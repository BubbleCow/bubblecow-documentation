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73D87" w:rsidR="002E15C3" w:rsidP="00E37332" w:rsidRDefault="002E15C3" w14:paraId="485DA069" w14:textId="77777777">
      <w:pPr>
        <w:pStyle w:val="NoSpacing"/>
        <w:spacing w:line="360" w:lineRule="auto"/>
        <w:rPr>
          <w:rFonts w:ascii="Times New Roman" w:hAnsi="Times New Roman" w:cs="Times New Roman"/>
          <w:sz w:val="96"/>
          <w:szCs w:val="96"/>
          <w:lang w:val="en-GB"/>
        </w:rPr>
      </w:pPr>
    </w:p>
    <w:p w:rsidRPr="00D73D87" w:rsidR="002E15C3" w:rsidP="00E37332" w:rsidRDefault="002E15C3" w14:paraId="015E4CDB" w14:textId="77777777">
      <w:pPr>
        <w:pStyle w:val="NoSpacing"/>
        <w:spacing w:line="360" w:lineRule="auto"/>
        <w:rPr>
          <w:rFonts w:ascii="Times New Roman" w:hAnsi="Times New Roman" w:cs="Times New Roman"/>
          <w:sz w:val="96"/>
          <w:szCs w:val="96"/>
          <w:lang w:val="en-GB"/>
        </w:rPr>
      </w:pPr>
    </w:p>
    <w:p w:rsidRPr="00D73D87" w:rsidR="002E15C3" w:rsidP="00E37332" w:rsidRDefault="002E15C3" w14:paraId="2041D60B" w14:textId="77777777">
      <w:pPr>
        <w:pStyle w:val="NoSpacing"/>
        <w:spacing w:line="360" w:lineRule="auto"/>
        <w:rPr>
          <w:rFonts w:ascii="Times New Roman" w:hAnsi="Times New Roman" w:cs="Times New Roman"/>
          <w:sz w:val="96"/>
          <w:szCs w:val="96"/>
          <w:lang w:val="en-GB"/>
        </w:rPr>
      </w:pPr>
    </w:p>
    <w:p w:rsidRPr="00D73D87" w:rsidR="00601C39" w:rsidP="00E37332" w:rsidRDefault="00613160" w14:paraId="7F9370FC" w14:textId="77777777">
      <w:pPr>
        <w:pStyle w:val="NoSpacing"/>
        <w:spacing w:line="360" w:lineRule="auto"/>
        <w:rPr>
          <w:rFonts w:ascii="Times New Roman" w:hAnsi="Times New Roman" w:cs="Times New Roman"/>
          <w:sz w:val="96"/>
          <w:szCs w:val="96"/>
          <w:lang w:val="en-GB"/>
        </w:rPr>
      </w:pPr>
      <w:r w:rsidRPr="00D73D87">
        <w:rPr>
          <w:rFonts w:ascii="Times New Roman" w:hAnsi="Times New Roman" w:cs="Times New Roman"/>
          <w:sz w:val="96"/>
          <w:szCs w:val="96"/>
          <w:lang w:val="en-GB"/>
        </w:rPr>
        <w:t>The Fontainebleau</w:t>
      </w:r>
    </w:p>
    <w:p w:rsidRPr="00D73D87" w:rsidR="005B169D" w:rsidP="00E37332" w:rsidRDefault="003B0959" w14:paraId="6EE5C249" w14:textId="70D09A2C">
      <w:pPr>
        <w:pStyle w:val="NoSpacing"/>
        <w:spacing w:line="360" w:lineRule="auto"/>
        <w:rPr>
          <w:rFonts w:ascii="Times New Roman" w:hAnsi="Times New Roman" w:eastAsia="Times New Roman" w:cs="Times New Roman"/>
          <w:i/>
          <w:iCs/>
          <w:sz w:val="32"/>
          <w:szCs w:val="32"/>
          <w:lang w:val="en-GB"/>
        </w:rPr>
      </w:pPr>
      <w:r w:rsidRPr="00D73D87">
        <w:rPr>
          <w:rFonts w:ascii="Times New Roman" w:hAnsi="Times New Roman" w:eastAsia="Times New Roman" w:cs="Times New Roman"/>
          <w:i/>
          <w:iCs/>
          <w:sz w:val="32"/>
          <w:szCs w:val="32"/>
          <w:lang w:val="en-GB"/>
        </w:rPr>
        <w:t xml:space="preserve">Where the </w:t>
      </w:r>
      <w:r w:rsidRPr="00D73D87" w:rsidR="009918C2">
        <w:rPr>
          <w:rFonts w:ascii="Times New Roman" w:hAnsi="Times New Roman" w:eastAsia="Times New Roman" w:cs="Times New Roman"/>
          <w:i/>
          <w:iCs/>
          <w:sz w:val="32"/>
          <w:szCs w:val="32"/>
          <w:lang w:val="en-GB"/>
        </w:rPr>
        <w:t xml:space="preserve">British </w:t>
      </w:r>
      <w:r w:rsidRPr="00D73D87">
        <w:rPr>
          <w:rFonts w:ascii="Times New Roman" w:hAnsi="Times New Roman" w:eastAsia="Times New Roman" w:cs="Times New Roman"/>
          <w:i/>
          <w:iCs/>
          <w:sz w:val="32"/>
          <w:szCs w:val="32"/>
          <w:lang w:val="en-GB"/>
        </w:rPr>
        <w:t>love affair with</w:t>
      </w:r>
      <w:r w:rsidRPr="00D73D87" w:rsidR="007A68C9">
        <w:rPr>
          <w:rFonts w:ascii="Times New Roman" w:hAnsi="Times New Roman" w:eastAsia="Times New Roman" w:cs="Times New Roman"/>
          <w:i/>
          <w:iCs/>
          <w:sz w:val="32"/>
          <w:szCs w:val="32"/>
          <w:lang w:val="en-GB"/>
        </w:rPr>
        <w:t xml:space="preserve"> </w:t>
      </w:r>
      <w:r w:rsidRPr="00D73D87" w:rsidR="008465A1">
        <w:rPr>
          <w:rFonts w:ascii="Times New Roman" w:hAnsi="Times New Roman" w:eastAsia="Times New Roman" w:cs="Times New Roman"/>
          <w:i/>
          <w:iCs/>
          <w:sz w:val="32"/>
          <w:szCs w:val="32"/>
          <w:lang w:val="en-GB"/>
        </w:rPr>
        <w:t xml:space="preserve">Nerja, </w:t>
      </w:r>
      <w:r w:rsidRPr="00D73D87" w:rsidR="009918C2">
        <w:rPr>
          <w:rFonts w:ascii="Times New Roman" w:hAnsi="Times New Roman" w:eastAsia="Times New Roman" w:cs="Times New Roman"/>
          <w:i/>
          <w:iCs/>
          <w:sz w:val="32"/>
          <w:szCs w:val="32"/>
          <w:lang w:val="en-GB"/>
        </w:rPr>
        <w:t>Spain</w:t>
      </w:r>
      <w:r w:rsidRPr="00D73D87">
        <w:rPr>
          <w:rFonts w:ascii="Times New Roman" w:hAnsi="Times New Roman" w:eastAsia="Times New Roman" w:cs="Times New Roman"/>
          <w:i/>
          <w:iCs/>
          <w:sz w:val="32"/>
          <w:szCs w:val="32"/>
          <w:lang w:val="en-GB"/>
        </w:rPr>
        <w:t xml:space="preserve"> began</w:t>
      </w:r>
      <w:r w:rsidRPr="00D73D87" w:rsidR="00FE01DC">
        <w:rPr>
          <w:rFonts w:ascii="Times New Roman" w:hAnsi="Times New Roman" w:eastAsia="Times New Roman" w:cs="Times New Roman"/>
          <w:i/>
          <w:iCs/>
          <w:sz w:val="32"/>
          <w:szCs w:val="32"/>
          <w:lang w:val="en-GB"/>
        </w:rPr>
        <w:t>.</w:t>
      </w:r>
    </w:p>
    <w:p w:rsidRPr="00D73D87" w:rsidR="002E15C3" w:rsidP="00E37332" w:rsidRDefault="002E15C3" w14:paraId="66E36856" w14:textId="77777777">
      <w:pPr>
        <w:pStyle w:val="NoSpacing"/>
        <w:spacing w:line="360" w:lineRule="auto"/>
        <w:rPr>
          <w:rFonts w:ascii="Times New Roman" w:hAnsi="Times New Roman" w:cs="Times New Roman"/>
          <w:i/>
          <w:iCs/>
          <w:sz w:val="32"/>
          <w:szCs w:val="32"/>
          <w:lang w:val="en-GB"/>
        </w:rPr>
      </w:pPr>
    </w:p>
    <w:p w:rsidRPr="00D73D87" w:rsidR="002E15C3" w:rsidP="00E37332" w:rsidRDefault="006A580C" w14:paraId="0D196248" w14:textId="77D7EDFA">
      <w:pPr>
        <w:pStyle w:val="NoSpacing"/>
        <w:spacing w:line="360" w:lineRule="auto"/>
        <w:rPr>
          <w:rFonts w:ascii="Times New Roman" w:hAnsi="Times New Roman" w:cs="Times New Roman"/>
          <w:i/>
          <w:iCs/>
          <w:sz w:val="32"/>
          <w:szCs w:val="32"/>
          <w:lang w:val="en-GB"/>
        </w:rPr>
      </w:pPr>
      <w:r w:rsidRPr="00D73D87">
        <w:rPr>
          <w:rFonts w:ascii="Times New Roman" w:hAnsi="Times New Roman" w:cs="Times New Roman"/>
          <w:i/>
          <w:iCs/>
          <w:sz w:val="32"/>
          <w:szCs w:val="32"/>
          <w:lang w:val="en-GB"/>
        </w:rPr>
        <w:t>Based on a true story.</w:t>
      </w:r>
    </w:p>
    <w:p w:rsidRPr="00D73D87" w:rsidR="002E15C3" w:rsidP="00E37332" w:rsidRDefault="002E15C3" w14:paraId="15D958A0" w14:textId="77777777">
      <w:pPr>
        <w:pStyle w:val="NoSpacing"/>
        <w:spacing w:line="360" w:lineRule="auto"/>
        <w:rPr>
          <w:rFonts w:ascii="Times New Roman" w:hAnsi="Times New Roman" w:cs="Times New Roman"/>
          <w:i/>
          <w:iCs/>
          <w:sz w:val="32"/>
          <w:szCs w:val="32"/>
          <w:lang w:val="en-GB"/>
        </w:rPr>
      </w:pPr>
    </w:p>
    <w:p w:rsidRPr="00D73D87" w:rsidR="002E15C3" w:rsidP="00E37332" w:rsidRDefault="002E15C3" w14:paraId="32776BF1" w14:textId="77777777">
      <w:pPr>
        <w:pStyle w:val="NoSpacing"/>
        <w:spacing w:line="360" w:lineRule="auto"/>
        <w:rPr>
          <w:rFonts w:ascii="Times New Roman" w:hAnsi="Times New Roman" w:cs="Times New Roman"/>
          <w:i/>
          <w:iCs/>
          <w:sz w:val="32"/>
          <w:szCs w:val="32"/>
          <w:lang w:val="en-GB"/>
        </w:rPr>
      </w:pPr>
    </w:p>
    <w:p w:rsidRPr="00D73D87" w:rsidR="002E15C3" w:rsidP="00E37332" w:rsidRDefault="002E15C3" w14:paraId="5CAB2A85" w14:textId="77777777">
      <w:pPr>
        <w:pStyle w:val="NoSpacing"/>
        <w:spacing w:line="360" w:lineRule="auto"/>
        <w:rPr>
          <w:rFonts w:ascii="Times New Roman" w:hAnsi="Times New Roman" w:cs="Times New Roman"/>
          <w:i/>
          <w:iCs/>
          <w:sz w:val="32"/>
          <w:szCs w:val="32"/>
          <w:lang w:val="en-GB"/>
        </w:rPr>
      </w:pPr>
    </w:p>
    <w:p w:rsidRPr="00D73D87" w:rsidR="00761226" w:rsidP="00E37332" w:rsidRDefault="00761226" w14:paraId="7A6E166A" w14:textId="77777777">
      <w:pPr>
        <w:pStyle w:val="NoSpacing"/>
        <w:spacing w:line="360" w:lineRule="auto"/>
        <w:rPr>
          <w:rFonts w:ascii="Times New Roman" w:hAnsi="Times New Roman" w:cs="Times New Roman"/>
          <w:i/>
          <w:iCs/>
          <w:sz w:val="32"/>
          <w:szCs w:val="32"/>
          <w:lang w:val="en-GB"/>
        </w:rPr>
      </w:pPr>
    </w:p>
    <w:p w:rsidRPr="00D73D87" w:rsidR="00761226" w:rsidP="00E37332" w:rsidRDefault="00761226" w14:paraId="4F9103FF" w14:textId="77777777">
      <w:pPr>
        <w:pStyle w:val="NoSpacing"/>
        <w:spacing w:line="360" w:lineRule="auto"/>
        <w:rPr>
          <w:rFonts w:ascii="Times New Roman" w:hAnsi="Times New Roman" w:cs="Times New Roman"/>
          <w:i/>
          <w:iCs/>
          <w:sz w:val="32"/>
          <w:szCs w:val="32"/>
          <w:lang w:val="en-GB"/>
        </w:rPr>
      </w:pPr>
    </w:p>
    <w:p w:rsidR="00613160" w:rsidP="00E37332" w:rsidRDefault="00613160" w14:paraId="14C95953" w14:textId="42043163">
      <w:pPr>
        <w:pStyle w:val="NoSpacing"/>
        <w:spacing w:line="360" w:lineRule="auto"/>
        <w:rPr>
          <w:rFonts w:ascii="Times New Roman" w:hAnsi="Times New Roman" w:cs="Times New Roman"/>
          <w:sz w:val="36"/>
          <w:szCs w:val="36"/>
          <w:lang w:val="en-GB"/>
        </w:rPr>
      </w:pPr>
      <w:r w:rsidRPr="00D73D87">
        <w:rPr>
          <w:rFonts w:ascii="Times New Roman" w:hAnsi="Times New Roman" w:cs="Times New Roman"/>
          <w:sz w:val="36"/>
          <w:szCs w:val="36"/>
          <w:lang w:val="en-GB"/>
        </w:rPr>
        <w:t>Paul S Bradley</w:t>
      </w:r>
    </w:p>
    <w:p w:rsidRPr="00D73D87" w:rsidR="00CC34F7" w:rsidP="00E37332" w:rsidRDefault="00CC34F7" w14:paraId="33F99897" w14:textId="0D074EF2">
      <w:pPr>
        <w:pStyle w:val="NoSpacing"/>
        <w:spacing w:line="360" w:lineRule="auto"/>
        <w:rPr>
          <w:rFonts w:ascii="Times New Roman" w:hAnsi="Times New Roman" w:cs="Times New Roman"/>
          <w:sz w:val="36"/>
          <w:szCs w:val="36"/>
          <w:lang w:val="en-GB"/>
        </w:rPr>
      </w:pPr>
      <w:r>
        <w:rPr>
          <w:rFonts w:ascii="Times New Roman" w:hAnsi="Times New Roman" w:cs="Times New Roman"/>
          <w:sz w:val="36"/>
          <w:szCs w:val="36"/>
          <w:lang w:val="en-GB"/>
        </w:rPr>
        <w:t>with Robert H Edwards</w:t>
      </w:r>
    </w:p>
    <w:p w:rsidRPr="00D73D87" w:rsidR="00613160" w:rsidP="00E37332" w:rsidRDefault="00613160" w14:paraId="0B7494BB" w14:textId="77777777">
      <w:pPr>
        <w:pStyle w:val="NoSpacing"/>
        <w:spacing w:line="360" w:lineRule="auto"/>
        <w:rPr>
          <w:lang w:val="en-GB"/>
        </w:rPr>
      </w:pPr>
      <w:r w:rsidRPr="00D73D87">
        <w:rPr>
          <w:lang w:val="en-GB"/>
        </w:rPr>
        <w:br w:type="page"/>
      </w:r>
    </w:p>
    <w:p w:rsidRPr="00D73D87" w:rsidR="00613160" w:rsidP="00E37332" w:rsidRDefault="00613160" w14:paraId="127A79AB" w14:textId="77777777">
      <w:pPr>
        <w:pStyle w:val="NoSpacing"/>
        <w:spacing w:line="360" w:lineRule="auto"/>
        <w:rPr>
          <w:rFonts w:ascii="Times New Roman" w:hAnsi="Times New Roman" w:cs="Times New Roman"/>
          <w:sz w:val="24"/>
          <w:szCs w:val="24"/>
          <w:lang w:val="en-GB"/>
        </w:rPr>
      </w:pPr>
      <w:r w:rsidRPr="00D73D87">
        <w:rPr>
          <w:rFonts w:ascii="Times New Roman" w:hAnsi="Times New Roman" w:cs="Times New Roman"/>
          <w:sz w:val="24"/>
          <w:szCs w:val="24"/>
          <w:lang w:val="en-GB"/>
        </w:rPr>
        <w:lastRenderedPageBreak/>
        <w:t>Back Page</w:t>
      </w:r>
    </w:p>
    <w:p w:rsidRPr="00D73D87" w:rsidR="00613160" w:rsidP="00E37332" w:rsidRDefault="00613160" w14:paraId="5B2838AC" w14:textId="77777777">
      <w:pPr>
        <w:spacing w:after="0" w:line="360" w:lineRule="auto"/>
        <w:rPr>
          <w:rFonts w:ascii="Times New Roman" w:hAnsi="Times New Roman" w:eastAsia="Times New Roman" w:cs="Times New Roman"/>
          <w:sz w:val="24"/>
          <w:szCs w:val="24"/>
          <w:lang w:val="en-GB"/>
        </w:rPr>
      </w:pPr>
    </w:p>
    <w:p w:rsidRPr="00D73D87" w:rsidR="006D6A60" w:rsidP="0C8A1D81" w:rsidRDefault="001E5DDA" w14:paraId="4C4A46A5" w14:textId="74C4AECE">
      <w:pPr>
        <w:spacing w:after="0" w:line="360" w:lineRule="auto"/>
        <w:ind w:firstLine="0"/>
        <w:rPr>
          <w:rFonts w:ascii="Times New Roman" w:hAnsi="Times New Roman" w:eastAsia="Times New Roman" w:cs="Times New Roman"/>
          <w:sz w:val="24"/>
          <w:szCs w:val="24"/>
          <w:lang w:val="en-GB"/>
        </w:rPr>
        <w:pPrChange w:author="Gary Smailes" w:date="2024-01-15T11:23:02.693Z">
          <w:pPr>
            <w:spacing w:after="0" w:line="360" w:lineRule="auto"/>
            <w:ind w:firstLine="720"/>
          </w:pPr>
        </w:pPrChange>
      </w:pPr>
      <w:r w:rsidRPr="0C8A1D81" w:rsidR="0C8A1D81">
        <w:rPr>
          <w:rFonts w:ascii="Times New Roman" w:hAnsi="Times New Roman" w:eastAsia="Times New Roman" w:cs="Times New Roman"/>
          <w:sz w:val="24"/>
          <w:szCs w:val="24"/>
          <w:lang w:val="en-GB"/>
        </w:rPr>
        <w:t xml:space="preserve">Until the 1970s, </w:t>
      </w:r>
      <w:r w:rsidRPr="0C8A1D81" w:rsidR="0C8A1D81">
        <w:rPr>
          <w:rFonts w:ascii="Times New Roman" w:hAnsi="Times New Roman" w:eastAsia="Times New Roman" w:cs="Times New Roman"/>
          <w:sz w:val="24"/>
          <w:szCs w:val="24"/>
          <w:lang w:val="en-GB"/>
        </w:rPr>
        <w:t>Nerja</w:t>
      </w:r>
      <w:r w:rsidRPr="0C8A1D81" w:rsidR="0C8A1D81">
        <w:rPr>
          <w:rFonts w:ascii="Times New Roman" w:hAnsi="Times New Roman" w:eastAsia="Times New Roman" w:cs="Times New Roman"/>
          <w:sz w:val="24"/>
          <w:szCs w:val="24"/>
          <w:lang w:val="en-GB"/>
        </w:rPr>
        <w:t xml:space="preserve"> was a tiny, unspoiled Spanish Mediterranean fishing village</w:t>
      </w:r>
      <w:ins w:author="Gary Smailes" w:date="2024-01-15T11:23:10Z" w:id="1261020716">
        <w:r w:rsidRPr="0C8A1D81" w:rsidR="0C8A1D81">
          <w:rPr>
            <w:rFonts w:ascii="Times New Roman" w:hAnsi="Times New Roman" w:eastAsia="Times New Roman" w:cs="Times New Roman"/>
            <w:sz w:val="24"/>
            <w:szCs w:val="24"/>
            <w:lang w:val="en-GB"/>
          </w:rPr>
          <w:t>,</w:t>
        </w:r>
      </w:ins>
      <w:r w:rsidRPr="0C8A1D81" w:rsidR="0C8A1D81">
        <w:rPr>
          <w:rFonts w:ascii="Times New Roman" w:hAnsi="Times New Roman" w:eastAsia="Times New Roman" w:cs="Times New Roman"/>
          <w:sz w:val="24"/>
          <w:szCs w:val="24"/>
          <w:lang w:val="en-GB"/>
        </w:rPr>
        <w:t xml:space="preserve"> where nothing much happened, and tourists were a rare species. In 1972, the Websters, a business-minded family from London arrived in their Rolls Royce and </w:t>
      </w:r>
      <w:r w:rsidRPr="0C8A1D81" w:rsidR="0C8A1D81">
        <w:rPr>
          <w:rFonts w:ascii="Times New Roman" w:hAnsi="Times New Roman" w:eastAsia="Times New Roman" w:cs="Times New Roman"/>
          <w:sz w:val="24"/>
          <w:szCs w:val="24"/>
          <w:lang w:val="en-GB"/>
        </w:rPr>
        <w:t>purchased</w:t>
      </w:r>
      <w:r w:rsidRPr="0C8A1D81" w:rsidR="0C8A1D81">
        <w:rPr>
          <w:rFonts w:ascii="Times New Roman" w:hAnsi="Times New Roman" w:eastAsia="Times New Roman" w:cs="Times New Roman"/>
          <w:sz w:val="24"/>
          <w:szCs w:val="24"/>
          <w:lang w:val="en-GB"/>
        </w:rPr>
        <w:t xml:space="preserve"> a half-finished hostel, the Fontainebleau. Their concept was to offer British sunseekers a homespun corner in a foreign field</w:t>
      </w:r>
      <w:ins w:author="Gary Smailes" w:date="2024-01-15T12:29:59.007Z" w:id="627285480">
        <w:r w:rsidRPr="0C8A1D81" w:rsidR="0C8A1D81">
          <w:rPr>
            <w:rFonts w:ascii="Times New Roman" w:hAnsi="Times New Roman" w:eastAsia="Times New Roman" w:cs="Times New Roman"/>
            <w:sz w:val="24"/>
            <w:szCs w:val="24"/>
            <w:lang w:val="en-GB"/>
          </w:rPr>
          <w:t>,</w:t>
        </w:r>
      </w:ins>
      <w:r w:rsidRPr="0C8A1D81" w:rsidR="0C8A1D81">
        <w:rPr>
          <w:rFonts w:ascii="Times New Roman" w:hAnsi="Times New Roman" w:eastAsia="Times New Roman" w:cs="Times New Roman"/>
          <w:sz w:val="24"/>
          <w:szCs w:val="24"/>
          <w:lang w:val="en-GB"/>
        </w:rPr>
        <w:t xml:space="preserve"> where they could enjoy cottage pie tapas and not have to bother learning the language.</w:t>
      </w:r>
    </w:p>
    <w:p w:rsidRPr="00D73D87" w:rsidR="00613160" w:rsidP="00FE7CE0" w:rsidRDefault="00613160" w14:paraId="64EC87E3" w14:textId="7830AC1E">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 xml:space="preserve">The Fontainebleau is a </w:t>
      </w:r>
      <w:r w:rsidRPr="00D73D87" w:rsidR="00F67165">
        <w:rPr>
          <w:rFonts w:ascii="Times New Roman" w:hAnsi="Times New Roman" w:eastAsia="Times New Roman" w:cs="Times New Roman"/>
          <w:sz w:val="24"/>
          <w:szCs w:val="24"/>
          <w:lang w:val="en-GB"/>
        </w:rPr>
        <w:t xml:space="preserve">light-hearted </w:t>
      </w:r>
      <w:r w:rsidRPr="00D73D87" w:rsidR="004020F7">
        <w:rPr>
          <w:rFonts w:ascii="Times New Roman" w:hAnsi="Times New Roman" w:eastAsia="Times New Roman" w:cs="Times New Roman"/>
          <w:sz w:val="24"/>
          <w:szCs w:val="24"/>
          <w:lang w:val="en-GB"/>
        </w:rPr>
        <w:t xml:space="preserve">nostalgic </w:t>
      </w:r>
      <w:r w:rsidRPr="00D73D87" w:rsidR="00841441">
        <w:rPr>
          <w:rFonts w:ascii="Times New Roman" w:hAnsi="Times New Roman" w:eastAsia="Times New Roman" w:cs="Times New Roman"/>
          <w:sz w:val="24"/>
          <w:szCs w:val="24"/>
          <w:lang w:val="en-GB"/>
        </w:rPr>
        <w:t>return to</w:t>
      </w:r>
      <w:r w:rsidRPr="00D73D87" w:rsidR="00CD142F">
        <w:rPr>
          <w:rFonts w:ascii="Times New Roman" w:hAnsi="Times New Roman" w:eastAsia="Times New Roman" w:cs="Times New Roman"/>
          <w:sz w:val="24"/>
          <w:szCs w:val="24"/>
          <w:lang w:val="en-GB"/>
        </w:rPr>
        <w:t xml:space="preserve"> the </w:t>
      </w:r>
      <w:r w:rsidRPr="00D73D87" w:rsidR="004450F4">
        <w:rPr>
          <w:rFonts w:ascii="Times New Roman" w:hAnsi="Times New Roman" w:eastAsia="Times New Roman" w:cs="Times New Roman"/>
          <w:sz w:val="24"/>
          <w:szCs w:val="24"/>
          <w:lang w:val="en-GB"/>
        </w:rPr>
        <w:t>beginnings</w:t>
      </w:r>
      <w:r w:rsidRPr="00D73D87" w:rsidR="00CD142F">
        <w:rPr>
          <w:rFonts w:ascii="Times New Roman" w:hAnsi="Times New Roman" w:eastAsia="Times New Roman" w:cs="Times New Roman"/>
          <w:sz w:val="24"/>
          <w:szCs w:val="24"/>
          <w:lang w:val="en-GB"/>
        </w:rPr>
        <w:t xml:space="preserve"> of</w:t>
      </w:r>
      <w:r w:rsidRPr="00D73D87" w:rsidR="00841441">
        <w:rPr>
          <w:rFonts w:ascii="Times New Roman" w:hAnsi="Times New Roman" w:eastAsia="Times New Roman" w:cs="Times New Roman"/>
          <w:sz w:val="24"/>
          <w:szCs w:val="24"/>
          <w:lang w:val="en-GB"/>
        </w:rPr>
        <w:t xml:space="preserve"> the British love affair wit</w:t>
      </w:r>
      <w:r w:rsidRPr="00D73D87" w:rsidR="004450F4">
        <w:rPr>
          <w:rFonts w:ascii="Times New Roman" w:hAnsi="Times New Roman" w:eastAsia="Times New Roman" w:cs="Times New Roman"/>
          <w:sz w:val="24"/>
          <w:szCs w:val="24"/>
          <w:lang w:val="en-GB"/>
        </w:rPr>
        <w:t>h Spain</w:t>
      </w:r>
      <w:r w:rsidRPr="00D73D87" w:rsidR="00582561">
        <w:rPr>
          <w:rFonts w:ascii="Times New Roman" w:hAnsi="Times New Roman" w:eastAsia="Times New Roman" w:cs="Times New Roman"/>
          <w:sz w:val="24"/>
          <w:szCs w:val="24"/>
          <w:lang w:val="en-GB"/>
        </w:rPr>
        <w:t xml:space="preserve"> and the</w:t>
      </w:r>
      <w:r w:rsidRPr="00D73D87" w:rsidR="00CC59CE">
        <w:rPr>
          <w:rFonts w:ascii="Times New Roman" w:hAnsi="Times New Roman" w:eastAsia="Times New Roman" w:cs="Times New Roman"/>
          <w:sz w:val="24"/>
          <w:szCs w:val="24"/>
          <w:lang w:val="en-GB"/>
        </w:rPr>
        <w:t xml:space="preserve"> </w:t>
      </w:r>
      <w:r w:rsidRPr="00D73D87" w:rsidR="008A4E3F">
        <w:rPr>
          <w:rFonts w:ascii="Times New Roman" w:hAnsi="Times New Roman" w:eastAsia="Times New Roman" w:cs="Times New Roman"/>
          <w:sz w:val="24"/>
          <w:szCs w:val="24"/>
          <w:lang w:val="en-GB"/>
        </w:rPr>
        <w:t>obstacles</w:t>
      </w:r>
      <w:r w:rsidRPr="00D73D87" w:rsidR="00505D60">
        <w:rPr>
          <w:rFonts w:ascii="Times New Roman" w:hAnsi="Times New Roman" w:eastAsia="Times New Roman" w:cs="Times New Roman"/>
          <w:sz w:val="24"/>
          <w:szCs w:val="24"/>
          <w:lang w:val="en-GB"/>
        </w:rPr>
        <w:t xml:space="preserve"> </w:t>
      </w:r>
      <w:r w:rsidRPr="00D73D87" w:rsidR="002C4125">
        <w:rPr>
          <w:rFonts w:ascii="Times New Roman" w:hAnsi="Times New Roman" w:eastAsia="Times New Roman" w:cs="Times New Roman"/>
          <w:sz w:val="24"/>
          <w:szCs w:val="24"/>
          <w:lang w:val="en-GB"/>
        </w:rPr>
        <w:t xml:space="preserve">foreigners </w:t>
      </w:r>
      <w:r w:rsidRPr="00D73D87" w:rsidR="00204DF5">
        <w:rPr>
          <w:rFonts w:ascii="Times New Roman" w:hAnsi="Times New Roman" w:eastAsia="Times New Roman" w:cs="Times New Roman"/>
          <w:sz w:val="24"/>
          <w:szCs w:val="24"/>
          <w:lang w:val="en-GB"/>
        </w:rPr>
        <w:t xml:space="preserve">faced </w:t>
      </w:r>
      <w:r w:rsidRPr="00D73D87" w:rsidR="00AB61F9">
        <w:rPr>
          <w:rFonts w:ascii="Times New Roman" w:hAnsi="Times New Roman" w:eastAsia="Times New Roman" w:cs="Times New Roman"/>
          <w:sz w:val="24"/>
          <w:szCs w:val="24"/>
          <w:lang w:val="en-GB"/>
        </w:rPr>
        <w:t xml:space="preserve">setting up a business </w:t>
      </w:r>
      <w:r w:rsidRPr="00D73D87" w:rsidR="005C6F06">
        <w:rPr>
          <w:rFonts w:ascii="Times New Roman" w:hAnsi="Times New Roman" w:eastAsia="Times New Roman" w:cs="Times New Roman"/>
          <w:sz w:val="24"/>
          <w:szCs w:val="24"/>
          <w:lang w:val="en-GB"/>
        </w:rPr>
        <w:t xml:space="preserve">in a </w:t>
      </w:r>
      <w:r w:rsidRPr="00D73D87" w:rsidR="00734C8E">
        <w:rPr>
          <w:rFonts w:ascii="Times New Roman" w:hAnsi="Times New Roman" w:eastAsia="Times New Roman" w:cs="Times New Roman"/>
          <w:sz w:val="24"/>
          <w:szCs w:val="24"/>
          <w:lang w:val="en-GB"/>
        </w:rPr>
        <w:t>nation</w:t>
      </w:r>
      <w:r w:rsidRPr="00D73D87" w:rsidR="005C6F06">
        <w:rPr>
          <w:rFonts w:ascii="Times New Roman" w:hAnsi="Times New Roman" w:eastAsia="Times New Roman" w:cs="Times New Roman"/>
          <w:sz w:val="24"/>
          <w:szCs w:val="24"/>
          <w:lang w:val="en-GB"/>
        </w:rPr>
        <w:t xml:space="preserve"> controlled by a brutal dictator.</w:t>
      </w:r>
      <w:r w:rsidRPr="00D73D87" w:rsidR="002963C1">
        <w:rPr>
          <w:rFonts w:ascii="Times New Roman" w:hAnsi="Times New Roman" w:eastAsia="Times New Roman" w:cs="Times New Roman"/>
          <w:sz w:val="24"/>
          <w:szCs w:val="24"/>
          <w:lang w:val="en-GB"/>
        </w:rPr>
        <w:t xml:space="preserve"> Today, </w:t>
      </w:r>
      <w:r w:rsidRPr="00D73D87" w:rsidR="009C5D51">
        <w:rPr>
          <w:rFonts w:ascii="Times New Roman" w:hAnsi="Times New Roman" w:eastAsia="Times New Roman" w:cs="Times New Roman"/>
          <w:sz w:val="24"/>
          <w:szCs w:val="24"/>
          <w:lang w:val="en-GB"/>
        </w:rPr>
        <w:t>Nerja</w:t>
      </w:r>
      <w:r w:rsidRPr="00D73D87" w:rsidR="002963C1">
        <w:rPr>
          <w:rFonts w:ascii="Times New Roman" w:hAnsi="Times New Roman" w:eastAsia="Times New Roman" w:cs="Times New Roman"/>
          <w:sz w:val="24"/>
          <w:szCs w:val="24"/>
          <w:lang w:val="en-GB"/>
        </w:rPr>
        <w:t xml:space="preserve"> </w:t>
      </w:r>
      <w:r w:rsidRPr="00D73D87" w:rsidR="00FC515D">
        <w:rPr>
          <w:rFonts w:ascii="Times New Roman" w:hAnsi="Times New Roman" w:eastAsia="Times New Roman" w:cs="Times New Roman"/>
          <w:sz w:val="24"/>
          <w:szCs w:val="24"/>
          <w:lang w:val="en-GB"/>
        </w:rPr>
        <w:t xml:space="preserve">is </w:t>
      </w:r>
      <w:r w:rsidRPr="00D73D87" w:rsidR="007B4A64">
        <w:rPr>
          <w:rFonts w:ascii="Times New Roman" w:hAnsi="Times New Roman" w:eastAsia="Times New Roman" w:cs="Times New Roman"/>
          <w:sz w:val="24"/>
          <w:szCs w:val="24"/>
          <w:lang w:val="en-GB"/>
        </w:rPr>
        <w:t>among</w:t>
      </w:r>
      <w:r w:rsidRPr="00D73D87" w:rsidR="00FC515D">
        <w:rPr>
          <w:rFonts w:ascii="Times New Roman" w:hAnsi="Times New Roman" w:eastAsia="Times New Roman" w:cs="Times New Roman"/>
          <w:sz w:val="24"/>
          <w:szCs w:val="24"/>
          <w:lang w:val="en-GB"/>
        </w:rPr>
        <w:t xml:space="preserve"> the top ten </w:t>
      </w:r>
      <w:r w:rsidRPr="00D73D87" w:rsidR="007B4A64">
        <w:rPr>
          <w:rFonts w:ascii="Times New Roman" w:hAnsi="Times New Roman" w:eastAsia="Times New Roman" w:cs="Times New Roman"/>
          <w:sz w:val="24"/>
          <w:szCs w:val="24"/>
          <w:lang w:val="en-GB"/>
        </w:rPr>
        <w:t xml:space="preserve">quality </w:t>
      </w:r>
      <w:r w:rsidRPr="00D73D87" w:rsidR="00FC515D">
        <w:rPr>
          <w:rFonts w:ascii="Times New Roman" w:hAnsi="Times New Roman" w:eastAsia="Times New Roman" w:cs="Times New Roman"/>
          <w:sz w:val="24"/>
          <w:szCs w:val="24"/>
          <w:lang w:val="en-GB"/>
        </w:rPr>
        <w:t>Spanish resorts.</w:t>
      </w:r>
    </w:p>
    <w:p w:rsidRPr="00D73D87" w:rsidR="00613160" w:rsidP="00E37332" w:rsidRDefault="00613160" w14:paraId="6125F55E" w14:textId="77777777">
      <w:pPr>
        <w:pStyle w:val="NoSpacing"/>
        <w:spacing w:line="360" w:lineRule="auto"/>
        <w:ind w:firstLine="432"/>
        <w:rPr>
          <w:sz w:val="24"/>
          <w:szCs w:val="24"/>
          <w:lang w:val="en-GB"/>
        </w:rPr>
      </w:pPr>
      <w:r w:rsidRPr="00D73D87">
        <w:rPr>
          <w:sz w:val="24"/>
          <w:szCs w:val="24"/>
          <w:lang w:val="en-GB"/>
        </w:rPr>
        <w:br w:type="page"/>
      </w:r>
    </w:p>
    <w:p w:rsidRPr="00D73D87" w:rsidR="00613160" w:rsidP="00E37332" w:rsidRDefault="00613160" w14:paraId="0842F231" w14:textId="77777777">
      <w:pPr>
        <w:pStyle w:val="NoSpacing"/>
        <w:spacing w:line="360" w:lineRule="auto"/>
        <w:rPr>
          <w:rFonts w:ascii="Times New Roman" w:hAnsi="Times New Roman" w:cs="Times New Roman"/>
          <w:sz w:val="24"/>
          <w:szCs w:val="24"/>
          <w:lang w:val="en-GB"/>
        </w:rPr>
      </w:pPr>
      <w:r w:rsidRPr="00D73D87">
        <w:rPr>
          <w:rFonts w:ascii="Times New Roman" w:hAnsi="Times New Roman" w:cs="Times New Roman"/>
          <w:sz w:val="24"/>
          <w:szCs w:val="24"/>
          <w:lang w:val="en-GB"/>
        </w:rPr>
        <w:lastRenderedPageBreak/>
        <w:t>COPYRIGHT</w:t>
      </w:r>
    </w:p>
    <w:p w:rsidRPr="00D73D87" w:rsidR="00613160" w:rsidP="00E37332" w:rsidRDefault="00613160" w14:paraId="0B51E984" w14:textId="77777777">
      <w:pPr>
        <w:pStyle w:val="NoSpacing"/>
        <w:spacing w:line="360" w:lineRule="auto"/>
        <w:rPr>
          <w:rFonts w:ascii="Times New Roman" w:hAnsi="Times New Roman" w:cs="Times New Roman"/>
          <w:sz w:val="24"/>
          <w:szCs w:val="24"/>
          <w:lang w:val="en-GB"/>
        </w:rPr>
      </w:pPr>
    </w:p>
    <w:p w:rsidRPr="00D73D87" w:rsidR="00613160" w:rsidP="00E37332" w:rsidRDefault="00613160" w14:paraId="60782AC4" w14:textId="77777777">
      <w:pPr>
        <w:pStyle w:val="NoSpacing"/>
        <w:spacing w:line="360" w:lineRule="auto"/>
        <w:rPr>
          <w:rFonts w:ascii="Times New Roman" w:hAnsi="Times New Roman" w:cs="Times New Roman"/>
          <w:sz w:val="24"/>
          <w:szCs w:val="24"/>
          <w:lang w:val="en-GB"/>
        </w:rPr>
      </w:pPr>
      <w:r w:rsidRPr="00D73D87">
        <w:rPr>
          <w:rFonts w:ascii="Times New Roman" w:hAnsi="Times New Roman" w:cs="Times New Roman"/>
          <w:sz w:val="24"/>
          <w:szCs w:val="24"/>
          <w:lang w:val="en-GB"/>
        </w:rPr>
        <w:t>Paul S. Bradley is a pen name for Paul Bradley.</w:t>
      </w:r>
    </w:p>
    <w:p w:rsidR="00613160" w:rsidP="00E37332" w:rsidRDefault="00613160" w14:paraId="7D0D9BC8" w14:textId="38B34AA7">
      <w:pPr>
        <w:pStyle w:val="NoSpacing"/>
        <w:spacing w:line="360" w:lineRule="auto"/>
        <w:rPr>
          <w:rFonts w:ascii="Times New Roman" w:hAnsi="Times New Roman" w:cs="Times New Roman"/>
          <w:sz w:val="24"/>
          <w:szCs w:val="24"/>
          <w:lang w:val="en-GB"/>
        </w:rPr>
      </w:pPr>
      <w:r w:rsidRPr="00D73D87">
        <w:rPr>
          <w:rFonts w:ascii="Times New Roman" w:hAnsi="Times New Roman" w:cs="Times New Roman"/>
          <w:sz w:val="24"/>
          <w:szCs w:val="24"/>
          <w:lang w:val="en-GB"/>
        </w:rPr>
        <w:t>© 20</w:t>
      </w:r>
      <w:r w:rsidRPr="00D73D87" w:rsidR="00DC6C72">
        <w:rPr>
          <w:rFonts w:ascii="Times New Roman" w:hAnsi="Times New Roman" w:cs="Times New Roman"/>
          <w:sz w:val="24"/>
          <w:szCs w:val="24"/>
          <w:lang w:val="en-GB"/>
        </w:rPr>
        <w:t xml:space="preserve">24 </w:t>
      </w:r>
      <w:r w:rsidRPr="00D73D87">
        <w:rPr>
          <w:rFonts w:ascii="Times New Roman" w:hAnsi="Times New Roman" w:cs="Times New Roman"/>
          <w:sz w:val="24"/>
          <w:szCs w:val="24"/>
          <w:lang w:val="en-GB"/>
        </w:rPr>
        <w:t xml:space="preserve">Paul Bradley of Nerja, </w:t>
      </w:r>
      <w:r w:rsidRPr="00D73D87">
        <w:rPr>
          <w:rFonts w:ascii="Times New Roman" w:hAnsi="Times New Roman"/>
          <w:bCs/>
          <w:sz w:val="24"/>
          <w:szCs w:val="24"/>
          <w:lang w:val="en-GB"/>
        </w:rPr>
        <w:t>Málaga</w:t>
      </w:r>
      <w:r w:rsidRPr="00D73D87">
        <w:rPr>
          <w:rFonts w:ascii="Times New Roman" w:hAnsi="Times New Roman" w:cs="Times New Roman"/>
          <w:sz w:val="24"/>
          <w:szCs w:val="24"/>
          <w:lang w:val="en-GB"/>
        </w:rPr>
        <w:t>, Spain.</w:t>
      </w:r>
    </w:p>
    <w:p w:rsidRPr="00D73D87" w:rsidR="00631A9A" w:rsidP="00E37332" w:rsidRDefault="00631A9A" w14:paraId="30049C74" w14:textId="61A1C6E1">
      <w:pPr>
        <w:pStyle w:val="NoSpacing"/>
        <w:spacing w:line="360" w:lineRule="auto"/>
        <w:rPr>
          <w:rFonts w:ascii="Times New Roman" w:hAnsi="Times New Roman" w:cs="Times New Roman"/>
          <w:sz w:val="24"/>
          <w:szCs w:val="24"/>
          <w:lang w:val="en-GB"/>
        </w:rPr>
      </w:pPr>
      <w:r w:rsidRPr="00D73D87">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D73D87" w:rsidR="001D6C81">
        <w:rPr>
          <w:rFonts w:ascii="Times New Roman" w:hAnsi="Times New Roman" w:cs="Times New Roman"/>
          <w:sz w:val="24"/>
          <w:szCs w:val="24"/>
          <w:lang w:val="en-GB"/>
        </w:rPr>
        <w:t xml:space="preserve">2024 </w:t>
      </w:r>
      <w:r>
        <w:rPr>
          <w:rFonts w:ascii="Times New Roman" w:hAnsi="Times New Roman" w:cs="Times New Roman"/>
          <w:sz w:val="24"/>
          <w:szCs w:val="24"/>
          <w:lang w:val="en-GB"/>
        </w:rPr>
        <w:t xml:space="preserve">Robert H Edwards of Torrox, </w:t>
      </w:r>
      <w:r w:rsidRPr="00D73D87" w:rsidR="00322BFC">
        <w:rPr>
          <w:rFonts w:ascii="Times New Roman" w:hAnsi="Times New Roman"/>
          <w:bCs/>
          <w:sz w:val="24"/>
          <w:szCs w:val="24"/>
          <w:lang w:val="en-GB"/>
        </w:rPr>
        <w:t>Málaga</w:t>
      </w:r>
      <w:r>
        <w:rPr>
          <w:rFonts w:ascii="Times New Roman" w:hAnsi="Times New Roman" w:cs="Times New Roman"/>
          <w:sz w:val="24"/>
          <w:szCs w:val="24"/>
          <w:lang w:val="en-GB"/>
        </w:rPr>
        <w:t>, Spain</w:t>
      </w:r>
      <w:r w:rsidR="00F45774">
        <w:rPr>
          <w:rFonts w:ascii="Times New Roman" w:hAnsi="Times New Roman" w:cs="Times New Roman"/>
          <w:sz w:val="24"/>
          <w:szCs w:val="24"/>
          <w:lang w:val="en-GB"/>
        </w:rPr>
        <w:t>.</w:t>
      </w:r>
    </w:p>
    <w:p w:rsidRPr="00D73D87" w:rsidR="00613160" w:rsidP="00E37332" w:rsidRDefault="00613160" w14:paraId="0E1E4E28" w14:textId="5EDF1D80">
      <w:pPr>
        <w:pStyle w:val="NoSpacing"/>
        <w:spacing w:line="360" w:lineRule="auto"/>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The moral right of Paul Bradley </w:t>
      </w:r>
      <w:r w:rsidR="009F7E6B">
        <w:rPr>
          <w:rFonts w:ascii="Times New Roman" w:hAnsi="Times New Roman" w:cs="Times New Roman"/>
          <w:sz w:val="24"/>
          <w:szCs w:val="24"/>
          <w:lang w:val="en-GB"/>
        </w:rPr>
        <w:t xml:space="preserve">and Robert H Edwards </w:t>
      </w:r>
      <w:r w:rsidRPr="00D73D87">
        <w:rPr>
          <w:rFonts w:ascii="Times New Roman" w:hAnsi="Times New Roman" w:cs="Times New Roman"/>
          <w:sz w:val="24"/>
          <w:szCs w:val="24"/>
          <w:lang w:val="en-GB"/>
        </w:rPr>
        <w:t>to be identified as the authors of this work has been asserted in accordance with the Copyright, Design, and Patents Act, 1988.</w:t>
      </w:r>
    </w:p>
    <w:p w:rsidRPr="00D73D87" w:rsidR="00613160" w:rsidP="00E37332" w:rsidRDefault="00613160" w14:paraId="3BA909CE" w14:textId="77777777">
      <w:pPr>
        <w:pStyle w:val="NoSpacing"/>
        <w:spacing w:line="360" w:lineRule="auto"/>
        <w:rPr>
          <w:rFonts w:ascii="Times New Roman" w:hAnsi="Times New Roman" w:cs="Times New Roman"/>
          <w:sz w:val="24"/>
          <w:szCs w:val="24"/>
          <w:lang w:val="en-GB"/>
        </w:rPr>
      </w:pPr>
      <w:r w:rsidRPr="00D73D87">
        <w:rPr>
          <w:rFonts w:ascii="Times New Roman" w:hAnsi="Times New Roman" w:cs="Times New Roman"/>
          <w:sz w:val="24"/>
          <w:szCs w:val="24"/>
          <w:lang w:val="en-GB"/>
        </w:rPr>
        <w:t>All rights reserved.</w:t>
      </w:r>
    </w:p>
    <w:p w:rsidRPr="00D73D87" w:rsidR="00613160" w:rsidP="00E37332" w:rsidRDefault="00613160" w14:paraId="5EEA034B" w14:textId="77777777">
      <w:pPr>
        <w:pStyle w:val="NoSpacing"/>
        <w:spacing w:line="360" w:lineRule="auto"/>
        <w:rPr>
          <w:rFonts w:ascii="Times New Roman" w:hAnsi="Times New Roman" w:cs="Times New Roman"/>
          <w:sz w:val="24"/>
          <w:szCs w:val="24"/>
          <w:lang w:val="en-GB"/>
        </w:rPr>
      </w:pPr>
      <w:r w:rsidRPr="00D73D87">
        <w:rPr>
          <w:rFonts w:ascii="Times New Roman" w:hAnsi="Times New Roman" w:cs="Times New Roman"/>
          <w:sz w:val="24"/>
          <w:szCs w:val="24"/>
          <w:lang w:val="en-GB"/>
        </w:rPr>
        <w:t>No part of this publication may be reproduced or transmitted in any form or by any means, electronic or mechanical, including photocopy, recording, or any information storage and retrieval system, without permission in writing from the authors.</w:t>
      </w:r>
    </w:p>
    <w:p w:rsidRPr="00D73D87" w:rsidR="00613160" w:rsidP="00E37332" w:rsidRDefault="00354EF2" w14:paraId="528D3DD2" w14:textId="657FA068">
      <w:pPr>
        <w:spacing w:after="0" w:line="360" w:lineRule="auto"/>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This is a fictional account </w:t>
      </w:r>
      <w:r w:rsidR="000A0478">
        <w:rPr>
          <w:rFonts w:ascii="Times New Roman" w:hAnsi="Times New Roman" w:cs="Times New Roman"/>
          <w:sz w:val="24"/>
          <w:szCs w:val="24"/>
          <w:lang w:val="en-GB"/>
        </w:rPr>
        <w:t>based on a</w:t>
      </w:r>
      <w:r w:rsidRPr="00D73D87">
        <w:rPr>
          <w:rFonts w:ascii="Times New Roman" w:hAnsi="Times New Roman" w:cs="Times New Roman"/>
          <w:sz w:val="24"/>
          <w:szCs w:val="24"/>
          <w:lang w:val="en-GB"/>
        </w:rPr>
        <w:t xml:space="preserve"> true story. </w:t>
      </w:r>
      <w:r w:rsidR="00B42EC5">
        <w:rPr>
          <w:rFonts w:ascii="Times New Roman" w:hAnsi="Times New Roman" w:cs="Times New Roman"/>
          <w:sz w:val="24"/>
          <w:szCs w:val="24"/>
          <w:lang w:val="en-GB"/>
        </w:rPr>
        <w:t>N</w:t>
      </w:r>
      <w:r w:rsidRPr="00D73D87" w:rsidR="00613160">
        <w:rPr>
          <w:rFonts w:ascii="Times New Roman" w:hAnsi="Times New Roman" w:cs="Times New Roman"/>
          <w:sz w:val="24"/>
          <w:szCs w:val="24"/>
          <w:lang w:val="en-GB"/>
        </w:rPr>
        <w:t>ames and identifying details have been changed to protect the privacy of individuals.</w:t>
      </w:r>
    </w:p>
    <w:p w:rsidRPr="00D73D87" w:rsidR="00613160" w:rsidP="00E37332" w:rsidRDefault="00613160" w14:paraId="0F897882" w14:textId="77777777">
      <w:pPr>
        <w:spacing w:after="0" w:line="360" w:lineRule="auto"/>
        <w:rPr>
          <w:rFonts w:ascii="Times New Roman" w:hAnsi="Times New Roman" w:cs="Times New Roman"/>
          <w:sz w:val="24"/>
          <w:szCs w:val="24"/>
          <w:lang w:val="en-GB"/>
        </w:rPr>
      </w:pPr>
      <w:r w:rsidRPr="00D73D87">
        <w:rPr>
          <w:rFonts w:ascii="Times New Roman" w:hAnsi="Times New Roman" w:cs="Times New Roman"/>
          <w:sz w:val="24"/>
          <w:szCs w:val="24"/>
          <w:lang w:val="en-GB"/>
        </w:rPr>
        <w:t>Editor: Gary Smailes; www.bubblecow.com</w:t>
      </w:r>
    </w:p>
    <w:p w:rsidRPr="00D73D87" w:rsidR="00613160" w:rsidP="00E37332" w:rsidRDefault="00613160" w14:paraId="27E0D730" w14:textId="77777777">
      <w:pPr>
        <w:pStyle w:val="NoSpacing"/>
        <w:spacing w:line="360" w:lineRule="auto"/>
        <w:rPr>
          <w:rFonts w:ascii="Times New Roman" w:hAnsi="Times New Roman" w:cs="Times New Roman"/>
          <w:sz w:val="24"/>
          <w:szCs w:val="24"/>
          <w:lang w:val="en-GB"/>
        </w:rPr>
      </w:pPr>
    </w:p>
    <w:p w:rsidRPr="00D73D87" w:rsidR="00613160" w:rsidP="00E37332" w:rsidRDefault="00613160" w14:paraId="77AC1C9C" w14:textId="77777777">
      <w:pPr>
        <w:pStyle w:val="NoSpacing"/>
        <w:spacing w:line="360" w:lineRule="auto"/>
        <w:rPr>
          <w:rFonts w:ascii="Times New Roman" w:hAnsi="Times New Roman" w:cs="Times New Roman"/>
          <w:sz w:val="24"/>
          <w:szCs w:val="24"/>
          <w:lang w:val="en-GB"/>
        </w:rPr>
      </w:pPr>
      <w:r w:rsidRPr="00D73D87">
        <w:rPr>
          <w:rFonts w:ascii="Times New Roman" w:hAnsi="Times New Roman" w:cs="Times New Roman"/>
          <w:sz w:val="24"/>
          <w:szCs w:val="24"/>
          <w:lang w:val="en-GB"/>
        </w:rPr>
        <w:t>CONTACT</w:t>
      </w:r>
    </w:p>
    <w:p w:rsidRPr="00D73D87" w:rsidR="00613160" w:rsidP="00E37332" w:rsidRDefault="00613160" w14:paraId="6184E8B3" w14:textId="0E259B99">
      <w:pPr>
        <w:pStyle w:val="NoSpacing"/>
        <w:spacing w:line="360" w:lineRule="auto"/>
        <w:rPr>
          <w:rFonts w:ascii="Times New Roman" w:hAnsi="Times New Roman" w:cs="Times New Roman"/>
          <w:sz w:val="24"/>
          <w:szCs w:val="24"/>
          <w:lang w:val="en-GB"/>
        </w:rPr>
      </w:pPr>
      <w:r w:rsidRPr="00D73D87">
        <w:rPr>
          <w:rFonts w:ascii="Times New Roman" w:hAnsi="Times New Roman" w:cs="Times New Roman"/>
          <w:sz w:val="24"/>
          <w:szCs w:val="24"/>
          <w:lang w:val="en-GB"/>
        </w:rPr>
        <w:t>Paul Bradley: paul@paulbradley.eu</w:t>
      </w:r>
    </w:p>
    <w:p w:rsidRPr="00D73D87" w:rsidR="00613160" w:rsidP="00E37332" w:rsidRDefault="00613160" w14:paraId="42E002F4" w14:textId="77777777">
      <w:pPr>
        <w:pStyle w:val="CSP-ChapterBodyText-FirstParagraph"/>
        <w:spacing w:line="360" w:lineRule="auto"/>
        <w:jc w:val="left"/>
        <w:rPr>
          <w:rFonts w:ascii="Times New Roman" w:hAnsi="Times New Roman"/>
          <w:sz w:val="24"/>
          <w:szCs w:val="24"/>
          <w:lang w:val="en-GB"/>
        </w:rPr>
      </w:pPr>
    </w:p>
    <w:p w:rsidRPr="00D73D87" w:rsidR="00613160" w:rsidP="00E37332" w:rsidRDefault="00613160" w14:paraId="26DE2202" w14:textId="77777777">
      <w:pPr>
        <w:pStyle w:val="CSP-ChapterBodyText-FirstParagraph"/>
        <w:spacing w:line="360" w:lineRule="auto"/>
        <w:jc w:val="left"/>
        <w:rPr>
          <w:rFonts w:ascii="Times New Roman" w:hAnsi="Times New Roman"/>
          <w:sz w:val="24"/>
          <w:szCs w:val="24"/>
          <w:lang w:val="en-GB"/>
        </w:rPr>
      </w:pPr>
      <w:r w:rsidRPr="00D73D87">
        <w:rPr>
          <w:rFonts w:ascii="Times New Roman" w:hAnsi="Times New Roman"/>
          <w:sz w:val="24"/>
          <w:szCs w:val="24"/>
          <w:lang w:val="en-GB"/>
        </w:rPr>
        <w:t>Approximate Currency Conversion Rates in 1974</w:t>
      </w:r>
    </w:p>
    <w:p w:rsidRPr="00D73D87" w:rsidR="00613160" w:rsidP="00E37332" w:rsidRDefault="00613160" w14:paraId="32CB78A0" w14:textId="77777777">
      <w:pPr>
        <w:pStyle w:val="CSP-ChapterBodyText-FirstParagraph"/>
        <w:spacing w:line="360" w:lineRule="auto"/>
        <w:jc w:val="left"/>
        <w:rPr>
          <w:rFonts w:ascii="Times New Roman" w:hAnsi="Times New Roman"/>
          <w:sz w:val="24"/>
          <w:szCs w:val="24"/>
          <w:lang w:val="en-GB"/>
        </w:rPr>
      </w:pPr>
      <w:r w:rsidRPr="00D73D87">
        <w:rPr>
          <w:rFonts w:ascii="Times New Roman" w:hAnsi="Times New Roman"/>
          <w:sz w:val="24"/>
          <w:szCs w:val="24"/>
          <w:lang w:val="en-GB"/>
        </w:rPr>
        <w:t>1 US Dollar = 60 pesetas</w:t>
      </w:r>
    </w:p>
    <w:p w:rsidRPr="00D73D87" w:rsidR="00613160" w:rsidP="00E37332" w:rsidRDefault="00613160" w14:paraId="42DF5A0E" w14:textId="77777777">
      <w:pPr>
        <w:pStyle w:val="CSP-ChapterBodyText-FirstParagraph"/>
        <w:spacing w:line="360" w:lineRule="auto"/>
        <w:jc w:val="left"/>
        <w:rPr>
          <w:rFonts w:ascii="Times New Roman" w:hAnsi="Times New Roman"/>
          <w:sz w:val="24"/>
          <w:szCs w:val="24"/>
          <w:lang w:val="en-GB"/>
        </w:rPr>
      </w:pPr>
      <w:r w:rsidRPr="00D73D87">
        <w:rPr>
          <w:rFonts w:ascii="Times New Roman" w:hAnsi="Times New Roman"/>
          <w:sz w:val="24"/>
          <w:szCs w:val="24"/>
          <w:lang w:val="en-GB"/>
        </w:rPr>
        <w:t>1 Pound Sterling = 141 pesetas</w:t>
      </w:r>
    </w:p>
    <w:p w:rsidRPr="00D73D87" w:rsidR="00613160" w:rsidP="00E37332" w:rsidRDefault="00613160" w14:paraId="0D8EB351" w14:textId="77777777">
      <w:pPr>
        <w:spacing w:after="0" w:line="360" w:lineRule="auto"/>
        <w:rPr>
          <w:rFonts w:ascii="Times New Roman" w:hAnsi="Times New Roman" w:eastAsia="Calibri" w:cs="Times New Roman"/>
          <w:iCs/>
          <w:sz w:val="24"/>
          <w:szCs w:val="24"/>
          <w:lang w:val="en-GB"/>
        </w:rPr>
      </w:pPr>
      <w:r w:rsidRPr="00D73D87">
        <w:rPr>
          <w:rFonts w:ascii="Times New Roman" w:hAnsi="Times New Roman"/>
          <w:sz w:val="24"/>
          <w:szCs w:val="24"/>
          <w:lang w:val="en-GB"/>
        </w:rPr>
        <w:br w:type="page"/>
      </w:r>
    </w:p>
    <w:p w:rsidRPr="00D73D87" w:rsidR="00C72A35" w:rsidP="00E37332" w:rsidRDefault="00C72A35" w14:paraId="48B2494B" w14:textId="77777777" w14:noSpellErr="1">
      <w:pPr>
        <w:pStyle w:val="CSP-ChapterBodyText-FirstParagraph"/>
        <w:spacing w:line="360" w:lineRule="auto"/>
        <w:jc w:val="left"/>
        <w:rPr>
          <w:rFonts w:ascii="Times New Roman" w:hAnsi="Times New Roman"/>
          <w:sz w:val="24"/>
          <w:szCs w:val="24"/>
          <w:lang w:val="en-GB"/>
        </w:rPr>
      </w:pPr>
      <w:commentRangeStart w:id="522700120"/>
      <w:r w:rsidRPr="0C8A1D81" w:rsidR="0C8A1D81">
        <w:rPr>
          <w:rFonts w:ascii="Times New Roman" w:hAnsi="Times New Roman"/>
          <w:sz w:val="24"/>
          <w:szCs w:val="24"/>
          <w:lang w:val="en-GB"/>
        </w:rPr>
        <w:t>Contents</w:t>
      </w:r>
      <w:commentRangeEnd w:id="522700120"/>
      <w:r>
        <w:rPr>
          <w:rStyle w:val="CommentReference"/>
        </w:rPr>
        <w:commentReference w:id="522700120"/>
      </w:r>
    </w:p>
    <w:p w:rsidRPr="00D73D87" w:rsidR="00C72A35" w:rsidP="00C72A35" w:rsidRDefault="00C72A35" w14:paraId="2A330988" w14:textId="77777777">
      <w:pPr>
        <w:pStyle w:val="CSP-ChapterBodyText-FirstParagraph"/>
        <w:spacing w:line="360" w:lineRule="auto"/>
        <w:jc w:val="left"/>
        <w:rPr>
          <w:rFonts w:ascii="Times New Roman" w:hAnsi="Times New Roman"/>
          <w:sz w:val="24"/>
          <w:szCs w:val="24"/>
          <w:lang w:val="en-GB"/>
        </w:rPr>
      </w:pPr>
    </w:p>
    <w:p w:rsidRPr="00D73D87" w:rsidR="00C72A35" w:rsidP="00C72A35" w:rsidRDefault="00C72A35" w14:paraId="1E3DAE7A" w14:textId="3F5B3CAA">
      <w:pPr>
        <w:pStyle w:val="CSP-ChapterBodyText-FirstParagraph"/>
        <w:spacing w:line="360" w:lineRule="auto"/>
        <w:jc w:val="left"/>
        <w:rPr>
          <w:rFonts w:ascii="Times New Roman" w:hAnsi="Times New Roman"/>
          <w:sz w:val="24"/>
          <w:szCs w:val="24"/>
          <w:lang w:val="en-GB"/>
        </w:rPr>
      </w:pPr>
      <w:r w:rsidRPr="00D73D87">
        <w:rPr>
          <w:rFonts w:ascii="Times New Roman" w:hAnsi="Times New Roman"/>
          <w:sz w:val="24"/>
          <w:szCs w:val="24"/>
          <w:lang w:val="en-GB"/>
        </w:rPr>
        <w:t>Chapter 1 – Hodson’s Choice</w:t>
      </w:r>
    </w:p>
    <w:p w:rsidRPr="00D73D87" w:rsidR="00C72A35" w:rsidP="00C72A35" w:rsidRDefault="00C72A35" w14:paraId="76301D68" w14:textId="77777777">
      <w:pPr>
        <w:spacing w:after="0" w:line="360" w:lineRule="auto"/>
        <w:rPr>
          <w:rFonts w:ascii="Times New Roman" w:hAnsi="Times New Roman" w:cs="Times New Roman"/>
          <w:sz w:val="24"/>
          <w:szCs w:val="24"/>
          <w:lang w:val="en-GB"/>
        </w:rPr>
      </w:pPr>
      <w:r w:rsidRPr="00D73D87">
        <w:rPr>
          <w:rFonts w:ascii="Times New Roman" w:hAnsi="Times New Roman" w:cs="Times New Roman"/>
          <w:sz w:val="24"/>
          <w:szCs w:val="24"/>
          <w:lang w:val="en-GB"/>
        </w:rPr>
        <w:t>Chapter 2 – Farewell Blighty</w:t>
      </w:r>
    </w:p>
    <w:p w:rsidRPr="00D73D87" w:rsidR="00C72A35" w:rsidP="00C72A35" w:rsidRDefault="00C72A35" w14:paraId="1C975FF0" w14:textId="7648444A">
      <w:pPr>
        <w:spacing w:after="0" w:line="360" w:lineRule="auto"/>
        <w:rPr>
          <w:rFonts w:ascii="Times New Roman" w:hAnsi="Times New Roman"/>
          <w:iCs/>
          <w:sz w:val="24"/>
          <w:szCs w:val="24"/>
          <w:lang w:val="en-GB"/>
        </w:rPr>
      </w:pPr>
      <w:r w:rsidRPr="00D73D87">
        <w:rPr>
          <w:rFonts w:ascii="Times New Roman" w:hAnsi="Times New Roman" w:eastAsia="Times New Roman" w:cs="Times New Roman"/>
          <w:sz w:val="24"/>
          <w:szCs w:val="24"/>
          <w:lang w:val="en-GB"/>
        </w:rPr>
        <w:t xml:space="preserve">Chapter 3 – Hola </w:t>
      </w:r>
      <w:r w:rsidRPr="00D73D87">
        <w:rPr>
          <w:rFonts w:ascii="Times New Roman" w:hAnsi="Times New Roman"/>
          <w:iCs/>
          <w:sz w:val="24"/>
          <w:szCs w:val="24"/>
          <w:lang w:val="en-GB"/>
        </w:rPr>
        <w:t>Espa</w:t>
      </w:r>
      <w:r w:rsidRPr="00D73D87">
        <w:rPr>
          <w:rFonts w:ascii="Times New Roman" w:hAnsi="Times New Roman"/>
          <w:iCs/>
          <w:sz w:val="24"/>
          <w:szCs w:val="24"/>
          <w:lang w:val="en-GB" w:eastAsia="en-GB"/>
        </w:rPr>
        <w:t>ñ</w:t>
      </w:r>
      <w:r w:rsidRPr="00D73D87">
        <w:rPr>
          <w:rFonts w:ascii="Times New Roman" w:hAnsi="Times New Roman"/>
          <w:iCs/>
          <w:sz w:val="24"/>
          <w:szCs w:val="24"/>
          <w:lang w:val="en-GB"/>
        </w:rPr>
        <w:t>a</w:t>
      </w:r>
    </w:p>
    <w:p w:rsidRPr="00D73D87" w:rsidR="00C72A35" w:rsidP="00C72A35" w:rsidRDefault="00C72A35" w14:paraId="760A019B" w14:textId="77777777">
      <w:pPr>
        <w:spacing w:after="0" w:line="360" w:lineRule="auto"/>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Chapter 4 – Welcome to The Fontainebleau</w:t>
      </w:r>
    </w:p>
    <w:p w:rsidRPr="00D73D87" w:rsidR="00C72A35" w:rsidP="00C72A35" w:rsidRDefault="00C72A35" w14:paraId="16CAE9D3" w14:textId="77777777">
      <w:pPr>
        <w:pStyle w:val="CSP-ChapterBodyText-FirstParagraph"/>
        <w:spacing w:line="360" w:lineRule="auto"/>
        <w:jc w:val="left"/>
        <w:rPr>
          <w:rFonts w:ascii="Times New Roman" w:hAnsi="Times New Roman"/>
          <w:sz w:val="24"/>
          <w:szCs w:val="24"/>
          <w:lang w:val="en-GB"/>
        </w:rPr>
      </w:pPr>
      <w:r w:rsidRPr="00D73D87">
        <w:rPr>
          <w:rFonts w:ascii="Times New Roman" w:hAnsi="Times New Roman"/>
          <w:sz w:val="24"/>
          <w:szCs w:val="24"/>
          <w:lang w:val="en-GB"/>
        </w:rPr>
        <w:t>Chapter 5 - The English Revolution</w:t>
      </w:r>
    </w:p>
    <w:p w:rsidRPr="00D73D87" w:rsidR="00C72A35" w:rsidP="00C72A35" w:rsidRDefault="00C72A35" w14:paraId="4F68AD54" w14:textId="77777777">
      <w:pPr>
        <w:pStyle w:val="CSP-ChapterBodyText-FirstParagraph"/>
        <w:spacing w:line="360" w:lineRule="auto"/>
        <w:jc w:val="left"/>
        <w:rPr>
          <w:rFonts w:ascii="Times New Roman" w:hAnsi="Times New Roman"/>
          <w:sz w:val="24"/>
          <w:szCs w:val="24"/>
          <w:lang w:val="en-GB"/>
        </w:rPr>
      </w:pPr>
      <w:r w:rsidRPr="00D73D87">
        <w:rPr>
          <w:rFonts w:ascii="Times New Roman" w:hAnsi="Times New Roman"/>
          <w:sz w:val="24"/>
          <w:szCs w:val="24"/>
          <w:lang w:val="en-GB"/>
        </w:rPr>
        <w:t>Chapter 6 – A question of legality</w:t>
      </w:r>
    </w:p>
    <w:p w:rsidRPr="00D73D87" w:rsidR="00C72A35" w:rsidP="00C72A35" w:rsidRDefault="00C72A35" w14:paraId="54497257" w14:textId="77777777">
      <w:pPr>
        <w:pStyle w:val="CSP-ChapterBodyText-FirstParagraph"/>
        <w:spacing w:line="360" w:lineRule="auto"/>
        <w:jc w:val="left"/>
        <w:rPr>
          <w:rFonts w:ascii="Times New Roman" w:hAnsi="Times New Roman"/>
          <w:sz w:val="24"/>
          <w:szCs w:val="24"/>
          <w:lang w:val="en-GB"/>
        </w:rPr>
      </w:pPr>
      <w:r w:rsidRPr="00D73D87">
        <w:rPr>
          <w:rFonts w:ascii="Times New Roman" w:hAnsi="Times New Roman"/>
          <w:sz w:val="24"/>
          <w:szCs w:val="24"/>
          <w:lang w:val="en-GB"/>
        </w:rPr>
        <w:t>Chapter 7 – Licence problems</w:t>
      </w:r>
    </w:p>
    <w:p w:rsidRPr="00D73D87" w:rsidR="00C72A35" w:rsidP="00C72A35" w:rsidRDefault="00C72A35" w14:paraId="76E9BF14" w14:textId="77777777">
      <w:pPr>
        <w:pStyle w:val="CSP-ChapterBodyText-FirstParagraph"/>
        <w:spacing w:line="360" w:lineRule="auto"/>
        <w:jc w:val="left"/>
        <w:rPr>
          <w:rFonts w:ascii="Times New Roman" w:hAnsi="Times New Roman"/>
          <w:sz w:val="24"/>
          <w:szCs w:val="24"/>
          <w:lang w:val="en-GB"/>
        </w:rPr>
      </w:pPr>
      <w:r w:rsidRPr="00D73D87">
        <w:rPr>
          <w:rFonts w:ascii="Times New Roman" w:hAnsi="Times New Roman"/>
          <w:sz w:val="24"/>
          <w:szCs w:val="24"/>
          <w:lang w:val="en-GB"/>
        </w:rPr>
        <w:t xml:space="preserve">Chapter 8 – Never argue with a </w:t>
      </w:r>
      <w:proofErr w:type="gramStart"/>
      <w:r w:rsidRPr="00D73D87">
        <w:rPr>
          <w:rFonts w:ascii="Times New Roman" w:hAnsi="Times New Roman"/>
          <w:sz w:val="24"/>
          <w:szCs w:val="24"/>
          <w:lang w:val="en-GB"/>
        </w:rPr>
        <w:t>JCB</w:t>
      </w:r>
      <w:proofErr w:type="gramEnd"/>
    </w:p>
    <w:p w:rsidRPr="00D73D87" w:rsidR="00C72A35" w:rsidP="00C72A35" w:rsidRDefault="00C72A35" w14:paraId="61A480B5" w14:textId="77777777">
      <w:pPr>
        <w:pStyle w:val="CSP-ChapterBodyText-FirstParagraph"/>
        <w:spacing w:line="360" w:lineRule="auto"/>
        <w:jc w:val="left"/>
        <w:rPr>
          <w:rFonts w:ascii="Times New Roman" w:hAnsi="Times New Roman"/>
          <w:sz w:val="24"/>
          <w:szCs w:val="24"/>
          <w:lang w:val="en-GB"/>
        </w:rPr>
      </w:pPr>
      <w:r w:rsidRPr="00D73D87">
        <w:rPr>
          <w:rFonts w:ascii="Times New Roman" w:hAnsi="Times New Roman"/>
          <w:sz w:val="24"/>
          <w:szCs w:val="24"/>
          <w:lang w:val="en-GB"/>
        </w:rPr>
        <w:t>Chapter 9 – Hancock’s half hour</w:t>
      </w:r>
    </w:p>
    <w:p w:rsidRPr="00D73D87" w:rsidR="00C72A35" w:rsidP="00C72A35" w:rsidRDefault="00C72A35" w14:paraId="5446852A" w14:textId="77777777">
      <w:pPr>
        <w:spacing w:after="0" w:line="360" w:lineRule="auto"/>
        <w:rPr>
          <w:rFonts w:ascii="Times New Roman" w:hAnsi="Times New Roman" w:cs="Times New Roman"/>
          <w:sz w:val="24"/>
          <w:szCs w:val="24"/>
          <w:lang w:val="en-GB"/>
        </w:rPr>
      </w:pPr>
      <w:r w:rsidRPr="00D73D87">
        <w:rPr>
          <w:rFonts w:ascii="Times New Roman" w:hAnsi="Times New Roman" w:cs="Times New Roman"/>
          <w:sz w:val="24"/>
          <w:szCs w:val="24"/>
          <w:lang w:val="en-GB"/>
        </w:rPr>
        <w:t>Chapter 10 – What a gay day</w:t>
      </w:r>
    </w:p>
    <w:p w:rsidRPr="00D73D87" w:rsidR="00C72A35" w:rsidP="00C72A35" w:rsidRDefault="00C72A35" w14:paraId="0DDF4249" w14:textId="77777777">
      <w:pPr>
        <w:spacing w:after="0" w:line="360" w:lineRule="auto"/>
        <w:rPr>
          <w:rFonts w:ascii="Times New Roman" w:hAnsi="Times New Roman" w:cs="Times New Roman"/>
          <w:sz w:val="24"/>
          <w:szCs w:val="24"/>
          <w:lang w:val="en-GB"/>
        </w:rPr>
      </w:pPr>
      <w:r w:rsidRPr="00D73D87">
        <w:rPr>
          <w:rFonts w:ascii="Times New Roman" w:hAnsi="Times New Roman" w:cs="Times New Roman"/>
          <w:sz w:val="24"/>
          <w:szCs w:val="24"/>
          <w:lang w:val="en-GB"/>
        </w:rPr>
        <w:t>Chapter 11 – Stolen stole</w:t>
      </w:r>
    </w:p>
    <w:p w:rsidRPr="00D73D87" w:rsidR="00C72A35" w:rsidP="00C72A35" w:rsidRDefault="00C72A35" w14:paraId="6E4BFAFB" w14:textId="77777777">
      <w:pPr>
        <w:spacing w:after="0" w:line="360" w:lineRule="auto"/>
        <w:rPr>
          <w:rFonts w:ascii="Times New Roman" w:hAnsi="Times New Roman"/>
          <w:sz w:val="24"/>
          <w:szCs w:val="24"/>
          <w:lang w:val="en-GB"/>
        </w:rPr>
      </w:pPr>
      <w:r w:rsidRPr="00D73D87">
        <w:rPr>
          <w:rFonts w:ascii="Times New Roman" w:hAnsi="Times New Roman"/>
          <w:sz w:val="24"/>
          <w:szCs w:val="24"/>
          <w:lang w:val="en-GB"/>
        </w:rPr>
        <w:t>Chapter 12 – Water bombs</w:t>
      </w:r>
    </w:p>
    <w:p w:rsidRPr="00D73D87" w:rsidR="00C72A35" w:rsidP="00C72A35" w:rsidRDefault="00C72A35" w14:paraId="11F57BA0" w14:textId="77777777">
      <w:pPr>
        <w:spacing w:after="0" w:line="360" w:lineRule="auto"/>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Chapter 13 – I’m a </w:t>
      </w:r>
      <w:proofErr w:type="gramStart"/>
      <w:r w:rsidRPr="00D73D87">
        <w:rPr>
          <w:rFonts w:ascii="Times New Roman" w:hAnsi="Times New Roman" w:cs="Times New Roman"/>
          <w:sz w:val="24"/>
          <w:szCs w:val="24"/>
          <w:lang w:val="en-GB"/>
        </w:rPr>
        <w:t>lumberjack</w:t>
      </w:r>
      <w:proofErr w:type="gramEnd"/>
    </w:p>
    <w:p w:rsidRPr="00D73D87" w:rsidR="00C72A35" w:rsidP="00C72A35" w:rsidRDefault="00C72A35" w14:paraId="6976078A" w14:textId="49F75D3A">
      <w:pPr>
        <w:pStyle w:val="CSP-ChapterBodyText-FirstParagraph"/>
        <w:spacing w:line="360" w:lineRule="auto"/>
        <w:jc w:val="left"/>
        <w:rPr>
          <w:rFonts w:ascii="Times New Roman" w:hAnsi="Times New Roman"/>
          <w:sz w:val="24"/>
          <w:szCs w:val="24"/>
          <w:lang w:val="en-GB"/>
        </w:rPr>
      </w:pPr>
      <w:r w:rsidRPr="00D73D87">
        <w:rPr>
          <w:rFonts w:ascii="Times New Roman" w:hAnsi="Times New Roman"/>
          <w:sz w:val="24"/>
          <w:szCs w:val="24"/>
          <w:lang w:val="en-GB"/>
        </w:rPr>
        <w:t>Chapter 14 – Waterloo</w:t>
      </w:r>
    </w:p>
    <w:p w:rsidRPr="00D73D87" w:rsidR="00C72A35" w:rsidP="00C72A35" w:rsidRDefault="00C72A35" w14:paraId="31C05170" w14:textId="77777777">
      <w:pPr>
        <w:spacing w:after="0" w:line="360" w:lineRule="auto"/>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Chapter 15 – Strapped for </w:t>
      </w:r>
      <w:proofErr w:type="gramStart"/>
      <w:r w:rsidRPr="00D73D87">
        <w:rPr>
          <w:rFonts w:ascii="Times New Roman" w:hAnsi="Times New Roman" w:cs="Times New Roman"/>
          <w:sz w:val="24"/>
          <w:szCs w:val="24"/>
          <w:lang w:val="en-GB"/>
        </w:rPr>
        <w:t>cash</w:t>
      </w:r>
      <w:proofErr w:type="gramEnd"/>
    </w:p>
    <w:p w:rsidRPr="00D73D87" w:rsidR="00C72A35" w:rsidP="00C72A35" w:rsidRDefault="00C72A35" w14:paraId="3228C4E7" w14:textId="77777777">
      <w:pPr>
        <w:pStyle w:val="CSP-ChapterBodyText-FirstParagraph"/>
        <w:spacing w:line="360" w:lineRule="auto"/>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Chapter 16 – Brotherly love</w:t>
      </w:r>
    </w:p>
    <w:p w:rsidRPr="00D73D87" w:rsidR="00C72A35" w:rsidP="00C72A35" w:rsidRDefault="00C72A35" w14:paraId="27E56734" w14:textId="2B34B95C">
      <w:pPr>
        <w:pStyle w:val="CSP-ChapterBodyText-FirstParagraph"/>
        <w:spacing w:line="360" w:lineRule="auto"/>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Chapter 17 – Goodbye </w:t>
      </w:r>
      <w:r w:rsidRPr="00D73D87" w:rsidR="000B54D5">
        <w:rPr>
          <w:rFonts w:ascii="Times New Roman" w:hAnsi="Times New Roman"/>
          <w:sz w:val="24"/>
          <w:szCs w:val="24"/>
          <w:shd w:val="clear" w:color="auto" w:fill="FFFFFF"/>
          <w:lang w:val="en-GB"/>
        </w:rPr>
        <w:t>Sally</w:t>
      </w:r>
    </w:p>
    <w:p w:rsidRPr="00D73D87" w:rsidR="00C72A35" w:rsidP="00C72A35" w:rsidRDefault="00C72A35" w14:paraId="6F0BD602" w14:textId="77777777">
      <w:pPr>
        <w:pStyle w:val="CSP-ChapterBodyText-FirstParagraph"/>
        <w:spacing w:line="360" w:lineRule="auto"/>
        <w:jc w:val="left"/>
        <w:rPr>
          <w:rFonts w:ascii="Times New Roman" w:hAnsi="Times New Roman"/>
          <w:sz w:val="24"/>
          <w:szCs w:val="24"/>
          <w:lang w:val="en-GB"/>
        </w:rPr>
      </w:pPr>
      <w:r w:rsidRPr="00D73D87">
        <w:rPr>
          <w:rFonts w:ascii="Times New Roman" w:hAnsi="Times New Roman"/>
          <w:sz w:val="24"/>
          <w:szCs w:val="24"/>
          <w:lang w:val="en-GB"/>
        </w:rPr>
        <w:t>Chapter 18 – Spanish survival course for foreigners</w:t>
      </w:r>
    </w:p>
    <w:p w:rsidRPr="00D73D87" w:rsidR="00C72A35" w:rsidP="00C72A35" w:rsidRDefault="00C72A35" w14:paraId="66659B8C" w14:textId="32CA7BEA">
      <w:pPr>
        <w:pStyle w:val="CSP-ChapterBodyText-FirstParagraph"/>
        <w:spacing w:line="360" w:lineRule="auto"/>
        <w:jc w:val="left"/>
        <w:rPr>
          <w:rFonts w:ascii="Times New Roman" w:hAnsi="Times New Roman"/>
          <w:sz w:val="24"/>
          <w:szCs w:val="24"/>
          <w:lang w:val="en-GB"/>
        </w:rPr>
      </w:pPr>
      <w:r w:rsidRPr="00D73D87">
        <w:rPr>
          <w:rFonts w:ascii="Times New Roman" w:hAnsi="Times New Roman"/>
          <w:sz w:val="24"/>
          <w:szCs w:val="24"/>
          <w:lang w:val="en-GB"/>
        </w:rPr>
        <w:t xml:space="preserve">Chapter 19 – Hello </w:t>
      </w:r>
      <w:r w:rsidRPr="00D73D87" w:rsidR="00C651C4">
        <w:rPr>
          <w:rFonts w:ascii="Times New Roman" w:hAnsi="Times New Roman"/>
          <w:sz w:val="24"/>
          <w:szCs w:val="24"/>
          <w:lang w:val="en-GB"/>
        </w:rPr>
        <w:t>Faulkner</w:t>
      </w:r>
    </w:p>
    <w:p w:rsidRPr="00D73D87" w:rsidR="00E619A5" w:rsidP="00E619A5" w:rsidRDefault="00E619A5" w14:paraId="503B4791" w14:textId="77777777">
      <w:pPr>
        <w:pStyle w:val="CSP-ChapterBodyText-FirstParagraph"/>
        <w:spacing w:line="360" w:lineRule="auto"/>
        <w:jc w:val="left"/>
        <w:rPr>
          <w:rFonts w:ascii="Times New Roman" w:hAnsi="Times New Roman"/>
          <w:sz w:val="24"/>
          <w:szCs w:val="24"/>
          <w:lang w:val="en-GB"/>
        </w:rPr>
      </w:pPr>
      <w:r w:rsidRPr="00D73D87">
        <w:rPr>
          <w:rFonts w:ascii="Times New Roman" w:hAnsi="Times New Roman"/>
          <w:sz w:val="24"/>
          <w:szCs w:val="24"/>
          <w:lang w:val="en-GB"/>
        </w:rPr>
        <w:t xml:space="preserve">Chapter 20 – Don’t mention the </w:t>
      </w:r>
      <w:proofErr w:type="gramStart"/>
      <w:r w:rsidRPr="00D73D87">
        <w:rPr>
          <w:rFonts w:ascii="Times New Roman" w:hAnsi="Times New Roman"/>
          <w:sz w:val="24"/>
          <w:szCs w:val="24"/>
          <w:lang w:val="en-GB"/>
        </w:rPr>
        <w:t>war</w:t>
      </w:r>
      <w:proofErr w:type="gramEnd"/>
    </w:p>
    <w:p w:rsidRPr="00D73D87" w:rsidR="003A0F8B" w:rsidP="003A0F8B" w:rsidRDefault="003A0F8B" w14:paraId="206207E0" w14:textId="77777777">
      <w:pPr>
        <w:pStyle w:val="CSP-ChapterBodyText-FirstParagraph"/>
        <w:spacing w:line="360" w:lineRule="auto"/>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Chapter 21- A dictionary is always </w:t>
      </w:r>
      <w:proofErr w:type="gramStart"/>
      <w:r w:rsidRPr="00D73D87">
        <w:rPr>
          <w:rFonts w:ascii="Times New Roman" w:hAnsi="Times New Roman"/>
          <w:sz w:val="24"/>
          <w:szCs w:val="24"/>
          <w:shd w:val="clear" w:color="auto" w:fill="FFFFFF"/>
          <w:lang w:val="en-GB"/>
        </w:rPr>
        <w:t>useful</w:t>
      </w:r>
      <w:proofErr w:type="gramEnd"/>
    </w:p>
    <w:p w:rsidRPr="00D73D87" w:rsidR="003A0F8B" w:rsidP="003A0F8B" w:rsidRDefault="003A0F8B" w14:paraId="24477E68" w14:textId="42574FF8">
      <w:pPr>
        <w:pStyle w:val="CSP-ChapterBodyText-FirstParagraph"/>
        <w:spacing w:line="360" w:lineRule="auto"/>
        <w:jc w:val="left"/>
        <w:rPr>
          <w:rFonts w:ascii="Times New Roman" w:hAnsi="Times New Roman"/>
          <w:sz w:val="24"/>
          <w:szCs w:val="24"/>
          <w:lang w:val="en-GB"/>
        </w:rPr>
      </w:pPr>
      <w:r w:rsidRPr="00D73D87">
        <w:rPr>
          <w:rFonts w:ascii="Times New Roman" w:hAnsi="Times New Roman"/>
          <w:sz w:val="24"/>
          <w:szCs w:val="24"/>
          <w:lang w:val="en-GB"/>
        </w:rPr>
        <w:t>Chapter 2</w:t>
      </w:r>
      <w:r w:rsidR="00BE20C7">
        <w:rPr>
          <w:rFonts w:ascii="Times New Roman" w:hAnsi="Times New Roman"/>
          <w:sz w:val="24"/>
          <w:szCs w:val="24"/>
          <w:lang w:val="en-GB"/>
        </w:rPr>
        <w:t>2</w:t>
      </w:r>
      <w:r w:rsidRPr="00D73D87">
        <w:rPr>
          <w:rFonts w:ascii="Times New Roman" w:hAnsi="Times New Roman"/>
          <w:sz w:val="24"/>
          <w:szCs w:val="24"/>
          <w:lang w:val="en-GB"/>
        </w:rPr>
        <w:t xml:space="preserve"> – Darts lesson</w:t>
      </w:r>
    </w:p>
    <w:p w:rsidRPr="00D73D87" w:rsidR="003A0F8B" w:rsidP="003A0F8B" w:rsidRDefault="003A0F8B" w14:paraId="3518DF0C" w14:textId="667137B3">
      <w:pPr>
        <w:pStyle w:val="CSP-ChapterBodyText-FirstParagraph"/>
        <w:spacing w:line="360" w:lineRule="auto"/>
        <w:jc w:val="left"/>
        <w:rPr>
          <w:rFonts w:ascii="Times New Roman" w:hAnsi="Times New Roman"/>
          <w:sz w:val="24"/>
          <w:szCs w:val="24"/>
          <w:lang w:val="en-GB"/>
        </w:rPr>
      </w:pPr>
      <w:r w:rsidRPr="00D73D87">
        <w:rPr>
          <w:rFonts w:ascii="Times New Roman" w:hAnsi="Times New Roman"/>
          <w:sz w:val="24"/>
          <w:szCs w:val="24"/>
          <w:lang w:val="en-GB"/>
        </w:rPr>
        <w:t>Chapter 2</w:t>
      </w:r>
      <w:r w:rsidR="00BE20C7">
        <w:rPr>
          <w:rFonts w:ascii="Times New Roman" w:hAnsi="Times New Roman"/>
          <w:sz w:val="24"/>
          <w:szCs w:val="24"/>
          <w:lang w:val="en-GB"/>
        </w:rPr>
        <w:t>3</w:t>
      </w:r>
      <w:r w:rsidRPr="00D73D87">
        <w:rPr>
          <w:rFonts w:ascii="Times New Roman" w:hAnsi="Times New Roman"/>
          <w:sz w:val="24"/>
          <w:szCs w:val="24"/>
          <w:lang w:val="en-GB"/>
        </w:rPr>
        <w:t xml:space="preserve"> - On the Oche</w:t>
      </w:r>
    </w:p>
    <w:p w:rsidRPr="00D73D87" w:rsidR="003A0F8B" w:rsidP="003A0F8B" w:rsidRDefault="003A0F8B" w14:paraId="36F047D1" w14:textId="6D8CD40E">
      <w:pPr>
        <w:spacing w:after="0" w:line="360" w:lineRule="auto"/>
        <w:rPr>
          <w:rFonts w:ascii="Times New Roman" w:hAnsi="Times New Roman" w:cs="Times New Roman"/>
          <w:sz w:val="24"/>
          <w:szCs w:val="24"/>
          <w:lang w:val="en-GB"/>
        </w:rPr>
      </w:pPr>
      <w:r w:rsidRPr="00D73D87">
        <w:rPr>
          <w:rFonts w:ascii="Times New Roman" w:hAnsi="Times New Roman" w:cs="Times New Roman"/>
          <w:sz w:val="24"/>
          <w:szCs w:val="24"/>
          <w:lang w:val="en-GB"/>
        </w:rPr>
        <w:t>Chapter 2</w:t>
      </w:r>
      <w:r w:rsidR="00BE20C7">
        <w:rPr>
          <w:rFonts w:ascii="Times New Roman" w:hAnsi="Times New Roman" w:cs="Times New Roman"/>
          <w:sz w:val="24"/>
          <w:szCs w:val="24"/>
          <w:lang w:val="en-GB"/>
        </w:rPr>
        <w:t>4</w:t>
      </w:r>
      <w:r w:rsidRPr="00D73D87">
        <w:rPr>
          <w:rFonts w:ascii="Times New Roman" w:hAnsi="Times New Roman" w:cs="Times New Roman"/>
          <w:sz w:val="24"/>
          <w:szCs w:val="24"/>
          <w:lang w:val="en-GB"/>
        </w:rPr>
        <w:t xml:space="preserve"> – Fagman</w:t>
      </w:r>
    </w:p>
    <w:p w:rsidRPr="00D73D87" w:rsidR="003A0F8B" w:rsidP="003A0F8B" w:rsidRDefault="003A0F8B" w14:paraId="631692F5" w14:textId="51DF99FA">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t>Chapter 2</w:t>
      </w:r>
      <w:r w:rsidR="00BE20C7">
        <w:rPr>
          <w:rFonts w:ascii="Times New Roman" w:hAnsi="Times New Roman"/>
          <w:sz w:val="24"/>
          <w:szCs w:val="24"/>
          <w:lang w:val="en-GB"/>
        </w:rPr>
        <w:t>5</w:t>
      </w:r>
      <w:r w:rsidRPr="00D73D87">
        <w:rPr>
          <w:rFonts w:ascii="Times New Roman" w:hAnsi="Times New Roman"/>
          <w:sz w:val="24"/>
          <w:szCs w:val="24"/>
          <w:lang w:val="en-GB"/>
        </w:rPr>
        <w:t xml:space="preserve"> – Three hairs in a fountain</w:t>
      </w:r>
    </w:p>
    <w:p w:rsidRPr="00D73D87" w:rsidR="003A0F8B" w:rsidP="003A0F8B" w:rsidRDefault="003A0F8B" w14:paraId="30D4137F" w14:textId="7BC248AB">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t>Chapter 2</w:t>
      </w:r>
      <w:r w:rsidR="00BE20C7">
        <w:rPr>
          <w:rFonts w:ascii="Times New Roman" w:hAnsi="Times New Roman"/>
          <w:sz w:val="24"/>
          <w:szCs w:val="24"/>
          <w:lang w:val="en-GB"/>
        </w:rPr>
        <w:t>6</w:t>
      </w:r>
      <w:r w:rsidRPr="00D73D87">
        <w:rPr>
          <w:rFonts w:ascii="Times New Roman" w:hAnsi="Times New Roman"/>
          <w:sz w:val="24"/>
          <w:szCs w:val="24"/>
          <w:lang w:val="en-GB"/>
        </w:rPr>
        <w:t xml:space="preserve"> – Flirting with </w:t>
      </w:r>
      <w:proofErr w:type="gramStart"/>
      <w:r w:rsidRPr="00D73D87">
        <w:rPr>
          <w:rFonts w:ascii="Times New Roman" w:hAnsi="Times New Roman"/>
          <w:sz w:val="24"/>
          <w:szCs w:val="24"/>
          <w:lang w:val="en-GB"/>
        </w:rPr>
        <w:t>darts</w:t>
      </w:r>
      <w:proofErr w:type="gramEnd"/>
    </w:p>
    <w:p w:rsidRPr="00D73D87" w:rsidR="003A0F8B" w:rsidP="003A0F8B" w:rsidRDefault="003A0F8B" w14:paraId="20C1A5D5" w14:textId="0834B713">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t>Chapter 2</w:t>
      </w:r>
      <w:r w:rsidR="00BE20C7">
        <w:rPr>
          <w:rFonts w:ascii="Times New Roman" w:hAnsi="Times New Roman"/>
          <w:sz w:val="24"/>
          <w:szCs w:val="24"/>
          <w:lang w:val="en-GB"/>
        </w:rPr>
        <w:t>7</w:t>
      </w:r>
      <w:r w:rsidRPr="00D73D87">
        <w:rPr>
          <w:rFonts w:ascii="Times New Roman" w:hAnsi="Times New Roman"/>
          <w:sz w:val="24"/>
          <w:szCs w:val="24"/>
          <w:lang w:val="en-GB"/>
        </w:rPr>
        <w:t xml:space="preserve"> – Chaperones </w:t>
      </w:r>
      <w:proofErr w:type="gramStart"/>
      <w:r w:rsidRPr="00D73D87">
        <w:rPr>
          <w:rFonts w:ascii="Times New Roman" w:hAnsi="Times New Roman"/>
          <w:sz w:val="24"/>
          <w:szCs w:val="24"/>
          <w:lang w:val="en-GB"/>
        </w:rPr>
        <w:t>required</w:t>
      </w:r>
      <w:proofErr w:type="gramEnd"/>
    </w:p>
    <w:p w:rsidRPr="00D73D87" w:rsidR="003A0F8B" w:rsidP="003A0F8B" w:rsidRDefault="003A0F8B" w14:paraId="380FAAFD" w14:textId="26666AA0">
      <w:pPr>
        <w:spacing w:after="0" w:line="360" w:lineRule="auto"/>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Chapter 2</w:t>
      </w:r>
      <w:r w:rsidR="00BE20C7">
        <w:rPr>
          <w:rFonts w:ascii="Times New Roman" w:hAnsi="Times New Roman"/>
          <w:sz w:val="24"/>
          <w:szCs w:val="24"/>
          <w:shd w:val="clear" w:color="auto" w:fill="FFFFFF"/>
          <w:lang w:val="en-GB"/>
        </w:rPr>
        <w:t>8</w:t>
      </w:r>
      <w:r w:rsidRPr="00D73D87">
        <w:rPr>
          <w:rFonts w:ascii="Times New Roman" w:hAnsi="Times New Roman"/>
          <w:sz w:val="24"/>
          <w:szCs w:val="24"/>
          <w:shd w:val="clear" w:color="auto" w:fill="FFFFFF"/>
          <w:lang w:val="en-GB"/>
        </w:rPr>
        <w:t xml:space="preserve"> – The in-laws come to </w:t>
      </w:r>
      <w:proofErr w:type="gramStart"/>
      <w:r w:rsidRPr="00D73D87">
        <w:rPr>
          <w:rFonts w:ascii="Times New Roman" w:hAnsi="Times New Roman"/>
          <w:sz w:val="24"/>
          <w:szCs w:val="24"/>
          <w:shd w:val="clear" w:color="auto" w:fill="FFFFFF"/>
          <w:lang w:val="en-GB"/>
        </w:rPr>
        <w:t>lunch</w:t>
      </w:r>
      <w:proofErr w:type="gramEnd"/>
    </w:p>
    <w:p w:rsidRPr="00D73D87" w:rsidR="003A0F8B" w:rsidP="003A0F8B" w:rsidRDefault="003A0F8B" w14:paraId="6B8CF784" w14:textId="75E3DEBF">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t xml:space="preserve">Chapter </w:t>
      </w:r>
      <w:r w:rsidR="00BE20C7">
        <w:rPr>
          <w:rFonts w:ascii="Times New Roman" w:hAnsi="Times New Roman"/>
          <w:sz w:val="24"/>
          <w:szCs w:val="24"/>
          <w:lang w:val="en-GB"/>
        </w:rPr>
        <w:t>29</w:t>
      </w:r>
      <w:r w:rsidRPr="00D73D87">
        <w:rPr>
          <w:rFonts w:ascii="Times New Roman" w:hAnsi="Times New Roman"/>
          <w:sz w:val="24"/>
          <w:szCs w:val="24"/>
          <w:lang w:val="en-GB"/>
        </w:rPr>
        <w:t xml:space="preserve"> – Christmas in both your houses</w:t>
      </w:r>
    </w:p>
    <w:p w:rsidRPr="00D73D87" w:rsidR="003A0F8B" w:rsidP="003A0F8B" w:rsidRDefault="003A0F8B" w14:paraId="6AA23DDA" w14:textId="4A929849">
      <w:pPr>
        <w:spacing w:after="0" w:line="360" w:lineRule="auto"/>
        <w:rPr>
          <w:rFonts w:ascii="Times New Roman" w:hAnsi="Times New Roman" w:cs="Times New Roman"/>
          <w:sz w:val="24"/>
          <w:szCs w:val="24"/>
          <w:lang w:val="en-GB"/>
        </w:rPr>
      </w:pPr>
      <w:r w:rsidRPr="00D73D87">
        <w:rPr>
          <w:rFonts w:ascii="Times New Roman" w:hAnsi="Times New Roman" w:cs="Times New Roman"/>
          <w:sz w:val="24"/>
          <w:szCs w:val="24"/>
          <w:lang w:val="en-GB"/>
        </w:rPr>
        <w:lastRenderedPageBreak/>
        <w:t xml:space="preserve">Chapter </w:t>
      </w:r>
      <w:r w:rsidR="00BE20C7">
        <w:rPr>
          <w:rFonts w:ascii="Times New Roman" w:hAnsi="Times New Roman" w:cs="Times New Roman"/>
          <w:sz w:val="24"/>
          <w:szCs w:val="24"/>
          <w:lang w:val="en-GB"/>
        </w:rPr>
        <w:t>30</w:t>
      </w:r>
      <w:r w:rsidRPr="00D73D87">
        <w:rPr>
          <w:rFonts w:ascii="Times New Roman" w:hAnsi="Times New Roman" w:cs="Times New Roman"/>
          <w:sz w:val="24"/>
          <w:szCs w:val="24"/>
          <w:lang w:val="en-GB"/>
        </w:rPr>
        <w:t xml:space="preserve"> – Engaging Pursuits</w:t>
      </w:r>
    </w:p>
    <w:p w:rsidRPr="00D73D87" w:rsidR="003A0F8B" w:rsidP="003A0F8B" w:rsidRDefault="003A0F8B" w14:paraId="0312C9B5" w14:textId="2C201D2C">
      <w:pPr>
        <w:spacing w:after="0" w:line="360" w:lineRule="auto"/>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Chapter 3</w:t>
      </w:r>
      <w:r w:rsidR="00BE20C7">
        <w:rPr>
          <w:rFonts w:ascii="Times New Roman" w:hAnsi="Times New Roman"/>
          <w:sz w:val="24"/>
          <w:szCs w:val="24"/>
          <w:shd w:val="clear" w:color="auto" w:fill="FFFFFF"/>
          <w:lang w:val="en-GB"/>
        </w:rPr>
        <w:t>1</w:t>
      </w:r>
      <w:r w:rsidRPr="00D73D87">
        <w:rPr>
          <w:rFonts w:ascii="Times New Roman" w:hAnsi="Times New Roman"/>
          <w:sz w:val="24"/>
          <w:szCs w:val="24"/>
          <w:shd w:val="clear" w:color="auto" w:fill="FFFFFF"/>
          <w:lang w:val="en-GB"/>
        </w:rPr>
        <w:t xml:space="preserve"> – Goodbye Rolls</w:t>
      </w:r>
    </w:p>
    <w:p w:rsidRPr="00D73D87" w:rsidR="003A0F8B" w:rsidP="003A0F8B" w:rsidRDefault="003A0F8B" w14:paraId="0815DF1F" w14:textId="4C8EFCC7">
      <w:pPr>
        <w:spacing w:after="0" w:line="360" w:lineRule="auto"/>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Chapter 3</w:t>
      </w:r>
      <w:r w:rsidR="00BE20C7">
        <w:rPr>
          <w:rFonts w:ascii="Times New Roman" w:hAnsi="Times New Roman"/>
          <w:sz w:val="24"/>
          <w:szCs w:val="24"/>
          <w:shd w:val="clear" w:color="auto" w:fill="FFFFFF"/>
          <w:lang w:val="en-GB"/>
        </w:rPr>
        <w:t>2</w:t>
      </w:r>
      <w:r w:rsidRPr="00D73D87">
        <w:rPr>
          <w:rFonts w:ascii="Times New Roman" w:hAnsi="Times New Roman"/>
          <w:sz w:val="24"/>
          <w:szCs w:val="24"/>
          <w:shd w:val="clear" w:color="auto" w:fill="FFFFFF"/>
          <w:lang w:val="en-GB"/>
        </w:rPr>
        <w:t xml:space="preserve"> – Last minute doubts</w:t>
      </w:r>
    </w:p>
    <w:p w:rsidRPr="00D73D87" w:rsidR="003A0F8B" w:rsidP="003A0F8B" w:rsidRDefault="003A0F8B" w14:paraId="6BF01A08" w14:textId="02895E13">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t>Chapter 3</w:t>
      </w:r>
      <w:r w:rsidR="00BE20C7">
        <w:rPr>
          <w:rFonts w:ascii="Times New Roman" w:hAnsi="Times New Roman"/>
          <w:sz w:val="24"/>
          <w:szCs w:val="24"/>
          <w:lang w:val="en-GB"/>
        </w:rPr>
        <w:t>3</w:t>
      </w:r>
      <w:r w:rsidRPr="00D73D87">
        <w:rPr>
          <w:rFonts w:ascii="Times New Roman" w:hAnsi="Times New Roman"/>
          <w:sz w:val="24"/>
          <w:szCs w:val="24"/>
          <w:lang w:val="en-GB"/>
        </w:rPr>
        <w:t xml:space="preserve"> – The wedding</w:t>
      </w:r>
    </w:p>
    <w:p w:rsidRPr="00D73D87" w:rsidR="003A0F8B" w:rsidP="003A0F8B" w:rsidRDefault="003A0F8B" w14:paraId="556E8B40" w14:textId="4981FCA3">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t>Chapter 3</w:t>
      </w:r>
      <w:r w:rsidR="00BE20C7">
        <w:rPr>
          <w:rFonts w:ascii="Times New Roman" w:hAnsi="Times New Roman"/>
          <w:sz w:val="24"/>
          <w:szCs w:val="24"/>
          <w:lang w:val="en-GB"/>
        </w:rPr>
        <w:t>4</w:t>
      </w:r>
      <w:r w:rsidRPr="00D73D87">
        <w:rPr>
          <w:rFonts w:ascii="Times New Roman" w:hAnsi="Times New Roman"/>
          <w:sz w:val="24"/>
          <w:szCs w:val="24"/>
          <w:lang w:val="en-GB"/>
        </w:rPr>
        <w:t xml:space="preserve"> – From honeymoon to flood</w:t>
      </w:r>
    </w:p>
    <w:p w:rsidRPr="00D73D87" w:rsidR="003A0F8B" w:rsidP="003A0F8B" w:rsidRDefault="003A0F8B" w14:paraId="4F864BCA" w14:textId="309AE4A4">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t>Chapter 3</w:t>
      </w:r>
      <w:r w:rsidR="00BE20C7">
        <w:rPr>
          <w:rFonts w:ascii="Times New Roman" w:hAnsi="Times New Roman"/>
          <w:sz w:val="24"/>
          <w:szCs w:val="24"/>
          <w:lang w:val="en-GB"/>
        </w:rPr>
        <w:t>5</w:t>
      </w:r>
      <w:r w:rsidRPr="00D73D87">
        <w:rPr>
          <w:rFonts w:ascii="Times New Roman" w:hAnsi="Times New Roman"/>
          <w:sz w:val="24"/>
          <w:szCs w:val="24"/>
          <w:lang w:val="en-GB"/>
        </w:rPr>
        <w:t xml:space="preserve"> – Franco </w:t>
      </w:r>
      <w:proofErr w:type="gramStart"/>
      <w:r w:rsidRPr="00D73D87">
        <w:rPr>
          <w:rFonts w:ascii="Times New Roman" w:hAnsi="Times New Roman"/>
          <w:sz w:val="24"/>
          <w:szCs w:val="24"/>
          <w:lang w:val="en-GB"/>
        </w:rPr>
        <w:t>dies</w:t>
      </w:r>
      <w:proofErr w:type="gramEnd"/>
    </w:p>
    <w:p w:rsidRPr="00D73D87" w:rsidR="003A0F8B" w:rsidP="003A0F8B" w:rsidRDefault="003A0F8B" w14:paraId="05011D0A" w14:textId="23F18D46">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t>Chapter 3</w:t>
      </w:r>
      <w:r w:rsidR="00BE20C7">
        <w:rPr>
          <w:rFonts w:ascii="Times New Roman" w:hAnsi="Times New Roman"/>
          <w:sz w:val="24"/>
          <w:szCs w:val="24"/>
          <w:lang w:val="en-GB"/>
        </w:rPr>
        <w:t>6</w:t>
      </w:r>
      <w:r w:rsidRPr="00D73D87">
        <w:rPr>
          <w:rFonts w:ascii="Times New Roman" w:hAnsi="Times New Roman"/>
          <w:sz w:val="24"/>
          <w:szCs w:val="24"/>
          <w:lang w:val="en-GB"/>
        </w:rPr>
        <w:t xml:space="preserve"> – What next</w:t>
      </w:r>
    </w:p>
    <w:p w:rsidRPr="00D73D87" w:rsidR="003A0F8B" w:rsidP="003A0F8B" w:rsidRDefault="003A0F8B" w14:paraId="4D28BB52" w14:textId="24B078A1">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t>Chapter 3</w:t>
      </w:r>
      <w:r w:rsidR="00BE20C7">
        <w:rPr>
          <w:rFonts w:ascii="Times New Roman" w:hAnsi="Times New Roman"/>
          <w:sz w:val="24"/>
          <w:szCs w:val="24"/>
          <w:lang w:val="en-GB"/>
        </w:rPr>
        <w:t>7</w:t>
      </w:r>
      <w:r w:rsidRPr="00D73D87">
        <w:rPr>
          <w:rFonts w:ascii="Times New Roman" w:hAnsi="Times New Roman"/>
          <w:sz w:val="24"/>
          <w:szCs w:val="24"/>
          <w:lang w:val="en-GB"/>
        </w:rPr>
        <w:t xml:space="preserve"> – More dictionaries </w:t>
      </w:r>
      <w:proofErr w:type="gramStart"/>
      <w:r w:rsidRPr="00D73D87">
        <w:rPr>
          <w:rFonts w:ascii="Times New Roman" w:hAnsi="Times New Roman"/>
          <w:sz w:val="24"/>
          <w:szCs w:val="24"/>
          <w:lang w:val="en-GB"/>
        </w:rPr>
        <w:t>required</w:t>
      </w:r>
      <w:proofErr w:type="gramEnd"/>
    </w:p>
    <w:p w:rsidRPr="00D73D87" w:rsidR="003A0F8B" w:rsidP="003A0F8B" w:rsidRDefault="003A0F8B" w14:paraId="131A4FB2" w14:textId="0E5B30C9">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t>Chapter 3</w:t>
      </w:r>
      <w:r w:rsidR="00BE20C7">
        <w:rPr>
          <w:rFonts w:ascii="Times New Roman" w:hAnsi="Times New Roman"/>
          <w:sz w:val="24"/>
          <w:szCs w:val="24"/>
          <w:lang w:val="en-GB"/>
        </w:rPr>
        <w:t>8</w:t>
      </w:r>
      <w:r w:rsidRPr="00D73D87">
        <w:rPr>
          <w:rFonts w:ascii="Times New Roman" w:hAnsi="Times New Roman"/>
          <w:sz w:val="24"/>
          <w:szCs w:val="24"/>
          <w:lang w:val="en-GB"/>
        </w:rPr>
        <w:t xml:space="preserve"> – Happy motoring</w:t>
      </w:r>
    </w:p>
    <w:p w:rsidRPr="00D73D87" w:rsidR="003A0F8B" w:rsidP="003A0F8B" w:rsidRDefault="003A0F8B" w14:paraId="53998B63" w14:textId="162462AF">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t xml:space="preserve">Chapter </w:t>
      </w:r>
      <w:r w:rsidR="00BE20C7">
        <w:rPr>
          <w:rFonts w:ascii="Times New Roman" w:hAnsi="Times New Roman"/>
          <w:sz w:val="24"/>
          <w:szCs w:val="24"/>
          <w:lang w:val="en-GB"/>
        </w:rPr>
        <w:t>39</w:t>
      </w:r>
      <w:r w:rsidRPr="00D73D87">
        <w:rPr>
          <w:rFonts w:ascii="Times New Roman" w:hAnsi="Times New Roman"/>
          <w:sz w:val="24"/>
          <w:szCs w:val="24"/>
          <w:lang w:val="en-GB"/>
        </w:rPr>
        <w:t xml:space="preserve"> – We’re leaving on a jet </w:t>
      </w:r>
      <w:proofErr w:type="gramStart"/>
      <w:r w:rsidRPr="00D73D87">
        <w:rPr>
          <w:rFonts w:ascii="Times New Roman" w:hAnsi="Times New Roman"/>
          <w:sz w:val="24"/>
          <w:szCs w:val="24"/>
          <w:lang w:val="en-GB"/>
        </w:rPr>
        <w:t>plane</w:t>
      </w:r>
      <w:proofErr w:type="gramEnd"/>
    </w:p>
    <w:p w:rsidR="003A0F8B" w:rsidP="003A0F8B" w:rsidRDefault="003A0F8B" w14:paraId="7A3CF011" w14:textId="636C33E7">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t>Chapter 4</w:t>
      </w:r>
      <w:r w:rsidR="00996D7A">
        <w:rPr>
          <w:rFonts w:ascii="Times New Roman" w:hAnsi="Times New Roman"/>
          <w:sz w:val="24"/>
          <w:szCs w:val="24"/>
          <w:lang w:val="en-GB"/>
        </w:rPr>
        <w:t>0</w:t>
      </w:r>
      <w:r w:rsidRPr="00D73D87">
        <w:rPr>
          <w:rFonts w:ascii="Times New Roman" w:hAnsi="Times New Roman"/>
          <w:sz w:val="24"/>
          <w:szCs w:val="24"/>
          <w:lang w:val="en-GB"/>
        </w:rPr>
        <w:t xml:space="preserve"> – Back where we </w:t>
      </w:r>
      <w:proofErr w:type="gramStart"/>
      <w:r w:rsidRPr="00D73D87">
        <w:rPr>
          <w:rFonts w:ascii="Times New Roman" w:hAnsi="Times New Roman"/>
          <w:sz w:val="24"/>
          <w:szCs w:val="24"/>
          <w:lang w:val="en-GB"/>
        </w:rPr>
        <w:t>belong</w:t>
      </w:r>
      <w:proofErr w:type="gramEnd"/>
    </w:p>
    <w:p w:rsidR="00220816" w:rsidP="003A0F8B" w:rsidRDefault="00220816" w14:paraId="6FCD9B59" w14:textId="0AE7C2C5">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t>Chapter 4</w:t>
      </w:r>
      <w:r>
        <w:rPr>
          <w:rFonts w:ascii="Times New Roman" w:hAnsi="Times New Roman"/>
          <w:sz w:val="24"/>
          <w:szCs w:val="24"/>
          <w:lang w:val="en-GB"/>
        </w:rPr>
        <w:t>1</w:t>
      </w:r>
      <w:r w:rsidRPr="00D73D87" w:rsidR="00D7000F">
        <w:rPr>
          <w:rFonts w:ascii="Times New Roman" w:hAnsi="Times New Roman"/>
          <w:sz w:val="24"/>
          <w:szCs w:val="24"/>
          <w:lang w:val="en-GB"/>
        </w:rPr>
        <w:t>–</w:t>
      </w:r>
      <w:r>
        <w:rPr>
          <w:rFonts w:ascii="Times New Roman" w:hAnsi="Times New Roman"/>
          <w:sz w:val="24"/>
          <w:szCs w:val="24"/>
          <w:lang w:val="en-GB"/>
        </w:rPr>
        <w:t xml:space="preserve"> A fresh approach</w:t>
      </w:r>
    </w:p>
    <w:p w:rsidR="00410725" w:rsidP="00410725" w:rsidRDefault="00410725" w14:paraId="37A26A19" w14:textId="67D8C140">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t>Chapter 4</w:t>
      </w:r>
      <w:r>
        <w:rPr>
          <w:rFonts w:ascii="Times New Roman" w:hAnsi="Times New Roman"/>
          <w:sz w:val="24"/>
          <w:szCs w:val="24"/>
          <w:lang w:val="en-GB"/>
        </w:rPr>
        <w:t>2</w:t>
      </w:r>
      <w:r w:rsidR="00380D13">
        <w:rPr>
          <w:rFonts w:ascii="Times New Roman" w:hAnsi="Times New Roman"/>
          <w:sz w:val="24"/>
          <w:szCs w:val="24"/>
          <w:lang w:val="en-GB"/>
        </w:rPr>
        <w:t xml:space="preserve"> </w:t>
      </w:r>
      <w:r w:rsidRPr="00D73D87">
        <w:rPr>
          <w:rFonts w:ascii="Times New Roman" w:hAnsi="Times New Roman"/>
          <w:sz w:val="24"/>
          <w:szCs w:val="24"/>
          <w:lang w:val="en-GB"/>
        </w:rPr>
        <w:t>–</w:t>
      </w:r>
      <w:r w:rsidR="00380D13">
        <w:rPr>
          <w:rFonts w:ascii="Times New Roman" w:hAnsi="Times New Roman"/>
          <w:sz w:val="24"/>
          <w:szCs w:val="24"/>
          <w:lang w:val="en-GB"/>
        </w:rPr>
        <w:t xml:space="preserve"> </w:t>
      </w:r>
      <w:r>
        <w:rPr>
          <w:rFonts w:ascii="Times New Roman" w:hAnsi="Times New Roman"/>
          <w:sz w:val="24"/>
          <w:szCs w:val="24"/>
          <w:lang w:val="en-GB"/>
        </w:rPr>
        <w:t>Airport scrum</w:t>
      </w:r>
    </w:p>
    <w:p w:rsidRPr="00D73D87" w:rsidR="00380D13" w:rsidP="00380D13" w:rsidRDefault="00380D13" w14:paraId="315EC10D" w14:textId="56D7AC72">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t>Chapter 4</w:t>
      </w:r>
      <w:r>
        <w:rPr>
          <w:rFonts w:ascii="Times New Roman" w:hAnsi="Times New Roman"/>
          <w:sz w:val="24"/>
          <w:szCs w:val="24"/>
          <w:lang w:val="en-GB"/>
        </w:rPr>
        <w:t>3 – Groups with Wings</w:t>
      </w:r>
    </w:p>
    <w:p w:rsidR="003A0F8B" w:rsidP="003A0F8B" w:rsidRDefault="003A0F8B" w14:paraId="54D8F474" w14:textId="559C6BBB">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t>Chapter 4</w:t>
      </w:r>
      <w:r w:rsidR="002A20E1">
        <w:rPr>
          <w:rFonts w:ascii="Times New Roman" w:hAnsi="Times New Roman"/>
          <w:sz w:val="24"/>
          <w:szCs w:val="24"/>
          <w:lang w:val="en-GB"/>
        </w:rPr>
        <w:t>4</w:t>
      </w:r>
      <w:r w:rsidRPr="00D73D87">
        <w:rPr>
          <w:rFonts w:ascii="Times New Roman" w:hAnsi="Times New Roman"/>
          <w:sz w:val="24"/>
          <w:szCs w:val="24"/>
          <w:lang w:val="en-GB"/>
        </w:rPr>
        <w:t xml:space="preserve"> – Flamenco</w:t>
      </w:r>
    </w:p>
    <w:p w:rsidR="0061426F" w:rsidP="0061426F" w:rsidRDefault="0061426F" w14:paraId="374FC495" w14:textId="77777777">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t>Chapter 4</w:t>
      </w:r>
      <w:r>
        <w:rPr>
          <w:rFonts w:ascii="Times New Roman" w:hAnsi="Times New Roman"/>
          <w:sz w:val="24"/>
          <w:szCs w:val="24"/>
          <w:lang w:val="en-GB"/>
        </w:rPr>
        <w:t>5 – Foolish Games</w:t>
      </w:r>
    </w:p>
    <w:p w:rsidR="0030277B" w:rsidP="0030277B" w:rsidRDefault="0030277B" w14:paraId="1CB23C9F" w14:textId="77777777">
      <w:pPr>
        <w:spacing w:after="0" w:line="360" w:lineRule="auto"/>
        <w:rPr>
          <w:rFonts w:ascii="Times New Roman" w:hAnsi="Times New Roman" w:cs="Times New Roman"/>
          <w:sz w:val="24"/>
          <w:szCs w:val="24"/>
          <w:lang w:val="en-GB"/>
        </w:rPr>
      </w:pPr>
      <w:r w:rsidRPr="00D73D87">
        <w:rPr>
          <w:rFonts w:ascii="Times New Roman" w:hAnsi="Times New Roman" w:cs="Times New Roman"/>
          <w:sz w:val="24"/>
          <w:szCs w:val="24"/>
          <w:lang w:val="en-GB"/>
        </w:rPr>
        <w:t>Chapter 4</w:t>
      </w:r>
      <w:r>
        <w:rPr>
          <w:rFonts w:ascii="Times New Roman" w:hAnsi="Times New Roman" w:cs="Times New Roman"/>
          <w:sz w:val="24"/>
          <w:szCs w:val="24"/>
          <w:lang w:val="en-GB"/>
        </w:rPr>
        <w:t xml:space="preserve">6 </w:t>
      </w:r>
      <w:r>
        <w:rPr>
          <w:rFonts w:ascii="Times New Roman" w:hAnsi="Times New Roman"/>
          <w:sz w:val="24"/>
          <w:szCs w:val="24"/>
          <w:lang w:val="en-GB"/>
        </w:rPr>
        <w:t>–</w:t>
      </w:r>
      <w:r>
        <w:t xml:space="preserve"> </w:t>
      </w:r>
      <w:r>
        <w:rPr>
          <w:rFonts w:ascii="Times New Roman" w:hAnsi="Times New Roman" w:cs="Times New Roman"/>
          <w:sz w:val="24"/>
          <w:szCs w:val="24"/>
          <w:lang w:val="en-GB"/>
        </w:rPr>
        <w:t>Easter fun</w:t>
      </w:r>
    </w:p>
    <w:p w:rsidRPr="00D73D87" w:rsidR="002A20E1" w:rsidP="002A20E1" w:rsidRDefault="002A20E1" w14:paraId="2FB8B9FF" w14:textId="77777777">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t>Chapter 4</w:t>
      </w:r>
      <w:r>
        <w:rPr>
          <w:rFonts w:ascii="Times New Roman" w:hAnsi="Times New Roman"/>
          <w:sz w:val="24"/>
          <w:szCs w:val="24"/>
          <w:lang w:val="en-GB"/>
        </w:rPr>
        <w:t>7</w:t>
      </w:r>
      <w:r w:rsidRPr="00D73D87">
        <w:rPr>
          <w:rFonts w:ascii="Times New Roman" w:hAnsi="Times New Roman"/>
          <w:sz w:val="24"/>
          <w:szCs w:val="24"/>
          <w:lang w:val="en-GB"/>
        </w:rPr>
        <w:t xml:space="preserve"> – San Isidro</w:t>
      </w:r>
    </w:p>
    <w:p w:rsidRPr="00D73D87" w:rsidR="00C377A1" w:rsidP="00C377A1" w:rsidRDefault="00C377A1" w14:paraId="5FB72C6D" w14:textId="77777777">
      <w:pPr>
        <w:spacing w:after="0" w:line="360" w:lineRule="auto"/>
        <w:rPr>
          <w:rFonts w:ascii="Times New Roman" w:hAnsi="Times New Roman" w:cs="Times New Roman"/>
          <w:sz w:val="24"/>
          <w:szCs w:val="24"/>
          <w:lang w:val="en-GB"/>
        </w:rPr>
      </w:pPr>
      <w:r w:rsidRPr="00D73D87">
        <w:rPr>
          <w:rFonts w:ascii="Times New Roman" w:hAnsi="Times New Roman" w:cs="Times New Roman"/>
          <w:sz w:val="24"/>
          <w:szCs w:val="24"/>
          <w:lang w:val="en-GB"/>
        </w:rPr>
        <w:t>Chapter 4</w:t>
      </w:r>
      <w:r>
        <w:rPr>
          <w:rFonts w:ascii="Times New Roman" w:hAnsi="Times New Roman" w:cs="Times New Roman"/>
          <w:sz w:val="24"/>
          <w:szCs w:val="24"/>
          <w:lang w:val="en-GB"/>
        </w:rPr>
        <w:t>8 – Property matters</w:t>
      </w:r>
    </w:p>
    <w:p w:rsidRPr="00D73D87" w:rsidR="00F65B3D" w:rsidP="00F65B3D" w:rsidRDefault="00F65B3D" w14:paraId="2529D1BB" w14:textId="77777777">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t xml:space="preserve">Chapter </w:t>
      </w:r>
      <w:r>
        <w:rPr>
          <w:rFonts w:ascii="Times New Roman" w:hAnsi="Times New Roman"/>
          <w:sz w:val="24"/>
          <w:szCs w:val="24"/>
          <w:lang w:val="en-GB"/>
        </w:rPr>
        <w:t>49</w:t>
      </w:r>
      <w:r w:rsidRPr="00D73D87">
        <w:rPr>
          <w:rFonts w:ascii="Times New Roman" w:hAnsi="Times New Roman"/>
          <w:sz w:val="24"/>
          <w:szCs w:val="24"/>
          <w:lang w:val="en-GB"/>
        </w:rPr>
        <w:t xml:space="preserve"> – The fisherman</w:t>
      </w:r>
    </w:p>
    <w:p w:rsidRPr="00D73D87" w:rsidR="00446099" w:rsidP="00446099" w:rsidRDefault="00446099" w14:paraId="3C377C6C" w14:textId="647EE29F">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t xml:space="preserve">Chapter </w:t>
      </w:r>
      <w:r w:rsidR="00F65B3D">
        <w:rPr>
          <w:rFonts w:ascii="Times New Roman" w:hAnsi="Times New Roman"/>
          <w:sz w:val="24"/>
          <w:szCs w:val="24"/>
          <w:lang w:val="en-GB"/>
        </w:rPr>
        <w:t>50</w:t>
      </w:r>
      <w:r w:rsidRPr="00D73D87">
        <w:rPr>
          <w:rFonts w:ascii="Times New Roman" w:hAnsi="Times New Roman"/>
          <w:sz w:val="24"/>
          <w:szCs w:val="24"/>
          <w:lang w:val="en-GB"/>
        </w:rPr>
        <w:t xml:space="preserve"> – The finger incident</w:t>
      </w:r>
    </w:p>
    <w:p w:rsidRPr="00D73D87" w:rsidR="00446099" w:rsidP="00446099" w:rsidRDefault="00446099" w14:paraId="047F6A68" w14:textId="02870395">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t xml:space="preserve">Chapter </w:t>
      </w:r>
      <w:r w:rsidR="00F65B3D">
        <w:rPr>
          <w:rFonts w:ascii="Times New Roman" w:hAnsi="Times New Roman"/>
          <w:sz w:val="24"/>
          <w:szCs w:val="24"/>
          <w:lang w:val="en-GB"/>
        </w:rPr>
        <w:t>51</w:t>
      </w:r>
      <w:r w:rsidRPr="00D73D87">
        <w:rPr>
          <w:rFonts w:ascii="Times New Roman" w:hAnsi="Times New Roman"/>
          <w:sz w:val="24"/>
          <w:szCs w:val="24"/>
          <w:lang w:val="en-GB"/>
        </w:rPr>
        <w:t xml:space="preserve"> – Wish you were </w:t>
      </w:r>
      <w:proofErr w:type="gramStart"/>
      <w:r w:rsidRPr="00D73D87">
        <w:rPr>
          <w:rFonts w:ascii="Times New Roman" w:hAnsi="Times New Roman"/>
          <w:sz w:val="24"/>
          <w:szCs w:val="24"/>
          <w:lang w:val="en-GB"/>
        </w:rPr>
        <w:t>here</w:t>
      </w:r>
      <w:proofErr w:type="gramEnd"/>
    </w:p>
    <w:p w:rsidRPr="00D73D87" w:rsidR="00C72A35" w:rsidP="00446099" w:rsidRDefault="00446099" w14:paraId="014A6628" w14:textId="02A5BACB">
      <w:pPr>
        <w:spacing w:after="0" w:line="360" w:lineRule="auto"/>
        <w:rPr>
          <w:rFonts w:ascii="Times New Roman" w:hAnsi="Times New Roman" w:cs="Times New Roman"/>
          <w:sz w:val="24"/>
          <w:szCs w:val="24"/>
          <w:lang w:val="en-GB"/>
        </w:rPr>
      </w:pPr>
      <w:r w:rsidRPr="00D73D87">
        <w:rPr>
          <w:rFonts w:ascii="Times New Roman" w:hAnsi="Times New Roman" w:cs="Times New Roman"/>
          <w:sz w:val="24"/>
          <w:szCs w:val="24"/>
          <w:lang w:val="en-GB"/>
        </w:rPr>
        <w:t>Epilogue – 2024 - Fifty Years On</w:t>
      </w:r>
    </w:p>
    <w:p w:rsidRPr="00D73D87" w:rsidR="00C72A35" w:rsidRDefault="00C72A35" w14:paraId="31824502" w14:textId="03017862">
      <w:pPr>
        <w:rPr>
          <w:rFonts w:ascii="Times New Roman" w:hAnsi="Times New Roman" w:eastAsia="Calibri" w:cs="Times New Roman"/>
          <w:iCs/>
          <w:sz w:val="24"/>
          <w:szCs w:val="24"/>
          <w:lang w:val="en-GB"/>
        </w:rPr>
      </w:pPr>
      <w:r w:rsidRPr="00D73D87">
        <w:rPr>
          <w:rFonts w:ascii="Times New Roman" w:hAnsi="Times New Roman"/>
          <w:sz w:val="24"/>
          <w:szCs w:val="24"/>
          <w:lang w:val="en-GB"/>
        </w:rPr>
        <w:br w:type="page"/>
      </w:r>
    </w:p>
    <w:p w:rsidRPr="00D73D87" w:rsidR="00613160" w:rsidP="00E37332" w:rsidRDefault="00613160" w14:paraId="3681D0F1" w14:textId="7AB29EC7">
      <w:pPr>
        <w:pStyle w:val="CSP-ChapterBodyText-FirstParagraph"/>
        <w:spacing w:line="360" w:lineRule="auto"/>
        <w:jc w:val="left"/>
        <w:rPr>
          <w:rFonts w:ascii="Times New Roman" w:hAnsi="Times New Roman"/>
          <w:sz w:val="24"/>
          <w:szCs w:val="24"/>
          <w:lang w:val="en-GB"/>
        </w:rPr>
      </w:pPr>
      <w:r w:rsidRPr="00D73D87">
        <w:rPr>
          <w:rFonts w:ascii="Times New Roman" w:hAnsi="Times New Roman"/>
          <w:sz w:val="24"/>
          <w:szCs w:val="24"/>
          <w:lang w:val="en-GB"/>
        </w:rPr>
        <w:lastRenderedPageBreak/>
        <w:t xml:space="preserve">Chapter </w:t>
      </w:r>
      <w:r w:rsidRPr="00D73D87" w:rsidR="00E64CAC">
        <w:rPr>
          <w:rFonts w:ascii="Times New Roman" w:hAnsi="Times New Roman"/>
          <w:sz w:val="24"/>
          <w:szCs w:val="24"/>
          <w:lang w:val="en-GB"/>
        </w:rPr>
        <w:t>1</w:t>
      </w:r>
      <w:r w:rsidRPr="00D73D87" w:rsidR="007E17B3">
        <w:rPr>
          <w:rFonts w:ascii="Times New Roman" w:hAnsi="Times New Roman"/>
          <w:sz w:val="24"/>
          <w:szCs w:val="24"/>
          <w:lang w:val="en-GB"/>
        </w:rPr>
        <w:t xml:space="preserve"> – Hodson’s Choice</w:t>
      </w:r>
    </w:p>
    <w:p w:rsidRPr="00D73D87" w:rsidR="00613160" w:rsidP="00E37332" w:rsidRDefault="00613160" w14:paraId="2D396EF7" w14:textId="77777777">
      <w:pPr>
        <w:pStyle w:val="CSP-ChapterBodyText-FirstParagraph"/>
        <w:spacing w:line="360" w:lineRule="auto"/>
        <w:jc w:val="left"/>
        <w:rPr>
          <w:rFonts w:ascii="Times New Roman" w:hAnsi="Times New Roman"/>
          <w:sz w:val="24"/>
          <w:szCs w:val="24"/>
          <w:shd w:val="clear" w:color="auto" w:fill="FFFFFF"/>
          <w:lang w:val="en-GB"/>
        </w:rPr>
      </w:pPr>
    </w:p>
    <w:p w:rsidRPr="00D73D87" w:rsidR="00E87B1A" w:rsidP="0C8A1D81" w:rsidRDefault="004F6AD8" w14:paraId="12B2747C" w14:textId="78D68A01">
      <w:pPr>
        <w:pStyle w:val="Normal"/>
        <w:suppressLineNumbers w:val="0"/>
        <w:bidi w:val="0"/>
        <w:spacing w:before="0" w:beforeAutospacing="off" w:after="0" w:afterAutospacing="off" w:line="360" w:lineRule="auto"/>
        <w:ind w:left="0" w:right="0"/>
        <w:jc w:val="left"/>
        <w:rPr>
          <w:rFonts w:ascii="Times New Roman" w:hAnsi="Times New Roman" w:cs="Times New Roman"/>
          <w:sz w:val="24"/>
          <w:szCs w:val="24"/>
          <w:lang w:val="en-GB"/>
        </w:rPr>
      </w:pPr>
      <w:del w:author="Gary Smailes" w:date="2024-01-15T12:32:45.225Z" w:id="720405390">
        <w:r w:rsidRPr="0C8A1D81" w:rsidDel="0C8A1D81">
          <w:rPr>
            <w:rFonts w:ascii="Times New Roman" w:hAnsi="Times New Roman" w:cs="Times New Roman"/>
            <w:sz w:val="24"/>
            <w:szCs w:val="24"/>
            <w:lang w:val="en-GB"/>
          </w:rPr>
          <w:delText xml:space="preserve">Business partner was too strong a description for my relationship with </w:delText>
        </w:r>
      </w:del>
      <w:r w:rsidRPr="0C8A1D81" w:rsidR="0C8A1D81">
        <w:rPr>
          <w:rFonts w:ascii="Times New Roman" w:hAnsi="Times New Roman" w:cs="Times New Roman"/>
          <w:sz w:val="24"/>
          <w:szCs w:val="24"/>
          <w:lang w:val="en-GB"/>
        </w:rPr>
        <w:t>Cedric Hodson</w:t>
      </w:r>
      <w:ins w:author="Gary Smailes" w:date="2024-01-15T12:32:51.818Z" w:id="1815817214">
        <w:r w:rsidRPr="0C8A1D81" w:rsidR="0C8A1D81">
          <w:rPr>
            <w:rFonts w:ascii="Times New Roman" w:hAnsi="Times New Roman" w:cs="Times New Roman"/>
            <w:sz w:val="24"/>
            <w:szCs w:val="24"/>
            <w:lang w:val="en-GB"/>
          </w:rPr>
          <w:t xml:space="preserve"> </w:t>
        </w:r>
      </w:ins>
      <w:del w:author="Gary Smailes" w:date="2024-01-15T12:32:50.86Z" w:id="1755996034">
        <w:r w:rsidRPr="0C8A1D81" w:rsidDel="0C8A1D81">
          <w:rPr>
            <w:rFonts w:ascii="Times New Roman" w:hAnsi="Times New Roman" w:cs="Times New Roman"/>
            <w:sz w:val="24"/>
            <w:szCs w:val="24"/>
            <w:lang w:val="en-GB"/>
          </w:rPr>
          <w:delText xml:space="preserve">. He </w:delText>
        </w:r>
      </w:del>
      <w:r w:rsidRPr="0C8A1D81" w:rsidR="0C8A1D81">
        <w:rPr>
          <w:rFonts w:ascii="Times New Roman" w:hAnsi="Times New Roman" w:cs="Times New Roman"/>
          <w:sz w:val="24"/>
          <w:szCs w:val="24"/>
          <w:lang w:val="en-GB"/>
        </w:rPr>
        <w:t>may have been eight years older than my tender twenty, but he was neither mentor nor boss. We</w:t>
      </w:r>
      <w:del w:author="Gary Smailes" w:date="2024-01-15T12:32:04.143Z" w:id="963672977">
        <w:r w:rsidRPr="0C8A1D81" w:rsidDel="0C8A1D81">
          <w:rPr>
            <w:rFonts w:ascii="Times New Roman" w:hAnsi="Times New Roman" w:cs="Times New Roman"/>
            <w:sz w:val="24"/>
            <w:szCs w:val="24"/>
            <w:lang w:val="en-GB"/>
          </w:rPr>
          <w:delText xml:space="preserve"> shared a mutual passion for the sounds of the seventies and</w:delText>
        </w:r>
      </w:del>
      <w:r w:rsidRPr="0C8A1D81" w:rsidR="0C8A1D81">
        <w:rPr>
          <w:rFonts w:ascii="Times New Roman" w:hAnsi="Times New Roman" w:cs="Times New Roman"/>
          <w:sz w:val="24"/>
          <w:szCs w:val="24"/>
          <w:lang w:val="en-GB"/>
        </w:rPr>
        <w:t xml:space="preserve"> ran a part-time mobile disco on a fifty-fifty basis</w:t>
      </w:r>
      <w:ins w:author="Gary Smailes" w:date="2024-01-15T12:33:11.006Z" w:id="897065310">
        <w:r w:rsidRPr="0C8A1D81" w:rsidR="0C8A1D81">
          <w:rPr>
            <w:rFonts w:ascii="Times New Roman" w:hAnsi="Times New Roman" w:cs="Times New Roman"/>
            <w:sz w:val="24"/>
            <w:szCs w:val="24"/>
            <w:lang w:val="en-GB"/>
          </w:rPr>
          <w:t>,</w:t>
        </w:r>
      </w:ins>
      <w:ins w:author="Gary Smailes" w:date="2024-01-15T12:32:59.548Z" w:id="400646027">
        <w:r w:rsidRPr="0C8A1D81" w:rsidR="0C8A1D81">
          <w:rPr>
            <w:rFonts w:ascii="Times New Roman" w:hAnsi="Times New Roman" w:cs="Times New Roman"/>
            <w:sz w:val="24"/>
            <w:szCs w:val="24"/>
            <w:lang w:val="en-GB"/>
          </w:rPr>
          <w:t xml:space="preserve"> </w:t>
        </w:r>
      </w:ins>
      <w:ins w:author="Gary Smailes" w:date="2024-01-15T12:33:12.76Z" w:id="54891216">
        <w:r w:rsidRPr="0C8A1D81" w:rsidR="0C8A1D81">
          <w:rPr>
            <w:rFonts w:ascii="Times New Roman" w:hAnsi="Times New Roman" w:cs="Times New Roman"/>
            <w:sz w:val="24"/>
            <w:szCs w:val="24"/>
            <w:lang w:val="en-GB"/>
          </w:rPr>
          <w:t>but ‘b</w:t>
        </w:r>
      </w:ins>
      <w:ins w:author="Gary Smailes" w:date="2024-01-15T12:32:59.548Z" w:id="1982100596">
        <w:r w:rsidRPr="0C8A1D81" w:rsidR="0C8A1D81">
          <w:rPr>
            <w:rFonts w:ascii="Times New Roman" w:hAnsi="Times New Roman" w:cs="Times New Roman"/>
            <w:sz w:val="24"/>
            <w:szCs w:val="24"/>
            <w:lang w:val="en-GB"/>
          </w:rPr>
          <w:t>usiness partner</w:t>
        </w:r>
      </w:ins>
      <w:ins w:author="Gary Smailes" w:date="2024-01-15T12:33:16.15Z" w:id="1589797642">
        <w:r w:rsidRPr="0C8A1D81" w:rsidR="0C8A1D81">
          <w:rPr>
            <w:rFonts w:ascii="Times New Roman" w:hAnsi="Times New Roman" w:cs="Times New Roman"/>
            <w:sz w:val="24"/>
            <w:szCs w:val="24"/>
            <w:lang w:val="en-GB"/>
          </w:rPr>
          <w:t>’</w:t>
        </w:r>
      </w:ins>
      <w:ins w:author="Gary Smailes" w:date="2024-01-15T12:32:59.548Z" w:id="1190264747">
        <w:r w:rsidRPr="0C8A1D81" w:rsidR="0C8A1D81">
          <w:rPr>
            <w:rFonts w:ascii="Times New Roman" w:hAnsi="Times New Roman" w:cs="Times New Roman"/>
            <w:sz w:val="24"/>
            <w:szCs w:val="24"/>
            <w:lang w:val="en-GB"/>
          </w:rPr>
          <w:t xml:space="preserve"> was too strong a description for </w:t>
        </w:r>
      </w:ins>
      <w:ins w:author="Gary Smailes" w:date="2024-01-15T12:33:21.341Z" w:id="457281363">
        <w:r w:rsidRPr="0C8A1D81" w:rsidR="0C8A1D81">
          <w:rPr>
            <w:rFonts w:ascii="Times New Roman" w:hAnsi="Times New Roman" w:cs="Times New Roman"/>
            <w:sz w:val="24"/>
            <w:szCs w:val="24"/>
            <w:lang w:val="en-GB"/>
          </w:rPr>
          <w:t xml:space="preserve">our </w:t>
        </w:r>
      </w:ins>
      <w:ins w:author="Gary Smailes" w:date="2024-01-15T12:32:59.548Z" w:id="1728117488">
        <w:r w:rsidRPr="0C8A1D81" w:rsidR="0C8A1D81">
          <w:rPr>
            <w:rFonts w:ascii="Times New Roman" w:hAnsi="Times New Roman" w:cs="Times New Roman"/>
            <w:sz w:val="24"/>
            <w:szCs w:val="24"/>
            <w:lang w:val="en-GB"/>
          </w:rPr>
          <w:t>relationship</w:t>
        </w:r>
      </w:ins>
      <w:r w:rsidRPr="0C8A1D81" w:rsidR="0C8A1D81">
        <w:rPr>
          <w:rFonts w:ascii="Times New Roman" w:hAnsi="Times New Roman" w:cs="Times New Roman"/>
          <w:sz w:val="24"/>
          <w:szCs w:val="24"/>
          <w:lang w:val="en-GB"/>
        </w:rPr>
        <w:t xml:space="preserve">. </w:t>
      </w:r>
      <w:ins w:author="Gary Smailes" w:date="2024-01-15T12:34:50.98Z" w:id="1643299230">
        <w:r w:rsidRPr="0C8A1D81" w:rsidR="0C8A1D81">
          <w:rPr>
            <w:rFonts w:ascii="Times New Roman" w:hAnsi="Times New Roman" w:cs="Times New Roman"/>
            <w:sz w:val="24"/>
            <w:szCs w:val="24"/>
            <w:lang w:val="en-GB"/>
          </w:rPr>
          <w:t xml:space="preserve">We had christened our insignificant disco enterprise Narixa and performed at private parties, weddings, and rugby clubs across West London. </w:t>
        </w:r>
      </w:ins>
      <w:ins w:author="Gary Smailes" w:date="2024-01-15T12:33:37.914Z" w:id="1396666770">
        <w:r w:rsidRPr="0C8A1D81" w:rsidR="0C8A1D81">
          <w:rPr>
            <w:rFonts w:ascii="Times New Roman" w:hAnsi="Times New Roman" w:cs="Times New Roman"/>
            <w:sz w:val="24"/>
            <w:szCs w:val="24"/>
            <w:lang w:val="en-GB"/>
          </w:rPr>
          <w:t>W</w:t>
        </w:r>
      </w:ins>
      <w:del w:author="Gary Smailes" w:date="2024-01-15T12:33:37.319Z" w:id="637629528">
        <w:r w:rsidRPr="0C8A1D81" w:rsidDel="0C8A1D81">
          <w:rPr>
            <w:rFonts w:ascii="Times New Roman" w:hAnsi="Times New Roman" w:cs="Times New Roman"/>
            <w:sz w:val="24"/>
            <w:szCs w:val="24"/>
            <w:lang w:val="en-GB"/>
          </w:rPr>
          <w:delText>If that is all we had shared, w</w:delText>
        </w:r>
      </w:del>
      <w:r w:rsidRPr="0C8A1D81" w:rsidR="0C8A1D81">
        <w:rPr>
          <w:rFonts w:ascii="Times New Roman" w:hAnsi="Times New Roman" w:cs="Times New Roman"/>
          <w:sz w:val="24"/>
          <w:szCs w:val="24"/>
          <w:lang w:val="en-GB"/>
        </w:rPr>
        <w:t>e may have gone onto greater things</w:t>
      </w:r>
      <w:ins w:author="Gary Smailes" w:date="2024-01-15T12:33:45.374Z" w:id="75637977">
        <w:r w:rsidRPr="0C8A1D81" w:rsidR="0C8A1D81">
          <w:rPr>
            <w:rFonts w:ascii="Times New Roman" w:hAnsi="Times New Roman" w:cs="Times New Roman"/>
            <w:sz w:val="24"/>
            <w:szCs w:val="24"/>
            <w:lang w:val="en-GB"/>
          </w:rPr>
          <w:t>,</w:t>
        </w:r>
      </w:ins>
      <w:r w:rsidRPr="0C8A1D81" w:rsidR="0C8A1D81">
        <w:rPr>
          <w:rFonts w:ascii="Times New Roman" w:hAnsi="Times New Roman" w:cs="Times New Roman"/>
          <w:sz w:val="24"/>
          <w:szCs w:val="24"/>
          <w:lang w:val="en-GB"/>
        </w:rPr>
        <w:t xml:space="preserve"> and my life could well have taken a different course, but shit happens.</w:t>
      </w:r>
    </w:p>
    <w:p w:rsidRPr="00D73D87" w:rsidR="00626EBB" w:rsidP="0C8A1D81" w:rsidRDefault="00AB20B9" w14:paraId="4F3421EA" w14:textId="4BBB95C7">
      <w:pPr>
        <w:pStyle w:val="Normal"/>
        <w:suppressLineNumbers w:val="0"/>
        <w:bidi w:val="0"/>
        <w:spacing w:before="0" w:beforeAutospacing="off" w:after="0" w:afterAutospacing="off" w:line="360" w:lineRule="auto"/>
        <w:ind w:left="0" w:right="0" w:firstLine="720"/>
        <w:jc w:val="left"/>
        <w:rPr>
          <w:rFonts w:ascii="Times New Roman" w:hAnsi="Times New Roman" w:cs="Times New Roman"/>
          <w:sz w:val="24"/>
          <w:szCs w:val="24"/>
          <w:lang w:val="en-GB"/>
        </w:rPr>
      </w:pPr>
      <w:del w:author="Gary Smailes" w:date="2024-01-15T12:34:49.115Z" w:id="1209534584">
        <w:r w:rsidRPr="0C8A1D81" w:rsidDel="0C8A1D81">
          <w:rPr>
            <w:rFonts w:ascii="Times New Roman" w:hAnsi="Times New Roman" w:cs="Times New Roman"/>
            <w:sz w:val="24"/>
            <w:szCs w:val="24"/>
            <w:lang w:val="en-GB"/>
          </w:rPr>
          <w:delText xml:space="preserve">We had christened our insignificant </w:delText>
        </w:r>
      </w:del>
      <w:del w:author="Gary Smailes" w:date="2024-01-15T12:34:13.482Z" w:id="428617247">
        <w:r w:rsidRPr="0C8A1D81" w:rsidDel="0C8A1D81">
          <w:rPr>
            <w:rFonts w:ascii="Times New Roman" w:hAnsi="Times New Roman" w:cs="Times New Roman"/>
            <w:sz w:val="24"/>
            <w:szCs w:val="24"/>
            <w:lang w:val="en-GB"/>
          </w:rPr>
          <w:delText xml:space="preserve">enterprise Narixa and performed at private parties, weddings, and rugby clubs around </w:delText>
        </w:r>
        <w:r w:rsidRPr="0C8A1D81" w:rsidDel="0C8A1D81">
          <w:rPr>
            <w:rFonts w:ascii="Times New Roman" w:hAnsi="Times New Roman" w:cs="Times New Roman"/>
            <w:sz w:val="24"/>
            <w:szCs w:val="24"/>
            <w:lang w:val="en-GB"/>
          </w:rPr>
          <w:delText>west London.</w:delText>
        </w:r>
      </w:del>
      <w:del w:author="Gary Smailes" w:date="2024-01-15T12:35:08.999Z" w:id="1530942758">
        <w:r w:rsidRPr="0C8A1D81" w:rsidDel="0C8A1D81">
          <w:rPr>
            <w:rFonts w:ascii="Times New Roman" w:hAnsi="Times New Roman" w:cs="Times New Roman"/>
            <w:sz w:val="24"/>
            <w:szCs w:val="24"/>
            <w:lang w:val="en-GB"/>
          </w:rPr>
          <w:delText xml:space="preserve"> Our philosophy was to lead with the latest technology and hits, so we were off to update our gear and extensive record collection from the heartland of entertainment gadgetry, Tottenham Court Road.</w:delText>
        </w:r>
      </w:del>
    </w:p>
    <w:p w:rsidRPr="00D73D87" w:rsidR="005B4F46" w:rsidP="00E37332" w:rsidRDefault="00E706A4" w14:paraId="4E90FD3A" w14:textId="6A67788E">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Cedric lived in</w:t>
      </w:r>
      <w:r w:rsidRPr="00D73D87" w:rsidR="002E0740">
        <w:rPr>
          <w:rFonts w:ascii="Times New Roman" w:hAnsi="Times New Roman" w:cs="Times New Roman"/>
          <w:sz w:val="24"/>
          <w:szCs w:val="24"/>
          <w:lang w:val="en-GB"/>
        </w:rPr>
        <w:t xml:space="preserve"> a four-bedroomed </w:t>
      </w:r>
      <w:r w:rsidRPr="00D73D87" w:rsidR="00763671">
        <w:rPr>
          <w:rFonts w:ascii="Times New Roman" w:hAnsi="Times New Roman" w:cs="Times New Roman"/>
          <w:sz w:val="24"/>
          <w:szCs w:val="24"/>
          <w:lang w:val="en-GB"/>
        </w:rPr>
        <w:t>pebble</w:t>
      </w:r>
      <w:r w:rsidRPr="00D73D87" w:rsidR="003A50A9">
        <w:rPr>
          <w:rFonts w:ascii="Times New Roman" w:hAnsi="Times New Roman" w:cs="Times New Roman"/>
          <w:sz w:val="24"/>
          <w:szCs w:val="24"/>
          <w:lang w:val="en-GB"/>
        </w:rPr>
        <w:t>-</w:t>
      </w:r>
      <w:r w:rsidRPr="00D73D87" w:rsidR="00763671">
        <w:rPr>
          <w:rFonts w:ascii="Times New Roman" w:hAnsi="Times New Roman" w:cs="Times New Roman"/>
          <w:sz w:val="24"/>
          <w:szCs w:val="24"/>
          <w:lang w:val="en-GB"/>
        </w:rPr>
        <w:t xml:space="preserve">dashed </w:t>
      </w:r>
      <w:r w:rsidRPr="00D73D87" w:rsidR="002E0740">
        <w:rPr>
          <w:rFonts w:ascii="Times New Roman" w:hAnsi="Times New Roman" w:cs="Times New Roman"/>
          <w:sz w:val="24"/>
          <w:szCs w:val="24"/>
          <w:lang w:val="en-GB"/>
        </w:rPr>
        <w:t>house with three others on a road running parallel to Hounslow High Street</w:t>
      </w:r>
      <w:r w:rsidRPr="00D73D87" w:rsidR="00DD7C04">
        <w:rPr>
          <w:rFonts w:ascii="Times New Roman" w:hAnsi="Times New Roman" w:cs="Times New Roman"/>
          <w:sz w:val="24"/>
          <w:szCs w:val="24"/>
          <w:lang w:val="en-GB"/>
        </w:rPr>
        <w:t xml:space="preserve"> in West London</w:t>
      </w:r>
      <w:ins w:author="Gary Smailes" w:date="2024-01-15T12:36:10.743Z" w:id="810228014">
        <w:r w:rsidRPr="00D73D87" w:rsidR="00DD7C04">
          <w:rPr>
            <w:rFonts w:ascii="Times New Roman" w:hAnsi="Times New Roman" w:cs="Times New Roman"/>
            <w:sz w:val="24"/>
            <w:szCs w:val="24"/>
            <w:lang w:val="en-GB"/>
          </w:rPr>
          <w:t xml:space="preserve">,</w:t>
        </w:r>
      </w:ins>
      <w:r w:rsidRPr="00D73D87" w:rsidR="00DD7C04">
        <w:rPr>
          <w:rFonts w:ascii="Times New Roman" w:hAnsi="Times New Roman" w:cs="Times New Roman"/>
          <w:sz w:val="24"/>
          <w:szCs w:val="24"/>
          <w:lang w:val="en-GB"/>
        </w:rPr>
        <w:t xml:space="preserve"> </w:t>
      </w:r>
      <w:r w:rsidRPr="00D73D87" w:rsidR="00DD7C04">
        <w:rPr>
          <w:rFonts w:ascii="Times New Roman" w:hAnsi="Times New Roman" w:cs="Times New Roman"/>
          <w:sz w:val="24"/>
          <w:szCs w:val="24"/>
          <w:lang w:val="en-GB"/>
        </w:rPr>
        <w:t xml:space="preserve">not far from</w:t>
      </w:r>
      <w:r w:rsidRPr="00D73D87" w:rsidR="00DD7C04">
        <w:rPr>
          <w:rFonts w:ascii="Times New Roman" w:hAnsi="Times New Roman" w:cs="Times New Roman"/>
          <w:sz w:val="24"/>
          <w:szCs w:val="24"/>
          <w:lang w:val="en-GB"/>
        </w:rPr>
        <w:t xml:space="preserve"> Heathrow Airport</w:t>
      </w:r>
      <w:r w:rsidRPr="00D73D87" w:rsidR="002E0740">
        <w:rPr>
          <w:rFonts w:ascii="Times New Roman" w:hAnsi="Times New Roman" w:cs="Times New Roman"/>
          <w:sz w:val="24"/>
          <w:szCs w:val="24"/>
          <w:lang w:val="en-GB"/>
        </w:rPr>
        <w:t xml:space="preserve">. </w:t>
      </w:r>
      <w:r w:rsidRPr="00D73D87" w:rsidR="007A4DB1">
        <w:rPr>
          <w:rFonts w:ascii="Times New Roman" w:hAnsi="Times New Roman" w:cs="Times New Roman"/>
          <w:sz w:val="24"/>
          <w:szCs w:val="24"/>
          <w:lang w:val="en-GB"/>
        </w:rPr>
        <w:t>I</w:t>
      </w:r>
      <w:r w:rsidRPr="00D73D87" w:rsidR="002E0740">
        <w:rPr>
          <w:rFonts w:ascii="Times New Roman" w:hAnsi="Times New Roman" w:cs="Times New Roman"/>
          <w:sz w:val="24"/>
          <w:szCs w:val="24"/>
          <w:lang w:val="en-GB"/>
        </w:rPr>
        <w:t xml:space="preserve"> </w:t>
      </w:r>
      <w:r w:rsidRPr="00D73D87" w:rsidR="00EA1B5A">
        <w:rPr>
          <w:rFonts w:ascii="Times New Roman" w:hAnsi="Times New Roman" w:cs="Times New Roman"/>
          <w:sz w:val="24"/>
          <w:szCs w:val="24"/>
          <w:lang w:val="en-GB"/>
        </w:rPr>
        <w:t>parked</w:t>
      </w:r>
      <w:r w:rsidRPr="00D73D87" w:rsidR="003B36E9">
        <w:rPr>
          <w:rFonts w:ascii="Times New Roman" w:hAnsi="Times New Roman" w:cs="Times New Roman"/>
          <w:sz w:val="24"/>
          <w:szCs w:val="24"/>
          <w:lang w:val="en-GB"/>
        </w:rPr>
        <w:t xml:space="preserve"> my</w:t>
      </w:r>
      <w:r w:rsidRPr="00D73D87" w:rsidR="00EA1B5A">
        <w:rPr>
          <w:rFonts w:ascii="Times New Roman" w:hAnsi="Times New Roman" w:cs="Times New Roman"/>
          <w:sz w:val="24"/>
          <w:szCs w:val="24"/>
          <w:lang w:val="en-GB"/>
        </w:rPr>
        <w:t xml:space="preserve"> </w:t>
      </w:r>
      <w:r w:rsidRPr="00D73D87" w:rsidR="003B36E9">
        <w:rPr>
          <w:rFonts w:ascii="Times New Roman" w:hAnsi="Times New Roman" w:cs="Times New Roman"/>
          <w:sz w:val="24"/>
          <w:szCs w:val="24"/>
          <w:lang w:val="en-GB"/>
        </w:rPr>
        <w:t xml:space="preserve">beloved</w:t>
      </w:r>
      <w:ins w:author="Gary Smailes" w:date="2024-01-15T12:36:16.617Z" w:id="320710068">
        <w:r w:rsidRPr="00D73D87" w:rsidR="003B36E9">
          <w:rPr>
            <w:rFonts w:ascii="Times New Roman" w:hAnsi="Times New Roman" w:cs="Times New Roman"/>
            <w:sz w:val="24"/>
            <w:szCs w:val="24"/>
            <w:lang w:val="en-GB"/>
          </w:rPr>
          <w:t xml:space="preserve">,</w:t>
        </w:r>
      </w:ins>
      <w:r w:rsidRPr="00D73D87" w:rsidR="003B36E9">
        <w:rPr>
          <w:rFonts w:ascii="Times New Roman" w:hAnsi="Times New Roman" w:cs="Times New Roman"/>
          <w:sz w:val="24"/>
          <w:szCs w:val="24"/>
          <w:lang w:val="en-GB"/>
        </w:rPr>
        <w:t xml:space="preserve"> </w:t>
      </w:r>
      <w:r w:rsidRPr="00D73D87" w:rsidR="00BF2E79">
        <w:rPr>
          <w:rFonts w:ascii="Times New Roman" w:hAnsi="Times New Roman" w:cs="Times New Roman"/>
          <w:sz w:val="24"/>
          <w:szCs w:val="24"/>
          <w:lang w:val="en-GB"/>
        </w:rPr>
        <w:t xml:space="preserve">but </w:t>
      </w:r>
      <w:r w:rsidRPr="00D73D87" w:rsidR="00EC512A">
        <w:rPr>
          <w:rFonts w:ascii="Times New Roman" w:hAnsi="Times New Roman" w:cs="Times New Roman"/>
          <w:sz w:val="24"/>
          <w:szCs w:val="24"/>
          <w:lang w:val="en-GB"/>
        </w:rPr>
        <w:t>not so new</w:t>
      </w:r>
      <w:ins w:author="Gary Smailes" w:date="2024-01-15T12:36:18.864Z" w:id="726532069">
        <w:r w:rsidRPr="00D73D87" w:rsidR="00EC512A">
          <w:rPr>
            <w:rFonts w:ascii="Times New Roman" w:hAnsi="Times New Roman" w:cs="Times New Roman"/>
            <w:sz w:val="24"/>
            <w:szCs w:val="24"/>
            <w:lang w:val="en-GB"/>
          </w:rPr>
          <w:t>,</w:t>
        </w:r>
      </w:ins>
      <w:r w:rsidRPr="00D73D87" w:rsidR="00BF2E79">
        <w:rPr>
          <w:rFonts w:ascii="Times New Roman" w:hAnsi="Times New Roman" w:cs="Times New Roman"/>
          <w:sz w:val="24"/>
          <w:szCs w:val="24"/>
          <w:lang w:val="en-GB"/>
        </w:rPr>
        <w:t xml:space="preserve"> </w:t>
      </w:r>
      <w:r w:rsidRPr="00D73D87" w:rsidR="003B36E9">
        <w:rPr>
          <w:rFonts w:ascii="Times New Roman" w:hAnsi="Times New Roman" w:cs="Times New Roman"/>
          <w:sz w:val="24"/>
          <w:szCs w:val="24"/>
          <w:lang w:val="en-GB"/>
        </w:rPr>
        <w:t xml:space="preserve">silver Jaguar </w:t>
      </w:r>
      <w:r w:rsidRPr="00D73D87" w:rsidR="003B36E9">
        <w:rPr>
          <w:rFonts w:ascii="Times New Roman" w:hAnsi="Times New Roman"/>
          <w:sz w:val="24"/>
          <w:szCs w:val="24"/>
          <w:shd w:val="clear" w:color="auto" w:fill="FFFFFF"/>
          <w:lang w:val="en-GB"/>
        </w:rPr>
        <w:t>420G</w:t>
      </w:r>
      <w:del w:author="Gary Smailes" w:date="2024-01-15T12:36:27.808Z" w:id="62353878">
        <w:r w:rsidRPr="0C8A1D81" w:rsidDel="0C8A1D81">
          <w:rPr>
            <w:rFonts w:ascii="Times New Roman" w:hAnsi="Times New Roman"/>
            <w:sz w:val="24"/>
            <w:szCs w:val="24"/>
            <w:lang w:val="en-GB"/>
          </w:rPr>
          <w:delText xml:space="preserve">; </w:delText>
        </w:r>
        <w:r w:rsidRPr="0C8A1D81" w:rsidDel="0C8A1D81">
          <w:rPr>
            <w:rFonts w:ascii="Times New Roman" w:hAnsi="Times New Roman"/>
            <w:sz w:val="24"/>
            <w:szCs w:val="24"/>
            <w:lang w:val="en-GB"/>
          </w:rPr>
          <w:delText>the insurance cost more than the car</w:delText>
        </w:r>
        <w:r w:rsidRPr="0C8A1D81" w:rsidDel="0C8A1D81">
          <w:rPr>
            <w:rFonts w:ascii="Times New Roman" w:hAnsi="Times New Roman"/>
            <w:sz w:val="24"/>
            <w:szCs w:val="24"/>
            <w:lang w:val="en-GB"/>
          </w:rPr>
          <w:delText>,</w:delText>
        </w:r>
      </w:del>
      <w:r w:rsidRPr="00D73D87" w:rsidR="003B36E9">
        <w:rPr>
          <w:rFonts w:ascii="Times New Roman" w:hAnsi="Times New Roman" w:cs="Times New Roman"/>
          <w:sz w:val="24"/>
          <w:szCs w:val="24"/>
          <w:lang w:val="en-GB"/>
        </w:rPr>
        <w:t xml:space="preserve"> </w:t>
      </w:r>
      <w:r w:rsidRPr="00D73D87" w:rsidR="00EA1B5A">
        <w:rPr>
          <w:rFonts w:ascii="Times New Roman" w:hAnsi="Times New Roman" w:cs="Times New Roman"/>
          <w:sz w:val="24"/>
          <w:szCs w:val="24"/>
          <w:lang w:val="en-GB"/>
        </w:rPr>
        <w:t>behind</w:t>
      </w:r>
      <w:r w:rsidRPr="00D73D87" w:rsidR="002E0740">
        <w:rPr>
          <w:rFonts w:ascii="Times New Roman" w:hAnsi="Times New Roman" w:cs="Times New Roman"/>
          <w:sz w:val="24"/>
          <w:szCs w:val="24"/>
          <w:lang w:val="en-GB"/>
        </w:rPr>
        <w:t xml:space="preserve"> </w:t>
      </w:r>
      <w:r w:rsidRPr="00D73D87" w:rsidR="00EA1B5A">
        <w:rPr>
          <w:rFonts w:ascii="Times New Roman" w:hAnsi="Times New Roman" w:cs="Times New Roman"/>
          <w:sz w:val="24"/>
          <w:szCs w:val="24"/>
          <w:lang w:val="en-GB"/>
        </w:rPr>
        <w:t xml:space="preserve">his </w:t>
      </w:r>
      <w:r w:rsidRPr="00D73D87" w:rsidR="003B36E9">
        <w:rPr>
          <w:rFonts w:ascii="Times New Roman" w:hAnsi="Times New Roman" w:cs="Times New Roman"/>
          <w:sz w:val="24"/>
          <w:szCs w:val="24"/>
          <w:lang w:val="en-GB"/>
        </w:rPr>
        <w:t>BMW</w:t>
      </w:r>
      <w:r w:rsidRPr="00D73D87" w:rsidR="008D4FFF">
        <w:rPr>
          <w:rFonts w:ascii="Times New Roman" w:hAnsi="Times New Roman" w:cs="Times New Roman"/>
          <w:sz w:val="24"/>
          <w:szCs w:val="24"/>
          <w:lang w:val="en-GB"/>
        </w:rPr>
        <w:t xml:space="preserve"> </w:t>
      </w:r>
      <w:r w:rsidRPr="00D73D87" w:rsidR="009E20CD">
        <w:rPr>
          <w:rFonts w:ascii="Times New Roman" w:hAnsi="Times New Roman" w:cs="Times New Roman"/>
          <w:sz w:val="24"/>
          <w:szCs w:val="24"/>
          <w:lang w:val="en-GB"/>
        </w:rPr>
        <w:t xml:space="preserve">in the </w:t>
      </w:r>
      <w:r w:rsidRPr="00D73D87" w:rsidR="008D4FFF">
        <w:rPr>
          <w:rFonts w:ascii="Times New Roman" w:hAnsi="Times New Roman" w:cs="Times New Roman"/>
          <w:sz w:val="24"/>
          <w:szCs w:val="24"/>
          <w:lang w:val="en-GB"/>
        </w:rPr>
        <w:t>driveway</w:t>
      </w:r>
      <w:r w:rsidRPr="00D73D87" w:rsidR="00436591">
        <w:rPr>
          <w:rFonts w:ascii="Times New Roman" w:hAnsi="Times New Roman" w:cs="Times New Roman"/>
          <w:sz w:val="24"/>
          <w:szCs w:val="24"/>
          <w:lang w:val="en-GB"/>
        </w:rPr>
        <w:t>,</w:t>
      </w:r>
      <w:r w:rsidRPr="00D73D87" w:rsidR="008D4FFF">
        <w:rPr>
          <w:rFonts w:ascii="Times New Roman" w:hAnsi="Times New Roman" w:cs="Times New Roman"/>
          <w:sz w:val="24"/>
          <w:szCs w:val="24"/>
          <w:lang w:val="en-GB"/>
        </w:rPr>
        <w:t xml:space="preserve"> </w:t>
      </w:r>
      <w:r w:rsidRPr="00D73D87" w:rsidR="002E0740">
        <w:rPr>
          <w:rFonts w:ascii="Times New Roman" w:hAnsi="Times New Roman" w:cs="Times New Roman"/>
          <w:sz w:val="24"/>
          <w:szCs w:val="24"/>
          <w:lang w:val="en-GB"/>
        </w:rPr>
        <w:t>clambered out</w:t>
      </w:r>
      <w:r w:rsidRPr="00D73D87" w:rsidR="00A31978">
        <w:rPr>
          <w:rFonts w:ascii="Times New Roman" w:hAnsi="Times New Roman" w:cs="Times New Roman"/>
          <w:sz w:val="24"/>
          <w:szCs w:val="24"/>
          <w:lang w:val="en-GB"/>
        </w:rPr>
        <w:t xml:space="preserve">, </w:t>
      </w:r>
      <w:r w:rsidRPr="00D73D87" w:rsidR="002E0740">
        <w:rPr>
          <w:rFonts w:ascii="Times New Roman" w:hAnsi="Times New Roman" w:cs="Times New Roman"/>
          <w:sz w:val="24"/>
          <w:szCs w:val="24"/>
          <w:lang w:val="en-GB"/>
        </w:rPr>
        <w:t xml:space="preserve">rang the </w:t>
      </w:r>
      <w:del w:author="Gary Smailes" w:date="2024-01-15T12:36:35.736Z" w:id="19101088">
        <w:r w:rsidRPr="0C8A1D81" w:rsidDel="0C8A1D81">
          <w:rPr>
            <w:rFonts w:ascii="Times New Roman" w:hAnsi="Times New Roman" w:cs="Times New Roman"/>
            <w:i w:val="1"/>
            <w:iCs w:val="1"/>
            <w:sz w:val="24"/>
            <w:szCs w:val="24"/>
            <w:lang w:val="en-GB"/>
            <w:rPrChange w:author="Gary Smailes" w:date="2024-01-15T12:36:42.528Z" w:id="1587420336">
              <w:rPr>
                <w:rFonts w:ascii="Times New Roman" w:hAnsi="Times New Roman" w:cs="Times New Roman"/>
                <w:sz w:val="24"/>
                <w:szCs w:val="24"/>
                <w:lang w:val="en-GB"/>
              </w:rPr>
            </w:rPrChange>
          </w:rPr>
          <w:delText>‘</w:delText>
        </w:r>
      </w:del>
      <w:r w:rsidRPr="0C8A1D81" w:rsidR="00F57D7F">
        <w:rPr>
          <w:rFonts w:ascii="Times New Roman" w:hAnsi="Times New Roman" w:cs="Times New Roman"/>
          <w:i w:val="1"/>
          <w:iCs w:val="1"/>
          <w:sz w:val="24"/>
          <w:szCs w:val="24"/>
          <w:lang w:val="en-GB"/>
          <w:rPrChange w:author="Gary Smailes" w:date="2024-01-15T12:36:42.534Z" w:id="675238278">
            <w:rPr>
              <w:rFonts w:ascii="Times New Roman" w:hAnsi="Times New Roman" w:cs="Times New Roman"/>
              <w:sz w:val="24"/>
              <w:szCs w:val="24"/>
              <w:lang w:val="en-GB"/>
            </w:rPr>
          </w:rPrChange>
        </w:rPr>
        <w:t>Rule Britannia</w:t>
      </w:r>
      <w:del w:author="Gary Smailes" w:date="2024-01-15T12:36:38.869Z" w:id="1009533422">
        <w:r w:rsidRPr="0C8A1D81" w:rsidDel="0C8A1D81">
          <w:rPr>
            <w:rFonts w:ascii="Times New Roman" w:hAnsi="Times New Roman" w:cs="Times New Roman"/>
            <w:sz w:val="24"/>
            <w:szCs w:val="24"/>
            <w:lang w:val="en-GB"/>
          </w:rPr>
          <w:delText>’</w:delText>
        </w:r>
      </w:del>
      <w:r w:rsidRPr="00D73D87" w:rsidR="005C5650">
        <w:rPr>
          <w:rFonts w:ascii="Times New Roman" w:hAnsi="Times New Roman" w:cs="Times New Roman"/>
          <w:sz w:val="24"/>
          <w:szCs w:val="24"/>
          <w:lang w:val="en-GB"/>
        </w:rPr>
        <w:t xml:space="preserve"> </w:t>
      </w:r>
      <w:r w:rsidRPr="00D73D87" w:rsidR="007675E6">
        <w:rPr>
          <w:rFonts w:ascii="Times New Roman" w:hAnsi="Times New Roman" w:cs="Times New Roman"/>
          <w:sz w:val="24"/>
          <w:szCs w:val="24"/>
          <w:lang w:val="en-GB"/>
        </w:rPr>
        <w:t>doorbell,</w:t>
      </w:r>
      <w:r w:rsidRPr="00D73D87" w:rsidR="003033FB">
        <w:rPr>
          <w:rFonts w:ascii="Times New Roman" w:hAnsi="Times New Roman" w:cs="Times New Roman"/>
          <w:sz w:val="24"/>
          <w:szCs w:val="24"/>
          <w:lang w:val="en-GB"/>
        </w:rPr>
        <w:t xml:space="preserve"> and </w:t>
      </w:r>
      <w:r w:rsidRPr="00D73D87" w:rsidR="00A31978">
        <w:rPr>
          <w:rFonts w:ascii="Times New Roman" w:hAnsi="Times New Roman" w:cs="Times New Roman"/>
          <w:sz w:val="24"/>
          <w:szCs w:val="24"/>
          <w:lang w:val="en-GB"/>
        </w:rPr>
        <w:t>wait</w:t>
      </w:r>
      <w:r w:rsidRPr="00D73D87" w:rsidR="003033FB">
        <w:rPr>
          <w:rFonts w:ascii="Times New Roman" w:hAnsi="Times New Roman" w:cs="Times New Roman"/>
          <w:sz w:val="24"/>
          <w:szCs w:val="24"/>
          <w:lang w:val="en-GB"/>
        </w:rPr>
        <w:t>ed</w:t>
      </w:r>
      <w:del w:author="Gary Smailes" w:date="2024-01-15T12:36:51.614Z" w:id="1253063066">
        <w:r w:rsidRPr="0C8A1D81" w:rsidDel="0C8A1D81">
          <w:rPr>
            <w:rFonts w:ascii="Times New Roman" w:hAnsi="Times New Roman" w:cs="Times New Roman"/>
            <w:sz w:val="24"/>
            <w:szCs w:val="24"/>
            <w:lang w:val="en-GB"/>
          </w:rPr>
          <w:delText xml:space="preserve"> impatiently</w:delText>
        </w:r>
      </w:del>
      <w:r w:rsidRPr="00D73D87" w:rsidR="00B06DF5">
        <w:rPr>
          <w:rFonts w:ascii="Times New Roman" w:hAnsi="Times New Roman" w:cs="Times New Roman"/>
          <w:sz w:val="24"/>
          <w:szCs w:val="24"/>
          <w:lang w:val="en-GB"/>
        </w:rPr>
        <w:t xml:space="preserve"> for the usual tardy response</w:t>
      </w:r>
      <w:r w:rsidRPr="00D73D87" w:rsidR="002E0740">
        <w:rPr>
          <w:rFonts w:ascii="Times New Roman" w:hAnsi="Times New Roman" w:cs="Times New Roman"/>
          <w:sz w:val="24"/>
          <w:szCs w:val="24"/>
          <w:lang w:val="en-GB"/>
        </w:rPr>
        <w:t>.</w:t>
      </w:r>
    </w:p>
    <w:p w:rsidRPr="00D73D87" w:rsidR="001A5384" w:rsidP="0C8A1D81" w:rsidRDefault="00601E48" w14:paraId="735C422B" w14:textId="54A46A41">
      <w:pPr>
        <w:spacing w:after="0" w:line="360" w:lineRule="auto"/>
        <w:ind w:firstLine="720"/>
        <w:rPr>
          <w:rFonts w:ascii="Times New Roman" w:hAnsi="Times New Roman" w:cs="Times New Roman"/>
          <w:sz w:val="24"/>
          <w:szCs w:val="24"/>
          <w:lang w:val="en-US"/>
        </w:rPr>
      </w:pPr>
      <w:r w:rsidRPr="0C8A1D81" w:rsidR="0C8A1D81">
        <w:rPr>
          <w:rFonts w:ascii="Times New Roman" w:hAnsi="Times New Roman" w:cs="Times New Roman"/>
          <w:sz w:val="24"/>
          <w:szCs w:val="24"/>
          <w:lang w:val="en-US"/>
        </w:rPr>
        <w:t>The dark grey sky threatened an imminent April shower, and the depressing front garden resembled a scrap heap</w:t>
      </w:r>
      <w:ins w:author="Gary Smailes" w:date="2024-01-15T12:37:03.221Z" w:id="1434998514">
        <w:r w:rsidRPr="0C8A1D81" w:rsidR="0C8A1D81">
          <w:rPr>
            <w:rFonts w:ascii="Times New Roman" w:hAnsi="Times New Roman" w:cs="Times New Roman"/>
            <w:sz w:val="24"/>
            <w:szCs w:val="24"/>
            <w:lang w:val="en-US"/>
          </w:rPr>
          <w:t>;</w:t>
        </w:r>
      </w:ins>
      <w:del w:author="Gary Smailes" w:date="2024-01-15T12:37:02.258Z" w:id="1830302691">
        <w:r w:rsidRPr="0C8A1D81" w:rsidDel="0C8A1D81">
          <w:rPr>
            <w:rFonts w:ascii="Times New Roman" w:hAnsi="Times New Roman" w:cs="Times New Roman"/>
            <w:sz w:val="24"/>
            <w:szCs w:val="24"/>
            <w:lang w:val="en-US"/>
          </w:rPr>
          <w:delText>.</w:delText>
        </w:r>
      </w:del>
      <w:r w:rsidRPr="0C8A1D81" w:rsidR="0C8A1D81">
        <w:rPr>
          <w:rFonts w:ascii="Times New Roman" w:hAnsi="Times New Roman" w:cs="Times New Roman"/>
          <w:sz w:val="24"/>
          <w:szCs w:val="24"/>
          <w:lang w:val="en-US"/>
        </w:rPr>
        <w:t xml:space="preserve"> </w:t>
      </w:r>
      <w:ins w:author="Gary Smailes" w:date="2024-01-15T12:37:04.54Z" w:id="1248880770">
        <w:r w:rsidRPr="0C8A1D81" w:rsidR="0C8A1D81">
          <w:rPr>
            <w:rFonts w:ascii="Times New Roman" w:hAnsi="Times New Roman" w:cs="Times New Roman"/>
            <w:sz w:val="24"/>
            <w:szCs w:val="24"/>
            <w:lang w:val="en-US"/>
          </w:rPr>
          <w:t>w</w:t>
        </w:r>
      </w:ins>
      <w:del w:author="Gary Smailes" w:date="2024-01-15T12:37:04.085Z" w:id="1621612136">
        <w:r w:rsidRPr="0C8A1D81" w:rsidDel="0C8A1D81">
          <w:rPr>
            <w:rFonts w:ascii="Times New Roman" w:hAnsi="Times New Roman" w:cs="Times New Roman"/>
            <w:sz w:val="24"/>
            <w:szCs w:val="24"/>
            <w:lang w:val="en-US"/>
          </w:rPr>
          <w:delText>W</w:delText>
        </w:r>
      </w:del>
      <w:r w:rsidRPr="0C8A1D81" w:rsidR="0C8A1D81">
        <w:rPr>
          <w:rFonts w:ascii="Times New Roman" w:hAnsi="Times New Roman" w:cs="Times New Roman"/>
          <w:sz w:val="24"/>
          <w:szCs w:val="24"/>
          <w:lang w:val="en-US"/>
        </w:rPr>
        <w:t xml:space="preserve">recked bike frames and a rusting </w:t>
      </w:r>
      <w:r w:rsidRPr="0C8A1D81" w:rsidR="0C8A1D81">
        <w:rPr>
          <w:rFonts w:ascii="Times New Roman" w:hAnsi="Times New Roman" w:cs="Times New Roman"/>
          <w:sz w:val="24"/>
          <w:szCs w:val="24"/>
          <w:lang w:val="en-US"/>
        </w:rPr>
        <w:t>Lambretta</w:t>
      </w:r>
      <w:r w:rsidRPr="0C8A1D81" w:rsidR="0C8A1D81">
        <w:rPr>
          <w:rFonts w:ascii="Times New Roman" w:hAnsi="Times New Roman" w:cs="Times New Roman"/>
          <w:sz w:val="24"/>
          <w:szCs w:val="24"/>
          <w:lang w:val="en-US"/>
        </w:rPr>
        <w:t xml:space="preserve"> scooter with smashed chrome wing mirrors squashed a carpet of rotting weeds interwoven with the remnants of a few daffodils.</w:t>
      </w:r>
      <w:del w:author="Gary Smailes" w:date="2024-01-15T12:37:16.513Z" w:id="1051038469">
        <w:r w:rsidRPr="0C8A1D81" w:rsidDel="0C8A1D81">
          <w:rPr>
            <w:rFonts w:ascii="Times New Roman" w:hAnsi="Times New Roman" w:cs="Times New Roman"/>
            <w:sz w:val="24"/>
            <w:szCs w:val="24"/>
            <w:lang w:val="en-US"/>
          </w:rPr>
          <w:delText xml:space="preserve"> At least a hint of colour, I thought.</w:delText>
        </w:r>
      </w:del>
    </w:p>
    <w:p w:rsidRPr="00D73D87" w:rsidR="002E0740" w:rsidP="00E37332" w:rsidRDefault="002E0740" w14:paraId="70F0693D" w14:textId="1F6B8FA4">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“Hi </w:t>
      </w:r>
      <w:r w:rsidR="00CF55C7">
        <w:rPr>
          <w:rFonts w:ascii="Times New Roman" w:hAnsi="Times New Roman" w:cs="Times New Roman"/>
          <w:sz w:val="24"/>
          <w:szCs w:val="24"/>
          <w:lang w:val="en-GB"/>
        </w:rPr>
        <w:t>Robin</w:t>
      </w:r>
      <w:r w:rsidRPr="00D73D87">
        <w:rPr>
          <w:rFonts w:ascii="Times New Roman" w:hAnsi="Times New Roman" w:cs="Times New Roman"/>
          <w:sz w:val="24"/>
          <w:szCs w:val="24"/>
          <w:lang w:val="en-GB"/>
        </w:rPr>
        <w:t xml:space="preserve">,” said Harry opening the </w:t>
      </w:r>
      <w:r w:rsidRPr="00D73D87" w:rsidR="00B35D5B">
        <w:rPr>
          <w:rFonts w:ascii="Times New Roman" w:hAnsi="Times New Roman" w:cs="Times New Roman"/>
          <w:sz w:val="24"/>
          <w:szCs w:val="24"/>
          <w:lang w:val="en-GB"/>
        </w:rPr>
        <w:t xml:space="preserve">squeaking </w:t>
      </w:r>
      <w:r w:rsidRPr="00D73D87">
        <w:rPr>
          <w:rFonts w:ascii="Times New Roman" w:hAnsi="Times New Roman" w:cs="Times New Roman"/>
          <w:sz w:val="24"/>
          <w:szCs w:val="24"/>
          <w:lang w:val="en-GB"/>
        </w:rPr>
        <w:t xml:space="preserve">door. Harry was a short ginger-haired man in his mid-twenties. He was dressed in his BEA uniform. All four housemates were pilots </w:t>
      </w:r>
      <w:r w:rsidRPr="00D73D87" w:rsidR="008C02F5">
        <w:rPr>
          <w:rFonts w:ascii="Times New Roman" w:hAnsi="Times New Roman" w:cs="Times New Roman"/>
          <w:sz w:val="24"/>
          <w:szCs w:val="24"/>
          <w:lang w:val="en-GB"/>
        </w:rPr>
        <w:t xml:space="preserve">working one week off and one week on </w:t>
      </w:r>
      <w:r w:rsidRPr="00D73D87">
        <w:rPr>
          <w:rFonts w:ascii="Times New Roman" w:hAnsi="Times New Roman" w:cs="Times New Roman"/>
          <w:sz w:val="24"/>
          <w:szCs w:val="24"/>
          <w:lang w:val="en-GB"/>
        </w:rPr>
        <w:t xml:space="preserve">for the </w:t>
      </w:r>
      <w:r w:rsidRPr="00D73D87" w:rsidR="00FC014F">
        <w:rPr>
          <w:rFonts w:ascii="Times New Roman" w:hAnsi="Times New Roman" w:cs="Times New Roman"/>
          <w:sz w:val="24"/>
          <w:szCs w:val="24"/>
          <w:lang w:val="en-GB"/>
        </w:rPr>
        <w:t>iconic</w:t>
      </w:r>
      <w:r w:rsidRPr="00D73D87">
        <w:rPr>
          <w:rFonts w:ascii="Times New Roman" w:hAnsi="Times New Roman" w:cs="Times New Roman"/>
          <w:sz w:val="24"/>
          <w:szCs w:val="24"/>
          <w:lang w:val="en-GB"/>
        </w:rPr>
        <w:t xml:space="preserve"> airline</w:t>
      </w:r>
      <w:r w:rsidRPr="00D73D87" w:rsidR="008C02F5">
        <w:rPr>
          <w:rFonts w:ascii="Times New Roman" w:hAnsi="Times New Roman" w:cs="Times New Roman"/>
          <w:sz w:val="24"/>
          <w:szCs w:val="24"/>
          <w:lang w:val="en-GB"/>
        </w:rPr>
        <w:t>.</w:t>
      </w:r>
      <w:r w:rsidRPr="00D73D87">
        <w:rPr>
          <w:rFonts w:ascii="Times New Roman" w:hAnsi="Times New Roman" w:cs="Times New Roman"/>
          <w:sz w:val="24"/>
          <w:szCs w:val="24"/>
          <w:lang w:val="en-GB"/>
        </w:rPr>
        <w:t xml:space="preserve"> </w:t>
      </w:r>
      <w:r w:rsidRPr="00D73D87" w:rsidR="008C02F5">
        <w:rPr>
          <w:rFonts w:ascii="Times New Roman" w:hAnsi="Times New Roman" w:cs="Times New Roman"/>
          <w:sz w:val="24"/>
          <w:szCs w:val="24"/>
          <w:lang w:val="en-GB"/>
        </w:rPr>
        <w:t>They</w:t>
      </w:r>
      <w:r w:rsidRPr="00D73D87">
        <w:rPr>
          <w:rFonts w:ascii="Times New Roman" w:hAnsi="Times New Roman" w:cs="Times New Roman"/>
          <w:sz w:val="24"/>
          <w:szCs w:val="24"/>
          <w:lang w:val="en-GB"/>
        </w:rPr>
        <w:t xml:space="preserve"> were </w:t>
      </w:r>
      <w:r w:rsidRPr="00D73D87" w:rsidR="00EE623C">
        <w:rPr>
          <w:rFonts w:ascii="Times New Roman" w:hAnsi="Times New Roman" w:cs="Times New Roman"/>
          <w:sz w:val="24"/>
          <w:szCs w:val="24"/>
          <w:lang w:val="en-GB"/>
        </w:rPr>
        <w:t>never</w:t>
      </w:r>
      <w:r w:rsidRPr="00D73D87">
        <w:rPr>
          <w:rFonts w:ascii="Times New Roman" w:hAnsi="Times New Roman" w:cs="Times New Roman"/>
          <w:sz w:val="24"/>
          <w:szCs w:val="24"/>
          <w:lang w:val="en-GB"/>
        </w:rPr>
        <w:t xml:space="preserve"> present simultaneously. “Cedric didn’t mention you were coming.”</w:t>
      </w:r>
    </w:p>
    <w:p w:rsidRPr="00D73D87" w:rsidR="002E0740" w:rsidP="0C8A1D81" w:rsidRDefault="002E0740" w14:paraId="520229E4" w14:textId="3DF00AB1">
      <w:pPr>
        <w:pStyle w:val="Normal"/>
        <w:suppressLineNumbers w:val="0"/>
        <w:bidi w:val="0"/>
        <w:spacing w:before="0" w:beforeAutospacing="off" w:after="0" w:afterAutospacing="off" w:line="360" w:lineRule="auto"/>
        <w:ind w:left="0" w:right="0" w:firstLine="720"/>
        <w:jc w:val="left"/>
        <w:rPr>
          <w:rFonts w:ascii="Times New Roman" w:hAnsi="Times New Roman" w:cs="Times New Roman"/>
          <w:sz w:val="24"/>
          <w:szCs w:val="24"/>
          <w:lang w:val="en-GB"/>
        </w:rPr>
      </w:pPr>
      <w:r w:rsidRPr="0C8A1D81" w:rsidR="0C8A1D81">
        <w:rPr>
          <w:rFonts w:ascii="Times New Roman" w:hAnsi="Times New Roman" w:cs="Times New Roman"/>
          <w:sz w:val="24"/>
          <w:szCs w:val="24"/>
          <w:lang w:val="en-GB"/>
        </w:rPr>
        <w:t>“He rarely does,</w:t>
      </w:r>
      <w:ins w:author="Gary Smailes" w:date="2024-01-15T12:37:52.292Z" w:id="1716620187">
        <w:r w:rsidRPr="0C8A1D81" w:rsidR="0C8A1D81">
          <w:rPr>
            <w:rFonts w:ascii="Times New Roman" w:hAnsi="Times New Roman" w:cs="Times New Roman"/>
            <w:sz w:val="24"/>
            <w:szCs w:val="24"/>
            <w:lang w:val="en-GB"/>
          </w:rPr>
          <w:t xml:space="preserve"> we are off to get some new speakers,</w:t>
        </w:r>
      </w:ins>
      <w:r w:rsidRPr="0C8A1D81" w:rsidR="0C8A1D81">
        <w:rPr>
          <w:rFonts w:ascii="Times New Roman" w:hAnsi="Times New Roman" w:cs="Times New Roman"/>
          <w:sz w:val="24"/>
          <w:szCs w:val="24"/>
          <w:lang w:val="en-GB"/>
        </w:rPr>
        <w:t>” I said. “In his room, is he?”</w:t>
      </w:r>
    </w:p>
    <w:p w:rsidRPr="00D73D87" w:rsidR="002E0740" w:rsidP="00E37332" w:rsidRDefault="002E0740" w14:paraId="380DFCD9" w14:textId="37E8B18A">
      <w:pPr>
        <w:spacing w:after="0" w:line="360" w:lineRule="auto"/>
        <w:ind w:firstLine="720"/>
        <w:rPr>
          <w:rFonts w:ascii="Times New Roman" w:hAnsi="Times New Roman" w:cs="Times New Roman"/>
          <w:sz w:val="24"/>
          <w:szCs w:val="24"/>
          <w:lang w:val="en-GB"/>
        </w:rPr>
      </w:pPr>
      <w:r w:rsidRPr="0C8A1D81" w:rsidR="0C8A1D81">
        <w:rPr>
          <w:rFonts w:ascii="Times New Roman" w:hAnsi="Times New Roman" w:cs="Times New Roman"/>
          <w:sz w:val="24"/>
          <w:szCs w:val="24"/>
          <w:lang w:val="en-GB"/>
        </w:rPr>
        <w:t>“Er… yes,” said Harry</w:t>
      </w:r>
      <w:ins w:author="Gary Smailes" w:date="2024-01-15T12:38:12.637Z" w:id="472123172">
        <w:r w:rsidRPr="0C8A1D81" w:rsidR="0C8A1D81">
          <w:rPr>
            <w:rFonts w:ascii="Times New Roman" w:hAnsi="Times New Roman" w:cs="Times New Roman"/>
            <w:sz w:val="24"/>
            <w:szCs w:val="24"/>
            <w:lang w:val="en-GB"/>
          </w:rPr>
          <w:t>,</w:t>
        </w:r>
      </w:ins>
      <w:r w:rsidRPr="0C8A1D81" w:rsidR="0C8A1D81">
        <w:rPr>
          <w:rFonts w:ascii="Times New Roman" w:hAnsi="Times New Roman" w:cs="Times New Roman"/>
          <w:sz w:val="24"/>
          <w:szCs w:val="24"/>
          <w:lang w:val="en-GB"/>
        </w:rPr>
        <w:t xml:space="preserve"> </w:t>
      </w:r>
      <w:del w:author="Gary Smailes" w:date="2024-01-15T12:38:10.948Z" w:id="25066313">
        <w:r w:rsidRPr="0C8A1D81" w:rsidDel="0C8A1D81">
          <w:rPr>
            <w:rFonts w:ascii="Times New Roman" w:hAnsi="Times New Roman" w:cs="Times New Roman"/>
            <w:sz w:val="24"/>
            <w:szCs w:val="24"/>
            <w:lang w:val="en-GB"/>
          </w:rPr>
          <w:delText xml:space="preserve">inviting him in and </w:delText>
        </w:r>
      </w:del>
      <w:r w:rsidRPr="0C8A1D81" w:rsidR="0C8A1D81">
        <w:rPr>
          <w:rFonts w:ascii="Times New Roman" w:hAnsi="Times New Roman" w:cs="Times New Roman"/>
          <w:sz w:val="24"/>
          <w:szCs w:val="24"/>
          <w:lang w:val="en-GB"/>
        </w:rPr>
        <w:t xml:space="preserve">grinning. “Go on up. </w:t>
      </w:r>
      <w:r w:rsidRPr="0C8A1D81" w:rsidR="0C8A1D81">
        <w:rPr>
          <w:rFonts w:ascii="Times New Roman" w:hAnsi="Times New Roman" w:cs="Times New Roman"/>
          <w:sz w:val="24"/>
          <w:szCs w:val="24"/>
          <w:lang w:val="en-GB"/>
        </w:rPr>
        <w:t>He’ll</w:t>
      </w:r>
      <w:r w:rsidRPr="0C8A1D81" w:rsidR="0C8A1D81">
        <w:rPr>
          <w:rFonts w:ascii="Times New Roman" w:hAnsi="Times New Roman" w:cs="Times New Roman"/>
          <w:sz w:val="24"/>
          <w:szCs w:val="24"/>
          <w:lang w:val="en-GB"/>
        </w:rPr>
        <w:t xml:space="preserve"> be delighted to see you.”</w:t>
      </w:r>
    </w:p>
    <w:p w:rsidRPr="00D73D87" w:rsidR="00DC5DC3" w:rsidP="00E37332" w:rsidRDefault="00A9074F" w14:paraId="06F00465" w14:textId="25050AFA">
      <w:pPr>
        <w:spacing w:after="0" w:line="360" w:lineRule="auto"/>
        <w:ind w:firstLine="720"/>
        <w:rPr>
          <w:rFonts w:ascii="Times New Roman" w:hAnsi="Times New Roman" w:cs="Times New Roman"/>
          <w:sz w:val="24"/>
          <w:szCs w:val="24"/>
          <w:lang w:val="en-GB"/>
        </w:rPr>
      </w:pPr>
      <w:r w:rsidRPr="0C8A1D81" w:rsidR="0C8A1D81">
        <w:rPr>
          <w:rFonts w:ascii="Times New Roman" w:hAnsi="Times New Roman" w:cs="Times New Roman"/>
          <w:sz w:val="24"/>
          <w:szCs w:val="24"/>
          <w:lang w:val="en-GB"/>
        </w:rPr>
        <w:t xml:space="preserve">A trim phone was ringing </w:t>
      </w:r>
      <w:r w:rsidRPr="0C8A1D81" w:rsidR="0C8A1D81">
        <w:rPr>
          <w:rFonts w:ascii="Times New Roman" w:hAnsi="Times New Roman" w:cs="Times New Roman"/>
          <w:sz w:val="24"/>
          <w:szCs w:val="24"/>
          <w:lang w:val="en-GB"/>
        </w:rPr>
        <w:t>somewhere</w:t>
      </w:r>
      <w:r w:rsidRPr="0C8A1D81" w:rsidR="0C8A1D81">
        <w:rPr>
          <w:rFonts w:ascii="Times New Roman" w:hAnsi="Times New Roman" w:cs="Times New Roman"/>
          <w:sz w:val="24"/>
          <w:szCs w:val="24"/>
          <w:lang w:val="en-GB"/>
        </w:rPr>
        <w:t xml:space="preserve"> and David Bowie’s</w:t>
      </w:r>
      <w:del w:author="Gary Smailes" w:date="2024-01-15T12:38:23.565Z" w:id="404459072">
        <w:r w:rsidRPr="0C8A1D81" w:rsidDel="0C8A1D81">
          <w:rPr>
            <w:rFonts w:ascii="Times New Roman" w:hAnsi="Times New Roman" w:cs="Times New Roman"/>
            <w:sz w:val="24"/>
            <w:szCs w:val="24"/>
            <w:lang w:val="en-GB"/>
          </w:rPr>
          <w:delText>,</w:delText>
        </w:r>
      </w:del>
      <w:r w:rsidRPr="0C8A1D81" w:rsidR="0C8A1D81">
        <w:rPr>
          <w:rFonts w:ascii="Times New Roman" w:hAnsi="Times New Roman" w:cs="Times New Roman"/>
          <w:sz w:val="24"/>
          <w:szCs w:val="24"/>
          <w:lang w:val="en-GB"/>
        </w:rPr>
        <w:t xml:space="preserve"> </w:t>
      </w:r>
      <w:r w:rsidRPr="0C8A1D81" w:rsidR="0C8A1D81">
        <w:rPr>
          <w:rFonts w:ascii="Times New Roman" w:hAnsi="Times New Roman" w:cs="Times New Roman"/>
          <w:i w:val="1"/>
          <w:iCs w:val="1"/>
          <w:sz w:val="24"/>
          <w:szCs w:val="24"/>
          <w:lang w:val="en-GB"/>
        </w:rPr>
        <w:t>Rebel Rebel</w:t>
      </w:r>
      <w:del w:author="Gary Smailes" w:date="2024-01-15T12:38:25.624Z" w:id="192882453">
        <w:r w:rsidRPr="0C8A1D81" w:rsidDel="0C8A1D81">
          <w:rPr>
            <w:rFonts w:ascii="Times New Roman" w:hAnsi="Times New Roman" w:cs="Times New Roman"/>
            <w:sz w:val="24"/>
            <w:szCs w:val="24"/>
            <w:lang w:val="en-GB"/>
          </w:rPr>
          <w:delText>,</w:delText>
        </w:r>
      </w:del>
      <w:r w:rsidRPr="0C8A1D81" w:rsidR="0C8A1D81">
        <w:rPr>
          <w:rFonts w:ascii="Times New Roman" w:hAnsi="Times New Roman" w:cs="Times New Roman"/>
          <w:sz w:val="24"/>
          <w:szCs w:val="24"/>
          <w:lang w:val="en-GB"/>
        </w:rPr>
        <w:t xml:space="preserve"> was blasting on the stereo record player in the lounge</w:t>
      </w:r>
      <w:ins w:author="Gary Smailes" w:date="2024-01-15T12:38:33.402Z" w:id="1971744571">
        <w:r w:rsidRPr="0C8A1D81" w:rsidR="0C8A1D81">
          <w:rPr>
            <w:rFonts w:ascii="Times New Roman" w:hAnsi="Times New Roman" w:cs="Times New Roman"/>
            <w:sz w:val="24"/>
            <w:szCs w:val="24"/>
            <w:lang w:val="en-GB"/>
          </w:rPr>
          <w:t xml:space="preserve">. </w:t>
        </w:r>
      </w:ins>
      <w:del w:author="Gary Smailes" w:date="2024-01-15T12:38:32.123Z" w:id="2008568913">
        <w:r w:rsidRPr="0C8A1D81" w:rsidDel="0C8A1D81">
          <w:rPr>
            <w:rFonts w:ascii="Times New Roman" w:hAnsi="Times New Roman" w:cs="Times New Roman"/>
            <w:sz w:val="24"/>
            <w:szCs w:val="24"/>
            <w:lang w:val="en-GB"/>
          </w:rPr>
          <w:delText xml:space="preserve"> as </w:delText>
        </w:r>
      </w:del>
      <w:r w:rsidRPr="0C8A1D81" w:rsidR="0C8A1D81">
        <w:rPr>
          <w:rFonts w:ascii="Times New Roman" w:hAnsi="Times New Roman" w:cs="Times New Roman"/>
          <w:sz w:val="24"/>
          <w:szCs w:val="24"/>
          <w:lang w:val="en-GB"/>
        </w:rPr>
        <w:t>I trotted up the linoleum-covered stairs</w:t>
      </w:r>
      <w:ins w:author="Gary Smailes" w:date="2024-01-15T12:38:37.764Z" w:id="951623430">
        <w:r w:rsidRPr="0C8A1D81" w:rsidR="0C8A1D81">
          <w:rPr>
            <w:rFonts w:ascii="Times New Roman" w:hAnsi="Times New Roman" w:cs="Times New Roman"/>
            <w:sz w:val="24"/>
            <w:szCs w:val="24"/>
            <w:lang w:val="en-GB"/>
          </w:rPr>
          <w:t>,</w:t>
        </w:r>
      </w:ins>
      <w:r w:rsidRPr="0C8A1D81" w:rsidR="0C8A1D81">
        <w:rPr>
          <w:rFonts w:ascii="Times New Roman" w:hAnsi="Times New Roman" w:cs="Times New Roman"/>
          <w:sz w:val="24"/>
          <w:szCs w:val="24"/>
          <w:lang w:val="en-GB"/>
        </w:rPr>
        <w:t xml:space="preserve"> wondering why Harry was being so effusive when</w:t>
      </w:r>
      <w:ins w:author="Gary Smailes" w:date="2024-01-15T12:38:47.47Z" w:id="449038727">
        <w:r w:rsidRPr="0C8A1D81" w:rsidR="0C8A1D81">
          <w:rPr>
            <w:rFonts w:ascii="Times New Roman" w:hAnsi="Times New Roman" w:cs="Times New Roman"/>
            <w:sz w:val="24"/>
            <w:szCs w:val="24"/>
            <w:lang w:val="en-GB"/>
          </w:rPr>
          <w:t>,</w:t>
        </w:r>
      </w:ins>
      <w:r w:rsidRPr="0C8A1D81" w:rsidR="0C8A1D81">
        <w:rPr>
          <w:rFonts w:ascii="Times New Roman" w:hAnsi="Times New Roman" w:cs="Times New Roman"/>
          <w:sz w:val="24"/>
          <w:szCs w:val="24"/>
          <w:lang w:val="en-GB"/>
        </w:rPr>
        <w:t xml:space="preserve"> normally, he was as quiet as a church mouse. I paused outside Cedric’s door to admire the Narixa advertising poster of the two of us standing behind the sound system wearing our trademark bright red mock military jackets surrounded by hordes of adoring teenage girls</w:t>
      </w:r>
      <w:ins w:author="Gary Smailes" w:date="2024-01-15T12:39:03.535Z" w:id="2063117560">
        <w:r w:rsidRPr="0C8A1D81" w:rsidR="0C8A1D81">
          <w:rPr>
            <w:rFonts w:ascii="Times New Roman" w:hAnsi="Times New Roman" w:cs="Times New Roman"/>
            <w:sz w:val="24"/>
            <w:szCs w:val="24"/>
            <w:lang w:val="en-GB"/>
          </w:rPr>
          <w:t>. I</w:t>
        </w:r>
      </w:ins>
      <w:del w:author="Gary Smailes" w:date="2024-01-15T12:39:01.405Z" w:id="1671010859">
        <w:r w:rsidRPr="0C8A1D81" w:rsidDel="0C8A1D81">
          <w:rPr>
            <w:rFonts w:ascii="Times New Roman" w:hAnsi="Times New Roman" w:cs="Times New Roman"/>
            <w:sz w:val="24"/>
            <w:szCs w:val="24"/>
            <w:lang w:val="en-GB"/>
          </w:rPr>
          <w:delText xml:space="preserve">, then </w:delText>
        </w:r>
      </w:del>
      <w:r w:rsidRPr="0C8A1D81" w:rsidR="0C8A1D81">
        <w:rPr>
          <w:rFonts w:ascii="Times New Roman" w:hAnsi="Times New Roman" w:cs="Times New Roman"/>
          <w:sz w:val="24"/>
          <w:szCs w:val="24"/>
          <w:lang w:val="en-GB"/>
        </w:rPr>
        <w:t>knocked, and, as always</w:t>
      </w:r>
      <w:ins w:author="Gary Smailes" w:date="2024-01-15T12:39:07.259Z" w:id="1133718567">
        <w:r w:rsidRPr="0C8A1D81" w:rsidR="0C8A1D81">
          <w:rPr>
            <w:rFonts w:ascii="Times New Roman" w:hAnsi="Times New Roman" w:cs="Times New Roman"/>
            <w:sz w:val="24"/>
            <w:szCs w:val="24"/>
            <w:lang w:val="en-GB"/>
          </w:rPr>
          <w:t>,</w:t>
        </w:r>
      </w:ins>
      <w:r w:rsidRPr="0C8A1D81" w:rsidR="0C8A1D81">
        <w:rPr>
          <w:rFonts w:ascii="Times New Roman" w:hAnsi="Times New Roman" w:cs="Times New Roman"/>
          <w:sz w:val="24"/>
          <w:szCs w:val="24"/>
          <w:lang w:val="en-GB"/>
        </w:rPr>
        <w:t xml:space="preserve"> walked straight in.</w:t>
      </w:r>
    </w:p>
    <w:p w:rsidRPr="00D73D87" w:rsidR="002E0740" w:rsidP="00E37332" w:rsidRDefault="002E0740" w14:paraId="0BA9F5B0" w14:textId="4B9B13F0">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The </w:t>
      </w:r>
      <w:r w:rsidRPr="00D73D87" w:rsidR="00E62407">
        <w:rPr>
          <w:rFonts w:ascii="Times New Roman" w:hAnsi="Times New Roman" w:cs="Times New Roman"/>
          <w:sz w:val="24"/>
          <w:szCs w:val="24"/>
          <w:lang w:val="en-GB"/>
        </w:rPr>
        <w:t xml:space="preserve">untidy </w:t>
      </w:r>
      <w:r w:rsidRPr="00D73D87">
        <w:rPr>
          <w:rFonts w:ascii="Times New Roman" w:hAnsi="Times New Roman" w:cs="Times New Roman"/>
          <w:sz w:val="24"/>
          <w:szCs w:val="24"/>
          <w:lang w:val="en-GB"/>
        </w:rPr>
        <w:t>room stank of body odour and sex.</w:t>
      </w:r>
    </w:p>
    <w:p w:rsidRPr="00D73D87" w:rsidR="002E0740" w:rsidP="00E37332" w:rsidRDefault="002E0740" w14:paraId="12432726" w14:textId="6A762BFF">
      <w:pPr>
        <w:spacing w:after="0" w:line="360" w:lineRule="auto"/>
        <w:ind w:firstLine="720"/>
        <w:rPr>
          <w:rFonts w:ascii="Times New Roman" w:hAnsi="Times New Roman" w:cs="Times New Roman"/>
          <w:sz w:val="24"/>
          <w:szCs w:val="24"/>
          <w:lang w:val="en-GB"/>
        </w:rPr>
      </w:pPr>
      <w:r w:rsidRPr="0C8A1D81" w:rsidR="0C8A1D81">
        <w:rPr>
          <w:rFonts w:ascii="Times New Roman" w:hAnsi="Times New Roman" w:cs="Times New Roman"/>
          <w:sz w:val="24"/>
          <w:szCs w:val="24"/>
          <w:lang w:val="en-GB"/>
        </w:rPr>
        <w:t>Cedric, a tall, well-muscled, mousy-haired man in his mid-twenties was under the bed covers lying back against the headboard. His freckled hairy arm was wrapped around a naked young blond girl</w:t>
      </w:r>
      <w:ins w:author="Gary Smailes" w:date="2024-01-15T12:39:27.877Z" w:id="1807275952">
        <w:r w:rsidRPr="0C8A1D81" w:rsidR="0C8A1D81">
          <w:rPr>
            <w:rFonts w:ascii="Times New Roman" w:hAnsi="Times New Roman" w:cs="Times New Roman"/>
            <w:sz w:val="24"/>
            <w:szCs w:val="24"/>
            <w:lang w:val="en-GB"/>
          </w:rPr>
          <w:t>,</w:t>
        </w:r>
      </w:ins>
      <w:r w:rsidRPr="0C8A1D81" w:rsidR="0C8A1D81">
        <w:rPr>
          <w:rFonts w:ascii="Times New Roman" w:hAnsi="Times New Roman" w:cs="Times New Roman"/>
          <w:sz w:val="24"/>
          <w:szCs w:val="24"/>
          <w:lang w:val="en-GB"/>
        </w:rPr>
        <w:t xml:space="preserve"> who was snuggling into his manly chest. She glanced up</w:t>
      </w:r>
      <w:del w:author="Gary Smailes" w:date="2024-01-15T12:39:35.544Z" w:id="1285386460">
        <w:r w:rsidRPr="0C8A1D81" w:rsidDel="0C8A1D81">
          <w:rPr>
            <w:rFonts w:ascii="Times New Roman" w:hAnsi="Times New Roman" w:cs="Times New Roman"/>
            <w:sz w:val="24"/>
            <w:szCs w:val="24"/>
            <w:lang w:val="en-GB"/>
          </w:rPr>
          <w:delText xml:space="preserve"> to </w:delText>
        </w:r>
        <w:r w:rsidRPr="0C8A1D81" w:rsidDel="0C8A1D81">
          <w:rPr>
            <w:rFonts w:ascii="Times New Roman" w:hAnsi="Times New Roman" w:cs="Times New Roman"/>
            <w:sz w:val="24"/>
            <w:szCs w:val="24"/>
            <w:lang w:val="en-GB"/>
          </w:rPr>
          <w:delText>identify</w:delText>
        </w:r>
        <w:r w:rsidRPr="0C8A1D81" w:rsidDel="0C8A1D81">
          <w:rPr>
            <w:rFonts w:ascii="Times New Roman" w:hAnsi="Times New Roman" w:cs="Times New Roman"/>
            <w:sz w:val="24"/>
            <w:szCs w:val="24"/>
            <w:lang w:val="en-GB"/>
          </w:rPr>
          <w:delText xml:space="preserve"> the intruder</w:delText>
        </w:r>
      </w:del>
      <w:r w:rsidRPr="0C8A1D81" w:rsidR="0C8A1D81">
        <w:rPr>
          <w:rFonts w:ascii="Times New Roman" w:hAnsi="Times New Roman" w:cs="Times New Roman"/>
          <w:sz w:val="24"/>
          <w:szCs w:val="24"/>
          <w:lang w:val="en-GB"/>
        </w:rPr>
        <w:t>.</w:t>
      </w:r>
    </w:p>
    <w:p w:rsidRPr="00D73D87" w:rsidR="00A5304D" w:rsidP="00E37332" w:rsidRDefault="00A5304D" w14:paraId="5162B161" w14:textId="7B0A68E9">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t>
      </w:r>
      <w:r w:rsidRPr="00D73D87" w:rsidR="00A922E7">
        <w:rPr>
          <w:rFonts w:ascii="Times New Roman" w:hAnsi="Times New Roman" w:cs="Times New Roman"/>
          <w:sz w:val="24"/>
          <w:szCs w:val="24"/>
          <w:lang w:val="en-GB"/>
        </w:rPr>
        <w:t>R</w:t>
      </w:r>
      <w:r w:rsidRPr="00D73D87" w:rsidR="00564ED5">
        <w:rPr>
          <w:rFonts w:ascii="Times New Roman" w:hAnsi="Times New Roman" w:cs="Times New Roman"/>
          <w:sz w:val="24"/>
          <w:szCs w:val="24"/>
          <w:lang w:val="en-GB"/>
        </w:rPr>
        <w:t>ob</w:t>
      </w:r>
      <w:r w:rsidR="009452C4">
        <w:rPr>
          <w:rFonts w:ascii="Times New Roman" w:hAnsi="Times New Roman" w:cs="Times New Roman"/>
          <w:sz w:val="24"/>
          <w:szCs w:val="24"/>
          <w:lang w:val="en-GB"/>
        </w:rPr>
        <w:t>in</w:t>
      </w:r>
      <w:r w:rsidRPr="00D73D87" w:rsidR="00564ED5">
        <w:rPr>
          <w:rFonts w:ascii="Times New Roman" w:hAnsi="Times New Roman" w:cs="Times New Roman"/>
          <w:sz w:val="24"/>
          <w:szCs w:val="24"/>
          <w:lang w:val="en-GB"/>
        </w:rPr>
        <w:t>,</w:t>
      </w:r>
      <w:r w:rsidRPr="00D73D87">
        <w:rPr>
          <w:rFonts w:ascii="Times New Roman" w:hAnsi="Times New Roman" w:cs="Times New Roman"/>
          <w:sz w:val="24"/>
          <w:szCs w:val="24"/>
          <w:lang w:val="en-GB"/>
        </w:rPr>
        <w:t xml:space="preserve">” </w:t>
      </w:r>
      <w:r w:rsidRPr="00D73D87" w:rsidR="00564ED5">
        <w:rPr>
          <w:rFonts w:ascii="Times New Roman" w:hAnsi="Times New Roman" w:cs="Times New Roman"/>
          <w:sz w:val="24"/>
          <w:szCs w:val="24"/>
          <w:lang w:val="en-GB"/>
        </w:rPr>
        <w:t>she said</w:t>
      </w:r>
      <w:r w:rsidRPr="00D73D87" w:rsidR="00043145">
        <w:rPr>
          <w:rFonts w:ascii="Times New Roman" w:hAnsi="Times New Roman" w:cs="Times New Roman"/>
          <w:sz w:val="24"/>
          <w:szCs w:val="24"/>
          <w:lang w:val="en-GB"/>
        </w:rPr>
        <w:t>.</w:t>
      </w:r>
    </w:p>
    <w:p w:rsidRPr="00D73D87" w:rsidR="00A65A8C" w:rsidP="00E37332" w:rsidRDefault="00BB2DF1" w14:paraId="1F841B51" w14:textId="03089E2C">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I could have been the cleaner for all the care she</w:t>
      </w:r>
      <w:r w:rsidRPr="00D73D87" w:rsidR="00526D5B">
        <w:rPr>
          <w:rFonts w:ascii="Times New Roman" w:hAnsi="Times New Roman" w:cs="Times New Roman"/>
          <w:sz w:val="24"/>
          <w:szCs w:val="24"/>
          <w:lang w:val="en-GB"/>
        </w:rPr>
        <w:t xml:space="preserve"> showed</w:t>
      </w:r>
      <w:r w:rsidRPr="00D73D87" w:rsidR="00480A3F">
        <w:rPr>
          <w:rFonts w:ascii="Times New Roman" w:hAnsi="Times New Roman" w:cs="Times New Roman"/>
          <w:sz w:val="24"/>
          <w:szCs w:val="24"/>
          <w:lang w:val="en-GB"/>
        </w:rPr>
        <w:t xml:space="preserve"> toward me. She was,</w:t>
      </w:r>
      <w:r w:rsidRPr="00D73D87" w:rsidR="003B788E">
        <w:rPr>
          <w:rFonts w:ascii="Times New Roman" w:hAnsi="Times New Roman" w:cs="Times New Roman"/>
          <w:sz w:val="24"/>
          <w:szCs w:val="24"/>
          <w:lang w:val="en-GB"/>
        </w:rPr>
        <w:t xml:space="preserve"> </w:t>
      </w:r>
      <w:r w:rsidRPr="00D73D87" w:rsidR="00480A3F">
        <w:rPr>
          <w:rFonts w:ascii="Times New Roman" w:hAnsi="Times New Roman" w:cs="Times New Roman"/>
          <w:sz w:val="24"/>
          <w:szCs w:val="24"/>
          <w:lang w:val="en-GB"/>
        </w:rPr>
        <w:t>after all</w:t>
      </w:r>
      <w:r w:rsidRPr="00D73D87" w:rsidR="00006C77">
        <w:rPr>
          <w:rFonts w:ascii="Times New Roman" w:hAnsi="Times New Roman" w:cs="Times New Roman"/>
          <w:sz w:val="24"/>
          <w:szCs w:val="24"/>
          <w:lang w:val="en-GB"/>
        </w:rPr>
        <w:t>,</w:t>
      </w:r>
      <w:r w:rsidRPr="00D73D87" w:rsidR="00A65A8C">
        <w:rPr>
          <w:rFonts w:ascii="Times New Roman" w:hAnsi="Times New Roman" w:cs="Times New Roman"/>
          <w:sz w:val="24"/>
          <w:szCs w:val="24"/>
          <w:lang w:val="en-GB"/>
        </w:rPr>
        <w:t xml:space="preserve"> Tracy, </w:t>
      </w:r>
      <w:r w:rsidRPr="00D73D87" w:rsidR="003B788E">
        <w:rPr>
          <w:rFonts w:ascii="Times New Roman" w:hAnsi="Times New Roman" w:cs="Times New Roman"/>
          <w:sz w:val="24"/>
          <w:szCs w:val="24"/>
          <w:lang w:val="en-GB"/>
        </w:rPr>
        <w:t xml:space="preserve">who </w:t>
      </w:r>
      <w:r w:rsidRPr="00D73D87" w:rsidR="007C5396">
        <w:rPr>
          <w:rFonts w:ascii="Times New Roman" w:hAnsi="Times New Roman" w:cs="Times New Roman"/>
          <w:sz w:val="24"/>
          <w:szCs w:val="24"/>
          <w:lang w:val="en-GB"/>
        </w:rPr>
        <w:t xml:space="preserve">until this moment </w:t>
      </w:r>
      <w:r w:rsidRPr="00D73D87" w:rsidR="00CD2E19">
        <w:rPr>
          <w:rFonts w:ascii="Times New Roman" w:hAnsi="Times New Roman" w:cs="Times New Roman"/>
          <w:sz w:val="24"/>
          <w:szCs w:val="24"/>
          <w:lang w:val="en-GB"/>
        </w:rPr>
        <w:t>I could have sworn had</w:t>
      </w:r>
      <w:r w:rsidRPr="00D73D87" w:rsidR="00753916">
        <w:rPr>
          <w:rFonts w:ascii="Times New Roman" w:hAnsi="Times New Roman" w:cs="Times New Roman"/>
          <w:sz w:val="24"/>
          <w:szCs w:val="24"/>
          <w:lang w:val="en-GB"/>
        </w:rPr>
        <w:t xml:space="preserve"> been my faithful </w:t>
      </w:r>
      <w:r w:rsidRPr="00D73D87" w:rsidR="00A65A8C">
        <w:rPr>
          <w:rFonts w:ascii="Times New Roman" w:hAnsi="Times New Roman" w:cs="Times New Roman"/>
          <w:sz w:val="24"/>
          <w:szCs w:val="24"/>
          <w:lang w:val="en-GB"/>
        </w:rPr>
        <w:t>girlfriend for over a year.</w:t>
      </w:r>
    </w:p>
    <w:p w:rsidRPr="00D73D87" w:rsidR="00A65A8C" w:rsidP="00E37332" w:rsidRDefault="003525D8" w14:paraId="6C1C94C4" w14:textId="428FFE8C">
      <w:pPr>
        <w:spacing w:after="0" w:line="360" w:lineRule="auto"/>
        <w:ind w:firstLine="720"/>
        <w:rPr>
          <w:rFonts w:ascii="Times New Roman" w:hAnsi="Times New Roman" w:cs="Times New Roman"/>
          <w:sz w:val="24"/>
          <w:szCs w:val="24"/>
          <w:lang w:val="en-GB"/>
        </w:rPr>
      </w:pPr>
      <w:r w:rsidRPr="0C8A1D81" w:rsidR="0C8A1D81">
        <w:rPr>
          <w:rFonts w:ascii="Times New Roman" w:hAnsi="Times New Roman" w:cs="Times New Roman"/>
          <w:sz w:val="24"/>
          <w:szCs w:val="24"/>
          <w:lang w:val="en-GB"/>
        </w:rPr>
        <w:t>“Is this a joke?” I said</w:t>
      </w:r>
      <w:del w:author="Gary Smailes" w:date="2024-01-15T12:40:00.022Z" w:id="375172738">
        <w:r w:rsidRPr="0C8A1D81" w:rsidDel="0C8A1D81">
          <w:rPr>
            <w:rFonts w:ascii="Times New Roman" w:hAnsi="Times New Roman" w:cs="Times New Roman"/>
            <w:sz w:val="24"/>
            <w:szCs w:val="24"/>
            <w:lang w:val="en-GB"/>
          </w:rPr>
          <w:delText xml:space="preserve"> </w:delText>
        </w:r>
      </w:del>
      <w:del w:author="Gary Smailes" w:date="2024-01-15T12:39:59.832Z" w:id="1877561605">
        <w:r w:rsidRPr="0C8A1D81" w:rsidDel="0C8A1D81">
          <w:rPr>
            <w:rFonts w:ascii="Times New Roman" w:hAnsi="Times New Roman" w:cs="Times New Roman"/>
            <w:sz w:val="24"/>
            <w:szCs w:val="24"/>
            <w:lang w:val="en-GB"/>
          </w:rPr>
          <w:delText>unsure if I wanted this to be a prank or not</w:delText>
        </w:r>
      </w:del>
      <w:r w:rsidRPr="0C8A1D81" w:rsidR="0C8A1D81">
        <w:rPr>
          <w:rFonts w:ascii="Times New Roman" w:hAnsi="Times New Roman" w:cs="Times New Roman"/>
          <w:sz w:val="24"/>
          <w:szCs w:val="24"/>
          <w:lang w:val="en-GB"/>
        </w:rPr>
        <w:t>.</w:t>
      </w:r>
    </w:p>
    <w:p w:rsidRPr="00D73D87" w:rsidR="002E0740" w:rsidP="00E37332" w:rsidRDefault="002E0740" w14:paraId="306B3EC4" w14:textId="4D4D4086">
      <w:pPr>
        <w:spacing w:after="0" w:line="360" w:lineRule="auto"/>
        <w:ind w:firstLine="720"/>
        <w:rPr>
          <w:rFonts w:ascii="Times New Roman" w:hAnsi="Times New Roman" w:cs="Times New Roman"/>
          <w:sz w:val="24"/>
          <w:szCs w:val="24"/>
          <w:lang w:val="en-GB"/>
        </w:rPr>
      </w:pPr>
      <w:r w:rsidRPr="0C8A1D81" w:rsidR="0C8A1D81">
        <w:rPr>
          <w:rFonts w:ascii="Times New Roman" w:hAnsi="Times New Roman" w:cs="Times New Roman"/>
          <w:sz w:val="24"/>
          <w:szCs w:val="24"/>
          <w:lang w:val="en-GB"/>
        </w:rPr>
        <w:t>“Ah, er</w:t>
      </w:r>
      <w:ins w:author="Gary Smailes" w:date="2024-01-15T12:40:04.07Z" w:id="1964541113">
        <w:r w:rsidRPr="0C8A1D81" w:rsidR="0C8A1D81">
          <w:rPr>
            <w:rFonts w:ascii="Times New Roman" w:hAnsi="Times New Roman" w:cs="Times New Roman"/>
            <w:sz w:val="24"/>
            <w:szCs w:val="24"/>
            <w:lang w:val="en-GB"/>
          </w:rPr>
          <w:t>...</w:t>
        </w:r>
      </w:ins>
      <w:r w:rsidRPr="0C8A1D81" w:rsidR="0C8A1D81">
        <w:rPr>
          <w:rFonts w:ascii="Times New Roman" w:hAnsi="Times New Roman" w:cs="Times New Roman"/>
          <w:sz w:val="24"/>
          <w:szCs w:val="24"/>
          <w:lang w:val="en-GB"/>
        </w:rPr>
        <w:t xml:space="preserve"> Robin, sorry, I forgot you were coming,” said Cedric.</w:t>
      </w:r>
    </w:p>
    <w:p w:rsidRPr="00D73D87" w:rsidR="002E0740" w:rsidP="00E37332" w:rsidRDefault="002E0740" w14:paraId="1D53C45D" w14:textId="7ECB404A">
      <w:pPr>
        <w:spacing w:after="0" w:line="360" w:lineRule="auto"/>
        <w:ind w:firstLine="720"/>
        <w:rPr>
          <w:rFonts w:ascii="Times New Roman" w:hAnsi="Times New Roman" w:cs="Times New Roman"/>
          <w:sz w:val="24"/>
          <w:szCs w:val="24"/>
          <w:lang w:val="en-GB"/>
        </w:rPr>
      </w:pPr>
      <w:r w:rsidRPr="0C8A1D81" w:rsidR="0C8A1D81">
        <w:rPr>
          <w:rFonts w:ascii="Times New Roman" w:hAnsi="Times New Roman" w:cs="Times New Roman"/>
          <w:sz w:val="24"/>
          <w:szCs w:val="24"/>
          <w:lang w:val="en-GB"/>
        </w:rPr>
        <w:t>“Distracted, were you?” I said</w:t>
      </w:r>
      <w:ins w:author="Gary Smailes" w:date="2024-01-15T12:40:10.501Z" w:id="1495107146">
        <w:r w:rsidRPr="0C8A1D81" w:rsidR="0C8A1D81">
          <w:rPr>
            <w:rFonts w:ascii="Times New Roman" w:hAnsi="Times New Roman" w:cs="Times New Roman"/>
            <w:sz w:val="24"/>
            <w:szCs w:val="24"/>
            <w:lang w:val="en-GB"/>
          </w:rPr>
          <w:t>,</w:t>
        </w:r>
      </w:ins>
      <w:r w:rsidRPr="0C8A1D81" w:rsidR="0C8A1D81">
        <w:rPr>
          <w:rFonts w:ascii="Times New Roman" w:hAnsi="Times New Roman" w:cs="Times New Roman"/>
          <w:sz w:val="24"/>
          <w:szCs w:val="24"/>
          <w:lang w:val="en-GB"/>
        </w:rPr>
        <w:t xml:space="preserve"> clenching my fists.</w:t>
      </w:r>
    </w:p>
    <w:p w:rsidRPr="00D73D87" w:rsidR="002E0740" w:rsidP="00E37332" w:rsidRDefault="002E0740" w14:paraId="31A0F17D" w14:textId="05F739FD">
      <w:pPr>
        <w:spacing w:after="0" w:line="360" w:lineRule="auto"/>
        <w:ind w:firstLine="720"/>
        <w:rPr>
          <w:rFonts w:ascii="Times New Roman" w:hAnsi="Times New Roman" w:cs="Times New Roman"/>
          <w:sz w:val="24"/>
          <w:szCs w:val="24"/>
          <w:lang w:val="en-GB"/>
        </w:rPr>
      </w:pPr>
      <w:r w:rsidRPr="0C8A1D81" w:rsidR="0C8A1D81">
        <w:rPr>
          <w:rFonts w:ascii="Times New Roman" w:hAnsi="Times New Roman" w:cs="Times New Roman"/>
          <w:sz w:val="24"/>
          <w:szCs w:val="24"/>
          <w:lang w:val="en-GB"/>
        </w:rPr>
        <w:t>“It appears so,” said Cedric</w:t>
      </w:r>
      <w:ins w:author="Gary Smailes" w:date="2024-01-15T12:40:15.148Z" w:id="170533241">
        <w:r w:rsidRPr="0C8A1D81" w:rsidR="0C8A1D81">
          <w:rPr>
            <w:rFonts w:ascii="Times New Roman" w:hAnsi="Times New Roman" w:cs="Times New Roman"/>
            <w:sz w:val="24"/>
            <w:szCs w:val="24"/>
            <w:lang w:val="en-GB"/>
          </w:rPr>
          <w:t>,</w:t>
        </w:r>
      </w:ins>
      <w:r w:rsidRPr="0C8A1D81" w:rsidR="0C8A1D81">
        <w:rPr>
          <w:rFonts w:ascii="Times New Roman" w:hAnsi="Times New Roman" w:cs="Times New Roman"/>
          <w:sz w:val="24"/>
          <w:szCs w:val="24"/>
          <w:lang w:val="en-GB"/>
        </w:rPr>
        <w:t xml:space="preserve"> blushing.</w:t>
      </w:r>
    </w:p>
    <w:p w:rsidRPr="00D73D87" w:rsidR="002E0740" w:rsidP="00E37332" w:rsidRDefault="002E0740" w14:paraId="065D09C0" w14:textId="1E89E96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“Anything to say, Tracy?” </w:t>
      </w:r>
      <w:r w:rsidRPr="00D73D87" w:rsidR="00E73F99">
        <w:rPr>
          <w:rFonts w:ascii="Times New Roman" w:hAnsi="Times New Roman" w:cs="Times New Roman"/>
          <w:sz w:val="24"/>
          <w:szCs w:val="24"/>
          <w:lang w:val="en-GB"/>
        </w:rPr>
        <w:t>I said</w:t>
      </w:r>
      <w:r w:rsidRPr="00D73D87">
        <w:rPr>
          <w:rFonts w:ascii="Times New Roman" w:hAnsi="Times New Roman" w:cs="Times New Roman"/>
          <w:sz w:val="24"/>
          <w:szCs w:val="24"/>
          <w:lang w:val="en-GB"/>
        </w:rPr>
        <w:t xml:space="preserve"> stepping closer to the bed and gl</w:t>
      </w:r>
      <w:r w:rsidRPr="00D73D87" w:rsidR="003525D8">
        <w:rPr>
          <w:rFonts w:ascii="Times New Roman" w:hAnsi="Times New Roman" w:cs="Times New Roman"/>
          <w:sz w:val="24"/>
          <w:szCs w:val="24"/>
          <w:lang w:val="en-GB"/>
        </w:rPr>
        <w:t>owering</w:t>
      </w:r>
      <w:r w:rsidRPr="00D73D87">
        <w:rPr>
          <w:rFonts w:ascii="Times New Roman" w:hAnsi="Times New Roman" w:cs="Times New Roman"/>
          <w:sz w:val="24"/>
          <w:szCs w:val="24"/>
          <w:lang w:val="en-GB"/>
        </w:rPr>
        <w:t xml:space="preserve"> at both.</w:t>
      </w:r>
    </w:p>
    <w:p w:rsidRPr="00D73D87" w:rsidR="002E0740" w:rsidP="00E37332" w:rsidRDefault="002E0740" w14:paraId="3A4BCD36" w14:textId="5B5DB177">
      <w:pPr>
        <w:spacing w:after="0" w:line="360" w:lineRule="auto"/>
        <w:ind w:firstLine="720"/>
        <w:rPr>
          <w:rFonts w:ascii="Times New Roman" w:hAnsi="Times New Roman" w:cs="Times New Roman"/>
          <w:sz w:val="24"/>
          <w:szCs w:val="24"/>
          <w:lang w:val="en-GB"/>
        </w:rPr>
      </w:pPr>
      <w:r w:rsidRPr="0C8A1D81" w:rsidR="0C8A1D81">
        <w:rPr>
          <w:rFonts w:ascii="Times New Roman" w:hAnsi="Times New Roman" w:cs="Times New Roman"/>
          <w:sz w:val="24"/>
          <w:szCs w:val="24"/>
          <w:lang w:val="en-GB"/>
        </w:rPr>
        <w:t>“You know how I am with uniforms,” said Tracy</w:t>
      </w:r>
      <w:del w:author="Gary Smailes" w:date="2024-01-15T12:40:23.431Z" w:id="338292149">
        <w:r w:rsidRPr="0C8A1D81" w:rsidDel="0C8A1D81">
          <w:rPr>
            <w:rFonts w:ascii="Times New Roman" w:hAnsi="Times New Roman" w:cs="Times New Roman"/>
            <w:sz w:val="24"/>
            <w:szCs w:val="24"/>
            <w:lang w:val="en-GB"/>
          </w:rPr>
          <w:delText xml:space="preserve"> nonplussed</w:delText>
        </w:r>
      </w:del>
      <w:r w:rsidRPr="0C8A1D81" w:rsidR="0C8A1D81">
        <w:rPr>
          <w:rFonts w:ascii="Times New Roman" w:hAnsi="Times New Roman" w:cs="Times New Roman"/>
          <w:sz w:val="24"/>
          <w:szCs w:val="24"/>
          <w:lang w:val="en-GB"/>
        </w:rPr>
        <w:t>. “Especially</w:t>
      </w:r>
      <w:del w:author="Gary Smailes" w:date="2024-01-15T12:40:26.782Z" w:id="531543550">
        <w:r w:rsidRPr="0C8A1D81" w:rsidDel="0C8A1D81">
          <w:rPr>
            <w:rFonts w:ascii="Times New Roman" w:hAnsi="Times New Roman" w:cs="Times New Roman"/>
            <w:sz w:val="24"/>
            <w:szCs w:val="24"/>
            <w:lang w:val="en-GB"/>
          </w:rPr>
          <w:delText>,</w:delText>
        </w:r>
      </w:del>
      <w:r w:rsidRPr="0C8A1D81" w:rsidR="0C8A1D81">
        <w:rPr>
          <w:rFonts w:ascii="Times New Roman" w:hAnsi="Times New Roman" w:cs="Times New Roman"/>
          <w:sz w:val="24"/>
          <w:szCs w:val="24"/>
          <w:lang w:val="en-GB"/>
        </w:rPr>
        <w:t xml:space="preserve"> fly boys.”</w:t>
      </w:r>
    </w:p>
    <w:p w:rsidRPr="00D73D87" w:rsidR="002E0740" w:rsidP="00E37332" w:rsidRDefault="002E0740" w14:paraId="090C6EE1" w14:textId="3608F3FB">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t>
      </w:r>
      <w:r w:rsidRPr="00D73D87" w:rsidR="0055535A">
        <w:rPr>
          <w:rFonts w:ascii="Times New Roman" w:hAnsi="Times New Roman" w:cs="Times New Roman"/>
          <w:sz w:val="24"/>
          <w:szCs w:val="24"/>
          <w:lang w:val="en-GB"/>
        </w:rPr>
        <w:t>J</w:t>
      </w:r>
      <w:r w:rsidRPr="00D73D87" w:rsidR="001C5771">
        <w:rPr>
          <w:rFonts w:ascii="Times New Roman" w:hAnsi="Times New Roman" w:cs="Times New Roman"/>
          <w:sz w:val="24"/>
          <w:szCs w:val="24"/>
          <w:lang w:val="en-GB"/>
        </w:rPr>
        <w:t>oystick</w:t>
      </w:r>
      <w:r w:rsidRPr="00D73D87" w:rsidR="0055535A">
        <w:rPr>
          <w:rFonts w:ascii="Times New Roman" w:hAnsi="Times New Roman" w:cs="Times New Roman"/>
          <w:sz w:val="24"/>
          <w:szCs w:val="24"/>
          <w:lang w:val="en-GB"/>
        </w:rPr>
        <w:t xml:space="preserve">s, </w:t>
      </w:r>
      <w:r w:rsidRPr="00D73D87" w:rsidR="00544864">
        <w:rPr>
          <w:rFonts w:ascii="Times New Roman" w:hAnsi="Times New Roman" w:cs="Times New Roman"/>
          <w:sz w:val="24"/>
          <w:szCs w:val="24"/>
          <w:lang w:val="en-GB"/>
        </w:rPr>
        <w:t>Tracy</w:t>
      </w:r>
      <w:r w:rsidRPr="00D73D87">
        <w:rPr>
          <w:rFonts w:ascii="Times New Roman" w:hAnsi="Times New Roman" w:cs="Times New Roman"/>
          <w:sz w:val="24"/>
          <w:szCs w:val="24"/>
          <w:lang w:val="en-GB"/>
        </w:rPr>
        <w:t xml:space="preserve">,” </w:t>
      </w:r>
      <w:r w:rsidRPr="00D73D87" w:rsidR="006842B6">
        <w:rPr>
          <w:rFonts w:ascii="Times New Roman" w:hAnsi="Times New Roman" w:cs="Times New Roman"/>
          <w:sz w:val="24"/>
          <w:szCs w:val="24"/>
          <w:lang w:val="en-GB"/>
        </w:rPr>
        <w:t xml:space="preserve">I </w:t>
      </w:r>
      <w:r w:rsidRPr="00D73D87">
        <w:rPr>
          <w:rFonts w:ascii="Times New Roman" w:hAnsi="Times New Roman" w:cs="Times New Roman"/>
          <w:sz w:val="24"/>
          <w:szCs w:val="24"/>
          <w:lang w:val="en-GB"/>
        </w:rPr>
        <w:t>said. “</w:t>
      </w:r>
      <w:r w:rsidRPr="00D73D87" w:rsidR="00681888">
        <w:rPr>
          <w:rFonts w:ascii="Times New Roman" w:hAnsi="Times New Roman" w:cs="Times New Roman"/>
          <w:sz w:val="24"/>
          <w:szCs w:val="24"/>
          <w:lang w:val="en-GB"/>
        </w:rPr>
        <w:t>Have always been your prio</w:t>
      </w:r>
      <w:r w:rsidRPr="00D73D87" w:rsidR="00950EE2">
        <w:rPr>
          <w:rFonts w:ascii="Times New Roman" w:hAnsi="Times New Roman" w:cs="Times New Roman"/>
          <w:sz w:val="24"/>
          <w:szCs w:val="24"/>
          <w:lang w:val="en-GB"/>
        </w:rPr>
        <w:t>rity</w:t>
      </w:r>
      <w:r w:rsidRPr="00D73D87">
        <w:rPr>
          <w:rFonts w:ascii="Times New Roman" w:hAnsi="Times New Roman" w:cs="Times New Roman"/>
          <w:sz w:val="24"/>
          <w:szCs w:val="24"/>
          <w:lang w:val="en-GB"/>
        </w:rPr>
        <w:t xml:space="preserve">. Well, Cedric thanks for your loyalty, mate. Shown your true colours at last. </w:t>
      </w:r>
      <w:r w:rsidRPr="00D73D87" w:rsidR="00ED2E8C">
        <w:rPr>
          <w:rFonts w:ascii="Times New Roman" w:hAnsi="Times New Roman" w:cs="Times New Roman"/>
          <w:sz w:val="24"/>
          <w:szCs w:val="24"/>
          <w:lang w:val="en-GB"/>
        </w:rPr>
        <w:t>Obviously, we can’t continue but</w:t>
      </w:r>
      <w:r w:rsidRPr="00D73D87">
        <w:rPr>
          <w:rFonts w:ascii="Times New Roman" w:hAnsi="Times New Roman" w:cs="Times New Roman"/>
          <w:sz w:val="24"/>
          <w:szCs w:val="24"/>
          <w:lang w:val="en-GB"/>
        </w:rPr>
        <w:t xml:space="preserve"> now you owe me. Tell you what. Your choice. Narixa or the girl?”</w:t>
      </w:r>
    </w:p>
    <w:p w:rsidRPr="00D73D87" w:rsidR="002E0740" w:rsidP="00E37332" w:rsidRDefault="002E0740" w14:paraId="3D06748C" w14:textId="63D3BE25">
      <w:pPr>
        <w:spacing w:after="0" w:line="360" w:lineRule="auto"/>
        <w:ind w:firstLine="720"/>
        <w:rPr>
          <w:rFonts w:ascii="Times New Roman" w:hAnsi="Times New Roman" w:cs="Times New Roman"/>
          <w:sz w:val="24"/>
          <w:szCs w:val="24"/>
          <w:lang w:val="en-GB"/>
        </w:rPr>
      </w:pPr>
      <w:r w:rsidRPr="0C8A1D81" w:rsidR="0C8A1D81">
        <w:rPr>
          <w:rFonts w:ascii="Times New Roman" w:hAnsi="Times New Roman" w:cs="Times New Roman"/>
          <w:sz w:val="24"/>
          <w:szCs w:val="24"/>
          <w:lang w:val="en-GB"/>
        </w:rPr>
        <w:t xml:space="preserve">Cedric glared back and forth between the two of us several times. Tracy gazed </w:t>
      </w:r>
      <w:del w:author="Gary Smailes" w:date="2024-01-15T12:40:53.152Z" w:id="886245723">
        <w:r w:rsidRPr="0C8A1D81" w:rsidDel="0C8A1D81">
          <w:rPr>
            <w:rFonts w:ascii="Times New Roman" w:hAnsi="Times New Roman" w:cs="Times New Roman"/>
            <w:sz w:val="24"/>
            <w:szCs w:val="24"/>
            <w:lang w:val="en-GB"/>
          </w:rPr>
          <w:delText xml:space="preserve">adoringly </w:delText>
        </w:r>
      </w:del>
      <w:r w:rsidRPr="0C8A1D81" w:rsidR="0C8A1D81">
        <w:rPr>
          <w:rFonts w:ascii="Times New Roman" w:hAnsi="Times New Roman" w:cs="Times New Roman"/>
          <w:sz w:val="24"/>
          <w:szCs w:val="24"/>
          <w:lang w:val="en-GB"/>
        </w:rPr>
        <w:t xml:space="preserve">at Cedric, </w:t>
      </w:r>
      <w:del w:author="Gary Smailes" w:date="2024-01-15T12:40:56.861Z" w:id="1570696554">
        <w:r w:rsidRPr="0C8A1D81" w:rsidDel="0C8A1D81">
          <w:rPr>
            <w:rFonts w:ascii="Times New Roman" w:hAnsi="Times New Roman" w:cs="Times New Roman"/>
            <w:sz w:val="24"/>
            <w:szCs w:val="24"/>
            <w:lang w:val="en-GB"/>
          </w:rPr>
          <w:delText xml:space="preserve">completely </w:delText>
        </w:r>
      </w:del>
      <w:r w:rsidRPr="0C8A1D81" w:rsidR="0C8A1D81">
        <w:rPr>
          <w:rFonts w:ascii="Times New Roman" w:hAnsi="Times New Roman" w:cs="Times New Roman"/>
          <w:sz w:val="24"/>
          <w:szCs w:val="24"/>
          <w:lang w:val="en-GB"/>
        </w:rPr>
        <w:t>ignoring me.</w:t>
      </w:r>
    </w:p>
    <w:p w:rsidRPr="00D73D87" w:rsidR="002E0740" w:rsidP="00E37332" w:rsidRDefault="002E0740" w14:paraId="3BB1EB49"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“Tell you what, old boy,” said Cedric turning and putting his other arm around Tracy. “I’ll take the girl.”</w:t>
      </w:r>
    </w:p>
    <w:p w:rsidRPr="00D73D87" w:rsidR="002E0740" w:rsidP="00E37332" w:rsidRDefault="002E0740" w14:paraId="339C33D9" w14:textId="3BB855A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“Er… fine, I’ll pack the gear and leave,</w:t>
      </w:r>
      <w:r w:rsidRPr="00D73D87" w:rsidR="00545466">
        <w:rPr>
          <w:rFonts w:ascii="Times New Roman" w:hAnsi="Times New Roman" w:cs="Times New Roman"/>
          <w:sz w:val="24"/>
          <w:szCs w:val="24"/>
          <w:lang w:val="en-GB"/>
        </w:rPr>
        <w:t xml:space="preserve"> g</w:t>
      </w:r>
      <w:r w:rsidRPr="00D73D87">
        <w:rPr>
          <w:rFonts w:ascii="Times New Roman" w:hAnsi="Times New Roman" w:cs="Times New Roman"/>
          <w:sz w:val="24"/>
          <w:szCs w:val="24"/>
          <w:lang w:val="en-GB"/>
        </w:rPr>
        <w:t>oodbye.”</w:t>
      </w:r>
    </w:p>
    <w:p w:rsidRPr="00D73D87" w:rsidR="002E0740" w:rsidP="00E37332" w:rsidRDefault="00BE78B5" w14:paraId="0A7DEDFE" w14:textId="3F8D7F98">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I</w:t>
      </w:r>
      <w:r w:rsidRPr="00D73D87" w:rsidR="002E0740">
        <w:rPr>
          <w:rFonts w:ascii="Times New Roman" w:hAnsi="Times New Roman" w:cs="Times New Roman"/>
          <w:sz w:val="24"/>
          <w:szCs w:val="24"/>
          <w:lang w:val="en-GB"/>
        </w:rPr>
        <w:t xml:space="preserve"> walked down the stairs, pulse racing. Harry was standing at the bottom, his </w:t>
      </w:r>
      <w:r w:rsidRPr="00D73D87" w:rsidR="00237ABF">
        <w:rPr>
          <w:rFonts w:ascii="Times New Roman" w:hAnsi="Times New Roman" w:cs="Times New Roman"/>
          <w:sz w:val="24"/>
          <w:szCs w:val="24"/>
          <w:lang w:val="en-GB"/>
        </w:rPr>
        <w:t>astonished</w:t>
      </w:r>
      <w:r w:rsidRPr="00D73D87" w:rsidR="002E0740">
        <w:rPr>
          <w:rFonts w:ascii="Times New Roman" w:hAnsi="Times New Roman" w:cs="Times New Roman"/>
          <w:sz w:val="24"/>
          <w:szCs w:val="24"/>
          <w:lang w:val="en-GB"/>
        </w:rPr>
        <w:t xml:space="preserve"> expression staring up at </w:t>
      </w:r>
      <w:r w:rsidRPr="00D73D87" w:rsidR="00056A13">
        <w:rPr>
          <w:rFonts w:ascii="Times New Roman" w:hAnsi="Times New Roman" w:cs="Times New Roman"/>
          <w:sz w:val="24"/>
          <w:szCs w:val="24"/>
          <w:lang w:val="en-GB"/>
        </w:rPr>
        <w:t>me</w:t>
      </w:r>
      <w:r w:rsidRPr="00D73D87" w:rsidR="002E0740">
        <w:rPr>
          <w:rFonts w:ascii="Times New Roman" w:hAnsi="Times New Roman" w:cs="Times New Roman"/>
          <w:sz w:val="24"/>
          <w:szCs w:val="24"/>
          <w:lang w:val="en-GB"/>
        </w:rPr>
        <w:t>.</w:t>
      </w:r>
    </w:p>
    <w:p w:rsidRPr="00D73D87" w:rsidR="002E0740" w:rsidP="0C8A1D81" w:rsidRDefault="002E0740" w14:paraId="1C1FDACE" w14:textId="17F71FD1">
      <w:pPr>
        <w:pStyle w:val="Normal"/>
        <w:suppressLineNumbers w:val="0"/>
        <w:bidi w:val="0"/>
        <w:spacing w:before="0" w:beforeAutospacing="off" w:after="0" w:afterAutospacing="off" w:line="360" w:lineRule="auto"/>
        <w:ind w:left="0" w:right="0" w:firstLine="720"/>
        <w:jc w:val="left"/>
        <w:rPr>
          <w:rFonts w:ascii="Times New Roman" w:hAnsi="Times New Roman" w:cs="Times New Roman"/>
          <w:sz w:val="24"/>
          <w:szCs w:val="24"/>
          <w:lang w:val="en-GB"/>
        </w:rPr>
      </w:pPr>
      <w:r w:rsidRPr="0C8A1D81" w:rsidR="0C8A1D81">
        <w:rPr>
          <w:rFonts w:ascii="Times New Roman" w:hAnsi="Times New Roman" w:cs="Times New Roman"/>
          <w:sz w:val="24"/>
          <w:szCs w:val="24"/>
          <w:lang w:val="en-GB"/>
        </w:rPr>
        <w:t xml:space="preserve">“Expecting a punch-up, were you?” I </w:t>
      </w:r>
      <w:del w:author="Gary Smailes" w:date="2024-01-15T12:41:12.366Z" w:id="1351701944">
        <w:r w:rsidRPr="0C8A1D81" w:rsidDel="0C8A1D81">
          <w:rPr>
            <w:rFonts w:ascii="Times New Roman" w:hAnsi="Times New Roman" w:cs="Times New Roman"/>
            <w:sz w:val="24"/>
            <w:szCs w:val="24"/>
            <w:lang w:val="en-GB"/>
          </w:rPr>
          <w:delText>said</w:delText>
        </w:r>
      </w:del>
      <w:ins w:author="Gary Smailes" w:date="2024-01-15T12:41:12.867Z" w:id="180731325">
        <w:r w:rsidRPr="0C8A1D81" w:rsidR="0C8A1D81">
          <w:rPr>
            <w:rFonts w:ascii="Times New Roman" w:hAnsi="Times New Roman" w:cs="Times New Roman"/>
            <w:sz w:val="24"/>
            <w:szCs w:val="24"/>
            <w:lang w:val="en-GB"/>
          </w:rPr>
          <w:t>asked</w:t>
        </w:r>
      </w:ins>
      <w:r w:rsidRPr="0C8A1D81" w:rsidR="0C8A1D81">
        <w:rPr>
          <w:rFonts w:ascii="Times New Roman" w:hAnsi="Times New Roman" w:cs="Times New Roman"/>
          <w:sz w:val="24"/>
          <w:szCs w:val="24"/>
          <w:lang w:val="en-GB"/>
        </w:rPr>
        <w:t>.</w:t>
      </w:r>
    </w:p>
    <w:p w:rsidRPr="00D73D87" w:rsidR="003D7048" w:rsidP="00E37332" w:rsidRDefault="002E0740" w14:paraId="4BA86DBB"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“I was hoping,” said Harry. “The arrogant arsehole deserves it. Little does Tracy know, but she’s the third in three days.</w:t>
      </w:r>
      <w:r w:rsidRPr="00D73D87" w:rsidR="00496DED">
        <w:rPr>
          <w:rFonts w:ascii="Times New Roman" w:hAnsi="Times New Roman" w:cs="Times New Roman"/>
          <w:sz w:val="24"/>
          <w:szCs w:val="24"/>
          <w:lang w:val="en-GB"/>
        </w:rPr>
        <w:t>”</w:t>
      </w:r>
    </w:p>
    <w:p w:rsidRPr="00D73D87" w:rsidR="003D7048" w:rsidP="00E37332" w:rsidRDefault="003D7048" w14:paraId="52BDB240"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“Then they are well suited.”</w:t>
      </w:r>
    </w:p>
    <w:p w:rsidRPr="00D73D87" w:rsidR="002E0740" w:rsidP="00E37332" w:rsidRDefault="003D7048" w14:paraId="0D19C6CA" w14:textId="21A398B4">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t>
      </w:r>
      <w:r w:rsidRPr="00D73D87" w:rsidR="002E0740">
        <w:rPr>
          <w:rFonts w:ascii="Times New Roman" w:hAnsi="Times New Roman" w:cs="Times New Roman"/>
          <w:sz w:val="24"/>
          <w:szCs w:val="24"/>
          <w:lang w:val="en-GB"/>
        </w:rPr>
        <w:t>What will you do?”</w:t>
      </w:r>
    </w:p>
    <w:p w:rsidRPr="00D73D87" w:rsidR="002E0740" w:rsidP="00E37332" w:rsidRDefault="002E0740" w14:paraId="30EBDE78" w14:textId="0B15379E">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lastRenderedPageBreak/>
        <w:t xml:space="preserve">“I gave him a choice, </w:t>
      </w:r>
      <w:r w:rsidRPr="00D73D87" w:rsidR="008E7BE0">
        <w:rPr>
          <w:rFonts w:ascii="Times New Roman" w:hAnsi="Times New Roman" w:cs="Times New Roman"/>
          <w:sz w:val="24"/>
          <w:szCs w:val="24"/>
          <w:lang w:val="en-GB"/>
        </w:rPr>
        <w:t>the girl</w:t>
      </w:r>
      <w:r w:rsidRPr="00D73D87" w:rsidR="002B619A">
        <w:rPr>
          <w:rFonts w:ascii="Times New Roman" w:hAnsi="Times New Roman" w:cs="Times New Roman"/>
          <w:sz w:val="24"/>
          <w:szCs w:val="24"/>
          <w:lang w:val="en-GB"/>
        </w:rPr>
        <w:t>,</w:t>
      </w:r>
      <w:r w:rsidRPr="00D73D87">
        <w:rPr>
          <w:rFonts w:ascii="Times New Roman" w:hAnsi="Times New Roman" w:cs="Times New Roman"/>
          <w:sz w:val="24"/>
          <w:szCs w:val="24"/>
          <w:lang w:val="en-GB"/>
        </w:rPr>
        <w:t xml:space="preserve"> or the business,” </w:t>
      </w:r>
      <w:r w:rsidRPr="00D73D87" w:rsidR="007901BF">
        <w:rPr>
          <w:rFonts w:ascii="Times New Roman" w:hAnsi="Times New Roman" w:cs="Times New Roman"/>
          <w:sz w:val="24"/>
          <w:szCs w:val="24"/>
          <w:lang w:val="en-GB"/>
        </w:rPr>
        <w:t>I said.</w:t>
      </w:r>
    </w:p>
    <w:p w:rsidRPr="00D73D87" w:rsidR="002E0740" w:rsidP="00E37332" w:rsidRDefault="002E0740" w14:paraId="63C26614"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“And he took the girl?” said Harry.</w:t>
      </w:r>
    </w:p>
    <w:p w:rsidRPr="00D73D87" w:rsidR="002E0740" w:rsidP="00E37332" w:rsidRDefault="002E0740" w14:paraId="33D2E7DB"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“Correct.”</w:t>
      </w:r>
    </w:p>
    <w:p w:rsidRPr="00D73D87" w:rsidR="002E0740" w:rsidP="00E37332" w:rsidRDefault="002E0740" w14:paraId="3D158730" w14:textId="40D2601D">
      <w:pPr>
        <w:spacing w:after="0" w:line="360" w:lineRule="auto"/>
        <w:ind w:firstLine="720"/>
        <w:rPr>
          <w:rFonts w:ascii="Times New Roman" w:hAnsi="Times New Roman" w:cs="Times New Roman"/>
          <w:sz w:val="24"/>
          <w:szCs w:val="24"/>
          <w:lang w:val="en-GB"/>
        </w:rPr>
      </w:pPr>
      <w:r w:rsidRPr="0C8A1D81" w:rsidR="0C8A1D81">
        <w:rPr>
          <w:rFonts w:ascii="Times New Roman" w:hAnsi="Times New Roman" w:cs="Times New Roman"/>
          <w:sz w:val="24"/>
          <w:szCs w:val="24"/>
          <w:lang w:val="en-GB"/>
        </w:rPr>
        <w:t>“Mad bastard. Listen, Barbados is calling, and I must leave for work</w:t>
      </w:r>
      <w:ins w:author="Gary Smailes" w:date="2024-01-15T12:41:34.304Z" w:id="140697152">
        <w:r w:rsidRPr="0C8A1D81" w:rsidR="0C8A1D81">
          <w:rPr>
            <w:rFonts w:ascii="Times New Roman" w:hAnsi="Times New Roman" w:cs="Times New Roman"/>
            <w:sz w:val="24"/>
            <w:szCs w:val="24"/>
            <w:lang w:val="en-GB"/>
          </w:rPr>
          <w:t>,</w:t>
        </w:r>
      </w:ins>
      <w:del w:author="Gary Smailes" w:date="2024-01-15T12:41:33.903Z" w:id="968060952">
        <w:r w:rsidRPr="0C8A1D81" w:rsidDel="0C8A1D81">
          <w:rPr>
            <w:rFonts w:ascii="Times New Roman" w:hAnsi="Times New Roman" w:cs="Times New Roman"/>
            <w:sz w:val="24"/>
            <w:szCs w:val="24"/>
            <w:lang w:val="en-GB"/>
          </w:rPr>
          <w:delText>;</w:delText>
        </w:r>
      </w:del>
      <w:r w:rsidRPr="0C8A1D81" w:rsidR="0C8A1D81">
        <w:rPr>
          <w:rFonts w:ascii="Times New Roman" w:hAnsi="Times New Roman" w:cs="Times New Roman"/>
          <w:sz w:val="24"/>
          <w:szCs w:val="24"/>
          <w:lang w:val="en-GB"/>
        </w:rPr>
        <w:t xml:space="preserve"> otherwise, I’d give you a hand with the gear. I’ll leave the door on the latch, help yourself.”</w:t>
      </w:r>
    </w:p>
    <w:p w:rsidRPr="00D73D87" w:rsidR="002E0740" w:rsidP="00E37332" w:rsidRDefault="002E0740" w14:paraId="7DF012FA"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“Thanks, I will.”</w:t>
      </w:r>
    </w:p>
    <w:p w:rsidRPr="00D73D87" w:rsidR="002E0740" w:rsidP="00E37332" w:rsidRDefault="002E0740" w14:paraId="7E14F927"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“Nice to have known you,” said Harry shaking hands.</w:t>
      </w:r>
    </w:p>
    <w:p w:rsidRPr="00D73D87" w:rsidR="002E0740" w:rsidP="00E37332" w:rsidRDefault="002E0740" w14:paraId="05A74296" w14:textId="5ABEC2E3">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“Likewise,” </w:t>
      </w:r>
      <w:r w:rsidRPr="00D73D87" w:rsidR="008B4A39">
        <w:rPr>
          <w:rFonts w:ascii="Times New Roman" w:hAnsi="Times New Roman" w:cs="Times New Roman"/>
          <w:sz w:val="24"/>
          <w:szCs w:val="24"/>
          <w:lang w:val="en-GB"/>
        </w:rPr>
        <w:t>I said</w:t>
      </w:r>
      <w:r w:rsidRPr="00D73D87">
        <w:rPr>
          <w:rFonts w:ascii="Times New Roman" w:hAnsi="Times New Roman" w:cs="Times New Roman"/>
          <w:sz w:val="24"/>
          <w:szCs w:val="24"/>
          <w:lang w:val="en-GB"/>
        </w:rPr>
        <w:t xml:space="preserve"> heading out the door.</w:t>
      </w:r>
    </w:p>
    <w:p w:rsidRPr="00D73D87" w:rsidR="00FF149A" w:rsidP="00E37332" w:rsidRDefault="00440AA5" w14:paraId="5504F57A" w14:textId="6C96345D">
      <w:pPr>
        <w:spacing w:after="0" w:line="360" w:lineRule="auto"/>
        <w:ind w:firstLine="720"/>
        <w:rPr>
          <w:rFonts w:ascii="Times New Roman" w:hAnsi="Times New Roman" w:cs="Times New Roman"/>
          <w:sz w:val="24"/>
          <w:szCs w:val="24"/>
          <w:lang w:val="en-GB"/>
        </w:rPr>
      </w:pPr>
      <w:r w:rsidRPr="0C8A1D81" w:rsidR="0C8A1D81">
        <w:rPr>
          <w:rFonts w:ascii="Times New Roman" w:hAnsi="Times New Roman" w:cs="Times New Roman"/>
          <w:sz w:val="24"/>
          <w:szCs w:val="24"/>
          <w:lang w:val="en-GB"/>
        </w:rPr>
        <w:t>Adrenalin surged around my body</w:t>
      </w:r>
      <w:ins w:author="Gary Smailes" w:date="2024-01-15T12:41:46.813Z" w:id="2109151903">
        <w:r w:rsidRPr="0C8A1D81" w:rsidR="0C8A1D81">
          <w:rPr>
            <w:rFonts w:ascii="Times New Roman" w:hAnsi="Times New Roman" w:cs="Times New Roman"/>
            <w:sz w:val="24"/>
            <w:szCs w:val="24"/>
            <w:lang w:val="en-GB"/>
          </w:rPr>
          <w:t>,</w:t>
        </w:r>
      </w:ins>
      <w:r w:rsidRPr="0C8A1D81" w:rsidR="0C8A1D81">
        <w:rPr>
          <w:rFonts w:ascii="Times New Roman" w:hAnsi="Times New Roman" w:cs="Times New Roman"/>
          <w:sz w:val="24"/>
          <w:szCs w:val="24"/>
          <w:lang w:val="en-GB"/>
        </w:rPr>
        <w:t xml:space="preserve"> causing my hands to shake. Was I angry, disappointed, or hurt? I was certainly confused by this turn of events</w:t>
      </w:r>
      <w:ins w:author="Gary Smailes" w:date="2024-01-15T12:41:56.54Z" w:id="974240854">
        <w:r w:rsidRPr="0C8A1D81" w:rsidR="0C8A1D81">
          <w:rPr>
            <w:rFonts w:ascii="Times New Roman" w:hAnsi="Times New Roman" w:cs="Times New Roman"/>
            <w:sz w:val="24"/>
            <w:szCs w:val="24"/>
            <w:lang w:val="en-GB"/>
          </w:rPr>
          <w:t>,</w:t>
        </w:r>
      </w:ins>
      <w:r w:rsidRPr="0C8A1D81" w:rsidR="0C8A1D81">
        <w:rPr>
          <w:rFonts w:ascii="Times New Roman" w:hAnsi="Times New Roman" w:cs="Times New Roman"/>
          <w:sz w:val="24"/>
          <w:szCs w:val="24"/>
          <w:lang w:val="en-GB"/>
        </w:rPr>
        <w:t xml:space="preserve"> even though half of me had been expecting something. My relationship with Tracy had recently cooled. Was it because she and Cedric had been an item for a while? Anyway, although finding them together was a shock, I now had a clean field to decide my future without emotional entanglements.</w:t>
      </w:r>
    </w:p>
    <w:p w:rsidRPr="00D73D87" w:rsidR="00DA5612" w:rsidP="0C8A1D81" w:rsidRDefault="002B619A" w14:paraId="68F80F7F" w14:textId="76336D60">
      <w:pPr>
        <w:pStyle w:val="Normal"/>
        <w:suppressLineNumbers w:val="0"/>
        <w:bidi w:val="0"/>
        <w:spacing w:before="0" w:beforeAutospacing="off" w:after="0" w:afterAutospacing="off" w:line="360" w:lineRule="auto"/>
        <w:ind w:left="0" w:right="0" w:firstLine="720"/>
        <w:jc w:val="left"/>
        <w:rPr>
          <w:rFonts w:ascii="Times New Roman" w:hAnsi="Times New Roman" w:eastAsia="Times New Roman" w:cs="Times New Roman"/>
          <w:sz w:val="24"/>
          <w:szCs w:val="24"/>
          <w:lang w:val="en-GB"/>
        </w:rPr>
      </w:pPr>
      <w:r w:rsidRPr="0C8A1D81" w:rsidR="0C8A1D81">
        <w:rPr>
          <w:rFonts w:ascii="Times New Roman" w:hAnsi="Times New Roman" w:cs="Times New Roman"/>
          <w:sz w:val="24"/>
          <w:szCs w:val="24"/>
          <w:lang w:val="en-GB"/>
        </w:rPr>
        <w:t>I opened the vehicle doors and boot</w:t>
      </w:r>
      <w:del w:author="Gary Smailes" w:date="2024-01-15T12:42:20.692Z" w:id="2060118155">
        <w:r w:rsidRPr="0C8A1D81" w:rsidDel="0C8A1D81">
          <w:rPr>
            <w:rFonts w:ascii="Times New Roman" w:hAnsi="Times New Roman" w:cs="Times New Roman"/>
            <w:sz w:val="24"/>
            <w:szCs w:val="24"/>
            <w:lang w:val="en-GB"/>
          </w:rPr>
          <w:delText>,</w:delText>
        </w:r>
      </w:del>
      <w:r w:rsidRPr="0C8A1D81" w:rsidR="0C8A1D81">
        <w:rPr>
          <w:rFonts w:ascii="Times New Roman" w:hAnsi="Times New Roman" w:cs="Times New Roman"/>
          <w:sz w:val="24"/>
          <w:szCs w:val="24"/>
          <w:lang w:val="en-GB"/>
        </w:rPr>
        <w:t xml:space="preserve"> </w:t>
      </w:r>
      <w:del w:author="Gary Smailes" w:date="2024-01-15T12:42:16.377Z" w:id="1068492988">
        <w:r w:rsidRPr="0C8A1D81" w:rsidDel="0C8A1D81">
          <w:rPr>
            <w:rFonts w:ascii="Times New Roman" w:hAnsi="Times New Roman" w:cs="Times New Roman"/>
            <w:sz w:val="24"/>
            <w:szCs w:val="24"/>
            <w:lang w:val="en-GB"/>
          </w:rPr>
          <w:delText xml:space="preserve">then </w:delText>
        </w:r>
      </w:del>
      <w:ins w:author="Gary Smailes" w:date="2024-01-15T12:42:18.507Z" w:id="1037586346">
        <w:r w:rsidRPr="0C8A1D81" w:rsidR="0C8A1D81">
          <w:rPr>
            <w:rFonts w:ascii="Times New Roman" w:hAnsi="Times New Roman" w:cs="Times New Roman"/>
            <w:sz w:val="24"/>
            <w:szCs w:val="24"/>
            <w:lang w:val="en-GB"/>
          </w:rPr>
          <w:t xml:space="preserve">and, </w:t>
        </w:r>
      </w:ins>
      <w:r w:rsidRPr="0C8A1D81" w:rsidR="0C8A1D81">
        <w:rPr>
          <w:rFonts w:ascii="Times New Roman" w:hAnsi="Times New Roman" w:cs="Times New Roman"/>
          <w:sz w:val="24"/>
          <w:szCs w:val="24"/>
          <w:lang w:val="en-GB"/>
        </w:rPr>
        <w:t>piece by piece</w:t>
      </w:r>
      <w:ins w:author="Gary Smailes" w:date="2024-01-15T12:42:23.194Z" w:id="134383898">
        <w:r w:rsidRPr="0C8A1D81" w:rsidR="0C8A1D81">
          <w:rPr>
            <w:rFonts w:ascii="Times New Roman" w:hAnsi="Times New Roman" w:cs="Times New Roman"/>
            <w:sz w:val="24"/>
            <w:szCs w:val="24"/>
            <w:lang w:val="en-GB"/>
          </w:rPr>
          <w:t>,</w:t>
        </w:r>
      </w:ins>
      <w:r w:rsidRPr="0C8A1D81" w:rsidR="0C8A1D81">
        <w:rPr>
          <w:rFonts w:ascii="Times New Roman" w:hAnsi="Times New Roman" w:cs="Times New Roman"/>
          <w:sz w:val="24"/>
          <w:szCs w:val="24"/>
          <w:lang w:val="en-GB"/>
        </w:rPr>
        <w:t xml:space="preserve"> transferred the valuable equipment from the cupboard under the stairs. </w:t>
      </w:r>
      <w:r w:rsidRPr="0C8A1D81" w:rsidR="0C8A1D81">
        <w:rPr>
          <w:rFonts w:ascii="Times New Roman" w:hAnsi="Times New Roman" w:eastAsia="Times New Roman" w:cs="Times New Roman"/>
          <w:sz w:val="24"/>
          <w:szCs w:val="24"/>
          <w:lang w:val="en-GB"/>
        </w:rPr>
        <w:t xml:space="preserve">The well-practiced routine </w:t>
      </w:r>
      <w:r w:rsidRPr="0C8A1D81" w:rsidR="0C8A1D81">
        <w:rPr>
          <w:rFonts w:ascii="Times New Roman" w:hAnsi="Times New Roman" w:eastAsia="Times New Roman" w:cs="Times New Roman"/>
          <w:sz w:val="24"/>
          <w:szCs w:val="24"/>
          <w:lang w:val="en-GB"/>
        </w:rPr>
        <w:t>didn’t</w:t>
      </w:r>
      <w:r w:rsidRPr="0C8A1D81" w:rsidR="0C8A1D81">
        <w:rPr>
          <w:rFonts w:ascii="Times New Roman" w:hAnsi="Times New Roman" w:eastAsia="Times New Roman" w:cs="Times New Roman"/>
          <w:sz w:val="24"/>
          <w:szCs w:val="24"/>
          <w:lang w:val="en-GB"/>
        </w:rPr>
        <w:t xml:space="preserve"> take long. I knew exactly where everything went, so it all fitted in and </w:t>
      </w:r>
      <w:r w:rsidRPr="0C8A1D81" w:rsidR="0C8A1D81">
        <w:rPr>
          <w:rFonts w:ascii="Times New Roman" w:hAnsi="Times New Roman" w:eastAsia="Times New Roman" w:cs="Times New Roman"/>
          <w:sz w:val="24"/>
          <w:szCs w:val="24"/>
          <w:lang w:val="en-GB"/>
        </w:rPr>
        <w:t>didn’t</w:t>
      </w:r>
      <w:r w:rsidRPr="0C8A1D81" w:rsidR="0C8A1D81">
        <w:rPr>
          <w:rFonts w:ascii="Times New Roman" w:hAnsi="Times New Roman" w:eastAsia="Times New Roman" w:cs="Times New Roman"/>
          <w:sz w:val="24"/>
          <w:szCs w:val="24"/>
          <w:lang w:val="en-GB"/>
        </w:rPr>
        <w:t xml:space="preserve"> rattle around under way.</w:t>
      </w:r>
    </w:p>
    <w:p w:rsidRPr="00D73D87" w:rsidR="00F8392B" w:rsidP="00892EBA" w:rsidRDefault="002E0740" w14:paraId="5F602E93" w14:textId="0F8C88BB" w14:noSpellErr="1">
      <w:pPr>
        <w:spacing w:after="0" w:line="360" w:lineRule="auto"/>
        <w:ind w:firstLine="720"/>
        <w:rPr>
          <w:rFonts w:ascii="Times New Roman" w:hAnsi="Times New Roman" w:cs="Times New Roman"/>
          <w:sz w:val="24"/>
          <w:szCs w:val="24"/>
          <w:lang w:val="en-GB"/>
        </w:rPr>
      </w:pPr>
      <w:commentRangeStart w:id="2066491722"/>
      <w:r w:rsidRPr="0C8A1D81" w:rsidR="0C8A1D81">
        <w:rPr>
          <w:rFonts w:ascii="Times New Roman" w:hAnsi="Times New Roman" w:cs="Times New Roman"/>
          <w:sz w:val="24"/>
          <w:szCs w:val="24"/>
          <w:lang w:val="en-GB"/>
        </w:rPr>
        <w:t xml:space="preserve">The main console came in a solid wood cabinet with a removable lid </w:t>
      </w:r>
      <w:r w:rsidRPr="0C8A1D81" w:rsidR="0C8A1D81">
        <w:rPr>
          <w:rFonts w:ascii="Times New Roman" w:hAnsi="Times New Roman" w:cs="Times New Roman"/>
          <w:sz w:val="24"/>
          <w:szCs w:val="24"/>
          <w:lang w:val="en-GB"/>
        </w:rPr>
        <w:t>comprising</w:t>
      </w:r>
      <w:r w:rsidRPr="0C8A1D81" w:rsidR="0C8A1D81">
        <w:rPr>
          <w:rFonts w:ascii="Times New Roman" w:hAnsi="Times New Roman" w:cs="Times New Roman"/>
          <w:sz w:val="24"/>
          <w:szCs w:val="24"/>
          <w:lang w:val="en-GB"/>
        </w:rPr>
        <w:t xml:space="preserve"> two turntables, a pre-amplifier, and a mixing console with a microphone. A separate external amplifier fed two large meter-high speakers. A sound-on-light, a unit that fed off the pre-amp music signals and transferred them to mobile light boxes, which reverberated off the bass, mid-range, and treble frequencies. A few bubble-light machines to reflect </w:t>
      </w:r>
      <w:r w:rsidRPr="0C8A1D81" w:rsidR="0C8A1D81">
        <w:rPr>
          <w:rFonts w:ascii="Times New Roman" w:hAnsi="Times New Roman" w:cs="Times New Roman"/>
          <w:sz w:val="24"/>
          <w:szCs w:val="24"/>
          <w:lang w:val="en-GB"/>
        </w:rPr>
        <w:t xml:space="preserve">mysterious shadow </w:t>
      </w:r>
      <w:r w:rsidRPr="0C8A1D81" w:rsidR="0C8A1D81">
        <w:rPr>
          <w:rFonts w:ascii="Times New Roman" w:hAnsi="Times New Roman" w:cs="Times New Roman"/>
          <w:sz w:val="24"/>
          <w:szCs w:val="24"/>
          <w:lang w:val="en-GB"/>
        </w:rPr>
        <w:t>patterns via a projector onto any wall or ceiling, and lamps</w:t>
      </w:r>
      <w:r w:rsidRPr="0C8A1D81" w:rsidR="0C8A1D81">
        <w:rPr>
          <w:rFonts w:ascii="Times New Roman" w:hAnsi="Times New Roman" w:cs="Times New Roman"/>
          <w:sz w:val="24"/>
          <w:szCs w:val="24"/>
          <w:lang w:val="en-GB"/>
        </w:rPr>
        <w:t xml:space="preserve"> for special effects.</w:t>
      </w:r>
      <w:commentRangeEnd w:id="2066491722"/>
      <w:r>
        <w:rPr>
          <w:rStyle w:val="CommentReference"/>
        </w:rPr>
        <w:commentReference w:id="2066491722"/>
      </w:r>
    </w:p>
    <w:p w:rsidR="002E0740" w:rsidP="00892EBA" w:rsidRDefault="00F8392B" w14:paraId="7CB219E1" w14:textId="5287984D">
      <w:pPr>
        <w:spacing w:after="0" w:line="360" w:lineRule="auto"/>
        <w:ind w:firstLine="720"/>
        <w:rPr>
          <w:rFonts w:ascii="Times New Roman" w:hAnsi="Times New Roman" w:cs="Times New Roman"/>
          <w:sz w:val="24"/>
          <w:szCs w:val="24"/>
          <w:lang w:val="en-GB"/>
        </w:rPr>
      </w:pPr>
      <w:r w:rsidRPr="0C8A1D81" w:rsidR="0C8A1D81">
        <w:rPr>
          <w:rFonts w:ascii="Times New Roman" w:hAnsi="Times New Roman" w:cs="Times New Roman"/>
          <w:sz w:val="24"/>
          <w:szCs w:val="24"/>
          <w:lang w:val="en-GB"/>
        </w:rPr>
        <w:t xml:space="preserve">I was about fourteen when introduced to the emerging concept of a disco. We were heading to </w:t>
      </w:r>
      <w:ins w:author="Gary Smailes" w:date="2024-01-15T12:43:19.985Z" w:id="737411412">
        <w:r w:rsidRPr="0C8A1D81" w:rsidR="0C8A1D81">
          <w:rPr>
            <w:rFonts w:ascii="Times New Roman" w:hAnsi="Times New Roman" w:cs="Times New Roman"/>
            <w:sz w:val="24"/>
            <w:szCs w:val="24"/>
            <w:lang w:val="en-GB"/>
          </w:rPr>
          <w:t>s</w:t>
        </w:r>
      </w:ins>
      <w:del w:author="Gary Smailes" w:date="2024-01-15T12:43:09.2Z" w:id="1061902408">
        <w:r w:rsidRPr="0C8A1D81" w:rsidDel="0C8A1D81">
          <w:rPr>
            <w:rFonts w:ascii="Times New Roman" w:hAnsi="Times New Roman" w:cs="Times New Roman"/>
            <w:sz w:val="24"/>
            <w:szCs w:val="24"/>
            <w:lang w:val="en-GB"/>
          </w:rPr>
          <w:delText>s</w:delText>
        </w:r>
      </w:del>
      <w:r w:rsidRPr="0C8A1D81" w:rsidR="0C8A1D81">
        <w:rPr>
          <w:rFonts w:ascii="Times New Roman" w:hAnsi="Times New Roman" w:cs="Times New Roman"/>
          <w:sz w:val="24"/>
          <w:szCs w:val="24"/>
          <w:lang w:val="en-GB"/>
        </w:rPr>
        <w:t xml:space="preserve">outhern Spain and paused overnight in </w:t>
      </w:r>
      <w:r w:rsidRPr="0C8A1D81" w:rsidR="0C8A1D81">
        <w:rPr>
          <w:rFonts w:ascii="Times New Roman" w:hAnsi="Times New Roman" w:cs="Times New Roman"/>
          <w:sz w:val="24"/>
          <w:szCs w:val="24"/>
          <w:lang w:val="en-GB"/>
        </w:rPr>
        <w:t>Tossa</w:t>
      </w:r>
      <w:r w:rsidRPr="0C8A1D81" w:rsidR="0C8A1D81">
        <w:rPr>
          <w:rFonts w:ascii="Times New Roman" w:hAnsi="Times New Roman" w:cs="Times New Roman"/>
          <w:sz w:val="24"/>
          <w:szCs w:val="24"/>
          <w:lang w:val="en-GB"/>
        </w:rPr>
        <w:t xml:space="preserve"> del Mar. A delightful unspoiled village in north-eastern Spain</w:t>
      </w:r>
      <w:ins w:author="Gary Smailes" w:date="2024-01-15T12:43:23.962Z" w:id="403550934">
        <w:r w:rsidRPr="0C8A1D81" w:rsidR="0C8A1D81">
          <w:rPr>
            <w:rFonts w:ascii="Times New Roman" w:hAnsi="Times New Roman" w:cs="Times New Roman"/>
            <w:sz w:val="24"/>
            <w:szCs w:val="24"/>
            <w:lang w:val="en-GB"/>
          </w:rPr>
          <w:t>,</w:t>
        </w:r>
      </w:ins>
      <w:r w:rsidRPr="0C8A1D81" w:rsidR="0C8A1D81">
        <w:rPr>
          <w:rFonts w:ascii="Times New Roman" w:hAnsi="Times New Roman" w:cs="Times New Roman"/>
          <w:sz w:val="24"/>
          <w:szCs w:val="24"/>
          <w:lang w:val="en-GB"/>
        </w:rPr>
        <w:t xml:space="preserve"> where an English couple ran a disco in the basement of a hotel on the beach. The dolly bird wait staff had a white line stitched around the bottom edge of their briefest miniskirts, which when highlighted in the dark by the ultraviolet bulbs were mesmerizing to a teenage boy seriously distracted by increasing levels of testosterone.</w:t>
      </w:r>
    </w:p>
    <w:p w:rsidRPr="00D73D87" w:rsidR="00854F49" w:rsidP="00892EBA" w:rsidRDefault="00854F49" w14:paraId="49D880B8" w14:textId="6CBC3796">
      <w:pPr>
        <w:spacing w:after="0" w:line="360" w:lineRule="auto"/>
        <w:ind w:firstLine="720"/>
        <w:rPr>
          <w:del w:author="Gary Smailes" w:date="2024-01-15T12:43:51.346Z" w:id="405076155"/>
          <w:rFonts w:ascii="Times New Roman" w:hAnsi="Times New Roman" w:cs="Times New Roman"/>
          <w:sz w:val="24"/>
          <w:szCs w:val="24"/>
          <w:lang w:val="en-GB"/>
        </w:rPr>
      </w:pPr>
      <w:r w:rsidRPr="0C8A1D81" w:rsidR="0C8A1D81">
        <w:rPr>
          <w:rFonts w:ascii="Times New Roman" w:hAnsi="Times New Roman" w:cs="Times New Roman"/>
          <w:sz w:val="24"/>
          <w:szCs w:val="24"/>
          <w:lang w:val="en-GB"/>
        </w:rPr>
        <w:t>As soon as I had an opportunity, I formed my own disco, then met Cedric when performing at Harlequins Rugby Club. He played for their third team and expressed an interest in joining me in my venture.</w:t>
      </w:r>
      <w:ins w:author="Gary Smailes" w:date="2024-01-15T12:43:51.995Z" w:id="361189287">
        <w:r w:rsidRPr="0C8A1D81" w:rsidR="0C8A1D81">
          <w:rPr>
            <w:rFonts w:ascii="Times New Roman" w:hAnsi="Times New Roman" w:cs="Times New Roman"/>
            <w:sz w:val="24"/>
            <w:szCs w:val="24"/>
            <w:lang w:val="en-GB"/>
          </w:rPr>
          <w:t xml:space="preserve"> </w:t>
        </w:r>
      </w:ins>
    </w:p>
    <w:p w:rsidRPr="00D73D87" w:rsidR="00CD4B2B" w:rsidP="0C8A1D81" w:rsidRDefault="007A3ECA" w14:paraId="39B00E92" w14:textId="3DF0AA7F">
      <w:pPr>
        <w:spacing w:after="0" w:line="360" w:lineRule="auto"/>
        <w:ind w:firstLine="0"/>
        <w:rPr>
          <w:rFonts w:ascii="Times New Roman" w:hAnsi="Times New Roman" w:eastAsia="Times New Roman" w:cs="Times New Roman"/>
          <w:sz w:val="24"/>
          <w:szCs w:val="24"/>
          <w:lang w:val="en-GB"/>
        </w:rPr>
        <w:pPrChange w:author="Gary Smailes" w:date="2024-01-15T12:43:50.994Z">
          <w:pPr>
            <w:spacing w:after="0" w:line="360" w:lineRule="auto"/>
            <w:ind w:firstLine="720"/>
          </w:pPr>
        </w:pPrChange>
      </w:pPr>
      <w:r w:rsidRPr="0C8A1D81" w:rsidR="0C8A1D81">
        <w:rPr>
          <w:rFonts w:ascii="Times New Roman" w:hAnsi="Times New Roman" w:eastAsia="Times New Roman" w:cs="Times New Roman"/>
          <w:sz w:val="24"/>
          <w:szCs w:val="24"/>
          <w:lang w:val="en-GB"/>
        </w:rPr>
        <w:t>In the sp</w:t>
      </w:r>
      <w:commentRangeStart w:id="1669412441"/>
      <w:r w:rsidRPr="0C8A1D81" w:rsidR="0C8A1D81">
        <w:rPr>
          <w:rFonts w:ascii="Times New Roman" w:hAnsi="Times New Roman" w:eastAsia="Times New Roman" w:cs="Times New Roman"/>
          <w:sz w:val="24"/>
          <w:szCs w:val="24"/>
          <w:lang w:val="en-GB"/>
        </w:rPr>
        <w:t>ace of a year Cedric and I had amassed over a thousand singles and dozens of LPs</w:t>
      </w:r>
      <w:ins w:author="Gary Smailes" w:date="2024-01-15T12:43:56.806Z" w:id="1740297149">
        <w:r w:rsidRPr="0C8A1D81" w:rsidR="0C8A1D81">
          <w:rPr>
            <w:rFonts w:ascii="Times New Roman" w:hAnsi="Times New Roman" w:eastAsia="Times New Roman" w:cs="Times New Roman"/>
            <w:sz w:val="24"/>
            <w:szCs w:val="24"/>
            <w:lang w:val="en-GB"/>
          </w:rPr>
          <w:t>,</w:t>
        </w:r>
      </w:ins>
      <w:r w:rsidRPr="0C8A1D81" w:rsidR="0C8A1D81">
        <w:rPr>
          <w:rFonts w:ascii="Times New Roman" w:hAnsi="Times New Roman" w:eastAsia="Times New Roman" w:cs="Times New Roman"/>
          <w:sz w:val="24"/>
          <w:szCs w:val="24"/>
          <w:lang w:val="en-GB"/>
        </w:rPr>
        <w:t xml:space="preserve"> which we stacked into a custom-made timber cabinet. A removable lid revealed the discs organised in r</w:t>
      </w:r>
      <w:commentRangeEnd w:id="1669412441"/>
      <w:r>
        <w:rPr>
          <w:rStyle w:val="CommentReference"/>
        </w:rPr>
        <w:commentReference w:id="1669412441"/>
      </w:r>
      <w:r w:rsidRPr="0C8A1D81" w:rsidR="0C8A1D81">
        <w:rPr>
          <w:rFonts w:ascii="Times New Roman" w:hAnsi="Times New Roman" w:eastAsia="Times New Roman" w:cs="Times New Roman"/>
          <w:sz w:val="24"/>
          <w:szCs w:val="24"/>
          <w:lang w:val="en-GB"/>
        </w:rPr>
        <w:t xml:space="preserve">ows and sub divided into </w:t>
      </w:r>
      <w:r w:rsidRPr="0C8A1D81" w:rsidR="0C8A1D81">
        <w:rPr>
          <w:rFonts w:ascii="Times New Roman" w:hAnsi="Times New Roman" w:eastAsia="Times New Roman" w:cs="Times New Roman"/>
          <w:sz w:val="24"/>
          <w:szCs w:val="24"/>
          <w:lang w:val="en-GB"/>
        </w:rPr>
        <w:t>different categories</w:t>
      </w:r>
      <w:r w:rsidRPr="0C8A1D81" w:rsidR="0C8A1D81">
        <w:rPr>
          <w:rFonts w:ascii="Times New Roman" w:hAnsi="Times New Roman" w:eastAsia="Times New Roman" w:cs="Times New Roman"/>
          <w:sz w:val="24"/>
          <w:szCs w:val="24"/>
          <w:lang w:val="en-GB"/>
        </w:rPr>
        <w:t xml:space="preserve"> for easy </w:t>
      </w:r>
      <w:r w:rsidRPr="0C8A1D81" w:rsidR="0C8A1D81">
        <w:rPr>
          <w:rFonts w:ascii="Times New Roman" w:hAnsi="Times New Roman" w:eastAsia="Times New Roman" w:cs="Times New Roman"/>
          <w:sz w:val="24"/>
          <w:szCs w:val="24"/>
          <w:lang w:val="en-GB"/>
        </w:rPr>
        <w:t>selection</w:t>
      </w:r>
      <w:r w:rsidRPr="0C8A1D81" w:rsidR="0C8A1D81">
        <w:rPr>
          <w:rFonts w:ascii="Times New Roman" w:hAnsi="Times New Roman" w:eastAsia="Times New Roman" w:cs="Times New Roman"/>
          <w:sz w:val="24"/>
          <w:szCs w:val="24"/>
          <w:lang w:val="en-GB"/>
        </w:rPr>
        <w:t>. It was heavy and needed two persons to lift it but pumped up after the bedroom confrontation, I managed to heave it into the back seat alone.</w:t>
      </w:r>
    </w:p>
    <w:p w:rsidRPr="00D73D87" w:rsidR="002E0740" w:rsidP="00E37332" w:rsidRDefault="0058589D" w14:paraId="738A434C" w14:textId="7C541C0B">
      <w:pPr>
        <w:spacing w:after="0" w:line="360" w:lineRule="auto"/>
        <w:ind w:firstLine="720"/>
        <w:rPr>
          <w:rFonts w:ascii="Times New Roman" w:hAnsi="Times New Roman" w:eastAsia="Times New Roman" w:cs="Times New Roman"/>
          <w:sz w:val="24"/>
          <w:szCs w:val="24"/>
          <w:lang w:val="en-GB"/>
        </w:rPr>
      </w:pPr>
      <w:r w:rsidRPr="0C8A1D81" w:rsidR="0C8A1D81">
        <w:rPr>
          <w:rFonts w:ascii="Times New Roman" w:hAnsi="Times New Roman" w:eastAsia="Times New Roman" w:cs="Times New Roman"/>
          <w:sz w:val="24"/>
          <w:szCs w:val="24"/>
          <w:lang w:val="en-GB"/>
        </w:rPr>
        <w:t>I returned inside for a final check and heard the two of them at it upstairs. Tracy’s orgasmic shrieks reminded me only two days ago,</w:t>
      </w:r>
      <w:ins w:author="Gary Smailes" w:date="2024-01-15T12:48:59.935Z" w:id="1805378453">
        <w:r w:rsidRPr="0C8A1D81" w:rsidR="0C8A1D81">
          <w:rPr>
            <w:rFonts w:ascii="Times New Roman" w:hAnsi="Times New Roman" w:eastAsia="Times New Roman" w:cs="Times New Roman"/>
            <w:sz w:val="24"/>
            <w:szCs w:val="24"/>
            <w:lang w:val="en-GB"/>
          </w:rPr>
          <w:t xml:space="preserve"> </w:t>
        </w:r>
      </w:ins>
      <w:ins w:author="Gary Smailes" w:date="2024-01-15T12:49:01.397Z" w:id="1477948860">
        <w:r w:rsidRPr="0C8A1D81" w:rsidR="0C8A1D81">
          <w:rPr>
            <w:rFonts w:ascii="Times New Roman" w:hAnsi="Times New Roman" w:eastAsia="Times New Roman" w:cs="Times New Roman"/>
            <w:sz w:val="24"/>
            <w:szCs w:val="24"/>
            <w:lang w:val="en-GB"/>
          </w:rPr>
          <w:t>when</w:t>
        </w:r>
      </w:ins>
      <w:r w:rsidRPr="0C8A1D81" w:rsidR="0C8A1D81">
        <w:rPr>
          <w:rFonts w:ascii="Times New Roman" w:hAnsi="Times New Roman" w:eastAsia="Times New Roman" w:cs="Times New Roman"/>
          <w:sz w:val="24"/>
          <w:szCs w:val="24"/>
          <w:lang w:val="en-GB"/>
        </w:rPr>
        <w:t xml:space="preserve"> it was me pleasuring her. My heart skipped a beat. </w:t>
      </w:r>
      <w:r w:rsidRPr="0C8A1D81" w:rsidR="0C8A1D81">
        <w:rPr>
          <w:rFonts w:ascii="Times New Roman" w:hAnsi="Times New Roman" w:eastAsia="Times New Roman" w:cs="Times New Roman"/>
          <w:sz w:val="24"/>
          <w:szCs w:val="24"/>
          <w:lang w:val="en-GB"/>
        </w:rPr>
        <w:t>She</w:t>
      </w:r>
      <w:ins w:author="Gary Smailes" w:date="2024-01-15T12:49:13.014Z" w:id="1234769607">
        <w:r w:rsidRPr="0C8A1D81" w:rsidR="0C8A1D81">
          <w:rPr>
            <w:rFonts w:ascii="Times New Roman" w:hAnsi="Times New Roman" w:eastAsia="Times New Roman" w:cs="Times New Roman"/>
            <w:sz w:val="24"/>
            <w:szCs w:val="24"/>
            <w:lang w:val="en-GB"/>
          </w:rPr>
          <w:t>’d</w:t>
        </w:r>
        <w:r w:rsidRPr="0C8A1D81" w:rsidR="0C8A1D81">
          <w:rPr>
            <w:rFonts w:ascii="Times New Roman" w:hAnsi="Times New Roman" w:eastAsia="Times New Roman" w:cs="Times New Roman"/>
            <w:sz w:val="24"/>
            <w:szCs w:val="24"/>
            <w:lang w:val="en-GB"/>
          </w:rPr>
          <w:t xml:space="preserve"> not been </w:t>
        </w:r>
      </w:ins>
      <w:del w:author="Gary Smailes" w:date="2024-01-15T12:49:08.827Z" w:id="2115160253">
        <w:r w:rsidRPr="0C8A1D81" w:rsidDel="0C8A1D81">
          <w:rPr>
            <w:rFonts w:ascii="Times New Roman" w:hAnsi="Times New Roman" w:eastAsia="Times New Roman" w:cs="Times New Roman"/>
            <w:sz w:val="24"/>
            <w:szCs w:val="24"/>
            <w:lang w:val="en-GB"/>
          </w:rPr>
          <w:delText xml:space="preserve"> </w:delText>
        </w:r>
        <w:r w:rsidRPr="0C8A1D81" w:rsidDel="0C8A1D81">
          <w:rPr>
            <w:rFonts w:ascii="Times New Roman" w:hAnsi="Times New Roman" w:eastAsia="Times New Roman" w:cs="Times New Roman"/>
            <w:sz w:val="24"/>
            <w:szCs w:val="24"/>
            <w:lang w:val="en-GB"/>
          </w:rPr>
          <w:delText>wasn’t</w:delText>
        </w:r>
        <w:r w:rsidRPr="0C8A1D81" w:rsidDel="0C8A1D81">
          <w:rPr>
            <w:rFonts w:ascii="Times New Roman" w:hAnsi="Times New Roman" w:eastAsia="Times New Roman" w:cs="Times New Roman"/>
            <w:sz w:val="24"/>
            <w:szCs w:val="24"/>
            <w:lang w:val="en-GB"/>
          </w:rPr>
          <w:delText xml:space="preserve"> </w:delText>
        </w:r>
      </w:del>
      <w:r w:rsidRPr="0C8A1D81" w:rsidR="0C8A1D81">
        <w:rPr>
          <w:rFonts w:ascii="Times New Roman" w:hAnsi="Times New Roman" w:eastAsia="Times New Roman" w:cs="Times New Roman"/>
          <w:sz w:val="24"/>
          <w:szCs w:val="24"/>
          <w:lang w:val="en-GB"/>
        </w:rPr>
        <w:t xml:space="preserve">much of a girlfriend, rarely said anything meaningful and I knew she </w:t>
      </w:r>
      <w:r w:rsidRPr="0C8A1D81" w:rsidR="0C8A1D81">
        <w:rPr>
          <w:rFonts w:ascii="Times New Roman" w:hAnsi="Times New Roman" w:eastAsia="Times New Roman" w:cs="Times New Roman"/>
          <w:sz w:val="24"/>
          <w:szCs w:val="24"/>
          <w:lang w:val="en-GB"/>
        </w:rPr>
        <w:t>didn’t</w:t>
      </w:r>
      <w:r w:rsidRPr="0C8A1D81" w:rsidR="0C8A1D81">
        <w:rPr>
          <w:rFonts w:ascii="Times New Roman" w:hAnsi="Times New Roman" w:eastAsia="Times New Roman" w:cs="Times New Roman"/>
          <w:sz w:val="24"/>
          <w:szCs w:val="24"/>
          <w:lang w:val="en-GB"/>
        </w:rPr>
        <w:t xml:space="preserve"> love me. Notwithstanding, I was fond of her and had grown accustomed to her kooky idiosyncrasies and tolerated her frequent demands for money. </w:t>
      </w:r>
      <w:r w:rsidRPr="0C8A1D81" w:rsidR="0C8A1D81">
        <w:rPr>
          <w:rFonts w:ascii="Times New Roman" w:hAnsi="Times New Roman" w:eastAsia="Times New Roman" w:cs="Times New Roman"/>
          <w:sz w:val="24"/>
          <w:szCs w:val="24"/>
          <w:lang w:val="en-GB"/>
        </w:rPr>
        <w:t>I’d</w:t>
      </w:r>
      <w:r w:rsidRPr="0C8A1D81" w:rsidR="0C8A1D81">
        <w:rPr>
          <w:rFonts w:ascii="Times New Roman" w:hAnsi="Times New Roman" w:eastAsia="Times New Roman" w:cs="Times New Roman"/>
          <w:sz w:val="24"/>
          <w:szCs w:val="24"/>
          <w:lang w:val="en-GB"/>
        </w:rPr>
        <w:t xml:space="preserve"> given up counting how many hours </w:t>
      </w:r>
      <w:r w:rsidRPr="0C8A1D81" w:rsidR="0C8A1D81">
        <w:rPr>
          <w:rFonts w:ascii="Times New Roman" w:hAnsi="Times New Roman" w:eastAsia="Times New Roman" w:cs="Times New Roman"/>
          <w:sz w:val="24"/>
          <w:szCs w:val="24"/>
          <w:lang w:val="en-GB"/>
        </w:rPr>
        <w:t>I’d</w:t>
      </w:r>
      <w:r w:rsidRPr="0C8A1D81" w:rsidR="0C8A1D81">
        <w:rPr>
          <w:rFonts w:ascii="Times New Roman" w:hAnsi="Times New Roman" w:eastAsia="Times New Roman" w:cs="Times New Roman"/>
          <w:sz w:val="24"/>
          <w:szCs w:val="24"/>
          <w:lang w:val="en-GB"/>
        </w:rPr>
        <w:t xml:space="preserve"> waited to pay for yet another pair of shoes. I </w:t>
      </w:r>
      <w:r w:rsidRPr="0C8A1D81" w:rsidR="0C8A1D81">
        <w:rPr>
          <w:rFonts w:ascii="Times New Roman" w:hAnsi="Times New Roman" w:eastAsia="Times New Roman" w:cs="Times New Roman"/>
          <w:sz w:val="24"/>
          <w:szCs w:val="24"/>
          <w:lang w:val="en-GB"/>
        </w:rPr>
        <w:t>don’t</w:t>
      </w:r>
      <w:r w:rsidRPr="0C8A1D81" w:rsidR="0C8A1D81">
        <w:rPr>
          <w:rFonts w:ascii="Times New Roman" w:hAnsi="Times New Roman" w:eastAsia="Times New Roman" w:cs="Times New Roman"/>
          <w:sz w:val="24"/>
          <w:szCs w:val="24"/>
          <w:lang w:val="en-GB"/>
        </w:rPr>
        <w:t xml:space="preserve"> know why I had been so generous with her. </w:t>
      </w:r>
      <w:r w:rsidRPr="0C8A1D81" w:rsidR="0C8A1D81">
        <w:rPr>
          <w:rFonts w:ascii="Times New Roman" w:hAnsi="Times New Roman" w:eastAsia="Times New Roman" w:cs="Times New Roman"/>
          <w:sz w:val="24"/>
          <w:szCs w:val="24"/>
          <w:lang w:val="en-GB"/>
        </w:rPr>
        <w:t>M</w:t>
      </w:r>
      <w:commentRangeStart w:id="1347830184"/>
      <w:r w:rsidRPr="0C8A1D81" w:rsidR="0C8A1D81">
        <w:rPr>
          <w:rFonts w:ascii="Times New Roman" w:hAnsi="Times New Roman" w:eastAsia="Times New Roman" w:cs="Times New Roman"/>
          <w:sz w:val="24"/>
          <w:szCs w:val="24"/>
          <w:lang w:val="en-GB"/>
        </w:rPr>
        <w:t>aybe it</w:t>
      </w:r>
      <w:r w:rsidRPr="0C8A1D81" w:rsidR="0C8A1D81">
        <w:rPr>
          <w:rFonts w:ascii="Times New Roman" w:hAnsi="Times New Roman" w:eastAsia="Times New Roman" w:cs="Times New Roman"/>
          <w:sz w:val="24"/>
          <w:szCs w:val="24"/>
          <w:lang w:val="en-GB"/>
        </w:rPr>
        <w:t xml:space="preserve"> was because she reminded me of Spain</w:t>
      </w:r>
      <w:ins w:author="Gary Smailes" w:date="2024-01-15T12:49:38.678Z" w:id="1349741117">
        <w:r w:rsidRPr="0C8A1D81" w:rsidR="0C8A1D81">
          <w:rPr>
            <w:rFonts w:ascii="Times New Roman" w:hAnsi="Times New Roman" w:eastAsia="Times New Roman" w:cs="Times New Roman"/>
            <w:sz w:val="24"/>
            <w:szCs w:val="24"/>
            <w:lang w:val="en-GB"/>
          </w:rPr>
          <w:t>,</w:t>
        </w:r>
      </w:ins>
      <w:r w:rsidRPr="0C8A1D81" w:rsidR="0C8A1D81">
        <w:rPr>
          <w:rFonts w:ascii="Times New Roman" w:hAnsi="Times New Roman" w:eastAsia="Times New Roman" w:cs="Times New Roman"/>
          <w:sz w:val="24"/>
          <w:szCs w:val="24"/>
          <w:lang w:val="en-GB"/>
        </w:rPr>
        <w:t xml:space="preserve"> where we had met. But why had she gone off me? Was I too tall or skinny, did my full beard tickle her neck, or was my long hair too effeminate? </w:t>
      </w:r>
      <w:r w:rsidRPr="0C8A1D81" w:rsidR="0C8A1D81">
        <w:rPr>
          <w:rFonts w:ascii="Times New Roman" w:hAnsi="Times New Roman" w:eastAsia="Times New Roman" w:cs="Times New Roman"/>
          <w:sz w:val="24"/>
          <w:szCs w:val="24"/>
          <w:lang w:val="en-GB"/>
        </w:rPr>
        <w:t>Perha</w:t>
      </w:r>
      <w:commentRangeEnd w:id="1347830184"/>
      <w:r>
        <w:rPr>
          <w:rStyle w:val="CommentReference"/>
        </w:rPr>
        <w:commentReference w:id="1347830184"/>
      </w:r>
      <w:r w:rsidRPr="0C8A1D81" w:rsidR="0C8A1D81">
        <w:rPr>
          <w:rFonts w:ascii="Times New Roman" w:hAnsi="Times New Roman" w:eastAsia="Times New Roman" w:cs="Times New Roman"/>
          <w:sz w:val="24"/>
          <w:szCs w:val="24"/>
          <w:lang w:val="en-GB"/>
        </w:rPr>
        <w:t>ps Cedric</w:t>
      </w:r>
      <w:r w:rsidRPr="0C8A1D81" w:rsidR="0C8A1D81">
        <w:rPr>
          <w:rFonts w:ascii="Times New Roman" w:hAnsi="Times New Roman" w:eastAsia="Times New Roman" w:cs="Times New Roman"/>
          <w:sz w:val="24"/>
          <w:szCs w:val="24"/>
          <w:lang w:val="en-GB"/>
        </w:rPr>
        <w:t xml:space="preserve"> had a bigger wallet?</w:t>
      </w:r>
    </w:p>
    <w:p w:rsidRPr="00D73D87" w:rsidR="002E0740" w:rsidP="006F674F" w:rsidRDefault="00E159B5" w14:paraId="554A62BA" w14:textId="6AB2DD0E">
      <w:pPr>
        <w:spacing w:after="0" w:line="360" w:lineRule="auto"/>
        <w:ind w:firstLine="720"/>
        <w:rPr>
          <w:rFonts w:ascii="Times New Roman" w:hAnsi="Times New Roman" w:eastAsia="Times New Roman" w:cs="Times New Roman"/>
          <w:sz w:val="24"/>
          <w:szCs w:val="24"/>
          <w:lang w:val="en-GB"/>
        </w:rPr>
      </w:pPr>
      <w:r w:rsidRPr="0C8A1D81" w:rsidR="0C8A1D81">
        <w:rPr>
          <w:rFonts w:ascii="Times New Roman" w:hAnsi="Times New Roman" w:eastAsia="Times New Roman" w:cs="Times New Roman"/>
          <w:sz w:val="24"/>
          <w:szCs w:val="24"/>
          <w:lang w:val="en-GB"/>
        </w:rPr>
        <w:t>I gave them two fingers, left their front door open, climbed into the Jag, and pondered the future while</w:t>
      </w:r>
      <w:del w:author="Gary Smailes" w:date="2024-01-15T12:50:15.034Z" w:id="126504990">
        <w:r w:rsidRPr="0C8A1D81" w:rsidDel="0C8A1D81">
          <w:rPr>
            <w:rFonts w:ascii="Times New Roman" w:hAnsi="Times New Roman" w:eastAsia="Times New Roman" w:cs="Times New Roman"/>
            <w:sz w:val="24"/>
            <w:szCs w:val="24"/>
            <w:lang w:val="en-GB"/>
          </w:rPr>
          <w:delText xml:space="preserve"> reversing out onto the road and</w:delText>
        </w:r>
      </w:del>
      <w:r w:rsidRPr="0C8A1D81" w:rsidR="0C8A1D81">
        <w:rPr>
          <w:rFonts w:ascii="Times New Roman" w:hAnsi="Times New Roman" w:eastAsia="Times New Roman" w:cs="Times New Roman"/>
          <w:sz w:val="24"/>
          <w:szCs w:val="24"/>
          <w:lang w:val="en-GB"/>
        </w:rPr>
        <w:t xml:space="preserve"> </w:t>
      </w:r>
      <w:r w:rsidRPr="0C8A1D81" w:rsidR="0C8A1D81">
        <w:rPr>
          <w:rFonts w:ascii="Times New Roman" w:hAnsi="Times New Roman" w:eastAsia="Times New Roman" w:cs="Times New Roman"/>
          <w:sz w:val="24"/>
          <w:szCs w:val="24"/>
          <w:lang w:val="en-GB"/>
        </w:rPr>
        <w:t>depart</w:t>
      </w:r>
      <w:ins w:author="Gary Smailes" w:date="2024-01-15T12:50:19.093Z" w:id="1059825776">
        <w:r w:rsidRPr="0C8A1D81" w:rsidR="0C8A1D81">
          <w:rPr>
            <w:rFonts w:ascii="Times New Roman" w:hAnsi="Times New Roman" w:eastAsia="Times New Roman" w:cs="Times New Roman"/>
            <w:sz w:val="24"/>
            <w:szCs w:val="24"/>
            <w:lang w:val="en-GB"/>
          </w:rPr>
          <w:t>ing</w:t>
        </w:r>
      </w:ins>
      <w:del w:author="Gary Smailes" w:date="2024-01-15T12:50:18.154Z" w:id="880505228">
        <w:r w:rsidRPr="0C8A1D81" w:rsidDel="0C8A1D81">
          <w:rPr>
            <w:rFonts w:ascii="Times New Roman" w:hAnsi="Times New Roman" w:eastAsia="Times New Roman" w:cs="Times New Roman"/>
            <w:sz w:val="24"/>
            <w:szCs w:val="24"/>
            <w:lang w:val="en-GB"/>
          </w:rPr>
          <w:delText>ed</w:delText>
        </w:r>
      </w:del>
      <w:r w:rsidRPr="0C8A1D81" w:rsidR="0C8A1D81">
        <w:rPr>
          <w:rFonts w:ascii="Times New Roman" w:hAnsi="Times New Roman" w:eastAsia="Times New Roman" w:cs="Times New Roman"/>
          <w:sz w:val="24"/>
          <w:szCs w:val="24"/>
          <w:lang w:val="en-GB"/>
        </w:rPr>
        <w:t xml:space="preserve"> Hounslow forever. Then the heavens opened.</w:t>
      </w:r>
      <w:del w:author="Gary Smailes" w:date="2024-01-15T12:50:29.138Z" w:id="1378328038">
        <w:r w:rsidRPr="0C8A1D81" w:rsidDel="0C8A1D81">
          <w:rPr>
            <w:rFonts w:ascii="Times New Roman" w:hAnsi="Times New Roman" w:eastAsia="Times New Roman" w:cs="Times New Roman"/>
            <w:sz w:val="24"/>
            <w:szCs w:val="24"/>
            <w:lang w:val="en-GB"/>
          </w:rPr>
          <w:delText xml:space="preserve"> Music </w:delText>
        </w:r>
        <w:r w:rsidRPr="0C8A1D81" w:rsidDel="0C8A1D81">
          <w:rPr>
            <w:rFonts w:ascii="Times New Roman" w:hAnsi="Times New Roman" w:eastAsia="Times New Roman" w:cs="Times New Roman"/>
            <w:sz w:val="24"/>
            <w:szCs w:val="24"/>
            <w:lang w:val="en-GB"/>
          </w:rPr>
          <w:delText>required</w:delText>
        </w:r>
        <w:r w:rsidRPr="0C8A1D81" w:rsidDel="0C8A1D81">
          <w:rPr>
            <w:rFonts w:ascii="Times New Roman" w:hAnsi="Times New Roman" w:eastAsia="Times New Roman" w:cs="Times New Roman"/>
            <w:sz w:val="24"/>
            <w:szCs w:val="24"/>
            <w:lang w:val="en-GB"/>
          </w:rPr>
          <w:delText>;</w:delText>
        </w:r>
      </w:del>
      <w:r w:rsidRPr="0C8A1D81" w:rsidR="0C8A1D81">
        <w:rPr>
          <w:rFonts w:ascii="Times New Roman" w:hAnsi="Times New Roman" w:eastAsia="Times New Roman" w:cs="Times New Roman"/>
          <w:sz w:val="24"/>
          <w:szCs w:val="24"/>
          <w:lang w:val="en-GB"/>
        </w:rPr>
        <w:t xml:space="preserve"> I </w:t>
      </w:r>
      <w:del w:author="Gary Smailes" w:date="2024-01-15T12:50:33.433Z" w:id="401048017">
        <w:r w:rsidRPr="0C8A1D81" w:rsidDel="0C8A1D81">
          <w:rPr>
            <w:rFonts w:ascii="Times New Roman" w:hAnsi="Times New Roman" w:eastAsia="Times New Roman" w:cs="Times New Roman"/>
            <w:sz w:val="24"/>
            <w:szCs w:val="24"/>
            <w:lang w:val="en-GB"/>
          </w:rPr>
          <w:delText xml:space="preserve">thought </w:delText>
        </w:r>
      </w:del>
      <w:r w:rsidRPr="0C8A1D81" w:rsidR="0C8A1D81">
        <w:rPr>
          <w:rFonts w:ascii="Times New Roman" w:hAnsi="Times New Roman" w:eastAsia="Times New Roman" w:cs="Times New Roman"/>
          <w:sz w:val="24"/>
          <w:szCs w:val="24"/>
          <w:lang w:val="en-GB"/>
        </w:rPr>
        <w:t>select</w:t>
      </w:r>
      <w:ins w:author="Gary Smailes" w:date="2024-01-15T12:50:37.928Z" w:id="1518802812">
        <w:r w:rsidRPr="0C8A1D81" w:rsidR="0C8A1D81">
          <w:rPr>
            <w:rFonts w:ascii="Times New Roman" w:hAnsi="Times New Roman" w:eastAsia="Times New Roman" w:cs="Times New Roman"/>
            <w:sz w:val="24"/>
            <w:szCs w:val="24"/>
            <w:lang w:val="en-GB"/>
          </w:rPr>
          <w:t>ed</w:t>
        </w:r>
      </w:ins>
      <w:del w:author="Gary Smailes" w:date="2024-01-15T12:50:37.211Z" w:id="770892105">
        <w:r w:rsidRPr="0C8A1D81" w:rsidDel="0C8A1D81">
          <w:rPr>
            <w:rFonts w:ascii="Times New Roman" w:hAnsi="Times New Roman" w:eastAsia="Times New Roman" w:cs="Times New Roman"/>
            <w:sz w:val="24"/>
            <w:szCs w:val="24"/>
            <w:lang w:val="en-GB"/>
          </w:rPr>
          <w:delText>ing</w:delText>
        </w:r>
      </w:del>
      <w:r w:rsidRPr="0C8A1D81" w:rsidR="0C8A1D81">
        <w:rPr>
          <w:rFonts w:ascii="Times New Roman" w:hAnsi="Times New Roman" w:eastAsia="Times New Roman" w:cs="Times New Roman"/>
          <w:sz w:val="24"/>
          <w:szCs w:val="24"/>
          <w:lang w:val="en-GB"/>
        </w:rPr>
        <w:t xml:space="preserve"> a cassette from my </w:t>
      </w:r>
      <w:del w:author="Gary Smailes" w:date="2024-01-15T12:50:46.137Z" w:id="1244820430">
        <w:r w:rsidRPr="0C8A1D81" w:rsidDel="0C8A1D81">
          <w:rPr>
            <w:rFonts w:ascii="Times New Roman" w:hAnsi="Times New Roman" w:eastAsia="Times New Roman" w:cs="Times New Roman"/>
            <w:sz w:val="24"/>
            <w:szCs w:val="24"/>
            <w:lang w:val="en-GB"/>
          </w:rPr>
          <w:delText xml:space="preserve">favourites </w:delText>
        </w:r>
      </w:del>
      <w:r w:rsidRPr="0C8A1D81" w:rsidR="0C8A1D81">
        <w:rPr>
          <w:rFonts w:ascii="Times New Roman" w:hAnsi="Times New Roman" w:eastAsia="Times New Roman" w:cs="Times New Roman"/>
          <w:sz w:val="24"/>
          <w:szCs w:val="24"/>
          <w:lang w:val="en-GB"/>
        </w:rPr>
        <w:t>collection in the glove compartment and insert</w:t>
      </w:r>
      <w:ins w:author="Gary Smailes" w:date="2024-01-15T12:50:53.612Z" w:id="2013245225">
        <w:r w:rsidRPr="0C8A1D81" w:rsidR="0C8A1D81">
          <w:rPr>
            <w:rFonts w:ascii="Times New Roman" w:hAnsi="Times New Roman" w:eastAsia="Times New Roman" w:cs="Times New Roman"/>
            <w:sz w:val="24"/>
            <w:szCs w:val="24"/>
            <w:lang w:val="en-GB"/>
          </w:rPr>
          <w:t>ed</w:t>
        </w:r>
      </w:ins>
      <w:del w:author="Gary Smailes" w:date="2024-01-15T12:50:52.424Z" w:id="1922420408">
        <w:r w:rsidRPr="0C8A1D81" w:rsidDel="0C8A1D81">
          <w:rPr>
            <w:rFonts w:ascii="Times New Roman" w:hAnsi="Times New Roman" w:eastAsia="Times New Roman" w:cs="Times New Roman"/>
            <w:sz w:val="24"/>
            <w:szCs w:val="24"/>
            <w:lang w:val="en-GB"/>
          </w:rPr>
          <w:delText>ing</w:delText>
        </w:r>
      </w:del>
      <w:r w:rsidRPr="0C8A1D81" w:rsidR="0C8A1D81">
        <w:rPr>
          <w:rFonts w:ascii="Times New Roman" w:hAnsi="Times New Roman" w:eastAsia="Times New Roman" w:cs="Times New Roman"/>
          <w:sz w:val="24"/>
          <w:szCs w:val="24"/>
          <w:lang w:val="en-GB"/>
        </w:rPr>
        <w:t xml:space="preserve"> it into the player. I set the volume to max and sang along to, </w:t>
      </w:r>
      <w:r w:rsidRPr="0C8A1D81" w:rsidR="0C8A1D81">
        <w:rPr>
          <w:rFonts w:ascii="Times New Roman" w:hAnsi="Times New Roman" w:eastAsia="Times New Roman" w:cs="Times New Roman"/>
          <w:i w:val="1"/>
          <w:iCs w:val="1"/>
          <w:sz w:val="24"/>
          <w:szCs w:val="24"/>
          <w:lang w:val="en-GB"/>
        </w:rPr>
        <w:t xml:space="preserve">I </w:t>
      </w:r>
      <w:r w:rsidRPr="0C8A1D81" w:rsidR="0C8A1D81">
        <w:rPr>
          <w:rFonts w:ascii="Times New Roman" w:hAnsi="Times New Roman" w:eastAsia="Times New Roman" w:cs="Times New Roman"/>
          <w:i w:val="1"/>
          <w:iCs w:val="1"/>
          <w:sz w:val="24"/>
          <w:szCs w:val="24"/>
          <w:lang w:val="en-GB"/>
        </w:rPr>
        <w:t>can’t</w:t>
      </w:r>
      <w:r w:rsidRPr="0C8A1D81" w:rsidR="0C8A1D81">
        <w:rPr>
          <w:rFonts w:ascii="Times New Roman" w:hAnsi="Times New Roman" w:eastAsia="Times New Roman" w:cs="Times New Roman"/>
          <w:i w:val="1"/>
          <w:iCs w:val="1"/>
          <w:sz w:val="24"/>
          <w:szCs w:val="24"/>
          <w:lang w:val="en-GB"/>
        </w:rPr>
        <w:t xml:space="preserve"> stand the rain </w:t>
      </w:r>
      <w:r w:rsidRPr="0C8A1D81" w:rsidR="0C8A1D81">
        <w:rPr>
          <w:rFonts w:ascii="Times New Roman" w:hAnsi="Times New Roman" w:eastAsia="Times New Roman" w:cs="Times New Roman"/>
          <w:sz w:val="24"/>
          <w:szCs w:val="24"/>
          <w:lang w:val="en-GB"/>
        </w:rPr>
        <w:t>by Ann Peebles</w:t>
      </w:r>
      <w:r w:rsidRPr="0C8A1D81" w:rsidR="0C8A1D81">
        <w:rPr>
          <w:rFonts w:ascii="Times New Roman" w:hAnsi="Times New Roman" w:eastAsia="Times New Roman" w:cs="Times New Roman"/>
          <w:i w:val="1"/>
          <w:iCs w:val="1"/>
          <w:sz w:val="24"/>
          <w:szCs w:val="24"/>
          <w:lang w:val="en-GB"/>
        </w:rPr>
        <w:t xml:space="preserve">, </w:t>
      </w:r>
      <w:r w:rsidRPr="0C8A1D81" w:rsidR="0C8A1D81">
        <w:rPr>
          <w:rFonts w:ascii="Times New Roman" w:hAnsi="Times New Roman" w:eastAsia="Times New Roman" w:cs="Times New Roman"/>
          <w:sz w:val="24"/>
          <w:szCs w:val="24"/>
          <w:lang w:val="en-GB"/>
        </w:rPr>
        <w:t xml:space="preserve">at the top of my discordant voice. Breakup and </w:t>
      </w:r>
      <w:r w:rsidRPr="0C8A1D81" w:rsidR="0C8A1D81">
        <w:rPr>
          <w:rFonts w:ascii="Times New Roman" w:hAnsi="Times New Roman" w:eastAsia="Times New Roman" w:cs="Times New Roman"/>
          <w:sz w:val="24"/>
          <w:szCs w:val="24"/>
          <w:lang w:val="en-GB"/>
        </w:rPr>
        <w:t>bad weather</w:t>
      </w:r>
      <w:r w:rsidRPr="0C8A1D81" w:rsidR="0C8A1D81">
        <w:rPr>
          <w:rFonts w:ascii="Times New Roman" w:hAnsi="Times New Roman" w:eastAsia="Times New Roman" w:cs="Times New Roman"/>
          <w:sz w:val="24"/>
          <w:szCs w:val="24"/>
          <w:lang w:val="en-GB"/>
        </w:rPr>
        <w:t xml:space="preserve"> were </w:t>
      </w:r>
      <w:r w:rsidRPr="0C8A1D81" w:rsidR="0C8A1D81">
        <w:rPr>
          <w:rFonts w:ascii="Times New Roman" w:hAnsi="Times New Roman" w:eastAsia="Times New Roman" w:cs="Times New Roman"/>
          <w:sz w:val="24"/>
          <w:szCs w:val="24"/>
          <w:lang w:val="en-GB"/>
        </w:rPr>
        <w:t>an appropriate theme</w:t>
      </w:r>
      <w:r w:rsidRPr="0C8A1D81" w:rsidR="0C8A1D81">
        <w:rPr>
          <w:rFonts w:ascii="Times New Roman" w:hAnsi="Times New Roman" w:eastAsia="Times New Roman" w:cs="Times New Roman"/>
          <w:sz w:val="24"/>
          <w:szCs w:val="24"/>
          <w:lang w:val="en-GB"/>
        </w:rPr>
        <w:t xml:space="preserve"> for the mood, I thought as I wiped a tear from my eye.</w:t>
      </w:r>
    </w:p>
    <w:p w:rsidRPr="00D73D87" w:rsidR="0033190E" w:rsidP="00E37332" w:rsidRDefault="00540506" w14:paraId="071EBF18" w14:textId="6C75AC0D">
      <w:pPr>
        <w:spacing w:after="0" w:line="360" w:lineRule="auto"/>
        <w:ind w:firstLine="720"/>
        <w:rPr>
          <w:rFonts w:ascii="Times New Roman" w:hAnsi="Times New Roman" w:eastAsia="Times New Roman" w:cs="Times New Roman"/>
          <w:sz w:val="24"/>
          <w:szCs w:val="24"/>
          <w:lang w:val="en-GB"/>
        </w:rPr>
      </w:pPr>
      <w:r w:rsidRPr="0C8A1D81" w:rsidR="0C8A1D81">
        <w:rPr>
          <w:rFonts w:ascii="Times New Roman" w:hAnsi="Times New Roman" w:eastAsia="Times New Roman" w:cs="Times New Roman"/>
          <w:sz w:val="24"/>
          <w:szCs w:val="24"/>
          <w:lang w:val="en-GB"/>
        </w:rPr>
        <w:t>I drove aimlessly in a westward direction</w:t>
      </w:r>
      <w:del w:author="Gary Smailes" w:date="2024-01-15T12:51:09.363Z" w:id="165657615">
        <w:r w:rsidRPr="0C8A1D81" w:rsidDel="0C8A1D81">
          <w:rPr>
            <w:rFonts w:ascii="Times New Roman" w:hAnsi="Times New Roman" w:eastAsia="Times New Roman" w:cs="Times New Roman"/>
            <w:sz w:val="24"/>
            <w:szCs w:val="24"/>
            <w:lang w:val="en-GB"/>
          </w:rPr>
          <w:delText xml:space="preserve"> unsure of my destination</w:delText>
        </w:r>
      </w:del>
      <w:r w:rsidRPr="0C8A1D81" w:rsidR="0C8A1D81">
        <w:rPr>
          <w:rFonts w:ascii="Times New Roman" w:hAnsi="Times New Roman" w:eastAsia="Times New Roman" w:cs="Times New Roman"/>
          <w:sz w:val="24"/>
          <w:szCs w:val="24"/>
          <w:lang w:val="en-GB"/>
        </w:rPr>
        <w:t>. I needed a diversion to rid my mind of its churning confusion. My ego was bruised, and confidence shattered. Sunbury should do it.</w:t>
      </w:r>
    </w:p>
    <w:p w:rsidRPr="00D73D87" w:rsidR="007A2B7F" w:rsidP="00E37332" w:rsidRDefault="002F00D1" w14:paraId="7D9D2217" w14:textId="79565C90">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The windscreen wipers struggled to cope with the volume of water</w:t>
      </w:r>
      <w:r w:rsidRPr="00D73D87" w:rsidR="0093694C">
        <w:rPr>
          <w:rFonts w:ascii="Times New Roman" w:hAnsi="Times New Roman" w:eastAsia="Times New Roman" w:cs="Times New Roman"/>
          <w:sz w:val="24"/>
          <w:szCs w:val="24"/>
          <w:lang w:val="en-GB"/>
        </w:rPr>
        <w:t>,</w:t>
      </w:r>
      <w:r w:rsidRPr="00D73D87">
        <w:rPr>
          <w:rFonts w:ascii="Times New Roman" w:hAnsi="Times New Roman" w:eastAsia="Times New Roman" w:cs="Times New Roman"/>
          <w:sz w:val="24"/>
          <w:szCs w:val="24"/>
          <w:lang w:val="en-GB"/>
        </w:rPr>
        <w:t xml:space="preserve"> and I could only just see where I was going</w:t>
      </w:r>
      <w:r w:rsidRPr="00D73D87" w:rsidR="00727FA4">
        <w:rPr>
          <w:rFonts w:ascii="Times New Roman" w:hAnsi="Times New Roman" w:eastAsia="Times New Roman" w:cs="Times New Roman"/>
          <w:sz w:val="24"/>
          <w:szCs w:val="24"/>
          <w:lang w:val="en-GB"/>
        </w:rPr>
        <w:t xml:space="preserve"> as I turned onto Lower Sunbury Road.</w:t>
      </w:r>
    </w:p>
    <w:p w:rsidRPr="00D73D87" w:rsidR="00BD6E90" w:rsidP="00E37332" w:rsidRDefault="0093694C" w14:paraId="4E014092" w14:textId="65BA08EF">
      <w:pPr>
        <w:spacing w:after="0" w:line="360" w:lineRule="auto"/>
        <w:ind w:firstLine="720"/>
        <w:rPr>
          <w:rFonts w:ascii="Times New Roman" w:hAnsi="Times New Roman" w:cs="Times New Roman"/>
          <w:sz w:val="24"/>
          <w:szCs w:val="24"/>
          <w:lang w:val="en-GB"/>
        </w:rPr>
      </w:pPr>
      <w:r w:rsidRPr="0C8A1D81" w:rsidR="0C8A1D81">
        <w:rPr>
          <w:rFonts w:ascii="Times New Roman" w:hAnsi="Times New Roman" w:cs="Times New Roman"/>
          <w:sz w:val="24"/>
          <w:szCs w:val="24"/>
          <w:lang w:val="en-GB"/>
        </w:rPr>
        <w:t xml:space="preserve">I parked the car outside dad’s old garage, grabbed a telescopic brolly from the door well, and sprinted over the road fumbling with the catch. As the rain thundered on the brolly, I headed onto the footbridge joining the north bank with Sunbury Court Island, one of the few habitable islands on the river Thames. I paused in the middle, leaned on the railing, and gazed </w:t>
      </w:r>
      <w:del w:author="Gary Smailes" w:date="2024-01-15T12:51:46.22Z" w:id="442790816">
        <w:r w:rsidRPr="0C8A1D81" w:rsidDel="0C8A1D81">
          <w:rPr>
            <w:rFonts w:ascii="Times New Roman" w:hAnsi="Times New Roman" w:cs="Times New Roman"/>
            <w:sz w:val="24"/>
            <w:szCs w:val="24"/>
            <w:lang w:val="en-GB"/>
          </w:rPr>
          <w:delText xml:space="preserve">fondly </w:delText>
        </w:r>
      </w:del>
      <w:r w:rsidRPr="0C8A1D81" w:rsidR="0C8A1D81">
        <w:rPr>
          <w:rFonts w:ascii="Times New Roman" w:hAnsi="Times New Roman" w:cs="Times New Roman"/>
          <w:sz w:val="24"/>
          <w:szCs w:val="24"/>
          <w:lang w:val="en-GB"/>
        </w:rPr>
        <w:t>at the old wooden boarded family house halfway along the island shoreline. Our beautiful Italian speed boat bought at the Boat Show in London, with the winnings of a 'Yankee' horse race bet my dad had placed was still moored to the jetty, but the once bright red tarpaulin was now a dirty brown.</w:t>
      </w:r>
    </w:p>
    <w:p w:rsidRPr="00D73D87" w:rsidR="00BB4126" w:rsidP="00E37332" w:rsidRDefault="00D77344" w14:paraId="0CA31737" w14:textId="59BD27E1">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I</w:t>
      </w:r>
      <w:r w:rsidRPr="00D73D87" w:rsidR="00511587">
        <w:rPr>
          <w:rFonts w:ascii="Times New Roman" w:hAnsi="Times New Roman" w:cs="Times New Roman"/>
          <w:sz w:val="24"/>
          <w:szCs w:val="24"/>
          <w:lang w:val="en-GB"/>
        </w:rPr>
        <w:t xml:space="preserve"> lit up a cigarette, and let </w:t>
      </w:r>
      <w:r w:rsidRPr="00D73D87" w:rsidR="009A62C1">
        <w:rPr>
          <w:rFonts w:ascii="Times New Roman" w:hAnsi="Times New Roman" w:cs="Times New Roman"/>
          <w:sz w:val="24"/>
          <w:szCs w:val="24"/>
          <w:lang w:val="en-GB"/>
        </w:rPr>
        <w:t>my</w:t>
      </w:r>
      <w:r w:rsidRPr="00D73D87" w:rsidR="00511587">
        <w:rPr>
          <w:rFonts w:ascii="Times New Roman" w:hAnsi="Times New Roman" w:cs="Times New Roman"/>
          <w:sz w:val="24"/>
          <w:szCs w:val="24"/>
          <w:lang w:val="en-GB"/>
        </w:rPr>
        <w:t xml:space="preserve"> mind wander back</w:t>
      </w:r>
      <w:r w:rsidRPr="00D73D87" w:rsidR="00CB049C">
        <w:rPr>
          <w:rFonts w:ascii="Times New Roman" w:hAnsi="Times New Roman" w:cs="Times New Roman"/>
          <w:sz w:val="24"/>
          <w:szCs w:val="24"/>
          <w:lang w:val="en-GB"/>
        </w:rPr>
        <w:t xml:space="preserve"> to when</w:t>
      </w:r>
      <w:r w:rsidRPr="00D73D87" w:rsidR="00F62C85">
        <w:rPr>
          <w:rFonts w:ascii="Times New Roman" w:hAnsi="Times New Roman" w:cs="Times New Roman"/>
          <w:sz w:val="24"/>
          <w:szCs w:val="24"/>
          <w:lang w:val="en-GB"/>
        </w:rPr>
        <w:t xml:space="preserve"> </w:t>
      </w:r>
      <w:r w:rsidRPr="00D73D87" w:rsidR="007F5134">
        <w:rPr>
          <w:rFonts w:ascii="Times New Roman" w:hAnsi="Times New Roman" w:cs="Times New Roman"/>
          <w:sz w:val="24"/>
          <w:szCs w:val="24"/>
          <w:lang w:val="en-GB"/>
        </w:rPr>
        <w:t>we</w:t>
      </w:r>
      <w:r w:rsidRPr="00D73D87" w:rsidR="00F62C85">
        <w:rPr>
          <w:rFonts w:ascii="Times New Roman" w:hAnsi="Times New Roman" w:cs="Times New Roman"/>
          <w:sz w:val="24"/>
          <w:szCs w:val="24"/>
          <w:lang w:val="en-GB"/>
        </w:rPr>
        <w:t xml:space="preserve"> lived here</w:t>
      </w:r>
      <w:r w:rsidRPr="00D73D87" w:rsidR="00A11185">
        <w:rPr>
          <w:rFonts w:ascii="Times New Roman" w:hAnsi="Times New Roman" w:cs="Times New Roman"/>
          <w:sz w:val="24"/>
          <w:szCs w:val="24"/>
          <w:lang w:val="en-GB"/>
        </w:rPr>
        <w:t xml:space="preserve"> only two years </w:t>
      </w:r>
      <w:r w:rsidRPr="00D73D87" w:rsidR="00AB39F2">
        <w:rPr>
          <w:rFonts w:ascii="Times New Roman" w:hAnsi="Times New Roman" w:cs="Times New Roman"/>
          <w:sz w:val="24"/>
          <w:szCs w:val="24"/>
          <w:lang w:val="en-GB"/>
        </w:rPr>
        <w:t>ago</w:t>
      </w:r>
      <w:r w:rsidRPr="00D73D87" w:rsidR="00722C1E">
        <w:rPr>
          <w:rFonts w:ascii="Times New Roman" w:hAnsi="Times New Roman" w:cs="Times New Roman"/>
          <w:sz w:val="24"/>
          <w:szCs w:val="24"/>
          <w:lang w:val="en-GB"/>
        </w:rPr>
        <w:t xml:space="preserve"> when the chaos prompted by the oil crisis </w:t>
      </w:r>
      <w:r w:rsidRPr="00D73D87" w:rsidR="00D90294">
        <w:rPr>
          <w:rFonts w:ascii="Times New Roman" w:hAnsi="Times New Roman" w:cs="Times New Roman"/>
          <w:sz w:val="24"/>
          <w:szCs w:val="24"/>
          <w:lang w:val="en-GB"/>
        </w:rPr>
        <w:t xml:space="preserve">changed </w:t>
      </w:r>
      <w:r w:rsidRPr="00D73D87" w:rsidR="007A3ECA">
        <w:rPr>
          <w:rFonts w:ascii="Times New Roman" w:hAnsi="Times New Roman" w:cs="Times New Roman"/>
          <w:sz w:val="24"/>
          <w:szCs w:val="24"/>
          <w:lang w:val="en-GB"/>
        </w:rPr>
        <w:t>our</w:t>
      </w:r>
      <w:r w:rsidRPr="00D73D87" w:rsidR="00D90294">
        <w:rPr>
          <w:rFonts w:ascii="Times New Roman" w:hAnsi="Times New Roman" w:cs="Times New Roman"/>
          <w:sz w:val="24"/>
          <w:szCs w:val="24"/>
          <w:lang w:val="en-GB"/>
        </w:rPr>
        <w:t xml:space="preserve"> world forever. </w:t>
      </w:r>
      <w:r w:rsidRPr="00D73D87" w:rsidR="002140A5">
        <w:rPr>
          <w:rFonts w:ascii="Times New Roman" w:hAnsi="Times New Roman" w:cs="Times New Roman"/>
          <w:sz w:val="24"/>
          <w:szCs w:val="24"/>
          <w:lang w:val="en-GB"/>
        </w:rPr>
        <w:t>With petrol now three hundred percent</w:t>
      </w:r>
      <w:r w:rsidRPr="00D73D87" w:rsidR="00897CFB">
        <w:rPr>
          <w:rFonts w:ascii="Times New Roman" w:hAnsi="Times New Roman" w:cs="Times New Roman"/>
          <w:sz w:val="24"/>
          <w:szCs w:val="24"/>
          <w:lang w:val="en-GB"/>
        </w:rPr>
        <w:t xml:space="preserve"> higher</w:t>
      </w:r>
      <w:r w:rsidRPr="00D73D87" w:rsidR="007025D6">
        <w:rPr>
          <w:rFonts w:ascii="Times New Roman" w:hAnsi="Times New Roman" w:cs="Times New Roman"/>
          <w:sz w:val="24"/>
          <w:szCs w:val="24"/>
          <w:lang w:val="en-GB"/>
        </w:rPr>
        <w:t xml:space="preserve">, </w:t>
      </w:r>
      <w:r w:rsidRPr="00D73D87" w:rsidR="00897CFB">
        <w:rPr>
          <w:rFonts w:ascii="Times New Roman" w:hAnsi="Times New Roman" w:cs="Times New Roman"/>
          <w:sz w:val="24"/>
          <w:szCs w:val="24"/>
          <w:lang w:val="en-GB"/>
        </w:rPr>
        <w:t xml:space="preserve">inflation rampant </w:t>
      </w:r>
      <w:r w:rsidRPr="00D73D87" w:rsidR="009828E0">
        <w:rPr>
          <w:rFonts w:ascii="Times New Roman" w:hAnsi="Times New Roman" w:cs="Times New Roman"/>
          <w:sz w:val="24"/>
          <w:szCs w:val="24"/>
          <w:lang w:val="en-GB"/>
        </w:rPr>
        <w:t xml:space="preserve">and </w:t>
      </w:r>
      <w:r w:rsidRPr="00D73D87" w:rsidR="00ED562D">
        <w:rPr>
          <w:rFonts w:ascii="Times New Roman" w:hAnsi="Times New Roman" w:cs="Times New Roman"/>
          <w:sz w:val="24"/>
          <w:szCs w:val="24"/>
          <w:lang w:val="en-GB"/>
        </w:rPr>
        <w:t>the UK</w:t>
      </w:r>
      <w:r w:rsidRPr="00D73D87" w:rsidR="007025D6">
        <w:rPr>
          <w:rFonts w:ascii="Times New Roman" w:hAnsi="Times New Roman" w:cs="Times New Roman"/>
          <w:sz w:val="24"/>
          <w:szCs w:val="24"/>
          <w:lang w:val="en-GB"/>
        </w:rPr>
        <w:t xml:space="preserve"> </w:t>
      </w:r>
      <w:r w:rsidRPr="00D73D87" w:rsidR="00ED562D">
        <w:rPr>
          <w:rFonts w:ascii="Times New Roman" w:hAnsi="Times New Roman" w:cs="Times New Roman"/>
          <w:sz w:val="24"/>
          <w:szCs w:val="24"/>
          <w:lang w:val="en-GB"/>
        </w:rPr>
        <w:t xml:space="preserve">reeling </w:t>
      </w:r>
      <w:r w:rsidRPr="00D73D87" w:rsidR="0067354A">
        <w:rPr>
          <w:rFonts w:ascii="Times New Roman" w:hAnsi="Times New Roman" w:cs="Times New Roman"/>
          <w:sz w:val="24"/>
          <w:szCs w:val="24"/>
          <w:lang w:val="en-GB"/>
        </w:rPr>
        <w:t>after</w:t>
      </w:r>
      <w:r w:rsidRPr="00D73D87" w:rsidR="007025D6">
        <w:rPr>
          <w:rFonts w:ascii="Times New Roman" w:hAnsi="Times New Roman" w:cs="Times New Roman"/>
          <w:sz w:val="24"/>
          <w:szCs w:val="24"/>
          <w:lang w:val="en-GB"/>
        </w:rPr>
        <w:t xml:space="preserve"> </w:t>
      </w:r>
      <w:r w:rsidRPr="00D73D87" w:rsidR="00A75004">
        <w:rPr>
          <w:rFonts w:ascii="Times New Roman" w:hAnsi="Times New Roman" w:cs="Times New Roman"/>
          <w:sz w:val="24"/>
          <w:szCs w:val="24"/>
          <w:lang w:val="en-GB"/>
        </w:rPr>
        <w:t>three-day</w:t>
      </w:r>
      <w:r w:rsidRPr="00D73D87" w:rsidR="00ED562D">
        <w:rPr>
          <w:rFonts w:ascii="Times New Roman" w:hAnsi="Times New Roman" w:cs="Times New Roman"/>
          <w:sz w:val="24"/>
          <w:szCs w:val="24"/>
          <w:lang w:val="en-GB"/>
        </w:rPr>
        <w:t xml:space="preserve"> week</w:t>
      </w:r>
      <w:r w:rsidRPr="00D73D87" w:rsidR="0067354A">
        <w:rPr>
          <w:rFonts w:ascii="Times New Roman" w:hAnsi="Times New Roman" w:cs="Times New Roman"/>
          <w:sz w:val="24"/>
          <w:szCs w:val="24"/>
          <w:lang w:val="en-GB"/>
        </w:rPr>
        <w:t>s</w:t>
      </w:r>
      <w:r w:rsidRPr="00D73D87" w:rsidR="009828E0">
        <w:rPr>
          <w:rFonts w:ascii="Times New Roman" w:hAnsi="Times New Roman" w:cs="Times New Roman"/>
          <w:sz w:val="24"/>
          <w:szCs w:val="24"/>
          <w:lang w:val="en-GB"/>
        </w:rPr>
        <w:t>,</w:t>
      </w:r>
      <w:r w:rsidRPr="00D73D87" w:rsidR="007025D6">
        <w:rPr>
          <w:rFonts w:ascii="Times New Roman" w:hAnsi="Times New Roman" w:cs="Times New Roman"/>
          <w:sz w:val="24"/>
          <w:szCs w:val="24"/>
          <w:lang w:val="en-GB"/>
        </w:rPr>
        <w:t xml:space="preserve"> it was hardly surprising the tax</w:t>
      </w:r>
      <w:r w:rsidRPr="00D73D87" w:rsidR="00006C77">
        <w:rPr>
          <w:rFonts w:ascii="Times New Roman" w:hAnsi="Times New Roman" w:cs="Times New Roman"/>
          <w:sz w:val="24"/>
          <w:szCs w:val="24"/>
          <w:lang w:val="en-GB"/>
        </w:rPr>
        <w:t>-</w:t>
      </w:r>
      <w:r w:rsidRPr="00D73D87" w:rsidR="007025D6">
        <w:rPr>
          <w:rFonts w:ascii="Times New Roman" w:hAnsi="Times New Roman" w:cs="Times New Roman"/>
          <w:sz w:val="24"/>
          <w:szCs w:val="24"/>
          <w:lang w:val="en-GB"/>
        </w:rPr>
        <w:t>grabbing Labour Government took office in the March elections</w:t>
      </w:r>
      <w:r w:rsidRPr="00D73D87" w:rsidR="003776D1">
        <w:rPr>
          <w:rFonts w:ascii="Times New Roman" w:hAnsi="Times New Roman" w:cs="Times New Roman"/>
          <w:sz w:val="24"/>
          <w:szCs w:val="24"/>
          <w:lang w:val="en-GB"/>
        </w:rPr>
        <w:t>.</w:t>
      </w:r>
    </w:p>
    <w:p w:rsidRPr="00D73D87" w:rsidR="0073707F" w:rsidP="00E37332" w:rsidRDefault="001B6F94" w14:paraId="5F1817D4" w14:textId="1A73C4B6">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M</w:t>
      </w:r>
      <w:r w:rsidRPr="00D73D87" w:rsidR="00A75004">
        <w:rPr>
          <w:rFonts w:ascii="Times New Roman" w:hAnsi="Times New Roman" w:cs="Times New Roman"/>
          <w:sz w:val="24"/>
          <w:szCs w:val="24"/>
          <w:lang w:val="en-GB"/>
        </w:rPr>
        <w:t xml:space="preserve">y parents </w:t>
      </w:r>
      <w:r w:rsidRPr="00D73D87">
        <w:rPr>
          <w:rFonts w:ascii="Times New Roman" w:hAnsi="Times New Roman" w:cs="Times New Roman"/>
          <w:sz w:val="24"/>
          <w:szCs w:val="24"/>
          <w:lang w:val="en-GB"/>
        </w:rPr>
        <w:t>had seen this coming</w:t>
      </w:r>
      <w:r w:rsidRPr="00D73D87" w:rsidR="001E47F1">
        <w:rPr>
          <w:rFonts w:ascii="Times New Roman" w:hAnsi="Times New Roman" w:cs="Times New Roman"/>
          <w:sz w:val="24"/>
          <w:szCs w:val="24"/>
          <w:lang w:val="en-GB"/>
        </w:rPr>
        <w:t>,</w:t>
      </w:r>
      <w:r w:rsidRPr="00D73D87" w:rsidR="000D4DDD">
        <w:rPr>
          <w:rFonts w:ascii="Times New Roman" w:hAnsi="Times New Roman" w:cs="Times New Roman"/>
          <w:sz w:val="24"/>
          <w:szCs w:val="24"/>
          <w:lang w:val="en-GB"/>
        </w:rPr>
        <w:t xml:space="preserve"> </w:t>
      </w:r>
      <w:r w:rsidRPr="00D73D87" w:rsidR="00F62C85">
        <w:rPr>
          <w:rFonts w:ascii="Times New Roman" w:hAnsi="Times New Roman" w:cs="Times New Roman"/>
          <w:sz w:val="24"/>
          <w:szCs w:val="24"/>
          <w:lang w:val="en-GB"/>
        </w:rPr>
        <w:t>sold up</w:t>
      </w:r>
      <w:r w:rsidRPr="00D73D87" w:rsidR="00006C77">
        <w:rPr>
          <w:rFonts w:ascii="Times New Roman" w:hAnsi="Times New Roman" w:cs="Times New Roman"/>
          <w:sz w:val="24"/>
          <w:szCs w:val="24"/>
          <w:lang w:val="en-GB"/>
        </w:rPr>
        <w:t>,</w:t>
      </w:r>
      <w:r w:rsidRPr="00D73D87" w:rsidR="00F62C85">
        <w:rPr>
          <w:rFonts w:ascii="Times New Roman" w:hAnsi="Times New Roman" w:cs="Times New Roman"/>
          <w:sz w:val="24"/>
          <w:szCs w:val="24"/>
          <w:lang w:val="en-GB"/>
        </w:rPr>
        <w:t xml:space="preserve"> and t</w:t>
      </w:r>
      <w:r w:rsidRPr="00D73D87">
        <w:rPr>
          <w:rFonts w:ascii="Times New Roman" w:hAnsi="Times New Roman" w:cs="Times New Roman"/>
          <w:sz w:val="24"/>
          <w:szCs w:val="24"/>
          <w:lang w:val="en-GB"/>
        </w:rPr>
        <w:t>aken</w:t>
      </w:r>
      <w:r w:rsidRPr="00D73D87" w:rsidR="00F62C85">
        <w:rPr>
          <w:rFonts w:ascii="Times New Roman" w:hAnsi="Times New Roman" w:cs="Times New Roman"/>
          <w:sz w:val="24"/>
          <w:szCs w:val="24"/>
          <w:lang w:val="en-GB"/>
        </w:rPr>
        <w:t xml:space="preserve"> a huge gamble </w:t>
      </w:r>
      <w:r w:rsidRPr="00D73D87" w:rsidR="007F5134">
        <w:rPr>
          <w:rFonts w:ascii="Times New Roman" w:hAnsi="Times New Roman" w:cs="Times New Roman"/>
          <w:sz w:val="24"/>
          <w:szCs w:val="24"/>
          <w:lang w:val="en-GB"/>
        </w:rPr>
        <w:t>with a hare</w:t>
      </w:r>
      <w:r w:rsidRPr="00D73D87" w:rsidR="004C6CEB">
        <w:rPr>
          <w:rFonts w:ascii="Times New Roman" w:hAnsi="Times New Roman" w:cs="Times New Roman"/>
          <w:sz w:val="24"/>
          <w:szCs w:val="24"/>
          <w:lang w:val="en-GB"/>
        </w:rPr>
        <w:t>-</w:t>
      </w:r>
      <w:r w:rsidRPr="00D73D87" w:rsidR="007F5134">
        <w:rPr>
          <w:rFonts w:ascii="Times New Roman" w:hAnsi="Times New Roman" w:cs="Times New Roman"/>
          <w:sz w:val="24"/>
          <w:szCs w:val="24"/>
          <w:lang w:val="en-GB"/>
        </w:rPr>
        <w:t>brained scheme to</w:t>
      </w:r>
      <w:r w:rsidRPr="00D73D87" w:rsidR="00E53289">
        <w:rPr>
          <w:rFonts w:ascii="Times New Roman" w:hAnsi="Times New Roman" w:cs="Times New Roman"/>
          <w:sz w:val="24"/>
          <w:szCs w:val="24"/>
          <w:lang w:val="en-GB"/>
        </w:rPr>
        <w:t xml:space="preserve"> buy a </w:t>
      </w:r>
      <w:r w:rsidRPr="00D73D87" w:rsidR="007F5134">
        <w:rPr>
          <w:rFonts w:ascii="Times New Roman" w:hAnsi="Times New Roman" w:cs="Times New Roman"/>
          <w:sz w:val="24"/>
          <w:szCs w:val="24"/>
          <w:lang w:val="en-GB"/>
        </w:rPr>
        <w:t>half-finished</w:t>
      </w:r>
      <w:r w:rsidRPr="00D73D87" w:rsidR="00E53289">
        <w:rPr>
          <w:rFonts w:ascii="Times New Roman" w:hAnsi="Times New Roman" w:cs="Times New Roman"/>
          <w:sz w:val="24"/>
          <w:szCs w:val="24"/>
          <w:lang w:val="en-GB"/>
        </w:rPr>
        <w:t xml:space="preserve"> hotel in Nerja on the eastern Costa del Sol in Spain</w:t>
      </w:r>
      <w:r w:rsidRPr="00D73D87" w:rsidR="00511587">
        <w:rPr>
          <w:rFonts w:ascii="Times New Roman" w:hAnsi="Times New Roman" w:cs="Times New Roman"/>
          <w:sz w:val="24"/>
          <w:szCs w:val="24"/>
          <w:lang w:val="en-GB"/>
        </w:rPr>
        <w:t>.</w:t>
      </w:r>
      <w:r w:rsidRPr="00D73D87" w:rsidR="009A62C1">
        <w:rPr>
          <w:rFonts w:ascii="Times New Roman" w:hAnsi="Times New Roman" w:cs="Times New Roman"/>
          <w:sz w:val="24"/>
          <w:szCs w:val="24"/>
          <w:lang w:val="en-GB"/>
        </w:rPr>
        <w:t xml:space="preserve"> </w:t>
      </w:r>
      <w:r w:rsidRPr="00D73D87" w:rsidR="00C040C9">
        <w:rPr>
          <w:rFonts w:ascii="Times New Roman" w:hAnsi="Times New Roman" w:cs="Times New Roman"/>
          <w:sz w:val="24"/>
          <w:szCs w:val="24"/>
          <w:lang w:val="en-GB"/>
        </w:rPr>
        <w:t xml:space="preserve">For some completely </w:t>
      </w:r>
      <w:r w:rsidRPr="00D73D87" w:rsidR="004D2E89">
        <w:rPr>
          <w:rFonts w:ascii="Times New Roman" w:hAnsi="Times New Roman" w:cs="Times New Roman"/>
          <w:sz w:val="24"/>
          <w:szCs w:val="24"/>
          <w:lang w:val="en-GB"/>
        </w:rPr>
        <w:t>unfathomable</w:t>
      </w:r>
      <w:r w:rsidRPr="00D73D87" w:rsidR="00C040C9">
        <w:rPr>
          <w:rFonts w:ascii="Times New Roman" w:hAnsi="Times New Roman" w:cs="Times New Roman"/>
          <w:sz w:val="24"/>
          <w:szCs w:val="24"/>
          <w:lang w:val="en-GB"/>
        </w:rPr>
        <w:t xml:space="preserve"> reason</w:t>
      </w:r>
      <w:r w:rsidRPr="00D73D87" w:rsidR="004D2E89">
        <w:rPr>
          <w:rFonts w:ascii="Times New Roman" w:hAnsi="Times New Roman" w:cs="Times New Roman"/>
          <w:sz w:val="24"/>
          <w:szCs w:val="24"/>
          <w:lang w:val="en-GB"/>
        </w:rPr>
        <w:t>,</w:t>
      </w:r>
      <w:r w:rsidRPr="00D73D87" w:rsidR="00C040C9">
        <w:rPr>
          <w:rFonts w:ascii="Times New Roman" w:hAnsi="Times New Roman" w:cs="Times New Roman"/>
          <w:sz w:val="24"/>
          <w:szCs w:val="24"/>
          <w:lang w:val="en-GB"/>
        </w:rPr>
        <w:t xml:space="preserve"> my father preferred </w:t>
      </w:r>
      <w:r w:rsidRPr="00D73D87" w:rsidR="004D2E89">
        <w:rPr>
          <w:rFonts w:ascii="Times New Roman" w:hAnsi="Times New Roman" w:cs="Times New Roman"/>
          <w:sz w:val="24"/>
          <w:szCs w:val="24"/>
          <w:lang w:val="en-GB"/>
        </w:rPr>
        <w:t xml:space="preserve">the thought of life under a brutal dictator against </w:t>
      </w:r>
      <w:r w:rsidRPr="00D73D87" w:rsidR="00BE05D8">
        <w:rPr>
          <w:rFonts w:ascii="Times New Roman" w:hAnsi="Times New Roman" w:cs="Times New Roman"/>
          <w:sz w:val="24"/>
          <w:szCs w:val="24"/>
          <w:lang w:val="en-GB"/>
        </w:rPr>
        <w:t>that of an inept bunch of socialists determined to bankrupt the country</w:t>
      </w:r>
      <w:r w:rsidRPr="00D73D87" w:rsidR="0073707F">
        <w:rPr>
          <w:rFonts w:ascii="Times New Roman" w:hAnsi="Times New Roman" w:cs="Times New Roman"/>
          <w:sz w:val="24"/>
          <w:szCs w:val="24"/>
          <w:lang w:val="en-GB"/>
        </w:rPr>
        <w:t>.</w:t>
      </w:r>
    </w:p>
    <w:p w:rsidRPr="00D73D87" w:rsidR="003131EB" w:rsidP="0C8A1D81" w:rsidRDefault="00724948" w14:paraId="3293A967" w14:textId="2754E2C0">
      <w:pPr>
        <w:pStyle w:val="Normal"/>
        <w:suppressLineNumbers w:val="0"/>
        <w:bidi w:val="0"/>
        <w:spacing w:before="0" w:beforeAutospacing="off" w:after="0" w:afterAutospacing="off" w:line="360" w:lineRule="auto"/>
        <w:ind w:left="0" w:right="0" w:firstLine="720"/>
        <w:jc w:val="left"/>
        <w:rPr>
          <w:ins w:author="Gary Smailes" w:date="2024-01-15T14:52:22.104Z" w:id="577719739"/>
          <w:rFonts w:ascii="Times New Roman" w:hAnsi="Times New Roman" w:cs="Times New Roman"/>
          <w:sz w:val="24"/>
          <w:szCs w:val="24"/>
          <w:lang w:val="en-GB"/>
        </w:rPr>
      </w:pPr>
      <w:r w:rsidRPr="0C8A1D81" w:rsidR="0C8A1D81">
        <w:rPr>
          <w:rFonts w:ascii="Times New Roman" w:hAnsi="Times New Roman" w:cs="Times New Roman"/>
          <w:sz w:val="24"/>
          <w:szCs w:val="24"/>
          <w:lang w:val="en-GB"/>
        </w:rPr>
        <w:t>“At least we’ll be warm when the lights go out</w:t>
      </w:r>
      <w:ins w:author="Gary Smailes" w:date="2024-01-15T14:51:41.495Z" w:id="970982567">
        <w:r w:rsidRPr="0C8A1D81" w:rsidR="0C8A1D81">
          <w:rPr>
            <w:rFonts w:ascii="Times New Roman" w:hAnsi="Times New Roman" w:cs="Times New Roman"/>
            <w:sz w:val="24"/>
            <w:szCs w:val="24"/>
            <w:lang w:val="en-GB"/>
          </w:rPr>
          <w:t>,</w:t>
        </w:r>
      </w:ins>
      <w:del w:author="Gary Smailes" w:date="2024-01-15T14:51:41.081Z" w:id="695168625">
        <w:r w:rsidRPr="0C8A1D81" w:rsidDel="0C8A1D81">
          <w:rPr>
            <w:rFonts w:ascii="Times New Roman" w:hAnsi="Times New Roman" w:cs="Times New Roman"/>
            <w:sz w:val="24"/>
            <w:szCs w:val="24"/>
            <w:lang w:val="en-GB"/>
          </w:rPr>
          <w:delText>.</w:delText>
        </w:r>
      </w:del>
      <w:r w:rsidRPr="0C8A1D81" w:rsidR="0C8A1D81">
        <w:rPr>
          <w:rFonts w:ascii="Times New Roman" w:hAnsi="Times New Roman" w:cs="Times New Roman"/>
          <w:sz w:val="24"/>
          <w:szCs w:val="24"/>
          <w:lang w:val="en-GB"/>
        </w:rPr>
        <w:t xml:space="preserve">” </w:t>
      </w:r>
      <w:ins w:author="Gary Smailes" w:date="2024-01-15T14:51:49.405Z" w:id="1536626961">
        <w:r w:rsidRPr="0C8A1D81" w:rsidR="0C8A1D81">
          <w:rPr>
            <w:rFonts w:ascii="Times New Roman" w:hAnsi="Times New Roman" w:cs="Times New Roman"/>
            <w:sz w:val="24"/>
            <w:szCs w:val="24"/>
            <w:lang w:val="en-GB"/>
          </w:rPr>
          <w:t>he said on more than one occasion</w:t>
        </w:r>
      </w:ins>
      <w:ins w:author="Gary Smailes" w:date="2024-01-15T14:52:14.57Z" w:id="1894641444">
        <w:r w:rsidRPr="0C8A1D81" w:rsidR="0C8A1D81">
          <w:rPr>
            <w:rFonts w:ascii="Times New Roman" w:hAnsi="Times New Roman" w:cs="Times New Roman"/>
            <w:sz w:val="24"/>
            <w:szCs w:val="24"/>
            <w:lang w:val="en-GB"/>
          </w:rPr>
          <w:t xml:space="preserve"> as </w:t>
        </w:r>
      </w:ins>
      <w:del w:author="Gary Smailes" w:date="2024-01-15T14:52:19.169Z" w:id="781011470">
        <w:r w:rsidRPr="0C8A1D81" w:rsidDel="0C8A1D81">
          <w:rPr>
            <w:rFonts w:ascii="Times New Roman" w:hAnsi="Times New Roman" w:cs="Times New Roman"/>
            <w:sz w:val="24"/>
            <w:szCs w:val="24"/>
            <w:lang w:val="en-GB"/>
          </w:rPr>
          <w:delText>Was his</w:delText>
        </w:r>
      </w:del>
      <w:ins w:author="Gary Smailes" w:date="2024-01-15T14:52:19.222Z" w:id="216893472">
        <w:r w:rsidRPr="0C8A1D81" w:rsidR="0C8A1D81">
          <w:rPr>
            <w:rFonts w:ascii="Times New Roman" w:hAnsi="Times New Roman" w:cs="Times New Roman"/>
            <w:sz w:val="24"/>
            <w:szCs w:val="24"/>
            <w:lang w:val="en-GB"/>
          </w:rPr>
          <w:t>a</w:t>
        </w:r>
      </w:ins>
      <w:r w:rsidRPr="0C8A1D81" w:rsidR="0C8A1D81">
        <w:rPr>
          <w:rFonts w:ascii="Times New Roman" w:hAnsi="Times New Roman" w:cs="Times New Roman"/>
          <w:sz w:val="24"/>
          <w:szCs w:val="24"/>
          <w:lang w:val="en-GB"/>
        </w:rPr>
        <w:t xml:space="preserve"> way of justifying it to us</w:t>
      </w:r>
      <w:del w:author="Gary Smailes" w:date="2024-01-15T14:52:00.513Z" w:id="1460753977">
        <w:r w:rsidRPr="0C8A1D81" w:rsidDel="0C8A1D81">
          <w:rPr>
            <w:rFonts w:ascii="Times New Roman" w:hAnsi="Times New Roman" w:cs="Times New Roman"/>
            <w:sz w:val="24"/>
            <w:szCs w:val="24"/>
            <w:lang w:val="en-GB"/>
          </w:rPr>
          <w:delText xml:space="preserve"> when </w:delText>
        </w:r>
        <w:r w:rsidRPr="0C8A1D81" w:rsidDel="0C8A1D81">
          <w:rPr>
            <w:rFonts w:ascii="Times New Roman" w:hAnsi="Times New Roman" w:cs="Times New Roman"/>
            <w:sz w:val="24"/>
            <w:szCs w:val="24"/>
            <w:lang w:val="en-GB"/>
          </w:rPr>
          <w:delText>we’d</w:delText>
        </w:r>
        <w:r w:rsidRPr="0C8A1D81" w:rsidDel="0C8A1D81">
          <w:rPr>
            <w:rFonts w:ascii="Times New Roman" w:hAnsi="Times New Roman" w:cs="Times New Roman"/>
            <w:sz w:val="24"/>
            <w:szCs w:val="24"/>
            <w:lang w:val="en-GB"/>
          </w:rPr>
          <w:delText xml:space="preserve"> voted to go with him or stay</w:delText>
        </w:r>
      </w:del>
      <w:r w:rsidRPr="0C8A1D81" w:rsidR="0C8A1D81">
        <w:rPr>
          <w:rFonts w:ascii="Times New Roman" w:hAnsi="Times New Roman" w:cs="Times New Roman"/>
          <w:sz w:val="24"/>
          <w:szCs w:val="24"/>
          <w:lang w:val="en-GB"/>
        </w:rPr>
        <w:t xml:space="preserve">. </w:t>
      </w:r>
    </w:p>
    <w:p w:rsidRPr="00D73D87" w:rsidR="003131EB" w:rsidP="0C8A1D81" w:rsidRDefault="00724948" w14:paraId="3B3A3E2D" w14:textId="73AA5394">
      <w:pPr>
        <w:pStyle w:val="Normal"/>
        <w:suppressLineNumbers w:val="0"/>
        <w:bidi w:val="0"/>
        <w:spacing w:before="0" w:beforeAutospacing="off" w:after="0" w:afterAutospacing="off" w:line="360" w:lineRule="auto"/>
        <w:ind w:left="0" w:right="0" w:firstLine="720"/>
        <w:jc w:val="left"/>
        <w:rPr>
          <w:rFonts w:ascii="Times New Roman" w:hAnsi="Times New Roman" w:cs="Times New Roman"/>
          <w:sz w:val="24"/>
          <w:szCs w:val="24"/>
          <w:lang w:val="en-GB"/>
        </w:rPr>
      </w:pPr>
      <w:r w:rsidRPr="0C8A1D81" w:rsidR="0C8A1D81">
        <w:rPr>
          <w:rFonts w:ascii="Times New Roman" w:hAnsi="Times New Roman" w:cs="Times New Roman"/>
          <w:sz w:val="24"/>
          <w:szCs w:val="24"/>
          <w:lang w:val="en-GB"/>
        </w:rPr>
        <w:t>My two elder sisters</w:t>
      </w:r>
      <w:ins w:author="Gary Smailes" w:date="2024-01-15T14:52:27.235Z" w:id="680397343">
        <w:r w:rsidRPr="0C8A1D81" w:rsidR="0C8A1D81">
          <w:rPr>
            <w:rFonts w:ascii="Times New Roman" w:hAnsi="Times New Roman" w:cs="Times New Roman"/>
            <w:sz w:val="24"/>
            <w:szCs w:val="24"/>
            <w:lang w:val="en-GB"/>
          </w:rPr>
          <w:t>,</w:t>
        </w:r>
      </w:ins>
      <w:r w:rsidRPr="0C8A1D81" w:rsidR="0C8A1D81">
        <w:rPr>
          <w:rFonts w:ascii="Times New Roman" w:hAnsi="Times New Roman" w:cs="Times New Roman"/>
          <w:sz w:val="24"/>
          <w:szCs w:val="24"/>
          <w:lang w:val="en-GB"/>
        </w:rPr>
        <w:t xml:space="preserve"> </w:t>
      </w:r>
      <w:r w:rsidRPr="0C8A1D81" w:rsidR="0C8A1D81">
        <w:rPr>
          <w:rFonts w:ascii="Times New Roman" w:hAnsi="Times New Roman" w:cs="Times New Roman"/>
          <w:sz w:val="24"/>
          <w:szCs w:val="24"/>
          <w:lang w:val="en-GB"/>
        </w:rPr>
        <w:t>Gloria</w:t>
      </w:r>
      <w:r w:rsidRPr="0C8A1D81" w:rsidR="0C8A1D81">
        <w:rPr>
          <w:rFonts w:ascii="Times New Roman" w:hAnsi="Times New Roman" w:cs="Times New Roman"/>
          <w:sz w:val="24"/>
          <w:szCs w:val="24"/>
          <w:lang w:val="en-GB"/>
        </w:rPr>
        <w:t xml:space="preserve"> and Diana</w:t>
      </w:r>
      <w:ins w:author="Gary Smailes" w:date="2024-01-15T14:52:28.938Z" w:id="1201078337">
        <w:r w:rsidRPr="0C8A1D81" w:rsidR="0C8A1D81">
          <w:rPr>
            <w:rFonts w:ascii="Times New Roman" w:hAnsi="Times New Roman" w:cs="Times New Roman"/>
            <w:sz w:val="24"/>
            <w:szCs w:val="24"/>
            <w:lang w:val="en-GB"/>
          </w:rPr>
          <w:t>,</w:t>
        </w:r>
      </w:ins>
      <w:r w:rsidRPr="0C8A1D81" w:rsidR="0C8A1D81">
        <w:rPr>
          <w:rFonts w:ascii="Times New Roman" w:hAnsi="Times New Roman" w:cs="Times New Roman"/>
          <w:sz w:val="24"/>
          <w:szCs w:val="24"/>
          <w:lang w:val="en-GB"/>
        </w:rPr>
        <w:t xml:space="preserve"> had chosen to remain with their husbands and kids </w:t>
      </w:r>
      <w:ins w:author="Gary Smailes" w:date="2024-01-15T14:52:37.101Z" w:id="1798959763">
        <w:r w:rsidRPr="0C8A1D81" w:rsidR="0C8A1D81">
          <w:rPr>
            <w:rFonts w:ascii="Times New Roman" w:hAnsi="Times New Roman" w:cs="Times New Roman"/>
            <w:sz w:val="24"/>
            <w:szCs w:val="24"/>
            <w:lang w:val="en-GB"/>
          </w:rPr>
          <w:t xml:space="preserve">in the UK </w:t>
        </w:r>
      </w:ins>
      <w:r w:rsidRPr="0C8A1D81" w:rsidR="0C8A1D81">
        <w:rPr>
          <w:rFonts w:ascii="Times New Roman" w:hAnsi="Times New Roman" w:cs="Times New Roman"/>
          <w:sz w:val="24"/>
          <w:szCs w:val="24"/>
          <w:lang w:val="en-GB"/>
        </w:rPr>
        <w:t xml:space="preserve">but the rest of us had </w:t>
      </w:r>
      <w:r w:rsidRPr="0C8A1D81" w:rsidR="0C8A1D81">
        <w:rPr>
          <w:rFonts w:ascii="Times New Roman" w:hAnsi="Times New Roman" w:cs="Times New Roman"/>
          <w:sz w:val="24"/>
          <w:szCs w:val="24"/>
          <w:lang w:val="en-GB"/>
        </w:rPr>
        <w:t>elected</w:t>
      </w:r>
      <w:r w:rsidRPr="0C8A1D81" w:rsidR="0C8A1D81">
        <w:rPr>
          <w:rFonts w:ascii="Times New Roman" w:hAnsi="Times New Roman" w:cs="Times New Roman"/>
          <w:sz w:val="24"/>
          <w:szCs w:val="24"/>
          <w:lang w:val="en-GB"/>
        </w:rPr>
        <w:t xml:space="preserve"> to go</w:t>
      </w:r>
      <w:ins w:author="Gary Smailes" w:date="2024-01-15T14:52:43.609Z" w:id="1075122678">
        <w:r w:rsidRPr="0C8A1D81" w:rsidR="0C8A1D81">
          <w:rPr>
            <w:rFonts w:ascii="Times New Roman" w:hAnsi="Times New Roman" w:cs="Times New Roman"/>
            <w:sz w:val="24"/>
            <w:szCs w:val="24"/>
            <w:lang w:val="en-GB"/>
          </w:rPr>
          <w:t xml:space="preserve"> to Spain</w:t>
        </w:r>
      </w:ins>
      <w:r w:rsidRPr="0C8A1D81" w:rsidR="0C8A1D81">
        <w:rPr>
          <w:rFonts w:ascii="Times New Roman" w:hAnsi="Times New Roman" w:cs="Times New Roman"/>
          <w:sz w:val="24"/>
          <w:szCs w:val="24"/>
          <w:lang w:val="en-GB"/>
        </w:rPr>
        <w:t xml:space="preserve">. </w:t>
      </w:r>
      <w:del w:author="Gary Smailes" w:date="2024-01-15T14:52:52.928Z" w:id="1477385078">
        <w:r w:rsidRPr="0C8A1D81" w:rsidDel="0C8A1D81">
          <w:rPr>
            <w:rFonts w:ascii="Times New Roman" w:hAnsi="Times New Roman" w:cs="Times New Roman"/>
            <w:sz w:val="24"/>
            <w:szCs w:val="24"/>
            <w:lang w:val="en-GB"/>
          </w:rPr>
          <w:delText xml:space="preserve">Well, most of us. </w:delText>
        </w:r>
      </w:del>
      <w:r w:rsidRPr="0C8A1D81" w:rsidR="0C8A1D81">
        <w:rPr>
          <w:rFonts w:ascii="Times New Roman" w:hAnsi="Times New Roman" w:cs="Times New Roman"/>
          <w:sz w:val="24"/>
          <w:szCs w:val="24"/>
          <w:lang w:val="en-GB"/>
        </w:rPr>
        <w:t>My difficult elder brother Mark did not want to go at all, but he deferred to his wife Susan and two children</w:t>
      </w:r>
      <w:ins w:author="Gary Smailes" w:date="2024-01-15T14:53:11.898Z" w:id="978473855">
        <w:r w:rsidRPr="0C8A1D81" w:rsidR="0C8A1D81">
          <w:rPr>
            <w:rFonts w:ascii="Times New Roman" w:hAnsi="Times New Roman" w:cs="Times New Roman"/>
            <w:sz w:val="24"/>
            <w:szCs w:val="24"/>
            <w:lang w:val="en-GB"/>
          </w:rPr>
          <w:t>,</w:t>
        </w:r>
      </w:ins>
      <w:r w:rsidRPr="0C8A1D81" w:rsidR="0C8A1D81">
        <w:rPr>
          <w:rFonts w:ascii="Times New Roman" w:hAnsi="Times New Roman" w:cs="Times New Roman"/>
          <w:sz w:val="24"/>
          <w:szCs w:val="24"/>
          <w:lang w:val="en-GB"/>
        </w:rPr>
        <w:t xml:space="preserve"> </w:t>
      </w:r>
      <w:r w:rsidRPr="0C8A1D81" w:rsidR="0C8A1D81">
        <w:rPr>
          <w:rFonts w:ascii="Times New Roman" w:hAnsi="Times New Roman" w:cs="Times New Roman"/>
          <w:sz w:val="24"/>
          <w:szCs w:val="24"/>
          <w:lang w:val="en-GB"/>
        </w:rPr>
        <w:t>Sally</w:t>
      </w:r>
      <w:r w:rsidRPr="0C8A1D81" w:rsidR="0C8A1D81">
        <w:rPr>
          <w:rFonts w:ascii="Times New Roman" w:hAnsi="Times New Roman" w:cs="Times New Roman"/>
          <w:sz w:val="24"/>
          <w:szCs w:val="24"/>
          <w:lang w:val="en-GB"/>
        </w:rPr>
        <w:t xml:space="preserve"> and Matthew</w:t>
      </w:r>
      <w:ins w:author="Gary Smailes" w:date="2024-01-15T14:53:14.494Z" w:id="1384025338">
        <w:r w:rsidRPr="0C8A1D81" w:rsidR="0C8A1D81">
          <w:rPr>
            <w:rFonts w:ascii="Times New Roman" w:hAnsi="Times New Roman" w:cs="Times New Roman"/>
            <w:sz w:val="24"/>
            <w:szCs w:val="24"/>
            <w:lang w:val="en-GB"/>
          </w:rPr>
          <w:t>,</w:t>
        </w:r>
      </w:ins>
      <w:r w:rsidRPr="0C8A1D81" w:rsidR="0C8A1D81">
        <w:rPr>
          <w:rFonts w:ascii="Times New Roman" w:hAnsi="Times New Roman" w:cs="Times New Roman"/>
          <w:sz w:val="24"/>
          <w:szCs w:val="24"/>
          <w:lang w:val="en-GB"/>
        </w:rPr>
        <w:t xml:space="preserve"> who </w:t>
      </w:r>
      <w:r w:rsidRPr="0C8A1D81" w:rsidR="0C8A1D81">
        <w:rPr>
          <w:rFonts w:ascii="Times New Roman" w:hAnsi="Times New Roman" w:cs="Times New Roman"/>
          <w:sz w:val="24"/>
          <w:szCs w:val="24"/>
          <w:lang w:val="en-GB"/>
        </w:rPr>
        <w:t>couldn’t</w:t>
      </w:r>
      <w:r w:rsidRPr="0C8A1D81" w:rsidR="0C8A1D81">
        <w:rPr>
          <w:rFonts w:ascii="Times New Roman" w:hAnsi="Times New Roman" w:cs="Times New Roman"/>
          <w:sz w:val="24"/>
          <w:szCs w:val="24"/>
          <w:lang w:val="en-GB"/>
        </w:rPr>
        <w:t xml:space="preserve"> wait. To me, it sounded like an adventure in paradise. I was as excited as the kids when</w:t>
      </w:r>
      <w:ins w:author="Gary Smailes" w:date="2024-01-15T14:53:56.183Z" w:id="2133340500">
        <w:r w:rsidRPr="0C8A1D81" w:rsidR="0C8A1D81">
          <w:rPr>
            <w:rFonts w:ascii="Times New Roman" w:hAnsi="Times New Roman" w:cs="Times New Roman"/>
            <w:sz w:val="24"/>
            <w:szCs w:val="24"/>
            <w:lang w:val="en-GB"/>
          </w:rPr>
          <w:t>,</w:t>
        </w:r>
      </w:ins>
      <w:r w:rsidRPr="0C8A1D81" w:rsidR="0C8A1D81">
        <w:rPr>
          <w:rFonts w:ascii="Times New Roman" w:hAnsi="Times New Roman" w:cs="Times New Roman"/>
          <w:sz w:val="24"/>
          <w:szCs w:val="24"/>
          <w:lang w:val="en-GB"/>
        </w:rPr>
        <w:t xml:space="preserve"> a few months later, with everything sold, we jumped into dad’s Rolls Royce and headed for the sun with </w:t>
      </w:r>
      <w:r w:rsidRPr="0C8A1D81" w:rsidR="0C8A1D81">
        <w:rPr>
          <w:rFonts w:ascii="Times New Roman" w:hAnsi="Times New Roman" w:cs="Times New Roman"/>
          <w:sz w:val="24"/>
          <w:szCs w:val="24"/>
          <w:lang w:val="en-GB"/>
        </w:rPr>
        <w:t>great expectations</w:t>
      </w:r>
      <w:r w:rsidRPr="0C8A1D81" w:rsidR="0C8A1D81">
        <w:rPr>
          <w:rFonts w:ascii="Times New Roman" w:hAnsi="Times New Roman" w:cs="Times New Roman"/>
          <w:sz w:val="24"/>
          <w:szCs w:val="24"/>
          <w:lang w:val="en-GB"/>
        </w:rPr>
        <w:t>.</w:t>
      </w:r>
    </w:p>
    <w:p w:rsidRPr="00D73D87" w:rsidR="00951102" w:rsidP="00E37332" w:rsidRDefault="00951102" w14:paraId="6307A734" w14:textId="76E5EDC8">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It was a disaster.</w:t>
      </w:r>
    </w:p>
    <w:p w:rsidRPr="00D73D87" w:rsidR="00951102" w:rsidP="00E37332" w:rsidRDefault="00951102" w14:paraId="44D29C6F" w14:textId="5A13F478">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The hotel was nowhere near finished.</w:t>
      </w:r>
    </w:p>
    <w:p w:rsidRPr="00D73D87" w:rsidR="00573FDB" w:rsidP="00E37332" w:rsidRDefault="00951102" w14:paraId="3AA81CCB" w14:textId="214AA5E2">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The builder’s excuses were </w:t>
      </w:r>
      <w:r w:rsidRPr="00D73D87" w:rsidR="00573FDB">
        <w:rPr>
          <w:rFonts w:ascii="Times New Roman" w:hAnsi="Times New Roman" w:cs="Times New Roman"/>
          <w:sz w:val="24"/>
          <w:szCs w:val="24"/>
          <w:lang w:val="en-GB"/>
        </w:rPr>
        <w:t xml:space="preserve">generally </w:t>
      </w:r>
      <w:r w:rsidRPr="00D73D87">
        <w:rPr>
          <w:rFonts w:ascii="Times New Roman" w:hAnsi="Times New Roman" w:cs="Times New Roman"/>
          <w:sz w:val="24"/>
          <w:szCs w:val="24"/>
          <w:lang w:val="en-GB"/>
        </w:rPr>
        <w:t xml:space="preserve">plausible but always accompanied by yet another invoice for extras we had assumed </w:t>
      </w:r>
      <w:r w:rsidR="00935E7A">
        <w:rPr>
          <w:rFonts w:ascii="Times New Roman" w:hAnsi="Times New Roman" w:cs="Times New Roman"/>
          <w:sz w:val="24"/>
          <w:szCs w:val="24"/>
          <w:lang w:val="en-GB"/>
        </w:rPr>
        <w:t>were</w:t>
      </w:r>
      <w:r w:rsidRPr="00D73D87">
        <w:rPr>
          <w:rFonts w:ascii="Times New Roman" w:hAnsi="Times New Roman" w:cs="Times New Roman"/>
          <w:sz w:val="24"/>
          <w:szCs w:val="24"/>
          <w:lang w:val="en-GB"/>
        </w:rPr>
        <w:t xml:space="preserve"> included.</w:t>
      </w:r>
    </w:p>
    <w:p w:rsidRPr="00D73D87" w:rsidR="00951102" w:rsidP="00E37332" w:rsidRDefault="00951102" w14:paraId="683BD2D4" w14:textId="2E753B23">
      <w:pPr>
        <w:spacing w:after="0" w:line="360" w:lineRule="auto"/>
        <w:ind w:firstLine="720"/>
        <w:rPr>
          <w:rFonts w:ascii="Times New Roman" w:hAnsi="Times New Roman" w:cs="Times New Roman"/>
          <w:sz w:val="24"/>
          <w:szCs w:val="24"/>
          <w:lang w:val="en-GB"/>
        </w:rPr>
      </w:pPr>
      <w:r w:rsidRPr="0C8A1D81" w:rsidR="0C8A1D81">
        <w:rPr>
          <w:rFonts w:ascii="Times New Roman" w:hAnsi="Times New Roman" w:cs="Times New Roman"/>
          <w:sz w:val="24"/>
          <w:szCs w:val="24"/>
          <w:lang w:val="en-GB"/>
        </w:rPr>
        <w:t xml:space="preserve">While we waited and waited for the next pathetic excuse and drain on our resources, life in our spacious, </w:t>
      </w:r>
      <w:r w:rsidRPr="0C8A1D81" w:rsidR="0C8A1D81">
        <w:rPr>
          <w:rFonts w:ascii="Times New Roman" w:hAnsi="Times New Roman" w:cs="Times New Roman"/>
          <w:sz w:val="24"/>
          <w:szCs w:val="24"/>
          <w:lang w:val="en-GB"/>
        </w:rPr>
        <w:t>supposedly temporary</w:t>
      </w:r>
      <w:r w:rsidRPr="0C8A1D81" w:rsidR="0C8A1D81">
        <w:rPr>
          <w:rFonts w:ascii="Times New Roman" w:hAnsi="Times New Roman" w:cs="Times New Roman"/>
          <w:sz w:val="24"/>
          <w:szCs w:val="24"/>
          <w:lang w:val="en-GB"/>
        </w:rPr>
        <w:t xml:space="preserve"> apartment became strained</w:t>
      </w:r>
      <w:ins w:author="Gary Smailes" w:date="2024-01-15T14:54:29.481Z" w:id="1049326127">
        <w:r w:rsidRPr="0C8A1D81" w:rsidR="0C8A1D81">
          <w:rPr>
            <w:rFonts w:ascii="Times New Roman" w:hAnsi="Times New Roman" w:cs="Times New Roman"/>
            <w:sz w:val="24"/>
            <w:szCs w:val="24"/>
            <w:lang w:val="en-GB"/>
          </w:rPr>
          <w:t>,</w:t>
        </w:r>
      </w:ins>
      <w:r w:rsidRPr="0C8A1D81" w:rsidR="0C8A1D81">
        <w:rPr>
          <w:rFonts w:ascii="Times New Roman" w:hAnsi="Times New Roman" w:cs="Times New Roman"/>
          <w:sz w:val="24"/>
          <w:szCs w:val="24"/>
          <w:lang w:val="en-GB"/>
        </w:rPr>
        <w:t xml:space="preserve"> to say the least. </w:t>
      </w:r>
      <w:ins w:author="Gary Smailes" w:date="2024-01-15T14:55:50.076Z" w:id="1602921689">
        <w:r w:rsidRPr="0C8A1D81" w:rsidR="0C8A1D81">
          <w:rPr>
            <w:rFonts w:ascii="Times New Roman" w:hAnsi="Times New Roman" w:cs="Times New Roman"/>
            <w:sz w:val="24"/>
            <w:szCs w:val="24"/>
            <w:lang w:val="en-GB"/>
          </w:rPr>
          <w:t>However, as the weeks and months ticked by, anoth</w:t>
        </w:r>
      </w:ins>
      <w:commentRangeStart w:id="1081654330"/>
      <w:ins w:author="Gary Smailes" w:date="2024-01-15T14:55:50.076Z" w:id="1171824768">
        <w:r w:rsidRPr="0C8A1D81" w:rsidR="0C8A1D81">
          <w:rPr>
            <w:rFonts w:ascii="Times New Roman" w:hAnsi="Times New Roman" w:cs="Times New Roman"/>
            <w:sz w:val="24"/>
            <w:szCs w:val="24"/>
            <w:lang w:val="en-GB"/>
          </w:rPr>
          <w:t xml:space="preserve">er problem started to raise its ugly head – money. </w:t>
        </w:r>
      </w:ins>
      <w:r w:rsidRPr="0C8A1D81" w:rsidR="0C8A1D81">
        <w:rPr>
          <w:rFonts w:ascii="Times New Roman" w:hAnsi="Times New Roman" w:cs="Times New Roman"/>
          <w:sz w:val="24"/>
          <w:szCs w:val="24"/>
          <w:lang w:val="en-GB"/>
        </w:rPr>
        <w:t>Spanish bureaucracy banned us from working at anything else</w:t>
      </w:r>
      <w:ins w:author="Gary Smailes" w:date="2024-01-15T14:56:37.569Z" w:id="7878908">
        <w:r w:rsidRPr="0C8A1D81" w:rsidR="0C8A1D81">
          <w:rPr>
            <w:rFonts w:ascii="Times New Roman" w:hAnsi="Times New Roman" w:cs="Times New Roman"/>
            <w:sz w:val="24"/>
            <w:szCs w:val="24"/>
            <w:lang w:val="en-GB"/>
          </w:rPr>
          <w:t xml:space="preserve"> other than the hotel and with closed and waiting for Spanish builders, we quickly </w:t>
        </w:r>
      </w:ins>
      <w:commentRangeEnd w:id="1081654330"/>
      <w:r>
        <w:rPr>
          <w:rStyle w:val="CommentReference"/>
        </w:rPr>
        <w:commentReference w:id="1081654330"/>
      </w:r>
      <w:ins w:author="Gary Smailes" w:date="2024-01-15T14:56:37.569Z" w:id="1179612927">
        <w:r w:rsidRPr="0C8A1D81" w:rsidR="0C8A1D81">
          <w:rPr>
            <w:rFonts w:ascii="Times New Roman" w:hAnsi="Times New Roman" w:cs="Times New Roman"/>
            <w:sz w:val="24"/>
            <w:szCs w:val="24"/>
            <w:lang w:val="en-GB"/>
          </w:rPr>
          <w:t>became str</w:t>
        </w:r>
        <w:r w:rsidRPr="0C8A1D81" w:rsidR="0C8A1D81">
          <w:rPr>
            <w:rFonts w:ascii="Times New Roman" w:hAnsi="Times New Roman" w:cs="Times New Roman"/>
            <w:sz w:val="24"/>
            <w:szCs w:val="24"/>
            <w:lang w:val="en-GB"/>
          </w:rPr>
          <w:t xml:space="preserve">apped for </w:t>
        </w:r>
        <w:r w:rsidRPr="0C8A1D81" w:rsidR="0C8A1D81">
          <w:rPr>
            <w:rFonts w:ascii="Times New Roman" w:hAnsi="Times New Roman" w:cs="Times New Roman"/>
            <w:sz w:val="24"/>
            <w:szCs w:val="24"/>
            <w:lang w:val="en-GB"/>
          </w:rPr>
          <w:t>cash.</w:t>
        </w:r>
      </w:ins>
      <w:del w:author="Gary Smailes" w:date="2024-01-15T14:56:44.942Z" w:id="660854391">
        <w:r w:rsidRPr="0C8A1D81" w:rsidDel="0C8A1D81">
          <w:rPr>
            <w:rFonts w:ascii="Times New Roman" w:hAnsi="Times New Roman" w:cs="Times New Roman"/>
            <w:sz w:val="24"/>
            <w:szCs w:val="24"/>
            <w:lang w:val="en-GB"/>
          </w:rPr>
          <w:delText>.</w:delText>
        </w:r>
      </w:del>
      <w:r w:rsidRPr="0C8A1D81" w:rsidR="0C8A1D81">
        <w:rPr>
          <w:rFonts w:ascii="Times New Roman" w:hAnsi="Times New Roman" w:cs="Times New Roman"/>
          <w:sz w:val="24"/>
          <w:szCs w:val="24"/>
          <w:lang w:val="en-GB"/>
        </w:rPr>
        <w:t xml:space="preserve"> My dad clamped down on the usual free-flowing money supply to which we had become accustomed, so we had to content ourselves with life on the beach without the benefit of sunbeds and sangria. I had to stretch out a single beer for the whole night</w:t>
      </w:r>
      <w:ins w:author="Gary Smailes" w:date="2024-01-15T14:57:45.448Z" w:id="1264730344">
        <w:r w:rsidRPr="0C8A1D81" w:rsidR="0C8A1D81">
          <w:rPr>
            <w:rFonts w:ascii="Times New Roman" w:hAnsi="Times New Roman" w:cs="Times New Roman"/>
            <w:sz w:val="24"/>
            <w:szCs w:val="24"/>
            <w:lang w:val="en-GB"/>
          </w:rPr>
          <w:t>,</w:t>
        </w:r>
      </w:ins>
      <w:r w:rsidRPr="0C8A1D81" w:rsidR="0C8A1D81">
        <w:rPr>
          <w:rFonts w:ascii="Times New Roman" w:hAnsi="Times New Roman" w:cs="Times New Roman"/>
          <w:sz w:val="24"/>
          <w:szCs w:val="24"/>
          <w:lang w:val="en-GB"/>
        </w:rPr>
        <w:t xml:space="preserve"> but far worse was living in such close quarters with my brother. Inevitably, it brought out the worst in both of us causing screaming matches and the kids running off crying to their bedroom to escape the bad-tempered atmosphere.</w:t>
      </w:r>
    </w:p>
    <w:p w:rsidRPr="00D73D87" w:rsidR="00FD5E6D" w:rsidP="0C8A1D81" w:rsidRDefault="006F674F" w14:paraId="408934F3" w14:textId="7AA3C03F">
      <w:pPr>
        <w:pStyle w:val="Normal"/>
        <w:suppressLineNumbers w:val="0"/>
        <w:bidi w:val="0"/>
        <w:spacing w:before="0" w:beforeAutospacing="off" w:after="0" w:afterAutospacing="off" w:line="360" w:lineRule="auto"/>
        <w:ind w:left="0" w:right="0" w:firstLine="720"/>
        <w:jc w:val="left"/>
        <w:rPr>
          <w:rFonts w:ascii="Times New Roman" w:hAnsi="Times New Roman" w:cs="Times New Roman"/>
          <w:sz w:val="24"/>
          <w:szCs w:val="24"/>
          <w:lang w:val="en-GB"/>
        </w:rPr>
      </w:pPr>
      <w:r w:rsidRPr="0C8A1D81" w:rsidR="0C8A1D81">
        <w:rPr>
          <w:rFonts w:ascii="Times New Roman" w:hAnsi="Times New Roman" w:cs="Times New Roman"/>
          <w:sz w:val="24"/>
          <w:szCs w:val="24"/>
          <w:lang w:val="en-GB"/>
        </w:rPr>
        <w:t xml:space="preserve">Our rented apartment was on the edge of town in La Torna building </w:t>
      </w:r>
      <w:r w:rsidRPr="0C8A1D81" w:rsidR="0C8A1D81">
        <w:rPr>
          <w:rFonts w:ascii="Times New Roman" w:hAnsi="Times New Roman" w:cs="Times New Roman"/>
          <w:sz w:val="24"/>
          <w:szCs w:val="24"/>
          <w:lang w:val="en-GB"/>
        </w:rPr>
        <w:t>located</w:t>
      </w:r>
      <w:r w:rsidRPr="0C8A1D81" w:rsidR="0C8A1D81">
        <w:rPr>
          <w:rFonts w:ascii="Times New Roman" w:hAnsi="Times New Roman" w:cs="Times New Roman"/>
          <w:sz w:val="24"/>
          <w:szCs w:val="24"/>
          <w:lang w:val="en-GB"/>
        </w:rPr>
        <w:t xml:space="preserve"> on the corner of Calle El Barrio and the early makings of Castilla Perez. There was plenty of room, but a football field </w:t>
      </w:r>
      <w:r w:rsidRPr="0C8A1D81" w:rsidR="0C8A1D81">
        <w:rPr>
          <w:rFonts w:ascii="Times New Roman" w:hAnsi="Times New Roman" w:cs="Times New Roman"/>
          <w:sz w:val="24"/>
          <w:szCs w:val="24"/>
          <w:lang w:val="en-GB"/>
        </w:rPr>
        <w:t>wouldn’t</w:t>
      </w:r>
      <w:r w:rsidRPr="0C8A1D81" w:rsidR="0C8A1D81">
        <w:rPr>
          <w:rFonts w:ascii="Times New Roman" w:hAnsi="Times New Roman" w:cs="Times New Roman"/>
          <w:sz w:val="24"/>
          <w:szCs w:val="24"/>
          <w:lang w:val="en-GB"/>
        </w:rPr>
        <w:t xml:space="preserve"> have </w:t>
      </w:r>
      <w:r w:rsidRPr="0C8A1D81" w:rsidR="0C8A1D81">
        <w:rPr>
          <w:rFonts w:ascii="Times New Roman" w:hAnsi="Times New Roman" w:cs="Times New Roman"/>
          <w:sz w:val="24"/>
          <w:szCs w:val="24"/>
          <w:lang w:val="en-GB"/>
        </w:rPr>
        <w:t>provided</w:t>
      </w:r>
      <w:r w:rsidRPr="0C8A1D81" w:rsidR="0C8A1D81">
        <w:rPr>
          <w:rFonts w:ascii="Times New Roman" w:hAnsi="Times New Roman" w:cs="Times New Roman"/>
          <w:sz w:val="24"/>
          <w:szCs w:val="24"/>
          <w:lang w:val="en-GB"/>
        </w:rPr>
        <w:t xml:space="preserve"> enough distance between </w:t>
      </w:r>
      <w:ins w:author="Gary Smailes" w:date="2024-01-15T14:58:55.381Z" w:id="1955910870">
        <w:r w:rsidRPr="0C8A1D81" w:rsidR="0C8A1D81">
          <w:rPr>
            <w:rFonts w:ascii="Times New Roman" w:hAnsi="Times New Roman" w:cs="Times New Roman"/>
            <w:sz w:val="24"/>
            <w:szCs w:val="24"/>
            <w:lang w:val="en-GB"/>
          </w:rPr>
          <w:t xml:space="preserve">us </w:t>
        </w:r>
      </w:ins>
      <w:del w:author="Gary Smailes" w:date="2024-01-15T14:58:54.442Z" w:id="1263852504">
        <w:r w:rsidRPr="0C8A1D81" w:rsidDel="0C8A1D81">
          <w:rPr>
            <w:rFonts w:ascii="Times New Roman" w:hAnsi="Times New Roman" w:cs="Times New Roman"/>
            <w:sz w:val="24"/>
            <w:szCs w:val="24"/>
            <w:lang w:val="en-GB"/>
          </w:rPr>
          <w:delText xml:space="preserve">us </w:delText>
        </w:r>
      </w:del>
      <w:r w:rsidRPr="0C8A1D81" w:rsidR="0C8A1D81">
        <w:rPr>
          <w:rFonts w:ascii="Times New Roman" w:hAnsi="Times New Roman" w:cs="Times New Roman"/>
          <w:sz w:val="24"/>
          <w:szCs w:val="24"/>
          <w:lang w:val="en-GB"/>
        </w:rPr>
        <w:t xml:space="preserve">to deter our mutual misery. Our life had always been comfortable and under control but now I could see the strain my parents were under </w:t>
      </w:r>
      <w:r w:rsidRPr="0C8A1D81" w:rsidR="0C8A1D81">
        <w:rPr>
          <w:rFonts w:ascii="Times New Roman" w:hAnsi="Times New Roman" w:cs="Times New Roman"/>
          <w:sz w:val="24"/>
          <w:szCs w:val="24"/>
          <w:lang w:val="en-GB"/>
        </w:rPr>
        <w:t>as yet</w:t>
      </w:r>
      <w:r w:rsidRPr="0C8A1D81" w:rsidR="0C8A1D81">
        <w:rPr>
          <w:rFonts w:ascii="Times New Roman" w:hAnsi="Times New Roman" w:cs="Times New Roman"/>
          <w:sz w:val="24"/>
          <w:szCs w:val="24"/>
          <w:lang w:val="en-GB"/>
        </w:rPr>
        <w:t xml:space="preserve"> another extra had to be paid for. I could only respect their resilience but there was nothing any of us could do to help them and we never mentioned the, shall we pack it in words.</w:t>
      </w:r>
    </w:p>
    <w:p w:rsidRPr="00D73D87" w:rsidR="00573FDB" w:rsidP="0C8A1D81" w:rsidRDefault="00EE7159" w14:paraId="03BA13E0" w14:textId="3E405421">
      <w:pPr>
        <w:spacing w:after="0" w:line="360" w:lineRule="auto"/>
        <w:ind w:firstLine="720"/>
        <w:rPr>
          <w:ins w:author="Gary Smailes" w:date="2024-01-15T15:00:19.095Z" w:id="263787040"/>
          <w:rFonts w:ascii="Times New Roman" w:hAnsi="Times New Roman" w:cs="Times New Roman"/>
          <w:sz w:val="24"/>
          <w:szCs w:val="24"/>
          <w:lang w:val="en-GB"/>
        </w:rPr>
      </w:pPr>
      <w:r w:rsidRPr="0C8A1D81" w:rsidR="0C8A1D81">
        <w:rPr>
          <w:rFonts w:ascii="Times New Roman" w:hAnsi="Times New Roman" w:cs="Times New Roman"/>
          <w:sz w:val="24"/>
          <w:szCs w:val="24"/>
          <w:lang w:val="en-GB"/>
        </w:rPr>
        <w:t xml:space="preserve">My only light relief from this domestic cauldron was the </w:t>
      </w:r>
      <w:r w:rsidRPr="0C8A1D81" w:rsidR="0C8A1D81">
        <w:rPr>
          <w:rFonts w:ascii="Times New Roman" w:hAnsi="Times New Roman" w:cs="Times New Roman"/>
          <w:sz w:val="24"/>
          <w:szCs w:val="24"/>
          <w:lang w:val="en-GB"/>
        </w:rPr>
        <w:t>actress</w:t>
      </w:r>
      <w:r w:rsidRPr="0C8A1D81" w:rsidR="0C8A1D81">
        <w:rPr>
          <w:rFonts w:ascii="Times New Roman" w:hAnsi="Times New Roman" w:cs="Times New Roman"/>
          <w:sz w:val="24"/>
          <w:szCs w:val="24"/>
          <w:lang w:val="en-GB"/>
        </w:rPr>
        <w:t xml:space="preserve"> Yootha Joyce. She had an apartment in the </w:t>
      </w:r>
      <w:r w:rsidRPr="0C8A1D81" w:rsidR="0C8A1D81">
        <w:rPr>
          <w:rFonts w:ascii="Times New Roman" w:hAnsi="Times New Roman"/>
          <w:sz w:val="24"/>
          <w:szCs w:val="24"/>
          <w:lang w:val="en-GB"/>
        </w:rPr>
        <w:t>same</w:t>
      </w:r>
      <w:r w:rsidRPr="0C8A1D81" w:rsidR="0C8A1D81">
        <w:rPr>
          <w:rFonts w:ascii="Times New Roman" w:hAnsi="Times New Roman" w:cs="Times New Roman"/>
          <w:sz w:val="24"/>
          <w:szCs w:val="24"/>
          <w:lang w:val="en-GB"/>
        </w:rPr>
        <w:t xml:space="preserve"> building to escape shooting episodes of the British TV Series, </w:t>
      </w:r>
      <w:r w:rsidRPr="0C8A1D81" w:rsidR="0C8A1D81">
        <w:rPr>
          <w:rFonts w:ascii="Times New Roman" w:hAnsi="Times New Roman" w:cs="Times New Roman"/>
          <w:i w:val="1"/>
          <w:iCs w:val="1"/>
          <w:sz w:val="24"/>
          <w:szCs w:val="24"/>
          <w:lang w:val="en-GB"/>
          <w:rPrChange w:author="Gary Smailes" w:date="2024-01-15T14:59:58.43Z" w:id="1362587637">
            <w:rPr>
              <w:rFonts w:ascii="Times New Roman" w:hAnsi="Times New Roman" w:cs="Times New Roman"/>
              <w:sz w:val="24"/>
              <w:szCs w:val="24"/>
              <w:lang w:val="en-GB"/>
            </w:rPr>
          </w:rPrChange>
        </w:rPr>
        <w:t>Man About the House</w:t>
      </w:r>
      <w:r w:rsidRPr="0C8A1D81" w:rsidR="0C8A1D81">
        <w:rPr>
          <w:rFonts w:ascii="Times New Roman" w:hAnsi="Times New Roman" w:cs="Times New Roman"/>
          <w:sz w:val="24"/>
          <w:szCs w:val="24"/>
          <w:lang w:val="en-GB"/>
        </w:rPr>
        <w:t xml:space="preserve">. She enjoyed a tipple or two of </w:t>
      </w:r>
      <w:r w:rsidRPr="0C8A1D81" w:rsidR="0C8A1D81">
        <w:rPr>
          <w:rFonts w:ascii="Times New Roman" w:hAnsi="Times New Roman" w:cs="Times New Roman"/>
          <w:sz w:val="24"/>
          <w:szCs w:val="24"/>
          <w:lang w:val="en-GB"/>
        </w:rPr>
        <w:t>brandy</w:t>
      </w:r>
      <w:ins w:author="Gary Smailes" w:date="2024-01-15T15:00:04.132Z" w:id="1574639534">
        <w:r w:rsidRPr="0C8A1D81" w:rsidR="0C8A1D81">
          <w:rPr>
            <w:rFonts w:ascii="Times New Roman" w:hAnsi="Times New Roman" w:cs="Times New Roman"/>
            <w:sz w:val="24"/>
            <w:szCs w:val="24"/>
            <w:lang w:val="en-GB"/>
          </w:rPr>
          <w:t>,</w:t>
        </w:r>
      </w:ins>
      <w:r w:rsidRPr="0C8A1D81" w:rsidR="0C8A1D81">
        <w:rPr>
          <w:rFonts w:ascii="Times New Roman" w:hAnsi="Times New Roman" w:cs="Times New Roman"/>
          <w:sz w:val="24"/>
          <w:szCs w:val="24"/>
          <w:lang w:val="en-GB"/>
        </w:rPr>
        <w:t xml:space="preserve"> but</w:t>
      </w:r>
      <w:r w:rsidRPr="0C8A1D81" w:rsidR="0C8A1D81">
        <w:rPr>
          <w:rFonts w:ascii="Times New Roman" w:hAnsi="Times New Roman" w:cs="Times New Roman"/>
          <w:sz w:val="24"/>
          <w:szCs w:val="24"/>
          <w:lang w:val="en-GB"/>
        </w:rPr>
        <w:t xml:space="preserve"> was always friendly and usually </w:t>
      </w:r>
      <w:r w:rsidRPr="0C8A1D81" w:rsidR="0C8A1D81">
        <w:rPr>
          <w:rFonts w:ascii="Times New Roman" w:hAnsi="Times New Roman" w:cs="Times New Roman"/>
          <w:sz w:val="24"/>
          <w:szCs w:val="24"/>
          <w:lang w:val="en-GB"/>
        </w:rPr>
        <w:t>departed</w:t>
      </w:r>
      <w:r w:rsidRPr="0C8A1D81" w:rsidR="0C8A1D81">
        <w:rPr>
          <w:rFonts w:ascii="Times New Roman" w:hAnsi="Times New Roman" w:cs="Times New Roman"/>
          <w:sz w:val="24"/>
          <w:szCs w:val="24"/>
          <w:lang w:val="en-GB"/>
        </w:rPr>
        <w:t xml:space="preserve"> with a slurred pithy remark and half a wave. </w:t>
      </w:r>
    </w:p>
    <w:p w:rsidRPr="00D73D87" w:rsidR="00573FDB" w:rsidP="00E37332" w:rsidRDefault="00EE7159" w14:paraId="623405D3" w14:textId="0F3B629C">
      <w:pPr>
        <w:spacing w:after="0" w:line="360" w:lineRule="auto"/>
        <w:ind w:firstLine="720"/>
        <w:rPr>
          <w:rFonts w:ascii="Times New Roman" w:hAnsi="Times New Roman" w:cs="Times New Roman"/>
          <w:sz w:val="24"/>
          <w:szCs w:val="24"/>
          <w:lang w:val="en-GB"/>
        </w:rPr>
      </w:pPr>
      <w:r w:rsidRPr="0C8A1D81" w:rsidR="0C8A1D81">
        <w:rPr>
          <w:rFonts w:ascii="Times New Roman" w:hAnsi="Times New Roman" w:cs="Times New Roman"/>
          <w:sz w:val="24"/>
          <w:szCs w:val="24"/>
          <w:lang w:val="en-GB"/>
        </w:rPr>
        <w:t>Then Tracy arrived.</w:t>
      </w:r>
    </w:p>
    <w:p w:rsidRPr="00D73D87" w:rsidR="00EE7159" w:rsidP="00EE7159" w:rsidRDefault="00EE7159" w14:paraId="7E170D84" w14:textId="7864DAFA">
      <w:pPr>
        <w:spacing w:after="0" w:line="360" w:lineRule="auto"/>
        <w:ind w:firstLine="720"/>
        <w:rPr>
          <w:del w:author="Gary Smailes" w:date="2024-01-15T15:01:11.002Z" w:id="1898266781"/>
          <w:rFonts w:ascii="Times New Roman" w:hAnsi="Times New Roman" w:cs="Times New Roman"/>
          <w:sz w:val="24"/>
          <w:szCs w:val="24"/>
          <w:lang w:val="en-GB"/>
        </w:rPr>
      </w:pPr>
      <w:r w:rsidRPr="0C8A1D81" w:rsidR="0C8A1D81">
        <w:rPr>
          <w:rFonts w:ascii="Times New Roman" w:hAnsi="Times New Roman" w:cs="Times New Roman"/>
          <w:sz w:val="24"/>
          <w:szCs w:val="24"/>
          <w:lang w:val="en-GB"/>
        </w:rPr>
        <w:t xml:space="preserve">She was with her parents. I bumped into her in the lobby and our first exchange was almost one of relief someone of the </w:t>
      </w:r>
      <w:r w:rsidRPr="0C8A1D81" w:rsidR="0C8A1D81">
        <w:rPr>
          <w:rFonts w:ascii="Times New Roman" w:hAnsi="Times New Roman"/>
          <w:sz w:val="24"/>
          <w:szCs w:val="24"/>
          <w:lang w:val="en-GB"/>
        </w:rPr>
        <w:t>same</w:t>
      </w:r>
      <w:r w:rsidRPr="0C8A1D81" w:rsidR="0C8A1D81">
        <w:rPr>
          <w:rFonts w:ascii="Times New Roman" w:hAnsi="Times New Roman" w:cs="Times New Roman"/>
          <w:sz w:val="24"/>
          <w:szCs w:val="24"/>
          <w:lang w:val="en-GB"/>
        </w:rPr>
        <w:t xml:space="preserve"> generation and linguistic persuasion was nearby to relieve the tedium of constant parental supervision. I </w:t>
      </w:r>
      <w:r w:rsidRPr="0C8A1D81" w:rsidR="0C8A1D81">
        <w:rPr>
          <w:rFonts w:ascii="Times New Roman" w:hAnsi="Times New Roman" w:cs="Times New Roman"/>
          <w:sz w:val="24"/>
          <w:szCs w:val="24"/>
          <w:lang w:val="en-GB"/>
        </w:rPr>
        <w:t>failed to</w:t>
      </w:r>
      <w:r w:rsidRPr="0C8A1D81" w:rsidR="0C8A1D81">
        <w:rPr>
          <w:rFonts w:ascii="Times New Roman" w:hAnsi="Times New Roman" w:cs="Times New Roman"/>
          <w:sz w:val="24"/>
          <w:szCs w:val="24"/>
          <w:lang w:val="en-GB"/>
        </w:rPr>
        <w:t xml:space="preserve"> notice at the time, but her parents must have been pleased she was off their hands.</w:t>
      </w:r>
      <w:ins w:author="Gary Smailes" w:date="2024-01-15T15:01:11.421Z" w:id="1602583320">
        <w:r w:rsidRPr="0C8A1D81" w:rsidR="0C8A1D81">
          <w:rPr>
            <w:rFonts w:ascii="Times New Roman" w:hAnsi="Times New Roman" w:cs="Times New Roman"/>
            <w:sz w:val="24"/>
            <w:szCs w:val="24"/>
            <w:lang w:val="en-GB"/>
          </w:rPr>
          <w:t xml:space="preserve"> </w:t>
        </w:r>
      </w:ins>
    </w:p>
    <w:p w:rsidRPr="00D73D87" w:rsidR="00EE7159" w:rsidP="0C8A1D81" w:rsidRDefault="00EE7159" w14:paraId="72B8B59A" w14:textId="73BADEB5">
      <w:pPr>
        <w:spacing w:after="0" w:line="360" w:lineRule="auto"/>
        <w:ind w:firstLine="0"/>
        <w:rPr>
          <w:rFonts w:ascii="Times New Roman" w:hAnsi="Times New Roman" w:cs="Times New Roman"/>
          <w:sz w:val="24"/>
          <w:szCs w:val="24"/>
          <w:lang w:val="en-GB"/>
        </w:rPr>
        <w:pPrChange w:author="Gary Smailes" w:date="2024-01-15T15:01:10.618Z">
          <w:pPr>
            <w:spacing w:after="0" w:line="360" w:lineRule="auto"/>
            <w:ind w:firstLine="720"/>
          </w:pPr>
        </w:pPrChange>
      </w:pPr>
      <w:r w:rsidRPr="0C8A1D81" w:rsidR="0C8A1D81">
        <w:rPr>
          <w:rFonts w:ascii="Times New Roman" w:hAnsi="Times New Roman" w:cs="Times New Roman"/>
          <w:sz w:val="24"/>
          <w:szCs w:val="24"/>
          <w:lang w:val="en-GB"/>
        </w:rPr>
        <w:t xml:space="preserve">We </w:t>
      </w:r>
      <w:ins w:author="Gary Smailes" w:date="2024-01-15T15:01:48.174Z" w:id="1607155321">
        <w:r w:rsidRPr="0C8A1D81" w:rsidR="0C8A1D81">
          <w:rPr>
            <w:rFonts w:ascii="Times New Roman" w:hAnsi="Times New Roman" w:cs="Times New Roman"/>
            <w:sz w:val="24"/>
            <w:szCs w:val="24"/>
            <w:lang w:val="en-GB"/>
          </w:rPr>
          <w:t xml:space="preserve">quickly became an ‘item’ and </w:t>
        </w:r>
      </w:ins>
      <w:r w:rsidRPr="0C8A1D81" w:rsidR="0C8A1D81">
        <w:rPr>
          <w:rFonts w:ascii="Times New Roman" w:hAnsi="Times New Roman" w:cs="Times New Roman"/>
          <w:sz w:val="24"/>
          <w:szCs w:val="24"/>
          <w:lang w:val="en-GB"/>
        </w:rPr>
        <w:t>spent hours walking along the beach, swimming, and the occasional pedalo ride. She tanned quickly and with her long blond hair, shapely curves, and tiny bikini</w:t>
      </w:r>
      <w:ins w:author="Gary Smailes" w:date="2024-01-15T15:01:23.87Z" w:id="857148051">
        <w:r w:rsidRPr="0C8A1D81" w:rsidR="0C8A1D81">
          <w:rPr>
            <w:rFonts w:ascii="Times New Roman" w:hAnsi="Times New Roman" w:cs="Times New Roman"/>
            <w:sz w:val="24"/>
            <w:szCs w:val="24"/>
            <w:lang w:val="en-GB"/>
          </w:rPr>
          <w:t>,</w:t>
        </w:r>
      </w:ins>
      <w:r w:rsidRPr="0C8A1D81" w:rsidR="0C8A1D81">
        <w:rPr>
          <w:rFonts w:ascii="Times New Roman" w:hAnsi="Times New Roman" w:cs="Times New Roman"/>
          <w:sz w:val="24"/>
          <w:szCs w:val="24"/>
          <w:lang w:val="en-GB"/>
        </w:rPr>
        <w:t xml:space="preserve"> attracted admiring glances</w:t>
      </w:r>
      <w:del w:author="Gary Smailes" w:date="2024-01-15T15:01:29.719Z" w:id="1746555446">
        <w:r w:rsidRPr="0C8A1D81" w:rsidDel="0C8A1D81">
          <w:rPr>
            <w:rFonts w:ascii="Times New Roman" w:hAnsi="Times New Roman" w:cs="Times New Roman"/>
            <w:sz w:val="24"/>
            <w:szCs w:val="24"/>
            <w:lang w:val="en-GB"/>
          </w:rPr>
          <w:delText xml:space="preserve"> from many</w:delText>
        </w:r>
      </w:del>
      <w:r w:rsidRPr="0C8A1D81" w:rsidR="0C8A1D81">
        <w:rPr>
          <w:rFonts w:ascii="Times New Roman" w:hAnsi="Times New Roman" w:cs="Times New Roman"/>
          <w:sz w:val="24"/>
          <w:szCs w:val="24"/>
          <w:lang w:val="en-GB"/>
        </w:rPr>
        <w:t>. I felt proud to be her boyfriend even more so when one evening she invited me to her room when her parents were out.</w:t>
      </w:r>
    </w:p>
    <w:p w:rsidRPr="00D73D87" w:rsidR="00FD5E6D" w:rsidP="00FD5E6D" w:rsidRDefault="00FD5E6D" w14:paraId="146DCFC9" w14:textId="58485FC7">
      <w:pPr>
        <w:spacing w:after="0" w:line="360" w:lineRule="auto"/>
        <w:ind w:firstLine="720"/>
        <w:rPr>
          <w:rFonts w:ascii="Times New Roman" w:hAnsi="Times New Roman" w:cs="Times New Roman"/>
          <w:sz w:val="24"/>
          <w:szCs w:val="24"/>
          <w:lang w:val="en-GB"/>
        </w:rPr>
      </w:pPr>
      <w:r w:rsidRPr="0C8A1D81" w:rsidR="0C8A1D81">
        <w:rPr>
          <w:rFonts w:ascii="Times New Roman" w:hAnsi="Times New Roman" w:cs="Times New Roman"/>
          <w:sz w:val="24"/>
          <w:szCs w:val="24"/>
          <w:lang w:val="en-GB"/>
        </w:rPr>
        <w:t xml:space="preserve">She was willing and enthusiastic. I was in </w:t>
      </w:r>
      <w:ins w:author="Gary Smailes" w:date="2024-01-15T15:01:56.298Z" w:id="220560535">
        <w:r w:rsidRPr="0C8A1D81" w:rsidR="0C8A1D81">
          <w:rPr>
            <w:rFonts w:ascii="Times New Roman" w:hAnsi="Times New Roman" w:cs="Times New Roman"/>
            <w:sz w:val="24"/>
            <w:szCs w:val="24"/>
            <w:lang w:val="en-GB"/>
          </w:rPr>
          <w:t>H</w:t>
        </w:r>
      </w:ins>
      <w:del w:author="Gary Smailes" w:date="2024-01-15T15:01:55.916Z" w:id="409893399">
        <w:r w:rsidRPr="0C8A1D81" w:rsidDel="0C8A1D81">
          <w:rPr>
            <w:rFonts w:ascii="Times New Roman" w:hAnsi="Times New Roman" w:cs="Times New Roman"/>
            <w:sz w:val="24"/>
            <w:szCs w:val="24"/>
            <w:lang w:val="en-GB"/>
          </w:rPr>
          <w:delText>h</w:delText>
        </w:r>
      </w:del>
      <w:r w:rsidRPr="0C8A1D81" w:rsidR="0C8A1D81">
        <w:rPr>
          <w:rFonts w:ascii="Times New Roman" w:hAnsi="Times New Roman" w:cs="Times New Roman"/>
          <w:sz w:val="24"/>
          <w:szCs w:val="24"/>
          <w:lang w:val="en-GB"/>
        </w:rPr>
        <w:t xml:space="preserve">eaven and soon learned to shin up to her room two floors above using the balcony railings. Thankfully, after a day on the </w:t>
      </w:r>
      <w:r w:rsidRPr="0C8A1D81" w:rsidR="0C8A1D81">
        <w:rPr>
          <w:rFonts w:ascii="Times New Roman" w:hAnsi="Times New Roman" w:cs="Times New Roman"/>
          <w:sz w:val="24"/>
          <w:szCs w:val="24"/>
          <w:lang w:val="en-GB"/>
        </w:rPr>
        <w:t>Fundador</w:t>
      </w:r>
      <w:r w:rsidRPr="0C8A1D81" w:rsidR="0C8A1D81">
        <w:rPr>
          <w:rFonts w:ascii="Times New Roman" w:hAnsi="Times New Roman" w:cs="Times New Roman"/>
          <w:sz w:val="24"/>
          <w:szCs w:val="24"/>
          <w:lang w:val="en-GB"/>
        </w:rPr>
        <w:t xml:space="preserve"> brandy, Yootha remained unconscious and snored loudly as I scrambled past her open window in my best Edmund Hillary fashion.</w:t>
      </w:r>
    </w:p>
    <w:p w:rsidRPr="00D73D87" w:rsidR="00FD5E6D" w:rsidP="00FD5E6D" w:rsidRDefault="004E6EF2" w14:paraId="1B45B031" w14:textId="6AD2AFFD">
      <w:pPr>
        <w:spacing w:after="0" w:line="360" w:lineRule="auto"/>
        <w:ind w:firstLine="720"/>
        <w:rPr>
          <w:rFonts w:ascii="Times New Roman" w:hAnsi="Times New Roman" w:cs="Times New Roman"/>
          <w:sz w:val="24"/>
          <w:szCs w:val="24"/>
          <w:lang w:val="en-GB"/>
        </w:rPr>
      </w:pPr>
      <w:r w:rsidRPr="0C8A1D81" w:rsidR="0C8A1D81">
        <w:rPr>
          <w:rFonts w:ascii="Times New Roman" w:hAnsi="Times New Roman" w:cs="Times New Roman"/>
          <w:sz w:val="24"/>
          <w:szCs w:val="24"/>
          <w:lang w:val="en-GB"/>
        </w:rPr>
        <w:t>Life was infinitely more bearable with Tracy as a distraction from the never-ending hotel-building saga, but I could see my parents’ confidence draining daily. Failure was something they had never experienced and were ill-equipped mentally to deal with</w:t>
      </w:r>
      <w:ins w:author="Gary Smailes" w:date="2024-01-15T15:02:40.61Z" w:id="1183957646">
        <w:r w:rsidRPr="0C8A1D81" w:rsidR="0C8A1D81">
          <w:rPr>
            <w:rFonts w:ascii="Times New Roman" w:hAnsi="Times New Roman" w:cs="Times New Roman"/>
            <w:sz w:val="24"/>
            <w:szCs w:val="24"/>
            <w:lang w:val="en-GB"/>
          </w:rPr>
          <w:t xml:space="preserve"> experience</w:t>
        </w:r>
      </w:ins>
      <w:r w:rsidRPr="0C8A1D81" w:rsidR="0C8A1D81">
        <w:rPr>
          <w:rFonts w:ascii="Times New Roman" w:hAnsi="Times New Roman" w:cs="Times New Roman"/>
          <w:sz w:val="24"/>
          <w:szCs w:val="24"/>
          <w:lang w:val="en-GB"/>
        </w:rPr>
        <w:t>, but they soldiered on. When Tracy’s parents announced they were driving their American station wagon back to the UK the following week, I</w:t>
      </w:r>
      <w:ins w:author="Gary Smailes" w:date="2024-01-15T15:02:58.286Z" w:id="302785489">
        <w:r w:rsidRPr="0C8A1D81" w:rsidR="0C8A1D81">
          <w:rPr>
            <w:rFonts w:ascii="Times New Roman" w:hAnsi="Times New Roman" w:cs="Times New Roman"/>
            <w:sz w:val="24"/>
            <w:szCs w:val="24"/>
            <w:lang w:val="en-GB"/>
          </w:rPr>
          <w:t xml:space="preserve"> saw my chance at escape and</w:t>
        </w:r>
      </w:ins>
      <w:r w:rsidRPr="0C8A1D81" w:rsidR="0C8A1D81">
        <w:rPr>
          <w:rFonts w:ascii="Times New Roman" w:hAnsi="Times New Roman" w:cs="Times New Roman"/>
          <w:sz w:val="24"/>
          <w:szCs w:val="24"/>
          <w:lang w:val="en-GB"/>
        </w:rPr>
        <w:t xml:space="preserve"> asked to go with them.</w:t>
      </w:r>
    </w:p>
    <w:p w:rsidRPr="00D73D87" w:rsidR="004E6EF2" w:rsidP="00FD5E6D" w:rsidRDefault="004E6EF2" w14:paraId="5351A376" w14:textId="052BD763">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My parent</w:t>
      </w:r>
      <w:r w:rsidRPr="00D73D87" w:rsidR="00006C77">
        <w:rPr>
          <w:rFonts w:ascii="Times New Roman" w:hAnsi="Times New Roman" w:cs="Times New Roman"/>
          <w:sz w:val="24"/>
          <w:szCs w:val="24"/>
          <w:lang w:val="en-GB"/>
        </w:rPr>
        <w:t>'</w:t>
      </w:r>
      <w:r w:rsidRPr="00D73D87">
        <w:rPr>
          <w:rFonts w:ascii="Times New Roman" w:hAnsi="Times New Roman" w:cs="Times New Roman"/>
          <w:sz w:val="24"/>
          <w:szCs w:val="24"/>
          <w:lang w:val="en-GB"/>
        </w:rPr>
        <w:t>s attempt to dissuade me was half</w:t>
      </w:r>
      <w:r w:rsidRPr="00D73D87" w:rsidR="00006C77">
        <w:rPr>
          <w:rFonts w:ascii="Times New Roman" w:hAnsi="Times New Roman" w:cs="Times New Roman"/>
          <w:sz w:val="24"/>
          <w:szCs w:val="24"/>
          <w:lang w:val="en-GB"/>
        </w:rPr>
        <w:t>-</w:t>
      </w:r>
      <w:r w:rsidRPr="00D73D87" w:rsidR="00C745F4">
        <w:rPr>
          <w:rFonts w:ascii="Times New Roman" w:hAnsi="Times New Roman" w:cs="Times New Roman"/>
          <w:sz w:val="24"/>
          <w:szCs w:val="24"/>
          <w:lang w:val="en-GB"/>
        </w:rPr>
        <w:t>hearted. I didn’t mind, I was going anyway. Not just to be with Tracy but to free my parents from fraternal tension and be one less mouth to feed.</w:t>
      </w:r>
    </w:p>
    <w:p w:rsidRPr="00D73D87" w:rsidR="004E6EF2" w:rsidP="0C8A1D81" w:rsidRDefault="004E6EF2" w14:paraId="0E706268" w14:textId="47CAE763">
      <w:pPr>
        <w:pStyle w:val="Normal"/>
        <w:suppressLineNumbers w:val="0"/>
        <w:bidi w:val="0"/>
        <w:spacing w:before="0" w:beforeAutospacing="off" w:after="0" w:afterAutospacing="off" w:line="360" w:lineRule="auto"/>
        <w:ind w:left="0" w:right="0" w:firstLine="720"/>
        <w:jc w:val="left"/>
        <w:rPr>
          <w:rFonts w:ascii="Times New Roman" w:hAnsi="Times New Roman" w:cs="Times New Roman"/>
          <w:sz w:val="24"/>
          <w:szCs w:val="24"/>
          <w:lang w:val="en-GB"/>
        </w:rPr>
      </w:pPr>
      <w:ins w:author="Gary Smailes" w:date="2024-01-15T15:03:32.306Z" w:id="697930695">
        <w:r w:rsidRPr="0C8A1D81" w:rsidR="0C8A1D81">
          <w:rPr>
            <w:rFonts w:ascii="Times New Roman" w:hAnsi="Times New Roman" w:cs="Times New Roman"/>
            <w:sz w:val="24"/>
            <w:szCs w:val="24"/>
            <w:lang w:val="en-GB"/>
          </w:rPr>
          <w:t>The journey back was pleasant enough but b</w:t>
        </w:r>
      </w:ins>
      <w:del w:author="Gary Smailes" w:date="2024-01-15T15:03:29.27Z" w:id="2008278739">
        <w:r w:rsidRPr="0C8A1D81" w:rsidDel="0C8A1D81">
          <w:rPr>
            <w:rFonts w:ascii="Times New Roman" w:hAnsi="Times New Roman" w:cs="Times New Roman"/>
            <w:sz w:val="24"/>
            <w:szCs w:val="24"/>
            <w:lang w:val="en-GB"/>
          </w:rPr>
          <w:delText>B</w:delText>
        </w:r>
      </w:del>
      <w:r w:rsidRPr="0C8A1D81" w:rsidR="0C8A1D81">
        <w:rPr>
          <w:rFonts w:ascii="Times New Roman" w:hAnsi="Times New Roman" w:cs="Times New Roman"/>
          <w:sz w:val="24"/>
          <w:szCs w:val="24"/>
          <w:lang w:val="en-GB"/>
        </w:rPr>
        <w:t xml:space="preserve">eing back in the UK was </w:t>
      </w:r>
      <w:r w:rsidRPr="0C8A1D81" w:rsidR="0C8A1D81">
        <w:rPr>
          <w:rFonts w:ascii="Times New Roman" w:hAnsi="Times New Roman" w:cs="Times New Roman"/>
          <w:sz w:val="24"/>
          <w:szCs w:val="24"/>
          <w:lang w:val="en-GB"/>
        </w:rPr>
        <w:t>awful</w:t>
      </w:r>
      <w:r w:rsidRPr="0C8A1D81" w:rsidR="0C8A1D81">
        <w:rPr>
          <w:rFonts w:ascii="Times New Roman" w:hAnsi="Times New Roman" w:cs="Times New Roman"/>
          <w:sz w:val="24"/>
          <w:szCs w:val="24"/>
          <w:lang w:val="en-GB"/>
        </w:rPr>
        <w:t xml:space="preserve"> </w:t>
      </w:r>
      <w:del w:author="Gary Smailes" w:date="2024-01-15T15:03:48.498Z" w:id="1936563555">
        <w:r w:rsidRPr="0C8A1D81" w:rsidDel="0C8A1D81">
          <w:rPr>
            <w:rFonts w:ascii="Times New Roman" w:hAnsi="Times New Roman" w:cs="Times New Roman"/>
            <w:sz w:val="24"/>
            <w:szCs w:val="24"/>
            <w:lang w:val="en-GB"/>
          </w:rPr>
          <w:delText xml:space="preserve">at first </w:delText>
        </w:r>
      </w:del>
      <w:r w:rsidRPr="0C8A1D81" w:rsidR="0C8A1D81">
        <w:rPr>
          <w:rFonts w:ascii="Times New Roman" w:hAnsi="Times New Roman" w:cs="Times New Roman"/>
          <w:sz w:val="24"/>
          <w:szCs w:val="24"/>
          <w:lang w:val="en-GB"/>
        </w:rPr>
        <w:t>but I soon readjusted to the cold and grey in a tiny bedsit in Staines in one of my father’s investment properties. I worked in one of his old betting shops</w:t>
      </w:r>
      <w:ins w:author="Gary Smailes" w:date="2024-01-15T15:04:24.723Z" w:id="886984932">
        <w:r w:rsidRPr="0C8A1D81" w:rsidR="0C8A1D81">
          <w:rPr>
            <w:rFonts w:ascii="Times New Roman" w:hAnsi="Times New Roman" w:cs="Times New Roman"/>
            <w:sz w:val="24"/>
            <w:szCs w:val="24"/>
            <w:lang w:val="en-GB"/>
          </w:rPr>
          <w:t>, but I soon had the idea</w:t>
        </w:r>
      </w:ins>
      <w:r w:rsidRPr="0C8A1D81" w:rsidR="0C8A1D81">
        <w:rPr>
          <w:rFonts w:ascii="Times New Roman" w:hAnsi="Times New Roman" w:cs="Times New Roman"/>
          <w:sz w:val="24"/>
          <w:szCs w:val="24"/>
          <w:lang w:val="en-GB"/>
        </w:rPr>
        <w:t xml:space="preserve"> </w:t>
      </w:r>
      <w:del w:author="Gary Smailes" w:date="2024-01-15T15:04:28.872Z" w:id="835756184">
        <w:r w:rsidRPr="0C8A1D81" w:rsidDel="0C8A1D81">
          <w:rPr>
            <w:rFonts w:ascii="Times New Roman" w:hAnsi="Times New Roman" w:cs="Times New Roman"/>
            <w:sz w:val="24"/>
            <w:szCs w:val="24"/>
            <w:lang w:val="en-GB"/>
          </w:rPr>
          <w:delText>and before setting up</w:delText>
        </w:r>
      </w:del>
      <w:ins w:author="Gary Smailes" w:date="2024-01-15T15:04:29.088Z" w:id="1634828121">
        <w:r w:rsidRPr="0C8A1D81" w:rsidR="0C8A1D81">
          <w:rPr>
            <w:rFonts w:ascii="Times New Roman" w:hAnsi="Times New Roman" w:cs="Times New Roman"/>
            <w:sz w:val="24"/>
            <w:szCs w:val="24"/>
            <w:lang w:val="en-GB"/>
          </w:rPr>
          <w:t>for</w:t>
        </w:r>
      </w:ins>
      <w:r w:rsidRPr="0C8A1D81" w:rsidR="0C8A1D81">
        <w:rPr>
          <w:rFonts w:ascii="Times New Roman" w:hAnsi="Times New Roman" w:cs="Times New Roman"/>
          <w:sz w:val="24"/>
          <w:szCs w:val="24"/>
          <w:lang w:val="en-GB"/>
        </w:rPr>
        <w:t xml:space="preserve"> my discotheque</w:t>
      </w:r>
      <w:ins w:author="Gary Smailes" w:date="2024-01-15T15:04:44.734Z" w:id="1473408986">
        <w:r w:rsidRPr="0C8A1D81" w:rsidR="0C8A1D81">
          <w:rPr>
            <w:rFonts w:ascii="Times New Roman" w:hAnsi="Times New Roman" w:cs="Times New Roman"/>
            <w:sz w:val="24"/>
            <w:szCs w:val="24"/>
            <w:lang w:val="en-GB"/>
          </w:rPr>
          <w:t xml:space="preserve"> and within a few months was making ends meet</w:t>
        </w:r>
      </w:ins>
      <w:r w:rsidRPr="0C8A1D81" w:rsidR="0C8A1D81">
        <w:rPr>
          <w:rFonts w:ascii="Times New Roman" w:hAnsi="Times New Roman" w:cs="Times New Roman"/>
          <w:sz w:val="24"/>
          <w:szCs w:val="24"/>
          <w:lang w:val="en-GB"/>
        </w:rPr>
        <w:t xml:space="preserve">. Then I met Cedric and that was </w:t>
      </w:r>
      <w:r w:rsidRPr="0C8A1D81" w:rsidR="0C8A1D81">
        <w:rPr>
          <w:rFonts w:ascii="Times New Roman" w:hAnsi="Times New Roman" w:cs="Times New Roman"/>
          <w:sz w:val="24"/>
          <w:szCs w:val="24"/>
          <w:lang w:val="en-GB"/>
        </w:rPr>
        <w:t>nearly a</w:t>
      </w:r>
      <w:r w:rsidRPr="0C8A1D81" w:rsidR="0C8A1D81">
        <w:rPr>
          <w:rFonts w:ascii="Times New Roman" w:hAnsi="Times New Roman" w:cs="Times New Roman"/>
          <w:sz w:val="24"/>
          <w:szCs w:val="24"/>
          <w:lang w:val="en-GB"/>
        </w:rPr>
        <w:t xml:space="preserve"> year ago</w:t>
      </w:r>
      <w:ins w:author="Gary Smailes" w:date="2024-01-15T15:05:11.569Z" w:id="1939901897">
        <w:r w:rsidRPr="0C8A1D81" w:rsidR="0C8A1D81">
          <w:rPr>
            <w:rFonts w:ascii="Times New Roman" w:hAnsi="Times New Roman" w:cs="Times New Roman"/>
            <w:sz w:val="24"/>
            <w:szCs w:val="24"/>
            <w:lang w:val="en-GB"/>
          </w:rPr>
          <w:t>.</w:t>
        </w:r>
      </w:ins>
      <w:del w:author="Gary Smailes" w:date="2024-01-15T15:05:10.422Z" w:id="1540948336">
        <w:r w:rsidRPr="0C8A1D81" w:rsidDel="0C8A1D81">
          <w:rPr>
            <w:rFonts w:ascii="Times New Roman" w:hAnsi="Times New Roman" w:cs="Times New Roman"/>
            <w:sz w:val="24"/>
            <w:szCs w:val="24"/>
            <w:lang w:val="en-GB"/>
          </w:rPr>
          <w:delText xml:space="preserve"> and still, the hotel </w:delText>
        </w:r>
        <w:r w:rsidRPr="0C8A1D81" w:rsidDel="0C8A1D81">
          <w:rPr>
            <w:rFonts w:ascii="Times New Roman" w:hAnsi="Times New Roman" w:cs="Times New Roman"/>
            <w:sz w:val="24"/>
            <w:szCs w:val="24"/>
            <w:lang w:val="en-GB"/>
          </w:rPr>
          <w:delText>hadn’t</w:delText>
        </w:r>
        <w:r w:rsidRPr="0C8A1D81" w:rsidDel="0C8A1D81">
          <w:rPr>
            <w:rFonts w:ascii="Times New Roman" w:hAnsi="Times New Roman" w:cs="Times New Roman"/>
            <w:sz w:val="24"/>
            <w:szCs w:val="24"/>
            <w:lang w:val="en-GB"/>
          </w:rPr>
          <w:delText xml:space="preserve"> opened. If </w:delText>
        </w:r>
        <w:r w:rsidRPr="0C8A1D81" w:rsidDel="0C8A1D81">
          <w:rPr>
            <w:rFonts w:ascii="Times New Roman" w:hAnsi="Times New Roman" w:cs="Times New Roman"/>
            <w:sz w:val="24"/>
            <w:szCs w:val="24"/>
            <w:lang w:val="en-GB"/>
          </w:rPr>
          <w:delText>I’d</w:delText>
        </w:r>
        <w:r w:rsidRPr="0C8A1D81" w:rsidDel="0C8A1D81">
          <w:rPr>
            <w:rFonts w:ascii="Times New Roman" w:hAnsi="Times New Roman" w:cs="Times New Roman"/>
            <w:sz w:val="24"/>
            <w:szCs w:val="24"/>
            <w:lang w:val="en-GB"/>
          </w:rPr>
          <w:delText xml:space="preserve"> stayed in Spain, Mark and I would have killed each other by now.</w:delText>
        </w:r>
      </w:del>
    </w:p>
    <w:p w:rsidRPr="00D73D87" w:rsidR="004E6EF2" w:rsidP="00FD5E6D" w:rsidRDefault="00C745F4" w14:paraId="03FF8A6C" w14:textId="09BD001F">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A particularly heavy burst of rain shook me back to reality.</w:t>
      </w:r>
    </w:p>
    <w:p w:rsidRPr="00D73D87" w:rsidR="00657CB0" w:rsidP="00E37332" w:rsidRDefault="009A62C1" w14:paraId="745CCDFE" w14:textId="3A32A165">
      <w:pPr>
        <w:spacing w:after="0" w:line="360" w:lineRule="auto"/>
        <w:ind w:firstLine="720"/>
        <w:rPr>
          <w:rFonts w:ascii="Times New Roman" w:hAnsi="Times New Roman" w:cs="Times New Roman"/>
          <w:sz w:val="24"/>
          <w:szCs w:val="24"/>
          <w:lang w:val="en-GB"/>
        </w:rPr>
      </w:pPr>
      <w:r w:rsidRPr="0C8A1D81" w:rsidR="0C8A1D81">
        <w:rPr>
          <w:rFonts w:ascii="Times New Roman" w:hAnsi="Times New Roman" w:cs="Times New Roman"/>
          <w:sz w:val="24"/>
          <w:szCs w:val="24"/>
          <w:lang w:val="en-GB"/>
        </w:rPr>
        <w:t xml:space="preserve">This spot on the bridge used to be my therapist, </w:t>
      </w:r>
      <w:r w:rsidRPr="0C8A1D81" w:rsidR="0C8A1D81">
        <w:rPr>
          <w:rFonts w:ascii="Times New Roman" w:hAnsi="Times New Roman" w:cs="Times New Roman"/>
          <w:sz w:val="24"/>
          <w:szCs w:val="24"/>
          <w:lang w:val="en-GB"/>
        </w:rPr>
        <w:t xml:space="preserve">a </w:t>
      </w:r>
      <w:r w:rsidRPr="0C8A1D81" w:rsidR="0C8A1D81">
        <w:rPr>
          <w:rFonts w:ascii="Times New Roman" w:hAnsi="Times New Roman" w:cs="Times New Roman"/>
          <w:sz w:val="24"/>
          <w:szCs w:val="24"/>
          <w:lang w:val="en-GB"/>
        </w:rPr>
        <w:t>safe haven</w:t>
      </w:r>
      <w:r w:rsidRPr="0C8A1D81" w:rsidR="0C8A1D81">
        <w:rPr>
          <w:rFonts w:ascii="Times New Roman" w:hAnsi="Times New Roman" w:cs="Times New Roman"/>
          <w:sz w:val="24"/>
          <w:szCs w:val="24"/>
          <w:lang w:val="en-GB"/>
        </w:rPr>
        <w:t xml:space="preserve"> </w:t>
      </w:r>
      <w:r w:rsidRPr="0C8A1D81" w:rsidR="0C8A1D81">
        <w:rPr>
          <w:rFonts w:ascii="Times New Roman" w:hAnsi="Times New Roman" w:cs="Times New Roman"/>
          <w:sz w:val="24"/>
          <w:szCs w:val="24"/>
          <w:lang w:val="en-GB"/>
        </w:rPr>
        <w:t>well away</w:t>
      </w:r>
      <w:r w:rsidRPr="0C8A1D81" w:rsidR="0C8A1D81">
        <w:rPr>
          <w:rFonts w:ascii="Times New Roman" w:hAnsi="Times New Roman" w:cs="Times New Roman"/>
          <w:sz w:val="24"/>
          <w:szCs w:val="24"/>
          <w:lang w:val="en-GB"/>
        </w:rPr>
        <w:t xml:space="preserve"> from Mark’s snide remarks and insults</w:t>
      </w:r>
      <w:ins w:author="Gary Smailes" w:date="2024-01-15T15:05:31.868Z" w:id="526728522">
        <w:r w:rsidRPr="0C8A1D81" w:rsidR="0C8A1D81">
          <w:rPr>
            <w:rFonts w:ascii="Times New Roman" w:hAnsi="Times New Roman" w:cs="Times New Roman"/>
            <w:sz w:val="24"/>
            <w:szCs w:val="24"/>
            <w:lang w:val="en-GB"/>
          </w:rPr>
          <w:t>,</w:t>
        </w:r>
      </w:ins>
      <w:r w:rsidRPr="0C8A1D81" w:rsidR="0C8A1D81">
        <w:rPr>
          <w:rFonts w:ascii="Times New Roman" w:hAnsi="Times New Roman" w:cs="Times New Roman"/>
          <w:sz w:val="24"/>
          <w:szCs w:val="24"/>
          <w:lang w:val="en-GB"/>
        </w:rPr>
        <w:t xml:space="preserve"> where I could chew over life’s mysteries. It still was. The muddy water swirling downstream calmed me and when a piece of driftwood floated by, I wondered like me, where it might end up. The treatment was working, my mind ceased its turmoil over Tracy, and clarity returned.</w:t>
      </w:r>
    </w:p>
    <w:p w:rsidRPr="00D73D87" w:rsidR="00095FE3" w:rsidP="00E37332" w:rsidRDefault="00301814" w14:paraId="3BF8FCA5" w14:textId="50875E98">
      <w:pPr>
        <w:spacing w:after="0" w:line="360" w:lineRule="auto"/>
        <w:ind w:firstLine="720"/>
        <w:rPr>
          <w:rFonts w:ascii="Times New Roman" w:hAnsi="Times New Roman" w:cs="Times New Roman"/>
          <w:sz w:val="24"/>
          <w:szCs w:val="24"/>
          <w:lang w:val="en-GB"/>
        </w:rPr>
      </w:pPr>
      <w:r w:rsidRPr="0C8A1D81" w:rsidR="0C8A1D81">
        <w:rPr>
          <w:rFonts w:ascii="Times New Roman" w:hAnsi="Times New Roman" w:cs="Times New Roman"/>
          <w:sz w:val="24"/>
          <w:szCs w:val="24"/>
          <w:lang w:val="en-GB"/>
        </w:rPr>
        <w:t>Ducks and swans glided regally among the reeds</w:t>
      </w:r>
      <w:ins w:author="Gary Smailes" w:date="2024-01-15T15:06:04.896Z" w:id="2045820482">
        <w:r w:rsidRPr="0C8A1D81" w:rsidR="0C8A1D81">
          <w:rPr>
            <w:rFonts w:ascii="Times New Roman" w:hAnsi="Times New Roman" w:cs="Times New Roman"/>
            <w:sz w:val="24"/>
            <w:szCs w:val="24"/>
            <w:lang w:val="en-GB"/>
          </w:rPr>
          <w:t>,</w:t>
        </w:r>
      </w:ins>
      <w:r w:rsidRPr="0C8A1D81" w:rsidR="0C8A1D81">
        <w:rPr>
          <w:rFonts w:ascii="Times New Roman" w:hAnsi="Times New Roman" w:cs="Times New Roman"/>
          <w:sz w:val="24"/>
          <w:szCs w:val="24"/>
          <w:lang w:val="en-GB"/>
        </w:rPr>
        <w:t xml:space="preserve"> the rain not bothering them at all; a water rat scuttled down the bank and disappeared into the greenery. As my short tenure on the island flashed before me – I recalled the exhilaration when returning home from boarding school. Picnics on the lawn, racing up and down the inlet in the boat, and the sadness when returning for another term in that awful place supposed to </w:t>
      </w:r>
      <w:r w:rsidRPr="0C8A1D81" w:rsidR="0C8A1D81">
        <w:rPr>
          <w:rFonts w:ascii="Times New Roman" w:hAnsi="Times New Roman" w:cs="Times New Roman"/>
          <w:sz w:val="24"/>
          <w:szCs w:val="24"/>
          <w:lang w:val="en-GB"/>
        </w:rPr>
        <w:t>provide</w:t>
      </w:r>
      <w:r w:rsidRPr="0C8A1D81" w:rsidR="0C8A1D81">
        <w:rPr>
          <w:rFonts w:ascii="Times New Roman" w:hAnsi="Times New Roman" w:cs="Times New Roman"/>
          <w:sz w:val="24"/>
          <w:szCs w:val="24"/>
          <w:lang w:val="en-GB"/>
        </w:rPr>
        <w:t xml:space="preserve"> the best education money could buy. Some academic nerdy types thrived there but not me. I was more of a learning-by-doing </w:t>
      </w:r>
      <w:ins w:author="Gary Smailes" w:date="2024-01-15T15:06:44.516Z" w:id="1663764773">
        <w:r w:rsidRPr="0C8A1D81" w:rsidR="0C8A1D81">
          <w:rPr>
            <w:rFonts w:ascii="Times New Roman" w:hAnsi="Times New Roman" w:cs="Times New Roman"/>
            <w:sz w:val="24"/>
            <w:szCs w:val="24"/>
            <w:lang w:val="en-GB"/>
          </w:rPr>
          <w:t xml:space="preserve">type </w:t>
        </w:r>
      </w:ins>
      <w:r w:rsidRPr="0C8A1D81" w:rsidR="0C8A1D81">
        <w:rPr>
          <w:rFonts w:ascii="Times New Roman" w:hAnsi="Times New Roman" w:cs="Times New Roman"/>
          <w:sz w:val="24"/>
          <w:szCs w:val="24"/>
          <w:lang w:val="en-GB"/>
        </w:rPr>
        <w:t xml:space="preserve">student and whoever put the curriculum together had made no allowances for people of my persuasion. </w:t>
      </w:r>
      <w:r w:rsidRPr="0C8A1D81" w:rsidR="0C8A1D81">
        <w:rPr>
          <w:rFonts w:ascii="Times New Roman" w:hAnsi="Times New Roman" w:cs="Times New Roman"/>
          <w:sz w:val="24"/>
          <w:szCs w:val="24"/>
          <w:lang w:val="en-GB"/>
        </w:rPr>
        <w:t>I’d</w:t>
      </w:r>
      <w:r w:rsidRPr="0C8A1D81" w:rsidR="0C8A1D81">
        <w:rPr>
          <w:rFonts w:ascii="Times New Roman" w:hAnsi="Times New Roman" w:cs="Times New Roman"/>
          <w:sz w:val="24"/>
          <w:szCs w:val="24"/>
          <w:lang w:val="en-GB"/>
        </w:rPr>
        <w:t xml:space="preserve"> left when I was sixteen with a few measly ‘O’ levels. Life would be my university.</w:t>
      </w:r>
    </w:p>
    <w:p w:rsidRPr="00D73D87" w:rsidR="00C745F4" w:rsidP="00E37332" w:rsidRDefault="009B0FFE" w14:paraId="269182D5" w14:textId="19DE601F">
      <w:pPr>
        <w:spacing w:after="0" w:line="360" w:lineRule="auto"/>
        <w:ind w:firstLine="720"/>
        <w:rPr>
          <w:rFonts w:ascii="Times New Roman" w:hAnsi="Times New Roman" w:cs="Times New Roman"/>
          <w:sz w:val="24"/>
          <w:szCs w:val="24"/>
          <w:lang w:val="en-GB"/>
        </w:rPr>
      </w:pPr>
      <w:r w:rsidRPr="0C8A1D81" w:rsidR="0C8A1D81">
        <w:rPr>
          <w:rFonts w:ascii="Times New Roman" w:hAnsi="Times New Roman" w:cs="Times New Roman"/>
          <w:sz w:val="24"/>
          <w:szCs w:val="24"/>
          <w:lang w:val="en-GB"/>
        </w:rPr>
        <w:t>My eyes watered as a vision of Alison; my first girlfriend</w:t>
      </w:r>
      <w:ins w:author="Gary Smailes" w:date="2024-01-15T15:06:58.873Z" w:id="799899586">
        <w:r w:rsidRPr="0C8A1D81" w:rsidR="0C8A1D81">
          <w:rPr>
            <w:rFonts w:ascii="Times New Roman" w:hAnsi="Times New Roman" w:cs="Times New Roman"/>
            <w:sz w:val="24"/>
            <w:szCs w:val="24"/>
            <w:lang w:val="en-GB"/>
          </w:rPr>
          <w:t>,</w:t>
        </w:r>
      </w:ins>
      <w:r w:rsidRPr="0C8A1D81" w:rsidR="0C8A1D81">
        <w:rPr>
          <w:rFonts w:ascii="Times New Roman" w:hAnsi="Times New Roman" w:cs="Times New Roman"/>
          <w:sz w:val="24"/>
          <w:szCs w:val="24"/>
          <w:lang w:val="en-GB"/>
        </w:rPr>
        <w:t xml:space="preserve"> appeared hovering over the river. She seemed so realistic, I almost reached out to touch her soft blond hair and could sense her inexperienced tender lips on mine. During my middle teens, </w:t>
      </w:r>
      <w:r w:rsidRPr="0C8A1D81" w:rsidR="0C8A1D81">
        <w:rPr>
          <w:rFonts w:ascii="Times New Roman" w:hAnsi="Times New Roman" w:cs="Times New Roman"/>
          <w:sz w:val="24"/>
          <w:szCs w:val="24"/>
          <w:lang w:val="en-GB"/>
        </w:rPr>
        <w:t>we’d</w:t>
      </w:r>
      <w:r w:rsidRPr="0C8A1D81" w:rsidR="0C8A1D81">
        <w:rPr>
          <w:rFonts w:ascii="Times New Roman" w:hAnsi="Times New Roman" w:cs="Times New Roman"/>
          <w:sz w:val="24"/>
          <w:szCs w:val="24"/>
          <w:lang w:val="en-GB"/>
        </w:rPr>
        <w:t xml:space="preserve"> met on successive annual family Mediterranean cruises and exchanged letters for several years but somehow, we had lost touch. Her memory stirred something within me, a thirst for family and warmer climes.</w:t>
      </w:r>
    </w:p>
    <w:p w:rsidRPr="00D73D87" w:rsidR="00E86843" w:rsidP="00E37332" w:rsidRDefault="00E86843" w14:paraId="724A02A0" w14:textId="23DE69E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A sudden gust almost blew </w:t>
      </w:r>
      <w:r w:rsidRPr="00D73D87" w:rsidR="00644C40">
        <w:rPr>
          <w:rFonts w:ascii="Times New Roman" w:hAnsi="Times New Roman" w:cs="Times New Roman"/>
          <w:sz w:val="24"/>
          <w:szCs w:val="24"/>
          <w:lang w:val="en-GB"/>
        </w:rPr>
        <w:t>me</w:t>
      </w:r>
      <w:r w:rsidRPr="00D73D87">
        <w:rPr>
          <w:rFonts w:ascii="Times New Roman" w:hAnsi="Times New Roman" w:cs="Times New Roman"/>
          <w:sz w:val="24"/>
          <w:szCs w:val="24"/>
          <w:lang w:val="en-GB"/>
        </w:rPr>
        <w:t xml:space="preserve"> over</w:t>
      </w:r>
      <w:r w:rsidRPr="00D73D87" w:rsidR="00BF3073">
        <w:rPr>
          <w:rFonts w:ascii="Times New Roman" w:hAnsi="Times New Roman" w:cs="Times New Roman"/>
          <w:sz w:val="24"/>
          <w:szCs w:val="24"/>
          <w:lang w:val="en-GB"/>
        </w:rPr>
        <w:t>,</w:t>
      </w:r>
      <w:r w:rsidRPr="00D73D87" w:rsidR="00644C40">
        <w:rPr>
          <w:rFonts w:ascii="Times New Roman" w:hAnsi="Times New Roman" w:cs="Times New Roman"/>
          <w:sz w:val="24"/>
          <w:szCs w:val="24"/>
          <w:lang w:val="en-GB"/>
        </w:rPr>
        <w:t xml:space="preserve"> exposing me to the tempest. Within </w:t>
      </w:r>
      <w:r w:rsidRPr="00D73D87" w:rsidR="00843DAA">
        <w:rPr>
          <w:rFonts w:ascii="Times New Roman" w:hAnsi="Times New Roman" w:cs="Times New Roman"/>
          <w:sz w:val="24"/>
          <w:szCs w:val="24"/>
          <w:lang w:val="en-GB"/>
        </w:rPr>
        <w:t xml:space="preserve">seconds I was soaked to the </w:t>
      </w:r>
      <w:r w:rsidRPr="00D73D87" w:rsidR="002212B9">
        <w:rPr>
          <w:rFonts w:ascii="Times New Roman" w:hAnsi="Times New Roman" w:cs="Times New Roman"/>
          <w:sz w:val="24"/>
          <w:szCs w:val="24"/>
          <w:lang w:val="en-GB"/>
        </w:rPr>
        <w:t>skin,</w:t>
      </w:r>
      <w:r w:rsidRPr="00D73D87" w:rsidR="00D03098">
        <w:rPr>
          <w:rFonts w:ascii="Times New Roman" w:hAnsi="Times New Roman" w:cs="Times New Roman"/>
          <w:sz w:val="24"/>
          <w:szCs w:val="24"/>
          <w:lang w:val="en-GB"/>
        </w:rPr>
        <w:t xml:space="preserve"> but I was more concerned about my </w:t>
      </w:r>
      <w:r w:rsidRPr="00D73D87" w:rsidR="00BB7054">
        <w:rPr>
          <w:rFonts w:ascii="Times New Roman" w:hAnsi="Times New Roman" w:cs="Times New Roman"/>
          <w:sz w:val="24"/>
          <w:szCs w:val="24"/>
          <w:lang w:val="en-GB"/>
        </w:rPr>
        <w:t>tan</w:t>
      </w:r>
      <w:r w:rsidRPr="00D73D87" w:rsidR="000C526B">
        <w:rPr>
          <w:rFonts w:ascii="Times New Roman" w:hAnsi="Times New Roman" w:cs="Times New Roman"/>
          <w:sz w:val="24"/>
          <w:szCs w:val="24"/>
          <w:lang w:val="en-GB"/>
        </w:rPr>
        <w:t>-</w:t>
      </w:r>
      <w:r w:rsidRPr="00D73D87" w:rsidR="00BB7054">
        <w:rPr>
          <w:rFonts w:ascii="Times New Roman" w:hAnsi="Times New Roman" w:cs="Times New Roman"/>
          <w:sz w:val="24"/>
          <w:szCs w:val="24"/>
          <w:lang w:val="en-GB"/>
        </w:rPr>
        <w:t>brown</w:t>
      </w:r>
      <w:r w:rsidRPr="00D73D87" w:rsidR="00D03098">
        <w:rPr>
          <w:rFonts w:ascii="Times New Roman" w:hAnsi="Times New Roman" w:cs="Times New Roman"/>
          <w:sz w:val="24"/>
          <w:szCs w:val="24"/>
          <w:lang w:val="en-GB"/>
        </w:rPr>
        <w:t xml:space="preserve"> leather jacket. In the blink of an </w:t>
      </w:r>
      <w:r w:rsidRPr="00D73D87" w:rsidR="002212B9">
        <w:rPr>
          <w:rFonts w:ascii="Times New Roman" w:hAnsi="Times New Roman" w:cs="Times New Roman"/>
          <w:sz w:val="24"/>
          <w:szCs w:val="24"/>
          <w:lang w:val="en-GB"/>
        </w:rPr>
        <w:t>eye,</w:t>
      </w:r>
      <w:r w:rsidRPr="00D73D87" w:rsidR="00D03098">
        <w:rPr>
          <w:rFonts w:ascii="Times New Roman" w:hAnsi="Times New Roman" w:cs="Times New Roman"/>
          <w:sz w:val="24"/>
          <w:szCs w:val="24"/>
          <w:lang w:val="en-GB"/>
        </w:rPr>
        <w:t xml:space="preserve"> it had transformed from a stylish fashion statement into</w:t>
      </w:r>
      <w:r w:rsidRPr="00D73D87" w:rsidR="002212B9">
        <w:rPr>
          <w:rFonts w:ascii="Times New Roman" w:hAnsi="Times New Roman" w:cs="Times New Roman"/>
          <w:sz w:val="24"/>
          <w:szCs w:val="24"/>
          <w:lang w:val="en-GB"/>
        </w:rPr>
        <w:t xml:space="preserve"> a soggy rag.</w:t>
      </w:r>
    </w:p>
    <w:p w:rsidRPr="00D73D87" w:rsidR="00843DAA" w:rsidP="00E37332" w:rsidRDefault="00843DAA" w14:paraId="2198EA66" w14:textId="1BF5F3ED">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“Enough,” I shouted</w:t>
      </w:r>
      <w:r w:rsidRPr="00D73D87" w:rsidR="00D237F6">
        <w:rPr>
          <w:rFonts w:ascii="Times New Roman" w:hAnsi="Times New Roman" w:cs="Times New Roman"/>
          <w:sz w:val="24"/>
          <w:szCs w:val="24"/>
          <w:lang w:val="en-GB"/>
        </w:rPr>
        <w:t xml:space="preserve"> to nobody but the inclemency. “Spain, here I come.”</w:t>
      </w:r>
    </w:p>
    <w:p w:rsidRPr="00D73D87" w:rsidR="00DA3900" w:rsidP="0C8A1D81" w:rsidRDefault="00D237F6" w14:paraId="3C8F7C2B" w14:textId="54067500">
      <w:pPr>
        <w:pStyle w:val="Normal"/>
        <w:spacing w:after="0" w:line="360" w:lineRule="auto"/>
        <w:ind/>
        <w:rPr>
          <w:ins w:author="Gary Smailes" w:date="2024-01-15T15:21:45.161Z" w:id="1523374182"/>
          <w:rFonts w:ascii="Times New Roman" w:hAnsi="Times New Roman" w:cs="Times New Roman"/>
          <w:sz w:val="24"/>
          <w:szCs w:val="24"/>
          <w:lang w:val="en-GB"/>
        </w:rPr>
      </w:pPr>
      <w:r w:rsidRPr="0C8A1D81" w:rsidR="0C8A1D81">
        <w:rPr>
          <w:rFonts w:ascii="Times New Roman" w:hAnsi="Times New Roman" w:cs="Times New Roman"/>
          <w:sz w:val="24"/>
          <w:szCs w:val="24"/>
          <w:lang w:val="en-GB"/>
        </w:rPr>
        <w:t xml:space="preserve">I shook my head to clear the raindrops streaming down my face, flicked the damp cigarette butt into the water, watched it float away, and headed for my bedsit. </w:t>
      </w:r>
      <w:ins w:author="Gary Smailes" w:date="2024-01-15T15:20:59.903Z" w:id="339499322">
        <w:r w:rsidRPr="0C8A1D81" w:rsidR="0C8A1D81">
          <w:rPr>
            <w:rFonts w:ascii="Times New Roman" w:hAnsi="Times New Roman" w:cs="Times New Roman"/>
            <w:sz w:val="24"/>
            <w:szCs w:val="24"/>
            <w:lang w:val="en-GB"/>
          </w:rPr>
          <w:t>On the</w:t>
        </w:r>
      </w:ins>
      <w:ins w:author="Gary Smailes" w:date="2024-01-15T15:21:59.978Z" w:id="459891597">
        <w:r w:rsidRPr="0C8A1D81" w:rsidR="0C8A1D81">
          <w:rPr>
            <w:rFonts w:ascii="Times New Roman" w:hAnsi="Times New Roman" w:cs="Times New Roman"/>
            <w:sz w:val="24"/>
            <w:szCs w:val="24"/>
            <w:lang w:val="en-GB"/>
          </w:rPr>
          <w:t xml:space="preserve"> way I spotted a phone box and pushed inside. I rooted in my pockets for some coins and </w:t>
        </w:r>
      </w:ins>
      <w:ins w:author="Gary Smailes" w:date="2024-01-15T15:22:11.858Z" w:id="1150563852">
        <w:r w:rsidRPr="0C8A1D81" w:rsidR="0C8A1D81">
          <w:rPr>
            <w:rFonts w:ascii="Times New Roman" w:hAnsi="Times New Roman" w:cs="Times New Roman"/>
            <w:sz w:val="24"/>
            <w:szCs w:val="24"/>
            <w:lang w:val="en-GB"/>
          </w:rPr>
          <w:t>dia</w:t>
        </w:r>
        <w:r w:rsidRPr="0C8A1D81" w:rsidR="0C8A1D81">
          <w:rPr>
            <w:rFonts w:ascii="Times New Roman" w:hAnsi="Times New Roman" w:cs="Times New Roman"/>
            <w:sz w:val="24"/>
            <w:szCs w:val="24"/>
            <w:lang w:val="en-GB"/>
          </w:rPr>
          <w:t>led</w:t>
        </w:r>
      </w:ins>
      <w:ins w:author="Gary Smailes" w:date="2024-01-15T15:21:59.978Z" w:id="1089254723">
        <w:r w:rsidRPr="0C8A1D81" w:rsidR="0C8A1D81">
          <w:rPr>
            <w:rFonts w:ascii="Times New Roman" w:hAnsi="Times New Roman" w:cs="Times New Roman"/>
            <w:sz w:val="24"/>
            <w:szCs w:val="24"/>
            <w:lang w:val="en-GB"/>
          </w:rPr>
          <w:t xml:space="preserve"> the number I had long since memorised. There was some noise on the line as the phone conn</w:t>
        </w:r>
      </w:ins>
      <w:ins w:author="Gary Smailes" w:date="2024-01-15T15:22:05.837Z" w:id="1535172723">
        <w:r w:rsidRPr="0C8A1D81" w:rsidR="0C8A1D81">
          <w:rPr>
            <w:rFonts w:ascii="Times New Roman" w:hAnsi="Times New Roman" w:cs="Times New Roman"/>
            <w:sz w:val="24"/>
            <w:szCs w:val="24"/>
            <w:lang w:val="en-GB"/>
          </w:rPr>
          <w:t>ected and then the ringing tone.</w:t>
        </w:r>
      </w:ins>
    </w:p>
    <w:p w:rsidRPr="00D73D87" w:rsidR="00DA3900" w:rsidP="0C8A1D81" w:rsidRDefault="00D237F6" w14:paraId="1CB0389D" w14:textId="19FCEA42">
      <w:pPr>
        <w:pStyle w:val="Normal"/>
        <w:spacing w:after="0" w:line="360" w:lineRule="auto"/>
        <w:ind w:firstLine="720"/>
        <w:rPr>
          <w:ins w:author="Gary Smailes" w:date="2024-01-15T15:21:37.127Z" w:id="1450254328"/>
          <w:rFonts w:ascii="Times New Roman" w:hAnsi="Times New Roman" w:eastAsia="Times New Roman" w:cs="Times New Roman"/>
          <w:sz w:val="24"/>
          <w:szCs w:val="24"/>
          <w:lang w:val="en-GB"/>
        </w:rPr>
        <w:pPrChange w:author="Gary Smailes" w:date="2024-01-15T15:21:45.832Z">
          <w:pPr>
            <w:pStyle w:val="Normal"/>
            <w:spacing w:after="0" w:line="360" w:lineRule="auto"/>
          </w:pPr>
        </w:pPrChange>
      </w:pPr>
      <w:ins w:author="Gary Smailes" w:date="2024-01-15T15:21:35.972Z" w:id="526185179">
        <w:r w:rsidRPr="0C8A1D81" w:rsidR="0C8A1D81">
          <w:rPr>
            <w:rFonts w:ascii="Times New Roman" w:hAnsi="Times New Roman" w:eastAsia="Times New Roman" w:cs="Times New Roman"/>
            <w:sz w:val="24"/>
            <w:szCs w:val="24"/>
            <w:lang w:val="en-GB"/>
          </w:rPr>
          <w:t>“The Fontainebleau,” said the voice.</w:t>
        </w:r>
      </w:ins>
    </w:p>
    <w:p w:rsidRPr="00D73D87" w:rsidR="00DA3900" w:rsidP="0C8A1D81" w:rsidRDefault="00D237F6" w14:paraId="61B52BAF" w14:textId="727C01C1">
      <w:pPr>
        <w:spacing w:after="0" w:line="360" w:lineRule="auto"/>
        <w:ind w:firstLine="720"/>
        <w:rPr>
          <w:ins w:author="Gary Smailes" w:date="2024-01-15T15:21:37.127Z" w:id="876827438"/>
          <w:rFonts w:ascii="Times New Roman" w:hAnsi="Times New Roman" w:eastAsia="Times New Roman" w:cs="Times New Roman"/>
          <w:sz w:val="24"/>
          <w:szCs w:val="24"/>
          <w:lang w:val="en-GB"/>
        </w:rPr>
      </w:pPr>
      <w:ins w:author="Gary Smailes" w:date="2024-01-15T15:21:37.127Z" w:id="761931369">
        <w:r w:rsidRPr="0C8A1D81" w:rsidR="0C8A1D81">
          <w:rPr>
            <w:rFonts w:ascii="Times New Roman" w:hAnsi="Times New Roman" w:eastAsia="Times New Roman" w:cs="Times New Roman"/>
            <w:sz w:val="24"/>
            <w:szCs w:val="24"/>
            <w:lang w:val="en-GB"/>
          </w:rPr>
          <w:t xml:space="preserve">“Mum?” I said after pressing button A and listening to my piggy bank contents disappear for ever. I picture my mother, standing in the lobby of the hotel, phone pushed up against her ear. </w:t>
        </w:r>
      </w:ins>
    </w:p>
    <w:p w:rsidRPr="00D73D87" w:rsidR="00DA3900" w:rsidP="0C8A1D81" w:rsidRDefault="00D237F6" w14:noSpellErr="1" w14:paraId="6783B6F2" w14:textId="177293A3">
      <w:pPr>
        <w:spacing w:after="0" w:line="360" w:lineRule="auto"/>
        <w:ind w:firstLine="720"/>
        <w:rPr>
          <w:ins w:author="Gary Smailes" w:date="2024-01-15T15:21:37.127Z" w:id="1334929052"/>
          <w:rFonts w:ascii="Times New Roman" w:hAnsi="Times New Roman" w:eastAsia="Times New Roman" w:cs="Times New Roman"/>
          <w:sz w:val="24"/>
          <w:szCs w:val="24"/>
          <w:lang w:val="en-GB"/>
        </w:rPr>
      </w:pPr>
      <w:ins w:author="Gary Smailes" w:date="2024-01-15T15:21:37.127Z" w:id="2057330505">
        <w:r w:rsidRPr="0C8A1D81" w:rsidR="0C8A1D81">
          <w:rPr>
            <w:rFonts w:ascii="Times New Roman" w:hAnsi="Times New Roman" w:eastAsia="Times New Roman" w:cs="Times New Roman"/>
            <w:sz w:val="24"/>
            <w:szCs w:val="24"/>
            <w:lang w:val="en-GB"/>
          </w:rPr>
          <w:t>“Robin, how lovely to hear your voice. Where are you?”</w:t>
        </w:r>
      </w:ins>
    </w:p>
    <w:p w:rsidRPr="00D73D87" w:rsidR="00DA3900" w:rsidP="0C8A1D81" w:rsidRDefault="00D237F6" w14:noSpellErr="1" w14:paraId="375C0F36" w14:textId="7C5E3448">
      <w:pPr>
        <w:spacing w:after="0" w:line="360" w:lineRule="auto"/>
        <w:ind w:firstLine="720"/>
        <w:rPr>
          <w:ins w:author="Gary Smailes" w:date="2024-01-15T15:21:37.127Z" w:id="1725166156"/>
          <w:rFonts w:ascii="Times New Roman" w:hAnsi="Times New Roman" w:eastAsia="Times New Roman" w:cs="Times New Roman"/>
          <w:sz w:val="24"/>
          <w:szCs w:val="24"/>
          <w:lang w:val="en-US"/>
        </w:rPr>
      </w:pPr>
      <w:ins w:author="Gary Smailes" w:date="2024-01-15T15:21:37.127Z" w:id="1403057412">
        <w:r w:rsidRPr="0C8A1D81" w:rsidR="0C8A1D81">
          <w:rPr>
            <w:rFonts w:ascii="Times New Roman" w:hAnsi="Times New Roman" w:eastAsia="Times New Roman" w:cs="Times New Roman"/>
            <w:sz w:val="24"/>
            <w:szCs w:val="24"/>
            <w:lang w:val="en-US"/>
          </w:rPr>
          <w:t xml:space="preserve">“At home. </w:t>
        </w:r>
        <w:r w:rsidRPr="0C8A1D81" w:rsidR="0C8A1D81">
          <w:rPr>
            <w:rFonts w:ascii="Times New Roman" w:hAnsi="Times New Roman" w:eastAsia="Times New Roman" w:cs="Times New Roman"/>
            <w:sz w:val="24"/>
            <w:szCs w:val="24"/>
            <w:lang w:val="en-US"/>
          </w:rPr>
          <w:t>I’m</w:t>
        </w:r>
        <w:r w:rsidRPr="0C8A1D81" w:rsidR="0C8A1D81">
          <w:rPr>
            <w:rFonts w:ascii="Times New Roman" w:hAnsi="Times New Roman" w:eastAsia="Times New Roman" w:cs="Times New Roman"/>
            <w:sz w:val="24"/>
            <w:szCs w:val="24"/>
            <w:lang w:val="en-US"/>
          </w:rPr>
          <w:t xml:space="preserve"> using the payphone dad so generously installed in the hall. It eats up my coins faster than a gecko swallowing a mosquito, so </w:t>
        </w:r>
        <w:r w:rsidRPr="0C8A1D81" w:rsidR="0C8A1D81">
          <w:rPr>
            <w:rFonts w:ascii="Times New Roman" w:hAnsi="Times New Roman" w:eastAsia="Times New Roman" w:cs="Times New Roman"/>
            <w:sz w:val="24"/>
            <w:szCs w:val="24"/>
            <w:lang w:val="en-US"/>
          </w:rPr>
          <w:t>I’ll</w:t>
        </w:r>
        <w:r w:rsidRPr="0C8A1D81" w:rsidR="0C8A1D81">
          <w:rPr>
            <w:rFonts w:ascii="Times New Roman" w:hAnsi="Times New Roman" w:eastAsia="Times New Roman" w:cs="Times New Roman"/>
            <w:sz w:val="24"/>
            <w:szCs w:val="24"/>
            <w:lang w:val="en-US"/>
          </w:rPr>
          <w:t xml:space="preserve"> keep it brief. Have you opened yet?”</w:t>
        </w:r>
      </w:ins>
    </w:p>
    <w:p w:rsidRPr="00D73D87" w:rsidR="00DA3900" w:rsidP="0C8A1D81" w:rsidRDefault="00D237F6" w14:noSpellErr="1" w14:paraId="7273F7EF" w14:textId="77777777">
      <w:pPr>
        <w:spacing w:after="0" w:line="360" w:lineRule="auto"/>
        <w:ind w:firstLine="720"/>
        <w:rPr>
          <w:ins w:author="Gary Smailes" w:date="2024-01-15T15:21:37.127Z" w:id="1340866925"/>
          <w:rFonts w:ascii="Times New Roman" w:hAnsi="Times New Roman" w:eastAsia="Times New Roman" w:cs="Times New Roman"/>
          <w:sz w:val="24"/>
          <w:szCs w:val="24"/>
          <w:lang w:val="en-GB"/>
        </w:rPr>
      </w:pPr>
      <w:ins w:author="Gary Smailes" w:date="2024-01-15T15:21:37.127Z" w:id="1371538259">
        <w:r w:rsidRPr="0C8A1D81" w:rsidR="0C8A1D81">
          <w:rPr>
            <w:rFonts w:ascii="Times New Roman" w:hAnsi="Times New Roman" w:eastAsia="Times New Roman" w:cs="Times New Roman"/>
            <w:sz w:val="24"/>
            <w:szCs w:val="24"/>
            <w:lang w:val="en-GB"/>
          </w:rPr>
          <w:t>“Our first busload of package holidaymakers from Wings Tours arrived yesterday.”</w:t>
        </w:r>
      </w:ins>
    </w:p>
    <w:p w:rsidRPr="00D73D87" w:rsidR="00DA3900" w:rsidP="0C8A1D81" w:rsidRDefault="00D237F6" w14:paraId="7F3C0188" w14:textId="046B09D1">
      <w:pPr>
        <w:spacing w:after="0" w:line="360" w:lineRule="auto"/>
        <w:ind w:firstLine="720"/>
        <w:rPr>
          <w:ins w:author="Gary Smailes" w:date="2024-01-15T15:21:37.127Z" w:id="724066049"/>
          <w:rFonts w:ascii="Times New Roman" w:hAnsi="Times New Roman" w:eastAsia="Times New Roman" w:cs="Times New Roman"/>
          <w:sz w:val="24"/>
          <w:szCs w:val="24"/>
          <w:lang w:val="en-GB"/>
        </w:rPr>
      </w:pPr>
      <w:ins w:author="Gary Smailes" w:date="2024-01-15T15:21:37.127Z" w:id="878229128">
        <w:r w:rsidRPr="0C8A1D81" w:rsidR="0C8A1D81">
          <w:rPr>
            <w:rFonts w:ascii="Times New Roman" w:hAnsi="Times New Roman" w:eastAsia="Times New Roman" w:cs="Times New Roman"/>
            <w:sz w:val="24"/>
            <w:szCs w:val="24"/>
            <w:lang w:val="en-GB"/>
          </w:rPr>
          <w:t>“How is it going?” I asked.</w:t>
        </w:r>
      </w:ins>
    </w:p>
    <w:p w:rsidRPr="00D73D87" w:rsidR="00DA3900" w:rsidP="0C8A1D81" w:rsidRDefault="00D237F6" w14:noSpellErr="1" w14:paraId="46A86734" w14:textId="49F0DBCA">
      <w:pPr>
        <w:spacing w:after="0" w:line="360" w:lineRule="auto"/>
        <w:ind w:firstLine="720"/>
        <w:rPr>
          <w:ins w:author="Gary Smailes" w:date="2024-01-15T15:21:37.127Z" w:id="99655398"/>
          <w:rFonts w:ascii="Times New Roman" w:hAnsi="Times New Roman" w:eastAsia="Times New Roman" w:cs="Times New Roman"/>
          <w:sz w:val="24"/>
          <w:szCs w:val="24"/>
          <w:lang w:val="en-GB"/>
        </w:rPr>
      </w:pPr>
      <w:ins w:author="Gary Smailes" w:date="2024-01-15T15:21:37.127Z" w:id="1380120989">
        <w:r w:rsidRPr="0C8A1D81" w:rsidR="0C8A1D81">
          <w:rPr>
            <w:rFonts w:ascii="Times New Roman" w:hAnsi="Times New Roman" w:eastAsia="Times New Roman" w:cs="Times New Roman"/>
            <w:sz w:val="24"/>
            <w:szCs w:val="24"/>
            <w:lang w:val="en-GB"/>
          </w:rPr>
          <w:t>“Hectic, we completely underestimated how many staff we needed. Is there any chance you could come and help?”</w:t>
        </w:r>
      </w:ins>
    </w:p>
    <w:p w:rsidRPr="00D73D87" w:rsidR="00DA3900" w:rsidP="0C8A1D81" w:rsidRDefault="00D237F6" w14:noSpellErr="1" w14:paraId="19C34A64" w14:textId="6B71C622">
      <w:pPr>
        <w:spacing w:after="0" w:line="360" w:lineRule="auto"/>
        <w:ind w:firstLine="720"/>
        <w:rPr>
          <w:ins w:author="Gary Smailes" w:date="2024-01-15T15:21:37.127Z" w:id="1985684726"/>
          <w:rFonts w:ascii="Times New Roman" w:hAnsi="Times New Roman" w:eastAsia="Times New Roman" w:cs="Times New Roman"/>
          <w:sz w:val="24"/>
          <w:szCs w:val="24"/>
          <w:lang w:val="en-US"/>
        </w:rPr>
      </w:pPr>
      <w:ins w:author="Gary Smailes" w:date="2024-01-15T15:21:37.127Z" w:id="416527715">
        <w:r w:rsidRPr="0C8A1D81" w:rsidR="0C8A1D81">
          <w:rPr>
            <w:rFonts w:ascii="Times New Roman" w:hAnsi="Times New Roman" w:eastAsia="Times New Roman" w:cs="Times New Roman"/>
            <w:sz w:val="24"/>
            <w:szCs w:val="24"/>
            <w:lang w:val="en-US"/>
          </w:rPr>
          <w:t>“</w:t>
        </w:r>
        <w:r w:rsidRPr="0C8A1D81" w:rsidR="0C8A1D81">
          <w:rPr>
            <w:rFonts w:ascii="Times New Roman" w:hAnsi="Times New Roman" w:eastAsia="Times New Roman" w:cs="Times New Roman"/>
            <w:sz w:val="24"/>
            <w:szCs w:val="24"/>
            <w:lang w:val="en-US"/>
          </w:rPr>
          <w:t>It’s</w:t>
        </w:r>
        <w:r w:rsidRPr="0C8A1D81" w:rsidR="0C8A1D81">
          <w:rPr>
            <w:rFonts w:ascii="Times New Roman" w:hAnsi="Times New Roman" w:eastAsia="Times New Roman" w:cs="Times New Roman"/>
            <w:sz w:val="24"/>
            <w:szCs w:val="24"/>
            <w:lang w:val="en-US"/>
          </w:rPr>
          <w:t xml:space="preserve"> why </w:t>
        </w:r>
        <w:r w:rsidRPr="0C8A1D81" w:rsidR="0C8A1D81">
          <w:rPr>
            <w:rFonts w:ascii="Times New Roman" w:hAnsi="Times New Roman" w:eastAsia="Times New Roman" w:cs="Times New Roman"/>
            <w:sz w:val="24"/>
            <w:szCs w:val="24"/>
            <w:lang w:val="en-US"/>
          </w:rPr>
          <w:t>I’m</w:t>
        </w:r>
        <w:r w:rsidRPr="0C8A1D81" w:rsidR="0C8A1D81">
          <w:rPr>
            <w:rFonts w:ascii="Times New Roman" w:hAnsi="Times New Roman" w:eastAsia="Times New Roman" w:cs="Times New Roman"/>
            <w:sz w:val="24"/>
            <w:szCs w:val="24"/>
            <w:lang w:val="en-US"/>
          </w:rPr>
          <w:t xml:space="preserve"> phoning. </w:t>
        </w:r>
        <w:r w:rsidRPr="0C8A1D81" w:rsidR="0C8A1D81">
          <w:rPr>
            <w:rFonts w:ascii="Times New Roman" w:hAnsi="Times New Roman" w:eastAsia="Times New Roman" w:cs="Times New Roman"/>
            <w:sz w:val="24"/>
            <w:szCs w:val="24"/>
            <w:lang w:val="en-US"/>
          </w:rPr>
          <w:t>I’ve</w:t>
        </w:r>
        <w:r w:rsidRPr="0C8A1D81" w:rsidR="0C8A1D81">
          <w:rPr>
            <w:rFonts w:ascii="Times New Roman" w:hAnsi="Times New Roman" w:eastAsia="Times New Roman" w:cs="Times New Roman"/>
            <w:sz w:val="24"/>
            <w:szCs w:val="24"/>
            <w:lang w:val="en-US"/>
          </w:rPr>
          <w:t xml:space="preserve"> had enough here. Is it all right if I drive down like now?”</w:t>
        </w:r>
      </w:ins>
    </w:p>
    <w:p w:rsidRPr="00D73D87" w:rsidR="00DA3900" w:rsidP="0C8A1D81" w:rsidRDefault="00D237F6" w14:noSpellErr="1" w14:paraId="58ACE557" w14:textId="77777777">
      <w:pPr>
        <w:spacing w:after="0" w:line="360" w:lineRule="auto"/>
        <w:ind w:firstLine="720"/>
        <w:rPr>
          <w:ins w:author="Gary Smailes" w:date="2024-01-15T15:21:37.128Z" w:id="1612454181"/>
          <w:rFonts w:ascii="Times New Roman" w:hAnsi="Times New Roman" w:eastAsia="Times New Roman" w:cs="Times New Roman"/>
          <w:sz w:val="24"/>
          <w:szCs w:val="24"/>
          <w:lang w:val="en-GB"/>
        </w:rPr>
      </w:pPr>
      <w:ins w:author="Gary Smailes" w:date="2024-01-15T15:21:37.127Z" w:id="2135973624">
        <w:r w:rsidRPr="0C8A1D81" w:rsidR="0C8A1D81">
          <w:rPr>
            <w:rFonts w:ascii="Times New Roman" w:hAnsi="Times New Roman" w:eastAsia="Times New Roman" w:cs="Times New Roman"/>
            <w:sz w:val="24"/>
            <w:szCs w:val="24"/>
            <w:lang w:val="en-GB"/>
          </w:rPr>
          <w:t>“Of course, darling. Is there anything wrong?”</w:t>
        </w:r>
      </w:ins>
    </w:p>
    <w:p w:rsidRPr="00D73D87" w:rsidR="00DA3900" w:rsidP="0C8A1D81" w:rsidRDefault="00D237F6" w14:noSpellErr="1" w14:paraId="624A2683" w14:textId="507B1E38">
      <w:pPr>
        <w:spacing w:after="0" w:line="360" w:lineRule="auto"/>
        <w:ind w:firstLine="720"/>
        <w:rPr>
          <w:ins w:author="Gary Smailes" w:date="2024-01-15T15:21:37.128Z" w:id="411680502"/>
          <w:rFonts w:ascii="Times New Roman" w:hAnsi="Times New Roman" w:eastAsia="Times New Roman" w:cs="Times New Roman"/>
          <w:sz w:val="24"/>
          <w:szCs w:val="24"/>
          <w:lang w:val="en-GB"/>
        </w:rPr>
      </w:pPr>
      <w:ins w:author="Gary Smailes" w:date="2024-01-15T15:21:37.128Z" w:id="1083925557">
        <w:r w:rsidRPr="0C8A1D81" w:rsidR="0C8A1D81">
          <w:rPr>
            <w:rFonts w:ascii="Times New Roman" w:hAnsi="Times New Roman" w:eastAsia="Times New Roman" w:cs="Times New Roman"/>
            <w:sz w:val="24"/>
            <w:szCs w:val="24"/>
            <w:lang w:val="en-GB"/>
          </w:rPr>
          <w:t>“No, but I’ll explain when I see you. I’ll be there in around forty-eight hours, ok?”</w:t>
        </w:r>
      </w:ins>
    </w:p>
    <w:p w:rsidRPr="00D73D87" w:rsidR="00DA3900" w:rsidP="0C8A1D81" w:rsidRDefault="00D237F6" w14:noSpellErr="1" w14:paraId="04A47A5F" w14:textId="3088437B">
      <w:pPr>
        <w:spacing w:after="0" w:line="360" w:lineRule="auto"/>
        <w:ind w:firstLine="720"/>
        <w:rPr>
          <w:ins w:author="Gary Smailes" w:date="2024-01-15T15:21:37.128Z" w:id="391009607"/>
          <w:rFonts w:ascii="Times New Roman" w:hAnsi="Times New Roman" w:eastAsia="Times New Roman" w:cs="Times New Roman"/>
          <w:sz w:val="24"/>
          <w:szCs w:val="24"/>
          <w:lang w:val="en-GB"/>
        </w:rPr>
      </w:pPr>
      <w:ins w:author="Gary Smailes" w:date="2024-01-15T15:21:37.128Z" w:id="740634666">
        <w:r w:rsidRPr="0C8A1D81" w:rsidR="0C8A1D81">
          <w:rPr>
            <w:rFonts w:ascii="Times New Roman" w:hAnsi="Times New Roman" w:eastAsia="Times New Roman" w:cs="Times New Roman"/>
            <w:sz w:val="24"/>
            <w:szCs w:val="24"/>
            <w:lang w:val="en-GB"/>
          </w:rPr>
          <w:t>Just as the beeps announced more coins were required, we squeezed in our goodbyes.</w:t>
        </w:r>
      </w:ins>
    </w:p>
    <w:p w:rsidRPr="00D73D87" w:rsidR="00DA3900" w:rsidP="0C8A1D81" w:rsidRDefault="00D237F6" w14:paraId="3D88DD82" w14:textId="182199A6">
      <w:pPr>
        <w:pStyle w:val="Normal"/>
        <w:spacing w:after="0" w:line="360" w:lineRule="auto"/>
        <w:ind w:firstLine="720"/>
        <w:rPr>
          <w:ins w:author="Gary Smailes" w:date="2024-01-15T15:21:36.488Z" w:id="964850340"/>
          <w:rFonts w:ascii="Times New Roman" w:hAnsi="Times New Roman" w:cs="Times New Roman"/>
          <w:sz w:val="24"/>
          <w:szCs w:val="24"/>
          <w:lang w:val="en-GB"/>
        </w:rPr>
      </w:pPr>
    </w:p>
    <w:p w:rsidRPr="00D73D87" w:rsidR="00DA3900" w:rsidP="00E37332" w:rsidRDefault="00D237F6" w14:paraId="66BEFD34" w14:textId="301A5BE9">
      <w:pPr>
        <w:spacing w:after="0" w:line="360" w:lineRule="auto"/>
        <w:ind w:firstLine="720"/>
        <w:rPr>
          <w:del w:author="Gary Smailes" w:date="2024-01-15T15:20:58.51Z" w:id="504132026"/>
          <w:rFonts w:ascii="Times New Roman" w:hAnsi="Times New Roman" w:cs="Times New Roman"/>
          <w:sz w:val="24"/>
          <w:szCs w:val="24"/>
          <w:lang w:val="en-GB"/>
        </w:rPr>
      </w:pPr>
      <w:del w:author="Gary Smailes" w:date="2024-01-15T15:20:58.511Z" w:id="503598468">
        <w:r w:rsidRPr="0C8A1D81" w:rsidDel="0C8A1D81">
          <w:rPr>
            <w:rFonts w:ascii="Times New Roman" w:hAnsi="Times New Roman" w:cs="Times New Roman"/>
            <w:sz w:val="24"/>
            <w:szCs w:val="24"/>
            <w:lang w:val="en-GB"/>
          </w:rPr>
          <w:delText>The heater full on.</w:delText>
        </w:r>
      </w:del>
    </w:p>
    <w:p w:rsidRPr="00D73D87" w:rsidR="005A33B2" w:rsidP="00E37332" w:rsidRDefault="005A33B2" w14:paraId="6AB60E2D" w14:textId="654ABE98">
      <w:pPr>
        <w:spacing w:after="0" w:line="360" w:lineRule="auto"/>
        <w:rPr>
          <w:rFonts w:ascii="Times New Roman" w:hAnsi="Times New Roman" w:cs="Times New Roman"/>
          <w:sz w:val="24"/>
          <w:szCs w:val="24"/>
          <w:lang w:val="en-GB"/>
        </w:rPr>
      </w:pPr>
      <w:r w:rsidRPr="00D73D87">
        <w:rPr>
          <w:rFonts w:ascii="Times New Roman" w:hAnsi="Times New Roman" w:cs="Times New Roman"/>
          <w:sz w:val="24"/>
          <w:szCs w:val="24"/>
          <w:lang w:val="en-GB"/>
        </w:rPr>
        <w:br w:type="page"/>
      </w:r>
    </w:p>
    <w:p w:rsidRPr="00D73D87" w:rsidR="005A33B2" w:rsidP="00E37332" w:rsidRDefault="00E802CF" w14:paraId="7F7EBCC9" w14:textId="2D2B3885">
      <w:pPr>
        <w:spacing w:after="0" w:line="360" w:lineRule="auto"/>
        <w:rPr>
          <w:rFonts w:ascii="Times New Roman" w:hAnsi="Times New Roman" w:cs="Times New Roman"/>
          <w:sz w:val="24"/>
          <w:szCs w:val="24"/>
          <w:lang w:val="en-GB"/>
        </w:rPr>
      </w:pPr>
      <w:r w:rsidRPr="00D73D87">
        <w:rPr>
          <w:rFonts w:ascii="Times New Roman" w:hAnsi="Times New Roman" w:cs="Times New Roman"/>
          <w:sz w:val="24"/>
          <w:szCs w:val="24"/>
          <w:lang w:val="en-GB"/>
        </w:rPr>
        <w:lastRenderedPageBreak/>
        <w:t>Chapter 2</w:t>
      </w:r>
      <w:r w:rsidRPr="00D73D87" w:rsidR="007E17B3">
        <w:rPr>
          <w:rFonts w:ascii="Times New Roman" w:hAnsi="Times New Roman" w:cs="Times New Roman"/>
          <w:sz w:val="24"/>
          <w:szCs w:val="24"/>
          <w:lang w:val="en-GB"/>
        </w:rPr>
        <w:t xml:space="preserve"> </w:t>
      </w:r>
      <w:r w:rsidRPr="00D73D87" w:rsidR="008F52F1">
        <w:rPr>
          <w:rFonts w:ascii="Times New Roman" w:hAnsi="Times New Roman" w:cs="Times New Roman"/>
          <w:sz w:val="24"/>
          <w:szCs w:val="24"/>
          <w:lang w:val="en-GB"/>
        </w:rPr>
        <w:t>–</w:t>
      </w:r>
      <w:r w:rsidRPr="00D73D87" w:rsidR="007E17B3">
        <w:rPr>
          <w:rFonts w:ascii="Times New Roman" w:hAnsi="Times New Roman" w:cs="Times New Roman"/>
          <w:sz w:val="24"/>
          <w:szCs w:val="24"/>
          <w:lang w:val="en-GB"/>
        </w:rPr>
        <w:t xml:space="preserve"> Farewell</w:t>
      </w:r>
      <w:r w:rsidRPr="00D73D87" w:rsidR="008F52F1">
        <w:rPr>
          <w:rFonts w:ascii="Times New Roman" w:hAnsi="Times New Roman" w:cs="Times New Roman"/>
          <w:sz w:val="24"/>
          <w:szCs w:val="24"/>
          <w:lang w:val="en-GB"/>
        </w:rPr>
        <w:t xml:space="preserve"> Blighty</w:t>
      </w:r>
    </w:p>
    <w:p w:rsidRPr="00D73D87" w:rsidR="00511587" w:rsidP="00E37332" w:rsidRDefault="00511587" w14:paraId="47B53B30" w14:textId="77777777">
      <w:pPr>
        <w:spacing w:after="0" w:line="360" w:lineRule="auto"/>
        <w:ind w:firstLine="720"/>
        <w:rPr>
          <w:rFonts w:ascii="Times New Roman" w:hAnsi="Times New Roman" w:eastAsia="Times New Roman" w:cs="Times New Roman"/>
          <w:sz w:val="24"/>
          <w:szCs w:val="24"/>
          <w:lang w:val="en-GB"/>
        </w:rPr>
      </w:pPr>
    </w:p>
    <w:p w:rsidRPr="00D73D87" w:rsidR="00FE66D8" w:rsidP="00E37332" w:rsidRDefault="00235F39" w14:paraId="42C11C46" w14:textId="4DEEAF96">
      <w:pPr>
        <w:spacing w:after="0" w:line="360" w:lineRule="auto"/>
        <w:rPr>
          <w:del w:author="Gary Smailes" w:date="2024-01-15T15:20:46.533Z" w:id="1677730472"/>
          <w:rFonts w:ascii="Times New Roman" w:hAnsi="Times New Roman" w:eastAsia="Times New Roman" w:cs="Times New Roman"/>
          <w:sz w:val="24"/>
          <w:szCs w:val="24"/>
          <w:lang w:val="en-GB"/>
        </w:rPr>
      </w:pPr>
      <w:del w:author="Gary Smailes" w:date="2024-01-15T15:20:46.534Z" w:id="247338860">
        <w:r w:rsidRPr="0C8A1D81" w:rsidDel="0C8A1D81">
          <w:rPr>
            <w:rFonts w:ascii="Times New Roman" w:hAnsi="Times New Roman" w:eastAsia="Times New Roman" w:cs="Times New Roman"/>
            <w:sz w:val="24"/>
            <w:szCs w:val="24"/>
            <w:lang w:val="en-GB"/>
          </w:rPr>
          <w:delText>“The Fontainebleau,” said</w:delText>
        </w:r>
        <w:r w:rsidRPr="0C8A1D81" w:rsidDel="0C8A1D81">
          <w:rPr>
            <w:rFonts w:ascii="Times New Roman" w:hAnsi="Times New Roman" w:eastAsia="Times New Roman" w:cs="Times New Roman"/>
            <w:sz w:val="24"/>
            <w:szCs w:val="24"/>
            <w:lang w:val="en-GB"/>
          </w:rPr>
          <w:delText xml:space="preserve"> Donna Webster</w:delText>
        </w:r>
      </w:del>
      <w:del w:author="Gary Smailes" w:date="2024-01-15T15:17:58.948Z" w:id="1907080560">
        <w:r w:rsidRPr="0C8A1D81" w:rsidDel="0C8A1D81">
          <w:rPr>
            <w:rFonts w:ascii="Times New Roman" w:hAnsi="Times New Roman" w:eastAsia="Times New Roman" w:cs="Times New Roman"/>
            <w:sz w:val="24"/>
            <w:szCs w:val="24"/>
            <w:lang w:val="en-GB"/>
          </w:rPr>
          <w:delText xml:space="preserve"> answering the only phone in the Hotel lobby</w:delText>
        </w:r>
      </w:del>
      <w:del w:author="Gary Smailes" w:date="2024-01-15T15:20:46.534Z" w:id="112116649">
        <w:r w:rsidRPr="0C8A1D81" w:rsidDel="0C8A1D81">
          <w:rPr>
            <w:rFonts w:ascii="Times New Roman" w:hAnsi="Times New Roman" w:eastAsia="Times New Roman" w:cs="Times New Roman"/>
            <w:sz w:val="24"/>
            <w:szCs w:val="24"/>
            <w:lang w:val="en-GB"/>
          </w:rPr>
          <w:delText>.</w:delText>
        </w:r>
      </w:del>
    </w:p>
    <w:p w:rsidRPr="00D73D87" w:rsidR="00EA2DDB" w:rsidP="00E37332" w:rsidRDefault="00FE66D8" w14:paraId="02C1B3AC" w14:textId="32D0AA57">
      <w:pPr>
        <w:spacing w:after="0" w:line="360" w:lineRule="auto"/>
        <w:ind w:firstLine="720"/>
        <w:rPr>
          <w:del w:author="Gary Smailes" w:date="2024-01-15T15:20:46.533Z" w:id="1028020877"/>
          <w:rFonts w:ascii="Times New Roman" w:hAnsi="Times New Roman" w:eastAsia="Times New Roman" w:cs="Times New Roman"/>
          <w:sz w:val="24"/>
          <w:szCs w:val="24"/>
          <w:lang w:val="en-GB"/>
        </w:rPr>
      </w:pPr>
      <w:del w:author="Gary Smailes" w:date="2024-01-15T15:20:46.533Z" w:id="1746964905">
        <w:r w:rsidRPr="0C8A1D81" w:rsidDel="0C8A1D81">
          <w:rPr>
            <w:rFonts w:ascii="Times New Roman" w:hAnsi="Times New Roman" w:eastAsia="Times New Roman" w:cs="Times New Roman"/>
            <w:sz w:val="24"/>
            <w:szCs w:val="24"/>
            <w:lang w:val="en-GB"/>
          </w:rPr>
          <w:delText>“Mum?” I said after pressing button A and listening to my piggy bank contents disappear for ever.</w:delText>
        </w:r>
      </w:del>
    </w:p>
    <w:p w:rsidRPr="00D73D87" w:rsidR="00EA2DDB" w:rsidP="00E37332" w:rsidRDefault="00EA2DDB" w14:paraId="2512C76B" w14:textId="177293A3">
      <w:pPr>
        <w:spacing w:after="0" w:line="360" w:lineRule="auto"/>
        <w:ind w:firstLine="720"/>
        <w:rPr>
          <w:del w:author="Gary Smailes" w:date="2024-01-15T15:20:46.532Z" w:id="1878428940"/>
          <w:rFonts w:ascii="Times New Roman" w:hAnsi="Times New Roman" w:eastAsia="Times New Roman" w:cs="Times New Roman"/>
          <w:sz w:val="24"/>
          <w:szCs w:val="24"/>
          <w:lang w:val="en-GB"/>
        </w:rPr>
      </w:pPr>
      <w:del w:author="Gary Smailes" w:date="2024-01-15T15:20:46.532Z" w:id="523364193">
        <w:r w:rsidRPr="0C8A1D81" w:rsidDel="0C8A1D81">
          <w:rPr>
            <w:rFonts w:ascii="Times New Roman" w:hAnsi="Times New Roman" w:eastAsia="Times New Roman" w:cs="Times New Roman"/>
            <w:sz w:val="24"/>
            <w:szCs w:val="24"/>
            <w:lang w:val="en-GB"/>
          </w:rPr>
          <w:delText>“Robin, how lovely to hear your voice. Where are you?”</w:delText>
        </w:r>
      </w:del>
    </w:p>
    <w:p w:rsidRPr="00D73D87" w:rsidR="00546ECD" w:rsidP="00E37332" w:rsidRDefault="00EA2DDB" w14:paraId="1BE9E1C9" w14:textId="7C5E3448">
      <w:pPr>
        <w:spacing w:after="0" w:line="360" w:lineRule="auto"/>
        <w:ind w:firstLine="720"/>
        <w:rPr>
          <w:del w:author="Gary Smailes" w:date="2024-01-15T15:20:46.532Z" w:id="1454488022"/>
          <w:rFonts w:ascii="Times New Roman" w:hAnsi="Times New Roman" w:eastAsia="Times New Roman" w:cs="Times New Roman"/>
          <w:sz w:val="24"/>
          <w:szCs w:val="24"/>
          <w:lang w:val="en-GB"/>
        </w:rPr>
      </w:pPr>
      <w:del w:author="Gary Smailes" w:date="2024-01-15T15:20:46.532Z" w:id="1427402811">
        <w:r w:rsidRPr="0C8A1D81" w:rsidDel="0C8A1D81">
          <w:rPr>
            <w:rFonts w:ascii="Times New Roman" w:hAnsi="Times New Roman" w:eastAsia="Times New Roman" w:cs="Times New Roman"/>
            <w:sz w:val="24"/>
            <w:szCs w:val="24"/>
            <w:lang w:val="en-GB"/>
          </w:rPr>
          <w:delText xml:space="preserve">“At home. </w:delText>
        </w:r>
        <w:r w:rsidRPr="0C8A1D81" w:rsidDel="0C8A1D81">
          <w:rPr>
            <w:rFonts w:ascii="Times New Roman" w:hAnsi="Times New Roman" w:eastAsia="Times New Roman" w:cs="Times New Roman"/>
            <w:sz w:val="24"/>
            <w:szCs w:val="24"/>
            <w:lang w:val="en-GB"/>
          </w:rPr>
          <w:delText>I’m</w:delText>
        </w:r>
        <w:r w:rsidRPr="0C8A1D81" w:rsidDel="0C8A1D81">
          <w:rPr>
            <w:rFonts w:ascii="Times New Roman" w:hAnsi="Times New Roman" w:eastAsia="Times New Roman" w:cs="Times New Roman"/>
            <w:sz w:val="24"/>
            <w:szCs w:val="24"/>
            <w:lang w:val="en-GB"/>
          </w:rPr>
          <w:delText xml:space="preserve"> using the payphone dad so generously installed in the hall. It eats up my coins faster than a gecko swallowing a mosquito, so </w:delText>
        </w:r>
        <w:r w:rsidRPr="0C8A1D81" w:rsidDel="0C8A1D81">
          <w:rPr>
            <w:rFonts w:ascii="Times New Roman" w:hAnsi="Times New Roman" w:eastAsia="Times New Roman" w:cs="Times New Roman"/>
            <w:sz w:val="24"/>
            <w:szCs w:val="24"/>
            <w:lang w:val="en-GB"/>
          </w:rPr>
          <w:delText>I’ll</w:delText>
        </w:r>
        <w:r w:rsidRPr="0C8A1D81" w:rsidDel="0C8A1D81">
          <w:rPr>
            <w:rFonts w:ascii="Times New Roman" w:hAnsi="Times New Roman" w:eastAsia="Times New Roman" w:cs="Times New Roman"/>
            <w:sz w:val="24"/>
            <w:szCs w:val="24"/>
            <w:lang w:val="en-GB"/>
          </w:rPr>
          <w:delText xml:space="preserve"> keep it brief. Have you opened yet?”</w:delText>
        </w:r>
      </w:del>
    </w:p>
    <w:p w:rsidRPr="00D73D87" w:rsidR="00376A96" w:rsidP="00E37332" w:rsidRDefault="00546ECD" w14:paraId="0C06560F" w14:textId="77777777">
      <w:pPr>
        <w:spacing w:after="0" w:line="360" w:lineRule="auto"/>
        <w:ind w:firstLine="720"/>
        <w:rPr>
          <w:del w:author="Gary Smailes" w:date="2024-01-15T15:20:46.531Z" w:id="1133952167"/>
          <w:rFonts w:ascii="Times New Roman" w:hAnsi="Times New Roman" w:eastAsia="Times New Roman" w:cs="Times New Roman"/>
          <w:sz w:val="24"/>
          <w:szCs w:val="24"/>
          <w:lang w:val="en-GB"/>
        </w:rPr>
      </w:pPr>
      <w:del w:author="Gary Smailes" w:date="2024-01-15T15:20:46.531Z" w:id="1551906694">
        <w:r w:rsidRPr="0C8A1D81" w:rsidDel="0C8A1D81">
          <w:rPr>
            <w:rFonts w:ascii="Times New Roman" w:hAnsi="Times New Roman" w:eastAsia="Times New Roman" w:cs="Times New Roman"/>
            <w:sz w:val="24"/>
            <w:szCs w:val="24"/>
            <w:lang w:val="en-GB"/>
          </w:rPr>
          <w:delText>“Our first busload of package holidaymakers from Wings Tours arrived yesterday.”</w:delText>
        </w:r>
      </w:del>
    </w:p>
    <w:p w:rsidRPr="00D73D87" w:rsidR="00376A96" w:rsidP="00E37332" w:rsidRDefault="00376A96" w14:paraId="0F8DEAF2" w14:textId="00380DB6">
      <w:pPr>
        <w:spacing w:after="0" w:line="360" w:lineRule="auto"/>
        <w:ind w:firstLine="720"/>
        <w:rPr>
          <w:del w:author="Gary Smailes" w:date="2024-01-15T15:20:46.53Z" w:id="1883950584"/>
          <w:rFonts w:ascii="Times New Roman" w:hAnsi="Times New Roman" w:eastAsia="Times New Roman" w:cs="Times New Roman"/>
          <w:sz w:val="24"/>
          <w:szCs w:val="24"/>
          <w:lang w:val="en-GB"/>
        </w:rPr>
      </w:pPr>
      <w:del w:author="Gary Smailes" w:date="2024-01-15T15:20:46.53Z" w:id="888024782">
        <w:r w:rsidRPr="0C8A1D81" w:rsidDel="0C8A1D81">
          <w:rPr>
            <w:rFonts w:ascii="Times New Roman" w:hAnsi="Times New Roman" w:eastAsia="Times New Roman" w:cs="Times New Roman"/>
            <w:sz w:val="24"/>
            <w:szCs w:val="24"/>
            <w:lang w:val="en-GB"/>
          </w:rPr>
          <w:delText>“How is it going?”</w:delText>
        </w:r>
      </w:del>
    </w:p>
    <w:p w:rsidRPr="00D73D87" w:rsidR="0099746B" w:rsidP="00E37332" w:rsidRDefault="00376A96" w14:paraId="3083F8EC" w14:textId="49F0DBCA">
      <w:pPr>
        <w:spacing w:after="0" w:line="360" w:lineRule="auto"/>
        <w:ind w:firstLine="720"/>
        <w:rPr>
          <w:del w:author="Gary Smailes" w:date="2024-01-15T15:20:46.53Z" w:id="1113707263"/>
          <w:rFonts w:ascii="Times New Roman" w:hAnsi="Times New Roman" w:eastAsia="Times New Roman" w:cs="Times New Roman"/>
          <w:sz w:val="24"/>
          <w:szCs w:val="24"/>
          <w:lang w:val="en-GB"/>
        </w:rPr>
      </w:pPr>
      <w:del w:author="Gary Smailes" w:date="2024-01-15T15:20:46.53Z" w:id="1176595563">
        <w:r w:rsidRPr="0C8A1D81" w:rsidDel="0C8A1D81">
          <w:rPr>
            <w:rFonts w:ascii="Times New Roman" w:hAnsi="Times New Roman" w:eastAsia="Times New Roman" w:cs="Times New Roman"/>
            <w:sz w:val="24"/>
            <w:szCs w:val="24"/>
            <w:lang w:val="en-GB"/>
          </w:rPr>
          <w:delText>“Hectic, we completely underestimated how many staff we needed. Is there any chance you could come and help?”</w:delText>
        </w:r>
      </w:del>
    </w:p>
    <w:p w:rsidRPr="00D73D87" w:rsidR="006A23AC" w:rsidP="00E37332" w:rsidRDefault="0099746B" w14:paraId="684B0FC7" w14:textId="6B71C622">
      <w:pPr>
        <w:spacing w:after="0" w:line="360" w:lineRule="auto"/>
        <w:ind w:firstLine="720"/>
        <w:rPr>
          <w:del w:author="Gary Smailes" w:date="2024-01-15T15:20:46.529Z" w:id="261078925"/>
          <w:rFonts w:ascii="Times New Roman" w:hAnsi="Times New Roman" w:eastAsia="Times New Roman" w:cs="Times New Roman"/>
          <w:sz w:val="24"/>
          <w:szCs w:val="24"/>
          <w:lang w:val="en-GB"/>
        </w:rPr>
      </w:pPr>
      <w:del w:author="Gary Smailes" w:date="2024-01-15T15:20:46.53Z" w:id="113332590">
        <w:r w:rsidRPr="0C8A1D81" w:rsidDel="0C8A1D81">
          <w:rPr>
            <w:rFonts w:ascii="Times New Roman" w:hAnsi="Times New Roman" w:eastAsia="Times New Roman" w:cs="Times New Roman"/>
            <w:sz w:val="24"/>
            <w:szCs w:val="24"/>
            <w:lang w:val="en-GB"/>
          </w:rPr>
          <w:delText>“</w:delText>
        </w:r>
        <w:r w:rsidRPr="0C8A1D81" w:rsidDel="0C8A1D81">
          <w:rPr>
            <w:rFonts w:ascii="Times New Roman" w:hAnsi="Times New Roman" w:eastAsia="Times New Roman" w:cs="Times New Roman"/>
            <w:sz w:val="24"/>
            <w:szCs w:val="24"/>
            <w:lang w:val="en-GB"/>
          </w:rPr>
          <w:delText>It’s</w:delText>
        </w:r>
        <w:r w:rsidRPr="0C8A1D81" w:rsidDel="0C8A1D81">
          <w:rPr>
            <w:rFonts w:ascii="Times New Roman" w:hAnsi="Times New Roman" w:eastAsia="Times New Roman" w:cs="Times New Roman"/>
            <w:sz w:val="24"/>
            <w:szCs w:val="24"/>
            <w:lang w:val="en-GB"/>
          </w:rPr>
          <w:delText xml:space="preserve"> why </w:delText>
        </w:r>
        <w:r w:rsidRPr="0C8A1D81" w:rsidDel="0C8A1D81">
          <w:rPr>
            <w:rFonts w:ascii="Times New Roman" w:hAnsi="Times New Roman" w:eastAsia="Times New Roman" w:cs="Times New Roman"/>
            <w:sz w:val="24"/>
            <w:szCs w:val="24"/>
            <w:lang w:val="en-GB"/>
          </w:rPr>
          <w:delText>I’m</w:delText>
        </w:r>
        <w:r w:rsidRPr="0C8A1D81" w:rsidDel="0C8A1D81">
          <w:rPr>
            <w:rFonts w:ascii="Times New Roman" w:hAnsi="Times New Roman" w:eastAsia="Times New Roman" w:cs="Times New Roman"/>
            <w:sz w:val="24"/>
            <w:szCs w:val="24"/>
            <w:lang w:val="en-GB"/>
          </w:rPr>
          <w:delText xml:space="preserve"> phoning. </w:delText>
        </w:r>
        <w:r w:rsidRPr="0C8A1D81" w:rsidDel="0C8A1D81">
          <w:rPr>
            <w:rFonts w:ascii="Times New Roman" w:hAnsi="Times New Roman" w:eastAsia="Times New Roman" w:cs="Times New Roman"/>
            <w:sz w:val="24"/>
            <w:szCs w:val="24"/>
            <w:lang w:val="en-GB"/>
          </w:rPr>
          <w:delText>I’ve</w:delText>
        </w:r>
        <w:r w:rsidRPr="0C8A1D81" w:rsidDel="0C8A1D81">
          <w:rPr>
            <w:rFonts w:ascii="Times New Roman" w:hAnsi="Times New Roman" w:eastAsia="Times New Roman" w:cs="Times New Roman"/>
            <w:sz w:val="24"/>
            <w:szCs w:val="24"/>
            <w:lang w:val="en-GB"/>
          </w:rPr>
          <w:delText xml:space="preserve"> had enough here. Is it all right if I drive down like now?”</w:delText>
        </w:r>
      </w:del>
    </w:p>
    <w:p w:rsidRPr="00D73D87" w:rsidR="00721B27" w:rsidP="00E37332" w:rsidRDefault="006A23AC" w14:paraId="7437AEA3" w14:textId="77777777">
      <w:pPr>
        <w:spacing w:after="0" w:line="360" w:lineRule="auto"/>
        <w:ind w:firstLine="720"/>
        <w:rPr>
          <w:del w:author="Gary Smailes" w:date="2024-01-15T15:20:46.529Z" w:id="356132078"/>
          <w:rFonts w:ascii="Times New Roman" w:hAnsi="Times New Roman" w:eastAsia="Times New Roman" w:cs="Times New Roman"/>
          <w:sz w:val="24"/>
          <w:szCs w:val="24"/>
          <w:lang w:val="en-GB"/>
        </w:rPr>
      </w:pPr>
      <w:del w:author="Gary Smailes" w:date="2024-01-15T15:20:46.529Z" w:id="2023856975">
        <w:r w:rsidRPr="0C8A1D81" w:rsidDel="0C8A1D81">
          <w:rPr>
            <w:rFonts w:ascii="Times New Roman" w:hAnsi="Times New Roman" w:eastAsia="Times New Roman" w:cs="Times New Roman"/>
            <w:sz w:val="24"/>
            <w:szCs w:val="24"/>
            <w:lang w:val="en-GB"/>
          </w:rPr>
          <w:delText>“Of course, darling. Is there anything wrong?”</w:delText>
        </w:r>
      </w:del>
    </w:p>
    <w:p w:rsidRPr="00D73D87" w:rsidR="00711B94" w:rsidP="00E37332" w:rsidRDefault="00D74032" w14:paraId="66B71D6A" w14:textId="507B1E38">
      <w:pPr>
        <w:spacing w:after="0" w:line="360" w:lineRule="auto"/>
        <w:ind w:firstLine="720"/>
        <w:rPr>
          <w:del w:author="Gary Smailes" w:date="2024-01-15T15:20:46.529Z" w:id="920340659"/>
          <w:rFonts w:ascii="Times New Roman" w:hAnsi="Times New Roman" w:eastAsia="Times New Roman" w:cs="Times New Roman"/>
          <w:sz w:val="24"/>
          <w:szCs w:val="24"/>
          <w:lang w:val="en-GB"/>
        </w:rPr>
      </w:pPr>
      <w:del w:author="Gary Smailes" w:date="2024-01-15T15:20:46.529Z" w:id="1874324823">
        <w:r w:rsidRPr="0C8A1D81" w:rsidDel="0C8A1D81">
          <w:rPr>
            <w:rFonts w:ascii="Times New Roman" w:hAnsi="Times New Roman" w:eastAsia="Times New Roman" w:cs="Times New Roman"/>
            <w:sz w:val="24"/>
            <w:szCs w:val="24"/>
            <w:lang w:val="en-GB"/>
          </w:rPr>
          <w:delText xml:space="preserve">“No, but </w:delText>
        </w:r>
        <w:r w:rsidRPr="0C8A1D81" w:rsidDel="0C8A1D81">
          <w:rPr>
            <w:rFonts w:ascii="Times New Roman" w:hAnsi="Times New Roman" w:eastAsia="Times New Roman" w:cs="Times New Roman"/>
            <w:sz w:val="24"/>
            <w:szCs w:val="24"/>
            <w:lang w:val="en-GB"/>
          </w:rPr>
          <w:delText>I’ll</w:delText>
        </w:r>
        <w:r w:rsidRPr="0C8A1D81" w:rsidDel="0C8A1D81">
          <w:rPr>
            <w:rFonts w:ascii="Times New Roman" w:hAnsi="Times New Roman" w:eastAsia="Times New Roman" w:cs="Times New Roman"/>
            <w:sz w:val="24"/>
            <w:szCs w:val="24"/>
            <w:lang w:val="en-GB"/>
          </w:rPr>
          <w:delText xml:space="preserve"> explain when I see you. </w:delText>
        </w:r>
        <w:r w:rsidRPr="0C8A1D81" w:rsidDel="0C8A1D81">
          <w:rPr>
            <w:rFonts w:ascii="Times New Roman" w:hAnsi="Times New Roman" w:eastAsia="Times New Roman" w:cs="Times New Roman"/>
            <w:sz w:val="24"/>
            <w:szCs w:val="24"/>
            <w:lang w:val="en-GB"/>
          </w:rPr>
          <w:delText>I’ll</w:delText>
        </w:r>
        <w:r w:rsidRPr="0C8A1D81" w:rsidDel="0C8A1D81">
          <w:rPr>
            <w:rFonts w:ascii="Times New Roman" w:hAnsi="Times New Roman" w:eastAsia="Times New Roman" w:cs="Times New Roman"/>
            <w:sz w:val="24"/>
            <w:szCs w:val="24"/>
            <w:lang w:val="en-GB"/>
          </w:rPr>
          <w:delText xml:space="preserve"> be there in around forty-eight hours, ok?”</w:delText>
        </w:r>
      </w:del>
    </w:p>
    <w:p w:rsidRPr="00D73D87" w:rsidR="00D8734E" w:rsidP="00E37332" w:rsidRDefault="00D8734E" w14:paraId="2041451F" w14:textId="3088437B">
      <w:pPr>
        <w:spacing w:after="0" w:line="360" w:lineRule="auto"/>
        <w:ind w:firstLine="720"/>
        <w:rPr>
          <w:del w:author="Gary Smailes" w:date="2024-01-15T15:20:46.528Z" w:id="1392005478"/>
          <w:rFonts w:ascii="Times New Roman" w:hAnsi="Times New Roman" w:eastAsia="Times New Roman" w:cs="Times New Roman"/>
          <w:sz w:val="24"/>
          <w:szCs w:val="24"/>
          <w:lang w:val="en-GB"/>
        </w:rPr>
      </w:pPr>
      <w:del w:author="Gary Smailes" w:date="2024-01-15T15:20:46.528Z" w:id="1370670242">
        <w:r w:rsidRPr="0C8A1D81" w:rsidDel="0C8A1D81">
          <w:rPr>
            <w:rFonts w:ascii="Times New Roman" w:hAnsi="Times New Roman" w:eastAsia="Times New Roman" w:cs="Times New Roman"/>
            <w:sz w:val="24"/>
            <w:szCs w:val="24"/>
            <w:lang w:val="en-GB"/>
          </w:rPr>
          <w:delText xml:space="preserve">Just as the beeps announced more coins were </w:delText>
        </w:r>
        <w:r w:rsidRPr="0C8A1D81" w:rsidDel="0C8A1D81">
          <w:rPr>
            <w:rFonts w:ascii="Times New Roman" w:hAnsi="Times New Roman" w:eastAsia="Times New Roman" w:cs="Times New Roman"/>
            <w:sz w:val="24"/>
            <w:szCs w:val="24"/>
            <w:lang w:val="en-GB"/>
          </w:rPr>
          <w:delText>required</w:delText>
        </w:r>
        <w:r w:rsidRPr="0C8A1D81" w:rsidDel="0C8A1D81">
          <w:rPr>
            <w:rFonts w:ascii="Times New Roman" w:hAnsi="Times New Roman" w:eastAsia="Times New Roman" w:cs="Times New Roman"/>
            <w:sz w:val="24"/>
            <w:szCs w:val="24"/>
            <w:lang w:val="en-GB"/>
          </w:rPr>
          <w:delText>, we squeezed in our goodbyes.</w:delText>
        </w:r>
      </w:del>
    </w:p>
    <w:p w:rsidRPr="00D73D87" w:rsidR="009B7F93" w:rsidP="00E37332" w:rsidRDefault="009B7F93" w14:paraId="645DF159" w14:textId="6066B2D1">
      <w:pPr>
        <w:spacing w:after="0" w:line="360" w:lineRule="auto"/>
        <w:ind w:firstLine="720"/>
        <w:rPr>
          <w:rFonts w:ascii="Times New Roman" w:hAnsi="Times New Roman" w:eastAsia="Times New Roman" w:cs="Times New Roman"/>
          <w:sz w:val="24"/>
          <w:szCs w:val="24"/>
          <w:lang w:val="en-GB"/>
        </w:rPr>
      </w:pPr>
      <w:del w:author="Gary Smailes" w:date="2024-01-15T15:19:38.187Z" w:id="2119849374">
        <w:r w:rsidRPr="0C8A1D81" w:rsidDel="0C8A1D81">
          <w:rPr>
            <w:rFonts w:ascii="Times New Roman" w:hAnsi="Times New Roman" w:eastAsia="Times New Roman" w:cs="Times New Roman"/>
            <w:sz w:val="24"/>
            <w:szCs w:val="24"/>
            <w:lang w:val="en-GB"/>
          </w:rPr>
          <w:delText>What a relief, I thought, the hotel was finally finished and there were paying guests. It sounded good.</w:delText>
        </w:r>
      </w:del>
    </w:p>
    <w:p w:rsidRPr="00D73D87" w:rsidR="007956DB" w:rsidP="0C8A1D81" w:rsidRDefault="00C745F4" w14:paraId="605A030C" w14:textId="4C077DB7">
      <w:pPr>
        <w:spacing w:after="0" w:line="360" w:lineRule="auto"/>
        <w:ind w:firstLine="0"/>
        <w:rPr>
          <w:del w:author="Gary Smailes" w:date="2024-01-15T15:20:19.359Z" w:id="836581019"/>
          <w:rFonts w:ascii="Times New Roman" w:hAnsi="Times New Roman" w:eastAsia="Times New Roman" w:cs="Times New Roman"/>
          <w:sz w:val="24"/>
          <w:szCs w:val="24"/>
          <w:lang w:val="en-GB"/>
        </w:rPr>
        <w:pPrChange w:author="Gary Smailes" w:date="2024-01-15T15:36:44.407Z">
          <w:pPr>
            <w:spacing w:after="0" w:line="360" w:lineRule="auto"/>
            <w:ind w:firstLine="720"/>
          </w:pPr>
        </w:pPrChange>
      </w:pPr>
      <w:r w:rsidRPr="0C8A1D81" w:rsidR="0C8A1D81">
        <w:rPr>
          <w:rFonts w:ascii="Times New Roman" w:hAnsi="Times New Roman" w:eastAsia="Times New Roman" w:cs="Times New Roman"/>
          <w:sz w:val="24"/>
          <w:szCs w:val="24"/>
          <w:lang w:val="en-GB"/>
        </w:rPr>
        <w:t>My father’s investment property was just off Staines High Street. Originally a four-bed Victorian house, it had been converted into thirteen one-bed apartments and studios. The builder, a mate of my dad</w:t>
      </w:r>
      <w:r w:rsidRPr="0C8A1D81" w:rsidR="0C8A1D81">
        <w:rPr>
          <w:rFonts w:ascii="Times New Roman" w:hAnsi="Times New Roman" w:eastAsia="Times New Roman" w:cs="Times New Roman"/>
          <w:sz w:val="24"/>
          <w:szCs w:val="24"/>
          <w:lang w:val="en-GB"/>
        </w:rPr>
        <w:t>, supposedly, had</w:t>
      </w:r>
      <w:r w:rsidRPr="0C8A1D81" w:rsidR="0C8A1D81">
        <w:rPr>
          <w:rFonts w:ascii="Times New Roman" w:hAnsi="Times New Roman" w:eastAsia="Times New Roman" w:cs="Times New Roman"/>
          <w:sz w:val="24"/>
          <w:szCs w:val="24"/>
          <w:lang w:val="en-GB"/>
        </w:rPr>
        <w:t xml:space="preserve"> skimped on the sound insulation between rooms</w:t>
      </w:r>
      <w:ins w:author="Gary Smailes" w:date="2024-01-15T15:20:01.142Z" w:id="1099708979">
        <w:r w:rsidRPr="0C8A1D81" w:rsidR="0C8A1D81">
          <w:rPr>
            <w:rFonts w:ascii="Times New Roman" w:hAnsi="Times New Roman" w:eastAsia="Times New Roman" w:cs="Times New Roman"/>
            <w:sz w:val="24"/>
            <w:szCs w:val="24"/>
            <w:lang w:val="en-GB"/>
          </w:rPr>
          <w:t>,</w:t>
        </w:r>
      </w:ins>
      <w:r w:rsidRPr="0C8A1D81" w:rsidR="0C8A1D81">
        <w:rPr>
          <w:rFonts w:ascii="Times New Roman" w:hAnsi="Times New Roman" w:eastAsia="Times New Roman" w:cs="Times New Roman"/>
          <w:sz w:val="24"/>
          <w:szCs w:val="24"/>
          <w:lang w:val="en-GB"/>
        </w:rPr>
        <w:t xml:space="preserve"> which had proved embarrassing when Tracy was feeling amorous</w:t>
      </w:r>
      <w:del w:author="Gary Smailes" w:date="2024-01-15T15:20:13.409Z" w:id="1289588569">
        <w:r w:rsidRPr="0C8A1D81" w:rsidDel="0C8A1D81">
          <w:rPr>
            <w:rFonts w:ascii="Times New Roman" w:hAnsi="Times New Roman" w:eastAsia="Times New Roman" w:cs="Times New Roman"/>
            <w:sz w:val="24"/>
            <w:szCs w:val="24"/>
            <w:lang w:val="en-GB"/>
          </w:rPr>
          <w:delText xml:space="preserve"> often resulting in thumps on the ceiling, wall, or door</w:delText>
        </w:r>
      </w:del>
      <w:r w:rsidRPr="0C8A1D81" w:rsidR="0C8A1D81">
        <w:rPr>
          <w:rFonts w:ascii="Times New Roman" w:hAnsi="Times New Roman" w:eastAsia="Times New Roman" w:cs="Times New Roman"/>
          <w:sz w:val="24"/>
          <w:szCs w:val="24"/>
          <w:lang w:val="en-GB"/>
        </w:rPr>
        <w:t>.</w:t>
      </w:r>
      <w:ins w:author="Gary Smailes" w:date="2024-01-15T15:20:19.744Z" w:id="1705068772">
        <w:r w:rsidRPr="0C8A1D81" w:rsidR="0C8A1D81">
          <w:rPr>
            <w:rFonts w:ascii="Times New Roman" w:hAnsi="Times New Roman" w:eastAsia="Times New Roman" w:cs="Times New Roman"/>
            <w:sz w:val="24"/>
            <w:szCs w:val="24"/>
            <w:lang w:val="en-GB"/>
          </w:rPr>
          <w:t xml:space="preserve"> </w:t>
        </w:r>
      </w:ins>
    </w:p>
    <w:p w:rsidRPr="00D73D87" w:rsidR="00E3698A" w:rsidP="0C8A1D81" w:rsidRDefault="00AD3114" w14:paraId="7D086E2E" w14:textId="5555698C" w14:noSpellErr="1">
      <w:pPr>
        <w:spacing w:after="0" w:line="360" w:lineRule="auto"/>
        <w:ind w:firstLine="0"/>
        <w:rPr>
          <w:rFonts w:ascii="Times New Roman" w:hAnsi="Times New Roman" w:eastAsia="Times New Roman" w:cs="Times New Roman"/>
          <w:sz w:val="24"/>
          <w:szCs w:val="24"/>
          <w:lang w:val="en-GB"/>
        </w:rPr>
        <w:pPrChange w:author="Gary Smailes" w:date="2024-01-15T15:20:18.945Z">
          <w:pPr>
            <w:spacing w:after="0" w:line="360" w:lineRule="auto"/>
            <w:ind w:firstLine="720"/>
          </w:pPr>
        </w:pPrChange>
      </w:pPr>
      <w:r w:rsidRPr="0C8A1D81" w:rsidR="0C8A1D81">
        <w:rPr>
          <w:rFonts w:ascii="Times New Roman" w:hAnsi="Times New Roman" w:eastAsia="Times New Roman" w:cs="Times New Roman"/>
          <w:sz w:val="24"/>
          <w:szCs w:val="24"/>
          <w:lang w:val="en-GB"/>
        </w:rPr>
        <w:t xml:space="preserve">Sadly, </w:t>
      </w:r>
      <w:r w:rsidRPr="0C8A1D81" w:rsidR="0C8A1D81">
        <w:rPr>
          <w:rFonts w:ascii="Times New Roman" w:hAnsi="Times New Roman" w:eastAsia="Times New Roman" w:cs="Times New Roman"/>
          <w:sz w:val="24"/>
          <w:szCs w:val="24"/>
          <w:lang w:val="en-GB"/>
        </w:rPr>
        <w:t>I was accustomed</w:t>
      </w:r>
      <w:r w:rsidRPr="0C8A1D81" w:rsidR="0C8A1D81">
        <w:rPr>
          <w:rFonts w:ascii="Times New Roman" w:hAnsi="Times New Roman" w:eastAsia="Times New Roman" w:cs="Times New Roman"/>
          <w:sz w:val="24"/>
          <w:szCs w:val="24"/>
          <w:lang w:val="en-GB"/>
        </w:rPr>
        <w:t xml:space="preserve"> </w:t>
      </w:r>
      <w:r w:rsidRPr="0C8A1D81" w:rsidR="0C8A1D81">
        <w:rPr>
          <w:rFonts w:ascii="Times New Roman" w:hAnsi="Times New Roman" w:eastAsia="Times New Roman" w:cs="Times New Roman"/>
          <w:sz w:val="24"/>
          <w:szCs w:val="24"/>
          <w:lang w:val="en-GB"/>
        </w:rPr>
        <w:t>to</w:t>
      </w:r>
      <w:r w:rsidRPr="0C8A1D81" w:rsidR="0C8A1D81">
        <w:rPr>
          <w:rFonts w:ascii="Times New Roman" w:hAnsi="Times New Roman" w:eastAsia="Times New Roman" w:cs="Times New Roman"/>
          <w:sz w:val="24"/>
          <w:szCs w:val="24"/>
          <w:lang w:val="en-GB"/>
        </w:rPr>
        <w:t xml:space="preserve"> </w:t>
      </w:r>
      <w:r w:rsidRPr="0C8A1D81" w:rsidR="0C8A1D81">
        <w:rPr>
          <w:rFonts w:ascii="Times New Roman" w:hAnsi="Times New Roman" w:eastAsia="Times New Roman" w:cs="Times New Roman"/>
          <w:sz w:val="24"/>
          <w:szCs w:val="24"/>
          <w:lang w:val="en-GB"/>
        </w:rPr>
        <w:t xml:space="preserve">the consequences of my </w:t>
      </w:r>
      <w:r w:rsidRPr="0C8A1D81" w:rsidR="0C8A1D81">
        <w:rPr>
          <w:rFonts w:ascii="Times New Roman" w:hAnsi="Times New Roman" w:eastAsia="Times New Roman" w:cs="Times New Roman"/>
          <w:sz w:val="24"/>
          <w:szCs w:val="24"/>
          <w:lang w:val="en-GB"/>
        </w:rPr>
        <w:t>father’s</w:t>
      </w:r>
      <w:r w:rsidRPr="0C8A1D81" w:rsidR="0C8A1D81">
        <w:rPr>
          <w:rFonts w:ascii="Times New Roman" w:hAnsi="Times New Roman" w:eastAsia="Times New Roman" w:cs="Times New Roman"/>
          <w:sz w:val="24"/>
          <w:szCs w:val="24"/>
          <w:lang w:val="en-GB"/>
        </w:rPr>
        <w:t xml:space="preserve"> </w:t>
      </w:r>
      <w:r w:rsidRPr="0C8A1D81" w:rsidR="0C8A1D81">
        <w:rPr>
          <w:rFonts w:ascii="Times New Roman" w:hAnsi="Times New Roman" w:eastAsia="Times New Roman" w:cs="Times New Roman"/>
          <w:sz w:val="24"/>
          <w:szCs w:val="24"/>
          <w:lang w:val="en-GB"/>
        </w:rPr>
        <w:t xml:space="preserve">do it on the </w:t>
      </w:r>
      <w:r w:rsidRPr="0C8A1D81" w:rsidR="0C8A1D81">
        <w:rPr>
          <w:rFonts w:ascii="Times New Roman" w:hAnsi="Times New Roman" w:eastAsia="Times New Roman" w:cs="Times New Roman"/>
          <w:sz w:val="24"/>
          <w:szCs w:val="24"/>
          <w:lang w:val="en-GB"/>
        </w:rPr>
        <w:t>cheap mentality. He might drive a Rolls Royce</w:t>
      </w:r>
      <w:r w:rsidRPr="0C8A1D81" w:rsidR="0C8A1D81">
        <w:rPr>
          <w:rFonts w:ascii="Times New Roman" w:hAnsi="Times New Roman" w:eastAsia="Times New Roman" w:cs="Times New Roman"/>
          <w:sz w:val="24"/>
          <w:szCs w:val="24"/>
          <w:lang w:val="en-GB"/>
        </w:rPr>
        <w:t xml:space="preserve"> but when it came to </w:t>
      </w:r>
      <w:r w:rsidRPr="0C8A1D81" w:rsidR="0C8A1D81">
        <w:rPr>
          <w:rFonts w:ascii="Times New Roman" w:hAnsi="Times New Roman" w:eastAsia="Times New Roman" w:cs="Times New Roman"/>
          <w:sz w:val="24"/>
          <w:szCs w:val="24"/>
          <w:lang w:val="en-GB"/>
        </w:rPr>
        <w:t>choosing good builders</w:t>
      </w:r>
      <w:r w:rsidRPr="0C8A1D81" w:rsidR="0C8A1D81">
        <w:rPr>
          <w:rFonts w:ascii="Times New Roman" w:hAnsi="Times New Roman" w:eastAsia="Times New Roman" w:cs="Times New Roman"/>
          <w:sz w:val="24"/>
          <w:szCs w:val="24"/>
          <w:lang w:val="en-GB"/>
        </w:rPr>
        <w:t xml:space="preserve">, he was a walking </w:t>
      </w:r>
      <w:r w:rsidRPr="0C8A1D81" w:rsidR="0C8A1D81">
        <w:rPr>
          <w:rFonts w:ascii="Times New Roman" w:hAnsi="Times New Roman" w:eastAsia="Times New Roman" w:cs="Times New Roman"/>
          <w:sz w:val="24"/>
          <w:szCs w:val="24"/>
          <w:lang w:val="en-GB"/>
        </w:rPr>
        <w:t>nightmare</w:t>
      </w:r>
      <w:r w:rsidRPr="0C8A1D81" w:rsidR="0C8A1D81">
        <w:rPr>
          <w:rFonts w:ascii="Times New Roman" w:hAnsi="Times New Roman" w:eastAsia="Times New Roman" w:cs="Times New Roman"/>
          <w:sz w:val="24"/>
          <w:szCs w:val="24"/>
          <w:lang w:val="en-GB"/>
        </w:rPr>
        <w:t>.</w:t>
      </w:r>
    </w:p>
    <w:p w:rsidRPr="00D73D87" w:rsidR="009E78B6" w:rsidP="00E37332" w:rsidRDefault="00A1353E" w14:paraId="53869728" w14:textId="6A8A4E7E">
      <w:pPr>
        <w:spacing w:after="0" w:line="360" w:lineRule="auto"/>
        <w:ind w:firstLine="720"/>
        <w:rPr>
          <w:rFonts w:ascii="Times New Roman" w:hAnsi="Times New Roman" w:eastAsia="Times New Roman" w:cs="Times New Roman"/>
          <w:sz w:val="24"/>
          <w:szCs w:val="24"/>
          <w:lang w:val="en-GB"/>
        </w:rPr>
      </w:pPr>
      <w:r w:rsidRPr="0C8A1D81" w:rsidR="0C8A1D81">
        <w:rPr>
          <w:rFonts w:ascii="Times New Roman" w:hAnsi="Times New Roman" w:eastAsia="Times New Roman" w:cs="Times New Roman"/>
          <w:sz w:val="24"/>
          <w:szCs w:val="24"/>
          <w:lang w:val="en-GB"/>
        </w:rPr>
        <w:t xml:space="preserve">I stripped the sheets and tidied up the tiny room. There </w:t>
      </w:r>
      <w:r w:rsidRPr="0C8A1D81" w:rsidR="0C8A1D81">
        <w:rPr>
          <w:rFonts w:ascii="Times New Roman" w:hAnsi="Times New Roman" w:eastAsia="Times New Roman" w:cs="Times New Roman"/>
          <w:sz w:val="24"/>
          <w:szCs w:val="24"/>
          <w:lang w:val="en-GB"/>
        </w:rPr>
        <w:t>wasn’t</w:t>
      </w:r>
      <w:r w:rsidRPr="0C8A1D81" w:rsidR="0C8A1D81">
        <w:rPr>
          <w:rFonts w:ascii="Times New Roman" w:hAnsi="Times New Roman" w:eastAsia="Times New Roman" w:cs="Times New Roman"/>
          <w:sz w:val="24"/>
          <w:szCs w:val="24"/>
          <w:lang w:val="en-GB"/>
        </w:rPr>
        <w:t xml:space="preserve"> much</w:t>
      </w:r>
      <w:ins w:author="Gary Smailes" w:date="2024-01-15T15:36:54.285Z" w:id="23129976">
        <w:r w:rsidRPr="0C8A1D81" w:rsidR="0C8A1D81">
          <w:rPr>
            <w:rFonts w:ascii="Times New Roman" w:hAnsi="Times New Roman" w:eastAsia="Times New Roman" w:cs="Times New Roman"/>
            <w:sz w:val="24"/>
            <w:szCs w:val="24"/>
            <w:lang w:val="en-GB"/>
          </w:rPr>
          <w:t>,</w:t>
        </w:r>
      </w:ins>
      <w:r w:rsidRPr="0C8A1D81" w:rsidR="0C8A1D81">
        <w:rPr>
          <w:rFonts w:ascii="Times New Roman" w:hAnsi="Times New Roman" w:eastAsia="Times New Roman" w:cs="Times New Roman"/>
          <w:sz w:val="24"/>
          <w:szCs w:val="24"/>
          <w:lang w:val="en-GB"/>
        </w:rPr>
        <w:t xml:space="preserve"> so it </w:t>
      </w:r>
      <w:r w:rsidRPr="0C8A1D81" w:rsidR="0C8A1D81">
        <w:rPr>
          <w:rFonts w:ascii="Times New Roman" w:hAnsi="Times New Roman" w:eastAsia="Times New Roman" w:cs="Times New Roman"/>
          <w:sz w:val="24"/>
          <w:szCs w:val="24"/>
          <w:lang w:val="en-GB"/>
        </w:rPr>
        <w:t>didn’t</w:t>
      </w:r>
      <w:r w:rsidRPr="0C8A1D81" w:rsidR="0C8A1D81">
        <w:rPr>
          <w:rFonts w:ascii="Times New Roman" w:hAnsi="Times New Roman" w:eastAsia="Times New Roman" w:cs="Times New Roman"/>
          <w:sz w:val="24"/>
          <w:szCs w:val="24"/>
          <w:lang w:val="en-GB"/>
        </w:rPr>
        <w:t xml:space="preserve"> take long. I walked into Staines town centre, dropped the bedding and dirty clothes into the laundry, and went to Curry’s to </w:t>
      </w:r>
      <w:r w:rsidRPr="0C8A1D81" w:rsidR="0C8A1D81">
        <w:rPr>
          <w:rFonts w:ascii="Times New Roman" w:hAnsi="Times New Roman" w:eastAsia="Times New Roman" w:cs="Times New Roman"/>
          <w:sz w:val="24"/>
          <w:szCs w:val="24"/>
          <w:lang w:val="en-GB"/>
        </w:rPr>
        <w:t>purchase</w:t>
      </w:r>
      <w:r w:rsidRPr="0C8A1D81" w:rsidR="0C8A1D81">
        <w:rPr>
          <w:rFonts w:ascii="Times New Roman" w:hAnsi="Times New Roman" w:eastAsia="Times New Roman" w:cs="Times New Roman"/>
          <w:sz w:val="24"/>
          <w:szCs w:val="24"/>
          <w:lang w:val="en-GB"/>
        </w:rPr>
        <w:t xml:space="preserve"> a high technology present for my parents. Everyone was raving about them on TV, and it would be a useful tool at the hotel. I carried the large weighty package home and found a place for it in the Jag on the front passenger seat before adjourning to the Beehive. It </w:t>
      </w:r>
      <w:r w:rsidRPr="0C8A1D81" w:rsidR="0C8A1D81">
        <w:rPr>
          <w:rFonts w:ascii="Times New Roman" w:hAnsi="Times New Roman" w:eastAsia="Times New Roman" w:cs="Times New Roman"/>
          <w:sz w:val="24"/>
          <w:szCs w:val="24"/>
          <w:lang w:val="en-GB"/>
        </w:rPr>
        <w:t>wasn’t</w:t>
      </w:r>
      <w:r w:rsidRPr="0C8A1D81" w:rsidR="0C8A1D81">
        <w:rPr>
          <w:rFonts w:ascii="Times New Roman" w:hAnsi="Times New Roman" w:eastAsia="Times New Roman" w:cs="Times New Roman"/>
          <w:sz w:val="24"/>
          <w:szCs w:val="24"/>
          <w:lang w:val="en-GB"/>
        </w:rPr>
        <w:t xml:space="preserve"> my local pub but the owner of the betting shop</w:t>
      </w:r>
      <w:ins w:author="Gary Smailes" w:date="2024-01-15T15:37:29.477Z" w:id="1055021106">
        <w:r w:rsidRPr="0C8A1D81" w:rsidR="0C8A1D81">
          <w:rPr>
            <w:rFonts w:ascii="Times New Roman" w:hAnsi="Times New Roman" w:eastAsia="Times New Roman" w:cs="Times New Roman"/>
            <w:sz w:val="24"/>
            <w:szCs w:val="24"/>
            <w:lang w:val="en-GB"/>
          </w:rPr>
          <w:t>,</w:t>
        </w:r>
      </w:ins>
      <w:r w:rsidRPr="0C8A1D81" w:rsidR="0C8A1D81">
        <w:rPr>
          <w:rFonts w:ascii="Times New Roman" w:hAnsi="Times New Roman" w:eastAsia="Times New Roman" w:cs="Times New Roman"/>
          <w:sz w:val="24"/>
          <w:szCs w:val="24"/>
          <w:lang w:val="en-GB"/>
        </w:rPr>
        <w:t xml:space="preserve"> where I worked most mornings</w:t>
      </w:r>
      <w:ins w:author="Gary Smailes" w:date="2024-01-15T15:37:33.274Z" w:id="501134909">
        <w:r w:rsidRPr="0C8A1D81" w:rsidR="0C8A1D81">
          <w:rPr>
            <w:rFonts w:ascii="Times New Roman" w:hAnsi="Times New Roman" w:eastAsia="Times New Roman" w:cs="Times New Roman"/>
            <w:sz w:val="24"/>
            <w:szCs w:val="24"/>
            <w:lang w:val="en-GB"/>
          </w:rPr>
          <w:t>,</w:t>
        </w:r>
      </w:ins>
      <w:r w:rsidRPr="0C8A1D81" w:rsidR="0C8A1D81">
        <w:rPr>
          <w:rFonts w:ascii="Times New Roman" w:hAnsi="Times New Roman" w:eastAsia="Times New Roman" w:cs="Times New Roman"/>
          <w:sz w:val="24"/>
          <w:szCs w:val="24"/>
          <w:lang w:val="en-GB"/>
        </w:rPr>
        <w:t xml:space="preserve"> always propped up the bar on his way home and</w:t>
      </w:r>
      <w:ins w:author="Gary Smailes" w:date="2024-01-15T15:37:41.264Z" w:id="863988566">
        <w:r w:rsidRPr="0C8A1D81" w:rsidR="0C8A1D81">
          <w:rPr>
            <w:rFonts w:ascii="Times New Roman" w:hAnsi="Times New Roman" w:eastAsia="Times New Roman" w:cs="Times New Roman"/>
            <w:sz w:val="24"/>
            <w:szCs w:val="24"/>
            <w:lang w:val="en-GB"/>
          </w:rPr>
          <w:t>,</w:t>
        </w:r>
      </w:ins>
      <w:r w:rsidRPr="0C8A1D81" w:rsidR="0C8A1D81">
        <w:rPr>
          <w:rFonts w:ascii="Times New Roman" w:hAnsi="Times New Roman" w:eastAsia="Times New Roman" w:cs="Times New Roman"/>
          <w:sz w:val="24"/>
          <w:szCs w:val="24"/>
          <w:lang w:val="en-GB"/>
        </w:rPr>
        <w:t xml:space="preserve"> out of respect, </w:t>
      </w:r>
      <w:r w:rsidRPr="0C8A1D81" w:rsidR="0C8A1D81">
        <w:rPr>
          <w:rFonts w:ascii="Times New Roman" w:hAnsi="Times New Roman" w:eastAsia="Times New Roman" w:cs="Times New Roman"/>
          <w:sz w:val="24"/>
          <w:szCs w:val="24"/>
          <w:lang w:val="en-GB"/>
        </w:rPr>
        <w:t>I felt I</w:t>
      </w:r>
      <w:r w:rsidRPr="0C8A1D81" w:rsidR="0C8A1D81">
        <w:rPr>
          <w:rFonts w:ascii="Times New Roman" w:hAnsi="Times New Roman" w:eastAsia="Times New Roman" w:cs="Times New Roman"/>
          <w:sz w:val="24"/>
          <w:szCs w:val="24"/>
          <w:lang w:val="en-GB"/>
        </w:rPr>
        <w:t xml:space="preserve"> owed him an explanation for my sudden departure. He was a dapper, short, balding, rotund fellow with a bushy moustache and the name of Reg. By the expression on his face, he was pleased to see me.</w:t>
      </w:r>
    </w:p>
    <w:p w:rsidRPr="00D73D87" w:rsidR="00F225D7" w:rsidP="00E37332" w:rsidRDefault="00F225D7" w14:paraId="256320AE" w14:textId="2BA72F79">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“Not your usual establishment,”</w:t>
      </w:r>
      <w:r w:rsidRPr="00D73D87" w:rsidR="003E1B53">
        <w:rPr>
          <w:rFonts w:ascii="Times New Roman" w:hAnsi="Times New Roman" w:eastAsia="Times New Roman" w:cs="Times New Roman"/>
          <w:sz w:val="24"/>
          <w:szCs w:val="24"/>
          <w:lang w:val="en-GB"/>
        </w:rPr>
        <w:t xml:space="preserve"> </w:t>
      </w:r>
      <w:r w:rsidRPr="00D73D87" w:rsidR="00522310">
        <w:rPr>
          <w:rFonts w:ascii="Times New Roman" w:hAnsi="Times New Roman" w:eastAsia="Times New Roman" w:cs="Times New Roman"/>
          <w:sz w:val="24"/>
          <w:szCs w:val="24"/>
          <w:lang w:val="en-GB"/>
        </w:rPr>
        <w:t>said Reg. “What can I get you?”</w:t>
      </w:r>
    </w:p>
    <w:p w:rsidRPr="00D73D87" w:rsidR="00C26576" w:rsidP="00E37332" w:rsidRDefault="00693531" w14:paraId="05DB1FFB" w14:textId="5D9C3102">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w:t>
      </w:r>
      <w:r w:rsidRPr="00D73D87" w:rsidR="00727DA7">
        <w:rPr>
          <w:rFonts w:ascii="Times New Roman" w:hAnsi="Times New Roman" w:eastAsia="Times New Roman" w:cs="Times New Roman"/>
          <w:sz w:val="24"/>
          <w:szCs w:val="24"/>
          <w:lang w:val="en-GB"/>
        </w:rPr>
        <w:t>Thanks</w:t>
      </w:r>
      <w:r w:rsidRPr="00D73D87" w:rsidR="00E34A49">
        <w:rPr>
          <w:rFonts w:ascii="Times New Roman" w:hAnsi="Times New Roman" w:eastAsia="Times New Roman" w:cs="Times New Roman"/>
          <w:sz w:val="24"/>
          <w:szCs w:val="24"/>
          <w:lang w:val="en-GB"/>
        </w:rPr>
        <w:t xml:space="preserve">, </w:t>
      </w:r>
      <w:r w:rsidRPr="00D73D87" w:rsidR="007352E0">
        <w:rPr>
          <w:rFonts w:ascii="Times New Roman" w:hAnsi="Times New Roman" w:eastAsia="Times New Roman" w:cs="Times New Roman"/>
          <w:sz w:val="24"/>
          <w:szCs w:val="24"/>
          <w:lang w:val="en-GB"/>
        </w:rPr>
        <w:t xml:space="preserve">a quick pint </w:t>
      </w:r>
      <w:r w:rsidRPr="00D73D87" w:rsidR="00727DA7">
        <w:rPr>
          <w:rFonts w:ascii="Times New Roman" w:hAnsi="Times New Roman" w:eastAsia="Times New Roman" w:cs="Times New Roman"/>
          <w:sz w:val="24"/>
          <w:szCs w:val="24"/>
          <w:lang w:val="en-GB"/>
        </w:rPr>
        <w:t xml:space="preserve">of </w:t>
      </w:r>
      <w:r w:rsidRPr="00D73D87" w:rsidR="006F7D94">
        <w:rPr>
          <w:rFonts w:ascii="Times New Roman" w:hAnsi="Times New Roman" w:eastAsia="Times New Roman" w:cs="Times New Roman"/>
          <w:sz w:val="24"/>
          <w:szCs w:val="24"/>
          <w:lang w:val="en-GB"/>
        </w:rPr>
        <w:t>Gui</w:t>
      </w:r>
      <w:r w:rsidRPr="00D73D87" w:rsidR="00006C77">
        <w:rPr>
          <w:rFonts w:ascii="Times New Roman" w:hAnsi="Times New Roman" w:eastAsia="Times New Roman" w:cs="Times New Roman"/>
          <w:sz w:val="24"/>
          <w:szCs w:val="24"/>
          <w:lang w:val="en-GB"/>
        </w:rPr>
        <w:t>n</w:t>
      </w:r>
      <w:r w:rsidRPr="00D73D87" w:rsidR="006F7D94">
        <w:rPr>
          <w:rFonts w:ascii="Times New Roman" w:hAnsi="Times New Roman" w:eastAsia="Times New Roman" w:cs="Times New Roman"/>
          <w:sz w:val="24"/>
          <w:szCs w:val="24"/>
          <w:lang w:val="en-GB"/>
        </w:rPr>
        <w:t>ness</w:t>
      </w:r>
      <w:r w:rsidRPr="00D73D87" w:rsidR="00E34A49">
        <w:rPr>
          <w:rFonts w:ascii="Times New Roman" w:hAnsi="Times New Roman" w:eastAsia="Times New Roman" w:cs="Times New Roman"/>
          <w:sz w:val="24"/>
          <w:szCs w:val="24"/>
          <w:lang w:val="en-GB"/>
        </w:rPr>
        <w:t>, I have to collect my laundry before it closes.”</w:t>
      </w:r>
    </w:p>
    <w:p w:rsidRPr="00D73D87" w:rsidR="00C26576" w:rsidP="00E37332" w:rsidRDefault="00C26576" w14:paraId="4BEEDC46" w14:textId="2032EF40">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w:t>
      </w:r>
      <w:r w:rsidRPr="00D73D87" w:rsidR="00634B7B">
        <w:rPr>
          <w:rFonts w:ascii="Times New Roman" w:hAnsi="Times New Roman" w:eastAsia="Times New Roman" w:cs="Times New Roman"/>
          <w:sz w:val="24"/>
          <w:szCs w:val="24"/>
          <w:lang w:val="en-GB"/>
        </w:rPr>
        <w:t>Going somewhere</w:t>
      </w:r>
      <w:r w:rsidRPr="00D73D87">
        <w:rPr>
          <w:rFonts w:ascii="Times New Roman" w:hAnsi="Times New Roman" w:eastAsia="Times New Roman" w:cs="Times New Roman"/>
          <w:sz w:val="24"/>
          <w:szCs w:val="24"/>
          <w:lang w:val="en-GB"/>
        </w:rPr>
        <w:t>?” said Reg.</w:t>
      </w:r>
    </w:p>
    <w:p w:rsidRPr="00D73D87" w:rsidR="00693531" w:rsidP="00E37332" w:rsidRDefault="005A5636" w14:paraId="4BABD0F8" w14:textId="7429BFF6">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w:t>
      </w:r>
      <w:r w:rsidRPr="00D73D87" w:rsidR="00693531">
        <w:rPr>
          <w:rFonts w:ascii="Times New Roman" w:hAnsi="Times New Roman" w:eastAsia="Times New Roman" w:cs="Times New Roman"/>
          <w:sz w:val="24"/>
          <w:szCs w:val="24"/>
          <w:lang w:val="en-GB"/>
        </w:rPr>
        <w:t xml:space="preserve">I’m </w:t>
      </w:r>
      <w:r w:rsidRPr="00D73D87" w:rsidR="00A85120">
        <w:rPr>
          <w:rFonts w:ascii="Times New Roman" w:hAnsi="Times New Roman" w:eastAsia="Times New Roman" w:cs="Times New Roman"/>
          <w:sz w:val="24"/>
          <w:szCs w:val="24"/>
          <w:lang w:val="en-GB"/>
        </w:rPr>
        <w:t>done with th</w:t>
      </w:r>
      <w:r w:rsidRPr="00D73D87" w:rsidR="00634B7B">
        <w:rPr>
          <w:rFonts w:ascii="Times New Roman" w:hAnsi="Times New Roman" w:eastAsia="Times New Roman" w:cs="Times New Roman"/>
          <w:sz w:val="24"/>
          <w:szCs w:val="24"/>
          <w:lang w:val="en-GB"/>
        </w:rPr>
        <w:t>is</w:t>
      </w:r>
      <w:r w:rsidRPr="00D73D87" w:rsidR="00A85120">
        <w:rPr>
          <w:rFonts w:ascii="Times New Roman" w:hAnsi="Times New Roman" w:eastAsia="Times New Roman" w:cs="Times New Roman"/>
          <w:sz w:val="24"/>
          <w:szCs w:val="24"/>
          <w:lang w:val="en-GB"/>
        </w:rPr>
        <w:t xml:space="preserve"> country,” I said. “I’m off to join my parents.”</w:t>
      </w:r>
    </w:p>
    <w:p w:rsidRPr="00D73D87" w:rsidR="00A85120" w:rsidP="00E37332" w:rsidRDefault="00A85120" w14:paraId="41555587" w14:textId="62A5A60D">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“I wonder</w:t>
      </w:r>
      <w:r w:rsidRPr="00D73D87" w:rsidR="00DF0E7D">
        <w:rPr>
          <w:rFonts w:ascii="Times New Roman" w:hAnsi="Times New Roman" w:eastAsia="Times New Roman" w:cs="Times New Roman"/>
          <w:sz w:val="24"/>
          <w:szCs w:val="24"/>
          <w:lang w:val="en-GB"/>
        </w:rPr>
        <w:t>ed</w:t>
      </w:r>
      <w:r w:rsidRPr="00D73D87">
        <w:rPr>
          <w:rFonts w:ascii="Times New Roman" w:hAnsi="Times New Roman" w:eastAsia="Times New Roman" w:cs="Times New Roman"/>
          <w:sz w:val="24"/>
          <w:szCs w:val="24"/>
          <w:lang w:val="en-GB"/>
        </w:rPr>
        <w:t xml:space="preserve"> how long</w:t>
      </w:r>
      <w:r w:rsidRPr="00D73D87" w:rsidR="00185A5F">
        <w:rPr>
          <w:rFonts w:ascii="Times New Roman" w:hAnsi="Times New Roman" w:eastAsia="Times New Roman" w:cs="Times New Roman"/>
          <w:sz w:val="24"/>
          <w:szCs w:val="24"/>
          <w:lang w:val="en-GB"/>
        </w:rPr>
        <w:t xml:space="preserve"> it would take,” </w:t>
      </w:r>
      <w:r w:rsidRPr="00D73D87" w:rsidR="00634B7B">
        <w:rPr>
          <w:rFonts w:ascii="Times New Roman" w:hAnsi="Times New Roman" w:eastAsia="Times New Roman" w:cs="Times New Roman"/>
          <w:sz w:val="24"/>
          <w:szCs w:val="24"/>
          <w:lang w:val="en-GB"/>
        </w:rPr>
        <w:t>said Reg. “</w:t>
      </w:r>
      <w:r w:rsidRPr="00D73D87" w:rsidR="0078698B">
        <w:rPr>
          <w:rFonts w:ascii="Times New Roman" w:hAnsi="Times New Roman" w:eastAsia="Times New Roman" w:cs="Times New Roman"/>
          <w:sz w:val="24"/>
          <w:szCs w:val="24"/>
          <w:lang w:val="en-GB"/>
        </w:rPr>
        <w:t xml:space="preserve">You were never cut out for Turf Accounting. Not like your </w:t>
      </w:r>
      <w:r w:rsidRPr="00D73D87" w:rsidR="00412E4F">
        <w:rPr>
          <w:rFonts w:ascii="Times New Roman" w:hAnsi="Times New Roman" w:eastAsia="Times New Roman" w:cs="Times New Roman"/>
          <w:sz w:val="24"/>
          <w:szCs w:val="24"/>
          <w:lang w:val="en-GB"/>
        </w:rPr>
        <w:t>dad</w:t>
      </w:r>
      <w:r w:rsidRPr="00D73D87" w:rsidR="006C3B34">
        <w:rPr>
          <w:rFonts w:ascii="Times New Roman" w:hAnsi="Times New Roman" w:eastAsia="Times New Roman" w:cs="Times New Roman"/>
          <w:sz w:val="24"/>
          <w:szCs w:val="24"/>
          <w:lang w:val="en-GB"/>
        </w:rPr>
        <w:t xml:space="preserve"> and grandfather</w:t>
      </w:r>
      <w:r w:rsidRPr="00D73D87" w:rsidR="0078698B">
        <w:rPr>
          <w:rFonts w:ascii="Times New Roman" w:hAnsi="Times New Roman" w:eastAsia="Times New Roman" w:cs="Times New Roman"/>
          <w:sz w:val="24"/>
          <w:szCs w:val="24"/>
          <w:lang w:val="en-GB"/>
        </w:rPr>
        <w:t xml:space="preserve">. Now </w:t>
      </w:r>
      <w:r w:rsidRPr="00D73D87" w:rsidR="006C3B34">
        <w:rPr>
          <w:rFonts w:ascii="Times New Roman" w:hAnsi="Times New Roman" w:eastAsia="Times New Roman" w:cs="Times New Roman"/>
          <w:sz w:val="24"/>
          <w:szCs w:val="24"/>
          <w:lang w:val="en-GB"/>
        </w:rPr>
        <w:t xml:space="preserve">they </w:t>
      </w:r>
      <w:r w:rsidRPr="00D73D87" w:rsidR="0078698B">
        <w:rPr>
          <w:rFonts w:ascii="Times New Roman" w:hAnsi="Times New Roman" w:eastAsia="Times New Roman" w:cs="Times New Roman"/>
          <w:sz w:val="24"/>
          <w:szCs w:val="24"/>
          <w:lang w:val="en-GB"/>
        </w:rPr>
        <w:t>w</w:t>
      </w:r>
      <w:r w:rsidRPr="00D73D87" w:rsidR="006C3B34">
        <w:rPr>
          <w:rFonts w:ascii="Times New Roman" w:hAnsi="Times New Roman" w:eastAsia="Times New Roman" w:cs="Times New Roman"/>
          <w:sz w:val="24"/>
          <w:szCs w:val="24"/>
          <w:lang w:val="en-GB"/>
        </w:rPr>
        <w:t>ere</w:t>
      </w:r>
      <w:r w:rsidRPr="00D73D87" w:rsidR="0078698B">
        <w:rPr>
          <w:rFonts w:ascii="Times New Roman" w:hAnsi="Times New Roman" w:eastAsia="Times New Roman" w:cs="Times New Roman"/>
          <w:sz w:val="24"/>
          <w:szCs w:val="24"/>
          <w:lang w:val="en-GB"/>
        </w:rPr>
        <w:t xml:space="preserve"> genius</w:t>
      </w:r>
      <w:r w:rsidRPr="00D73D87" w:rsidR="006C3B34">
        <w:rPr>
          <w:rFonts w:ascii="Times New Roman" w:hAnsi="Times New Roman" w:eastAsia="Times New Roman" w:cs="Times New Roman"/>
          <w:sz w:val="24"/>
          <w:szCs w:val="24"/>
          <w:lang w:val="en-GB"/>
        </w:rPr>
        <w:t>es</w:t>
      </w:r>
      <w:r w:rsidRPr="00D73D87" w:rsidR="006110C3">
        <w:rPr>
          <w:rFonts w:ascii="Times New Roman" w:hAnsi="Times New Roman" w:eastAsia="Times New Roman" w:cs="Times New Roman"/>
          <w:sz w:val="24"/>
          <w:szCs w:val="24"/>
          <w:lang w:val="en-GB"/>
        </w:rPr>
        <w:t>,</w:t>
      </w:r>
      <w:r w:rsidRPr="00D73D87" w:rsidR="001353D8">
        <w:rPr>
          <w:rFonts w:ascii="Times New Roman" w:hAnsi="Times New Roman" w:eastAsia="Times New Roman" w:cs="Times New Roman"/>
          <w:sz w:val="24"/>
          <w:szCs w:val="24"/>
          <w:lang w:val="en-GB"/>
        </w:rPr>
        <w:t xml:space="preserve"> both </w:t>
      </w:r>
      <w:r w:rsidRPr="00D73D87" w:rsidR="0045314D">
        <w:rPr>
          <w:rFonts w:ascii="Times New Roman" w:hAnsi="Times New Roman" w:eastAsia="Times New Roman" w:cs="Times New Roman"/>
          <w:sz w:val="24"/>
          <w:szCs w:val="24"/>
          <w:lang w:val="en-GB"/>
        </w:rPr>
        <w:t>trailblazers in the gambling game</w:t>
      </w:r>
      <w:r w:rsidRPr="00D73D87" w:rsidR="0078698B">
        <w:rPr>
          <w:rFonts w:ascii="Times New Roman" w:hAnsi="Times New Roman" w:eastAsia="Times New Roman" w:cs="Times New Roman"/>
          <w:sz w:val="24"/>
          <w:szCs w:val="24"/>
          <w:lang w:val="en-GB"/>
        </w:rPr>
        <w:t>.</w:t>
      </w:r>
      <w:r w:rsidRPr="00D73D87" w:rsidR="00B40642">
        <w:rPr>
          <w:rFonts w:ascii="Times New Roman" w:hAnsi="Times New Roman" w:eastAsia="Times New Roman" w:cs="Times New Roman"/>
          <w:sz w:val="24"/>
          <w:szCs w:val="24"/>
          <w:lang w:val="en-GB"/>
        </w:rPr>
        <w:t xml:space="preserve"> Did you know your grandfather</w:t>
      </w:r>
      <w:r w:rsidRPr="00D73D87" w:rsidR="006110C3">
        <w:rPr>
          <w:rFonts w:ascii="Times New Roman" w:hAnsi="Times New Roman" w:eastAsia="Times New Roman" w:cs="Times New Roman"/>
          <w:sz w:val="24"/>
          <w:szCs w:val="24"/>
          <w:lang w:val="en-GB"/>
        </w:rPr>
        <w:t xml:space="preserve"> was </w:t>
      </w:r>
      <w:r w:rsidRPr="00D73D87" w:rsidR="0094600D">
        <w:rPr>
          <w:rFonts w:ascii="Times New Roman" w:hAnsi="Times New Roman" w:eastAsia="Times New Roman" w:cs="Times New Roman"/>
          <w:sz w:val="24"/>
          <w:szCs w:val="24"/>
          <w:lang w:val="en-GB"/>
        </w:rPr>
        <w:t xml:space="preserve">one of </w:t>
      </w:r>
      <w:r w:rsidRPr="00D73D87" w:rsidR="006110C3">
        <w:rPr>
          <w:rFonts w:ascii="Times New Roman" w:hAnsi="Times New Roman" w:eastAsia="Times New Roman" w:cs="Times New Roman"/>
          <w:sz w:val="24"/>
          <w:szCs w:val="24"/>
          <w:lang w:val="en-GB"/>
        </w:rPr>
        <w:t>the first to take bets at Kempton Park</w:t>
      </w:r>
      <w:r w:rsidRPr="00D73D87" w:rsidR="00260C98">
        <w:rPr>
          <w:rFonts w:ascii="Times New Roman" w:hAnsi="Times New Roman" w:eastAsia="Times New Roman" w:cs="Times New Roman"/>
          <w:sz w:val="24"/>
          <w:szCs w:val="24"/>
          <w:lang w:val="en-GB"/>
        </w:rPr>
        <w:t xml:space="preserve"> </w:t>
      </w:r>
      <w:r w:rsidRPr="00D73D87" w:rsidR="0099391B">
        <w:rPr>
          <w:rFonts w:ascii="Times New Roman" w:hAnsi="Times New Roman" w:eastAsia="Times New Roman" w:cs="Times New Roman"/>
          <w:sz w:val="24"/>
          <w:szCs w:val="24"/>
          <w:lang w:val="en-GB"/>
        </w:rPr>
        <w:t>racetrack</w:t>
      </w:r>
      <w:r w:rsidRPr="00D73D87" w:rsidR="006110C3">
        <w:rPr>
          <w:rFonts w:ascii="Times New Roman" w:hAnsi="Times New Roman" w:eastAsia="Times New Roman" w:cs="Times New Roman"/>
          <w:sz w:val="24"/>
          <w:szCs w:val="24"/>
          <w:lang w:val="en-GB"/>
        </w:rPr>
        <w:t>?</w:t>
      </w:r>
      <w:r w:rsidRPr="00D73D87" w:rsidR="00433408">
        <w:rPr>
          <w:rFonts w:ascii="Times New Roman" w:hAnsi="Times New Roman" w:eastAsia="Times New Roman" w:cs="Times New Roman"/>
          <w:sz w:val="24"/>
          <w:szCs w:val="24"/>
          <w:lang w:val="en-GB"/>
        </w:rPr>
        <w:t>”</w:t>
      </w:r>
    </w:p>
    <w:p w:rsidRPr="00D73D87" w:rsidR="00DE4E63" w:rsidP="00E37332" w:rsidRDefault="00A01379" w14:paraId="1FE11E88" w14:textId="16166CAE">
      <w:pPr>
        <w:spacing w:after="0" w:line="360" w:lineRule="auto"/>
        <w:ind w:firstLine="720"/>
        <w:rPr>
          <w:rFonts w:ascii="Times New Roman" w:hAnsi="Times New Roman" w:cs="Times New Roman"/>
          <w:sz w:val="24"/>
          <w:szCs w:val="24"/>
          <w:lang w:val="en-GB"/>
        </w:rPr>
      </w:pPr>
      <w:r w:rsidRPr="0C8A1D81" w:rsidR="0C8A1D81">
        <w:rPr>
          <w:rFonts w:ascii="Times New Roman" w:hAnsi="Times New Roman" w:cs="Times New Roman"/>
          <w:sz w:val="24"/>
          <w:szCs w:val="24"/>
          <w:lang w:val="en-GB"/>
        </w:rPr>
        <w:t>“I remember my dad holding me while we watched my grandfather at work. He was a Tic Tac man who wore white gloves and stood in front of his odds blackboard by the ring</w:t>
      </w:r>
      <w:ins w:author="Gary Smailes" w:date="2024-01-15T15:38:50.307Z" w:id="1966256569">
        <w:r w:rsidRPr="0C8A1D81" w:rsidR="0C8A1D81">
          <w:rPr>
            <w:rFonts w:ascii="Times New Roman" w:hAnsi="Times New Roman" w:cs="Times New Roman"/>
            <w:sz w:val="24"/>
            <w:szCs w:val="24"/>
            <w:lang w:val="en-GB"/>
          </w:rPr>
          <w:t>,</w:t>
        </w:r>
      </w:ins>
      <w:r w:rsidRPr="0C8A1D81" w:rsidR="0C8A1D81">
        <w:rPr>
          <w:rFonts w:ascii="Times New Roman" w:hAnsi="Times New Roman" w:cs="Times New Roman"/>
          <w:sz w:val="24"/>
          <w:szCs w:val="24"/>
          <w:lang w:val="en-GB"/>
        </w:rPr>
        <w:t xml:space="preserve"> where the horses were led round by stable hands so punters could gauge their fitness. I was fascinated when he signed secret codes by hand to officials and other bookies. They taught me some of the signals and sometimes I was held up above the crowd and waved whatever they had told me. I still remember the gesture for Evens – also referred to as straight up, Scotch, levels, you </w:t>
      </w:r>
      <w:r w:rsidRPr="0C8A1D81" w:rsidR="0C8A1D81">
        <w:rPr>
          <w:rFonts w:ascii="Times New Roman" w:hAnsi="Times New Roman" w:cs="Times New Roman"/>
          <w:sz w:val="24"/>
          <w:szCs w:val="24"/>
          <w:lang w:val="en-GB"/>
        </w:rPr>
        <w:t>devils</w:t>
      </w:r>
      <w:r w:rsidRPr="0C8A1D81" w:rsidR="0C8A1D81">
        <w:rPr>
          <w:rFonts w:ascii="Times New Roman" w:hAnsi="Times New Roman" w:cs="Times New Roman"/>
          <w:sz w:val="24"/>
          <w:szCs w:val="24"/>
          <w:lang w:val="en-GB"/>
        </w:rPr>
        <w:t xml:space="preserve">, or Major Stevens. I had to extend the forefingers of each hand and then move them up and down in opposite directions. </w:t>
      </w:r>
      <w:r w:rsidRPr="0C8A1D81" w:rsidR="0C8A1D81">
        <w:rPr>
          <w:rFonts w:ascii="Times New Roman" w:hAnsi="Times New Roman" w:eastAsia="Times New Roman" w:cs="Times New Roman"/>
          <w:sz w:val="24"/>
          <w:szCs w:val="24"/>
          <w:lang w:val="en-GB"/>
        </w:rPr>
        <w:t xml:space="preserve">Yet I </w:t>
      </w:r>
      <w:r w:rsidRPr="0C8A1D81" w:rsidR="0C8A1D81">
        <w:rPr>
          <w:rFonts w:ascii="Times New Roman" w:hAnsi="Times New Roman" w:eastAsia="Times New Roman" w:cs="Times New Roman"/>
          <w:sz w:val="24"/>
          <w:szCs w:val="24"/>
          <w:lang w:val="en-GB"/>
        </w:rPr>
        <w:t>don’t</w:t>
      </w:r>
      <w:r w:rsidRPr="0C8A1D81" w:rsidR="0C8A1D81">
        <w:rPr>
          <w:rFonts w:ascii="Times New Roman" w:hAnsi="Times New Roman" w:eastAsia="Times New Roman" w:cs="Times New Roman"/>
          <w:sz w:val="24"/>
          <w:szCs w:val="24"/>
          <w:lang w:val="en-GB"/>
        </w:rPr>
        <w:t xml:space="preserve"> recall my father having anything to do with betting until I was in my teens, I thought he ran a toy shop.”</w:t>
      </w:r>
    </w:p>
    <w:p w:rsidRPr="00D73D87" w:rsidR="00FD1427" w:rsidP="00E37332" w:rsidRDefault="00FD1427" w14:paraId="759E9E1B" w14:textId="00340D23">
      <w:pPr>
        <w:spacing w:after="0" w:line="360" w:lineRule="auto"/>
        <w:ind w:firstLine="720"/>
        <w:rPr>
          <w:rFonts w:ascii="Times New Roman" w:hAnsi="Times New Roman" w:eastAsia="Times New Roman" w:cs="Times New Roman"/>
          <w:sz w:val="24"/>
          <w:szCs w:val="24"/>
          <w:lang w:val="en-GB"/>
        </w:rPr>
      </w:pPr>
      <w:r w:rsidRPr="0C8A1D81" w:rsidR="0C8A1D81">
        <w:rPr>
          <w:rFonts w:ascii="Times New Roman" w:hAnsi="Times New Roman" w:eastAsia="Times New Roman" w:cs="Times New Roman"/>
          <w:sz w:val="24"/>
          <w:szCs w:val="24"/>
          <w:lang w:val="en-GB"/>
        </w:rPr>
        <w:t xml:space="preserve">“That was just a cover, the </w:t>
      </w:r>
      <w:r w:rsidRPr="0C8A1D81" w:rsidR="0C8A1D81">
        <w:rPr>
          <w:rFonts w:ascii="Times New Roman" w:hAnsi="Times New Roman" w:eastAsia="Times New Roman" w:cs="Times New Roman"/>
          <w:sz w:val="24"/>
          <w:szCs w:val="24"/>
          <w:lang w:val="en-GB"/>
        </w:rPr>
        <w:t>real business</w:t>
      </w:r>
      <w:r w:rsidRPr="0C8A1D81" w:rsidR="0C8A1D81">
        <w:rPr>
          <w:rFonts w:ascii="Times New Roman" w:hAnsi="Times New Roman" w:eastAsia="Times New Roman" w:cs="Times New Roman"/>
          <w:sz w:val="24"/>
          <w:szCs w:val="24"/>
          <w:lang w:val="en-GB"/>
        </w:rPr>
        <w:t xml:space="preserve"> was done upstairs. Before off-track betting was allowed, bookies disguised their illegal bet-taking behind a kosher activity. Your dad had runners covering every pub, office, and factory in the area. As soon as the law was changed and his license was issued, he junked the toys, stuck up a new sign, and moved downstairs</w:t>
      </w:r>
      <w:ins w:author="Gary Smailes" w:date="2024-01-15T15:39:42.181Z" w:id="914688287">
        <w:r w:rsidRPr="0C8A1D81" w:rsidR="0C8A1D81">
          <w:rPr>
            <w:rFonts w:ascii="Times New Roman" w:hAnsi="Times New Roman" w:eastAsia="Times New Roman" w:cs="Times New Roman"/>
            <w:sz w:val="24"/>
            <w:szCs w:val="24"/>
            <w:lang w:val="en-GB"/>
          </w:rPr>
          <w:t>,</w:t>
        </w:r>
      </w:ins>
      <w:r w:rsidRPr="0C8A1D81" w:rsidR="0C8A1D81">
        <w:rPr>
          <w:rFonts w:ascii="Times New Roman" w:hAnsi="Times New Roman" w:eastAsia="Times New Roman" w:cs="Times New Roman"/>
          <w:sz w:val="24"/>
          <w:szCs w:val="24"/>
          <w:lang w:val="en-GB"/>
        </w:rPr>
        <w:t xml:space="preserve"> where the business thrived and expanded to the four shops, I bought from him two years ago.”</w:t>
      </w:r>
    </w:p>
    <w:p w:rsidRPr="00D73D87" w:rsidR="00E12F12" w:rsidP="00E37332" w:rsidRDefault="00E12F12" w14:paraId="739541FE" w14:textId="527CC4F8">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“Much to the dismay of the local model train lovers</w:t>
      </w:r>
      <w:r w:rsidRPr="00D73D87" w:rsidR="009B0960">
        <w:rPr>
          <w:rFonts w:ascii="Times New Roman" w:hAnsi="Times New Roman" w:eastAsia="Times New Roman" w:cs="Times New Roman"/>
          <w:sz w:val="24"/>
          <w:szCs w:val="24"/>
          <w:lang w:val="en-GB"/>
        </w:rPr>
        <w:t>,</w:t>
      </w:r>
      <w:r w:rsidRPr="00D73D87">
        <w:rPr>
          <w:rFonts w:ascii="Times New Roman" w:hAnsi="Times New Roman" w:eastAsia="Times New Roman" w:cs="Times New Roman"/>
          <w:sz w:val="24"/>
          <w:szCs w:val="24"/>
          <w:lang w:val="en-GB"/>
        </w:rPr>
        <w:t>”</w:t>
      </w:r>
      <w:r w:rsidRPr="00D73D87" w:rsidR="009B0960">
        <w:rPr>
          <w:rFonts w:ascii="Times New Roman" w:hAnsi="Times New Roman" w:eastAsia="Times New Roman" w:cs="Times New Roman"/>
          <w:sz w:val="24"/>
          <w:szCs w:val="24"/>
          <w:lang w:val="en-GB"/>
        </w:rPr>
        <w:t xml:space="preserve"> I said finish</w:t>
      </w:r>
      <w:r w:rsidRPr="00D73D87" w:rsidR="00F900F8">
        <w:rPr>
          <w:rFonts w:ascii="Times New Roman" w:hAnsi="Times New Roman" w:eastAsia="Times New Roman" w:cs="Times New Roman"/>
          <w:sz w:val="24"/>
          <w:szCs w:val="24"/>
          <w:lang w:val="en-GB"/>
        </w:rPr>
        <w:t>ing</w:t>
      </w:r>
      <w:r w:rsidRPr="00D73D87" w:rsidR="009B0960">
        <w:rPr>
          <w:rFonts w:ascii="Times New Roman" w:hAnsi="Times New Roman" w:eastAsia="Times New Roman" w:cs="Times New Roman"/>
          <w:sz w:val="24"/>
          <w:szCs w:val="24"/>
          <w:lang w:val="en-GB"/>
        </w:rPr>
        <w:t xml:space="preserve"> my beer. “</w:t>
      </w:r>
      <w:r w:rsidRPr="00D73D87" w:rsidR="00595979">
        <w:rPr>
          <w:rFonts w:ascii="Times New Roman" w:hAnsi="Times New Roman" w:eastAsia="Times New Roman" w:cs="Times New Roman"/>
          <w:sz w:val="24"/>
          <w:szCs w:val="24"/>
          <w:lang w:val="en-GB"/>
        </w:rPr>
        <w:t>Anyway, thanks for putting up with me</w:t>
      </w:r>
      <w:r w:rsidRPr="00D73D87" w:rsidR="00F71570">
        <w:rPr>
          <w:rFonts w:ascii="Times New Roman" w:hAnsi="Times New Roman" w:eastAsia="Times New Roman" w:cs="Times New Roman"/>
          <w:sz w:val="24"/>
          <w:szCs w:val="24"/>
          <w:lang w:val="en-GB"/>
        </w:rPr>
        <w:t>.”</w:t>
      </w:r>
    </w:p>
    <w:p w:rsidRPr="00D73D87" w:rsidR="00D27F29" w:rsidP="00E37332" w:rsidRDefault="009B0960" w14:paraId="2BA867D2" w14:textId="19F12322">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w:t>
      </w:r>
      <w:r w:rsidRPr="00D73D87" w:rsidR="00F71570">
        <w:rPr>
          <w:rFonts w:ascii="Times New Roman" w:hAnsi="Times New Roman" w:eastAsia="Times New Roman" w:cs="Times New Roman"/>
          <w:sz w:val="24"/>
          <w:szCs w:val="24"/>
          <w:lang w:val="en-GB"/>
        </w:rPr>
        <w:t>My pleasure but don’t bother coming back</w:t>
      </w:r>
      <w:r w:rsidRPr="00D73D87" w:rsidR="000D7C96">
        <w:rPr>
          <w:rFonts w:ascii="Times New Roman" w:hAnsi="Times New Roman" w:eastAsia="Times New Roman" w:cs="Times New Roman"/>
          <w:sz w:val="24"/>
          <w:szCs w:val="24"/>
          <w:lang w:val="en-GB"/>
        </w:rPr>
        <w:t xml:space="preserve">. Don’t get me wrong, I like you as a </w:t>
      </w:r>
      <w:r w:rsidRPr="00D73D87" w:rsidR="00021655">
        <w:rPr>
          <w:rFonts w:ascii="Times New Roman" w:hAnsi="Times New Roman" w:eastAsia="Times New Roman" w:cs="Times New Roman"/>
          <w:sz w:val="24"/>
          <w:szCs w:val="24"/>
          <w:lang w:val="en-GB"/>
        </w:rPr>
        <w:t>person,</w:t>
      </w:r>
      <w:r w:rsidRPr="00D73D87" w:rsidR="00A61590">
        <w:rPr>
          <w:rFonts w:ascii="Times New Roman" w:hAnsi="Times New Roman" w:eastAsia="Times New Roman" w:cs="Times New Roman"/>
          <w:sz w:val="24"/>
          <w:szCs w:val="24"/>
          <w:lang w:val="en-GB"/>
        </w:rPr>
        <w:t xml:space="preserve"> </w:t>
      </w:r>
      <w:r w:rsidRPr="00D73D87" w:rsidR="00021655">
        <w:rPr>
          <w:rFonts w:ascii="Times New Roman" w:hAnsi="Times New Roman" w:eastAsia="Times New Roman" w:cs="Times New Roman"/>
          <w:sz w:val="24"/>
          <w:szCs w:val="24"/>
          <w:lang w:val="en-GB"/>
        </w:rPr>
        <w:t xml:space="preserve">you’re </w:t>
      </w:r>
      <w:r w:rsidRPr="00D73D87" w:rsidR="00F3379F">
        <w:rPr>
          <w:rFonts w:ascii="Times New Roman" w:hAnsi="Times New Roman" w:eastAsia="Times New Roman" w:cs="Times New Roman"/>
          <w:sz w:val="24"/>
          <w:szCs w:val="24"/>
          <w:lang w:val="en-GB"/>
        </w:rPr>
        <w:t xml:space="preserve">reliable and </w:t>
      </w:r>
      <w:r w:rsidRPr="00D73D87" w:rsidR="00021655">
        <w:rPr>
          <w:rFonts w:ascii="Times New Roman" w:hAnsi="Times New Roman" w:eastAsia="Times New Roman" w:cs="Times New Roman"/>
          <w:sz w:val="24"/>
          <w:szCs w:val="24"/>
          <w:lang w:val="en-GB"/>
        </w:rPr>
        <w:t xml:space="preserve">a good laugh </w:t>
      </w:r>
      <w:r w:rsidRPr="00D73D87" w:rsidR="00A61590">
        <w:rPr>
          <w:rFonts w:ascii="Times New Roman" w:hAnsi="Times New Roman" w:eastAsia="Times New Roman" w:cs="Times New Roman"/>
          <w:sz w:val="24"/>
          <w:szCs w:val="24"/>
          <w:lang w:val="en-GB"/>
        </w:rPr>
        <w:t>but I</w:t>
      </w:r>
      <w:r w:rsidRPr="00D73D87" w:rsidR="000D7C96">
        <w:rPr>
          <w:rFonts w:ascii="Times New Roman" w:hAnsi="Times New Roman" w:eastAsia="Times New Roman" w:cs="Times New Roman"/>
          <w:sz w:val="24"/>
          <w:szCs w:val="24"/>
          <w:lang w:val="en-GB"/>
        </w:rPr>
        <w:t xml:space="preserve"> only employed you </w:t>
      </w:r>
      <w:r w:rsidRPr="00D73D87" w:rsidR="0062310E">
        <w:rPr>
          <w:rFonts w:ascii="Times New Roman" w:hAnsi="Times New Roman" w:eastAsia="Times New Roman" w:cs="Times New Roman"/>
          <w:sz w:val="24"/>
          <w:szCs w:val="24"/>
          <w:lang w:val="en-GB"/>
        </w:rPr>
        <w:t>out of respect for</w:t>
      </w:r>
      <w:r w:rsidRPr="00D73D87" w:rsidR="000D7C96">
        <w:rPr>
          <w:rFonts w:ascii="Times New Roman" w:hAnsi="Times New Roman" w:eastAsia="Times New Roman" w:cs="Times New Roman"/>
          <w:sz w:val="24"/>
          <w:szCs w:val="24"/>
          <w:lang w:val="en-GB"/>
        </w:rPr>
        <w:t xml:space="preserve"> your father</w:t>
      </w:r>
      <w:r w:rsidRPr="00D73D87" w:rsidR="00021655">
        <w:rPr>
          <w:rFonts w:ascii="Times New Roman" w:hAnsi="Times New Roman" w:eastAsia="Times New Roman" w:cs="Times New Roman"/>
          <w:sz w:val="24"/>
          <w:szCs w:val="24"/>
          <w:lang w:val="en-GB"/>
        </w:rPr>
        <w:t>.</w:t>
      </w:r>
      <w:r w:rsidRPr="00D73D87" w:rsidR="000D7C96">
        <w:rPr>
          <w:rFonts w:ascii="Times New Roman" w:hAnsi="Times New Roman" w:eastAsia="Times New Roman" w:cs="Times New Roman"/>
          <w:sz w:val="24"/>
          <w:szCs w:val="24"/>
          <w:lang w:val="en-GB"/>
        </w:rPr>
        <w:t xml:space="preserve"> </w:t>
      </w:r>
      <w:r w:rsidRPr="00D73D87" w:rsidR="00021655">
        <w:rPr>
          <w:rFonts w:ascii="Times New Roman" w:hAnsi="Times New Roman" w:eastAsia="Times New Roman" w:cs="Times New Roman"/>
          <w:sz w:val="24"/>
          <w:szCs w:val="24"/>
          <w:lang w:val="en-GB"/>
        </w:rPr>
        <w:t>N</w:t>
      </w:r>
      <w:r w:rsidRPr="00D73D87" w:rsidR="000D7C96">
        <w:rPr>
          <w:rFonts w:ascii="Times New Roman" w:hAnsi="Times New Roman" w:eastAsia="Times New Roman" w:cs="Times New Roman"/>
          <w:sz w:val="24"/>
          <w:szCs w:val="24"/>
          <w:lang w:val="en-GB"/>
        </w:rPr>
        <w:t>ow I can</w:t>
      </w:r>
      <w:r w:rsidRPr="00D73D87" w:rsidR="00A61590">
        <w:rPr>
          <w:rFonts w:ascii="Times New Roman" w:hAnsi="Times New Roman" w:eastAsia="Times New Roman" w:cs="Times New Roman"/>
          <w:sz w:val="24"/>
          <w:szCs w:val="24"/>
          <w:lang w:val="en-GB"/>
        </w:rPr>
        <w:t xml:space="preserve"> get a real pro on board.</w:t>
      </w:r>
      <w:r w:rsidRPr="00D73D87" w:rsidR="00013F91">
        <w:rPr>
          <w:rFonts w:ascii="Times New Roman" w:hAnsi="Times New Roman" w:eastAsia="Times New Roman" w:cs="Times New Roman"/>
          <w:sz w:val="24"/>
          <w:szCs w:val="24"/>
          <w:lang w:val="en-GB"/>
        </w:rPr>
        <w:t xml:space="preserve"> </w:t>
      </w:r>
      <w:r w:rsidRPr="00D73D87" w:rsidR="002D368B">
        <w:rPr>
          <w:rFonts w:ascii="Times New Roman" w:hAnsi="Times New Roman" w:eastAsia="Times New Roman" w:cs="Times New Roman"/>
          <w:sz w:val="24"/>
          <w:szCs w:val="24"/>
          <w:lang w:val="en-GB"/>
        </w:rPr>
        <w:t>L</w:t>
      </w:r>
      <w:r w:rsidRPr="00D73D87" w:rsidR="00013F91">
        <w:rPr>
          <w:rFonts w:ascii="Times New Roman" w:hAnsi="Times New Roman" w:eastAsia="Times New Roman" w:cs="Times New Roman"/>
          <w:sz w:val="24"/>
          <w:szCs w:val="24"/>
          <w:lang w:val="en-GB"/>
        </w:rPr>
        <w:t>et’s shake hands and I wish you luck.”</w:t>
      </w:r>
    </w:p>
    <w:p w:rsidRPr="00D73D87" w:rsidR="00013F91" w:rsidP="00E37332" w:rsidRDefault="00013F91" w14:paraId="1190418B" w14:textId="0F734517">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lastRenderedPageBreak/>
        <w:t xml:space="preserve">“Thanks, </w:t>
      </w:r>
      <w:r w:rsidRPr="00D73D87" w:rsidR="0067480C">
        <w:rPr>
          <w:rFonts w:ascii="Times New Roman" w:hAnsi="Times New Roman" w:eastAsia="Times New Roman" w:cs="Times New Roman"/>
          <w:sz w:val="24"/>
          <w:szCs w:val="24"/>
          <w:lang w:val="en-GB"/>
        </w:rPr>
        <w:t>Reg,</w:t>
      </w:r>
      <w:r w:rsidRPr="00D73D87" w:rsidR="00346C71">
        <w:rPr>
          <w:rFonts w:ascii="Times New Roman" w:hAnsi="Times New Roman" w:eastAsia="Times New Roman" w:cs="Times New Roman"/>
          <w:sz w:val="24"/>
          <w:szCs w:val="24"/>
          <w:lang w:val="en-GB"/>
        </w:rPr>
        <w:t xml:space="preserve"> and I thought I was doing y</w:t>
      </w:r>
      <w:r w:rsidRPr="00D73D87" w:rsidR="00952B6C">
        <w:rPr>
          <w:rFonts w:ascii="Times New Roman" w:hAnsi="Times New Roman" w:eastAsia="Times New Roman" w:cs="Times New Roman"/>
          <w:sz w:val="24"/>
          <w:szCs w:val="24"/>
          <w:lang w:val="en-GB"/>
        </w:rPr>
        <w:t xml:space="preserve">ou a favour. My dad asked </w:t>
      </w:r>
      <w:r w:rsidRPr="00D73D87" w:rsidR="001A51A8">
        <w:rPr>
          <w:rFonts w:ascii="Times New Roman" w:hAnsi="Times New Roman" w:eastAsia="Times New Roman" w:cs="Times New Roman"/>
          <w:sz w:val="24"/>
          <w:szCs w:val="24"/>
          <w:lang w:val="en-GB"/>
        </w:rPr>
        <w:t xml:space="preserve">me </w:t>
      </w:r>
      <w:r w:rsidRPr="00D73D87" w:rsidR="00952B6C">
        <w:rPr>
          <w:rFonts w:ascii="Times New Roman" w:hAnsi="Times New Roman" w:eastAsia="Times New Roman" w:cs="Times New Roman"/>
          <w:sz w:val="24"/>
          <w:szCs w:val="24"/>
          <w:lang w:val="en-GB"/>
        </w:rPr>
        <w:t xml:space="preserve">to come and help </w:t>
      </w:r>
      <w:r w:rsidRPr="00D73D87" w:rsidR="002D368B">
        <w:rPr>
          <w:rFonts w:ascii="Times New Roman" w:hAnsi="Times New Roman" w:eastAsia="Times New Roman" w:cs="Times New Roman"/>
          <w:sz w:val="24"/>
          <w:szCs w:val="24"/>
          <w:lang w:val="en-GB"/>
        </w:rPr>
        <w:t xml:space="preserve">to </w:t>
      </w:r>
      <w:r w:rsidRPr="00D73D87" w:rsidR="00952B6C">
        <w:rPr>
          <w:rFonts w:ascii="Times New Roman" w:hAnsi="Times New Roman" w:eastAsia="Times New Roman" w:cs="Times New Roman"/>
          <w:sz w:val="24"/>
          <w:szCs w:val="24"/>
          <w:lang w:val="en-GB"/>
        </w:rPr>
        <w:t>make sure you didn’t bugger up his business.”</w:t>
      </w:r>
    </w:p>
    <w:p w:rsidRPr="00D73D87" w:rsidR="001A51A8" w:rsidP="00E37332" w:rsidRDefault="001A51A8" w14:paraId="4334165C" w14:textId="6C6895D7">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“Ha, he fooled us both. He was always a devious one.”</w:t>
      </w:r>
    </w:p>
    <w:p w:rsidRPr="00D73D87" w:rsidR="001A51A8" w:rsidP="004B0ACA" w:rsidRDefault="001A51A8" w14:paraId="43D42835" w14:textId="1CDBE476">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“So</w:t>
      </w:r>
      <w:r w:rsidRPr="00D73D87" w:rsidR="00732204">
        <w:rPr>
          <w:rFonts w:ascii="Times New Roman" w:hAnsi="Times New Roman" w:eastAsia="Times New Roman" w:cs="Times New Roman"/>
          <w:sz w:val="24"/>
          <w:szCs w:val="24"/>
          <w:lang w:val="en-GB"/>
        </w:rPr>
        <w:t>,</w:t>
      </w:r>
      <w:r w:rsidRPr="00D73D87">
        <w:rPr>
          <w:rFonts w:ascii="Times New Roman" w:hAnsi="Times New Roman" w:eastAsia="Times New Roman" w:cs="Times New Roman"/>
          <w:sz w:val="24"/>
          <w:szCs w:val="24"/>
          <w:lang w:val="en-GB"/>
        </w:rPr>
        <w:t xml:space="preserve"> I’m learning</w:t>
      </w:r>
      <w:r w:rsidRPr="00D73D87" w:rsidR="00AD4AA7">
        <w:rPr>
          <w:rFonts w:ascii="Times New Roman" w:hAnsi="Times New Roman" w:eastAsia="Times New Roman" w:cs="Times New Roman"/>
          <w:sz w:val="24"/>
          <w:szCs w:val="24"/>
          <w:lang w:val="en-GB"/>
        </w:rPr>
        <w:t>.”</w:t>
      </w:r>
    </w:p>
    <w:p w:rsidRPr="00D73D87" w:rsidR="00B67E7B" w:rsidP="004B0ACA" w:rsidRDefault="00B67E7B" w14:paraId="5B65B44A" w14:textId="6990D7DD">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“What will you do, in the hotel I mean, only you can’t have had much experience.”</w:t>
      </w:r>
    </w:p>
    <w:p w:rsidRPr="00D73D87" w:rsidR="00874B30" w:rsidP="0C8A1D81" w:rsidRDefault="00874B30" w14:paraId="4224E486" w14:textId="440D6CD2" w14:noSpellErr="1">
      <w:pPr>
        <w:pStyle w:val="pf0"/>
        <w:spacing w:before="0" w:beforeAutospacing="off" w:after="0" w:afterAutospacing="off" w:line="360" w:lineRule="auto"/>
        <w:ind w:firstLine="720"/>
        <w:rPr>
          <w:rFonts w:ascii="Arial" w:hAnsi="Arial" w:cs="Arial"/>
          <w:sz w:val="20"/>
          <w:szCs w:val="20"/>
          <w:lang w:val="en-GB"/>
        </w:rPr>
      </w:pPr>
      <w:r w:rsidRPr="0C8A1D81" w:rsidR="0C8A1D81">
        <w:rPr>
          <w:lang w:val="en-GB"/>
        </w:rPr>
        <w:t>“I was an apprentice at the Co</w:t>
      </w:r>
      <w:commentRangeStart w:id="1638667807"/>
      <w:r w:rsidRPr="0C8A1D81" w:rsidR="0C8A1D81">
        <w:rPr>
          <w:lang w:val="en-GB"/>
        </w:rPr>
        <w:t>nnaught Hotel</w:t>
      </w:r>
      <w:r w:rsidRPr="0C8A1D81" w:rsidR="0C8A1D81">
        <w:rPr>
          <w:lang w:val="en-GB"/>
        </w:rPr>
        <w:t xml:space="preserve"> in Mayfair, for a year</w:t>
      </w:r>
      <w:r w:rsidRPr="0C8A1D81" w:rsidR="0C8A1D81">
        <w:rPr>
          <w:lang w:val="en-GB"/>
        </w:rPr>
        <w:t xml:space="preserve"> when I was sixteen</w:t>
      </w:r>
      <w:r w:rsidRPr="0C8A1D81" w:rsidR="0C8A1D81">
        <w:rPr>
          <w:lang w:val="en-GB"/>
        </w:rPr>
        <w:t xml:space="preserve">. </w:t>
      </w:r>
      <w:r w:rsidRPr="0C8A1D81" w:rsidR="0C8A1D81">
        <w:rPr>
          <w:lang w:val="en-GB"/>
        </w:rPr>
        <w:t xml:space="preserve">Then at seventeen, I ran the restaurant at the Magpie Hotel in Sunbury-on-Thames, which belonged to our </w:t>
      </w:r>
      <w:r w:rsidRPr="0C8A1D81" w:rsidR="0C8A1D81">
        <w:rPr>
          <w:lang w:val="en-GB"/>
        </w:rPr>
        <w:t>next-door</w:t>
      </w:r>
      <w:r w:rsidRPr="0C8A1D81" w:rsidR="0C8A1D81">
        <w:rPr>
          <w:lang w:val="en-GB"/>
        </w:rPr>
        <w:t xml:space="preserve"> neighbour. We had a Turkish chef, </w:t>
      </w:r>
      <w:r w:rsidRPr="0C8A1D81" w:rsidR="0C8A1D81">
        <w:rPr>
          <w:lang w:val="en-GB"/>
        </w:rPr>
        <w:t>who's</w:t>
      </w:r>
      <w:r w:rsidRPr="0C8A1D81" w:rsidR="0C8A1D81">
        <w:rPr>
          <w:lang w:val="en-GB"/>
        </w:rPr>
        <w:t xml:space="preserve"> most popular starter was gambas al pil-pil</w:t>
      </w:r>
      <w:r w:rsidRPr="0C8A1D81" w:rsidR="0C8A1D81">
        <w:rPr>
          <w:lang w:val="en-GB"/>
        </w:rPr>
        <w:t>. I might not be</w:t>
      </w:r>
      <w:r w:rsidRPr="0C8A1D81" w:rsidR="0C8A1D81">
        <w:rPr>
          <w:lang w:val="en-GB"/>
        </w:rPr>
        <w:t xml:space="preserve"> the Gallo</w:t>
      </w:r>
      <w:commentRangeEnd w:id="1638667807"/>
      <w:r>
        <w:rPr>
          <w:rStyle w:val="CommentReference"/>
        </w:rPr>
        <w:commentReference w:id="1638667807"/>
      </w:r>
      <w:r w:rsidRPr="0C8A1D81" w:rsidR="0C8A1D81">
        <w:rPr>
          <w:lang w:val="en-GB"/>
        </w:rPr>
        <w:t xml:space="preserve">ping </w:t>
      </w:r>
      <w:r w:rsidRPr="0C8A1D81" w:rsidR="0C8A1D81">
        <w:rPr>
          <w:lang w:val="en-GB"/>
        </w:rPr>
        <w:t>Gourmet,</w:t>
      </w:r>
      <w:r w:rsidRPr="0C8A1D81" w:rsidR="0C8A1D81">
        <w:rPr>
          <w:lang w:val="en-GB"/>
        </w:rPr>
        <w:t xml:space="preserve"> but</w:t>
      </w:r>
      <w:r w:rsidRPr="0C8A1D81" w:rsidR="0C8A1D81">
        <w:rPr>
          <w:lang w:val="en-GB"/>
        </w:rPr>
        <w:t xml:space="preserve"> </w:t>
      </w:r>
      <w:r w:rsidRPr="0C8A1D81" w:rsidR="0C8A1D81">
        <w:rPr>
          <w:lang w:val="en-GB"/>
        </w:rPr>
        <w:t>I know how to run a bar.”</w:t>
      </w:r>
    </w:p>
    <w:p w:rsidRPr="00D73D87" w:rsidR="00AD4AA7" w:rsidP="004B0ACA" w:rsidRDefault="00AD4AA7" w14:paraId="7C74FF58" w14:textId="0CC7458B">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w:t>
      </w:r>
      <w:r w:rsidRPr="00D73D87" w:rsidR="007B6C07">
        <w:rPr>
          <w:rFonts w:ascii="Times New Roman" w:hAnsi="Times New Roman" w:eastAsia="Times New Roman" w:cs="Times New Roman"/>
          <w:sz w:val="24"/>
          <w:szCs w:val="24"/>
          <w:lang w:val="en-GB"/>
        </w:rPr>
        <w:t>Just as well, y</w:t>
      </w:r>
      <w:r w:rsidRPr="00D73D87" w:rsidR="003078A6">
        <w:rPr>
          <w:rFonts w:ascii="Times New Roman" w:hAnsi="Times New Roman" w:eastAsia="Times New Roman" w:cs="Times New Roman"/>
          <w:sz w:val="24"/>
          <w:szCs w:val="24"/>
          <w:lang w:val="en-GB"/>
        </w:rPr>
        <w:t>ou’ll need to sell bucketloads of gin and tonics t</w:t>
      </w:r>
      <w:r w:rsidRPr="00D73D87" w:rsidR="001359EC">
        <w:rPr>
          <w:rFonts w:ascii="Times New Roman" w:hAnsi="Times New Roman" w:eastAsia="Times New Roman" w:cs="Times New Roman"/>
          <w:sz w:val="24"/>
          <w:szCs w:val="24"/>
          <w:lang w:val="en-GB"/>
        </w:rPr>
        <w:t xml:space="preserve">o make any real money and while </w:t>
      </w:r>
      <w:r w:rsidRPr="00D73D87">
        <w:rPr>
          <w:rFonts w:ascii="Times New Roman" w:hAnsi="Times New Roman" w:eastAsia="Times New Roman" w:cs="Times New Roman"/>
          <w:sz w:val="24"/>
          <w:szCs w:val="24"/>
          <w:lang w:val="en-GB"/>
        </w:rPr>
        <w:t>I hope the hotel</w:t>
      </w:r>
      <w:r w:rsidRPr="00D73D87" w:rsidR="00732204">
        <w:rPr>
          <w:rFonts w:ascii="Times New Roman" w:hAnsi="Times New Roman" w:eastAsia="Times New Roman" w:cs="Times New Roman"/>
          <w:sz w:val="24"/>
          <w:szCs w:val="24"/>
          <w:lang w:val="en-GB"/>
        </w:rPr>
        <w:t xml:space="preserve"> goes well it won’t be easy under a fascist dictatorship.”</w:t>
      </w:r>
    </w:p>
    <w:p w:rsidRPr="00D73D87" w:rsidR="00524F3E" w:rsidP="00E37332" w:rsidRDefault="00732204" w14:paraId="237E3C6D" w14:textId="0A59C099">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w:t>
      </w:r>
      <w:r w:rsidRPr="00D73D87" w:rsidR="0089392B">
        <w:rPr>
          <w:rFonts w:ascii="Times New Roman" w:hAnsi="Times New Roman" w:eastAsia="Times New Roman" w:cs="Times New Roman"/>
          <w:sz w:val="24"/>
          <w:szCs w:val="24"/>
          <w:lang w:val="en-GB"/>
        </w:rPr>
        <w:t>And Da</w:t>
      </w:r>
      <w:r w:rsidRPr="00D73D87" w:rsidR="002D368B">
        <w:rPr>
          <w:rFonts w:ascii="Times New Roman" w:hAnsi="Times New Roman" w:eastAsia="Times New Roman" w:cs="Times New Roman"/>
          <w:sz w:val="24"/>
          <w:szCs w:val="24"/>
          <w:lang w:val="en-GB"/>
        </w:rPr>
        <w:t>d</w:t>
      </w:r>
      <w:r w:rsidRPr="00D73D87" w:rsidR="0089392B">
        <w:rPr>
          <w:rFonts w:ascii="Times New Roman" w:hAnsi="Times New Roman" w:eastAsia="Times New Roman" w:cs="Times New Roman"/>
          <w:sz w:val="24"/>
          <w:szCs w:val="24"/>
          <w:lang w:val="en-GB"/>
        </w:rPr>
        <w:t xml:space="preserve"> said it would be a snip after being a bookie</w:t>
      </w:r>
      <w:r w:rsidRPr="00D73D87" w:rsidR="002D368B">
        <w:rPr>
          <w:rFonts w:ascii="Times New Roman" w:hAnsi="Times New Roman" w:eastAsia="Times New Roman" w:cs="Times New Roman"/>
          <w:sz w:val="24"/>
          <w:szCs w:val="24"/>
          <w:lang w:val="en-GB"/>
        </w:rPr>
        <w:t>.</w:t>
      </w:r>
      <w:r w:rsidRPr="00D73D87" w:rsidR="00524F3E">
        <w:rPr>
          <w:rFonts w:ascii="Times New Roman" w:hAnsi="Times New Roman" w:eastAsia="Times New Roman" w:cs="Times New Roman"/>
          <w:sz w:val="24"/>
          <w:szCs w:val="24"/>
          <w:lang w:val="en-GB"/>
        </w:rPr>
        <w:t xml:space="preserve"> Cheers Reg.”</w:t>
      </w:r>
    </w:p>
    <w:p w:rsidRPr="00D73D87" w:rsidR="00524F3E" w:rsidP="00E37332" w:rsidRDefault="00524F3E" w14:paraId="6523E25A" w14:textId="2E4FB2FB">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“Bye, Rob</w:t>
      </w:r>
      <w:r w:rsidR="009452C4">
        <w:rPr>
          <w:rFonts w:ascii="Times New Roman" w:hAnsi="Times New Roman" w:eastAsia="Times New Roman" w:cs="Times New Roman"/>
          <w:sz w:val="24"/>
          <w:szCs w:val="24"/>
          <w:lang w:val="en-GB"/>
        </w:rPr>
        <w:t>in</w:t>
      </w:r>
      <w:r w:rsidRPr="00D73D87">
        <w:rPr>
          <w:rFonts w:ascii="Times New Roman" w:hAnsi="Times New Roman" w:eastAsia="Times New Roman" w:cs="Times New Roman"/>
          <w:sz w:val="24"/>
          <w:szCs w:val="24"/>
          <w:lang w:val="en-GB"/>
        </w:rPr>
        <w:t>.</w:t>
      </w:r>
      <w:r w:rsidRPr="00D73D87" w:rsidR="007A548B">
        <w:rPr>
          <w:rFonts w:ascii="Times New Roman" w:hAnsi="Times New Roman" w:eastAsia="Times New Roman" w:cs="Times New Roman"/>
          <w:sz w:val="24"/>
          <w:szCs w:val="24"/>
          <w:lang w:val="en-GB"/>
        </w:rPr>
        <w:t xml:space="preserve"> And Rob</w:t>
      </w:r>
      <w:r w:rsidR="009452C4">
        <w:rPr>
          <w:rFonts w:ascii="Times New Roman" w:hAnsi="Times New Roman" w:eastAsia="Times New Roman" w:cs="Times New Roman"/>
          <w:sz w:val="24"/>
          <w:szCs w:val="24"/>
          <w:lang w:val="en-GB"/>
        </w:rPr>
        <w:t>in</w:t>
      </w:r>
      <w:r w:rsidRPr="00D73D87" w:rsidR="00DF6991">
        <w:rPr>
          <w:rFonts w:ascii="Times New Roman" w:hAnsi="Times New Roman" w:eastAsia="Times New Roman" w:cs="Times New Roman"/>
          <w:sz w:val="24"/>
          <w:szCs w:val="24"/>
          <w:lang w:val="en-GB"/>
        </w:rPr>
        <w:t>?</w:t>
      </w:r>
      <w:r w:rsidRPr="00D73D87">
        <w:rPr>
          <w:rFonts w:ascii="Times New Roman" w:hAnsi="Times New Roman" w:eastAsia="Times New Roman" w:cs="Times New Roman"/>
          <w:sz w:val="24"/>
          <w:szCs w:val="24"/>
          <w:lang w:val="en-GB"/>
        </w:rPr>
        <w:t>”</w:t>
      </w:r>
    </w:p>
    <w:p w:rsidRPr="00D73D87" w:rsidR="00DF6991" w:rsidP="00E37332" w:rsidRDefault="00DF6991" w14:paraId="729C3E4E" w14:textId="17AF7E02">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“Yes, Reg.”</w:t>
      </w:r>
    </w:p>
    <w:p w:rsidRPr="00D73D87" w:rsidR="00DF6991" w:rsidP="0C8A1D81" w:rsidRDefault="00DF6991" w14:paraId="0AF06449" w14:textId="72240507">
      <w:pPr>
        <w:spacing w:after="0" w:line="360" w:lineRule="auto"/>
        <w:ind w:firstLine="720"/>
        <w:rPr>
          <w:rFonts w:ascii="Times New Roman" w:hAnsi="Times New Roman" w:eastAsia="Times New Roman" w:cs="Times New Roman"/>
          <w:sz w:val="24"/>
          <w:szCs w:val="24"/>
          <w:lang w:val="en-US"/>
        </w:rPr>
      </w:pPr>
      <w:r w:rsidRPr="0C8A1D81" w:rsidR="0C8A1D81">
        <w:rPr>
          <w:rFonts w:ascii="Times New Roman" w:hAnsi="Times New Roman" w:eastAsia="Times New Roman" w:cs="Times New Roman"/>
          <w:sz w:val="24"/>
          <w:szCs w:val="24"/>
          <w:lang w:val="en-US"/>
        </w:rPr>
        <w:t>“At least the weather is nice in Spain. Say hi to your dad and tell him no. When the hotel fails</w:t>
      </w:r>
      <w:del w:author="Gary Smailes" w:date="2024-01-15T15:41:07.108Z" w:id="1132636721">
        <w:r w:rsidRPr="0C8A1D81" w:rsidDel="0C8A1D81">
          <w:rPr>
            <w:rFonts w:ascii="Times New Roman" w:hAnsi="Times New Roman" w:eastAsia="Times New Roman" w:cs="Times New Roman"/>
            <w:sz w:val="24"/>
            <w:szCs w:val="24"/>
            <w:lang w:val="en-US"/>
          </w:rPr>
          <w:delText>,</w:delText>
        </w:r>
      </w:del>
      <w:r w:rsidRPr="0C8A1D81" w:rsidR="0C8A1D81">
        <w:rPr>
          <w:rFonts w:ascii="Times New Roman" w:hAnsi="Times New Roman" w:eastAsia="Times New Roman" w:cs="Times New Roman"/>
          <w:sz w:val="24"/>
          <w:szCs w:val="24"/>
          <w:lang w:val="en-US"/>
        </w:rPr>
        <w:t xml:space="preserve"> I </w:t>
      </w:r>
      <w:r w:rsidRPr="0C8A1D81" w:rsidR="0C8A1D81">
        <w:rPr>
          <w:rFonts w:ascii="Times New Roman" w:hAnsi="Times New Roman" w:eastAsia="Times New Roman" w:cs="Times New Roman"/>
          <w:sz w:val="24"/>
          <w:szCs w:val="24"/>
          <w:lang w:val="en-US"/>
        </w:rPr>
        <w:t>won’t</w:t>
      </w:r>
      <w:r w:rsidRPr="0C8A1D81" w:rsidR="0C8A1D81">
        <w:rPr>
          <w:rFonts w:ascii="Times New Roman" w:hAnsi="Times New Roman" w:eastAsia="Times New Roman" w:cs="Times New Roman"/>
          <w:sz w:val="24"/>
          <w:szCs w:val="24"/>
          <w:lang w:val="en-US"/>
        </w:rPr>
        <w:t xml:space="preserve"> be interested in selling him back the business.”</w:t>
      </w:r>
    </w:p>
    <w:p w:rsidRPr="00D73D87" w:rsidR="00B320E9" w:rsidP="00E37332" w:rsidRDefault="00B320E9" w14:paraId="50191FAC" w14:textId="26A913D3" w14:noSpellErr="1">
      <w:pPr>
        <w:spacing w:after="0" w:line="360" w:lineRule="auto"/>
        <w:ind w:firstLine="720"/>
        <w:rPr>
          <w:rFonts w:ascii="Times New Roman" w:hAnsi="Times New Roman" w:eastAsia="Times New Roman" w:cs="Times New Roman"/>
          <w:sz w:val="24"/>
          <w:szCs w:val="24"/>
          <w:lang w:val="en-GB"/>
        </w:rPr>
      </w:pPr>
      <w:r w:rsidRPr="0C8A1D81" w:rsidR="0C8A1D81">
        <w:rPr>
          <w:rFonts w:ascii="Times New Roman" w:hAnsi="Times New Roman" w:eastAsia="Times New Roman" w:cs="Times New Roman"/>
          <w:sz w:val="24"/>
          <w:szCs w:val="24"/>
          <w:lang w:val="en-GB"/>
        </w:rPr>
        <w:t>It started raining again</w:t>
      </w:r>
      <w:commentRangeStart w:id="101544410"/>
      <w:r w:rsidRPr="0C8A1D81" w:rsidR="0C8A1D81">
        <w:rPr>
          <w:rFonts w:ascii="Times New Roman" w:hAnsi="Times New Roman" w:eastAsia="Times New Roman" w:cs="Times New Roman"/>
          <w:sz w:val="24"/>
          <w:szCs w:val="24"/>
          <w:lang w:val="en-GB"/>
        </w:rPr>
        <w:t xml:space="preserve"> as I sprinted into the launderette</w:t>
      </w:r>
      <w:r w:rsidRPr="0C8A1D81" w:rsidR="0C8A1D81">
        <w:rPr>
          <w:rFonts w:ascii="Times New Roman" w:hAnsi="Times New Roman" w:eastAsia="Times New Roman" w:cs="Times New Roman"/>
          <w:sz w:val="24"/>
          <w:szCs w:val="24"/>
          <w:lang w:val="en-GB"/>
        </w:rPr>
        <w:t>, pondering Reg’s parting words. Was</w:t>
      </w:r>
      <w:r w:rsidRPr="0C8A1D81" w:rsidR="0C8A1D81">
        <w:rPr>
          <w:rFonts w:ascii="Times New Roman" w:hAnsi="Times New Roman" w:eastAsia="Times New Roman" w:cs="Times New Roman"/>
          <w:sz w:val="24"/>
          <w:szCs w:val="24"/>
          <w:lang w:val="en-GB"/>
        </w:rPr>
        <w:t xml:space="preserve"> the hotel doomed before it even started</w:t>
      </w:r>
      <w:r w:rsidRPr="0C8A1D81" w:rsidR="0C8A1D81">
        <w:rPr>
          <w:rFonts w:ascii="Times New Roman" w:hAnsi="Times New Roman" w:eastAsia="Times New Roman" w:cs="Times New Roman"/>
          <w:sz w:val="24"/>
          <w:szCs w:val="24"/>
          <w:lang w:val="en-GB"/>
        </w:rPr>
        <w:t>?</w:t>
      </w:r>
      <w:r w:rsidRPr="0C8A1D81" w:rsidR="0C8A1D81">
        <w:rPr>
          <w:rFonts w:ascii="Times New Roman" w:hAnsi="Times New Roman" w:eastAsia="Times New Roman" w:cs="Times New Roman"/>
          <w:sz w:val="24"/>
          <w:szCs w:val="24"/>
          <w:lang w:val="en-GB"/>
        </w:rPr>
        <w:t xml:space="preserve"> I brushed the negative waves aside. </w:t>
      </w:r>
      <w:r w:rsidRPr="0C8A1D81" w:rsidR="0C8A1D81">
        <w:rPr>
          <w:rFonts w:ascii="Times New Roman" w:hAnsi="Times New Roman" w:eastAsia="Times New Roman" w:cs="Times New Roman"/>
          <w:sz w:val="24"/>
          <w:szCs w:val="24"/>
          <w:lang w:val="en-GB"/>
        </w:rPr>
        <w:t>We</w:t>
      </w:r>
      <w:r w:rsidRPr="0C8A1D81" w:rsidR="0C8A1D81">
        <w:rPr>
          <w:rFonts w:ascii="Times New Roman" w:hAnsi="Times New Roman" w:eastAsia="Times New Roman" w:cs="Times New Roman"/>
          <w:sz w:val="24"/>
          <w:szCs w:val="24"/>
          <w:lang w:val="en-GB"/>
        </w:rPr>
        <w:t xml:space="preserve"> </w:t>
      </w:r>
      <w:r w:rsidRPr="0C8A1D81" w:rsidR="0C8A1D81">
        <w:rPr>
          <w:rFonts w:ascii="Times New Roman" w:hAnsi="Times New Roman" w:eastAsia="Times New Roman" w:cs="Times New Roman"/>
          <w:sz w:val="24"/>
          <w:szCs w:val="24"/>
          <w:lang w:val="en-GB"/>
        </w:rPr>
        <w:t>Webster</w:t>
      </w:r>
      <w:r w:rsidRPr="0C8A1D81" w:rsidR="0C8A1D81">
        <w:rPr>
          <w:rFonts w:ascii="Times New Roman" w:hAnsi="Times New Roman" w:eastAsia="Times New Roman" w:cs="Times New Roman"/>
          <w:sz w:val="24"/>
          <w:szCs w:val="24"/>
          <w:lang w:val="en-GB"/>
        </w:rPr>
        <w:t>s</w:t>
      </w:r>
      <w:r w:rsidRPr="0C8A1D81" w:rsidR="0C8A1D81">
        <w:rPr>
          <w:rFonts w:ascii="Times New Roman" w:hAnsi="Times New Roman" w:eastAsia="Times New Roman" w:cs="Times New Roman"/>
          <w:sz w:val="24"/>
          <w:szCs w:val="24"/>
          <w:lang w:val="en-GB"/>
        </w:rPr>
        <w:t xml:space="preserve"> were made of st</w:t>
      </w:r>
      <w:r w:rsidRPr="0C8A1D81" w:rsidR="0C8A1D81">
        <w:rPr>
          <w:rFonts w:ascii="Times New Roman" w:hAnsi="Times New Roman" w:eastAsia="Times New Roman" w:cs="Times New Roman"/>
          <w:sz w:val="24"/>
          <w:szCs w:val="24"/>
          <w:lang w:val="en-GB"/>
        </w:rPr>
        <w:t xml:space="preserve">erner </w:t>
      </w:r>
      <w:r w:rsidRPr="0C8A1D81" w:rsidR="0C8A1D81">
        <w:rPr>
          <w:rFonts w:ascii="Times New Roman" w:hAnsi="Times New Roman" w:eastAsia="Times New Roman" w:cs="Times New Roman"/>
          <w:sz w:val="24"/>
          <w:szCs w:val="24"/>
          <w:lang w:val="en-GB"/>
        </w:rPr>
        <w:t>stuff</w:t>
      </w:r>
      <w:r w:rsidRPr="0C8A1D81" w:rsidR="0C8A1D81">
        <w:rPr>
          <w:rFonts w:ascii="Times New Roman" w:hAnsi="Times New Roman" w:eastAsia="Times New Roman" w:cs="Times New Roman"/>
          <w:sz w:val="24"/>
          <w:szCs w:val="24"/>
          <w:lang w:val="en-GB"/>
        </w:rPr>
        <w:t xml:space="preserve"> and </w:t>
      </w:r>
      <w:r w:rsidRPr="0C8A1D81" w:rsidR="0C8A1D81">
        <w:rPr>
          <w:rFonts w:ascii="Times New Roman" w:hAnsi="Times New Roman" w:eastAsia="Times New Roman" w:cs="Times New Roman"/>
          <w:sz w:val="24"/>
          <w:szCs w:val="24"/>
          <w:lang w:val="en-GB"/>
        </w:rPr>
        <w:t>never failed at anything</w:t>
      </w:r>
      <w:r w:rsidRPr="0C8A1D81" w:rsidR="0C8A1D81">
        <w:rPr>
          <w:rFonts w:ascii="Times New Roman" w:hAnsi="Times New Roman" w:eastAsia="Times New Roman" w:cs="Times New Roman"/>
          <w:sz w:val="24"/>
          <w:szCs w:val="24"/>
          <w:lang w:val="en-GB"/>
        </w:rPr>
        <w:t>, well</w:t>
      </w:r>
      <w:r w:rsidRPr="0C8A1D81" w:rsidR="0C8A1D81">
        <w:rPr>
          <w:rFonts w:ascii="Times New Roman" w:hAnsi="Times New Roman" w:eastAsia="Times New Roman" w:cs="Times New Roman"/>
          <w:sz w:val="24"/>
          <w:szCs w:val="24"/>
          <w:lang w:val="en-GB"/>
        </w:rPr>
        <w:t>,</w:t>
      </w:r>
      <w:r w:rsidRPr="0C8A1D81" w:rsidR="0C8A1D81">
        <w:rPr>
          <w:rFonts w:ascii="Times New Roman" w:hAnsi="Times New Roman" w:eastAsia="Times New Roman" w:cs="Times New Roman"/>
          <w:sz w:val="24"/>
          <w:szCs w:val="24"/>
          <w:lang w:val="en-GB"/>
        </w:rPr>
        <w:t xml:space="preserve"> except </w:t>
      </w:r>
      <w:r w:rsidRPr="0C8A1D81" w:rsidR="0C8A1D81">
        <w:rPr>
          <w:rFonts w:ascii="Times New Roman" w:hAnsi="Times New Roman" w:eastAsia="Times New Roman" w:cs="Times New Roman"/>
          <w:sz w:val="24"/>
          <w:szCs w:val="24"/>
          <w:lang w:val="en-GB"/>
        </w:rPr>
        <w:t xml:space="preserve">for </w:t>
      </w:r>
      <w:r w:rsidRPr="0C8A1D81" w:rsidR="0C8A1D81">
        <w:rPr>
          <w:rFonts w:ascii="Times New Roman" w:hAnsi="Times New Roman" w:eastAsia="Times New Roman" w:cs="Times New Roman"/>
          <w:sz w:val="24"/>
          <w:szCs w:val="24"/>
          <w:lang w:val="en-GB"/>
        </w:rPr>
        <w:t>building</w:t>
      </w:r>
      <w:r w:rsidRPr="0C8A1D81" w:rsidR="0C8A1D81">
        <w:rPr>
          <w:rFonts w:ascii="Times New Roman" w:hAnsi="Times New Roman" w:eastAsia="Times New Roman" w:cs="Times New Roman"/>
          <w:sz w:val="24"/>
          <w:szCs w:val="24"/>
          <w:lang w:val="en-GB"/>
        </w:rPr>
        <w:t xml:space="preserve"> </w:t>
      </w:r>
      <w:r w:rsidRPr="0C8A1D81" w:rsidR="0C8A1D81">
        <w:rPr>
          <w:rFonts w:ascii="Times New Roman" w:hAnsi="Times New Roman" w:eastAsia="Times New Roman" w:cs="Times New Roman"/>
          <w:sz w:val="24"/>
          <w:szCs w:val="24"/>
          <w:lang w:val="en-GB"/>
        </w:rPr>
        <w:t xml:space="preserve">things </w:t>
      </w:r>
      <w:r w:rsidRPr="0C8A1D81" w:rsidR="0C8A1D81">
        <w:rPr>
          <w:rFonts w:ascii="Times New Roman" w:hAnsi="Times New Roman" w:eastAsia="Times New Roman" w:cs="Times New Roman"/>
          <w:sz w:val="24"/>
          <w:szCs w:val="24"/>
          <w:lang w:val="en-GB"/>
        </w:rPr>
        <w:t>and fraternal relatio</w:t>
      </w:r>
      <w:r w:rsidRPr="0C8A1D81" w:rsidR="0C8A1D81">
        <w:rPr>
          <w:rFonts w:ascii="Times New Roman" w:hAnsi="Times New Roman" w:eastAsia="Times New Roman" w:cs="Times New Roman"/>
          <w:sz w:val="24"/>
          <w:szCs w:val="24"/>
          <w:lang w:val="en-GB"/>
        </w:rPr>
        <w:t>n</w:t>
      </w:r>
      <w:r w:rsidRPr="0C8A1D81" w:rsidR="0C8A1D81">
        <w:rPr>
          <w:rFonts w:ascii="Times New Roman" w:hAnsi="Times New Roman" w:eastAsia="Times New Roman" w:cs="Times New Roman"/>
          <w:sz w:val="24"/>
          <w:szCs w:val="24"/>
          <w:lang w:val="en-GB"/>
        </w:rPr>
        <w:t>ships</w:t>
      </w:r>
      <w:r w:rsidRPr="0C8A1D81" w:rsidR="0C8A1D81">
        <w:rPr>
          <w:rFonts w:ascii="Times New Roman" w:hAnsi="Times New Roman" w:eastAsia="Times New Roman" w:cs="Times New Roman"/>
          <w:sz w:val="24"/>
          <w:szCs w:val="24"/>
          <w:lang w:val="en-GB"/>
        </w:rPr>
        <w:t>.</w:t>
      </w:r>
      <w:commentRangeEnd w:id="101544410"/>
      <w:r>
        <w:rPr>
          <w:rStyle w:val="CommentReference"/>
        </w:rPr>
        <w:commentReference w:id="101544410"/>
      </w:r>
    </w:p>
    <w:p w:rsidRPr="00D73D87" w:rsidR="00D136C8" w:rsidP="00E37332" w:rsidRDefault="00D136C8" w14:paraId="02780192" w14:textId="6B65C818">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“I’ve even ironed your smalls,” said the</w:t>
      </w:r>
      <w:r w:rsidRPr="00D73D87" w:rsidR="00D61E4B">
        <w:rPr>
          <w:rFonts w:ascii="Times New Roman" w:hAnsi="Times New Roman" w:eastAsia="Times New Roman" w:cs="Times New Roman"/>
          <w:sz w:val="24"/>
          <w:szCs w:val="24"/>
          <w:lang w:val="en-GB"/>
        </w:rPr>
        <w:t xml:space="preserve"> kindly lady behind the counter as she handed over</w:t>
      </w:r>
      <w:r w:rsidRPr="00D73D87" w:rsidR="00D51C57">
        <w:rPr>
          <w:rFonts w:ascii="Times New Roman" w:hAnsi="Times New Roman" w:eastAsia="Times New Roman" w:cs="Times New Roman"/>
          <w:sz w:val="24"/>
          <w:szCs w:val="24"/>
          <w:lang w:val="en-GB"/>
        </w:rPr>
        <w:t xml:space="preserve"> practically every item of </w:t>
      </w:r>
      <w:r w:rsidRPr="00D73D87" w:rsidR="00F64CA2">
        <w:rPr>
          <w:rFonts w:ascii="Times New Roman" w:hAnsi="Times New Roman" w:eastAsia="Times New Roman" w:cs="Times New Roman"/>
          <w:sz w:val="24"/>
          <w:szCs w:val="24"/>
          <w:lang w:val="en-GB"/>
        </w:rPr>
        <w:t>clothing</w:t>
      </w:r>
      <w:r w:rsidRPr="00D73D87" w:rsidR="009403EF">
        <w:rPr>
          <w:rFonts w:ascii="Times New Roman" w:hAnsi="Times New Roman" w:eastAsia="Times New Roman" w:cs="Times New Roman"/>
          <w:sz w:val="24"/>
          <w:szCs w:val="24"/>
          <w:lang w:val="en-GB"/>
        </w:rPr>
        <w:t xml:space="preserve"> </w:t>
      </w:r>
      <w:r w:rsidRPr="00D73D87" w:rsidR="00D51C57">
        <w:rPr>
          <w:rFonts w:ascii="Times New Roman" w:hAnsi="Times New Roman" w:eastAsia="Times New Roman" w:cs="Times New Roman"/>
          <w:sz w:val="24"/>
          <w:szCs w:val="24"/>
          <w:lang w:val="en-GB"/>
        </w:rPr>
        <w:t xml:space="preserve">I </w:t>
      </w:r>
      <w:r w:rsidRPr="00D73D87" w:rsidR="009403EF">
        <w:rPr>
          <w:rFonts w:ascii="Times New Roman" w:hAnsi="Times New Roman" w:eastAsia="Times New Roman" w:cs="Times New Roman"/>
          <w:sz w:val="24"/>
          <w:szCs w:val="24"/>
          <w:lang w:val="en-GB"/>
        </w:rPr>
        <w:t>poss</w:t>
      </w:r>
      <w:r w:rsidRPr="00D73D87" w:rsidR="00F20E4F">
        <w:rPr>
          <w:rFonts w:ascii="Times New Roman" w:hAnsi="Times New Roman" w:eastAsia="Times New Roman" w:cs="Times New Roman"/>
          <w:sz w:val="24"/>
          <w:szCs w:val="24"/>
          <w:lang w:val="en-GB"/>
        </w:rPr>
        <w:t>essed</w:t>
      </w:r>
      <w:r w:rsidRPr="00D73D87" w:rsidR="0087314C">
        <w:rPr>
          <w:rFonts w:ascii="Times New Roman" w:hAnsi="Times New Roman" w:eastAsia="Times New Roman" w:cs="Times New Roman"/>
          <w:sz w:val="24"/>
          <w:szCs w:val="24"/>
          <w:lang w:val="en-GB"/>
        </w:rPr>
        <w:t>,</w:t>
      </w:r>
      <w:r w:rsidRPr="00D73D87" w:rsidR="00D51C57">
        <w:rPr>
          <w:rFonts w:ascii="Times New Roman" w:hAnsi="Times New Roman" w:eastAsia="Times New Roman" w:cs="Times New Roman"/>
          <w:sz w:val="24"/>
          <w:szCs w:val="24"/>
          <w:lang w:val="en-GB"/>
        </w:rPr>
        <w:t xml:space="preserve"> neatly folded into two plastic bags</w:t>
      </w:r>
      <w:r w:rsidRPr="00D73D87" w:rsidR="00F64CA2">
        <w:rPr>
          <w:rFonts w:ascii="Times New Roman" w:hAnsi="Times New Roman" w:eastAsia="Times New Roman" w:cs="Times New Roman"/>
          <w:sz w:val="24"/>
          <w:szCs w:val="24"/>
          <w:lang w:val="en-GB"/>
        </w:rPr>
        <w:t>.</w:t>
      </w:r>
    </w:p>
    <w:p w:rsidRPr="00D73D87" w:rsidR="00F64CA2" w:rsidP="00E37332" w:rsidRDefault="00F64CA2" w14:paraId="68B35B04" w14:textId="5F4C99D4">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“You needn’t have,” I said.</w:t>
      </w:r>
    </w:p>
    <w:p w:rsidRPr="00D73D87" w:rsidR="006B3E8F" w:rsidP="00E37332" w:rsidRDefault="00F1495C" w14:paraId="1A27CFB4" w14:textId="3F670F82">
      <w:pPr>
        <w:spacing w:after="0" w:line="360" w:lineRule="auto"/>
        <w:ind w:firstLine="720"/>
        <w:rPr>
          <w:rFonts w:ascii="Times New Roman" w:hAnsi="Times New Roman" w:eastAsia="Times New Roman" w:cs="Times New Roman"/>
          <w:sz w:val="24"/>
          <w:szCs w:val="24"/>
          <w:lang w:val="en-GB"/>
        </w:rPr>
      </w:pPr>
      <w:r w:rsidRPr="0C8A1D81" w:rsidR="0C8A1D81">
        <w:rPr>
          <w:rFonts w:ascii="Times New Roman" w:hAnsi="Times New Roman" w:eastAsia="Times New Roman" w:cs="Times New Roman"/>
          <w:sz w:val="24"/>
          <w:szCs w:val="24"/>
          <w:lang w:val="en-GB"/>
        </w:rPr>
        <w:t>“My pleasure, darlin’,” she said. “Your girlfriend</w:t>
      </w:r>
      <w:ins w:author="Gary Smailes" w:date="2024-01-15T15:50:24.214Z" w:id="1734698785">
        <w:r w:rsidRPr="0C8A1D81" w:rsidR="0C8A1D81">
          <w:rPr>
            <w:rFonts w:ascii="Times New Roman" w:hAnsi="Times New Roman" w:eastAsia="Times New Roman" w:cs="Times New Roman"/>
            <w:sz w:val="24"/>
            <w:szCs w:val="24"/>
            <w:lang w:val="en-GB"/>
          </w:rPr>
          <w:t>,</w:t>
        </w:r>
      </w:ins>
      <w:r w:rsidRPr="0C8A1D81" w:rsidR="0C8A1D81">
        <w:rPr>
          <w:rFonts w:ascii="Times New Roman" w:hAnsi="Times New Roman" w:eastAsia="Times New Roman" w:cs="Times New Roman"/>
          <w:sz w:val="24"/>
          <w:szCs w:val="24"/>
          <w:lang w:val="en-GB"/>
        </w:rPr>
        <w:t xml:space="preserve"> or whoever washes them next</w:t>
      </w:r>
      <w:ins w:author="Gary Smailes" w:date="2024-01-15T15:50:27.498Z" w:id="143849753">
        <w:r w:rsidRPr="0C8A1D81" w:rsidR="0C8A1D81">
          <w:rPr>
            <w:rFonts w:ascii="Times New Roman" w:hAnsi="Times New Roman" w:eastAsia="Times New Roman" w:cs="Times New Roman"/>
            <w:sz w:val="24"/>
            <w:szCs w:val="24"/>
            <w:lang w:val="en-GB"/>
          </w:rPr>
          <w:t>,</w:t>
        </w:r>
      </w:ins>
      <w:r w:rsidRPr="0C8A1D81" w:rsidR="0C8A1D81">
        <w:rPr>
          <w:rFonts w:ascii="Times New Roman" w:hAnsi="Times New Roman" w:eastAsia="Times New Roman" w:cs="Times New Roman"/>
          <w:sz w:val="24"/>
          <w:szCs w:val="24"/>
          <w:lang w:val="en-GB"/>
        </w:rPr>
        <w:t xml:space="preserve"> will be impressed.”</w:t>
      </w:r>
    </w:p>
    <w:p w:rsidRPr="00D73D87" w:rsidR="00FF6A59" w:rsidP="00E37332" w:rsidRDefault="00FF6A59" w14:paraId="71575E4C" w14:textId="00EBB774">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w:t>
      </w:r>
      <w:r w:rsidRPr="00D73D87" w:rsidR="00CD67C9">
        <w:rPr>
          <w:rFonts w:ascii="Times New Roman" w:hAnsi="Times New Roman" w:eastAsia="Times New Roman" w:cs="Times New Roman"/>
          <w:sz w:val="24"/>
          <w:szCs w:val="24"/>
          <w:lang w:val="en-GB"/>
        </w:rPr>
        <w:t>No girlfriend now. It will be my Mum.”</w:t>
      </w:r>
    </w:p>
    <w:p w:rsidRPr="00D73D87" w:rsidR="00CD67C9" w:rsidP="00E37332" w:rsidRDefault="00CD67C9" w14:paraId="36A834B1" w14:textId="5FE4C165">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 xml:space="preserve">“Never mind, dearie, </w:t>
      </w:r>
      <w:r w:rsidRPr="00D73D87" w:rsidR="00006C77">
        <w:rPr>
          <w:rFonts w:ascii="Times New Roman" w:hAnsi="Times New Roman" w:eastAsia="Times New Roman" w:cs="Times New Roman"/>
          <w:sz w:val="24"/>
          <w:szCs w:val="24"/>
          <w:lang w:val="en-GB"/>
        </w:rPr>
        <w:t xml:space="preserve">a </w:t>
      </w:r>
      <w:r w:rsidRPr="00D73D87">
        <w:rPr>
          <w:rFonts w:ascii="Times New Roman" w:hAnsi="Times New Roman" w:eastAsia="Times New Roman" w:cs="Times New Roman"/>
          <w:sz w:val="24"/>
          <w:szCs w:val="24"/>
          <w:lang w:val="en-GB"/>
        </w:rPr>
        <w:t>pretty boy like you, there’ll soon be another one.”</w:t>
      </w:r>
    </w:p>
    <w:p w:rsidRPr="00D73D87" w:rsidR="00982625" w:rsidP="00E37332" w:rsidRDefault="00982625" w14:paraId="1C026560" w14:textId="09E87761">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“Not where I’m going.”</w:t>
      </w:r>
    </w:p>
    <w:p w:rsidRPr="00D73D87" w:rsidR="00982625" w:rsidP="00E37332" w:rsidRDefault="00982625" w14:paraId="2E7DE2DA" w14:textId="74FECAA7">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“Where’s that?”</w:t>
      </w:r>
    </w:p>
    <w:p w:rsidRPr="00D73D87" w:rsidR="00982625" w:rsidP="00E37332" w:rsidRDefault="00982625" w14:paraId="4A6A20D3" w14:textId="047D67AD">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“Spain.”</w:t>
      </w:r>
    </w:p>
    <w:p w:rsidRPr="00D73D87" w:rsidR="00982625" w:rsidP="00E37332" w:rsidRDefault="00982625" w14:paraId="2A424B3A" w14:textId="0459ADDE">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lastRenderedPageBreak/>
        <w:t>“O</w:t>
      </w:r>
      <w:r w:rsidRPr="00D73D87" w:rsidR="00006C77">
        <w:rPr>
          <w:rFonts w:ascii="Times New Roman" w:hAnsi="Times New Roman" w:eastAsia="Times New Roman" w:cs="Times New Roman"/>
          <w:sz w:val="24"/>
          <w:szCs w:val="24"/>
          <w:lang w:val="en-GB"/>
        </w:rPr>
        <w:t>h</w:t>
      </w:r>
      <w:r w:rsidRPr="00D73D87">
        <w:rPr>
          <w:rFonts w:ascii="Times New Roman" w:hAnsi="Times New Roman" w:eastAsia="Times New Roman" w:cs="Times New Roman"/>
          <w:sz w:val="24"/>
          <w:szCs w:val="24"/>
          <w:lang w:val="en-GB"/>
        </w:rPr>
        <w:t xml:space="preserve">, you lucky bugger. </w:t>
      </w:r>
      <w:r w:rsidR="00804D39">
        <w:rPr>
          <w:rFonts w:ascii="Times New Roman" w:hAnsi="Times New Roman" w:eastAsia="Times New Roman" w:cs="Times New Roman"/>
          <w:sz w:val="24"/>
          <w:szCs w:val="24"/>
          <w:lang w:val="en-GB"/>
        </w:rPr>
        <w:t>Here it’s</w:t>
      </w:r>
      <w:r w:rsidRPr="00D73D87" w:rsidR="004F0A6B">
        <w:rPr>
          <w:rFonts w:ascii="Times New Roman" w:hAnsi="Times New Roman" w:eastAsia="Times New Roman" w:cs="Times New Roman"/>
          <w:sz w:val="24"/>
          <w:szCs w:val="24"/>
          <w:lang w:val="en-GB"/>
        </w:rPr>
        <w:t xml:space="preserve"> pissing’ down as usual. But surely those Spanish gi</w:t>
      </w:r>
      <w:r w:rsidRPr="00D73D87" w:rsidR="00A743B9">
        <w:rPr>
          <w:rFonts w:ascii="Times New Roman" w:hAnsi="Times New Roman" w:eastAsia="Times New Roman" w:cs="Times New Roman"/>
          <w:sz w:val="24"/>
          <w:szCs w:val="24"/>
          <w:lang w:val="en-GB"/>
        </w:rPr>
        <w:t>r</w:t>
      </w:r>
      <w:r w:rsidRPr="00D73D87" w:rsidR="004F0A6B">
        <w:rPr>
          <w:rFonts w:ascii="Times New Roman" w:hAnsi="Times New Roman" w:eastAsia="Times New Roman" w:cs="Times New Roman"/>
          <w:sz w:val="24"/>
          <w:szCs w:val="24"/>
          <w:lang w:val="en-GB"/>
        </w:rPr>
        <w:t>ls are gorgeous</w:t>
      </w:r>
      <w:r w:rsidRPr="00D73D87" w:rsidR="00A743B9">
        <w:rPr>
          <w:rFonts w:ascii="Times New Roman" w:hAnsi="Times New Roman" w:eastAsia="Times New Roman" w:cs="Times New Roman"/>
          <w:sz w:val="24"/>
          <w:szCs w:val="24"/>
          <w:lang w:val="en-GB"/>
        </w:rPr>
        <w:t xml:space="preserve">? All steamy and passionate. </w:t>
      </w:r>
      <w:r w:rsidRPr="00D73D87" w:rsidR="00F2385B">
        <w:rPr>
          <w:rFonts w:ascii="Times New Roman" w:hAnsi="Times New Roman" w:eastAsia="Times New Roman" w:cs="Times New Roman"/>
          <w:sz w:val="24"/>
          <w:szCs w:val="24"/>
          <w:lang w:val="en-GB"/>
        </w:rPr>
        <w:t>Know what I mean</w:t>
      </w:r>
      <w:r w:rsidRPr="00D73D87" w:rsidR="00A743B9">
        <w:rPr>
          <w:rFonts w:ascii="Times New Roman" w:hAnsi="Times New Roman" w:eastAsia="Times New Roman" w:cs="Times New Roman"/>
          <w:sz w:val="24"/>
          <w:szCs w:val="24"/>
          <w:lang w:val="en-GB"/>
        </w:rPr>
        <w:t>?”</w:t>
      </w:r>
    </w:p>
    <w:p w:rsidRPr="00D73D87" w:rsidR="00726540" w:rsidP="00E37332" w:rsidRDefault="00726540" w14:paraId="3E19CA6A" w14:textId="537DEA85">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“I agree, they are stunning</w:t>
      </w:r>
      <w:r w:rsidRPr="00D73D87" w:rsidR="00006C77">
        <w:rPr>
          <w:rFonts w:ascii="Times New Roman" w:hAnsi="Times New Roman" w:eastAsia="Times New Roman" w:cs="Times New Roman"/>
          <w:sz w:val="24"/>
          <w:szCs w:val="24"/>
          <w:lang w:val="en-GB"/>
        </w:rPr>
        <w:t>,</w:t>
      </w:r>
      <w:r w:rsidRPr="00D73D87">
        <w:rPr>
          <w:rFonts w:ascii="Times New Roman" w:hAnsi="Times New Roman" w:eastAsia="Times New Roman" w:cs="Times New Roman"/>
          <w:sz w:val="24"/>
          <w:szCs w:val="24"/>
          <w:lang w:val="en-GB"/>
        </w:rPr>
        <w:t xml:space="preserve"> especially in those tight </w:t>
      </w:r>
      <w:r w:rsidRPr="00D73D87" w:rsidR="00A62C8F">
        <w:rPr>
          <w:rFonts w:ascii="Times New Roman" w:hAnsi="Times New Roman" w:eastAsia="Times New Roman" w:cs="Times New Roman"/>
          <w:sz w:val="24"/>
          <w:szCs w:val="24"/>
          <w:lang w:val="en-GB"/>
        </w:rPr>
        <w:t xml:space="preserve">curvy </w:t>
      </w:r>
      <w:r w:rsidRPr="00D73D87">
        <w:rPr>
          <w:rFonts w:ascii="Times New Roman" w:hAnsi="Times New Roman" w:eastAsia="Times New Roman" w:cs="Times New Roman"/>
          <w:sz w:val="24"/>
          <w:szCs w:val="24"/>
          <w:lang w:val="en-GB"/>
        </w:rPr>
        <w:t>dresses but</w:t>
      </w:r>
      <w:r w:rsidRPr="00D73D87" w:rsidR="00915900">
        <w:rPr>
          <w:rFonts w:ascii="Times New Roman" w:hAnsi="Times New Roman" w:eastAsia="Times New Roman" w:cs="Times New Roman"/>
          <w:sz w:val="24"/>
          <w:szCs w:val="24"/>
          <w:lang w:val="en-GB"/>
        </w:rPr>
        <w:t xml:space="preserve"> when you can’t speak a word</w:t>
      </w:r>
      <w:r w:rsidRPr="00D73D87" w:rsidR="00151A6C">
        <w:rPr>
          <w:rFonts w:ascii="Times New Roman" w:hAnsi="Times New Roman" w:eastAsia="Times New Roman" w:cs="Times New Roman"/>
          <w:sz w:val="24"/>
          <w:szCs w:val="24"/>
          <w:lang w:val="en-GB"/>
        </w:rPr>
        <w:t xml:space="preserve"> of their lingo</w:t>
      </w:r>
      <w:r w:rsidRPr="00D73D87" w:rsidR="004F43B4">
        <w:rPr>
          <w:rFonts w:ascii="Times New Roman" w:hAnsi="Times New Roman" w:eastAsia="Times New Roman" w:cs="Times New Roman"/>
          <w:sz w:val="24"/>
          <w:szCs w:val="24"/>
          <w:lang w:val="en-GB"/>
        </w:rPr>
        <w:t>, you don’t stand a chance of seeing what’s underneath.”</w:t>
      </w:r>
    </w:p>
    <w:p w:rsidRPr="00D73D87" w:rsidR="000B38CA" w:rsidP="00E37332" w:rsidRDefault="006901CB" w14:paraId="749F38FF" w14:textId="209AC1C4">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I left her cackling</w:t>
      </w:r>
      <w:r w:rsidRPr="00D73D87" w:rsidR="00880002">
        <w:rPr>
          <w:rFonts w:ascii="Times New Roman" w:hAnsi="Times New Roman" w:eastAsia="Times New Roman" w:cs="Times New Roman"/>
          <w:sz w:val="24"/>
          <w:szCs w:val="24"/>
          <w:lang w:val="en-GB"/>
        </w:rPr>
        <w:t>,</w:t>
      </w:r>
      <w:r w:rsidRPr="00D73D87">
        <w:rPr>
          <w:rFonts w:ascii="Times New Roman" w:hAnsi="Times New Roman" w:eastAsia="Times New Roman" w:cs="Times New Roman"/>
          <w:sz w:val="24"/>
          <w:szCs w:val="24"/>
          <w:lang w:val="en-GB"/>
        </w:rPr>
        <w:t xml:space="preserve"> ran back to the </w:t>
      </w:r>
      <w:r w:rsidRPr="00D73D87" w:rsidR="00A0008A">
        <w:rPr>
          <w:rFonts w:ascii="Times New Roman" w:hAnsi="Times New Roman" w:eastAsia="Times New Roman" w:cs="Times New Roman"/>
          <w:sz w:val="24"/>
          <w:szCs w:val="24"/>
          <w:lang w:val="en-GB"/>
        </w:rPr>
        <w:t>car,</w:t>
      </w:r>
      <w:r w:rsidRPr="00D73D87">
        <w:rPr>
          <w:rFonts w:ascii="Times New Roman" w:hAnsi="Times New Roman" w:eastAsia="Times New Roman" w:cs="Times New Roman"/>
          <w:sz w:val="24"/>
          <w:szCs w:val="24"/>
          <w:lang w:val="en-GB"/>
        </w:rPr>
        <w:t xml:space="preserve"> and squeezed the </w:t>
      </w:r>
      <w:r w:rsidRPr="00D73D87" w:rsidR="00933E8A">
        <w:rPr>
          <w:rFonts w:ascii="Times New Roman" w:hAnsi="Times New Roman" w:eastAsia="Times New Roman" w:cs="Times New Roman"/>
          <w:sz w:val="24"/>
          <w:szCs w:val="24"/>
          <w:lang w:val="en-GB"/>
        </w:rPr>
        <w:t xml:space="preserve">now dripping </w:t>
      </w:r>
      <w:r w:rsidRPr="00D73D87">
        <w:rPr>
          <w:rFonts w:ascii="Times New Roman" w:hAnsi="Times New Roman" w:eastAsia="Times New Roman" w:cs="Times New Roman"/>
          <w:sz w:val="24"/>
          <w:szCs w:val="24"/>
          <w:lang w:val="en-GB"/>
        </w:rPr>
        <w:t>bags</w:t>
      </w:r>
      <w:r w:rsidRPr="00D73D87" w:rsidR="00F46C6A">
        <w:rPr>
          <w:rFonts w:ascii="Times New Roman" w:hAnsi="Times New Roman" w:eastAsia="Times New Roman" w:cs="Times New Roman"/>
          <w:sz w:val="24"/>
          <w:szCs w:val="24"/>
          <w:lang w:val="en-GB"/>
        </w:rPr>
        <w:t xml:space="preserve"> on</w:t>
      </w:r>
      <w:r w:rsidRPr="00D73D87" w:rsidR="007D2163">
        <w:rPr>
          <w:rFonts w:ascii="Times New Roman" w:hAnsi="Times New Roman" w:eastAsia="Times New Roman" w:cs="Times New Roman"/>
          <w:sz w:val="24"/>
          <w:szCs w:val="24"/>
          <w:lang w:val="en-GB"/>
        </w:rPr>
        <w:t>to</w:t>
      </w:r>
      <w:r w:rsidRPr="00D73D87" w:rsidR="00F46C6A">
        <w:rPr>
          <w:rFonts w:ascii="Times New Roman" w:hAnsi="Times New Roman" w:eastAsia="Times New Roman" w:cs="Times New Roman"/>
          <w:sz w:val="24"/>
          <w:szCs w:val="24"/>
          <w:lang w:val="en-GB"/>
        </w:rPr>
        <w:t xml:space="preserve"> </w:t>
      </w:r>
      <w:r w:rsidRPr="00D73D87" w:rsidR="00933E8A">
        <w:rPr>
          <w:rFonts w:ascii="Times New Roman" w:hAnsi="Times New Roman" w:eastAsia="Times New Roman" w:cs="Times New Roman"/>
          <w:sz w:val="24"/>
          <w:szCs w:val="24"/>
          <w:lang w:val="en-GB"/>
        </w:rPr>
        <w:t>the floor in front of the passenger seat</w:t>
      </w:r>
      <w:r w:rsidRPr="00D73D87" w:rsidR="00F7273D">
        <w:rPr>
          <w:rFonts w:ascii="Times New Roman" w:hAnsi="Times New Roman" w:eastAsia="Times New Roman" w:cs="Times New Roman"/>
          <w:sz w:val="24"/>
          <w:szCs w:val="24"/>
          <w:lang w:val="en-GB"/>
        </w:rPr>
        <w:t>.</w:t>
      </w:r>
      <w:r w:rsidRPr="00D73D87" w:rsidR="00F46C6A">
        <w:rPr>
          <w:rFonts w:ascii="Times New Roman" w:hAnsi="Times New Roman" w:eastAsia="Times New Roman" w:cs="Times New Roman"/>
          <w:sz w:val="24"/>
          <w:szCs w:val="24"/>
          <w:lang w:val="en-GB"/>
        </w:rPr>
        <w:t xml:space="preserve"> </w:t>
      </w:r>
      <w:r w:rsidRPr="00D73D87" w:rsidR="00707DB3">
        <w:rPr>
          <w:rFonts w:ascii="Times New Roman" w:hAnsi="Times New Roman" w:eastAsia="Times New Roman" w:cs="Times New Roman"/>
          <w:sz w:val="24"/>
          <w:szCs w:val="24"/>
          <w:lang w:val="en-GB"/>
        </w:rPr>
        <w:t>I drove back to the flat, picked up</w:t>
      </w:r>
      <w:r w:rsidRPr="00D73D87" w:rsidR="000B38CA">
        <w:rPr>
          <w:rFonts w:ascii="Times New Roman" w:hAnsi="Times New Roman" w:eastAsia="Times New Roman" w:cs="Times New Roman"/>
          <w:sz w:val="24"/>
          <w:szCs w:val="24"/>
          <w:lang w:val="en-GB"/>
        </w:rPr>
        <w:t xml:space="preserve"> the rest of my stuff</w:t>
      </w:r>
      <w:r w:rsidRPr="00D73D87" w:rsidR="00006C77">
        <w:rPr>
          <w:rFonts w:ascii="Times New Roman" w:hAnsi="Times New Roman" w:eastAsia="Times New Roman" w:cs="Times New Roman"/>
          <w:sz w:val="24"/>
          <w:szCs w:val="24"/>
          <w:lang w:val="en-GB"/>
        </w:rPr>
        <w:t>,</w:t>
      </w:r>
      <w:r w:rsidRPr="00D73D87" w:rsidR="000B38CA">
        <w:rPr>
          <w:rFonts w:ascii="Times New Roman" w:hAnsi="Times New Roman" w:eastAsia="Times New Roman" w:cs="Times New Roman"/>
          <w:sz w:val="24"/>
          <w:szCs w:val="24"/>
          <w:lang w:val="en-GB"/>
        </w:rPr>
        <w:t xml:space="preserve"> and was off.</w:t>
      </w:r>
    </w:p>
    <w:p w:rsidRPr="00D73D87" w:rsidR="0008701C" w:rsidP="00E37332" w:rsidRDefault="00F7273D" w14:paraId="5AE5D608" w14:textId="15B5A59D" w14:noSpellErr="1">
      <w:pPr>
        <w:spacing w:after="0" w:line="360" w:lineRule="auto"/>
        <w:ind w:firstLine="720"/>
        <w:rPr>
          <w:rFonts w:ascii="Times New Roman" w:hAnsi="Times New Roman" w:eastAsia="Times New Roman" w:cs="Times New Roman"/>
          <w:sz w:val="24"/>
          <w:szCs w:val="24"/>
          <w:lang w:val="en-GB"/>
        </w:rPr>
      </w:pPr>
      <w:r w:rsidRPr="0C8A1D81" w:rsidR="0C8A1D81">
        <w:rPr>
          <w:rFonts w:ascii="Times New Roman" w:hAnsi="Times New Roman" w:eastAsia="Times New Roman" w:cs="Times New Roman"/>
          <w:sz w:val="24"/>
          <w:szCs w:val="24"/>
          <w:lang w:val="en-GB"/>
        </w:rPr>
        <w:t xml:space="preserve">I prodded an Otis Reading tape into the player and headed for Portsmouth as the opening refrains of </w:t>
      </w:r>
      <w:r w:rsidRPr="0C8A1D81" w:rsidR="0C8A1D81">
        <w:rPr>
          <w:rFonts w:ascii="Times New Roman" w:hAnsi="Times New Roman" w:eastAsia="Times New Roman" w:cs="Times New Roman"/>
          <w:i w:val="1"/>
          <w:iCs w:val="1"/>
          <w:sz w:val="24"/>
          <w:szCs w:val="24"/>
          <w:lang w:val="en-GB"/>
          <w:rPrChange w:author="Gary Smailes" w:date="2024-01-15T15:51:12.132Z" w:id="1943583630">
            <w:rPr>
              <w:rFonts w:ascii="Times New Roman" w:hAnsi="Times New Roman" w:eastAsia="Times New Roman" w:cs="Times New Roman"/>
              <w:sz w:val="24"/>
              <w:szCs w:val="24"/>
              <w:lang w:val="en-GB"/>
            </w:rPr>
          </w:rPrChange>
        </w:rPr>
        <w:t>Dock of the Bay</w:t>
      </w:r>
      <w:r w:rsidRPr="0C8A1D81" w:rsidR="0C8A1D81">
        <w:rPr>
          <w:rFonts w:ascii="Times New Roman" w:hAnsi="Times New Roman" w:eastAsia="Times New Roman" w:cs="Times New Roman"/>
          <w:sz w:val="24"/>
          <w:szCs w:val="24"/>
          <w:lang w:val="en-GB"/>
        </w:rPr>
        <w:t xml:space="preserve"> echoed around the overloaded interior.</w:t>
      </w:r>
    </w:p>
    <w:p w:rsidRPr="00D73D87" w:rsidR="00A13D04" w:rsidP="00E37332" w:rsidRDefault="009D5A39" w14:paraId="7E174486" w14:textId="631B3D60">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 xml:space="preserve">I had no idea how much </w:t>
      </w:r>
      <w:r w:rsidRPr="00D73D87" w:rsidR="00F35D3B">
        <w:rPr>
          <w:rFonts w:ascii="Times New Roman" w:hAnsi="Times New Roman" w:eastAsia="Times New Roman" w:cs="Times New Roman"/>
          <w:sz w:val="24"/>
          <w:szCs w:val="24"/>
          <w:lang w:val="en-GB"/>
        </w:rPr>
        <w:t>petrol</w:t>
      </w:r>
      <w:r w:rsidRPr="00D73D87">
        <w:rPr>
          <w:rFonts w:ascii="Times New Roman" w:hAnsi="Times New Roman" w:eastAsia="Times New Roman" w:cs="Times New Roman"/>
          <w:sz w:val="24"/>
          <w:szCs w:val="24"/>
          <w:lang w:val="en-GB"/>
        </w:rPr>
        <w:t xml:space="preserve"> cost in France. Knowing my luck</w:t>
      </w:r>
      <w:r w:rsidRPr="00D73D87" w:rsidR="00F365D8">
        <w:rPr>
          <w:rFonts w:ascii="Times New Roman" w:hAnsi="Times New Roman" w:eastAsia="Times New Roman" w:cs="Times New Roman"/>
          <w:sz w:val="24"/>
          <w:szCs w:val="24"/>
          <w:lang w:val="en-GB"/>
        </w:rPr>
        <w:t>, a lot cheaper</w:t>
      </w:r>
      <w:r w:rsidRPr="00D73D87" w:rsidR="00F35D3B">
        <w:rPr>
          <w:rFonts w:ascii="Times New Roman" w:hAnsi="Times New Roman" w:eastAsia="Times New Roman" w:cs="Times New Roman"/>
          <w:sz w:val="24"/>
          <w:szCs w:val="24"/>
          <w:lang w:val="en-GB"/>
        </w:rPr>
        <w:t xml:space="preserve"> but</w:t>
      </w:r>
      <w:r w:rsidRPr="00D73D87" w:rsidR="00F365D8">
        <w:rPr>
          <w:rFonts w:ascii="Times New Roman" w:hAnsi="Times New Roman" w:eastAsia="Times New Roman" w:cs="Times New Roman"/>
          <w:sz w:val="24"/>
          <w:szCs w:val="24"/>
          <w:lang w:val="en-GB"/>
        </w:rPr>
        <w:t xml:space="preserve"> </w:t>
      </w:r>
      <w:r w:rsidRPr="00D73D87" w:rsidR="00F35D3B">
        <w:rPr>
          <w:rFonts w:ascii="Times New Roman" w:hAnsi="Times New Roman" w:eastAsia="Times New Roman" w:cs="Times New Roman"/>
          <w:sz w:val="24"/>
          <w:szCs w:val="24"/>
          <w:lang w:val="en-GB"/>
        </w:rPr>
        <w:t xml:space="preserve">I stopped outside the harbour and filled up the Jag. </w:t>
      </w:r>
      <w:r w:rsidRPr="00D73D87" w:rsidR="00A13D04">
        <w:rPr>
          <w:rFonts w:ascii="Times New Roman" w:hAnsi="Times New Roman" w:eastAsia="Times New Roman" w:cs="Times New Roman"/>
          <w:sz w:val="24"/>
          <w:szCs w:val="24"/>
          <w:lang w:val="en-GB"/>
        </w:rPr>
        <w:t>Ouch</w:t>
      </w:r>
      <w:r w:rsidRPr="00D73D87" w:rsidR="0061331C">
        <w:rPr>
          <w:rFonts w:ascii="Times New Roman" w:hAnsi="Times New Roman" w:eastAsia="Times New Roman" w:cs="Times New Roman"/>
          <w:sz w:val="24"/>
          <w:szCs w:val="24"/>
          <w:lang w:val="en-GB"/>
        </w:rPr>
        <w:t xml:space="preserve">, I thought handing over my newly acquired Access </w:t>
      </w:r>
      <w:r w:rsidRPr="00D73D87" w:rsidR="00273051">
        <w:rPr>
          <w:rFonts w:ascii="Times New Roman" w:hAnsi="Times New Roman" w:eastAsia="Times New Roman" w:cs="Times New Roman"/>
          <w:sz w:val="24"/>
          <w:szCs w:val="24"/>
          <w:lang w:val="en-GB"/>
        </w:rPr>
        <w:t xml:space="preserve">Credit </w:t>
      </w:r>
      <w:r w:rsidRPr="00D73D87" w:rsidR="0061331C">
        <w:rPr>
          <w:rFonts w:ascii="Times New Roman" w:hAnsi="Times New Roman" w:eastAsia="Times New Roman" w:cs="Times New Roman"/>
          <w:sz w:val="24"/>
          <w:szCs w:val="24"/>
          <w:lang w:val="en-GB"/>
        </w:rPr>
        <w:t>Card to the</w:t>
      </w:r>
      <w:r w:rsidRPr="00D73D87" w:rsidR="00DD6574">
        <w:rPr>
          <w:rFonts w:ascii="Times New Roman" w:hAnsi="Times New Roman" w:eastAsia="Times New Roman" w:cs="Times New Roman"/>
          <w:sz w:val="24"/>
          <w:szCs w:val="24"/>
          <w:lang w:val="en-GB"/>
        </w:rPr>
        <w:t xml:space="preserve"> pump attendant </w:t>
      </w:r>
      <w:r w:rsidRPr="00D73D87" w:rsidR="0061331C">
        <w:rPr>
          <w:rFonts w:ascii="Times New Roman" w:hAnsi="Times New Roman" w:eastAsia="Times New Roman" w:cs="Times New Roman"/>
          <w:sz w:val="24"/>
          <w:szCs w:val="24"/>
          <w:lang w:val="en-GB"/>
        </w:rPr>
        <w:t>and wincin</w:t>
      </w:r>
      <w:r w:rsidRPr="00D73D87" w:rsidR="00DD6574">
        <w:rPr>
          <w:rFonts w:ascii="Times New Roman" w:hAnsi="Times New Roman" w:eastAsia="Times New Roman" w:cs="Times New Roman"/>
          <w:sz w:val="24"/>
          <w:szCs w:val="24"/>
          <w:lang w:val="en-GB"/>
        </w:rPr>
        <w:t>g</w:t>
      </w:r>
      <w:r w:rsidRPr="00D73D87" w:rsidR="00273051">
        <w:rPr>
          <w:rFonts w:ascii="Times New Roman" w:hAnsi="Times New Roman" w:eastAsia="Times New Roman" w:cs="Times New Roman"/>
          <w:sz w:val="24"/>
          <w:szCs w:val="24"/>
          <w:lang w:val="en-GB"/>
        </w:rPr>
        <w:t>.</w:t>
      </w:r>
    </w:p>
    <w:p w:rsidRPr="00D73D87" w:rsidR="00A1080D" w:rsidP="00E37332" w:rsidRDefault="00272B4D" w14:paraId="77396E2B" w14:textId="436F20CA">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 xml:space="preserve">As I drove up the ramp onto the ferry, </w:t>
      </w:r>
      <w:r w:rsidRPr="00D73D87" w:rsidR="00A1080D">
        <w:rPr>
          <w:rFonts w:ascii="Times New Roman" w:hAnsi="Times New Roman" w:eastAsia="Times New Roman" w:cs="Times New Roman"/>
          <w:sz w:val="24"/>
          <w:szCs w:val="24"/>
          <w:lang w:val="en-GB"/>
        </w:rPr>
        <w:t>I wasn’t sad to leave</w:t>
      </w:r>
      <w:r w:rsidRPr="00D73D87" w:rsidR="009359E0">
        <w:rPr>
          <w:rFonts w:ascii="Times New Roman" w:hAnsi="Times New Roman" w:eastAsia="Times New Roman" w:cs="Times New Roman"/>
          <w:sz w:val="24"/>
          <w:szCs w:val="24"/>
          <w:lang w:val="en-GB"/>
        </w:rPr>
        <w:t xml:space="preserve"> the home of my birth</w:t>
      </w:r>
      <w:r w:rsidRPr="00D73D87" w:rsidR="00AD7852">
        <w:rPr>
          <w:rFonts w:ascii="Times New Roman" w:hAnsi="Times New Roman" w:eastAsia="Times New Roman" w:cs="Times New Roman"/>
          <w:sz w:val="24"/>
          <w:szCs w:val="24"/>
          <w:lang w:val="en-GB"/>
        </w:rPr>
        <w:t>. Not one bit.</w:t>
      </w:r>
    </w:p>
    <w:p w:rsidRPr="00D73D87" w:rsidR="0081452F" w:rsidP="00E37332" w:rsidRDefault="0081452F" w14:paraId="64D6194F" w14:textId="33AEAB50">
      <w:pPr>
        <w:spacing w:after="0" w:line="360" w:lineRule="auto"/>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br w:type="page"/>
      </w:r>
      <w:r w:rsidRPr="00D73D87" w:rsidR="00157CDE">
        <w:rPr>
          <w:rFonts w:ascii="Times New Roman" w:hAnsi="Times New Roman" w:eastAsia="Times New Roman" w:cs="Times New Roman"/>
          <w:sz w:val="24"/>
          <w:szCs w:val="24"/>
          <w:lang w:val="en-GB"/>
        </w:rPr>
        <w:lastRenderedPageBreak/>
        <w:t xml:space="preserve">Chapter </w:t>
      </w:r>
      <w:r w:rsidRPr="00D73D87" w:rsidR="00E64CAC">
        <w:rPr>
          <w:rFonts w:ascii="Times New Roman" w:hAnsi="Times New Roman" w:eastAsia="Times New Roman" w:cs="Times New Roman"/>
          <w:sz w:val="24"/>
          <w:szCs w:val="24"/>
          <w:lang w:val="en-GB"/>
        </w:rPr>
        <w:t>3</w:t>
      </w:r>
      <w:r w:rsidRPr="00D73D87" w:rsidR="007E17B3">
        <w:rPr>
          <w:rFonts w:ascii="Times New Roman" w:hAnsi="Times New Roman" w:eastAsia="Times New Roman" w:cs="Times New Roman"/>
          <w:sz w:val="24"/>
          <w:szCs w:val="24"/>
          <w:lang w:val="en-GB"/>
        </w:rPr>
        <w:t xml:space="preserve"> </w:t>
      </w:r>
      <w:r w:rsidRPr="00D73D87" w:rsidR="008F52F1">
        <w:rPr>
          <w:rFonts w:ascii="Times New Roman" w:hAnsi="Times New Roman" w:eastAsia="Times New Roman" w:cs="Times New Roman"/>
          <w:sz w:val="24"/>
          <w:szCs w:val="24"/>
          <w:lang w:val="en-GB"/>
        </w:rPr>
        <w:t>–</w:t>
      </w:r>
      <w:r w:rsidRPr="00D73D87" w:rsidR="007E17B3">
        <w:rPr>
          <w:rFonts w:ascii="Times New Roman" w:hAnsi="Times New Roman" w:eastAsia="Times New Roman" w:cs="Times New Roman"/>
          <w:sz w:val="24"/>
          <w:szCs w:val="24"/>
          <w:lang w:val="en-GB"/>
        </w:rPr>
        <w:t xml:space="preserve"> </w:t>
      </w:r>
      <w:r w:rsidRPr="00D73D87" w:rsidR="008F52F1">
        <w:rPr>
          <w:rFonts w:ascii="Times New Roman" w:hAnsi="Times New Roman" w:eastAsia="Times New Roman" w:cs="Times New Roman"/>
          <w:sz w:val="24"/>
          <w:szCs w:val="24"/>
          <w:lang w:val="en-GB"/>
        </w:rPr>
        <w:t xml:space="preserve">Hola </w:t>
      </w:r>
      <w:r w:rsidRPr="00D73D87" w:rsidR="008F52F1">
        <w:rPr>
          <w:rFonts w:ascii="Times New Roman" w:hAnsi="Times New Roman"/>
          <w:iCs/>
          <w:sz w:val="24"/>
          <w:szCs w:val="24"/>
          <w:lang w:val="en-GB"/>
        </w:rPr>
        <w:t>Espa</w:t>
      </w:r>
      <w:r w:rsidRPr="00D73D87" w:rsidR="008F52F1">
        <w:rPr>
          <w:rFonts w:ascii="Times New Roman" w:hAnsi="Times New Roman"/>
          <w:iCs/>
          <w:sz w:val="24"/>
          <w:szCs w:val="24"/>
          <w:lang w:val="en-GB" w:eastAsia="en-GB"/>
        </w:rPr>
        <w:t>ñ</w:t>
      </w:r>
      <w:r w:rsidRPr="00D73D87" w:rsidR="008F52F1">
        <w:rPr>
          <w:rFonts w:ascii="Times New Roman" w:hAnsi="Times New Roman"/>
          <w:iCs/>
          <w:sz w:val="24"/>
          <w:szCs w:val="24"/>
          <w:lang w:val="en-GB"/>
        </w:rPr>
        <w:t>a</w:t>
      </w:r>
    </w:p>
    <w:p w:rsidRPr="00D73D87" w:rsidR="005A48CE" w:rsidP="00E37332" w:rsidRDefault="005A48CE" w14:paraId="0FD5032A" w14:textId="77777777">
      <w:pPr>
        <w:spacing w:after="0" w:line="360" w:lineRule="auto"/>
        <w:rPr>
          <w:rFonts w:ascii="Times New Roman" w:hAnsi="Times New Roman" w:eastAsia="Times New Roman" w:cs="Times New Roman"/>
          <w:sz w:val="24"/>
          <w:szCs w:val="24"/>
          <w:lang w:val="en-GB"/>
        </w:rPr>
      </w:pPr>
    </w:p>
    <w:p w:rsidRPr="00D73D87" w:rsidR="000A712B" w:rsidP="00E37332" w:rsidRDefault="005A48CE" w14:paraId="2AC96B79" w14:textId="13A67A87">
      <w:pPr>
        <w:spacing w:after="0" w:line="360" w:lineRule="auto"/>
        <w:rPr>
          <w:del w:author="Gary Smailes" w:date="2024-01-15T15:52:41.596Z" w:id="788274799"/>
          <w:rFonts w:ascii="Times New Roman" w:hAnsi="Times New Roman" w:eastAsia="Times New Roman" w:cs="Times New Roman"/>
          <w:sz w:val="24"/>
          <w:szCs w:val="24"/>
          <w:lang w:val="en-GB"/>
        </w:rPr>
      </w:pPr>
      <w:r w:rsidRPr="0C8A1D81" w:rsidR="0C8A1D81">
        <w:rPr>
          <w:rFonts w:ascii="Times New Roman" w:hAnsi="Times New Roman" w:eastAsia="Times New Roman" w:cs="Times New Roman"/>
          <w:sz w:val="24"/>
          <w:szCs w:val="24"/>
          <w:lang w:val="en-GB"/>
        </w:rPr>
        <w:t xml:space="preserve">After eight hours of choppy seas, the Portsmouth ferry arrived at Le Havre in Northern France. My concerns about sound equipment and officious French customs officers proved unfounded and they waved me through with a disinterested frown. I headed south along Routes National aiming for Paris, Lyon, and Montpelier. At the Spanish border south of Perpignan, there was a massive queue. Several hours later, I apprehensively handed over my documents to an alert official who prowled around the Jag as if he were about to pounce. </w:t>
      </w:r>
      <w:del w:author="Gary Smailes" w:date="2024-01-15T15:52:41.598Z" w:id="857818728">
        <w:r w:rsidRPr="0C8A1D81" w:rsidDel="0C8A1D81">
          <w:rPr>
            <w:rFonts w:ascii="Times New Roman" w:hAnsi="Times New Roman" w:eastAsia="Times New Roman" w:cs="Times New Roman"/>
            <w:sz w:val="24"/>
            <w:szCs w:val="24"/>
            <w:lang w:val="en-GB"/>
          </w:rPr>
          <w:delText>But he was more interested in the car than what was inside.</w:delText>
        </w:r>
      </w:del>
    </w:p>
    <w:p w:rsidRPr="00D73D87" w:rsidR="000A712B" w:rsidP="00E37332" w:rsidRDefault="000A712B" w14:paraId="0584EC05" w14:textId="07805D48">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“Que es?” he said</w:t>
      </w:r>
      <w:r w:rsidRPr="00D73D87" w:rsidR="00CA231F">
        <w:rPr>
          <w:rFonts w:ascii="Times New Roman" w:hAnsi="Times New Roman" w:eastAsia="Times New Roman" w:cs="Times New Roman"/>
          <w:sz w:val="24"/>
          <w:szCs w:val="24"/>
          <w:lang w:val="en-GB"/>
        </w:rPr>
        <w:t>.</w:t>
      </w:r>
    </w:p>
    <w:p w:rsidRPr="00D73D87" w:rsidR="00B20E27" w:rsidP="00E37332" w:rsidRDefault="009A2B09" w14:paraId="2140AFFD" w14:textId="492ACFD9">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w:t>
      </w:r>
      <w:r w:rsidRPr="00D73D87" w:rsidR="003F09B8">
        <w:rPr>
          <w:rFonts w:ascii="Times New Roman" w:hAnsi="Times New Roman" w:eastAsia="Times New Roman" w:cs="Times New Roman"/>
          <w:sz w:val="24"/>
          <w:szCs w:val="24"/>
          <w:lang w:val="en-GB"/>
        </w:rPr>
        <w:t>Jaguar</w:t>
      </w:r>
      <w:r w:rsidRPr="00D73D87">
        <w:rPr>
          <w:rFonts w:ascii="Times New Roman" w:hAnsi="Times New Roman" w:eastAsia="Times New Roman" w:cs="Times New Roman"/>
          <w:sz w:val="24"/>
          <w:szCs w:val="24"/>
          <w:lang w:val="en-GB"/>
        </w:rPr>
        <w:t xml:space="preserve">,” </w:t>
      </w:r>
      <w:r w:rsidRPr="00D73D87" w:rsidR="006454E7">
        <w:rPr>
          <w:rFonts w:ascii="Times New Roman" w:hAnsi="Times New Roman" w:eastAsia="Times New Roman" w:cs="Times New Roman"/>
          <w:sz w:val="24"/>
          <w:szCs w:val="24"/>
          <w:lang w:val="en-GB"/>
        </w:rPr>
        <w:t>I said</w:t>
      </w:r>
      <w:r w:rsidRPr="00D73D87" w:rsidR="003F09B8">
        <w:rPr>
          <w:rFonts w:ascii="Times New Roman" w:hAnsi="Times New Roman" w:eastAsia="Times New Roman" w:cs="Times New Roman"/>
          <w:sz w:val="24"/>
          <w:szCs w:val="24"/>
          <w:lang w:val="en-GB"/>
        </w:rPr>
        <w:t>.</w:t>
      </w:r>
    </w:p>
    <w:p w:rsidRPr="00D73D87" w:rsidR="00FF0549" w:rsidP="00E37332" w:rsidRDefault="00E56295" w14:paraId="614D002A" w14:textId="23FE5621">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 xml:space="preserve">He nodded approvingly, </w:t>
      </w:r>
      <w:r w:rsidRPr="00D73D87" w:rsidR="00BE22E2">
        <w:rPr>
          <w:rFonts w:ascii="Times New Roman" w:hAnsi="Times New Roman" w:eastAsia="Times New Roman" w:cs="Times New Roman"/>
          <w:sz w:val="24"/>
          <w:szCs w:val="24"/>
          <w:lang w:val="en-GB"/>
        </w:rPr>
        <w:t>returned</w:t>
      </w:r>
      <w:r w:rsidRPr="00D73D87" w:rsidR="00B548CF">
        <w:rPr>
          <w:rFonts w:ascii="Times New Roman" w:hAnsi="Times New Roman" w:eastAsia="Times New Roman" w:cs="Times New Roman"/>
          <w:sz w:val="24"/>
          <w:szCs w:val="24"/>
          <w:lang w:val="en-GB"/>
        </w:rPr>
        <w:t xml:space="preserve"> to his booth stamped my passport with a temporary visa </w:t>
      </w:r>
      <w:r w:rsidRPr="00D73D87" w:rsidR="00FF0549">
        <w:rPr>
          <w:rFonts w:ascii="Times New Roman" w:hAnsi="Times New Roman" w:eastAsia="Times New Roman" w:cs="Times New Roman"/>
          <w:sz w:val="24"/>
          <w:szCs w:val="24"/>
          <w:lang w:val="en-GB"/>
        </w:rPr>
        <w:t>and I was through.</w:t>
      </w:r>
    </w:p>
    <w:p w:rsidRPr="00D73D87" w:rsidR="00E2383E" w:rsidP="00E2383E" w:rsidRDefault="00E2383E" w14:paraId="298AC6DE" w14:textId="74B757BE">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Winding my way down the coastal road toward Barcelona I couldn’t fail to observe the ever-increasing numbers of builders’ cranes and hotels under construction. It was nonstop from San Feliu through our old favourite, Tossa del Mar, Calella de la Costa</w:t>
      </w:r>
      <w:r w:rsidRPr="00D73D87" w:rsidR="00006C77">
        <w:rPr>
          <w:rFonts w:ascii="Times New Roman" w:hAnsi="Times New Roman" w:eastAsia="Times New Roman" w:cs="Times New Roman"/>
          <w:sz w:val="24"/>
          <w:szCs w:val="24"/>
          <w:lang w:val="en-GB"/>
        </w:rPr>
        <w:t>,</w:t>
      </w:r>
      <w:r w:rsidRPr="00D73D87">
        <w:rPr>
          <w:rFonts w:ascii="Times New Roman" w:hAnsi="Times New Roman" w:eastAsia="Times New Roman" w:cs="Times New Roman"/>
          <w:sz w:val="24"/>
          <w:szCs w:val="24"/>
          <w:lang w:val="en-GB"/>
        </w:rPr>
        <w:t xml:space="preserve"> and on to Arenys de Mar forming the early makings of the Costa Brava.</w:t>
      </w:r>
    </w:p>
    <w:p w:rsidRPr="00D73D87" w:rsidR="00E2383E" w:rsidP="00E2383E" w:rsidRDefault="00E2383E" w14:paraId="4BFC0299" w14:textId="71954BAF">
      <w:pPr>
        <w:spacing w:after="0" w:line="360" w:lineRule="auto"/>
        <w:ind w:firstLine="720"/>
        <w:rPr>
          <w:rFonts w:ascii="Times New Roman" w:hAnsi="Times New Roman" w:eastAsia="Times New Roman" w:cs="Times New Roman"/>
          <w:sz w:val="24"/>
          <w:szCs w:val="24"/>
          <w:lang w:val="en-GB"/>
        </w:rPr>
      </w:pPr>
      <w:r w:rsidRPr="0C8A1D81" w:rsidR="0C8A1D81">
        <w:rPr>
          <w:rFonts w:ascii="Times New Roman" w:hAnsi="Times New Roman" w:eastAsia="Times New Roman" w:cs="Times New Roman"/>
          <w:sz w:val="24"/>
          <w:szCs w:val="24"/>
          <w:lang w:val="en-GB"/>
        </w:rPr>
        <w:t xml:space="preserve">The holiday brochures for our hotel in </w:t>
      </w:r>
      <w:r w:rsidRPr="0C8A1D81" w:rsidR="0C8A1D81">
        <w:rPr>
          <w:rFonts w:ascii="Times New Roman" w:hAnsi="Times New Roman" w:eastAsia="Times New Roman" w:cs="Times New Roman"/>
          <w:sz w:val="24"/>
          <w:szCs w:val="24"/>
          <w:lang w:val="en-GB"/>
        </w:rPr>
        <w:t>Tossa</w:t>
      </w:r>
      <w:r w:rsidRPr="0C8A1D81" w:rsidR="0C8A1D81">
        <w:rPr>
          <w:rFonts w:ascii="Times New Roman" w:hAnsi="Times New Roman" w:eastAsia="Times New Roman" w:cs="Times New Roman"/>
          <w:sz w:val="24"/>
          <w:szCs w:val="24"/>
          <w:lang w:val="en-GB"/>
        </w:rPr>
        <w:t xml:space="preserve"> had never ceased to amuse me. The front cover had been taken from the beach with clean golden sand in the foreground and a sparkling white building nestling against a clear blue sky. However, they cleverly omitted to reveal</w:t>
      </w:r>
      <w:ins w:author="Gary Smailes" w:date="2024-01-15T15:53:21.747Z" w:id="209630285">
        <w:r w:rsidRPr="0C8A1D81" w:rsidR="0C8A1D81">
          <w:rPr>
            <w:rFonts w:ascii="Times New Roman" w:hAnsi="Times New Roman" w:eastAsia="Times New Roman" w:cs="Times New Roman"/>
            <w:sz w:val="24"/>
            <w:szCs w:val="24"/>
            <w:lang w:val="en-GB"/>
          </w:rPr>
          <w:t>,</w:t>
        </w:r>
      </w:ins>
      <w:r w:rsidRPr="0C8A1D81" w:rsidR="0C8A1D81">
        <w:rPr>
          <w:rFonts w:ascii="Times New Roman" w:hAnsi="Times New Roman" w:eastAsia="Times New Roman" w:cs="Times New Roman"/>
          <w:sz w:val="24"/>
          <w:szCs w:val="24"/>
          <w:lang w:val="en-GB"/>
        </w:rPr>
        <w:t xml:space="preserve"> or mention</w:t>
      </w:r>
      <w:ins w:author="Gary Smailes" w:date="2024-01-15T15:53:24.695Z" w:id="1843955181">
        <w:r w:rsidRPr="0C8A1D81" w:rsidR="0C8A1D81">
          <w:rPr>
            <w:rFonts w:ascii="Times New Roman" w:hAnsi="Times New Roman" w:eastAsia="Times New Roman" w:cs="Times New Roman"/>
            <w:sz w:val="24"/>
            <w:szCs w:val="24"/>
            <w:lang w:val="en-GB"/>
          </w:rPr>
          <w:t>,</w:t>
        </w:r>
      </w:ins>
      <w:r w:rsidRPr="0C8A1D81" w:rsidR="0C8A1D81">
        <w:rPr>
          <w:rFonts w:ascii="Times New Roman" w:hAnsi="Times New Roman" w:eastAsia="Times New Roman" w:cs="Times New Roman"/>
          <w:sz w:val="24"/>
          <w:szCs w:val="24"/>
          <w:lang w:val="en-GB"/>
        </w:rPr>
        <w:t xml:space="preserve"> the busy main road and railway line between the beach and the building. We diced with death crossing them every day.</w:t>
      </w:r>
    </w:p>
    <w:p w:rsidRPr="00D73D87" w:rsidR="00B90A2A" w:rsidP="00E37332" w:rsidRDefault="00B51339" w14:paraId="0EF66F38" w14:textId="4270D98D">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 xml:space="preserve">It was noisy, </w:t>
      </w:r>
      <w:r w:rsidRPr="00D73D87" w:rsidR="006A5F91">
        <w:rPr>
          <w:rFonts w:ascii="Times New Roman" w:hAnsi="Times New Roman" w:eastAsia="Times New Roman" w:cs="Times New Roman"/>
          <w:sz w:val="24"/>
          <w:szCs w:val="24"/>
          <w:lang w:val="en-GB"/>
        </w:rPr>
        <w:t>dusty,</w:t>
      </w:r>
      <w:r w:rsidRPr="00D73D87">
        <w:rPr>
          <w:rFonts w:ascii="Times New Roman" w:hAnsi="Times New Roman" w:eastAsia="Times New Roman" w:cs="Times New Roman"/>
          <w:sz w:val="24"/>
          <w:szCs w:val="24"/>
          <w:lang w:val="en-GB"/>
        </w:rPr>
        <w:t xml:space="preserve"> and extremely </w:t>
      </w:r>
      <w:r w:rsidRPr="00D73D87" w:rsidR="006A5F91">
        <w:rPr>
          <w:rFonts w:ascii="Times New Roman" w:hAnsi="Times New Roman" w:eastAsia="Times New Roman" w:cs="Times New Roman"/>
          <w:sz w:val="24"/>
          <w:szCs w:val="24"/>
          <w:lang w:val="en-GB"/>
        </w:rPr>
        <w:t xml:space="preserve">busy even at this early time of the season, bikini clad blonde </w:t>
      </w:r>
      <w:r w:rsidRPr="00D73D87" w:rsidR="000828BD">
        <w:rPr>
          <w:rFonts w:ascii="Times New Roman" w:hAnsi="Times New Roman" w:eastAsia="Times New Roman" w:cs="Times New Roman"/>
          <w:sz w:val="24"/>
          <w:szCs w:val="24"/>
          <w:lang w:val="en-GB"/>
        </w:rPr>
        <w:t>girls were sunbathing and playing volleyball</w:t>
      </w:r>
      <w:r w:rsidRPr="00D73D87" w:rsidR="00F87FBF">
        <w:rPr>
          <w:rFonts w:ascii="Times New Roman" w:hAnsi="Times New Roman" w:eastAsia="Times New Roman" w:cs="Times New Roman"/>
          <w:sz w:val="24"/>
          <w:szCs w:val="24"/>
          <w:lang w:val="en-GB"/>
        </w:rPr>
        <w:t xml:space="preserve"> as crowds of Spanish boys</w:t>
      </w:r>
      <w:r w:rsidRPr="00D73D87" w:rsidR="00626057">
        <w:rPr>
          <w:rFonts w:ascii="Times New Roman" w:hAnsi="Times New Roman" w:eastAsia="Times New Roman" w:cs="Times New Roman"/>
          <w:sz w:val="24"/>
          <w:szCs w:val="24"/>
          <w:lang w:val="en-GB"/>
        </w:rPr>
        <w:t xml:space="preserve"> ogled their every move. They m</w:t>
      </w:r>
      <w:r w:rsidRPr="00D73D87" w:rsidR="000828BD">
        <w:rPr>
          <w:rFonts w:ascii="Times New Roman" w:hAnsi="Times New Roman" w:eastAsia="Times New Roman" w:cs="Times New Roman"/>
          <w:sz w:val="24"/>
          <w:szCs w:val="24"/>
          <w:lang w:val="en-GB"/>
        </w:rPr>
        <w:t>ust be German or Scandinavian</w:t>
      </w:r>
      <w:r w:rsidRPr="00D73D87" w:rsidR="008A74D7">
        <w:rPr>
          <w:rFonts w:ascii="Times New Roman" w:hAnsi="Times New Roman" w:eastAsia="Times New Roman" w:cs="Times New Roman"/>
          <w:sz w:val="24"/>
          <w:szCs w:val="24"/>
          <w:lang w:val="en-GB"/>
        </w:rPr>
        <w:t xml:space="preserve"> here for the Easter break</w:t>
      </w:r>
      <w:r w:rsidRPr="00D73D87" w:rsidR="00220FAC">
        <w:rPr>
          <w:rFonts w:ascii="Times New Roman" w:hAnsi="Times New Roman" w:eastAsia="Times New Roman" w:cs="Times New Roman"/>
          <w:sz w:val="24"/>
          <w:szCs w:val="24"/>
          <w:lang w:val="en-GB"/>
        </w:rPr>
        <w:t>,</w:t>
      </w:r>
      <w:r w:rsidRPr="00D73D87" w:rsidR="000828BD">
        <w:rPr>
          <w:rFonts w:ascii="Times New Roman" w:hAnsi="Times New Roman" w:eastAsia="Times New Roman" w:cs="Times New Roman"/>
          <w:sz w:val="24"/>
          <w:szCs w:val="24"/>
          <w:lang w:val="en-GB"/>
        </w:rPr>
        <w:t xml:space="preserve"> I </w:t>
      </w:r>
      <w:r w:rsidRPr="00D73D87" w:rsidR="006652A2">
        <w:rPr>
          <w:rFonts w:ascii="Times New Roman" w:hAnsi="Times New Roman" w:eastAsia="Times New Roman" w:cs="Times New Roman"/>
          <w:sz w:val="24"/>
          <w:szCs w:val="24"/>
          <w:lang w:val="en-GB"/>
        </w:rPr>
        <w:t>presume</w:t>
      </w:r>
      <w:r w:rsidRPr="00D73D87" w:rsidR="00C44A6F">
        <w:rPr>
          <w:rFonts w:ascii="Times New Roman" w:hAnsi="Times New Roman" w:eastAsia="Times New Roman" w:cs="Times New Roman"/>
          <w:sz w:val="24"/>
          <w:szCs w:val="24"/>
          <w:lang w:val="en-GB"/>
        </w:rPr>
        <w:t>d</w:t>
      </w:r>
      <w:r w:rsidRPr="00D73D87" w:rsidR="000828BD">
        <w:rPr>
          <w:rFonts w:ascii="Times New Roman" w:hAnsi="Times New Roman" w:eastAsia="Times New Roman" w:cs="Times New Roman"/>
          <w:sz w:val="24"/>
          <w:szCs w:val="24"/>
          <w:lang w:val="en-GB"/>
        </w:rPr>
        <w:t>.</w:t>
      </w:r>
      <w:r w:rsidRPr="00D73D87" w:rsidR="003B16A5">
        <w:rPr>
          <w:rFonts w:ascii="Times New Roman" w:hAnsi="Times New Roman" w:eastAsia="Times New Roman" w:cs="Times New Roman"/>
          <w:sz w:val="24"/>
          <w:szCs w:val="24"/>
          <w:lang w:val="en-GB"/>
        </w:rPr>
        <w:t xml:space="preserve"> The building work petered out </w:t>
      </w:r>
      <w:r w:rsidRPr="00D73D87" w:rsidR="00757E28">
        <w:rPr>
          <w:rFonts w:ascii="Times New Roman" w:hAnsi="Times New Roman" w:eastAsia="Times New Roman" w:cs="Times New Roman"/>
          <w:sz w:val="24"/>
          <w:szCs w:val="24"/>
          <w:lang w:val="en-GB"/>
        </w:rPr>
        <w:t>the further south I drove</w:t>
      </w:r>
      <w:r w:rsidRPr="00D73D87" w:rsidR="003B16A5">
        <w:rPr>
          <w:rFonts w:ascii="Times New Roman" w:hAnsi="Times New Roman" w:eastAsia="Times New Roman" w:cs="Times New Roman"/>
          <w:sz w:val="24"/>
          <w:szCs w:val="24"/>
          <w:lang w:val="en-GB"/>
        </w:rPr>
        <w:t xml:space="preserve"> and disappeared complete</w:t>
      </w:r>
      <w:r w:rsidRPr="00D73D87" w:rsidR="00757E28">
        <w:rPr>
          <w:rFonts w:ascii="Times New Roman" w:hAnsi="Times New Roman" w:eastAsia="Times New Roman" w:cs="Times New Roman"/>
          <w:sz w:val="24"/>
          <w:szCs w:val="24"/>
          <w:lang w:val="en-GB"/>
        </w:rPr>
        <w:t>ly</w:t>
      </w:r>
      <w:r w:rsidRPr="00D73D87" w:rsidR="003B16A5">
        <w:rPr>
          <w:rFonts w:ascii="Times New Roman" w:hAnsi="Times New Roman" w:eastAsia="Times New Roman" w:cs="Times New Roman"/>
          <w:sz w:val="24"/>
          <w:szCs w:val="24"/>
          <w:lang w:val="en-GB"/>
        </w:rPr>
        <w:t xml:space="preserve"> </w:t>
      </w:r>
      <w:r w:rsidRPr="00D73D87" w:rsidR="00945DB5">
        <w:rPr>
          <w:rFonts w:ascii="Times New Roman" w:hAnsi="Times New Roman" w:eastAsia="Times New Roman" w:cs="Times New Roman"/>
          <w:sz w:val="24"/>
          <w:szCs w:val="24"/>
          <w:lang w:val="en-GB"/>
        </w:rPr>
        <w:t>after</w:t>
      </w:r>
      <w:r w:rsidRPr="00D73D87" w:rsidR="003B16A5">
        <w:rPr>
          <w:rFonts w:ascii="Times New Roman" w:hAnsi="Times New Roman" w:eastAsia="Times New Roman" w:cs="Times New Roman"/>
          <w:sz w:val="24"/>
          <w:szCs w:val="24"/>
          <w:lang w:val="en-GB"/>
        </w:rPr>
        <w:t xml:space="preserve"> I turn</w:t>
      </w:r>
      <w:r w:rsidRPr="00D73D87" w:rsidR="00757E28">
        <w:rPr>
          <w:rFonts w:ascii="Times New Roman" w:hAnsi="Times New Roman" w:eastAsia="Times New Roman" w:cs="Times New Roman"/>
          <w:sz w:val="24"/>
          <w:szCs w:val="24"/>
          <w:lang w:val="en-GB"/>
        </w:rPr>
        <w:t>ed</w:t>
      </w:r>
      <w:r w:rsidRPr="00D73D87" w:rsidR="003B16A5">
        <w:rPr>
          <w:rFonts w:ascii="Times New Roman" w:hAnsi="Times New Roman" w:eastAsia="Times New Roman" w:cs="Times New Roman"/>
          <w:sz w:val="24"/>
          <w:szCs w:val="24"/>
          <w:lang w:val="en-GB"/>
        </w:rPr>
        <w:t xml:space="preserve"> inland </w:t>
      </w:r>
      <w:r w:rsidRPr="00D73D87" w:rsidR="00B90A2A">
        <w:rPr>
          <w:rFonts w:ascii="Times New Roman" w:hAnsi="Times New Roman" w:eastAsia="Times New Roman" w:cs="Times New Roman"/>
          <w:sz w:val="24"/>
          <w:szCs w:val="24"/>
          <w:lang w:val="en-GB"/>
        </w:rPr>
        <w:t xml:space="preserve">at Alicante </w:t>
      </w:r>
      <w:r w:rsidRPr="00D73D87" w:rsidR="003B16A5">
        <w:rPr>
          <w:rFonts w:ascii="Times New Roman" w:hAnsi="Times New Roman" w:eastAsia="Times New Roman" w:cs="Times New Roman"/>
          <w:sz w:val="24"/>
          <w:szCs w:val="24"/>
          <w:lang w:val="en-GB"/>
        </w:rPr>
        <w:t>toward Granada</w:t>
      </w:r>
      <w:r w:rsidRPr="00D73D87" w:rsidR="00B90A2A">
        <w:rPr>
          <w:rFonts w:ascii="Times New Roman" w:hAnsi="Times New Roman" w:eastAsia="Times New Roman" w:cs="Times New Roman"/>
          <w:sz w:val="24"/>
          <w:szCs w:val="24"/>
          <w:lang w:val="en-GB"/>
        </w:rPr>
        <w:t>.</w:t>
      </w:r>
    </w:p>
    <w:p w:rsidRPr="00D73D87" w:rsidR="00F70154" w:rsidP="00E37332" w:rsidRDefault="00F70154" w14:paraId="3BCDD367" w14:textId="596E08EB">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All th</w:t>
      </w:r>
      <w:r w:rsidRPr="00D73D87" w:rsidR="00360344">
        <w:rPr>
          <w:rFonts w:ascii="Times New Roman" w:hAnsi="Times New Roman" w:eastAsia="Times New Roman" w:cs="Times New Roman"/>
          <w:sz w:val="24"/>
          <w:szCs w:val="24"/>
          <w:lang w:val="en-GB"/>
        </w:rPr>
        <w:t>o</w:t>
      </w:r>
      <w:r w:rsidRPr="00D73D87">
        <w:rPr>
          <w:rFonts w:ascii="Times New Roman" w:hAnsi="Times New Roman" w:eastAsia="Times New Roman" w:cs="Times New Roman"/>
          <w:sz w:val="24"/>
          <w:szCs w:val="24"/>
          <w:lang w:val="en-GB"/>
        </w:rPr>
        <w:t>se hotel builders can’t be wrong, I thought as</w:t>
      </w:r>
      <w:r w:rsidRPr="00D73D87" w:rsidR="007912D7">
        <w:rPr>
          <w:rFonts w:ascii="Times New Roman" w:hAnsi="Times New Roman" w:eastAsia="Times New Roman" w:cs="Times New Roman"/>
          <w:sz w:val="24"/>
          <w:szCs w:val="24"/>
          <w:lang w:val="en-GB"/>
        </w:rPr>
        <w:t xml:space="preserve"> Barry White’s deep </w:t>
      </w:r>
      <w:r w:rsidRPr="00D73D87" w:rsidR="00A1080D">
        <w:rPr>
          <w:rFonts w:ascii="Times New Roman" w:hAnsi="Times New Roman" w:eastAsia="Times New Roman" w:cs="Times New Roman"/>
          <w:sz w:val="24"/>
          <w:szCs w:val="24"/>
          <w:lang w:val="en-GB"/>
        </w:rPr>
        <w:t xml:space="preserve">bass </w:t>
      </w:r>
      <w:r w:rsidRPr="00D73D87" w:rsidR="007912D7">
        <w:rPr>
          <w:rFonts w:ascii="Times New Roman" w:hAnsi="Times New Roman" w:eastAsia="Times New Roman" w:cs="Times New Roman"/>
          <w:sz w:val="24"/>
          <w:szCs w:val="24"/>
          <w:lang w:val="en-GB"/>
        </w:rPr>
        <w:t xml:space="preserve">tones </w:t>
      </w:r>
      <w:r w:rsidRPr="00D73D87" w:rsidR="00AB65E7">
        <w:rPr>
          <w:rFonts w:ascii="Times New Roman" w:hAnsi="Times New Roman" w:eastAsia="Times New Roman" w:cs="Times New Roman"/>
          <w:sz w:val="24"/>
          <w:szCs w:val="24"/>
          <w:lang w:val="en-GB"/>
        </w:rPr>
        <w:t>thumped</w:t>
      </w:r>
      <w:r w:rsidRPr="00D73D87" w:rsidR="007912D7">
        <w:rPr>
          <w:rFonts w:ascii="Times New Roman" w:hAnsi="Times New Roman" w:eastAsia="Times New Roman" w:cs="Times New Roman"/>
          <w:sz w:val="24"/>
          <w:szCs w:val="24"/>
          <w:lang w:val="en-GB"/>
        </w:rPr>
        <w:t xml:space="preserve"> around the car.</w:t>
      </w:r>
      <w:r w:rsidRPr="00D73D87" w:rsidR="00F47494">
        <w:rPr>
          <w:rFonts w:ascii="Times New Roman" w:hAnsi="Times New Roman" w:eastAsia="Times New Roman" w:cs="Times New Roman"/>
          <w:sz w:val="24"/>
          <w:szCs w:val="24"/>
          <w:lang w:val="en-GB"/>
        </w:rPr>
        <w:t xml:space="preserve"> Surely</w:t>
      </w:r>
      <w:r w:rsidRPr="00D73D87" w:rsidR="001708C5">
        <w:rPr>
          <w:rFonts w:ascii="Times New Roman" w:hAnsi="Times New Roman" w:eastAsia="Times New Roman" w:cs="Times New Roman"/>
          <w:sz w:val="24"/>
          <w:szCs w:val="24"/>
          <w:lang w:val="en-GB"/>
        </w:rPr>
        <w:t>,</w:t>
      </w:r>
      <w:r w:rsidRPr="00D73D87" w:rsidR="00F47494">
        <w:rPr>
          <w:rFonts w:ascii="Times New Roman" w:hAnsi="Times New Roman" w:eastAsia="Times New Roman" w:cs="Times New Roman"/>
          <w:sz w:val="24"/>
          <w:szCs w:val="24"/>
          <w:lang w:val="en-GB"/>
        </w:rPr>
        <w:t xml:space="preserve"> we must be doing the right thing. The climate in Nerja is even better than </w:t>
      </w:r>
      <w:r w:rsidRPr="00D73D87" w:rsidR="00C44A6F">
        <w:rPr>
          <w:rFonts w:ascii="Times New Roman" w:hAnsi="Times New Roman" w:eastAsia="Times New Roman" w:cs="Times New Roman"/>
          <w:sz w:val="24"/>
          <w:szCs w:val="24"/>
          <w:lang w:val="en-GB"/>
        </w:rPr>
        <w:t>the east coast</w:t>
      </w:r>
      <w:r w:rsidRPr="00D73D87" w:rsidR="00F47494">
        <w:rPr>
          <w:rFonts w:ascii="Times New Roman" w:hAnsi="Times New Roman" w:eastAsia="Times New Roman" w:cs="Times New Roman"/>
          <w:sz w:val="24"/>
          <w:szCs w:val="24"/>
          <w:lang w:val="en-GB"/>
        </w:rPr>
        <w:t xml:space="preserve"> with </w:t>
      </w:r>
      <w:r w:rsidRPr="00D73D87" w:rsidR="001708C5">
        <w:rPr>
          <w:rFonts w:ascii="Times New Roman" w:hAnsi="Times New Roman" w:eastAsia="Times New Roman" w:cs="Times New Roman"/>
          <w:sz w:val="24"/>
          <w:szCs w:val="24"/>
          <w:lang w:val="en-GB"/>
        </w:rPr>
        <w:t xml:space="preserve">balmy winters and our beaches are far more intimate and beautiful than these long </w:t>
      </w:r>
      <w:r w:rsidRPr="00D73D87" w:rsidR="007D2163">
        <w:rPr>
          <w:rFonts w:ascii="Times New Roman" w:hAnsi="Times New Roman" w:eastAsia="Times New Roman" w:cs="Times New Roman"/>
          <w:sz w:val="24"/>
          <w:szCs w:val="24"/>
          <w:lang w:val="en-GB"/>
        </w:rPr>
        <w:t xml:space="preserve">boring </w:t>
      </w:r>
      <w:r w:rsidRPr="00D73D87" w:rsidR="001708C5">
        <w:rPr>
          <w:rFonts w:ascii="Times New Roman" w:hAnsi="Times New Roman" w:eastAsia="Times New Roman" w:cs="Times New Roman"/>
          <w:sz w:val="24"/>
          <w:szCs w:val="24"/>
          <w:lang w:val="en-GB"/>
        </w:rPr>
        <w:t>stretches of sand.</w:t>
      </w:r>
    </w:p>
    <w:p w:rsidRPr="00D73D87" w:rsidR="00EE1252" w:rsidP="00E37332" w:rsidRDefault="008F1497" w14:paraId="1B5355F7" w14:textId="17892964">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lastRenderedPageBreak/>
        <w:t xml:space="preserve">I’d been </w:t>
      </w:r>
      <w:r w:rsidRPr="00D73D87" w:rsidR="00AE7480">
        <w:rPr>
          <w:rFonts w:ascii="Times New Roman" w:hAnsi="Times New Roman" w:eastAsia="Times New Roman" w:cs="Times New Roman"/>
          <w:sz w:val="24"/>
          <w:szCs w:val="24"/>
          <w:lang w:val="en-GB"/>
        </w:rPr>
        <w:t>visiting</w:t>
      </w:r>
      <w:r w:rsidRPr="00D73D87">
        <w:rPr>
          <w:rFonts w:ascii="Times New Roman" w:hAnsi="Times New Roman" w:eastAsia="Times New Roman" w:cs="Times New Roman"/>
          <w:sz w:val="24"/>
          <w:szCs w:val="24"/>
          <w:lang w:val="en-GB"/>
        </w:rPr>
        <w:t xml:space="preserve"> Spain since my early teens</w:t>
      </w:r>
      <w:r w:rsidRPr="00D73D87" w:rsidR="00A32FBF">
        <w:rPr>
          <w:rFonts w:ascii="Times New Roman" w:hAnsi="Times New Roman" w:eastAsia="Times New Roman" w:cs="Times New Roman"/>
          <w:sz w:val="24"/>
          <w:szCs w:val="24"/>
          <w:lang w:val="en-GB"/>
        </w:rPr>
        <w:t xml:space="preserve">. </w:t>
      </w:r>
      <w:r w:rsidRPr="00D73D87" w:rsidR="006E1BA6">
        <w:rPr>
          <w:rFonts w:ascii="Times New Roman" w:hAnsi="Times New Roman" w:eastAsia="Times New Roman" w:cs="Times New Roman"/>
          <w:sz w:val="24"/>
          <w:szCs w:val="24"/>
          <w:lang w:val="en-GB"/>
        </w:rPr>
        <w:t xml:space="preserve">Sometimes we flew </w:t>
      </w:r>
      <w:r w:rsidRPr="00D73D87" w:rsidR="00EE1252">
        <w:rPr>
          <w:rFonts w:ascii="Times New Roman" w:hAnsi="Times New Roman" w:eastAsia="Times New Roman" w:cs="Times New Roman"/>
          <w:sz w:val="24"/>
          <w:szCs w:val="24"/>
          <w:lang w:val="en-GB"/>
        </w:rPr>
        <w:t>but mostly</w:t>
      </w:r>
      <w:r w:rsidRPr="00D73D87" w:rsidR="004E3828">
        <w:rPr>
          <w:rFonts w:ascii="Times New Roman" w:hAnsi="Times New Roman" w:eastAsia="Times New Roman" w:cs="Times New Roman"/>
          <w:sz w:val="24"/>
          <w:szCs w:val="24"/>
          <w:lang w:val="en-GB"/>
        </w:rPr>
        <w:t xml:space="preserve"> drove down in </w:t>
      </w:r>
      <w:r w:rsidRPr="00D73D87" w:rsidR="00D173EF">
        <w:rPr>
          <w:rFonts w:ascii="Times New Roman" w:hAnsi="Times New Roman" w:eastAsia="Times New Roman" w:cs="Times New Roman"/>
          <w:sz w:val="24"/>
          <w:szCs w:val="24"/>
          <w:lang w:val="en-GB"/>
        </w:rPr>
        <w:t>my dad’s</w:t>
      </w:r>
      <w:r w:rsidRPr="00D73D87" w:rsidR="004E3828">
        <w:rPr>
          <w:rFonts w:ascii="Times New Roman" w:hAnsi="Times New Roman" w:eastAsia="Times New Roman" w:cs="Times New Roman"/>
          <w:sz w:val="24"/>
          <w:szCs w:val="24"/>
          <w:lang w:val="en-GB"/>
        </w:rPr>
        <w:t xml:space="preserve"> </w:t>
      </w:r>
      <w:r w:rsidRPr="00D73D87" w:rsidR="00F87E7F">
        <w:rPr>
          <w:rFonts w:ascii="Times New Roman" w:hAnsi="Times New Roman" w:eastAsia="Times New Roman" w:cs="Times New Roman"/>
          <w:sz w:val="24"/>
          <w:szCs w:val="24"/>
          <w:lang w:val="en-GB"/>
        </w:rPr>
        <w:t>car</w:t>
      </w:r>
      <w:r w:rsidRPr="00D73D87" w:rsidR="00D173EF">
        <w:rPr>
          <w:rFonts w:ascii="Times New Roman" w:hAnsi="Times New Roman" w:eastAsia="Times New Roman" w:cs="Times New Roman"/>
          <w:sz w:val="24"/>
          <w:szCs w:val="24"/>
          <w:lang w:val="en-GB"/>
        </w:rPr>
        <w:t xml:space="preserve">. The journey was an adventure </w:t>
      </w:r>
      <w:r w:rsidRPr="00D73D87" w:rsidR="00EE1252">
        <w:rPr>
          <w:rFonts w:ascii="Times New Roman" w:hAnsi="Times New Roman" w:eastAsia="Times New Roman" w:cs="Times New Roman"/>
          <w:sz w:val="24"/>
          <w:szCs w:val="24"/>
          <w:lang w:val="en-GB"/>
        </w:rPr>
        <w:t>and</w:t>
      </w:r>
      <w:r w:rsidRPr="00D73D87" w:rsidR="00D83D79">
        <w:rPr>
          <w:rFonts w:ascii="Times New Roman" w:hAnsi="Times New Roman" w:eastAsia="Times New Roman" w:cs="Times New Roman"/>
          <w:sz w:val="24"/>
          <w:szCs w:val="24"/>
          <w:lang w:val="en-GB"/>
        </w:rPr>
        <w:t xml:space="preserve"> the </w:t>
      </w:r>
      <w:r w:rsidRPr="00D73D87" w:rsidR="00F87E7F">
        <w:rPr>
          <w:rFonts w:ascii="Times New Roman" w:hAnsi="Times New Roman" w:eastAsia="Times New Roman" w:cs="Times New Roman"/>
          <w:sz w:val="24"/>
          <w:szCs w:val="24"/>
          <w:lang w:val="en-GB"/>
        </w:rPr>
        <w:t>vehicle</w:t>
      </w:r>
      <w:r w:rsidRPr="00D73D87" w:rsidR="00D83D79">
        <w:rPr>
          <w:rFonts w:ascii="Times New Roman" w:hAnsi="Times New Roman" w:eastAsia="Times New Roman" w:cs="Times New Roman"/>
          <w:sz w:val="24"/>
          <w:szCs w:val="24"/>
          <w:lang w:val="en-GB"/>
        </w:rPr>
        <w:t xml:space="preserve"> attracted loads of interest</w:t>
      </w:r>
      <w:r w:rsidRPr="00D73D87" w:rsidR="006E1BA6">
        <w:rPr>
          <w:rFonts w:ascii="Times New Roman" w:hAnsi="Times New Roman" w:eastAsia="Times New Roman" w:cs="Times New Roman"/>
          <w:sz w:val="24"/>
          <w:szCs w:val="24"/>
          <w:lang w:val="en-GB"/>
        </w:rPr>
        <w:t xml:space="preserve"> as we drove through populated areas.</w:t>
      </w:r>
      <w:r w:rsidRPr="00D73D87" w:rsidR="00F87E7F">
        <w:rPr>
          <w:rFonts w:ascii="Times New Roman" w:hAnsi="Times New Roman" w:eastAsia="Times New Roman" w:cs="Times New Roman"/>
          <w:sz w:val="24"/>
          <w:szCs w:val="24"/>
          <w:lang w:val="en-GB"/>
        </w:rPr>
        <w:t xml:space="preserve"> </w:t>
      </w:r>
      <w:r w:rsidRPr="00D73D87" w:rsidR="00227C26">
        <w:rPr>
          <w:rFonts w:ascii="Times New Roman" w:hAnsi="Times New Roman" w:eastAsia="Times New Roman" w:cs="Times New Roman"/>
          <w:sz w:val="24"/>
          <w:szCs w:val="24"/>
          <w:lang w:val="en-GB"/>
        </w:rPr>
        <w:t>However, w</w:t>
      </w:r>
      <w:r w:rsidRPr="00D73D87" w:rsidR="007F5A3B">
        <w:rPr>
          <w:rFonts w:ascii="Times New Roman" w:hAnsi="Times New Roman" w:eastAsia="Times New Roman" w:cs="Times New Roman"/>
          <w:sz w:val="24"/>
          <w:szCs w:val="24"/>
          <w:lang w:val="en-GB"/>
        </w:rPr>
        <w:t xml:space="preserve">ith </w:t>
      </w:r>
      <w:r w:rsidRPr="00D73D87" w:rsidR="00BD3283">
        <w:rPr>
          <w:rFonts w:ascii="Times New Roman" w:hAnsi="Times New Roman" w:eastAsia="Times New Roman" w:cs="Times New Roman"/>
          <w:sz w:val="24"/>
          <w:szCs w:val="24"/>
          <w:lang w:val="en-GB"/>
        </w:rPr>
        <w:t>a high percentage of socialists and communists among Spanish people</w:t>
      </w:r>
      <w:r w:rsidRPr="00D73D87" w:rsidR="000D30F1">
        <w:rPr>
          <w:rFonts w:ascii="Times New Roman" w:hAnsi="Times New Roman" w:eastAsia="Times New Roman" w:cs="Times New Roman"/>
          <w:sz w:val="24"/>
          <w:szCs w:val="24"/>
          <w:lang w:val="en-GB"/>
        </w:rPr>
        <w:t>,</w:t>
      </w:r>
      <w:r w:rsidRPr="00D73D87" w:rsidR="00BD3283">
        <w:rPr>
          <w:rFonts w:ascii="Times New Roman" w:hAnsi="Times New Roman" w:eastAsia="Times New Roman" w:cs="Times New Roman"/>
          <w:sz w:val="24"/>
          <w:szCs w:val="24"/>
          <w:lang w:val="en-GB"/>
        </w:rPr>
        <w:t xml:space="preserve"> some remarks weren’t particularly flattering</w:t>
      </w:r>
      <w:r w:rsidRPr="00D73D87" w:rsidR="000D30F1">
        <w:rPr>
          <w:rFonts w:ascii="Times New Roman" w:hAnsi="Times New Roman" w:eastAsia="Times New Roman" w:cs="Times New Roman"/>
          <w:sz w:val="24"/>
          <w:szCs w:val="24"/>
          <w:lang w:val="en-GB"/>
        </w:rPr>
        <w:t>. Thankfully, we failed to understand most</w:t>
      </w:r>
      <w:r w:rsidRPr="00D73D87" w:rsidR="00592029">
        <w:rPr>
          <w:rFonts w:ascii="Times New Roman" w:hAnsi="Times New Roman" w:eastAsia="Times New Roman" w:cs="Times New Roman"/>
          <w:sz w:val="24"/>
          <w:szCs w:val="24"/>
          <w:lang w:val="en-GB"/>
        </w:rPr>
        <w:t>,</w:t>
      </w:r>
      <w:r w:rsidRPr="00D73D87" w:rsidR="000D30F1">
        <w:rPr>
          <w:rFonts w:ascii="Times New Roman" w:hAnsi="Times New Roman" w:eastAsia="Times New Roman" w:cs="Times New Roman"/>
          <w:sz w:val="24"/>
          <w:szCs w:val="24"/>
          <w:lang w:val="en-GB"/>
        </w:rPr>
        <w:t xml:space="preserve"> but fist waving</w:t>
      </w:r>
      <w:r w:rsidRPr="00D73D87" w:rsidR="00592029">
        <w:rPr>
          <w:rFonts w:ascii="Times New Roman" w:hAnsi="Times New Roman" w:eastAsia="Times New Roman" w:cs="Times New Roman"/>
          <w:sz w:val="24"/>
          <w:szCs w:val="24"/>
          <w:lang w:val="en-GB"/>
        </w:rPr>
        <w:t xml:space="preserve"> was not a rare occurrence.</w:t>
      </w:r>
      <w:r w:rsidRPr="00D73D87" w:rsidR="003F1935">
        <w:rPr>
          <w:rFonts w:ascii="Times New Roman" w:hAnsi="Times New Roman" w:eastAsia="Times New Roman" w:cs="Times New Roman"/>
          <w:sz w:val="24"/>
          <w:szCs w:val="24"/>
          <w:lang w:val="en-GB"/>
        </w:rPr>
        <w:t xml:space="preserve"> Perhaps they </w:t>
      </w:r>
      <w:r w:rsidRPr="00D73D87" w:rsidR="00B93B3F">
        <w:rPr>
          <w:rFonts w:ascii="Times New Roman" w:hAnsi="Times New Roman" w:eastAsia="Times New Roman" w:cs="Times New Roman"/>
          <w:sz w:val="24"/>
          <w:szCs w:val="24"/>
          <w:lang w:val="en-GB"/>
        </w:rPr>
        <w:t xml:space="preserve">assumed we were </w:t>
      </w:r>
      <w:r w:rsidRPr="00D73D87" w:rsidR="00E502A2">
        <w:rPr>
          <w:rFonts w:ascii="Times New Roman" w:hAnsi="Times New Roman" w:eastAsia="Times New Roman" w:cs="Times New Roman"/>
          <w:sz w:val="24"/>
          <w:szCs w:val="24"/>
          <w:lang w:val="en-GB"/>
        </w:rPr>
        <w:t xml:space="preserve">hated landowners or </w:t>
      </w:r>
      <w:r w:rsidRPr="00D73D87" w:rsidR="00B93B3F">
        <w:rPr>
          <w:rFonts w:ascii="Times New Roman" w:hAnsi="Times New Roman" w:eastAsia="Times New Roman" w:cs="Times New Roman"/>
          <w:sz w:val="24"/>
          <w:szCs w:val="24"/>
          <w:lang w:val="en-GB"/>
        </w:rPr>
        <w:t>friends of Franco.</w:t>
      </w:r>
    </w:p>
    <w:p w:rsidRPr="00D73D87" w:rsidR="006827B7" w:rsidP="0C8A1D81" w:rsidRDefault="008C29A1" w14:paraId="6362BB65" w14:textId="4ECAD609">
      <w:pPr>
        <w:spacing w:after="0" w:line="360" w:lineRule="auto"/>
        <w:ind w:firstLine="720"/>
        <w:rPr>
          <w:ins w:author="Gary Smailes" w:date="2024-01-15T15:55:05.356Z" w:id="1825065518"/>
          <w:rFonts w:ascii="Times New Roman" w:hAnsi="Times New Roman" w:eastAsia="Times New Roman" w:cs="Times New Roman"/>
          <w:sz w:val="24"/>
          <w:szCs w:val="24"/>
          <w:lang w:val="en-GB"/>
        </w:rPr>
      </w:pPr>
      <w:r w:rsidRPr="0C8A1D81" w:rsidR="0C8A1D81">
        <w:rPr>
          <w:rFonts w:ascii="Times New Roman" w:hAnsi="Times New Roman" w:eastAsia="Times New Roman" w:cs="Times New Roman"/>
          <w:sz w:val="24"/>
          <w:szCs w:val="24"/>
          <w:lang w:val="en-GB"/>
        </w:rPr>
        <w:t>We</w:t>
      </w:r>
      <w:r w:rsidRPr="0C8A1D81" w:rsidR="0C8A1D81">
        <w:rPr>
          <w:rFonts w:ascii="Times New Roman" w:hAnsi="Times New Roman" w:eastAsia="Times New Roman" w:cs="Times New Roman"/>
          <w:sz w:val="24"/>
          <w:szCs w:val="24"/>
          <w:lang w:val="en-GB"/>
        </w:rPr>
        <w:t xml:space="preserve"> had</w:t>
      </w:r>
      <w:r w:rsidRPr="0C8A1D81" w:rsidR="0C8A1D81">
        <w:rPr>
          <w:rFonts w:ascii="Times New Roman" w:hAnsi="Times New Roman" w:eastAsia="Times New Roman" w:cs="Times New Roman"/>
          <w:sz w:val="24"/>
          <w:szCs w:val="24"/>
          <w:lang w:val="en-GB"/>
        </w:rPr>
        <w:t xml:space="preserve"> discovered </w:t>
      </w:r>
      <w:r w:rsidRPr="0C8A1D81" w:rsidR="0C8A1D81">
        <w:rPr>
          <w:rFonts w:ascii="Times New Roman" w:hAnsi="Times New Roman" w:eastAsia="Times New Roman" w:cs="Times New Roman"/>
          <w:sz w:val="24"/>
          <w:szCs w:val="24"/>
          <w:lang w:val="en-GB"/>
        </w:rPr>
        <w:t>Nerja</w:t>
      </w:r>
      <w:r w:rsidRPr="0C8A1D81" w:rsidR="0C8A1D81">
        <w:rPr>
          <w:rFonts w:ascii="Times New Roman" w:hAnsi="Times New Roman" w:eastAsia="Times New Roman" w:cs="Times New Roman"/>
          <w:sz w:val="24"/>
          <w:szCs w:val="24"/>
          <w:lang w:val="en-GB"/>
        </w:rPr>
        <w:t xml:space="preserve"> quite by accident. </w:t>
      </w:r>
    </w:p>
    <w:p w:rsidRPr="00D73D87" w:rsidR="006827B7" w:rsidP="00E37332" w:rsidRDefault="008C29A1" w14:paraId="52037652" w14:textId="2D93C723">
      <w:pPr>
        <w:spacing w:after="0" w:line="360" w:lineRule="auto"/>
        <w:ind w:firstLine="720"/>
        <w:rPr>
          <w:rFonts w:ascii="Times New Roman" w:hAnsi="Times New Roman" w:eastAsia="Times New Roman" w:cs="Times New Roman"/>
          <w:sz w:val="24"/>
          <w:szCs w:val="24"/>
          <w:lang w:val="en-GB"/>
        </w:rPr>
      </w:pPr>
      <w:r w:rsidRPr="0C8A1D81" w:rsidR="0C8A1D81">
        <w:rPr>
          <w:rFonts w:ascii="Times New Roman" w:hAnsi="Times New Roman" w:eastAsia="Times New Roman" w:cs="Times New Roman"/>
          <w:sz w:val="24"/>
          <w:szCs w:val="24"/>
          <w:lang w:val="en-GB"/>
        </w:rPr>
        <w:t xml:space="preserve">My parents had friends in Gibraltar and before Franco closed the border in 1969, we were visiting them and had taken a day trip to what was then the small town of Marbella. There </w:t>
      </w:r>
      <w:r w:rsidRPr="0C8A1D81" w:rsidR="0C8A1D81">
        <w:rPr>
          <w:rFonts w:ascii="Times New Roman" w:hAnsi="Times New Roman" w:eastAsia="Times New Roman" w:cs="Times New Roman"/>
          <w:sz w:val="24"/>
          <w:szCs w:val="24"/>
          <w:lang w:val="en-GB"/>
        </w:rPr>
        <w:t>wasn’t</w:t>
      </w:r>
      <w:r w:rsidRPr="0C8A1D81" w:rsidR="0C8A1D81">
        <w:rPr>
          <w:rFonts w:ascii="Times New Roman" w:hAnsi="Times New Roman" w:eastAsia="Times New Roman" w:cs="Times New Roman"/>
          <w:sz w:val="24"/>
          <w:szCs w:val="24"/>
          <w:lang w:val="en-GB"/>
        </w:rPr>
        <w:t xml:space="preserve"> much to see except construction along the beach. Those were the glorious days of Principe Alfonso Hohenlohe, a </w:t>
      </w:r>
      <w:r w:rsidRPr="0C8A1D81" w:rsidR="0C8A1D81">
        <w:rPr>
          <w:rFonts w:ascii="Times New Roman" w:hAnsi="Times New Roman" w:eastAsia="Times New Roman" w:cs="Times New Roman"/>
          <w:sz w:val="24"/>
          <w:szCs w:val="24"/>
          <w:lang w:val="en-GB"/>
        </w:rPr>
        <w:t>German</w:t>
      </w:r>
      <w:r w:rsidRPr="0C8A1D81" w:rsidR="0C8A1D81">
        <w:rPr>
          <w:rFonts w:ascii="Times New Roman" w:hAnsi="Times New Roman" w:eastAsia="Times New Roman" w:cs="Times New Roman"/>
          <w:sz w:val="24"/>
          <w:szCs w:val="24"/>
          <w:lang w:val="en-GB"/>
        </w:rPr>
        <w:t>-</w:t>
      </w:r>
      <w:r w:rsidRPr="0C8A1D81" w:rsidR="0C8A1D81">
        <w:rPr>
          <w:rFonts w:ascii="Times New Roman" w:hAnsi="Times New Roman" w:eastAsia="Times New Roman" w:cs="Times New Roman"/>
          <w:sz w:val="24"/>
          <w:szCs w:val="24"/>
          <w:lang w:val="en-GB"/>
        </w:rPr>
        <w:t>Mexican</w:t>
      </w:r>
      <w:r w:rsidRPr="0C8A1D81" w:rsidR="0C8A1D81">
        <w:rPr>
          <w:rFonts w:ascii="Times New Roman" w:hAnsi="Times New Roman" w:eastAsia="Times New Roman" w:cs="Times New Roman"/>
          <w:sz w:val="24"/>
          <w:szCs w:val="24"/>
          <w:lang w:val="en-GB"/>
        </w:rPr>
        <w:t xml:space="preserve"> aristocrat</w:t>
      </w:r>
      <w:ins w:author="Gary Smailes" w:date="2024-01-15T15:55:37.41Z" w:id="1078047487">
        <w:r w:rsidRPr="0C8A1D81" w:rsidR="0C8A1D81">
          <w:rPr>
            <w:rFonts w:ascii="Times New Roman" w:hAnsi="Times New Roman" w:eastAsia="Times New Roman" w:cs="Times New Roman"/>
            <w:sz w:val="24"/>
            <w:szCs w:val="24"/>
            <w:lang w:val="en-GB"/>
          </w:rPr>
          <w:t>,</w:t>
        </w:r>
      </w:ins>
      <w:r w:rsidRPr="0C8A1D81" w:rsidR="0C8A1D81">
        <w:rPr>
          <w:rFonts w:ascii="Times New Roman" w:hAnsi="Times New Roman" w:eastAsia="Times New Roman" w:cs="Times New Roman"/>
          <w:sz w:val="24"/>
          <w:szCs w:val="24"/>
          <w:lang w:val="en-GB"/>
        </w:rPr>
        <w:t xml:space="preserve"> who had been touring the Mediterranean coast not long after the </w:t>
      </w:r>
      <w:ins w:author="Gary Smailes" w:date="2024-01-15T15:55:44.179Z" w:id="917082937">
        <w:r w:rsidRPr="0C8A1D81" w:rsidR="0C8A1D81">
          <w:rPr>
            <w:rFonts w:ascii="Times New Roman" w:hAnsi="Times New Roman" w:eastAsia="Times New Roman" w:cs="Times New Roman"/>
            <w:sz w:val="24"/>
            <w:szCs w:val="24"/>
            <w:lang w:val="en-GB"/>
          </w:rPr>
          <w:t>S</w:t>
        </w:r>
      </w:ins>
      <w:del w:author="Gary Smailes" w:date="2024-01-15T15:55:43.977Z" w:id="284238531">
        <w:r w:rsidRPr="0C8A1D81" w:rsidDel="0C8A1D81">
          <w:rPr>
            <w:rFonts w:ascii="Times New Roman" w:hAnsi="Times New Roman" w:eastAsia="Times New Roman" w:cs="Times New Roman"/>
            <w:sz w:val="24"/>
            <w:szCs w:val="24"/>
            <w:lang w:val="en-GB"/>
          </w:rPr>
          <w:delText>s</w:delText>
        </w:r>
      </w:del>
      <w:r w:rsidRPr="0C8A1D81" w:rsidR="0C8A1D81">
        <w:rPr>
          <w:rFonts w:ascii="Times New Roman" w:hAnsi="Times New Roman" w:eastAsia="Times New Roman" w:cs="Times New Roman"/>
          <w:sz w:val="24"/>
          <w:szCs w:val="24"/>
          <w:lang w:val="en-GB"/>
        </w:rPr>
        <w:t xml:space="preserve">econd </w:t>
      </w:r>
      <w:ins w:author="Gary Smailes" w:date="2024-01-15T15:55:46.195Z" w:id="999708473">
        <w:r w:rsidRPr="0C8A1D81" w:rsidR="0C8A1D81">
          <w:rPr>
            <w:rFonts w:ascii="Times New Roman" w:hAnsi="Times New Roman" w:eastAsia="Times New Roman" w:cs="Times New Roman"/>
            <w:sz w:val="24"/>
            <w:szCs w:val="24"/>
            <w:lang w:val="en-GB"/>
          </w:rPr>
          <w:t>W</w:t>
        </w:r>
      </w:ins>
      <w:del w:author="Gary Smailes" w:date="2024-01-15T15:55:45.969Z" w:id="1533454892">
        <w:r w:rsidRPr="0C8A1D81" w:rsidDel="0C8A1D81">
          <w:rPr>
            <w:rFonts w:ascii="Times New Roman" w:hAnsi="Times New Roman" w:eastAsia="Times New Roman" w:cs="Times New Roman"/>
            <w:sz w:val="24"/>
            <w:szCs w:val="24"/>
            <w:lang w:val="en-GB"/>
          </w:rPr>
          <w:delText>w</w:delText>
        </w:r>
      </w:del>
      <w:r w:rsidRPr="0C8A1D81" w:rsidR="0C8A1D81">
        <w:rPr>
          <w:rFonts w:ascii="Times New Roman" w:hAnsi="Times New Roman" w:eastAsia="Times New Roman" w:cs="Times New Roman"/>
          <w:sz w:val="24"/>
          <w:szCs w:val="24"/>
          <w:lang w:val="en-GB"/>
        </w:rPr>
        <w:t xml:space="preserve">orld </w:t>
      </w:r>
      <w:ins w:author="Gary Smailes" w:date="2024-01-15T15:55:47.866Z" w:id="2118725472">
        <w:r w:rsidRPr="0C8A1D81" w:rsidR="0C8A1D81">
          <w:rPr>
            <w:rFonts w:ascii="Times New Roman" w:hAnsi="Times New Roman" w:eastAsia="Times New Roman" w:cs="Times New Roman"/>
            <w:sz w:val="24"/>
            <w:szCs w:val="24"/>
            <w:lang w:val="en-GB"/>
          </w:rPr>
          <w:t>W</w:t>
        </w:r>
      </w:ins>
      <w:del w:author="Gary Smailes" w:date="2024-01-15T15:55:47.668Z" w:id="1890520668">
        <w:r w:rsidRPr="0C8A1D81" w:rsidDel="0C8A1D81">
          <w:rPr>
            <w:rFonts w:ascii="Times New Roman" w:hAnsi="Times New Roman" w:eastAsia="Times New Roman" w:cs="Times New Roman"/>
            <w:sz w:val="24"/>
            <w:szCs w:val="24"/>
            <w:lang w:val="en-GB"/>
          </w:rPr>
          <w:delText>w</w:delText>
        </w:r>
      </w:del>
      <w:r w:rsidRPr="0C8A1D81" w:rsidR="0C8A1D81">
        <w:rPr>
          <w:rFonts w:ascii="Times New Roman" w:hAnsi="Times New Roman" w:eastAsia="Times New Roman" w:cs="Times New Roman"/>
          <w:sz w:val="24"/>
          <w:szCs w:val="24"/>
          <w:lang w:val="en-GB"/>
        </w:rPr>
        <w:t>ar seeking opportunities to replenish the dwindling family coffers.</w:t>
      </w:r>
      <w:r w:rsidRPr="0C8A1D81" w:rsidR="0C8A1D81">
        <w:rPr>
          <w:rFonts w:ascii="Times New Roman" w:hAnsi="Times New Roman" w:eastAsia="Times New Roman" w:cs="Times New Roman"/>
          <w:sz w:val="24"/>
          <w:szCs w:val="24"/>
          <w:lang w:val="en-GB"/>
        </w:rPr>
        <w:t xml:space="preserve"> </w:t>
      </w:r>
      <w:r w:rsidRPr="0C8A1D81" w:rsidR="0C8A1D81">
        <w:rPr>
          <w:rFonts w:ascii="Times New Roman" w:hAnsi="Times New Roman" w:eastAsia="Times New Roman" w:cs="Times New Roman"/>
          <w:sz w:val="24"/>
          <w:szCs w:val="24"/>
          <w:lang w:val="en-GB"/>
        </w:rPr>
        <w:t>Apparently, th</w:t>
      </w:r>
      <w:r w:rsidRPr="0C8A1D81" w:rsidR="0C8A1D81">
        <w:rPr>
          <w:rFonts w:ascii="Times New Roman" w:hAnsi="Times New Roman" w:eastAsia="Times New Roman" w:cs="Times New Roman"/>
          <w:sz w:val="24"/>
          <w:szCs w:val="24"/>
          <w:lang w:val="en-GB"/>
        </w:rPr>
        <w:t>e</w:t>
      </w:r>
      <w:r w:rsidRPr="0C8A1D81" w:rsidR="0C8A1D81">
        <w:rPr>
          <w:rFonts w:ascii="Times New Roman" w:hAnsi="Times New Roman" w:eastAsia="Times New Roman" w:cs="Times New Roman"/>
          <w:sz w:val="24"/>
          <w:szCs w:val="24"/>
          <w:lang w:val="en-GB"/>
        </w:rPr>
        <w:t xml:space="preserve"> cigar lighter in his Rolls Royce was on the blink and he stopped at the only garage to see if it could be repaired. It took longer than</w:t>
      </w:r>
      <w:r w:rsidRPr="0C8A1D81" w:rsidR="0C8A1D81">
        <w:rPr>
          <w:rFonts w:ascii="Times New Roman" w:hAnsi="Times New Roman" w:eastAsia="Times New Roman" w:cs="Times New Roman"/>
          <w:sz w:val="24"/>
          <w:szCs w:val="24"/>
          <w:lang w:val="en-GB"/>
        </w:rPr>
        <w:t xml:space="preserve"> </w:t>
      </w:r>
      <w:r w:rsidRPr="0C8A1D81" w:rsidR="0C8A1D81">
        <w:rPr>
          <w:rFonts w:ascii="Times New Roman" w:hAnsi="Times New Roman" w:eastAsia="Times New Roman" w:cs="Times New Roman"/>
          <w:sz w:val="24"/>
          <w:szCs w:val="24"/>
          <w:lang w:val="en-GB"/>
        </w:rPr>
        <w:t>anticipate</w:t>
      </w:r>
      <w:r w:rsidRPr="0C8A1D81" w:rsidR="0C8A1D81">
        <w:rPr>
          <w:rFonts w:ascii="Times New Roman" w:hAnsi="Times New Roman" w:eastAsia="Times New Roman" w:cs="Times New Roman"/>
          <w:sz w:val="24"/>
          <w:szCs w:val="24"/>
          <w:lang w:val="en-GB"/>
        </w:rPr>
        <w:t>d</w:t>
      </w:r>
      <w:r w:rsidRPr="0C8A1D81" w:rsidR="0C8A1D81">
        <w:rPr>
          <w:rFonts w:ascii="Times New Roman" w:hAnsi="Times New Roman" w:eastAsia="Times New Roman" w:cs="Times New Roman"/>
          <w:sz w:val="24"/>
          <w:szCs w:val="24"/>
          <w:lang w:val="en-GB"/>
        </w:rPr>
        <w:t xml:space="preserve"> but it gave him time to meet local dignitaries and discuss the possibility of tourist development.</w:t>
      </w:r>
    </w:p>
    <w:p w:rsidRPr="00D73D87" w:rsidR="003D4111" w:rsidP="00E37332" w:rsidRDefault="003D4111" w14:paraId="1622FB04" w14:textId="3031850F">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 xml:space="preserve">The Golden Mile and Marbella Club were his first investments and through his </w:t>
      </w:r>
      <w:r w:rsidRPr="00D73D87" w:rsidR="00EF04CB">
        <w:rPr>
          <w:rFonts w:ascii="Times New Roman" w:hAnsi="Times New Roman" w:eastAsia="Times New Roman" w:cs="Times New Roman"/>
          <w:sz w:val="24"/>
          <w:szCs w:val="24"/>
          <w:lang w:val="en-GB"/>
        </w:rPr>
        <w:t>star-studded</w:t>
      </w:r>
      <w:r w:rsidRPr="00D73D87" w:rsidR="003A72EB">
        <w:rPr>
          <w:rFonts w:ascii="Times New Roman" w:hAnsi="Times New Roman" w:eastAsia="Times New Roman" w:cs="Times New Roman"/>
          <w:sz w:val="24"/>
          <w:szCs w:val="24"/>
          <w:lang w:val="en-GB"/>
        </w:rPr>
        <w:t xml:space="preserve"> </w:t>
      </w:r>
      <w:r w:rsidRPr="00D73D87">
        <w:rPr>
          <w:rFonts w:ascii="Times New Roman" w:hAnsi="Times New Roman" w:eastAsia="Times New Roman" w:cs="Times New Roman"/>
          <w:sz w:val="24"/>
          <w:szCs w:val="24"/>
          <w:lang w:val="en-GB"/>
        </w:rPr>
        <w:t>contacts</w:t>
      </w:r>
      <w:r w:rsidRPr="00D73D87" w:rsidR="00006C77">
        <w:rPr>
          <w:rFonts w:ascii="Times New Roman" w:hAnsi="Times New Roman" w:eastAsia="Times New Roman" w:cs="Times New Roman"/>
          <w:sz w:val="24"/>
          <w:szCs w:val="24"/>
          <w:lang w:val="en-GB"/>
        </w:rPr>
        <w:t>,</w:t>
      </w:r>
      <w:r w:rsidRPr="00D73D87">
        <w:rPr>
          <w:rFonts w:ascii="Times New Roman" w:hAnsi="Times New Roman" w:eastAsia="Times New Roman" w:cs="Times New Roman"/>
          <w:sz w:val="24"/>
          <w:szCs w:val="24"/>
          <w:lang w:val="en-GB"/>
        </w:rPr>
        <w:t xml:space="preserve"> he attracted celebrities such as Stuart Grainger and Deborah Kerr</w:t>
      </w:r>
      <w:r w:rsidRPr="00D73D87" w:rsidR="00110C84">
        <w:rPr>
          <w:rFonts w:ascii="Times New Roman" w:hAnsi="Times New Roman" w:eastAsia="Times New Roman" w:cs="Times New Roman"/>
          <w:sz w:val="24"/>
          <w:szCs w:val="24"/>
          <w:lang w:val="en-GB"/>
        </w:rPr>
        <w:t xml:space="preserve"> and eventually </w:t>
      </w:r>
      <w:r w:rsidRPr="00D73D87" w:rsidR="00D46809">
        <w:rPr>
          <w:rFonts w:ascii="Times New Roman" w:hAnsi="Times New Roman" w:eastAsia="Times New Roman" w:cs="Times New Roman"/>
          <w:sz w:val="24"/>
          <w:szCs w:val="24"/>
          <w:lang w:val="en-GB"/>
        </w:rPr>
        <w:t xml:space="preserve">Sean Connery and </w:t>
      </w:r>
      <w:r w:rsidRPr="00D73D87" w:rsidR="00D9755F">
        <w:rPr>
          <w:rFonts w:ascii="Times New Roman" w:hAnsi="Times New Roman" w:eastAsia="Times New Roman" w:cs="Times New Roman"/>
          <w:sz w:val="24"/>
          <w:szCs w:val="24"/>
          <w:lang w:val="en-GB"/>
        </w:rPr>
        <w:t xml:space="preserve">somewhere wallowing at the bottom of the pecking order, </w:t>
      </w:r>
      <w:r w:rsidRPr="00D73D87" w:rsidR="00110C84">
        <w:rPr>
          <w:rFonts w:ascii="Times New Roman" w:hAnsi="Times New Roman" w:eastAsia="Times New Roman" w:cs="Times New Roman"/>
          <w:sz w:val="24"/>
          <w:szCs w:val="24"/>
          <w:lang w:val="en-GB"/>
        </w:rPr>
        <w:t>my dad.</w:t>
      </w:r>
    </w:p>
    <w:p w:rsidRPr="00D73D87" w:rsidR="0012287C" w:rsidP="00E37332" w:rsidRDefault="00110C84" w14:paraId="79C5020D" w14:textId="15B31F0B">
      <w:pPr>
        <w:spacing w:after="0" w:line="360" w:lineRule="auto"/>
        <w:ind w:firstLine="720"/>
        <w:rPr>
          <w:del w:author="Gary Smailes" w:date="2024-01-15T15:56:30.357Z" w:id="1201006205"/>
          <w:rFonts w:ascii="Times New Roman" w:hAnsi="Times New Roman" w:eastAsia="Times New Roman" w:cs="Times New Roman"/>
          <w:sz w:val="24"/>
          <w:szCs w:val="24"/>
          <w:lang w:val="en-GB"/>
        </w:rPr>
      </w:pPr>
      <w:r w:rsidRPr="0C8A1D81" w:rsidR="0C8A1D81">
        <w:rPr>
          <w:rFonts w:ascii="Times New Roman" w:hAnsi="Times New Roman" w:eastAsia="Times New Roman" w:cs="Times New Roman"/>
          <w:sz w:val="24"/>
          <w:szCs w:val="24"/>
          <w:lang w:val="en-GB"/>
        </w:rPr>
        <w:t>On a later occasion, when I was thirteen, we were chasing hotels down the coast. Every single one we stopped at from Torremolinos to Fuengirola was full, but Marbella Club could accommodate us.</w:t>
      </w:r>
      <w:ins w:author="Gary Smailes" w:date="2024-01-15T15:56:30.742Z" w:id="1836156284">
        <w:r w:rsidRPr="0C8A1D81" w:rsidR="0C8A1D81">
          <w:rPr>
            <w:rFonts w:ascii="Times New Roman" w:hAnsi="Times New Roman" w:eastAsia="Times New Roman" w:cs="Times New Roman"/>
            <w:sz w:val="24"/>
            <w:szCs w:val="24"/>
            <w:lang w:val="en-GB"/>
          </w:rPr>
          <w:t xml:space="preserve"> </w:t>
        </w:r>
      </w:ins>
    </w:p>
    <w:p w:rsidRPr="00D73D87" w:rsidR="00925951" w:rsidP="0C8A1D81" w:rsidRDefault="00925951" w14:paraId="3E25E623" w14:textId="21DBDC66">
      <w:pPr>
        <w:pStyle w:val="Normal"/>
        <w:suppressLineNumbers w:val="0"/>
        <w:bidi w:val="0"/>
        <w:spacing w:before="0" w:beforeAutospacing="off" w:after="0" w:afterAutospacing="off" w:line="360" w:lineRule="auto"/>
        <w:ind w:left="0" w:right="0"/>
        <w:jc w:val="left"/>
        <w:rPr>
          <w:rFonts w:ascii="Times New Roman" w:hAnsi="Times New Roman" w:eastAsia="Times New Roman" w:cs="Times New Roman"/>
          <w:sz w:val="24"/>
          <w:szCs w:val="24"/>
          <w:lang w:val="en-GB"/>
        </w:rPr>
        <w:pPrChange w:author="Gary Smailes" w:date="2024-01-15T15:56:42.41Z">
          <w:pPr>
            <w:spacing w:after="0" w:line="360" w:lineRule="auto"/>
            <w:ind w:firstLine="720"/>
          </w:pPr>
        </w:pPrChange>
      </w:pPr>
      <w:r w:rsidRPr="0C8A1D81" w:rsidR="0C8A1D81">
        <w:rPr>
          <w:rFonts w:ascii="Times New Roman" w:hAnsi="Times New Roman" w:eastAsia="Times New Roman" w:cs="Times New Roman"/>
          <w:sz w:val="24"/>
          <w:szCs w:val="24"/>
          <w:lang w:val="en-GB"/>
        </w:rPr>
        <w:t xml:space="preserve">Every evening there was a disco and while my parents imbibed at the bar, I wandered off to listen to the DJ in the ball room. He was a young English guy imported for the summer season with long hair, high </w:t>
      </w:r>
      <w:r w:rsidRPr="0C8A1D81" w:rsidR="0C8A1D81">
        <w:rPr>
          <w:rFonts w:ascii="Times New Roman" w:hAnsi="Times New Roman" w:eastAsia="Times New Roman" w:cs="Times New Roman"/>
          <w:sz w:val="24"/>
          <w:szCs w:val="24"/>
          <w:lang w:val="en-GB"/>
        </w:rPr>
        <w:t>heels</w:t>
      </w:r>
      <w:r w:rsidRPr="0C8A1D81" w:rsidR="0C8A1D81">
        <w:rPr>
          <w:rFonts w:ascii="Times New Roman" w:hAnsi="Times New Roman" w:eastAsia="Times New Roman" w:cs="Times New Roman"/>
          <w:sz w:val="24"/>
          <w:szCs w:val="24"/>
          <w:lang w:val="en-GB"/>
        </w:rPr>
        <w:t xml:space="preserve"> and a shiny silver jacket. I </w:t>
      </w:r>
      <w:del w:author="Gary Smailes" w:date="2024-01-15T15:56:42.36Z" w:id="565182398">
        <w:r w:rsidRPr="0C8A1D81" w:rsidDel="0C8A1D81">
          <w:rPr>
            <w:rFonts w:ascii="Times New Roman" w:hAnsi="Times New Roman" w:eastAsia="Times New Roman" w:cs="Times New Roman"/>
            <w:sz w:val="24"/>
            <w:szCs w:val="24"/>
            <w:lang w:val="en-GB"/>
          </w:rPr>
          <w:delText xml:space="preserve">was </w:delText>
        </w:r>
      </w:del>
      <w:ins w:author="Gary Smailes" w:date="2024-01-15T15:56:43.995Z" w:id="963783328">
        <w:r w:rsidRPr="0C8A1D81" w:rsidR="0C8A1D81">
          <w:rPr>
            <w:rFonts w:ascii="Times New Roman" w:hAnsi="Times New Roman" w:eastAsia="Times New Roman" w:cs="Times New Roman"/>
            <w:sz w:val="24"/>
            <w:szCs w:val="24"/>
            <w:lang w:val="en-GB"/>
          </w:rPr>
          <w:t xml:space="preserve">would </w:t>
        </w:r>
      </w:ins>
      <w:r w:rsidRPr="0C8A1D81" w:rsidR="0C8A1D81">
        <w:rPr>
          <w:rFonts w:ascii="Times New Roman" w:hAnsi="Times New Roman" w:eastAsia="Times New Roman" w:cs="Times New Roman"/>
          <w:sz w:val="24"/>
          <w:szCs w:val="24"/>
          <w:lang w:val="en-GB"/>
        </w:rPr>
        <w:t>stand</w:t>
      </w:r>
      <w:del w:author="Gary Smailes" w:date="2024-01-15T15:56:45.765Z" w:id="1071968692">
        <w:r w:rsidRPr="0C8A1D81" w:rsidDel="0C8A1D81">
          <w:rPr>
            <w:rFonts w:ascii="Times New Roman" w:hAnsi="Times New Roman" w:eastAsia="Times New Roman" w:cs="Times New Roman"/>
            <w:sz w:val="24"/>
            <w:szCs w:val="24"/>
            <w:lang w:val="en-GB"/>
          </w:rPr>
          <w:delText>ing</w:delText>
        </w:r>
      </w:del>
      <w:r w:rsidRPr="0C8A1D81" w:rsidR="0C8A1D81">
        <w:rPr>
          <w:rFonts w:ascii="Times New Roman" w:hAnsi="Times New Roman" w:eastAsia="Times New Roman" w:cs="Times New Roman"/>
          <w:sz w:val="24"/>
          <w:szCs w:val="24"/>
          <w:lang w:val="en-GB"/>
        </w:rPr>
        <w:t xml:space="preserve"> close to his equipment fascinated by how it all worked and while the music played, I asked him a few questions.</w:t>
      </w:r>
    </w:p>
    <w:p w:rsidRPr="00D73D87" w:rsidR="00500E7D" w:rsidP="00E37332" w:rsidRDefault="002C7BB3" w14:paraId="23DD36F3" w14:textId="70D30B50">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w:t>
      </w:r>
      <w:r w:rsidRPr="00D73D87" w:rsidR="00F046B1">
        <w:rPr>
          <w:rFonts w:ascii="Times New Roman" w:hAnsi="Times New Roman" w:eastAsia="Times New Roman" w:cs="Times New Roman"/>
          <w:sz w:val="24"/>
          <w:szCs w:val="24"/>
          <w:lang w:val="en-GB"/>
        </w:rPr>
        <w:t xml:space="preserve">Why do you need two turntables?” I </w:t>
      </w:r>
      <w:proofErr w:type="gramStart"/>
      <w:r w:rsidRPr="00D73D87" w:rsidR="00F046B1">
        <w:rPr>
          <w:rFonts w:ascii="Times New Roman" w:hAnsi="Times New Roman" w:eastAsia="Times New Roman" w:cs="Times New Roman"/>
          <w:sz w:val="24"/>
          <w:szCs w:val="24"/>
          <w:lang w:val="en-GB"/>
        </w:rPr>
        <w:t>said</w:t>
      </w:r>
      <w:proofErr w:type="gramEnd"/>
      <w:r w:rsidRPr="00D73D87" w:rsidR="00F046B1">
        <w:rPr>
          <w:rFonts w:ascii="Times New Roman" w:hAnsi="Times New Roman" w:eastAsia="Times New Roman" w:cs="Times New Roman"/>
          <w:sz w:val="24"/>
          <w:szCs w:val="24"/>
          <w:lang w:val="en-GB"/>
        </w:rPr>
        <w:t>.</w:t>
      </w:r>
    </w:p>
    <w:p w:rsidRPr="00D73D87" w:rsidR="000A2440" w:rsidP="00E37332" w:rsidRDefault="000A2440" w14:paraId="34CF86A9" w14:textId="27EDF339">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“So</w:t>
      </w:r>
      <w:r w:rsidRPr="00D73D87" w:rsidR="008B5ABE">
        <w:rPr>
          <w:rFonts w:ascii="Times New Roman" w:hAnsi="Times New Roman" w:eastAsia="Times New Roman" w:cs="Times New Roman"/>
          <w:sz w:val="24"/>
          <w:szCs w:val="24"/>
          <w:lang w:val="en-GB"/>
        </w:rPr>
        <w:t>,</w:t>
      </w:r>
      <w:r w:rsidRPr="00D73D87">
        <w:rPr>
          <w:rFonts w:ascii="Times New Roman" w:hAnsi="Times New Roman" w:eastAsia="Times New Roman" w:cs="Times New Roman"/>
          <w:sz w:val="24"/>
          <w:szCs w:val="24"/>
          <w:lang w:val="en-GB"/>
        </w:rPr>
        <w:t xml:space="preserve"> I can start the next disc playing as the previous one fades out. </w:t>
      </w:r>
      <w:r w:rsidRPr="00D73D87" w:rsidR="008B5ABE">
        <w:rPr>
          <w:rFonts w:ascii="Times New Roman" w:hAnsi="Times New Roman" w:eastAsia="Times New Roman" w:cs="Times New Roman"/>
          <w:sz w:val="24"/>
          <w:szCs w:val="24"/>
          <w:lang w:val="en-GB"/>
        </w:rPr>
        <w:t>Nothing kills a dance floor quicker than a pause to change</w:t>
      </w:r>
      <w:r w:rsidRPr="00D73D87" w:rsidR="00887CDA">
        <w:rPr>
          <w:rFonts w:ascii="Times New Roman" w:hAnsi="Times New Roman" w:eastAsia="Times New Roman" w:cs="Times New Roman"/>
          <w:sz w:val="24"/>
          <w:szCs w:val="24"/>
          <w:lang w:val="en-GB"/>
        </w:rPr>
        <w:t xml:space="preserve"> the music. Listen I need to go to the men’s room, do you think you could change the disc for me?”</w:t>
      </w:r>
    </w:p>
    <w:p w:rsidRPr="00D73D87" w:rsidR="00401061" w:rsidP="00E37332" w:rsidRDefault="00401061" w14:paraId="01F6F8EB" w14:textId="6D78B599">
      <w:pPr>
        <w:spacing w:after="0" w:line="360" w:lineRule="auto"/>
        <w:ind w:firstLine="720"/>
        <w:rPr>
          <w:rFonts w:ascii="Times New Roman" w:hAnsi="Times New Roman" w:eastAsia="Times New Roman" w:cs="Times New Roman"/>
          <w:sz w:val="24"/>
          <w:szCs w:val="24"/>
          <w:lang w:val="en-GB"/>
        </w:rPr>
      </w:pPr>
      <w:r w:rsidRPr="0C8A1D81" w:rsidR="0C8A1D81">
        <w:rPr>
          <w:rFonts w:ascii="Times New Roman" w:hAnsi="Times New Roman" w:eastAsia="Times New Roman" w:cs="Times New Roman"/>
          <w:sz w:val="24"/>
          <w:szCs w:val="24"/>
          <w:lang w:val="en-GB"/>
        </w:rPr>
        <w:t>“Sure, why not?”</w:t>
      </w:r>
      <w:del w:author="Gary Smailes" w:date="2024-01-15T15:57:06.426Z" w:id="935587660">
        <w:r w:rsidRPr="0C8A1D81" w:rsidDel="0C8A1D81">
          <w:rPr>
            <w:rFonts w:ascii="Times New Roman" w:hAnsi="Times New Roman" w:eastAsia="Times New Roman" w:cs="Times New Roman"/>
            <w:sz w:val="24"/>
            <w:szCs w:val="24"/>
            <w:lang w:val="en-GB"/>
          </w:rPr>
          <w:delText xml:space="preserve"> I </w:delText>
        </w:r>
        <w:r w:rsidRPr="0C8A1D81" w:rsidDel="0C8A1D81">
          <w:rPr>
            <w:rFonts w:ascii="Times New Roman" w:hAnsi="Times New Roman" w:eastAsia="Times New Roman" w:cs="Times New Roman"/>
            <w:sz w:val="24"/>
            <w:szCs w:val="24"/>
            <w:lang w:val="en-GB"/>
          </w:rPr>
          <w:delText>said</w:delText>
        </w:r>
        <w:r w:rsidRPr="0C8A1D81" w:rsidDel="0C8A1D81">
          <w:rPr>
            <w:rFonts w:ascii="Times New Roman" w:hAnsi="Times New Roman" w:eastAsia="Times New Roman" w:cs="Times New Roman"/>
            <w:sz w:val="24"/>
            <w:szCs w:val="24"/>
            <w:lang w:val="en-GB"/>
          </w:rPr>
          <w:delText>.</w:delText>
        </w:r>
      </w:del>
    </w:p>
    <w:p w:rsidRPr="00D73D87" w:rsidR="00401061" w:rsidP="00E37332" w:rsidRDefault="00401061" w14:paraId="6837AD7D" w14:textId="6E988EFF">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lastRenderedPageBreak/>
        <w:t>“These are the discs to play,</w:t>
      </w:r>
      <w:r w:rsidRPr="00D73D87" w:rsidR="003B47A4">
        <w:rPr>
          <w:rFonts w:ascii="Times New Roman" w:hAnsi="Times New Roman" w:eastAsia="Times New Roman" w:cs="Times New Roman"/>
          <w:sz w:val="24"/>
          <w:szCs w:val="24"/>
          <w:lang w:val="en-GB"/>
        </w:rPr>
        <w:t>” he said pointing at a pile of singles</w:t>
      </w:r>
      <w:r w:rsidRPr="00D73D87" w:rsidR="00BC1830">
        <w:rPr>
          <w:rFonts w:ascii="Times New Roman" w:hAnsi="Times New Roman" w:eastAsia="Times New Roman" w:cs="Times New Roman"/>
          <w:sz w:val="24"/>
          <w:szCs w:val="24"/>
          <w:lang w:val="en-GB"/>
        </w:rPr>
        <w:t xml:space="preserve"> next to the deck.</w:t>
      </w:r>
      <w:r w:rsidRPr="00D73D87">
        <w:rPr>
          <w:rFonts w:ascii="Times New Roman" w:hAnsi="Times New Roman" w:eastAsia="Times New Roman" w:cs="Times New Roman"/>
          <w:sz w:val="24"/>
          <w:szCs w:val="24"/>
          <w:lang w:val="en-GB"/>
        </w:rPr>
        <w:t xml:space="preserve"> </w:t>
      </w:r>
      <w:r w:rsidRPr="00D73D87" w:rsidR="00BC1830">
        <w:rPr>
          <w:rFonts w:ascii="Times New Roman" w:hAnsi="Times New Roman" w:eastAsia="Times New Roman" w:cs="Times New Roman"/>
          <w:sz w:val="24"/>
          <w:szCs w:val="24"/>
          <w:lang w:val="en-GB"/>
        </w:rPr>
        <w:t>J</w:t>
      </w:r>
      <w:r w:rsidRPr="00D73D87">
        <w:rPr>
          <w:rFonts w:ascii="Times New Roman" w:hAnsi="Times New Roman" w:eastAsia="Times New Roman" w:cs="Times New Roman"/>
          <w:sz w:val="24"/>
          <w:szCs w:val="24"/>
          <w:lang w:val="en-GB"/>
        </w:rPr>
        <w:t>ust</w:t>
      </w:r>
      <w:r w:rsidRPr="00D73D87" w:rsidR="003B47A4">
        <w:rPr>
          <w:rFonts w:ascii="Times New Roman" w:hAnsi="Times New Roman" w:eastAsia="Times New Roman" w:cs="Times New Roman"/>
          <w:sz w:val="24"/>
          <w:szCs w:val="24"/>
          <w:lang w:val="en-GB"/>
        </w:rPr>
        <w:t xml:space="preserve"> keep changing them until I return?”</w:t>
      </w:r>
    </w:p>
    <w:p w:rsidRPr="00D73D87" w:rsidR="007200E7" w:rsidP="00E37332" w:rsidRDefault="007200E7" w14:paraId="3286FBED" w14:textId="03F2598F">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There was no sign of hi</w:t>
      </w:r>
      <w:r w:rsidRPr="00D73D87" w:rsidR="00867FA3">
        <w:rPr>
          <w:rFonts w:ascii="Times New Roman" w:hAnsi="Times New Roman" w:eastAsia="Times New Roman" w:cs="Times New Roman"/>
          <w:sz w:val="24"/>
          <w:szCs w:val="24"/>
          <w:lang w:val="en-GB"/>
        </w:rPr>
        <w:t>m</w:t>
      </w:r>
      <w:r w:rsidRPr="00D73D87">
        <w:rPr>
          <w:rFonts w:ascii="Times New Roman" w:hAnsi="Times New Roman" w:eastAsia="Times New Roman" w:cs="Times New Roman"/>
          <w:sz w:val="24"/>
          <w:szCs w:val="24"/>
          <w:lang w:val="en-GB"/>
        </w:rPr>
        <w:t xml:space="preserve"> for twenty minutes</w:t>
      </w:r>
      <w:r w:rsidRPr="00D73D87" w:rsidR="00867FA3">
        <w:rPr>
          <w:rFonts w:ascii="Times New Roman" w:hAnsi="Times New Roman" w:eastAsia="Times New Roman" w:cs="Times New Roman"/>
          <w:sz w:val="24"/>
          <w:szCs w:val="24"/>
          <w:lang w:val="en-GB"/>
        </w:rPr>
        <w:t xml:space="preserve"> and I was worried the pile was nearing the </w:t>
      </w:r>
      <w:r w:rsidRPr="00D73D87" w:rsidR="00DC6037">
        <w:rPr>
          <w:rFonts w:ascii="Times New Roman" w:hAnsi="Times New Roman" w:eastAsia="Times New Roman" w:cs="Times New Roman"/>
          <w:sz w:val="24"/>
          <w:szCs w:val="24"/>
          <w:lang w:val="en-GB"/>
        </w:rPr>
        <w:t>end,</w:t>
      </w:r>
      <w:r w:rsidRPr="00D73D87" w:rsidR="00867FA3">
        <w:rPr>
          <w:rFonts w:ascii="Times New Roman" w:hAnsi="Times New Roman" w:eastAsia="Times New Roman" w:cs="Times New Roman"/>
          <w:sz w:val="24"/>
          <w:szCs w:val="24"/>
          <w:lang w:val="en-GB"/>
        </w:rPr>
        <w:t xml:space="preserve"> but he reappeared</w:t>
      </w:r>
      <w:r w:rsidRPr="00D73D87" w:rsidR="00615C5B">
        <w:rPr>
          <w:rFonts w:ascii="Times New Roman" w:hAnsi="Times New Roman" w:eastAsia="Times New Roman" w:cs="Times New Roman"/>
          <w:sz w:val="24"/>
          <w:szCs w:val="24"/>
          <w:lang w:val="en-GB"/>
        </w:rPr>
        <w:t xml:space="preserve"> just in time.</w:t>
      </w:r>
    </w:p>
    <w:p w:rsidRPr="00D73D87" w:rsidR="00615C5B" w:rsidP="00E37332" w:rsidRDefault="00615C5B" w14:paraId="22C75CCB" w14:textId="12255142">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“Wel</w:t>
      </w:r>
      <w:r w:rsidRPr="00D73D87" w:rsidR="00DC6037">
        <w:rPr>
          <w:rFonts w:ascii="Times New Roman" w:hAnsi="Times New Roman" w:eastAsia="Times New Roman" w:cs="Times New Roman"/>
          <w:sz w:val="24"/>
          <w:szCs w:val="24"/>
          <w:lang w:val="en-GB"/>
        </w:rPr>
        <w:t>l</w:t>
      </w:r>
      <w:r w:rsidRPr="00D73D87">
        <w:rPr>
          <w:rFonts w:ascii="Times New Roman" w:hAnsi="Times New Roman" w:eastAsia="Times New Roman" w:cs="Times New Roman"/>
          <w:sz w:val="24"/>
          <w:szCs w:val="24"/>
          <w:lang w:val="en-GB"/>
        </w:rPr>
        <w:t xml:space="preserve"> done,</w:t>
      </w:r>
      <w:r w:rsidRPr="00D73D87" w:rsidR="00DC6037">
        <w:rPr>
          <w:rFonts w:ascii="Times New Roman" w:hAnsi="Times New Roman" w:eastAsia="Times New Roman" w:cs="Times New Roman"/>
          <w:sz w:val="24"/>
          <w:szCs w:val="24"/>
          <w:lang w:val="en-GB"/>
        </w:rPr>
        <w:t>”</w:t>
      </w:r>
      <w:r w:rsidRPr="00D73D87">
        <w:rPr>
          <w:rFonts w:ascii="Times New Roman" w:hAnsi="Times New Roman" w:eastAsia="Times New Roman" w:cs="Times New Roman"/>
          <w:sz w:val="24"/>
          <w:szCs w:val="24"/>
          <w:lang w:val="en-GB"/>
        </w:rPr>
        <w:t xml:space="preserve"> he said. “Come back tomorrow and you can </w:t>
      </w:r>
      <w:r w:rsidRPr="00D73D87" w:rsidR="00DC6037">
        <w:rPr>
          <w:rFonts w:ascii="Times New Roman" w:hAnsi="Times New Roman" w:eastAsia="Times New Roman" w:cs="Times New Roman"/>
          <w:sz w:val="24"/>
          <w:szCs w:val="24"/>
          <w:lang w:val="en-GB"/>
        </w:rPr>
        <w:t>do it again. It gives me a break from an extremely long night and gives me a chance to chat up some girls.</w:t>
      </w:r>
      <w:r w:rsidRPr="00D73D87" w:rsidR="00B500A2">
        <w:rPr>
          <w:rFonts w:ascii="Times New Roman" w:hAnsi="Times New Roman" w:eastAsia="Times New Roman" w:cs="Times New Roman"/>
          <w:sz w:val="24"/>
          <w:szCs w:val="24"/>
          <w:lang w:val="en-GB"/>
        </w:rPr>
        <w:t>”</w:t>
      </w:r>
    </w:p>
    <w:p w:rsidRPr="00D73D87" w:rsidR="007200E7" w:rsidP="00E37332" w:rsidRDefault="00BC1830" w14:paraId="51E54C59" w14:textId="2CD79860">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So</w:t>
      </w:r>
      <w:r w:rsidRPr="00D73D87" w:rsidR="00B500A2">
        <w:rPr>
          <w:rFonts w:ascii="Times New Roman" w:hAnsi="Times New Roman" w:eastAsia="Times New Roman" w:cs="Times New Roman"/>
          <w:sz w:val="24"/>
          <w:szCs w:val="24"/>
          <w:lang w:val="en-GB"/>
        </w:rPr>
        <w:t>,</w:t>
      </w:r>
      <w:r w:rsidRPr="00D73D87">
        <w:rPr>
          <w:rFonts w:ascii="Times New Roman" w:hAnsi="Times New Roman" w:eastAsia="Times New Roman" w:cs="Times New Roman"/>
          <w:sz w:val="24"/>
          <w:szCs w:val="24"/>
          <w:lang w:val="en-GB"/>
        </w:rPr>
        <w:t xml:space="preserve"> I did</w:t>
      </w:r>
      <w:r w:rsidRPr="00D73D87" w:rsidR="007200E7">
        <w:rPr>
          <w:rFonts w:ascii="Times New Roman" w:hAnsi="Times New Roman" w:eastAsia="Times New Roman" w:cs="Times New Roman"/>
          <w:sz w:val="24"/>
          <w:szCs w:val="24"/>
          <w:lang w:val="en-GB"/>
        </w:rPr>
        <w:t xml:space="preserve"> and th</w:t>
      </w:r>
      <w:r w:rsidRPr="00D73D87" w:rsidR="00A206B5">
        <w:rPr>
          <w:rFonts w:ascii="Times New Roman" w:hAnsi="Times New Roman" w:eastAsia="Times New Roman" w:cs="Times New Roman"/>
          <w:sz w:val="24"/>
          <w:szCs w:val="24"/>
          <w:lang w:val="en-GB"/>
        </w:rPr>
        <w:t>u</w:t>
      </w:r>
      <w:r w:rsidRPr="00D73D87" w:rsidR="007200E7">
        <w:rPr>
          <w:rFonts w:ascii="Times New Roman" w:hAnsi="Times New Roman" w:eastAsia="Times New Roman" w:cs="Times New Roman"/>
          <w:sz w:val="24"/>
          <w:szCs w:val="24"/>
          <w:lang w:val="en-GB"/>
        </w:rPr>
        <w:t>s the seeds were sown for my love of music and later my own disco.</w:t>
      </w:r>
    </w:p>
    <w:p w:rsidRPr="00D73D87" w:rsidR="00A41871" w:rsidP="00E37332" w:rsidRDefault="00B02DB9" w14:paraId="1CF144AE" w14:textId="42ACF6AF">
      <w:pPr>
        <w:spacing w:after="0" w:line="360" w:lineRule="auto"/>
        <w:ind w:firstLine="720"/>
        <w:rPr>
          <w:del w:author="Gary Smailes" w:date="2024-01-15T15:58:06.827Z" w:id="2002480816"/>
          <w:rFonts w:ascii="Times New Roman" w:hAnsi="Times New Roman" w:eastAsia="Times New Roman" w:cs="Times New Roman"/>
          <w:sz w:val="24"/>
          <w:szCs w:val="24"/>
          <w:lang w:val="en-GB"/>
        </w:rPr>
      </w:pPr>
      <w:r w:rsidRPr="0C8A1D81" w:rsidR="0C8A1D81">
        <w:rPr>
          <w:rFonts w:ascii="Times New Roman" w:hAnsi="Times New Roman" w:eastAsia="Times New Roman" w:cs="Times New Roman"/>
          <w:sz w:val="24"/>
          <w:szCs w:val="24"/>
          <w:lang w:val="en-GB"/>
        </w:rPr>
        <w:t xml:space="preserve">It was during this stay my dad </w:t>
      </w:r>
      <w:r w:rsidRPr="0C8A1D81" w:rsidR="0C8A1D81">
        <w:rPr>
          <w:rFonts w:ascii="Times New Roman" w:hAnsi="Times New Roman" w:eastAsia="Times New Roman" w:cs="Times New Roman"/>
          <w:sz w:val="24"/>
          <w:szCs w:val="24"/>
          <w:lang w:val="en-GB"/>
        </w:rPr>
        <w:t>purchased</w:t>
      </w:r>
      <w:r w:rsidRPr="0C8A1D81" w:rsidR="0C8A1D81">
        <w:rPr>
          <w:rFonts w:ascii="Times New Roman" w:hAnsi="Times New Roman" w:eastAsia="Times New Roman" w:cs="Times New Roman"/>
          <w:sz w:val="24"/>
          <w:szCs w:val="24"/>
          <w:lang w:val="en-GB"/>
        </w:rPr>
        <w:t xml:space="preserve"> a plot of land on the fringes of Marbella intending to build a retirement villa. The price was incredibly inexpensive when compared with our house by the Thames.</w:t>
      </w:r>
      <w:ins w:author="Gary Smailes" w:date="2024-01-15T15:58:07.426Z" w:id="968835869">
        <w:r w:rsidRPr="0C8A1D81" w:rsidR="0C8A1D81">
          <w:rPr>
            <w:rFonts w:ascii="Times New Roman" w:hAnsi="Times New Roman" w:eastAsia="Times New Roman" w:cs="Times New Roman"/>
            <w:sz w:val="24"/>
            <w:szCs w:val="24"/>
            <w:lang w:val="en-GB"/>
          </w:rPr>
          <w:t xml:space="preserve"> </w:t>
        </w:r>
      </w:ins>
    </w:p>
    <w:p w:rsidRPr="00D73D87" w:rsidR="00AF4D3B" w:rsidP="0C8A1D81" w:rsidRDefault="00511EC2" w14:paraId="5A831A9F" w14:textId="269F4CC0">
      <w:pPr>
        <w:spacing w:after="0" w:line="360" w:lineRule="auto"/>
        <w:ind w:firstLine="0"/>
        <w:rPr>
          <w:rFonts w:ascii="Times New Roman" w:hAnsi="Times New Roman" w:eastAsia="Times New Roman" w:cs="Times New Roman"/>
          <w:sz w:val="24"/>
          <w:szCs w:val="24"/>
          <w:lang w:val="en-GB"/>
        </w:rPr>
        <w:pPrChange w:author="Gary Smailes" w:date="2024-01-15T15:58:06.615Z">
          <w:pPr>
            <w:spacing w:after="0" w:line="360" w:lineRule="auto"/>
            <w:ind w:firstLine="720"/>
          </w:pPr>
        </w:pPrChange>
      </w:pPr>
      <w:r w:rsidRPr="0C8A1D81" w:rsidR="0C8A1D81">
        <w:rPr>
          <w:rFonts w:ascii="Times New Roman" w:hAnsi="Times New Roman" w:eastAsia="Times New Roman" w:cs="Times New Roman"/>
          <w:sz w:val="24"/>
          <w:szCs w:val="24"/>
          <w:lang w:val="en-GB"/>
        </w:rPr>
        <w:t xml:space="preserve">Several years later, when he was ready to go ahead, the Puerto </w:t>
      </w:r>
      <w:r w:rsidRPr="0C8A1D81" w:rsidR="0C8A1D81">
        <w:rPr>
          <w:rFonts w:ascii="Times New Roman" w:hAnsi="Times New Roman" w:eastAsia="Times New Roman" w:cs="Times New Roman"/>
          <w:sz w:val="24"/>
          <w:szCs w:val="24"/>
          <w:lang w:val="en-GB"/>
        </w:rPr>
        <w:t>Banus</w:t>
      </w:r>
      <w:r w:rsidRPr="0C8A1D81" w:rsidR="0C8A1D81">
        <w:rPr>
          <w:rFonts w:ascii="Times New Roman" w:hAnsi="Times New Roman" w:eastAsia="Times New Roman" w:cs="Times New Roman"/>
          <w:sz w:val="24"/>
          <w:szCs w:val="24"/>
          <w:lang w:val="en-GB"/>
        </w:rPr>
        <w:t xml:space="preserve"> marina project was in full cry</w:t>
      </w:r>
      <w:ins w:author="Gary Smailes" w:date="2024-01-15T15:58:10.55Z" w:id="918253433">
        <w:r w:rsidRPr="0C8A1D81" w:rsidR="0C8A1D81">
          <w:rPr>
            <w:rFonts w:ascii="Times New Roman" w:hAnsi="Times New Roman" w:eastAsia="Times New Roman" w:cs="Times New Roman"/>
            <w:sz w:val="24"/>
            <w:szCs w:val="24"/>
            <w:lang w:val="en-GB"/>
          </w:rPr>
          <w:t>,</w:t>
        </w:r>
      </w:ins>
      <w:r w:rsidRPr="0C8A1D81" w:rsidR="0C8A1D81">
        <w:rPr>
          <w:rFonts w:ascii="Times New Roman" w:hAnsi="Times New Roman" w:eastAsia="Times New Roman" w:cs="Times New Roman"/>
          <w:sz w:val="24"/>
          <w:szCs w:val="24"/>
          <w:lang w:val="en-GB"/>
        </w:rPr>
        <w:t xml:space="preserve"> so finding a construction company interested in giving us an estimate was proving impossible. He approached the developers who sold him the land for help, but their only solution was to offer an exchange for a penthouse in </w:t>
      </w:r>
      <w:r w:rsidRPr="0C8A1D81" w:rsidR="0C8A1D81">
        <w:rPr>
          <w:rFonts w:ascii="Times New Roman" w:hAnsi="Times New Roman" w:eastAsia="Times New Roman" w:cs="Times New Roman"/>
          <w:sz w:val="24"/>
          <w:szCs w:val="24"/>
          <w:lang w:val="en-GB"/>
        </w:rPr>
        <w:t>Nerja</w:t>
      </w:r>
      <w:ins w:author="Gary Smailes" w:date="2024-01-15T15:58:27.083Z" w:id="2055551901">
        <w:r w:rsidRPr="0C8A1D81" w:rsidR="0C8A1D81">
          <w:rPr>
            <w:rFonts w:ascii="Times New Roman" w:hAnsi="Times New Roman" w:eastAsia="Times New Roman" w:cs="Times New Roman"/>
            <w:sz w:val="24"/>
            <w:szCs w:val="24"/>
            <w:lang w:val="en-GB"/>
          </w:rPr>
          <w:t>,</w:t>
        </w:r>
      </w:ins>
      <w:r w:rsidRPr="0C8A1D81" w:rsidR="0C8A1D81">
        <w:rPr>
          <w:rFonts w:ascii="Times New Roman" w:hAnsi="Times New Roman" w:eastAsia="Times New Roman" w:cs="Times New Roman"/>
          <w:sz w:val="24"/>
          <w:szCs w:val="24"/>
          <w:lang w:val="en-GB"/>
        </w:rPr>
        <w:t xml:space="preserve"> where they had recently completed the Parador Hotel.</w:t>
      </w:r>
    </w:p>
    <w:p w:rsidRPr="00D73D87" w:rsidR="00460FA7" w:rsidP="00E37332" w:rsidRDefault="00B4612E" w14:paraId="2FFE64F8" w14:textId="3B53F5F6">
      <w:pPr>
        <w:spacing w:after="0" w:line="360" w:lineRule="auto"/>
        <w:ind w:firstLine="720"/>
        <w:rPr>
          <w:del w:author="Gary Smailes" w:date="2024-01-15T15:58:58.315Z" w:id="497191062"/>
          <w:rFonts w:ascii="Times New Roman" w:hAnsi="Times New Roman" w:eastAsia="Times New Roman" w:cs="Times New Roman"/>
          <w:sz w:val="24"/>
          <w:szCs w:val="24"/>
          <w:lang w:val="en-GB"/>
        </w:rPr>
      </w:pPr>
      <w:r w:rsidRPr="78F33490" w:rsidR="78F33490">
        <w:rPr>
          <w:rFonts w:ascii="Times New Roman" w:hAnsi="Times New Roman" w:eastAsia="Times New Roman" w:cs="Times New Roman"/>
          <w:sz w:val="24"/>
          <w:szCs w:val="24"/>
          <w:lang w:val="en-GB"/>
        </w:rPr>
        <w:t xml:space="preserve">We had never heard of </w:t>
      </w:r>
      <w:ins w:author="Gary Smailes" w:date="2024-01-15T15:58:37.531Z" w:id="1081047934">
        <w:r w:rsidRPr="78F33490" w:rsidR="78F33490">
          <w:rPr>
            <w:rFonts w:ascii="Times New Roman" w:hAnsi="Times New Roman" w:eastAsia="Times New Roman" w:cs="Times New Roman"/>
            <w:sz w:val="24"/>
            <w:szCs w:val="24"/>
            <w:lang w:val="en-GB"/>
          </w:rPr>
          <w:t>‘</w:t>
        </w:r>
      </w:ins>
      <w:r w:rsidRPr="78F33490" w:rsidR="78F33490">
        <w:rPr>
          <w:rFonts w:ascii="Times New Roman" w:hAnsi="Times New Roman" w:eastAsia="Times New Roman" w:cs="Times New Roman"/>
          <w:sz w:val="24"/>
          <w:szCs w:val="24"/>
          <w:lang w:val="en-GB"/>
        </w:rPr>
        <w:t>Nerger</w:t>
      </w:r>
      <w:ins w:author="Gary Smailes" w:date="2024-01-15T15:58:39.454Z" w:id="1460267556">
        <w:r w:rsidRPr="78F33490" w:rsidR="78F33490">
          <w:rPr>
            <w:rFonts w:ascii="Times New Roman" w:hAnsi="Times New Roman" w:eastAsia="Times New Roman" w:cs="Times New Roman"/>
            <w:sz w:val="24"/>
            <w:szCs w:val="24"/>
            <w:lang w:val="en-GB"/>
          </w:rPr>
          <w:t>’,</w:t>
        </w:r>
      </w:ins>
      <w:r w:rsidRPr="78F33490" w:rsidR="78F33490">
        <w:rPr>
          <w:rFonts w:ascii="Times New Roman" w:hAnsi="Times New Roman" w:eastAsia="Times New Roman" w:cs="Times New Roman"/>
          <w:sz w:val="24"/>
          <w:szCs w:val="24"/>
          <w:lang w:val="en-GB"/>
        </w:rPr>
        <w:t xml:space="preserve"> as we initially pronounced the town, yet after a six-hour drive along a narrow and curvy coastal road it was </w:t>
      </w:r>
      <w:r w:rsidRPr="78F33490" w:rsidR="78F33490">
        <w:rPr>
          <w:rFonts w:ascii="Times New Roman" w:hAnsi="Times New Roman" w:eastAsia="Times New Roman" w:cs="Times New Roman"/>
          <w:sz w:val="24"/>
          <w:szCs w:val="24"/>
          <w:lang w:val="en-GB"/>
        </w:rPr>
        <w:t>immediately</w:t>
      </w:r>
      <w:r w:rsidRPr="78F33490" w:rsidR="78F33490">
        <w:rPr>
          <w:rFonts w:ascii="Times New Roman" w:hAnsi="Times New Roman" w:eastAsia="Times New Roman" w:cs="Times New Roman"/>
          <w:sz w:val="24"/>
          <w:szCs w:val="24"/>
          <w:lang w:val="en-GB"/>
        </w:rPr>
        <w:t xml:space="preserve"> obvious </w:t>
      </w:r>
      <w:r w:rsidRPr="78F33490" w:rsidR="78F33490">
        <w:rPr>
          <w:rFonts w:ascii="Times New Roman" w:hAnsi="Times New Roman" w:eastAsia="Times New Roman" w:cs="Times New Roman"/>
          <w:sz w:val="24"/>
          <w:szCs w:val="24"/>
          <w:lang w:val="en-GB"/>
        </w:rPr>
        <w:t>Nerja</w:t>
      </w:r>
      <w:r w:rsidRPr="78F33490" w:rsidR="78F33490">
        <w:rPr>
          <w:rFonts w:ascii="Times New Roman" w:hAnsi="Times New Roman" w:eastAsia="Times New Roman" w:cs="Times New Roman"/>
          <w:sz w:val="24"/>
          <w:szCs w:val="24"/>
          <w:lang w:val="en-GB"/>
        </w:rPr>
        <w:t xml:space="preserve"> was everything</w:t>
      </w:r>
      <w:del w:author="Gary Smailes" w:date="2024-01-15T15:58:54.936Z" w:id="1668561162">
        <w:r w:rsidRPr="78F33490" w:rsidDel="78F33490">
          <w:rPr>
            <w:rFonts w:ascii="Times New Roman" w:hAnsi="Times New Roman" w:eastAsia="Times New Roman" w:cs="Times New Roman"/>
            <w:sz w:val="24"/>
            <w:szCs w:val="24"/>
            <w:lang w:val="en-GB"/>
          </w:rPr>
          <w:delText>,</w:delText>
        </w:r>
      </w:del>
      <w:r w:rsidRPr="78F33490" w:rsidR="78F33490">
        <w:rPr>
          <w:rFonts w:ascii="Times New Roman" w:hAnsi="Times New Roman" w:eastAsia="Times New Roman" w:cs="Times New Roman"/>
          <w:sz w:val="24"/>
          <w:szCs w:val="24"/>
          <w:lang w:val="en-GB"/>
        </w:rPr>
        <w:t xml:space="preserve"> we had dreamed of as our ideal Spanish retreat.</w:t>
      </w:r>
      <w:ins w:author="Gary Smailes" w:date="2024-01-15T15:58:58.689Z" w:id="873792453">
        <w:r w:rsidRPr="78F33490" w:rsidR="78F33490">
          <w:rPr>
            <w:rFonts w:ascii="Times New Roman" w:hAnsi="Times New Roman" w:eastAsia="Times New Roman" w:cs="Times New Roman"/>
            <w:sz w:val="24"/>
            <w:szCs w:val="24"/>
            <w:lang w:val="en-GB"/>
          </w:rPr>
          <w:t xml:space="preserve"> </w:t>
        </w:r>
      </w:ins>
    </w:p>
    <w:p w:rsidRPr="00D73D87" w:rsidR="00460FA7" w:rsidP="0C8A1D81" w:rsidRDefault="00460FA7" w14:paraId="28189F82" w14:textId="6E5CE97A" w14:noSpellErr="1">
      <w:pPr>
        <w:spacing w:after="0" w:line="360" w:lineRule="auto"/>
        <w:ind w:firstLine="0"/>
        <w:rPr>
          <w:rFonts w:ascii="Times New Roman" w:hAnsi="Times New Roman" w:eastAsia="Times New Roman" w:cs="Times New Roman"/>
          <w:sz w:val="24"/>
          <w:szCs w:val="24"/>
          <w:lang w:val="en-GB"/>
        </w:rPr>
        <w:pPrChange w:author="Gary Smailes" w:date="2024-01-15T15:58:57.911Z">
          <w:pPr>
            <w:spacing w:after="0" w:line="360" w:lineRule="auto"/>
            <w:ind w:firstLine="720"/>
          </w:pPr>
        </w:pPrChange>
      </w:pPr>
      <w:r w:rsidRPr="0C8A1D81" w:rsidR="0C8A1D81">
        <w:rPr>
          <w:rFonts w:ascii="Times New Roman" w:hAnsi="Times New Roman" w:eastAsia="Times New Roman" w:cs="Times New Roman"/>
          <w:sz w:val="24"/>
          <w:szCs w:val="24"/>
          <w:lang w:val="en-GB"/>
        </w:rPr>
        <w:t xml:space="preserve">Quiet, </w:t>
      </w:r>
      <w:r w:rsidRPr="0C8A1D81" w:rsidR="0C8A1D81">
        <w:rPr>
          <w:rFonts w:ascii="Times New Roman" w:hAnsi="Times New Roman" w:eastAsia="Times New Roman" w:cs="Times New Roman"/>
          <w:sz w:val="24"/>
          <w:szCs w:val="24"/>
          <w:lang w:val="en-GB"/>
        </w:rPr>
        <w:t>quaint,</w:t>
      </w:r>
      <w:r w:rsidRPr="0C8A1D81" w:rsidR="0C8A1D81">
        <w:rPr>
          <w:rFonts w:ascii="Times New Roman" w:hAnsi="Times New Roman" w:eastAsia="Times New Roman" w:cs="Times New Roman"/>
          <w:sz w:val="24"/>
          <w:szCs w:val="24"/>
          <w:lang w:val="en-GB"/>
        </w:rPr>
        <w:t xml:space="preserve"> quirky</w:t>
      </w:r>
      <w:r w:rsidRPr="0C8A1D81" w:rsidR="0C8A1D81">
        <w:rPr>
          <w:rFonts w:ascii="Times New Roman" w:hAnsi="Times New Roman" w:eastAsia="Times New Roman" w:cs="Times New Roman"/>
          <w:sz w:val="24"/>
          <w:szCs w:val="24"/>
          <w:lang w:val="en-GB"/>
        </w:rPr>
        <w:t>,</w:t>
      </w:r>
      <w:r w:rsidRPr="0C8A1D81" w:rsidR="0C8A1D81">
        <w:rPr>
          <w:rFonts w:ascii="Times New Roman" w:hAnsi="Times New Roman" w:eastAsia="Times New Roman" w:cs="Times New Roman"/>
          <w:sz w:val="24"/>
          <w:szCs w:val="24"/>
          <w:lang w:val="en-GB"/>
        </w:rPr>
        <w:t xml:space="preserve"> and </w:t>
      </w:r>
      <w:r w:rsidRPr="0C8A1D81" w:rsidR="0C8A1D81">
        <w:rPr>
          <w:rFonts w:ascii="Times New Roman" w:hAnsi="Times New Roman" w:eastAsia="Times New Roman" w:cs="Times New Roman"/>
          <w:sz w:val="24"/>
          <w:szCs w:val="24"/>
          <w:lang w:val="en-GB"/>
        </w:rPr>
        <w:t>even ch</w:t>
      </w:r>
      <w:r w:rsidRPr="0C8A1D81" w:rsidR="0C8A1D81">
        <w:rPr>
          <w:rFonts w:ascii="Times New Roman" w:hAnsi="Times New Roman" w:eastAsia="Times New Roman" w:cs="Times New Roman"/>
          <w:sz w:val="24"/>
          <w:szCs w:val="24"/>
          <w:lang w:val="en-GB"/>
        </w:rPr>
        <w:t>eaper</w:t>
      </w:r>
      <w:r w:rsidRPr="0C8A1D81" w:rsidR="0C8A1D81">
        <w:rPr>
          <w:rFonts w:ascii="Times New Roman" w:hAnsi="Times New Roman" w:eastAsia="Times New Roman" w:cs="Times New Roman"/>
          <w:sz w:val="24"/>
          <w:szCs w:val="24"/>
          <w:lang w:val="en-GB"/>
        </w:rPr>
        <w:t>.</w:t>
      </w:r>
      <w:r w:rsidRPr="0C8A1D81" w:rsidR="0C8A1D81">
        <w:rPr>
          <w:rFonts w:ascii="Times New Roman" w:hAnsi="Times New Roman" w:eastAsia="Times New Roman" w:cs="Times New Roman"/>
          <w:sz w:val="24"/>
          <w:szCs w:val="24"/>
          <w:lang w:val="en-GB"/>
        </w:rPr>
        <w:t xml:space="preserve"> </w:t>
      </w:r>
      <w:r w:rsidRPr="0C8A1D81" w:rsidR="0C8A1D81">
        <w:rPr>
          <w:rFonts w:ascii="Times New Roman" w:hAnsi="Times New Roman" w:eastAsia="Times New Roman" w:cs="Times New Roman"/>
          <w:sz w:val="24"/>
          <w:szCs w:val="24"/>
          <w:lang w:val="en-GB"/>
        </w:rPr>
        <w:t xml:space="preserve">They bought the apartment even though construction had barely </w:t>
      </w:r>
      <w:r w:rsidRPr="0C8A1D81" w:rsidR="0C8A1D81">
        <w:rPr>
          <w:rFonts w:ascii="Times New Roman" w:hAnsi="Times New Roman" w:eastAsia="Times New Roman" w:cs="Times New Roman"/>
          <w:sz w:val="24"/>
          <w:szCs w:val="24"/>
          <w:lang w:val="en-GB"/>
        </w:rPr>
        <w:t>commenced</w:t>
      </w:r>
      <w:r w:rsidRPr="0C8A1D81" w:rsidR="0C8A1D81">
        <w:rPr>
          <w:rFonts w:ascii="Times New Roman" w:hAnsi="Times New Roman" w:eastAsia="Times New Roman" w:cs="Times New Roman"/>
          <w:sz w:val="24"/>
          <w:szCs w:val="24"/>
          <w:lang w:val="en-GB"/>
        </w:rPr>
        <w:t>.</w:t>
      </w:r>
      <w:r w:rsidRPr="0C8A1D81" w:rsidR="0C8A1D81">
        <w:rPr>
          <w:rFonts w:ascii="Times New Roman" w:hAnsi="Times New Roman" w:eastAsia="Times New Roman" w:cs="Times New Roman"/>
          <w:sz w:val="24"/>
          <w:szCs w:val="24"/>
          <w:lang w:val="en-GB"/>
        </w:rPr>
        <w:t xml:space="preserve"> </w:t>
      </w:r>
      <w:r w:rsidRPr="0C8A1D81" w:rsidR="0C8A1D81">
        <w:rPr>
          <w:rFonts w:ascii="Times New Roman" w:hAnsi="Times New Roman" w:eastAsia="Times New Roman" w:cs="Times New Roman"/>
          <w:sz w:val="24"/>
          <w:szCs w:val="24"/>
          <w:lang w:val="en-GB"/>
        </w:rPr>
        <w:t xml:space="preserve">It was the beginning of our family love affair with </w:t>
      </w:r>
      <w:r w:rsidRPr="0C8A1D81" w:rsidR="0C8A1D81">
        <w:rPr>
          <w:rFonts w:ascii="Times New Roman" w:hAnsi="Times New Roman" w:eastAsia="Times New Roman" w:cs="Times New Roman"/>
          <w:sz w:val="24"/>
          <w:szCs w:val="24"/>
          <w:lang w:val="en-GB"/>
        </w:rPr>
        <w:t>one of Spain’s most</w:t>
      </w:r>
      <w:r w:rsidRPr="0C8A1D81" w:rsidR="0C8A1D81">
        <w:rPr>
          <w:rFonts w:ascii="Times New Roman" w:hAnsi="Times New Roman" w:eastAsia="Times New Roman" w:cs="Times New Roman"/>
          <w:sz w:val="24"/>
          <w:szCs w:val="24"/>
          <w:lang w:val="en-GB"/>
        </w:rPr>
        <w:t xml:space="preserve"> </w:t>
      </w:r>
      <w:r w:rsidRPr="0C8A1D81" w:rsidR="0C8A1D81">
        <w:rPr>
          <w:rFonts w:ascii="Times New Roman" w:hAnsi="Times New Roman" w:eastAsia="Times New Roman" w:cs="Times New Roman"/>
          <w:sz w:val="24"/>
          <w:szCs w:val="24"/>
          <w:lang w:val="en-GB"/>
        </w:rPr>
        <w:t>beautiful</w:t>
      </w:r>
      <w:r w:rsidRPr="0C8A1D81" w:rsidR="0C8A1D81">
        <w:rPr>
          <w:rFonts w:ascii="Times New Roman" w:hAnsi="Times New Roman" w:eastAsia="Times New Roman" w:cs="Times New Roman"/>
          <w:sz w:val="24"/>
          <w:szCs w:val="24"/>
          <w:lang w:val="en-GB"/>
        </w:rPr>
        <w:t xml:space="preserve"> </w:t>
      </w:r>
      <w:r w:rsidRPr="0C8A1D81" w:rsidR="0C8A1D81">
        <w:rPr>
          <w:rFonts w:ascii="Times New Roman" w:hAnsi="Times New Roman" w:eastAsia="Times New Roman" w:cs="Times New Roman"/>
          <w:sz w:val="24"/>
          <w:szCs w:val="24"/>
          <w:lang w:val="en-GB"/>
        </w:rPr>
        <w:t>place</w:t>
      </w:r>
      <w:r w:rsidRPr="0C8A1D81" w:rsidR="0C8A1D81">
        <w:rPr>
          <w:rFonts w:ascii="Times New Roman" w:hAnsi="Times New Roman" w:eastAsia="Times New Roman" w:cs="Times New Roman"/>
          <w:sz w:val="24"/>
          <w:szCs w:val="24"/>
          <w:lang w:val="en-GB"/>
        </w:rPr>
        <w:t>s</w:t>
      </w:r>
      <w:r w:rsidRPr="0C8A1D81" w:rsidR="0C8A1D81">
        <w:rPr>
          <w:rFonts w:ascii="Times New Roman" w:hAnsi="Times New Roman" w:eastAsia="Times New Roman" w:cs="Times New Roman"/>
          <w:sz w:val="24"/>
          <w:szCs w:val="24"/>
          <w:lang w:val="en-GB"/>
        </w:rPr>
        <w:t>.</w:t>
      </w:r>
    </w:p>
    <w:p w:rsidRPr="00D73D87" w:rsidR="005527E3" w:rsidP="00E37332" w:rsidRDefault="007D2163" w14:paraId="70BC6A50" w14:textId="6CF37EA1">
      <w:pPr>
        <w:spacing w:after="0" w:line="360" w:lineRule="auto"/>
        <w:ind w:firstLine="720"/>
        <w:rPr>
          <w:rFonts w:ascii="Times New Roman" w:hAnsi="Times New Roman" w:eastAsia="Times New Roman" w:cs="Times New Roman"/>
          <w:sz w:val="24"/>
          <w:szCs w:val="24"/>
          <w:lang w:val="en-GB"/>
        </w:rPr>
      </w:pPr>
      <w:r w:rsidRPr="0C8A1D81" w:rsidR="0C8A1D81">
        <w:rPr>
          <w:rFonts w:ascii="Times New Roman" w:hAnsi="Times New Roman" w:eastAsia="Times New Roman" w:cs="Times New Roman"/>
          <w:sz w:val="24"/>
          <w:szCs w:val="24"/>
          <w:lang w:val="en-GB"/>
        </w:rPr>
        <w:t>Not much had visibly changed to the interior landscape of Spain since our first visit. The views to the left and right of the road</w:t>
      </w:r>
      <w:ins w:author="Gary Smailes" w:date="2024-01-15T15:59:25.288Z" w:id="512851514">
        <w:r w:rsidRPr="0C8A1D81" w:rsidR="0C8A1D81">
          <w:rPr>
            <w:rFonts w:ascii="Times New Roman" w:hAnsi="Times New Roman" w:eastAsia="Times New Roman" w:cs="Times New Roman"/>
            <w:sz w:val="24"/>
            <w:szCs w:val="24"/>
            <w:lang w:val="en-GB"/>
          </w:rPr>
          <w:t>,</w:t>
        </w:r>
      </w:ins>
      <w:r w:rsidRPr="0C8A1D81" w:rsidR="0C8A1D81">
        <w:rPr>
          <w:rFonts w:ascii="Times New Roman" w:hAnsi="Times New Roman" w:eastAsia="Times New Roman" w:cs="Times New Roman"/>
          <w:sz w:val="24"/>
          <w:szCs w:val="24"/>
          <w:lang w:val="en-GB"/>
        </w:rPr>
        <w:t xml:space="preserve"> while driving through France</w:t>
      </w:r>
      <w:ins w:author="Gary Smailes" w:date="2024-01-15T15:59:28.804Z" w:id="945674503">
        <w:r w:rsidRPr="0C8A1D81" w:rsidR="0C8A1D81">
          <w:rPr>
            <w:rFonts w:ascii="Times New Roman" w:hAnsi="Times New Roman" w:eastAsia="Times New Roman" w:cs="Times New Roman"/>
            <w:sz w:val="24"/>
            <w:szCs w:val="24"/>
            <w:lang w:val="en-GB"/>
          </w:rPr>
          <w:t>,</w:t>
        </w:r>
      </w:ins>
      <w:r w:rsidRPr="0C8A1D81" w:rsidR="0C8A1D81">
        <w:rPr>
          <w:rFonts w:ascii="Times New Roman" w:hAnsi="Times New Roman" w:eastAsia="Times New Roman" w:cs="Times New Roman"/>
          <w:sz w:val="24"/>
          <w:szCs w:val="24"/>
          <w:lang w:val="en-GB"/>
        </w:rPr>
        <w:t xml:space="preserve"> had been noticeably different. Lush green fields growing everything from grapes to garlic covered the terrain as far as the horizon. In Spain, there was nothing, just dry scrub, a few random olive trees, and on the fringes of each town and village, scattered allotments.</w:t>
      </w:r>
    </w:p>
    <w:p w:rsidRPr="00D73D87" w:rsidR="003A03AD" w:rsidP="00E37332" w:rsidRDefault="000B549F" w14:paraId="4B87AC3E" w14:textId="6B9A424D">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Other than fuel and potty stops, I hadn’t had a rest since hitting French territory</w:t>
      </w:r>
      <w:r w:rsidRPr="00D73D87" w:rsidR="00D83A42">
        <w:rPr>
          <w:rFonts w:ascii="Times New Roman" w:hAnsi="Times New Roman" w:eastAsia="Times New Roman" w:cs="Times New Roman"/>
          <w:sz w:val="24"/>
          <w:szCs w:val="24"/>
          <w:lang w:val="en-GB"/>
        </w:rPr>
        <w:t>. I was exhausted but stubbornly soldiered on</w:t>
      </w:r>
      <w:r w:rsidRPr="00D73D87" w:rsidR="00F01AB4">
        <w:rPr>
          <w:rFonts w:ascii="Times New Roman" w:hAnsi="Times New Roman" w:eastAsia="Times New Roman" w:cs="Times New Roman"/>
          <w:sz w:val="24"/>
          <w:szCs w:val="24"/>
          <w:lang w:val="en-GB"/>
        </w:rPr>
        <w:t xml:space="preserve"> wanting to </w:t>
      </w:r>
      <w:r w:rsidRPr="00D73D87" w:rsidR="00B91A9E">
        <w:rPr>
          <w:rFonts w:ascii="Times New Roman" w:hAnsi="Times New Roman" w:eastAsia="Times New Roman" w:cs="Times New Roman"/>
          <w:sz w:val="24"/>
          <w:szCs w:val="24"/>
          <w:lang w:val="en-GB"/>
        </w:rPr>
        <w:t>reach</w:t>
      </w:r>
      <w:r w:rsidRPr="00D73D87" w:rsidR="00F01AB4">
        <w:rPr>
          <w:rFonts w:ascii="Times New Roman" w:hAnsi="Times New Roman" w:eastAsia="Times New Roman" w:cs="Times New Roman"/>
          <w:sz w:val="24"/>
          <w:szCs w:val="24"/>
          <w:lang w:val="en-GB"/>
        </w:rPr>
        <w:t xml:space="preserve"> Nerja</w:t>
      </w:r>
      <w:r w:rsidRPr="00D73D87" w:rsidR="00D83A42">
        <w:rPr>
          <w:rFonts w:ascii="Times New Roman" w:hAnsi="Times New Roman" w:eastAsia="Times New Roman" w:cs="Times New Roman"/>
          <w:sz w:val="24"/>
          <w:szCs w:val="24"/>
          <w:lang w:val="en-GB"/>
        </w:rPr>
        <w:t xml:space="preserve">. </w:t>
      </w:r>
      <w:r w:rsidRPr="00D73D87" w:rsidR="00CC1CDF">
        <w:rPr>
          <w:rFonts w:ascii="Times New Roman" w:hAnsi="Times New Roman" w:eastAsia="Times New Roman" w:cs="Times New Roman"/>
          <w:sz w:val="24"/>
          <w:szCs w:val="24"/>
          <w:lang w:val="en-GB"/>
        </w:rPr>
        <w:t>Just out</w:t>
      </w:r>
      <w:r w:rsidRPr="00D73D87" w:rsidR="003A03AD">
        <w:rPr>
          <w:rFonts w:ascii="Times New Roman" w:hAnsi="Times New Roman" w:eastAsia="Times New Roman" w:cs="Times New Roman"/>
          <w:sz w:val="24"/>
          <w:szCs w:val="24"/>
          <w:lang w:val="en-GB"/>
        </w:rPr>
        <w:t xml:space="preserve">side Granada I fell asleep at the </w:t>
      </w:r>
      <w:r w:rsidRPr="00D73D87" w:rsidR="00AD6CA0">
        <w:rPr>
          <w:rFonts w:ascii="Times New Roman" w:hAnsi="Times New Roman" w:eastAsia="Times New Roman" w:cs="Times New Roman"/>
          <w:sz w:val="24"/>
          <w:szCs w:val="24"/>
          <w:lang w:val="en-GB"/>
        </w:rPr>
        <w:t>wheel but</w:t>
      </w:r>
      <w:r w:rsidRPr="00D73D87" w:rsidR="001D04F5">
        <w:rPr>
          <w:rFonts w:ascii="Times New Roman" w:hAnsi="Times New Roman" w:eastAsia="Times New Roman" w:cs="Times New Roman"/>
          <w:sz w:val="24"/>
          <w:szCs w:val="24"/>
          <w:lang w:val="en-GB"/>
        </w:rPr>
        <w:t xml:space="preserve"> </w:t>
      </w:r>
      <w:r w:rsidRPr="00D73D87" w:rsidR="003A03AD">
        <w:rPr>
          <w:rFonts w:ascii="Times New Roman" w:hAnsi="Times New Roman" w:eastAsia="Times New Roman" w:cs="Times New Roman"/>
          <w:sz w:val="24"/>
          <w:szCs w:val="24"/>
          <w:lang w:val="en-GB"/>
        </w:rPr>
        <w:t>woke in time to</w:t>
      </w:r>
      <w:r w:rsidRPr="00D73D87" w:rsidR="00211EE3">
        <w:rPr>
          <w:rFonts w:ascii="Times New Roman" w:hAnsi="Times New Roman" w:eastAsia="Times New Roman" w:cs="Times New Roman"/>
          <w:sz w:val="24"/>
          <w:szCs w:val="24"/>
          <w:lang w:val="en-GB"/>
        </w:rPr>
        <w:t xml:space="preserve"> swerve back onto my side of the road. Thankfully</w:t>
      </w:r>
      <w:r w:rsidRPr="00D73D87" w:rsidR="00DD3FF9">
        <w:rPr>
          <w:rFonts w:ascii="Times New Roman" w:hAnsi="Times New Roman" w:eastAsia="Times New Roman" w:cs="Times New Roman"/>
          <w:sz w:val="24"/>
          <w:szCs w:val="24"/>
          <w:lang w:val="en-GB"/>
        </w:rPr>
        <w:t>,</w:t>
      </w:r>
      <w:r w:rsidRPr="00D73D87" w:rsidR="00211EE3">
        <w:rPr>
          <w:rFonts w:ascii="Times New Roman" w:hAnsi="Times New Roman" w:eastAsia="Times New Roman" w:cs="Times New Roman"/>
          <w:sz w:val="24"/>
          <w:szCs w:val="24"/>
          <w:lang w:val="en-GB"/>
        </w:rPr>
        <w:t xml:space="preserve"> not</w:t>
      </w:r>
      <w:r w:rsidRPr="00D73D87" w:rsidR="00956FAC">
        <w:rPr>
          <w:rFonts w:ascii="Times New Roman" w:hAnsi="Times New Roman" w:eastAsia="Times New Roman" w:cs="Times New Roman"/>
          <w:sz w:val="24"/>
          <w:szCs w:val="24"/>
          <w:lang w:val="en-GB"/>
        </w:rPr>
        <w:t>hing was coming but at the next layby, I pulled in and slept for a few hours.</w:t>
      </w:r>
    </w:p>
    <w:p w:rsidRPr="00D73D87" w:rsidR="00023DD1" w:rsidP="00E37332" w:rsidRDefault="006519AB" w14:paraId="3283A6A8" w14:textId="34E28CAB">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lastRenderedPageBreak/>
        <w:t xml:space="preserve">Some </w:t>
      </w:r>
      <w:r w:rsidRPr="00D73D87" w:rsidR="0025536E">
        <w:rPr>
          <w:rFonts w:ascii="Times New Roman" w:hAnsi="Times New Roman" w:eastAsia="Times New Roman" w:cs="Times New Roman"/>
          <w:sz w:val="24"/>
          <w:szCs w:val="24"/>
          <w:lang w:val="en-GB"/>
        </w:rPr>
        <w:t>thirty</w:t>
      </w:r>
      <w:r w:rsidRPr="00D73D87" w:rsidR="00F51DB9">
        <w:rPr>
          <w:rFonts w:ascii="Times New Roman" w:hAnsi="Times New Roman" w:eastAsia="Times New Roman" w:cs="Times New Roman"/>
          <w:sz w:val="24"/>
          <w:szCs w:val="24"/>
          <w:lang w:val="en-GB"/>
        </w:rPr>
        <w:t xml:space="preserve"> hours after leaving Staines, </w:t>
      </w:r>
      <w:r w:rsidRPr="00D73D87" w:rsidR="008F5698">
        <w:rPr>
          <w:rFonts w:ascii="Times New Roman" w:hAnsi="Times New Roman" w:eastAsia="Times New Roman" w:cs="Times New Roman"/>
          <w:sz w:val="24"/>
          <w:szCs w:val="24"/>
          <w:lang w:val="en-GB"/>
        </w:rPr>
        <w:t>I</w:t>
      </w:r>
      <w:r w:rsidRPr="00D73D87" w:rsidR="00554ED9">
        <w:rPr>
          <w:rFonts w:ascii="Times New Roman" w:hAnsi="Times New Roman" w:eastAsia="Times New Roman" w:cs="Times New Roman"/>
          <w:sz w:val="24"/>
          <w:szCs w:val="24"/>
          <w:lang w:val="en-GB"/>
        </w:rPr>
        <w:t xml:space="preserve"> turned yet another </w:t>
      </w:r>
      <w:r w:rsidRPr="00D73D87" w:rsidR="005679AF">
        <w:rPr>
          <w:rFonts w:ascii="Times New Roman" w:hAnsi="Times New Roman" w:eastAsia="Times New Roman" w:cs="Times New Roman"/>
          <w:sz w:val="24"/>
          <w:szCs w:val="24"/>
          <w:lang w:val="en-GB"/>
        </w:rPr>
        <w:t xml:space="preserve">sharp bend on the narrow coastal road </w:t>
      </w:r>
      <w:r w:rsidRPr="00D73D87" w:rsidR="00AA4B33">
        <w:rPr>
          <w:rFonts w:ascii="Times New Roman" w:hAnsi="Times New Roman" w:eastAsia="Times New Roman" w:cs="Times New Roman"/>
          <w:sz w:val="24"/>
          <w:szCs w:val="24"/>
          <w:lang w:val="en-GB"/>
        </w:rPr>
        <w:t xml:space="preserve">near Rio de la Miel </w:t>
      </w:r>
      <w:r w:rsidRPr="00D73D87" w:rsidR="005679AF">
        <w:rPr>
          <w:rFonts w:ascii="Times New Roman" w:hAnsi="Times New Roman" w:eastAsia="Times New Roman" w:cs="Times New Roman"/>
          <w:sz w:val="24"/>
          <w:szCs w:val="24"/>
          <w:lang w:val="en-GB"/>
        </w:rPr>
        <w:t xml:space="preserve">and there was Nerja in front of me. I pulled over onto </w:t>
      </w:r>
      <w:r w:rsidRPr="00D73D87" w:rsidR="0004354B">
        <w:rPr>
          <w:rFonts w:ascii="Times New Roman" w:hAnsi="Times New Roman" w:eastAsia="Times New Roman" w:cs="Times New Roman"/>
          <w:sz w:val="24"/>
          <w:szCs w:val="24"/>
          <w:lang w:val="en-GB"/>
        </w:rPr>
        <w:t xml:space="preserve">a patch of rough ground </w:t>
      </w:r>
      <w:r w:rsidRPr="00D73D87" w:rsidR="000C5E22">
        <w:rPr>
          <w:rFonts w:ascii="Times New Roman" w:hAnsi="Times New Roman" w:eastAsia="Times New Roman" w:cs="Times New Roman"/>
          <w:sz w:val="24"/>
          <w:szCs w:val="24"/>
          <w:lang w:val="en-GB"/>
        </w:rPr>
        <w:t xml:space="preserve">and </w:t>
      </w:r>
      <w:r w:rsidRPr="00D73D87" w:rsidR="0004354B">
        <w:rPr>
          <w:rFonts w:ascii="Times New Roman" w:hAnsi="Times New Roman" w:eastAsia="Times New Roman" w:cs="Times New Roman"/>
          <w:sz w:val="24"/>
          <w:szCs w:val="24"/>
          <w:lang w:val="en-GB"/>
        </w:rPr>
        <w:t>climbed out</w:t>
      </w:r>
      <w:r w:rsidRPr="00D73D87" w:rsidR="00D92837">
        <w:rPr>
          <w:rFonts w:ascii="Times New Roman" w:hAnsi="Times New Roman" w:eastAsia="Times New Roman" w:cs="Times New Roman"/>
          <w:sz w:val="24"/>
          <w:szCs w:val="24"/>
          <w:lang w:val="en-GB"/>
        </w:rPr>
        <w:t>,</w:t>
      </w:r>
      <w:r w:rsidRPr="00D73D87" w:rsidR="00062186">
        <w:rPr>
          <w:rFonts w:ascii="Times New Roman" w:hAnsi="Times New Roman" w:eastAsia="Times New Roman" w:cs="Times New Roman"/>
          <w:sz w:val="24"/>
          <w:szCs w:val="24"/>
          <w:lang w:val="en-GB"/>
        </w:rPr>
        <w:t xml:space="preserve"> my voice husky from </w:t>
      </w:r>
      <w:r w:rsidRPr="00D73D87" w:rsidR="00F819FB">
        <w:rPr>
          <w:rFonts w:ascii="Times New Roman" w:hAnsi="Times New Roman" w:eastAsia="Times New Roman" w:cs="Times New Roman"/>
          <w:sz w:val="24"/>
          <w:szCs w:val="24"/>
          <w:lang w:val="en-GB"/>
        </w:rPr>
        <w:t xml:space="preserve">hours of </w:t>
      </w:r>
      <w:r w:rsidRPr="00D73D87" w:rsidR="00062186">
        <w:rPr>
          <w:rFonts w:ascii="Times New Roman" w:hAnsi="Times New Roman" w:eastAsia="Times New Roman" w:cs="Times New Roman"/>
          <w:sz w:val="24"/>
          <w:szCs w:val="24"/>
          <w:lang w:val="en-GB"/>
        </w:rPr>
        <w:t>singing along to</w:t>
      </w:r>
      <w:r w:rsidRPr="00D73D87" w:rsidR="00811A49">
        <w:rPr>
          <w:rFonts w:ascii="Times New Roman" w:hAnsi="Times New Roman" w:eastAsia="Times New Roman" w:cs="Times New Roman"/>
          <w:sz w:val="24"/>
          <w:szCs w:val="24"/>
          <w:lang w:val="en-GB"/>
        </w:rPr>
        <w:t xml:space="preserve"> mainly Motown hits</w:t>
      </w:r>
      <w:r w:rsidRPr="00D73D87" w:rsidR="00023DD1">
        <w:rPr>
          <w:rFonts w:ascii="Times New Roman" w:hAnsi="Times New Roman" w:eastAsia="Times New Roman" w:cs="Times New Roman"/>
          <w:sz w:val="24"/>
          <w:szCs w:val="24"/>
          <w:lang w:val="en-GB"/>
        </w:rPr>
        <w:t>.</w:t>
      </w:r>
      <w:r w:rsidRPr="00D73D87" w:rsidR="0004354B">
        <w:rPr>
          <w:rFonts w:ascii="Times New Roman" w:hAnsi="Times New Roman" w:eastAsia="Times New Roman" w:cs="Times New Roman"/>
          <w:sz w:val="24"/>
          <w:szCs w:val="24"/>
          <w:lang w:val="en-GB"/>
        </w:rPr>
        <w:t xml:space="preserve"> </w:t>
      </w:r>
      <w:r w:rsidRPr="00D73D87" w:rsidR="00023DD1">
        <w:rPr>
          <w:rFonts w:ascii="Times New Roman" w:hAnsi="Times New Roman" w:eastAsia="Times New Roman" w:cs="Times New Roman"/>
          <w:sz w:val="24"/>
          <w:szCs w:val="24"/>
          <w:lang w:val="en-GB"/>
        </w:rPr>
        <w:t>W</w:t>
      </w:r>
      <w:r w:rsidRPr="00D73D87" w:rsidR="0004354B">
        <w:rPr>
          <w:rFonts w:ascii="Times New Roman" w:hAnsi="Times New Roman" w:eastAsia="Times New Roman" w:cs="Times New Roman"/>
          <w:sz w:val="24"/>
          <w:szCs w:val="24"/>
          <w:lang w:val="en-GB"/>
        </w:rPr>
        <w:t xml:space="preserve">hile I puffed away </w:t>
      </w:r>
      <w:r w:rsidRPr="00D73D87" w:rsidR="00B75017">
        <w:rPr>
          <w:rFonts w:ascii="Times New Roman" w:hAnsi="Times New Roman" w:eastAsia="Times New Roman" w:cs="Times New Roman"/>
          <w:sz w:val="24"/>
          <w:szCs w:val="24"/>
          <w:lang w:val="en-GB"/>
        </w:rPr>
        <w:t>at my umpteenth cigarette of the journey</w:t>
      </w:r>
      <w:r w:rsidRPr="00D73D87" w:rsidR="00023DD1">
        <w:rPr>
          <w:rFonts w:ascii="Times New Roman" w:hAnsi="Times New Roman" w:eastAsia="Times New Roman" w:cs="Times New Roman"/>
          <w:sz w:val="24"/>
          <w:szCs w:val="24"/>
          <w:lang w:val="en-GB"/>
        </w:rPr>
        <w:t>, I</w:t>
      </w:r>
      <w:r w:rsidRPr="00D73D87" w:rsidR="00B75017">
        <w:rPr>
          <w:rFonts w:ascii="Times New Roman" w:hAnsi="Times New Roman" w:eastAsia="Times New Roman" w:cs="Times New Roman"/>
          <w:sz w:val="24"/>
          <w:szCs w:val="24"/>
          <w:lang w:val="en-GB"/>
        </w:rPr>
        <w:t xml:space="preserve"> </w:t>
      </w:r>
      <w:r w:rsidRPr="00D73D87" w:rsidR="0004354B">
        <w:rPr>
          <w:rFonts w:ascii="Times New Roman" w:hAnsi="Times New Roman" w:eastAsia="Times New Roman" w:cs="Times New Roman"/>
          <w:sz w:val="24"/>
          <w:szCs w:val="24"/>
          <w:lang w:val="en-GB"/>
        </w:rPr>
        <w:t xml:space="preserve">drank in the vision </w:t>
      </w:r>
      <w:r w:rsidRPr="00D73D87" w:rsidR="00B8235E">
        <w:rPr>
          <w:rFonts w:ascii="Times New Roman" w:hAnsi="Times New Roman" w:eastAsia="Times New Roman" w:cs="Times New Roman"/>
          <w:sz w:val="24"/>
          <w:szCs w:val="24"/>
          <w:lang w:val="en-GB"/>
        </w:rPr>
        <w:t>of my new abode</w:t>
      </w:r>
      <w:r w:rsidRPr="00D73D87" w:rsidR="0004354B">
        <w:rPr>
          <w:rFonts w:ascii="Times New Roman" w:hAnsi="Times New Roman" w:eastAsia="Times New Roman" w:cs="Times New Roman"/>
          <w:sz w:val="24"/>
          <w:szCs w:val="24"/>
          <w:lang w:val="en-GB"/>
        </w:rPr>
        <w:t>.</w:t>
      </w:r>
    </w:p>
    <w:p w:rsidRPr="00D73D87" w:rsidR="0004354B" w:rsidP="00E37332" w:rsidRDefault="00F92B31" w14:paraId="471F9F45" w14:textId="268BB11E">
      <w:pPr>
        <w:spacing w:after="0" w:line="360" w:lineRule="auto"/>
        <w:ind w:firstLine="720"/>
        <w:rPr>
          <w:rFonts w:ascii="Times New Roman" w:hAnsi="Times New Roman" w:eastAsia="Times New Roman" w:cs="Times New Roman"/>
          <w:sz w:val="24"/>
          <w:szCs w:val="24"/>
          <w:lang w:val="en-GB"/>
        </w:rPr>
      </w:pPr>
      <w:r w:rsidRPr="0C8A1D81" w:rsidR="0C8A1D81">
        <w:rPr>
          <w:rFonts w:ascii="Times New Roman" w:hAnsi="Times New Roman" w:eastAsia="Times New Roman" w:cs="Times New Roman"/>
          <w:sz w:val="24"/>
          <w:szCs w:val="24"/>
          <w:lang w:val="en-GB"/>
        </w:rPr>
        <w:t xml:space="preserve">This stretch of coastline was different from </w:t>
      </w:r>
      <w:r w:rsidRPr="0C8A1D81" w:rsidR="0C8A1D81">
        <w:rPr>
          <w:rFonts w:ascii="Times New Roman" w:hAnsi="Times New Roman" w:eastAsia="Times New Roman" w:cs="Times New Roman"/>
          <w:sz w:val="24"/>
          <w:szCs w:val="24"/>
          <w:lang w:val="en-GB"/>
        </w:rPr>
        <w:t>almost everywhere</w:t>
      </w:r>
      <w:r w:rsidRPr="0C8A1D81" w:rsidR="0C8A1D81">
        <w:rPr>
          <w:rFonts w:ascii="Times New Roman" w:hAnsi="Times New Roman" w:eastAsia="Times New Roman" w:cs="Times New Roman"/>
          <w:sz w:val="24"/>
          <w:szCs w:val="24"/>
          <w:lang w:val="en-GB"/>
        </w:rPr>
        <w:t xml:space="preserve"> on the Costa del Sol. Stark limestone cliffs formed a backdrop to small and intimate coves</w:t>
      </w:r>
      <w:ins w:author="Gary Smailes" w:date="2024-01-15T16:17:31.491Z" w:id="215029668">
        <w:r w:rsidRPr="0C8A1D81" w:rsidR="0C8A1D81">
          <w:rPr>
            <w:rFonts w:ascii="Times New Roman" w:hAnsi="Times New Roman" w:eastAsia="Times New Roman" w:cs="Times New Roman"/>
            <w:sz w:val="24"/>
            <w:szCs w:val="24"/>
            <w:lang w:val="en-GB"/>
          </w:rPr>
          <w:t>,</w:t>
        </w:r>
      </w:ins>
      <w:r w:rsidRPr="0C8A1D81" w:rsidR="0C8A1D81">
        <w:rPr>
          <w:rFonts w:ascii="Times New Roman" w:hAnsi="Times New Roman" w:eastAsia="Times New Roman" w:cs="Times New Roman"/>
          <w:sz w:val="24"/>
          <w:szCs w:val="24"/>
          <w:lang w:val="en-GB"/>
        </w:rPr>
        <w:t xml:space="preserve"> where the blue Mediterranean kissed the sandy shore. It was an active fishing region and at night, lines of boats bobbed up and down in </w:t>
      </w:r>
      <w:r w:rsidRPr="0C8A1D81" w:rsidR="0C8A1D81">
        <w:rPr>
          <w:rFonts w:ascii="Times New Roman" w:hAnsi="Times New Roman" w:eastAsia="Times New Roman" w:cs="Times New Roman"/>
          <w:sz w:val="24"/>
          <w:szCs w:val="24"/>
          <w:lang w:val="en-GB"/>
        </w:rPr>
        <w:t>a long line</w:t>
      </w:r>
      <w:r w:rsidRPr="0C8A1D81" w:rsidR="0C8A1D81">
        <w:rPr>
          <w:rFonts w:ascii="Times New Roman" w:hAnsi="Times New Roman" w:eastAsia="Times New Roman" w:cs="Times New Roman"/>
          <w:sz w:val="24"/>
          <w:szCs w:val="24"/>
          <w:lang w:val="en-GB"/>
        </w:rPr>
        <w:t xml:space="preserve"> parallel with the coast. Their bright lights often being confused with low-lying stars.</w:t>
      </w:r>
    </w:p>
    <w:p w:rsidRPr="00D73D87" w:rsidR="00DE6C19" w:rsidP="00E37332" w:rsidRDefault="00DE6C19" w14:paraId="116B6577" w14:textId="56C409EC">
      <w:pPr>
        <w:spacing w:after="0" w:line="360" w:lineRule="auto"/>
        <w:ind w:firstLine="720"/>
        <w:rPr>
          <w:rFonts w:ascii="Times New Roman" w:hAnsi="Times New Roman" w:eastAsia="Times New Roman" w:cs="Times New Roman"/>
          <w:sz w:val="24"/>
          <w:szCs w:val="24"/>
          <w:lang w:val="en-GB"/>
        </w:rPr>
      </w:pPr>
      <w:r w:rsidRPr="0C8A1D81" w:rsidR="0C8A1D81">
        <w:rPr>
          <w:rFonts w:ascii="Times New Roman" w:hAnsi="Times New Roman" w:eastAsia="Times New Roman" w:cs="Times New Roman"/>
          <w:sz w:val="24"/>
          <w:szCs w:val="24"/>
          <w:lang w:val="en-GB"/>
        </w:rPr>
        <w:t>Nerja</w:t>
      </w:r>
      <w:r w:rsidRPr="0C8A1D81" w:rsidR="0C8A1D81">
        <w:rPr>
          <w:rFonts w:ascii="Times New Roman" w:hAnsi="Times New Roman" w:eastAsia="Times New Roman" w:cs="Times New Roman"/>
          <w:sz w:val="24"/>
          <w:szCs w:val="24"/>
          <w:lang w:val="en-GB"/>
        </w:rPr>
        <w:t xml:space="preserve"> caves had been rediscovered in 1959 by five boys out bat hunting</w:t>
      </w:r>
      <w:ins w:author="Gary Smailes" w:date="2024-01-15T16:17:50.275Z" w:id="1695533944">
        <w:r w:rsidRPr="0C8A1D81" w:rsidR="0C8A1D81">
          <w:rPr>
            <w:rFonts w:ascii="Times New Roman" w:hAnsi="Times New Roman" w:eastAsia="Times New Roman" w:cs="Times New Roman"/>
            <w:sz w:val="24"/>
            <w:szCs w:val="24"/>
            <w:lang w:val="en-GB"/>
          </w:rPr>
          <w:t>,</w:t>
        </w:r>
      </w:ins>
      <w:r w:rsidRPr="0C8A1D81" w:rsidR="0C8A1D81">
        <w:rPr>
          <w:rFonts w:ascii="Times New Roman" w:hAnsi="Times New Roman" w:eastAsia="Times New Roman" w:cs="Times New Roman"/>
          <w:sz w:val="24"/>
          <w:szCs w:val="24"/>
          <w:lang w:val="en-GB"/>
        </w:rPr>
        <w:t xml:space="preserve"> who fell down a hole and landed on top of a neanderthal skeleton and 45,000-year-old ceramics. It was rapidly becoming one of Spain’s most popular attractions outside of Madrid.</w:t>
      </w:r>
    </w:p>
    <w:p w:rsidRPr="00D73D87" w:rsidR="00F73E8C" w:rsidP="00E37332" w:rsidRDefault="00FC2B7B" w14:paraId="4A7BCEF0" w14:textId="05FA026D">
      <w:pPr>
        <w:spacing w:after="0" w:line="360" w:lineRule="auto"/>
        <w:ind w:firstLine="720"/>
        <w:rPr>
          <w:del w:author="Gary Smailes" w:date="2024-01-15T16:18:47.418Z" w:id="1422127108"/>
          <w:rFonts w:ascii="Times New Roman" w:hAnsi="Times New Roman" w:eastAsia="Times New Roman" w:cs="Times New Roman"/>
          <w:sz w:val="24"/>
          <w:szCs w:val="24"/>
          <w:lang w:val="en-GB"/>
        </w:rPr>
      </w:pPr>
      <w:r w:rsidRPr="0C8A1D81" w:rsidR="0C8A1D81">
        <w:rPr>
          <w:rFonts w:ascii="Times New Roman" w:hAnsi="Times New Roman" w:eastAsia="Times New Roman" w:cs="Times New Roman"/>
          <w:sz w:val="24"/>
          <w:szCs w:val="24"/>
          <w:lang w:val="en-GB"/>
        </w:rPr>
        <w:t xml:space="preserve">What appealed to me more than anything was the stunning landscape. Only several kilometres inland, the Sierras Tejeda and </w:t>
      </w:r>
      <w:r w:rsidRPr="0C8A1D81" w:rsidR="0C8A1D81">
        <w:rPr>
          <w:rFonts w:ascii="Times New Roman" w:hAnsi="Times New Roman" w:eastAsia="Times New Roman" w:cs="Times New Roman"/>
          <w:sz w:val="24"/>
          <w:szCs w:val="24"/>
          <w:lang w:val="en-GB"/>
        </w:rPr>
        <w:t>Almijara</w:t>
      </w:r>
      <w:r w:rsidRPr="0C8A1D81" w:rsidR="0C8A1D81">
        <w:rPr>
          <w:rFonts w:ascii="Times New Roman" w:hAnsi="Times New Roman" w:eastAsia="Times New Roman" w:cs="Times New Roman"/>
          <w:sz w:val="24"/>
          <w:szCs w:val="24"/>
          <w:lang w:val="en-GB"/>
        </w:rPr>
        <w:t xml:space="preserve"> mountains, over two thousand meters above sea level, defined a sense of horizon protecting the town against imaginary invading hordes from the north. Somehow, I felt safer here than I had ever done in the densely populated city of my birth where the most prominent landmarks were church steeples and stinking gasworks.</w:t>
      </w:r>
      <w:ins w:author="Gary Smailes" w:date="2024-01-15T16:18:47.757Z" w:id="1469953462">
        <w:r w:rsidRPr="0C8A1D81" w:rsidR="0C8A1D81">
          <w:rPr>
            <w:rFonts w:ascii="Times New Roman" w:hAnsi="Times New Roman" w:eastAsia="Times New Roman" w:cs="Times New Roman"/>
            <w:sz w:val="24"/>
            <w:szCs w:val="24"/>
            <w:lang w:val="en-GB"/>
          </w:rPr>
          <w:t xml:space="preserve"> </w:t>
        </w:r>
      </w:ins>
    </w:p>
    <w:p w:rsidRPr="00D73D87" w:rsidR="00962794" w:rsidP="0C8A1D81" w:rsidRDefault="005B2BC7" w14:paraId="6994A218" w14:textId="2EE18A15">
      <w:pPr>
        <w:spacing w:after="0" w:line="360" w:lineRule="auto"/>
        <w:ind w:firstLine="0"/>
        <w:rPr>
          <w:rFonts w:ascii="Times New Roman" w:hAnsi="Times New Roman" w:eastAsia="Times New Roman" w:cs="Times New Roman"/>
          <w:sz w:val="24"/>
          <w:szCs w:val="24"/>
          <w:lang w:val="en-GB"/>
        </w:rPr>
        <w:pPrChange w:author="Gary Smailes" w:date="2024-01-15T16:18:47.057Z">
          <w:pPr>
            <w:spacing w:after="0" w:line="360" w:lineRule="auto"/>
            <w:ind w:firstLine="720"/>
          </w:pPr>
        </w:pPrChange>
      </w:pPr>
      <w:r w:rsidRPr="0C8A1D81" w:rsidR="0C8A1D81">
        <w:rPr>
          <w:rFonts w:ascii="Times New Roman" w:hAnsi="Times New Roman" w:eastAsia="Times New Roman" w:cs="Times New Roman"/>
          <w:sz w:val="24"/>
          <w:szCs w:val="24"/>
          <w:lang w:val="en-GB"/>
        </w:rPr>
        <w:t xml:space="preserve">During the </w:t>
      </w:r>
      <w:ins w:author="Gary Smailes" w:date="2024-01-15T16:18:27.386Z" w:id="627021285">
        <w:r w:rsidRPr="0C8A1D81" w:rsidR="0C8A1D81">
          <w:rPr>
            <w:rFonts w:ascii="Times New Roman" w:hAnsi="Times New Roman" w:eastAsia="Times New Roman" w:cs="Times New Roman"/>
            <w:sz w:val="24"/>
            <w:szCs w:val="24"/>
            <w:lang w:val="en-GB"/>
          </w:rPr>
          <w:t>N</w:t>
        </w:r>
      </w:ins>
      <w:del w:author="Gary Smailes" w:date="2024-01-15T16:18:27.005Z" w:id="770782575">
        <w:r w:rsidRPr="0C8A1D81" w:rsidDel="0C8A1D81">
          <w:rPr>
            <w:rFonts w:ascii="Times New Roman" w:hAnsi="Times New Roman" w:eastAsia="Times New Roman" w:cs="Times New Roman"/>
            <w:sz w:val="24"/>
            <w:szCs w:val="24"/>
            <w:lang w:val="en-GB"/>
          </w:rPr>
          <w:delText>n</w:delText>
        </w:r>
      </w:del>
      <w:r w:rsidRPr="0C8A1D81" w:rsidR="0C8A1D81">
        <w:rPr>
          <w:rFonts w:ascii="Times New Roman" w:hAnsi="Times New Roman" w:eastAsia="Times New Roman" w:cs="Times New Roman"/>
          <w:sz w:val="24"/>
          <w:szCs w:val="24"/>
          <w:lang w:val="en-GB"/>
        </w:rPr>
        <w:t xml:space="preserve">ineteenth </w:t>
      </w:r>
      <w:ins w:author="Gary Smailes" w:date="2024-01-15T16:18:30.63Z" w:id="372505632">
        <w:r w:rsidRPr="0C8A1D81" w:rsidR="0C8A1D81">
          <w:rPr>
            <w:rFonts w:ascii="Times New Roman" w:hAnsi="Times New Roman" w:eastAsia="Times New Roman" w:cs="Times New Roman"/>
            <w:sz w:val="24"/>
            <w:szCs w:val="24"/>
            <w:lang w:val="en-GB"/>
          </w:rPr>
          <w:t>C</w:t>
        </w:r>
      </w:ins>
      <w:del w:author="Gary Smailes" w:date="2024-01-15T16:18:30.201Z" w:id="1115163664">
        <w:r w:rsidRPr="0C8A1D81" w:rsidDel="0C8A1D81">
          <w:rPr>
            <w:rFonts w:ascii="Times New Roman" w:hAnsi="Times New Roman" w:eastAsia="Times New Roman" w:cs="Times New Roman"/>
            <w:sz w:val="24"/>
            <w:szCs w:val="24"/>
            <w:lang w:val="en-GB"/>
          </w:rPr>
          <w:delText>c</w:delText>
        </w:r>
      </w:del>
      <w:r w:rsidRPr="0C8A1D81" w:rsidR="0C8A1D81">
        <w:rPr>
          <w:rFonts w:ascii="Times New Roman" w:hAnsi="Times New Roman" w:eastAsia="Times New Roman" w:cs="Times New Roman"/>
          <w:sz w:val="24"/>
          <w:szCs w:val="24"/>
          <w:lang w:val="en-GB"/>
        </w:rPr>
        <w:t>entury, there was a thriving sugar industry</w:t>
      </w:r>
      <w:ins w:author="Gary Smailes" w:date="2024-01-15T16:18:36.456Z" w:id="1984356193">
        <w:r w:rsidRPr="0C8A1D81" w:rsidR="0C8A1D81">
          <w:rPr>
            <w:rFonts w:ascii="Times New Roman" w:hAnsi="Times New Roman" w:eastAsia="Times New Roman" w:cs="Times New Roman"/>
            <w:sz w:val="24"/>
            <w:szCs w:val="24"/>
            <w:lang w:val="en-GB"/>
          </w:rPr>
          <w:t>,</w:t>
        </w:r>
      </w:ins>
      <w:r w:rsidRPr="0C8A1D81" w:rsidR="0C8A1D81">
        <w:rPr>
          <w:rFonts w:ascii="Times New Roman" w:hAnsi="Times New Roman" w:eastAsia="Times New Roman" w:cs="Times New Roman"/>
          <w:sz w:val="24"/>
          <w:szCs w:val="24"/>
          <w:lang w:val="en-GB"/>
        </w:rPr>
        <w:t xml:space="preserve"> in and around </w:t>
      </w:r>
      <w:r w:rsidRPr="0C8A1D81" w:rsidR="0C8A1D81">
        <w:rPr>
          <w:rFonts w:ascii="Times New Roman" w:hAnsi="Times New Roman" w:eastAsia="Times New Roman" w:cs="Times New Roman"/>
          <w:sz w:val="24"/>
          <w:szCs w:val="24"/>
          <w:lang w:val="en-GB"/>
        </w:rPr>
        <w:t>Nerja</w:t>
      </w:r>
      <w:ins w:author="Gary Smailes" w:date="2024-01-15T16:18:39.13Z" w:id="51888151">
        <w:r w:rsidRPr="0C8A1D81" w:rsidR="0C8A1D81">
          <w:rPr>
            <w:rFonts w:ascii="Times New Roman" w:hAnsi="Times New Roman" w:eastAsia="Times New Roman" w:cs="Times New Roman"/>
            <w:sz w:val="24"/>
            <w:szCs w:val="24"/>
            <w:lang w:val="en-GB"/>
          </w:rPr>
          <w:t>,</w:t>
        </w:r>
      </w:ins>
      <w:r w:rsidRPr="0C8A1D81" w:rsidR="0C8A1D81">
        <w:rPr>
          <w:rFonts w:ascii="Times New Roman" w:hAnsi="Times New Roman" w:eastAsia="Times New Roman" w:cs="Times New Roman"/>
          <w:sz w:val="24"/>
          <w:szCs w:val="24"/>
          <w:lang w:val="en-GB"/>
        </w:rPr>
        <w:t xml:space="preserve"> with several mills and tall chimneys to process the cane. Their ruins still dotted the fringes of the town. Most of the plantations had disappeared but remnants existed, one of which was growing right up to the edge of </w:t>
      </w:r>
      <w:r w:rsidRPr="0C8A1D81" w:rsidR="0C8A1D81">
        <w:rPr>
          <w:rFonts w:ascii="Times New Roman" w:hAnsi="Times New Roman" w:eastAsia="Times New Roman" w:cs="Times New Roman"/>
          <w:sz w:val="24"/>
          <w:szCs w:val="24"/>
          <w:lang w:val="en-GB"/>
        </w:rPr>
        <w:t>Burriana</w:t>
      </w:r>
      <w:r w:rsidRPr="0C8A1D81" w:rsidR="0C8A1D81">
        <w:rPr>
          <w:rFonts w:ascii="Times New Roman" w:hAnsi="Times New Roman" w:eastAsia="Times New Roman" w:cs="Times New Roman"/>
          <w:sz w:val="24"/>
          <w:szCs w:val="24"/>
          <w:lang w:val="en-GB"/>
        </w:rPr>
        <w:t xml:space="preserve"> beach where Ayo, a flamboyant local character had recently opened the first </w:t>
      </w:r>
      <w:r w:rsidRPr="0C8A1D81" w:rsidR="0C8A1D81">
        <w:rPr>
          <w:rFonts w:ascii="Times New Roman" w:hAnsi="Times New Roman" w:eastAsia="Times New Roman" w:cs="Times New Roman"/>
          <w:sz w:val="24"/>
          <w:szCs w:val="24"/>
          <w:lang w:val="en-GB"/>
        </w:rPr>
        <w:t>merendero</w:t>
      </w:r>
      <w:r w:rsidRPr="0C8A1D81" w:rsidR="0C8A1D81">
        <w:rPr>
          <w:rFonts w:ascii="Times New Roman" w:hAnsi="Times New Roman" w:eastAsia="Times New Roman" w:cs="Times New Roman"/>
          <w:sz w:val="24"/>
          <w:szCs w:val="24"/>
          <w:lang w:val="en-GB"/>
        </w:rPr>
        <w:t xml:space="preserve"> - beach restaurant. A water-skiing school </w:t>
      </w:r>
      <w:r w:rsidRPr="0C8A1D81" w:rsidR="0C8A1D81">
        <w:rPr>
          <w:rFonts w:ascii="Times New Roman" w:hAnsi="Times New Roman" w:eastAsia="Times New Roman" w:cs="Times New Roman"/>
          <w:sz w:val="24"/>
          <w:szCs w:val="24"/>
          <w:lang w:val="en-GB"/>
        </w:rPr>
        <w:t>operated</w:t>
      </w:r>
      <w:r w:rsidRPr="0C8A1D81" w:rsidR="0C8A1D81">
        <w:rPr>
          <w:rFonts w:ascii="Times New Roman" w:hAnsi="Times New Roman" w:eastAsia="Times New Roman" w:cs="Times New Roman"/>
          <w:sz w:val="24"/>
          <w:szCs w:val="24"/>
          <w:lang w:val="en-GB"/>
        </w:rPr>
        <w:t xml:space="preserve"> there in the warmer months run by some of the earlier English residents, Ken Taylor, and his son Chris.</w:t>
      </w:r>
    </w:p>
    <w:p w:rsidRPr="00D73D87" w:rsidR="001B4A3D" w:rsidP="00E37332" w:rsidRDefault="001855B4" w14:paraId="1D2EAF5A"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The centre of Nerja was dominated by a promontory</w:t>
      </w:r>
      <w:r w:rsidRPr="00D73D87" w:rsidR="00366D0A">
        <w:rPr>
          <w:rFonts w:ascii="Times New Roman" w:hAnsi="Times New Roman"/>
          <w:sz w:val="24"/>
          <w:szCs w:val="24"/>
          <w:lang w:val="en-GB"/>
        </w:rPr>
        <w:t xml:space="preserve">, </w:t>
      </w:r>
      <w:r w:rsidRPr="00D73D87" w:rsidR="00564FD9">
        <w:rPr>
          <w:rFonts w:ascii="Times New Roman" w:hAnsi="Times New Roman"/>
          <w:sz w:val="24"/>
          <w:szCs w:val="24"/>
          <w:lang w:val="en-GB"/>
        </w:rPr>
        <w:t xml:space="preserve">The Balcón, as the locals had christened it, earned its name thanks to a visit by King Alfonso XII. In 1884, after a massive earthquake, he’d stood among the ruins and issued a decree </w:t>
      </w:r>
      <w:r w:rsidRPr="00D73D87" w:rsidR="00184DD8">
        <w:rPr>
          <w:rFonts w:ascii="Times New Roman" w:hAnsi="Times New Roman"/>
          <w:sz w:val="24"/>
          <w:szCs w:val="24"/>
          <w:lang w:val="en-GB"/>
        </w:rPr>
        <w:t xml:space="preserve">that </w:t>
      </w:r>
      <w:r w:rsidRPr="00D73D87" w:rsidR="00564FD9">
        <w:rPr>
          <w:rFonts w:ascii="Times New Roman" w:hAnsi="Times New Roman"/>
          <w:sz w:val="24"/>
          <w:szCs w:val="24"/>
          <w:lang w:val="en-GB"/>
        </w:rPr>
        <w:t>this central area of the town was to be rebuilt and referred to as El Balcón de Europa. The broad promenade is lined with palm trees</w:t>
      </w:r>
      <w:r w:rsidRPr="00D73D87" w:rsidR="00BB7877">
        <w:rPr>
          <w:rFonts w:ascii="Times New Roman" w:hAnsi="Times New Roman"/>
          <w:sz w:val="24"/>
          <w:szCs w:val="24"/>
          <w:lang w:val="en-GB"/>
        </w:rPr>
        <w:t xml:space="preserve"> and </w:t>
      </w:r>
      <w:r w:rsidRPr="00D73D87" w:rsidR="00564FD9">
        <w:rPr>
          <w:rFonts w:ascii="Times New Roman" w:hAnsi="Times New Roman"/>
          <w:sz w:val="24"/>
          <w:szCs w:val="24"/>
          <w:lang w:val="en-GB"/>
        </w:rPr>
        <w:t>projects out over the Mediterranean providing stunning vistas of the Sierra</w:t>
      </w:r>
      <w:r w:rsidRPr="00D73D87" w:rsidR="00D276A9">
        <w:rPr>
          <w:rFonts w:ascii="Times New Roman" w:hAnsi="Times New Roman"/>
          <w:sz w:val="24"/>
          <w:szCs w:val="24"/>
          <w:lang w:val="en-GB"/>
        </w:rPr>
        <w:t xml:space="preserve">s </w:t>
      </w:r>
      <w:r w:rsidRPr="00D73D87" w:rsidR="00564FD9">
        <w:rPr>
          <w:rFonts w:ascii="Times New Roman" w:hAnsi="Times New Roman"/>
          <w:sz w:val="24"/>
          <w:szCs w:val="24"/>
          <w:lang w:val="en-GB"/>
        </w:rPr>
        <w:t>and blue Mediterranean. On a clear day, the Rif mountains in Morocco were visible.</w:t>
      </w:r>
    </w:p>
    <w:p w:rsidRPr="00D73D87" w:rsidR="00564FD9" w:rsidP="00E37332" w:rsidRDefault="008A02D7" w14:paraId="37363E20" w14:textId="0F0FEE58">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Every evening families stroll</w:t>
      </w:r>
      <w:r w:rsidR="00E45436">
        <w:rPr>
          <w:rFonts w:ascii="Times New Roman" w:hAnsi="Times New Roman"/>
          <w:sz w:val="24"/>
          <w:szCs w:val="24"/>
          <w:lang w:val="en-GB"/>
        </w:rPr>
        <w:t>ed</w:t>
      </w:r>
      <w:r w:rsidRPr="00D73D87">
        <w:rPr>
          <w:rFonts w:ascii="Times New Roman" w:hAnsi="Times New Roman"/>
          <w:sz w:val="24"/>
          <w:szCs w:val="24"/>
          <w:lang w:val="en-GB"/>
        </w:rPr>
        <w:t xml:space="preserve"> back and forth arm in arm nodding and smiling politely at </w:t>
      </w:r>
      <w:r w:rsidRPr="00D73D87">
        <w:rPr>
          <w:rFonts w:ascii="Times New Roman" w:hAnsi="Times New Roman"/>
          <w:sz w:val="24"/>
          <w:szCs w:val="24"/>
          <w:lang w:val="en-GB"/>
        </w:rPr>
        <w:lastRenderedPageBreak/>
        <w:t>each other</w:t>
      </w:r>
      <w:r w:rsidRPr="00D73D87" w:rsidR="00A86999">
        <w:rPr>
          <w:rFonts w:ascii="Times New Roman" w:hAnsi="Times New Roman"/>
          <w:sz w:val="24"/>
          <w:szCs w:val="24"/>
          <w:lang w:val="en-GB"/>
        </w:rPr>
        <w:t xml:space="preserve"> and often stopping for a chat. This </w:t>
      </w:r>
      <w:r w:rsidRPr="00D73D87" w:rsidR="009776AD">
        <w:rPr>
          <w:rFonts w:ascii="Times New Roman" w:hAnsi="Times New Roman"/>
          <w:sz w:val="24"/>
          <w:szCs w:val="24"/>
          <w:lang w:val="en-GB"/>
        </w:rPr>
        <w:t>centuries</w:t>
      </w:r>
      <w:r w:rsidRPr="00D73D87" w:rsidR="00006C77">
        <w:rPr>
          <w:rFonts w:ascii="Times New Roman" w:hAnsi="Times New Roman"/>
          <w:sz w:val="24"/>
          <w:szCs w:val="24"/>
          <w:lang w:val="en-GB"/>
        </w:rPr>
        <w:t>-</w:t>
      </w:r>
      <w:r w:rsidRPr="00D73D87" w:rsidR="009776AD">
        <w:rPr>
          <w:rFonts w:ascii="Times New Roman" w:hAnsi="Times New Roman"/>
          <w:sz w:val="24"/>
          <w:szCs w:val="24"/>
          <w:lang w:val="en-GB"/>
        </w:rPr>
        <w:t xml:space="preserve">old </w:t>
      </w:r>
      <w:r w:rsidRPr="00D73D87" w:rsidR="00A86999">
        <w:rPr>
          <w:rFonts w:ascii="Times New Roman" w:hAnsi="Times New Roman"/>
          <w:sz w:val="24"/>
          <w:szCs w:val="24"/>
          <w:lang w:val="en-GB"/>
        </w:rPr>
        <w:t xml:space="preserve">tradition was how boys and girls had met each other </w:t>
      </w:r>
      <w:r w:rsidRPr="00D73D87" w:rsidR="009776AD">
        <w:rPr>
          <w:rFonts w:ascii="Times New Roman" w:hAnsi="Times New Roman"/>
          <w:sz w:val="24"/>
          <w:szCs w:val="24"/>
          <w:lang w:val="en-GB"/>
        </w:rPr>
        <w:t>under the watchful eye of their loved ones</w:t>
      </w:r>
      <w:r w:rsidRPr="00D73D87" w:rsidR="00F954E9">
        <w:rPr>
          <w:rFonts w:ascii="Times New Roman" w:hAnsi="Times New Roman"/>
          <w:sz w:val="24"/>
          <w:szCs w:val="24"/>
          <w:lang w:val="en-GB"/>
        </w:rPr>
        <w:t>.</w:t>
      </w:r>
      <w:r w:rsidRPr="00D73D87" w:rsidR="00017010">
        <w:rPr>
          <w:rFonts w:ascii="Times New Roman" w:hAnsi="Times New Roman"/>
          <w:sz w:val="24"/>
          <w:szCs w:val="24"/>
          <w:lang w:val="en-GB"/>
        </w:rPr>
        <w:t xml:space="preserve"> Th</w:t>
      </w:r>
      <w:r w:rsidRPr="00D73D87" w:rsidR="007D2163">
        <w:rPr>
          <w:rFonts w:ascii="Times New Roman" w:hAnsi="Times New Roman"/>
          <w:sz w:val="24"/>
          <w:szCs w:val="24"/>
          <w:lang w:val="en-GB"/>
        </w:rPr>
        <w:t>is</w:t>
      </w:r>
      <w:r w:rsidRPr="00D73D87" w:rsidR="00017010">
        <w:rPr>
          <w:rFonts w:ascii="Times New Roman" w:hAnsi="Times New Roman"/>
          <w:sz w:val="24"/>
          <w:szCs w:val="24"/>
          <w:lang w:val="en-GB"/>
        </w:rPr>
        <w:t xml:space="preserve"> courting system was completely different </w:t>
      </w:r>
      <w:r w:rsidRPr="00D73D87" w:rsidR="00006C77">
        <w:rPr>
          <w:rFonts w:ascii="Times New Roman" w:hAnsi="Times New Roman"/>
          <w:sz w:val="24"/>
          <w:szCs w:val="24"/>
          <w:lang w:val="en-GB"/>
        </w:rPr>
        <w:t>from</w:t>
      </w:r>
      <w:r w:rsidRPr="00D73D87" w:rsidR="00017010">
        <w:rPr>
          <w:rFonts w:ascii="Times New Roman" w:hAnsi="Times New Roman"/>
          <w:sz w:val="24"/>
          <w:szCs w:val="24"/>
          <w:lang w:val="en-GB"/>
        </w:rPr>
        <w:t xml:space="preserve"> what I was accustomed </w:t>
      </w:r>
      <w:r w:rsidRPr="00D73D87" w:rsidR="00006C77">
        <w:rPr>
          <w:rFonts w:ascii="Times New Roman" w:hAnsi="Times New Roman"/>
          <w:sz w:val="24"/>
          <w:szCs w:val="24"/>
          <w:lang w:val="en-GB"/>
        </w:rPr>
        <w:t xml:space="preserve">to </w:t>
      </w:r>
      <w:r w:rsidRPr="00D73D87" w:rsidR="00017010">
        <w:rPr>
          <w:rFonts w:ascii="Times New Roman" w:hAnsi="Times New Roman"/>
          <w:sz w:val="24"/>
          <w:szCs w:val="24"/>
          <w:lang w:val="en-GB"/>
        </w:rPr>
        <w:t>as I would eventually experience for myself</w:t>
      </w:r>
      <w:r w:rsidRPr="00D73D87" w:rsidR="00DF2E29">
        <w:rPr>
          <w:rFonts w:ascii="Times New Roman" w:hAnsi="Times New Roman"/>
          <w:sz w:val="24"/>
          <w:szCs w:val="24"/>
          <w:lang w:val="en-GB"/>
        </w:rPr>
        <w:t>.</w:t>
      </w:r>
    </w:p>
    <w:p w:rsidRPr="00D73D87" w:rsidR="0033367D" w:rsidP="00E37332" w:rsidRDefault="000B2459" w14:paraId="5816174A" w14:textId="798AD028">
      <w:pPr>
        <w:pStyle w:val="CSP-ChapterBodyText-FirstParagraph"/>
        <w:spacing w:line="360" w:lineRule="auto"/>
        <w:ind w:firstLine="720"/>
        <w:jc w:val="left"/>
        <w:rPr>
          <w:rFonts w:ascii="Times New Roman" w:hAnsi="Times New Roman"/>
          <w:sz w:val="24"/>
          <w:szCs w:val="24"/>
          <w:lang w:val="en-GB"/>
        </w:rPr>
      </w:pPr>
      <w:r w:rsidRPr="0C8A1D81" w:rsidR="0C8A1D81">
        <w:rPr>
          <w:rFonts w:ascii="Times New Roman" w:hAnsi="Times New Roman"/>
          <w:sz w:val="24"/>
          <w:szCs w:val="24"/>
          <w:lang w:val="en-GB"/>
        </w:rPr>
        <w:t xml:space="preserve">Next to the Balcon stood El Salvador, the </w:t>
      </w:r>
      <w:r w:rsidRPr="0C8A1D81" w:rsidR="0C8A1D81">
        <w:rPr>
          <w:rFonts w:ascii="Times New Roman" w:hAnsi="Times New Roman"/>
          <w:noProof/>
          <w:sz w:val="24"/>
          <w:szCs w:val="24"/>
          <w:lang w:val="en-GB"/>
        </w:rPr>
        <w:t>imposing</w:t>
      </w:r>
      <w:r w:rsidRPr="0C8A1D81" w:rsidR="0C8A1D81">
        <w:rPr>
          <w:rFonts w:ascii="Times New Roman" w:hAnsi="Times New Roman"/>
          <w:sz w:val="24"/>
          <w:szCs w:val="24"/>
          <w:lang w:val="en-GB"/>
        </w:rPr>
        <w:t xml:space="preserve"> </w:t>
      </w:r>
      <w:ins w:author="Gary Smailes" w:date="2024-01-15T16:19:46.463Z" w:id="1120951545">
        <w:r w:rsidRPr="0C8A1D81" w:rsidR="0C8A1D81">
          <w:rPr>
            <w:rFonts w:ascii="Times New Roman" w:hAnsi="Times New Roman"/>
            <w:sz w:val="24"/>
            <w:szCs w:val="24"/>
            <w:lang w:val="en-GB"/>
          </w:rPr>
          <w:t>S</w:t>
        </w:r>
      </w:ins>
      <w:del w:author="Gary Smailes" w:date="2024-01-15T16:19:46.251Z" w:id="1226015650">
        <w:r w:rsidRPr="0C8A1D81" w:rsidDel="0C8A1D81">
          <w:rPr>
            <w:rFonts w:ascii="Times New Roman" w:hAnsi="Times New Roman"/>
            <w:sz w:val="24"/>
            <w:szCs w:val="24"/>
            <w:lang w:val="en-GB"/>
          </w:rPr>
          <w:delText>s</w:delText>
        </w:r>
      </w:del>
      <w:r w:rsidRPr="0C8A1D81" w:rsidR="0C8A1D81">
        <w:rPr>
          <w:rFonts w:ascii="Times New Roman" w:hAnsi="Times New Roman"/>
          <w:sz w:val="24"/>
          <w:szCs w:val="24"/>
          <w:lang w:val="en-GB"/>
        </w:rPr>
        <w:t>eventeenth</w:t>
      </w:r>
      <w:ins w:author="Gary Smailes" w:date="2024-01-15T16:19:50.775Z" w:id="1772013888">
        <w:r w:rsidRPr="0C8A1D81" w:rsidR="0C8A1D81">
          <w:rPr>
            <w:rFonts w:ascii="Times New Roman" w:hAnsi="Times New Roman"/>
            <w:sz w:val="24"/>
            <w:szCs w:val="24"/>
            <w:lang w:val="en-GB"/>
          </w:rPr>
          <w:t xml:space="preserve"> C</w:t>
        </w:r>
      </w:ins>
      <w:del w:author="Gary Smailes" w:date="2024-01-15T16:19:49.138Z" w:id="2079114163">
        <w:r w:rsidRPr="0C8A1D81" w:rsidDel="0C8A1D81">
          <w:rPr>
            <w:rFonts w:ascii="Times New Roman" w:hAnsi="Times New Roman"/>
            <w:sz w:val="24"/>
            <w:szCs w:val="24"/>
            <w:lang w:val="en-GB"/>
          </w:rPr>
          <w:delText>-c</w:delText>
        </w:r>
      </w:del>
      <w:r w:rsidRPr="0C8A1D81" w:rsidR="0C8A1D81">
        <w:rPr>
          <w:rFonts w:ascii="Times New Roman" w:hAnsi="Times New Roman"/>
          <w:sz w:val="24"/>
          <w:szCs w:val="24"/>
          <w:lang w:val="en-GB"/>
        </w:rPr>
        <w:t xml:space="preserve">entury Baroque-Mudejar church and bell tower. Some fifteen meters in front of the massive timber church doors and by the adjacent courthouse, a giant Norfolk Pine tree </w:t>
      </w:r>
      <w:r w:rsidRPr="0C8A1D81" w:rsidR="0C8A1D81">
        <w:rPr>
          <w:rFonts w:ascii="Times New Roman" w:hAnsi="Times New Roman"/>
          <w:sz w:val="24"/>
          <w:szCs w:val="24"/>
          <w:lang w:val="en-GB"/>
        </w:rPr>
        <w:t>roughly half</w:t>
      </w:r>
      <w:r w:rsidRPr="0C8A1D81" w:rsidR="0C8A1D81">
        <w:rPr>
          <w:rFonts w:ascii="Times New Roman" w:hAnsi="Times New Roman"/>
          <w:sz w:val="24"/>
          <w:szCs w:val="24"/>
          <w:lang w:val="en-GB"/>
        </w:rPr>
        <w:t xml:space="preserve"> the steeple's height </w:t>
      </w:r>
      <w:r w:rsidRPr="0C8A1D81" w:rsidR="0C8A1D81">
        <w:rPr>
          <w:rFonts w:ascii="Times New Roman" w:hAnsi="Times New Roman"/>
          <w:sz w:val="24"/>
          <w:szCs w:val="24"/>
          <w:lang w:val="en-GB"/>
        </w:rPr>
        <w:t>provided</w:t>
      </w:r>
      <w:r w:rsidRPr="0C8A1D81" w:rsidR="0C8A1D81">
        <w:rPr>
          <w:rFonts w:ascii="Times New Roman" w:hAnsi="Times New Roman"/>
          <w:sz w:val="24"/>
          <w:szCs w:val="24"/>
          <w:lang w:val="en-GB"/>
        </w:rPr>
        <w:t xml:space="preserve"> shade to churchgoers. Opposite the courthouse stood the town cinema with cars parked in front. At the far end, opposite the church doors where the town hall used to be back in the fifties, was a picturesque open-sided building decorated with geranium pots. Arches on three sides </w:t>
      </w:r>
      <w:r w:rsidRPr="0C8A1D81" w:rsidR="0C8A1D81">
        <w:rPr>
          <w:rFonts w:ascii="Times New Roman" w:hAnsi="Times New Roman"/>
          <w:sz w:val="24"/>
          <w:szCs w:val="24"/>
          <w:lang w:val="en-GB"/>
        </w:rPr>
        <w:t>provided</w:t>
      </w:r>
      <w:r w:rsidRPr="0C8A1D81" w:rsidR="0C8A1D81">
        <w:rPr>
          <w:rFonts w:ascii="Times New Roman" w:hAnsi="Times New Roman"/>
          <w:sz w:val="24"/>
          <w:szCs w:val="24"/>
          <w:lang w:val="en-GB"/>
        </w:rPr>
        <w:t xml:space="preserve"> spectacular views over Playa </w:t>
      </w:r>
      <w:r w:rsidRPr="0C8A1D81" w:rsidR="0C8A1D81">
        <w:rPr>
          <w:rFonts w:ascii="Times New Roman" w:hAnsi="Times New Roman"/>
          <w:sz w:val="24"/>
          <w:szCs w:val="24"/>
          <w:lang w:val="en-GB"/>
        </w:rPr>
        <w:t>Calahonda</w:t>
      </w:r>
      <w:r w:rsidRPr="0C8A1D81" w:rsidR="0C8A1D81">
        <w:rPr>
          <w:rFonts w:ascii="Times New Roman" w:hAnsi="Times New Roman"/>
          <w:sz w:val="24"/>
          <w:szCs w:val="24"/>
          <w:lang w:val="en-GB"/>
        </w:rPr>
        <w:t>, one of Spain’s prettiest beaches, where the fishing boats parked up on the sand during the day. Various buildings housed fishing nets, fuel, and spare parts for the boat engines.</w:t>
      </w:r>
    </w:p>
    <w:p w:rsidRPr="00D73D87" w:rsidR="00F85266" w:rsidP="00E37332" w:rsidRDefault="00CE2F79" w14:paraId="4DEA07A2" w14:textId="0F2DA755">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eastAsia="Times New Roman"/>
          <w:sz w:val="24"/>
          <w:szCs w:val="24"/>
          <w:lang w:val="en-GB"/>
        </w:rPr>
        <w:t xml:space="preserve">The </w:t>
      </w:r>
      <w:r w:rsidRPr="00D73D87" w:rsidR="0033367D">
        <w:rPr>
          <w:rFonts w:ascii="Times New Roman" w:hAnsi="Times New Roman" w:eastAsia="Times New Roman"/>
          <w:sz w:val="24"/>
          <w:szCs w:val="24"/>
          <w:lang w:val="en-GB"/>
        </w:rPr>
        <w:t>beautiful actress</w:t>
      </w:r>
      <w:r w:rsidRPr="00D73D87" w:rsidR="00DE5DF6">
        <w:rPr>
          <w:rFonts w:ascii="Times New Roman" w:hAnsi="Times New Roman" w:eastAsia="Times New Roman"/>
          <w:sz w:val="24"/>
          <w:szCs w:val="24"/>
          <w:lang w:val="en-GB"/>
        </w:rPr>
        <w:t xml:space="preserve"> </w:t>
      </w:r>
      <w:r w:rsidRPr="00D73D87" w:rsidR="00F85266">
        <w:rPr>
          <w:rFonts w:ascii="Times New Roman" w:hAnsi="Times New Roman"/>
          <w:sz w:val="24"/>
          <w:szCs w:val="24"/>
          <w:lang w:val="en-GB"/>
        </w:rPr>
        <w:t xml:space="preserve">Raquel Welch </w:t>
      </w:r>
      <w:r w:rsidRPr="00D73D87" w:rsidR="0033367D">
        <w:rPr>
          <w:rFonts w:ascii="Times New Roman" w:hAnsi="Times New Roman"/>
          <w:sz w:val="24"/>
          <w:szCs w:val="24"/>
          <w:lang w:val="en-GB"/>
        </w:rPr>
        <w:t>starred</w:t>
      </w:r>
      <w:r w:rsidRPr="00D73D87" w:rsidR="00F85266">
        <w:rPr>
          <w:rFonts w:ascii="Times New Roman" w:hAnsi="Times New Roman"/>
          <w:sz w:val="24"/>
          <w:szCs w:val="24"/>
          <w:lang w:val="en-GB"/>
        </w:rPr>
        <w:t xml:space="preserve"> in </w:t>
      </w:r>
      <w:r w:rsidRPr="00D73D87" w:rsidR="00BC738C">
        <w:rPr>
          <w:rFonts w:ascii="Times New Roman" w:hAnsi="Times New Roman"/>
          <w:i/>
          <w:iCs w:val="0"/>
          <w:sz w:val="24"/>
          <w:szCs w:val="24"/>
          <w:lang w:val="en-GB"/>
        </w:rPr>
        <w:t>Fathom</w:t>
      </w:r>
      <w:r w:rsidRPr="00D73D87" w:rsidR="00BC738C">
        <w:rPr>
          <w:rFonts w:ascii="Times New Roman" w:hAnsi="Times New Roman"/>
          <w:sz w:val="24"/>
          <w:szCs w:val="24"/>
          <w:lang w:val="en-GB"/>
        </w:rPr>
        <w:t xml:space="preserve">, </w:t>
      </w:r>
      <w:r w:rsidRPr="00D73D87" w:rsidR="00F85266">
        <w:rPr>
          <w:rFonts w:ascii="Times New Roman" w:hAnsi="Times New Roman"/>
          <w:sz w:val="24"/>
          <w:szCs w:val="24"/>
          <w:lang w:val="en-GB"/>
        </w:rPr>
        <w:t xml:space="preserve">a spy film made in Nerja during the mid-sixties, </w:t>
      </w:r>
      <w:r w:rsidRPr="00D73D87" w:rsidR="00BC738C">
        <w:rPr>
          <w:rFonts w:ascii="Times New Roman" w:hAnsi="Times New Roman"/>
          <w:sz w:val="24"/>
          <w:szCs w:val="24"/>
          <w:lang w:val="en-GB"/>
        </w:rPr>
        <w:t xml:space="preserve">with </w:t>
      </w:r>
      <w:r w:rsidRPr="00D73D87" w:rsidR="00BC738C">
        <w:rPr>
          <w:rFonts w:ascii="Times New Roman" w:hAnsi="Times New Roman"/>
          <w:sz w:val="24"/>
          <w:szCs w:val="24"/>
          <w:shd w:val="clear" w:color="auto" w:fill="FFFFFF"/>
          <w:lang w:val="en-GB"/>
        </w:rPr>
        <w:t>Anthony Franciosa and Richard Briers</w:t>
      </w:r>
      <w:r w:rsidRPr="00D73D87" w:rsidR="00BC738C">
        <w:rPr>
          <w:rFonts w:ascii="Times New Roman" w:hAnsi="Times New Roman"/>
          <w:sz w:val="24"/>
          <w:szCs w:val="24"/>
          <w:lang w:val="en-GB"/>
        </w:rPr>
        <w:t xml:space="preserve">. </w:t>
      </w:r>
      <w:r w:rsidRPr="00D73D87" w:rsidR="00F85266">
        <w:rPr>
          <w:rFonts w:ascii="Times New Roman" w:hAnsi="Times New Roman"/>
          <w:sz w:val="24"/>
          <w:szCs w:val="24"/>
          <w:shd w:val="clear" w:color="auto" w:fill="FFFFFF"/>
          <w:lang w:val="en-GB"/>
        </w:rPr>
        <w:t>There’s a</w:t>
      </w:r>
      <w:r w:rsidRPr="00D73D87" w:rsidR="00982897">
        <w:rPr>
          <w:rFonts w:ascii="Times New Roman" w:hAnsi="Times New Roman"/>
          <w:sz w:val="24"/>
          <w:szCs w:val="24"/>
          <w:shd w:val="clear" w:color="auto" w:fill="FFFFFF"/>
          <w:lang w:val="en-GB"/>
        </w:rPr>
        <w:t xml:space="preserve"> </w:t>
      </w:r>
      <w:r w:rsidRPr="00D73D87" w:rsidR="00F85266">
        <w:rPr>
          <w:rFonts w:ascii="Times New Roman" w:hAnsi="Times New Roman"/>
          <w:sz w:val="24"/>
          <w:szCs w:val="24"/>
          <w:shd w:val="clear" w:color="auto" w:fill="FFFFFF"/>
          <w:lang w:val="en-GB"/>
        </w:rPr>
        <w:t>seductive scene of her slinking down the steps</w:t>
      </w:r>
      <w:r w:rsidRPr="00D73D87" w:rsidR="00BA78D8">
        <w:rPr>
          <w:rFonts w:ascii="Times New Roman" w:hAnsi="Times New Roman"/>
          <w:sz w:val="24"/>
          <w:szCs w:val="24"/>
          <w:shd w:val="clear" w:color="auto" w:fill="FFFFFF"/>
          <w:lang w:val="en-GB"/>
        </w:rPr>
        <w:t xml:space="preserve"> to Calahonda</w:t>
      </w:r>
      <w:r w:rsidRPr="00D73D87" w:rsidR="00F85266">
        <w:rPr>
          <w:rFonts w:ascii="Times New Roman" w:hAnsi="Times New Roman"/>
          <w:sz w:val="24"/>
          <w:szCs w:val="24"/>
          <w:shd w:val="clear" w:color="auto" w:fill="FFFFFF"/>
          <w:lang w:val="en-GB"/>
        </w:rPr>
        <w:t xml:space="preserve"> in the briefest of bikinis surrounded by hunky half-naked men.</w:t>
      </w:r>
    </w:p>
    <w:p w:rsidRPr="00D73D87" w:rsidR="00F963BD" w:rsidP="00E37332" w:rsidRDefault="006469E5" w14:paraId="340524DB" w14:textId="0265A7D2">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I stubbed out the cigarette and</w:t>
      </w:r>
      <w:r w:rsidRPr="00D73D87" w:rsidR="00B97273">
        <w:rPr>
          <w:rFonts w:ascii="Times New Roman" w:hAnsi="Times New Roman"/>
          <w:sz w:val="24"/>
          <w:szCs w:val="24"/>
          <w:shd w:val="clear" w:color="auto" w:fill="FFFFFF"/>
          <w:lang w:val="en-GB"/>
        </w:rPr>
        <w:t xml:space="preserve"> resumed the final few kilometres of my long journey. I wound slowly through the tiny hamlet of Maro </w:t>
      </w:r>
      <w:r w:rsidRPr="00D73D87" w:rsidR="008900AA">
        <w:rPr>
          <w:rFonts w:ascii="Times New Roman" w:hAnsi="Times New Roman"/>
          <w:sz w:val="24"/>
          <w:szCs w:val="24"/>
          <w:shd w:val="clear" w:color="auto" w:fill="FFFFFF"/>
          <w:lang w:val="en-GB"/>
        </w:rPr>
        <w:t xml:space="preserve">and approached </w:t>
      </w:r>
      <w:r w:rsidRPr="00D73D87" w:rsidR="007F7D7F">
        <w:rPr>
          <w:rFonts w:ascii="Times New Roman" w:hAnsi="Times New Roman"/>
          <w:sz w:val="24"/>
          <w:szCs w:val="24"/>
          <w:shd w:val="clear" w:color="auto" w:fill="FFFFFF"/>
          <w:lang w:val="en-GB"/>
        </w:rPr>
        <w:t xml:space="preserve">the outskirts of </w:t>
      </w:r>
      <w:r w:rsidRPr="00D73D87" w:rsidR="008900AA">
        <w:rPr>
          <w:rFonts w:ascii="Times New Roman" w:hAnsi="Times New Roman"/>
          <w:sz w:val="24"/>
          <w:szCs w:val="24"/>
          <w:shd w:val="clear" w:color="auto" w:fill="FFFFFF"/>
          <w:lang w:val="en-GB"/>
        </w:rPr>
        <w:t xml:space="preserve">what was to be my </w:t>
      </w:r>
      <w:r w:rsidRPr="00D73D87" w:rsidR="00BA78D8">
        <w:rPr>
          <w:rFonts w:ascii="Times New Roman" w:hAnsi="Times New Roman"/>
          <w:sz w:val="24"/>
          <w:szCs w:val="24"/>
          <w:shd w:val="clear" w:color="auto" w:fill="FFFFFF"/>
          <w:lang w:val="en-GB"/>
        </w:rPr>
        <w:t xml:space="preserve">new </w:t>
      </w:r>
      <w:r w:rsidRPr="00D73D87" w:rsidR="008900AA">
        <w:rPr>
          <w:rFonts w:ascii="Times New Roman" w:hAnsi="Times New Roman"/>
          <w:sz w:val="24"/>
          <w:szCs w:val="24"/>
          <w:shd w:val="clear" w:color="auto" w:fill="FFFFFF"/>
          <w:lang w:val="en-GB"/>
        </w:rPr>
        <w:t>home</w:t>
      </w:r>
      <w:r w:rsidRPr="00D73D87" w:rsidR="008D05D8">
        <w:rPr>
          <w:rFonts w:ascii="Times New Roman" w:hAnsi="Times New Roman"/>
          <w:sz w:val="24"/>
          <w:szCs w:val="24"/>
          <w:shd w:val="clear" w:color="auto" w:fill="FFFFFF"/>
          <w:lang w:val="en-GB"/>
        </w:rPr>
        <w:t>.</w:t>
      </w:r>
    </w:p>
    <w:p w:rsidRPr="00D73D87" w:rsidR="00F963BD" w:rsidP="00E37332" w:rsidRDefault="00C42990" w14:paraId="577EABD6" w14:textId="75C050F4">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There were a few signs of expansion on the eastern edge of town. </w:t>
      </w:r>
      <w:r w:rsidRPr="00D73D87" w:rsidR="005B22BA">
        <w:rPr>
          <w:rFonts w:ascii="Times New Roman" w:hAnsi="Times New Roman"/>
          <w:sz w:val="24"/>
          <w:szCs w:val="24"/>
          <w:shd w:val="clear" w:color="auto" w:fill="FFFFFF"/>
          <w:lang w:val="en-GB"/>
        </w:rPr>
        <w:t>A</w:t>
      </w:r>
      <w:r w:rsidRPr="00D73D87" w:rsidR="00B07004">
        <w:rPr>
          <w:rFonts w:ascii="Times New Roman" w:hAnsi="Times New Roman"/>
          <w:sz w:val="24"/>
          <w:szCs w:val="24"/>
          <w:shd w:val="clear" w:color="auto" w:fill="FFFFFF"/>
          <w:lang w:val="en-GB"/>
        </w:rPr>
        <w:t xml:space="preserve"> new school and a development known as Pueblo Andaluz </w:t>
      </w:r>
      <w:r w:rsidRPr="00D73D87" w:rsidR="005B22BA">
        <w:rPr>
          <w:rFonts w:ascii="Times New Roman" w:hAnsi="Times New Roman"/>
          <w:sz w:val="24"/>
          <w:szCs w:val="24"/>
          <w:shd w:val="clear" w:color="auto" w:fill="FFFFFF"/>
          <w:lang w:val="en-GB"/>
        </w:rPr>
        <w:t>were well under way</w:t>
      </w:r>
      <w:r w:rsidRPr="00D73D87" w:rsidR="00994FE4">
        <w:rPr>
          <w:rFonts w:ascii="Times New Roman" w:hAnsi="Times New Roman"/>
          <w:sz w:val="24"/>
          <w:szCs w:val="24"/>
          <w:shd w:val="clear" w:color="auto" w:fill="FFFFFF"/>
          <w:lang w:val="en-GB"/>
        </w:rPr>
        <w:t xml:space="preserve">. </w:t>
      </w:r>
      <w:r w:rsidRPr="00D73D87" w:rsidR="00F963BD">
        <w:rPr>
          <w:rFonts w:ascii="Times New Roman" w:hAnsi="Times New Roman"/>
          <w:sz w:val="24"/>
          <w:szCs w:val="24"/>
          <w:shd w:val="clear" w:color="auto" w:fill="FFFFFF"/>
          <w:lang w:val="en-GB"/>
        </w:rPr>
        <w:t>The Parador was visible from the main road and a few large villas lined Calle Rodriguez Acosta the road leading down to it. One of the villas was reputed to be owned by one of Franco’s ministers.</w:t>
      </w:r>
      <w:r w:rsidRPr="00D73D87" w:rsidR="00EC5299">
        <w:rPr>
          <w:rFonts w:ascii="Times New Roman" w:hAnsi="Times New Roman"/>
          <w:sz w:val="24"/>
          <w:szCs w:val="24"/>
          <w:shd w:val="clear" w:color="auto" w:fill="FFFFFF"/>
          <w:lang w:val="en-GB"/>
        </w:rPr>
        <w:t xml:space="preserve"> </w:t>
      </w:r>
      <w:r w:rsidRPr="00D73D87" w:rsidR="00DF22D7">
        <w:rPr>
          <w:rFonts w:ascii="Times New Roman" w:hAnsi="Times New Roman"/>
          <w:sz w:val="24"/>
          <w:szCs w:val="24"/>
          <w:shd w:val="clear" w:color="auto" w:fill="FFFFFF"/>
          <w:lang w:val="en-GB"/>
        </w:rPr>
        <w:t xml:space="preserve">The Guardia Civil </w:t>
      </w:r>
      <w:r w:rsidRPr="00D73D87" w:rsidR="0016660A">
        <w:rPr>
          <w:rFonts w:ascii="Times New Roman" w:hAnsi="Times New Roman"/>
          <w:sz w:val="24"/>
          <w:szCs w:val="24"/>
          <w:shd w:val="clear" w:color="auto" w:fill="FFFFFF"/>
          <w:lang w:val="en-GB"/>
        </w:rPr>
        <w:t xml:space="preserve">presence was </w:t>
      </w:r>
      <w:r w:rsidRPr="00D73D87" w:rsidR="00E767F4">
        <w:rPr>
          <w:rFonts w:ascii="Times New Roman" w:hAnsi="Times New Roman"/>
          <w:sz w:val="24"/>
          <w:szCs w:val="24"/>
          <w:shd w:val="clear" w:color="auto" w:fill="FFFFFF"/>
          <w:lang w:val="en-GB"/>
        </w:rPr>
        <w:t xml:space="preserve">certainly more evident </w:t>
      </w:r>
      <w:r w:rsidRPr="00D73D87" w:rsidR="00DF22D7">
        <w:rPr>
          <w:rFonts w:ascii="Times New Roman" w:hAnsi="Times New Roman"/>
          <w:sz w:val="24"/>
          <w:szCs w:val="24"/>
          <w:shd w:val="clear" w:color="auto" w:fill="FFFFFF"/>
          <w:lang w:val="en-GB"/>
        </w:rPr>
        <w:t xml:space="preserve">whenever he was </w:t>
      </w:r>
      <w:r w:rsidRPr="00D73D87" w:rsidR="00E767F4">
        <w:rPr>
          <w:rFonts w:ascii="Times New Roman" w:hAnsi="Times New Roman"/>
          <w:sz w:val="24"/>
          <w:szCs w:val="24"/>
          <w:shd w:val="clear" w:color="auto" w:fill="FFFFFF"/>
          <w:lang w:val="en-GB"/>
        </w:rPr>
        <w:t xml:space="preserve">down from </w:t>
      </w:r>
      <w:r w:rsidRPr="00D73D87" w:rsidR="00305C9B">
        <w:rPr>
          <w:rFonts w:ascii="Times New Roman" w:hAnsi="Times New Roman"/>
          <w:sz w:val="24"/>
          <w:szCs w:val="24"/>
          <w:shd w:val="clear" w:color="auto" w:fill="FFFFFF"/>
          <w:lang w:val="en-GB"/>
        </w:rPr>
        <w:t>M</w:t>
      </w:r>
      <w:r w:rsidRPr="00D73D87" w:rsidR="00E767F4">
        <w:rPr>
          <w:rFonts w:ascii="Times New Roman" w:hAnsi="Times New Roman"/>
          <w:sz w:val="24"/>
          <w:szCs w:val="24"/>
          <w:shd w:val="clear" w:color="auto" w:fill="FFFFFF"/>
          <w:lang w:val="en-GB"/>
        </w:rPr>
        <w:t>adrid.</w:t>
      </w:r>
    </w:p>
    <w:p w:rsidRPr="00D73D87" w:rsidR="00994FE4" w:rsidP="00E37332" w:rsidRDefault="00836D88" w14:paraId="49EB4018" w14:textId="2FF00819">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The west </w:t>
      </w:r>
      <w:r w:rsidRPr="00D73D87" w:rsidR="008970B9">
        <w:rPr>
          <w:rFonts w:ascii="Times New Roman" w:hAnsi="Times New Roman"/>
          <w:sz w:val="24"/>
          <w:szCs w:val="24"/>
          <w:shd w:val="clear" w:color="auto" w:fill="FFFFFF"/>
          <w:lang w:val="en-GB"/>
        </w:rPr>
        <w:t xml:space="preserve">side </w:t>
      </w:r>
      <w:r w:rsidRPr="00D73D87">
        <w:rPr>
          <w:rFonts w:ascii="Times New Roman" w:hAnsi="Times New Roman"/>
          <w:sz w:val="24"/>
          <w:szCs w:val="24"/>
          <w:shd w:val="clear" w:color="auto" w:fill="FFFFFF"/>
          <w:lang w:val="en-GB"/>
        </w:rPr>
        <w:t xml:space="preserve">of town ended at Calle </w:t>
      </w:r>
      <w:r w:rsidRPr="00D73D87" w:rsidR="00136FA5">
        <w:rPr>
          <w:rFonts w:ascii="Times New Roman" w:hAnsi="Times New Roman"/>
          <w:sz w:val="24"/>
          <w:szCs w:val="24"/>
          <w:shd w:val="clear" w:color="auto" w:fill="FFFFFF"/>
          <w:lang w:val="en-GB"/>
        </w:rPr>
        <w:t>Castilla Perez</w:t>
      </w:r>
      <w:r w:rsidRPr="00D73D87" w:rsidR="001569C9">
        <w:rPr>
          <w:rFonts w:ascii="Times New Roman" w:hAnsi="Times New Roman"/>
          <w:sz w:val="24"/>
          <w:szCs w:val="24"/>
          <w:shd w:val="clear" w:color="auto" w:fill="FFFFFF"/>
          <w:lang w:val="en-GB"/>
        </w:rPr>
        <w:t>,</w:t>
      </w:r>
      <w:r w:rsidRPr="00D73D87" w:rsidR="00136FA5">
        <w:rPr>
          <w:rFonts w:ascii="Times New Roman" w:hAnsi="Times New Roman"/>
          <w:sz w:val="24"/>
          <w:szCs w:val="24"/>
          <w:shd w:val="clear" w:color="auto" w:fill="FFFFFF"/>
          <w:lang w:val="en-GB"/>
        </w:rPr>
        <w:t xml:space="preserve"> the north</w:t>
      </w:r>
      <w:r w:rsidRPr="00D73D87" w:rsidR="00CD4006">
        <w:rPr>
          <w:rFonts w:ascii="Times New Roman" w:hAnsi="Times New Roman"/>
          <w:sz w:val="24"/>
          <w:szCs w:val="24"/>
          <w:shd w:val="clear" w:color="auto" w:fill="FFFFFF"/>
          <w:lang w:val="en-GB"/>
        </w:rPr>
        <w:t xml:space="preserve"> </w:t>
      </w:r>
      <w:r w:rsidRPr="00D73D87" w:rsidR="002C59D7">
        <w:rPr>
          <w:rFonts w:ascii="Times New Roman" w:hAnsi="Times New Roman"/>
          <w:sz w:val="24"/>
          <w:szCs w:val="24"/>
          <w:shd w:val="clear" w:color="auto" w:fill="FFFFFF"/>
          <w:lang w:val="en-GB"/>
        </w:rPr>
        <w:t xml:space="preserve">at Calle San Miguel </w:t>
      </w:r>
      <w:r w:rsidRPr="00D73D87" w:rsidR="005E06C5">
        <w:rPr>
          <w:rFonts w:ascii="Times New Roman" w:hAnsi="Times New Roman"/>
          <w:sz w:val="24"/>
          <w:szCs w:val="24"/>
          <w:shd w:val="clear" w:color="auto" w:fill="FFFFFF"/>
          <w:lang w:val="en-GB"/>
        </w:rPr>
        <w:t xml:space="preserve">and Plaza Ermita </w:t>
      </w:r>
      <w:r w:rsidRPr="00D73D87" w:rsidR="001569C9">
        <w:rPr>
          <w:rFonts w:ascii="Times New Roman" w:hAnsi="Times New Roman"/>
          <w:sz w:val="24"/>
          <w:szCs w:val="24"/>
          <w:shd w:val="clear" w:color="auto" w:fill="FFFFFF"/>
          <w:lang w:val="en-GB"/>
        </w:rPr>
        <w:t>where</w:t>
      </w:r>
      <w:r w:rsidRPr="00D73D87" w:rsidR="00CD4006">
        <w:rPr>
          <w:rFonts w:ascii="Times New Roman" w:hAnsi="Times New Roman"/>
          <w:sz w:val="24"/>
          <w:szCs w:val="24"/>
          <w:shd w:val="clear" w:color="auto" w:fill="FFFFFF"/>
          <w:lang w:val="en-GB"/>
        </w:rPr>
        <w:t xml:space="preserve"> a few </w:t>
      </w:r>
      <w:r w:rsidRPr="00D73D87" w:rsidR="00330C85">
        <w:rPr>
          <w:rFonts w:ascii="Times New Roman" w:hAnsi="Times New Roman"/>
          <w:sz w:val="24"/>
          <w:szCs w:val="24"/>
          <w:shd w:val="clear" w:color="auto" w:fill="FFFFFF"/>
          <w:lang w:val="en-GB"/>
        </w:rPr>
        <w:t xml:space="preserve">residential </w:t>
      </w:r>
      <w:r w:rsidRPr="00D73D87" w:rsidR="00CD4006">
        <w:rPr>
          <w:rFonts w:ascii="Times New Roman" w:hAnsi="Times New Roman"/>
          <w:sz w:val="24"/>
          <w:szCs w:val="24"/>
          <w:shd w:val="clear" w:color="auto" w:fill="FFFFFF"/>
          <w:lang w:val="en-GB"/>
        </w:rPr>
        <w:t xml:space="preserve">properties </w:t>
      </w:r>
      <w:r w:rsidRPr="00D73D87" w:rsidR="007514AD">
        <w:rPr>
          <w:rFonts w:ascii="Times New Roman" w:hAnsi="Times New Roman"/>
          <w:sz w:val="24"/>
          <w:szCs w:val="24"/>
          <w:shd w:val="clear" w:color="auto" w:fill="FFFFFF"/>
          <w:lang w:val="en-GB"/>
        </w:rPr>
        <w:t>surround</w:t>
      </w:r>
      <w:r w:rsidRPr="00D73D87" w:rsidR="001569C9">
        <w:rPr>
          <w:rFonts w:ascii="Times New Roman" w:hAnsi="Times New Roman"/>
          <w:sz w:val="24"/>
          <w:szCs w:val="24"/>
          <w:shd w:val="clear" w:color="auto" w:fill="FFFFFF"/>
          <w:lang w:val="en-GB"/>
        </w:rPr>
        <w:t>ed</w:t>
      </w:r>
      <w:r w:rsidRPr="00D73D87" w:rsidR="007514AD">
        <w:rPr>
          <w:rFonts w:ascii="Times New Roman" w:hAnsi="Times New Roman"/>
          <w:sz w:val="24"/>
          <w:szCs w:val="24"/>
          <w:shd w:val="clear" w:color="auto" w:fill="FFFFFF"/>
          <w:lang w:val="en-GB"/>
        </w:rPr>
        <w:t xml:space="preserve"> the </w:t>
      </w:r>
      <w:r w:rsidRPr="00D73D87" w:rsidR="003F5F5A">
        <w:rPr>
          <w:rFonts w:ascii="Times New Roman" w:hAnsi="Times New Roman"/>
          <w:sz w:val="24"/>
          <w:szCs w:val="24"/>
          <w:shd w:val="clear" w:color="auto" w:fill="FFFFFF"/>
          <w:lang w:val="en-GB"/>
        </w:rPr>
        <w:t xml:space="preserve">municipal market and </w:t>
      </w:r>
      <w:r w:rsidRPr="00D73D87" w:rsidR="0040503B">
        <w:rPr>
          <w:rFonts w:ascii="Times New Roman" w:hAnsi="Times New Roman"/>
          <w:sz w:val="24"/>
          <w:szCs w:val="24"/>
          <w:shd w:val="clear" w:color="auto" w:fill="FFFFFF"/>
          <w:lang w:val="en-GB"/>
        </w:rPr>
        <w:t xml:space="preserve">Ermita de </w:t>
      </w:r>
      <w:r w:rsidRPr="00D73D87" w:rsidR="002D213A">
        <w:rPr>
          <w:rFonts w:ascii="Times New Roman" w:hAnsi="Times New Roman"/>
          <w:sz w:val="24"/>
          <w:szCs w:val="24"/>
          <w:shd w:val="clear" w:color="auto" w:fill="FFFFFF"/>
          <w:lang w:val="en-GB"/>
        </w:rPr>
        <w:t xml:space="preserve">Nuestra </w:t>
      </w:r>
      <w:r w:rsidRPr="00D73D87" w:rsidR="0040503B">
        <w:rPr>
          <w:rFonts w:ascii="Times New Roman" w:hAnsi="Times New Roman"/>
          <w:sz w:val="24"/>
          <w:szCs w:val="24"/>
          <w:shd w:val="clear" w:color="auto" w:fill="FFFFFF"/>
          <w:lang w:val="en-GB"/>
        </w:rPr>
        <w:t>Se</w:t>
      </w:r>
      <w:r w:rsidRPr="00D73D87" w:rsidR="008D62AD">
        <w:rPr>
          <w:rFonts w:ascii="Times New Roman" w:hAnsi="Times New Roman"/>
          <w:sz w:val="24"/>
          <w:szCs w:val="24"/>
          <w:lang w:val="en-GB" w:eastAsia="en-GB"/>
        </w:rPr>
        <w:t>ñ</w:t>
      </w:r>
      <w:r w:rsidRPr="00D73D87" w:rsidR="0040503B">
        <w:rPr>
          <w:rFonts w:ascii="Times New Roman" w:hAnsi="Times New Roman"/>
          <w:sz w:val="24"/>
          <w:szCs w:val="24"/>
          <w:shd w:val="clear" w:color="auto" w:fill="FFFFFF"/>
          <w:lang w:val="en-GB"/>
        </w:rPr>
        <w:t xml:space="preserve">ora </w:t>
      </w:r>
      <w:r w:rsidRPr="00D73D87" w:rsidR="00607648">
        <w:rPr>
          <w:rFonts w:ascii="Times New Roman" w:hAnsi="Times New Roman"/>
          <w:sz w:val="24"/>
          <w:szCs w:val="24"/>
          <w:shd w:val="clear" w:color="auto" w:fill="FFFFFF"/>
          <w:lang w:val="en-GB"/>
        </w:rPr>
        <w:t xml:space="preserve">de las </w:t>
      </w:r>
      <w:r w:rsidRPr="00D73D87" w:rsidR="003F5F5A">
        <w:rPr>
          <w:rFonts w:ascii="Times New Roman" w:hAnsi="Times New Roman"/>
          <w:sz w:val="24"/>
          <w:szCs w:val="24"/>
          <w:shd w:val="clear" w:color="auto" w:fill="FFFFFF"/>
          <w:lang w:val="en-GB"/>
        </w:rPr>
        <w:t>Angustias</w:t>
      </w:r>
      <w:r w:rsidRPr="00D73D87" w:rsidR="00A105AD">
        <w:rPr>
          <w:rFonts w:ascii="Times New Roman" w:hAnsi="Times New Roman"/>
          <w:sz w:val="24"/>
          <w:szCs w:val="24"/>
          <w:shd w:val="clear" w:color="auto" w:fill="FFFFFF"/>
          <w:lang w:val="en-GB"/>
        </w:rPr>
        <w:t>.</w:t>
      </w:r>
      <w:r w:rsidRPr="00D73D87" w:rsidR="00BC7427">
        <w:rPr>
          <w:rFonts w:ascii="Times New Roman" w:hAnsi="Times New Roman"/>
          <w:sz w:val="24"/>
          <w:szCs w:val="24"/>
          <w:shd w:val="clear" w:color="auto" w:fill="FFFFFF"/>
          <w:lang w:val="en-GB"/>
        </w:rPr>
        <w:t xml:space="preserve"> </w:t>
      </w:r>
      <w:r w:rsidRPr="00D73D87" w:rsidR="00330C85">
        <w:rPr>
          <w:rFonts w:ascii="Times New Roman" w:hAnsi="Times New Roman"/>
          <w:sz w:val="24"/>
          <w:szCs w:val="24"/>
          <w:shd w:val="clear" w:color="auto" w:fill="FFFFFF"/>
          <w:lang w:val="en-GB"/>
        </w:rPr>
        <w:t>The</w:t>
      </w:r>
      <w:r w:rsidRPr="00D73D87" w:rsidR="00CD4006">
        <w:rPr>
          <w:rFonts w:ascii="Times New Roman" w:hAnsi="Times New Roman"/>
          <w:sz w:val="24"/>
          <w:szCs w:val="24"/>
          <w:shd w:val="clear" w:color="auto" w:fill="FFFFFF"/>
          <w:lang w:val="en-GB"/>
        </w:rPr>
        <w:t xml:space="preserve"> population </w:t>
      </w:r>
      <w:r w:rsidRPr="00D73D87" w:rsidR="00330C85">
        <w:rPr>
          <w:rFonts w:ascii="Times New Roman" w:hAnsi="Times New Roman"/>
          <w:sz w:val="24"/>
          <w:szCs w:val="24"/>
          <w:shd w:val="clear" w:color="auto" w:fill="FFFFFF"/>
          <w:lang w:val="en-GB"/>
        </w:rPr>
        <w:t>stood at</w:t>
      </w:r>
      <w:r w:rsidRPr="00D73D87" w:rsidR="00CD4006">
        <w:rPr>
          <w:rFonts w:ascii="Times New Roman" w:hAnsi="Times New Roman"/>
          <w:sz w:val="24"/>
          <w:szCs w:val="24"/>
          <w:shd w:val="clear" w:color="auto" w:fill="FFFFFF"/>
          <w:lang w:val="en-GB"/>
        </w:rPr>
        <w:t xml:space="preserve"> around ten thousand</w:t>
      </w:r>
      <w:r w:rsidRPr="00D73D87" w:rsidR="006F344B">
        <w:rPr>
          <w:rFonts w:ascii="Times New Roman" w:hAnsi="Times New Roman"/>
          <w:sz w:val="24"/>
          <w:szCs w:val="24"/>
          <w:shd w:val="clear" w:color="auto" w:fill="FFFFFF"/>
          <w:lang w:val="en-GB"/>
        </w:rPr>
        <w:t xml:space="preserve"> of which about a hundred were foreigners.</w:t>
      </w:r>
    </w:p>
    <w:p w:rsidRPr="00D73D87" w:rsidR="005A48CE" w:rsidP="00E37332" w:rsidRDefault="00115991" w14:paraId="7CA5E89C" w14:textId="65792AA3">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shd w:val="clear" w:color="auto" w:fill="FFFFFF"/>
          <w:lang w:val="en-GB"/>
        </w:rPr>
        <w:t xml:space="preserve">At Plaza </w:t>
      </w:r>
      <w:r w:rsidRPr="00D73D87" w:rsidR="006807D7">
        <w:rPr>
          <w:rFonts w:ascii="Times New Roman" w:hAnsi="Times New Roman"/>
          <w:sz w:val="24"/>
          <w:szCs w:val="24"/>
          <w:shd w:val="clear" w:color="auto" w:fill="FFFFFF"/>
          <w:lang w:val="en-GB"/>
        </w:rPr>
        <w:t>Cantarero</w:t>
      </w:r>
      <w:r w:rsidRPr="00D73D87" w:rsidR="00C60132">
        <w:rPr>
          <w:rFonts w:ascii="Times New Roman" w:hAnsi="Times New Roman"/>
          <w:sz w:val="24"/>
          <w:szCs w:val="24"/>
          <w:shd w:val="clear" w:color="auto" w:fill="FFFFFF"/>
          <w:lang w:val="en-GB"/>
        </w:rPr>
        <w:t>,</w:t>
      </w:r>
      <w:r w:rsidRPr="00D73D87" w:rsidR="001E0837">
        <w:rPr>
          <w:rFonts w:ascii="Times New Roman" w:hAnsi="Times New Roman"/>
          <w:sz w:val="24"/>
          <w:szCs w:val="24"/>
          <w:shd w:val="clear" w:color="auto" w:fill="FFFFFF"/>
          <w:lang w:val="en-GB"/>
        </w:rPr>
        <w:t xml:space="preserve"> I headed down Avenid</w:t>
      </w:r>
      <w:r w:rsidRPr="00D73D87" w:rsidR="006807D7">
        <w:rPr>
          <w:rFonts w:ascii="Times New Roman" w:hAnsi="Times New Roman"/>
          <w:sz w:val="24"/>
          <w:szCs w:val="24"/>
          <w:shd w:val="clear" w:color="auto" w:fill="FFFFFF"/>
          <w:lang w:val="en-GB"/>
        </w:rPr>
        <w:t>a</w:t>
      </w:r>
      <w:r w:rsidRPr="00D73D87" w:rsidR="001E0837">
        <w:rPr>
          <w:rFonts w:ascii="Times New Roman" w:hAnsi="Times New Roman"/>
          <w:sz w:val="24"/>
          <w:szCs w:val="24"/>
          <w:shd w:val="clear" w:color="auto" w:fill="FFFFFF"/>
          <w:lang w:val="en-GB"/>
        </w:rPr>
        <w:t xml:space="preserve"> </w:t>
      </w:r>
      <w:r w:rsidRPr="00D73D87" w:rsidR="006807D7">
        <w:rPr>
          <w:rFonts w:ascii="Times New Roman" w:hAnsi="Times New Roman"/>
          <w:sz w:val="24"/>
          <w:szCs w:val="24"/>
          <w:shd w:val="clear" w:color="auto" w:fill="FFFFFF"/>
          <w:lang w:val="en-GB"/>
        </w:rPr>
        <w:t>Generalissimo</w:t>
      </w:r>
      <w:r w:rsidRPr="00D73D87" w:rsidR="001E0837">
        <w:rPr>
          <w:rFonts w:ascii="Times New Roman" w:hAnsi="Times New Roman"/>
          <w:sz w:val="24"/>
          <w:szCs w:val="24"/>
          <w:shd w:val="clear" w:color="auto" w:fill="FFFFFF"/>
          <w:lang w:val="en-GB"/>
        </w:rPr>
        <w:t xml:space="preserve"> Franco</w:t>
      </w:r>
      <w:r w:rsidRPr="00D73D87" w:rsidR="00C60132">
        <w:rPr>
          <w:rFonts w:ascii="Times New Roman" w:hAnsi="Times New Roman"/>
          <w:sz w:val="24"/>
          <w:szCs w:val="24"/>
          <w:shd w:val="clear" w:color="auto" w:fill="FFFFFF"/>
          <w:lang w:val="en-GB"/>
        </w:rPr>
        <w:t xml:space="preserve"> which everyone still </w:t>
      </w:r>
      <w:r w:rsidRPr="00D73D87" w:rsidR="006807D7">
        <w:rPr>
          <w:rFonts w:ascii="Times New Roman" w:hAnsi="Times New Roman"/>
          <w:sz w:val="24"/>
          <w:szCs w:val="24"/>
          <w:shd w:val="clear" w:color="auto" w:fill="FFFFFF"/>
          <w:lang w:val="en-GB"/>
        </w:rPr>
        <w:t>referred</w:t>
      </w:r>
      <w:r w:rsidRPr="00D73D87" w:rsidR="00C60132">
        <w:rPr>
          <w:rFonts w:ascii="Times New Roman" w:hAnsi="Times New Roman"/>
          <w:sz w:val="24"/>
          <w:szCs w:val="24"/>
          <w:shd w:val="clear" w:color="auto" w:fill="FFFFFF"/>
          <w:lang w:val="en-GB"/>
        </w:rPr>
        <w:t xml:space="preserve"> to </w:t>
      </w:r>
      <w:r w:rsidRPr="00D73D87" w:rsidR="006807D7">
        <w:rPr>
          <w:rFonts w:ascii="Times New Roman" w:hAnsi="Times New Roman"/>
          <w:sz w:val="24"/>
          <w:szCs w:val="24"/>
          <w:shd w:val="clear" w:color="auto" w:fill="FFFFFF"/>
          <w:lang w:val="en-GB"/>
        </w:rPr>
        <w:t>by its original name</w:t>
      </w:r>
      <w:r w:rsidRPr="00D73D87" w:rsidR="00687195">
        <w:rPr>
          <w:rFonts w:ascii="Times New Roman" w:hAnsi="Times New Roman"/>
          <w:sz w:val="24"/>
          <w:szCs w:val="24"/>
          <w:shd w:val="clear" w:color="auto" w:fill="FFFFFF"/>
          <w:lang w:val="en-GB"/>
        </w:rPr>
        <w:t>,</w:t>
      </w:r>
      <w:r w:rsidRPr="00D73D87" w:rsidR="00C60132">
        <w:rPr>
          <w:rFonts w:ascii="Times New Roman" w:hAnsi="Times New Roman"/>
          <w:sz w:val="24"/>
          <w:szCs w:val="24"/>
          <w:shd w:val="clear" w:color="auto" w:fill="FFFFFF"/>
          <w:lang w:val="en-GB"/>
        </w:rPr>
        <w:t xml:space="preserve"> Calle Pintada</w:t>
      </w:r>
      <w:r w:rsidRPr="00D73D87" w:rsidR="00006C77">
        <w:rPr>
          <w:rFonts w:ascii="Times New Roman" w:hAnsi="Times New Roman"/>
          <w:sz w:val="24"/>
          <w:szCs w:val="24"/>
          <w:shd w:val="clear" w:color="auto" w:fill="FFFFFF"/>
          <w:lang w:val="en-GB"/>
        </w:rPr>
        <w:t>,</w:t>
      </w:r>
      <w:r w:rsidRPr="00D73D87" w:rsidR="00C60132">
        <w:rPr>
          <w:rFonts w:ascii="Times New Roman" w:hAnsi="Times New Roman"/>
          <w:sz w:val="24"/>
          <w:szCs w:val="24"/>
          <w:shd w:val="clear" w:color="auto" w:fill="FFFFFF"/>
          <w:lang w:val="en-GB"/>
        </w:rPr>
        <w:t xml:space="preserve"> and turn</w:t>
      </w:r>
      <w:r w:rsidRPr="00D73D87" w:rsidR="00687195">
        <w:rPr>
          <w:rFonts w:ascii="Times New Roman" w:hAnsi="Times New Roman"/>
          <w:sz w:val="24"/>
          <w:szCs w:val="24"/>
          <w:shd w:val="clear" w:color="auto" w:fill="FFFFFF"/>
          <w:lang w:val="en-GB"/>
        </w:rPr>
        <w:t>e</w:t>
      </w:r>
      <w:r w:rsidRPr="00D73D87" w:rsidR="00C60132">
        <w:rPr>
          <w:rFonts w:ascii="Times New Roman" w:hAnsi="Times New Roman"/>
          <w:sz w:val="24"/>
          <w:szCs w:val="24"/>
          <w:shd w:val="clear" w:color="auto" w:fill="FFFFFF"/>
          <w:lang w:val="en-GB"/>
        </w:rPr>
        <w:t xml:space="preserve">d left into </w:t>
      </w:r>
      <w:r w:rsidRPr="00D73D87" w:rsidR="00687195">
        <w:rPr>
          <w:rFonts w:ascii="Times New Roman" w:hAnsi="Times New Roman"/>
          <w:sz w:val="24"/>
          <w:szCs w:val="24"/>
          <w:shd w:val="clear" w:color="auto" w:fill="FFFFFF"/>
          <w:lang w:val="en-GB"/>
        </w:rPr>
        <w:t xml:space="preserve">Calle Alejandro Bueno. I </w:t>
      </w:r>
      <w:r w:rsidRPr="00D73D87" w:rsidR="005A48CE">
        <w:rPr>
          <w:rFonts w:ascii="Times New Roman" w:hAnsi="Times New Roman" w:eastAsia="Times New Roman"/>
          <w:sz w:val="24"/>
          <w:szCs w:val="24"/>
          <w:lang w:val="en-GB"/>
        </w:rPr>
        <w:t xml:space="preserve">parked up </w:t>
      </w:r>
      <w:r w:rsidRPr="00D73D87" w:rsidR="00DE320D">
        <w:rPr>
          <w:rFonts w:ascii="Times New Roman" w:hAnsi="Times New Roman" w:eastAsia="Times New Roman"/>
          <w:sz w:val="24"/>
          <w:szCs w:val="24"/>
          <w:lang w:val="en-GB"/>
        </w:rPr>
        <w:t>behind my Dad’s Rol</w:t>
      </w:r>
      <w:r w:rsidRPr="00D73D87" w:rsidR="005B1F93">
        <w:rPr>
          <w:rFonts w:ascii="Times New Roman" w:hAnsi="Times New Roman" w:eastAsia="Times New Roman"/>
          <w:sz w:val="24"/>
          <w:szCs w:val="24"/>
          <w:lang w:val="en-GB"/>
        </w:rPr>
        <w:t>l</w:t>
      </w:r>
      <w:r w:rsidRPr="00D73D87" w:rsidR="00DE320D">
        <w:rPr>
          <w:rFonts w:ascii="Times New Roman" w:hAnsi="Times New Roman" w:eastAsia="Times New Roman"/>
          <w:sz w:val="24"/>
          <w:szCs w:val="24"/>
          <w:lang w:val="en-GB"/>
        </w:rPr>
        <w:t xml:space="preserve">s Royce </w:t>
      </w:r>
      <w:r w:rsidRPr="00D73D87" w:rsidR="005A48CE">
        <w:rPr>
          <w:rFonts w:ascii="Times New Roman" w:hAnsi="Times New Roman" w:eastAsia="Times New Roman"/>
          <w:sz w:val="24"/>
          <w:szCs w:val="24"/>
          <w:lang w:val="en-GB"/>
        </w:rPr>
        <w:t xml:space="preserve">in the cul de sac to the side of the </w:t>
      </w:r>
      <w:r w:rsidRPr="00D73D87" w:rsidR="00AE6364">
        <w:rPr>
          <w:rFonts w:ascii="Times New Roman" w:hAnsi="Times New Roman" w:eastAsia="Times New Roman"/>
          <w:sz w:val="24"/>
          <w:szCs w:val="24"/>
          <w:lang w:val="en-GB"/>
        </w:rPr>
        <w:t>hotel</w:t>
      </w:r>
      <w:r w:rsidRPr="00D73D87" w:rsidR="00687195">
        <w:rPr>
          <w:rFonts w:ascii="Times New Roman" w:hAnsi="Times New Roman" w:eastAsia="Times New Roman"/>
          <w:sz w:val="24"/>
          <w:szCs w:val="24"/>
          <w:lang w:val="en-GB"/>
        </w:rPr>
        <w:t>.</w:t>
      </w:r>
    </w:p>
    <w:p w:rsidRPr="00D73D87" w:rsidR="001A0C18" w:rsidP="00E37332" w:rsidRDefault="005A48CE" w14:paraId="18673AE9" w14:textId="5DC90B1C">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lastRenderedPageBreak/>
        <w:t xml:space="preserve">Finally, </w:t>
      </w:r>
      <w:r w:rsidRPr="00D73D87" w:rsidR="00F51DB9">
        <w:rPr>
          <w:rFonts w:ascii="Times New Roman" w:hAnsi="Times New Roman" w:eastAsia="Times New Roman" w:cs="Times New Roman"/>
          <w:sz w:val="24"/>
          <w:szCs w:val="24"/>
          <w:lang w:val="en-GB"/>
        </w:rPr>
        <w:t>I</w:t>
      </w:r>
      <w:r w:rsidRPr="00D73D87">
        <w:rPr>
          <w:rFonts w:ascii="Times New Roman" w:hAnsi="Times New Roman" w:eastAsia="Times New Roman" w:cs="Times New Roman"/>
          <w:sz w:val="24"/>
          <w:szCs w:val="24"/>
          <w:lang w:val="en-GB"/>
        </w:rPr>
        <w:t xml:space="preserve"> thought, </w:t>
      </w:r>
      <w:r w:rsidRPr="00D73D87" w:rsidR="00EB6DAA">
        <w:rPr>
          <w:rFonts w:ascii="Times New Roman" w:hAnsi="Times New Roman" w:eastAsia="Times New Roman" w:cs="Times New Roman"/>
          <w:sz w:val="24"/>
          <w:szCs w:val="24"/>
          <w:lang w:val="en-GB"/>
        </w:rPr>
        <w:t>standing</w:t>
      </w:r>
      <w:r w:rsidRPr="00D73D87">
        <w:rPr>
          <w:rFonts w:ascii="Times New Roman" w:hAnsi="Times New Roman" w:eastAsia="Times New Roman" w:cs="Times New Roman"/>
          <w:sz w:val="24"/>
          <w:szCs w:val="24"/>
          <w:lang w:val="en-GB"/>
        </w:rPr>
        <w:t xml:space="preserve"> in the middle of</w:t>
      </w:r>
      <w:r w:rsidRPr="00D73D87" w:rsidR="00687195">
        <w:rPr>
          <w:rFonts w:ascii="Times New Roman" w:hAnsi="Times New Roman" w:eastAsia="Times New Roman" w:cs="Times New Roman"/>
          <w:sz w:val="24"/>
          <w:szCs w:val="24"/>
          <w:lang w:val="en-GB"/>
        </w:rPr>
        <w:t xml:space="preserve"> the street</w:t>
      </w:r>
      <w:r w:rsidRPr="00D73D87" w:rsidR="00D72A8E">
        <w:rPr>
          <w:rFonts w:ascii="Times New Roman" w:hAnsi="Times New Roman" w:eastAsia="Times New Roman" w:cs="Times New Roman"/>
          <w:sz w:val="24"/>
          <w:szCs w:val="24"/>
          <w:lang w:val="en-GB"/>
        </w:rPr>
        <w:t>,</w:t>
      </w:r>
      <w:r w:rsidRPr="00D73D87">
        <w:rPr>
          <w:rFonts w:ascii="Times New Roman" w:hAnsi="Times New Roman" w:eastAsia="Times New Roman" w:cs="Times New Roman"/>
          <w:sz w:val="24"/>
          <w:szCs w:val="24"/>
          <w:lang w:val="en-GB"/>
        </w:rPr>
        <w:t xml:space="preserve"> and apprais</w:t>
      </w:r>
      <w:r w:rsidRPr="00D73D87" w:rsidR="00CA1498">
        <w:rPr>
          <w:rFonts w:ascii="Times New Roman" w:hAnsi="Times New Roman" w:eastAsia="Times New Roman" w:cs="Times New Roman"/>
          <w:sz w:val="24"/>
          <w:szCs w:val="24"/>
          <w:lang w:val="en-GB"/>
        </w:rPr>
        <w:t>ing</w:t>
      </w:r>
      <w:r w:rsidRPr="00D73D87">
        <w:rPr>
          <w:rFonts w:ascii="Times New Roman" w:hAnsi="Times New Roman" w:eastAsia="Times New Roman" w:cs="Times New Roman"/>
          <w:sz w:val="24"/>
          <w:szCs w:val="24"/>
          <w:lang w:val="en-GB"/>
        </w:rPr>
        <w:t xml:space="preserve"> the </w:t>
      </w:r>
      <w:r w:rsidRPr="00D73D87" w:rsidR="00C0512E">
        <w:rPr>
          <w:rFonts w:ascii="Times New Roman" w:hAnsi="Times New Roman" w:eastAsia="Times New Roman" w:cs="Times New Roman"/>
          <w:sz w:val="24"/>
          <w:szCs w:val="24"/>
          <w:lang w:val="en-GB"/>
        </w:rPr>
        <w:t>façade</w:t>
      </w:r>
      <w:r w:rsidRPr="00D73D87">
        <w:rPr>
          <w:rFonts w:ascii="Times New Roman" w:hAnsi="Times New Roman" w:eastAsia="Times New Roman" w:cs="Times New Roman"/>
          <w:sz w:val="24"/>
          <w:szCs w:val="24"/>
          <w:lang w:val="en-GB"/>
        </w:rPr>
        <w:t xml:space="preserve">. </w:t>
      </w:r>
      <w:r w:rsidRPr="00D73D87" w:rsidR="00084B4D">
        <w:rPr>
          <w:rFonts w:ascii="Times New Roman" w:hAnsi="Times New Roman" w:eastAsia="Times New Roman" w:cs="Times New Roman"/>
          <w:sz w:val="24"/>
          <w:szCs w:val="24"/>
          <w:lang w:val="en-GB"/>
        </w:rPr>
        <w:t>Three floors</w:t>
      </w:r>
      <w:r w:rsidRPr="00D73D87" w:rsidR="00C8340C">
        <w:rPr>
          <w:rFonts w:ascii="Times New Roman" w:hAnsi="Times New Roman" w:eastAsia="Times New Roman" w:cs="Times New Roman"/>
          <w:sz w:val="24"/>
          <w:szCs w:val="24"/>
          <w:lang w:val="en-GB"/>
        </w:rPr>
        <w:t xml:space="preserve"> </w:t>
      </w:r>
      <w:r w:rsidRPr="00D73D87" w:rsidR="00BA78D8">
        <w:rPr>
          <w:rFonts w:ascii="Times New Roman" w:hAnsi="Times New Roman" w:eastAsia="Times New Roman" w:cs="Times New Roman"/>
          <w:sz w:val="24"/>
          <w:szCs w:val="24"/>
          <w:lang w:val="en-GB"/>
        </w:rPr>
        <w:t xml:space="preserve">rendered with </w:t>
      </w:r>
      <w:r w:rsidRPr="00D73D87" w:rsidR="00C8340C">
        <w:rPr>
          <w:rFonts w:ascii="Times New Roman" w:hAnsi="Times New Roman" w:eastAsia="Times New Roman" w:cs="Times New Roman"/>
          <w:sz w:val="24"/>
          <w:szCs w:val="24"/>
          <w:lang w:val="en-GB"/>
        </w:rPr>
        <w:t xml:space="preserve">white adobe, </w:t>
      </w:r>
      <w:r w:rsidRPr="00D73D87" w:rsidR="00203B83">
        <w:rPr>
          <w:rFonts w:ascii="Times New Roman" w:hAnsi="Times New Roman" w:eastAsia="Times New Roman" w:cs="Times New Roman"/>
          <w:sz w:val="24"/>
          <w:szCs w:val="24"/>
          <w:lang w:val="en-GB"/>
        </w:rPr>
        <w:t xml:space="preserve">surrounding an open atrium </w:t>
      </w:r>
      <w:r w:rsidRPr="00D73D87" w:rsidR="00930A83">
        <w:rPr>
          <w:rFonts w:ascii="Times New Roman" w:hAnsi="Times New Roman" w:eastAsia="Times New Roman" w:cs="Times New Roman"/>
          <w:sz w:val="24"/>
          <w:szCs w:val="24"/>
          <w:lang w:val="en-GB"/>
        </w:rPr>
        <w:t>with</w:t>
      </w:r>
      <w:r w:rsidRPr="00D73D87" w:rsidR="0054310A">
        <w:rPr>
          <w:rFonts w:ascii="Times New Roman" w:hAnsi="Times New Roman" w:eastAsia="Times New Roman" w:cs="Times New Roman"/>
          <w:sz w:val="24"/>
          <w:szCs w:val="24"/>
          <w:lang w:val="en-GB"/>
        </w:rPr>
        <w:t xml:space="preserve"> </w:t>
      </w:r>
      <w:r w:rsidRPr="00D73D87" w:rsidR="00605B28">
        <w:rPr>
          <w:rFonts w:ascii="Times New Roman" w:hAnsi="Times New Roman" w:eastAsia="Times New Roman" w:cs="Times New Roman"/>
          <w:sz w:val="24"/>
          <w:szCs w:val="24"/>
          <w:lang w:val="en-GB"/>
        </w:rPr>
        <w:t>twenty-eight</w:t>
      </w:r>
      <w:r w:rsidRPr="00D73D87" w:rsidR="0054310A">
        <w:rPr>
          <w:rFonts w:ascii="Times New Roman" w:hAnsi="Times New Roman" w:eastAsia="Times New Roman" w:cs="Times New Roman"/>
          <w:sz w:val="24"/>
          <w:szCs w:val="24"/>
          <w:lang w:val="en-GB"/>
        </w:rPr>
        <w:t xml:space="preserve"> bedrooms </w:t>
      </w:r>
      <w:r w:rsidRPr="00D73D87" w:rsidR="00DD43A3">
        <w:rPr>
          <w:rFonts w:ascii="Times New Roman" w:hAnsi="Times New Roman" w:eastAsia="Times New Roman" w:cs="Times New Roman"/>
          <w:sz w:val="24"/>
          <w:szCs w:val="24"/>
          <w:lang w:val="en-GB"/>
        </w:rPr>
        <w:t>and</w:t>
      </w:r>
      <w:r w:rsidRPr="00D73D87" w:rsidR="0054310A">
        <w:rPr>
          <w:rFonts w:ascii="Times New Roman" w:hAnsi="Times New Roman" w:eastAsia="Times New Roman" w:cs="Times New Roman"/>
          <w:sz w:val="24"/>
          <w:szCs w:val="24"/>
          <w:lang w:val="en-GB"/>
        </w:rPr>
        <w:t xml:space="preserve"> en suite bathroom</w:t>
      </w:r>
      <w:r w:rsidRPr="00D73D87" w:rsidR="00DD43A3">
        <w:rPr>
          <w:rFonts w:ascii="Times New Roman" w:hAnsi="Times New Roman" w:eastAsia="Times New Roman" w:cs="Times New Roman"/>
          <w:sz w:val="24"/>
          <w:szCs w:val="24"/>
          <w:lang w:val="en-GB"/>
        </w:rPr>
        <w:t>s</w:t>
      </w:r>
      <w:r w:rsidRPr="00D73D87" w:rsidR="005402B2">
        <w:rPr>
          <w:rFonts w:ascii="Times New Roman" w:hAnsi="Times New Roman" w:eastAsia="Times New Roman" w:cs="Times New Roman"/>
          <w:sz w:val="24"/>
          <w:szCs w:val="24"/>
          <w:lang w:val="en-GB"/>
        </w:rPr>
        <w:t xml:space="preserve"> accessed by galleried landings</w:t>
      </w:r>
      <w:r w:rsidRPr="00D73D87" w:rsidR="0054310A">
        <w:rPr>
          <w:rFonts w:ascii="Times New Roman" w:hAnsi="Times New Roman" w:eastAsia="Times New Roman" w:cs="Times New Roman"/>
          <w:sz w:val="24"/>
          <w:szCs w:val="24"/>
          <w:lang w:val="en-GB"/>
        </w:rPr>
        <w:t xml:space="preserve">. Each window </w:t>
      </w:r>
      <w:r w:rsidRPr="00D73D87" w:rsidR="00101A9D">
        <w:rPr>
          <w:rFonts w:ascii="Times New Roman" w:hAnsi="Times New Roman" w:eastAsia="Times New Roman" w:cs="Times New Roman"/>
          <w:sz w:val="24"/>
          <w:szCs w:val="24"/>
          <w:lang w:val="en-GB"/>
        </w:rPr>
        <w:t>was secured with ornate black wrought iron bars</w:t>
      </w:r>
      <w:r w:rsidRPr="00D73D87" w:rsidR="00605B28">
        <w:rPr>
          <w:rFonts w:ascii="Times New Roman" w:hAnsi="Times New Roman" w:eastAsia="Times New Roman" w:cs="Times New Roman"/>
          <w:sz w:val="24"/>
          <w:szCs w:val="24"/>
          <w:lang w:val="en-GB"/>
        </w:rPr>
        <w:t xml:space="preserve"> </w:t>
      </w:r>
      <w:r w:rsidRPr="00D73D87" w:rsidR="00A67003">
        <w:rPr>
          <w:rFonts w:ascii="Times New Roman" w:hAnsi="Times New Roman" w:eastAsia="Times New Roman" w:cs="Times New Roman"/>
          <w:sz w:val="24"/>
          <w:szCs w:val="24"/>
          <w:lang w:val="en-GB"/>
        </w:rPr>
        <w:t xml:space="preserve">and garlanded </w:t>
      </w:r>
      <w:r w:rsidRPr="00D73D87" w:rsidR="00605B28">
        <w:rPr>
          <w:rFonts w:ascii="Times New Roman" w:hAnsi="Times New Roman" w:eastAsia="Times New Roman" w:cs="Times New Roman"/>
          <w:sz w:val="24"/>
          <w:szCs w:val="24"/>
          <w:lang w:val="en-GB"/>
        </w:rPr>
        <w:t xml:space="preserve">with colourful window boxes. </w:t>
      </w:r>
      <w:r w:rsidRPr="00D73D87" w:rsidR="00DE320D">
        <w:rPr>
          <w:rFonts w:ascii="Times New Roman" w:hAnsi="Times New Roman" w:eastAsia="Times New Roman" w:cs="Times New Roman"/>
          <w:sz w:val="24"/>
          <w:szCs w:val="24"/>
          <w:lang w:val="en-GB"/>
        </w:rPr>
        <w:t xml:space="preserve">The </w:t>
      </w:r>
      <w:r w:rsidRPr="00D73D87" w:rsidR="00A92AC7">
        <w:rPr>
          <w:rFonts w:ascii="Times New Roman" w:hAnsi="Times New Roman" w:eastAsia="Times New Roman" w:cs="Times New Roman"/>
          <w:sz w:val="24"/>
          <w:szCs w:val="24"/>
          <w:lang w:val="en-GB"/>
        </w:rPr>
        <w:t xml:space="preserve">solid timber </w:t>
      </w:r>
      <w:r w:rsidRPr="00D73D87" w:rsidR="00DE320D">
        <w:rPr>
          <w:rFonts w:ascii="Times New Roman" w:hAnsi="Times New Roman" w:eastAsia="Times New Roman" w:cs="Times New Roman"/>
          <w:sz w:val="24"/>
          <w:szCs w:val="24"/>
          <w:lang w:val="en-GB"/>
        </w:rPr>
        <w:t xml:space="preserve">front door </w:t>
      </w:r>
      <w:r w:rsidRPr="00D73D87" w:rsidR="00A92AC7">
        <w:rPr>
          <w:rFonts w:ascii="Times New Roman" w:hAnsi="Times New Roman" w:eastAsia="Times New Roman" w:cs="Times New Roman"/>
          <w:sz w:val="24"/>
          <w:szCs w:val="24"/>
          <w:lang w:val="en-GB"/>
        </w:rPr>
        <w:t xml:space="preserve">had a glazing panel </w:t>
      </w:r>
      <w:r w:rsidRPr="00D73D87" w:rsidR="00D136D2">
        <w:rPr>
          <w:rFonts w:ascii="Times New Roman" w:hAnsi="Times New Roman" w:eastAsia="Times New Roman" w:cs="Times New Roman"/>
          <w:sz w:val="24"/>
          <w:szCs w:val="24"/>
          <w:lang w:val="en-GB"/>
        </w:rPr>
        <w:t>to the side.</w:t>
      </w:r>
      <w:r w:rsidRPr="00D73D87" w:rsidR="006C4F9D">
        <w:rPr>
          <w:rFonts w:ascii="Times New Roman" w:hAnsi="Times New Roman" w:eastAsia="Times New Roman" w:cs="Times New Roman"/>
          <w:sz w:val="24"/>
          <w:szCs w:val="24"/>
          <w:lang w:val="en-GB"/>
        </w:rPr>
        <w:t xml:space="preserve"> </w:t>
      </w:r>
      <w:r w:rsidRPr="00D73D87" w:rsidR="00D136D2">
        <w:rPr>
          <w:rFonts w:ascii="Times New Roman" w:hAnsi="Times New Roman" w:eastAsia="Times New Roman" w:cs="Times New Roman"/>
          <w:sz w:val="24"/>
          <w:szCs w:val="24"/>
          <w:lang w:val="en-GB"/>
        </w:rPr>
        <w:t>A</w:t>
      </w:r>
      <w:r w:rsidRPr="00D73D87" w:rsidR="006C4F9D">
        <w:rPr>
          <w:rFonts w:ascii="Times New Roman" w:hAnsi="Times New Roman" w:eastAsia="Times New Roman" w:cs="Times New Roman"/>
          <w:sz w:val="24"/>
          <w:szCs w:val="24"/>
          <w:lang w:val="en-GB"/>
        </w:rPr>
        <w:t xml:space="preserve"> large vertical sign</w:t>
      </w:r>
      <w:r w:rsidRPr="00D73D87" w:rsidR="003A30B8">
        <w:rPr>
          <w:rFonts w:ascii="Times New Roman" w:hAnsi="Times New Roman" w:eastAsia="Times New Roman" w:cs="Times New Roman"/>
          <w:sz w:val="24"/>
          <w:szCs w:val="24"/>
          <w:lang w:val="en-GB"/>
        </w:rPr>
        <w:t xml:space="preserve"> in black and yellow certainly caught the eye.</w:t>
      </w:r>
      <w:r w:rsidRPr="00D73D87" w:rsidR="001A0C18">
        <w:rPr>
          <w:rFonts w:ascii="Times New Roman" w:hAnsi="Times New Roman" w:eastAsia="Times New Roman" w:cs="Times New Roman"/>
          <w:sz w:val="24"/>
          <w:szCs w:val="24"/>
          <w:lang w:val="en-GB"/>
        </w:rPr>
        <w:t xml:space="preserve"> </w:t>
      </w:r>
      <w:r w:rsidRPr="00D73D87" w:rsidR="00996A31">
        <w:rPr>
          <w:rFonts w:ascii="Times New Roman" w:hAnsi="Times New Roman" w:eastAsia="Times New Roman" w:cs="Times New Roman"/>
          <w:sz w:val="24"/>
          <w:szCs w:val="24"/>
          <w:lang w:val="en-GB"/>
        </w:rPr>
        <w:t xml:space="preserve">The </w:t>
      </w:r>
      <w:r w:rsidRPr="00D73D87" w:rsidR="00AE6364">
        <w:rPr>
          <w:rFonts w:ascii="Times New Roman" w:hAnsi="Times New Roman" w:eastAsia="Times New Roman" w:cs="Times New Roman"/>
          <w:sz w:val="24"/>
          <w:szCs w:val="24"/>
          <w:lang w:val="en-GB"/>
        </w:rPr>
        <w:t>Fontainebleau</w:t>
      </w:r>
      <w:r w:rsidRPr="00D73D87" w:rsidR="00996A31">
        <w:rPr>
          <w:rFonts w:ascii="Times New Roman" w:hAnsi="Times New Roman" w:eastAsia="Times New Roman" w:cs="Times New Roman"/>
          <w:sz w:val="24"/>
          <w:szCs w:val="24"/>
          <w:lang w:val="en-GB"/>
        </w:rPr>
        <w:t xml:space="preserve"> </w:t>
      </w:r>
      <w:r w:rsidRPr="00D73D87" w:rsidR="00BA78D8">
        <w:rPr>
          <w:rFonts w:ascii="Times New Roman" w:hAnsi="Times New Roman" w:eastAsia="Times New Roman" w:cs="Times New Roman"/>
          <w:sz w:val="24"/>
          <w:szCs w:val="24"/>
          <w:lang w:val="en-GB"/>
        </w:rPr>
        <w:t>had turned out far</w:t>
      </w:r>
      <w:r w:rsidRPr="00D73D87" w:rsidR="00AE6364">
        <w:rPr>
          <w:rFonts w:ascii="Times New Roman" w:hAnsi="Times New Roman" w:eastAsia="Times New Roman" w:cs="Times New Roman"/>
          <w:sz w:val="24"/>
          <w:szCs w:val="24"/>
          <w:lang w:val="en-GB"/>
        </w:rPr>
        <w:t xml:space="preserve"> </w:t>
      </w:r>
      <w:r w:rsidRPr="00D73D87" w:rsidR="00A66C26">
        <w:rPr>
          <w:rFonts w:ascii="Times New Roman" w:hAnsi="Times New Roman" w:eastAsia="Times New Roman" w:cs="Times New Roman"/>
          <w:sz w:val="24"/>
          <w:szCs w:val="24"/>
          <w:lang w:val="en-GB"/>
        </w:rPr>
        <w:t xml:space="preserve">more </w:t>
      </w:r>
      <w:r w:rsidRPr="00D73D87" w:rsidR="00BA78D8">
        <w:rPr>
          <w:rFonts w:ascii="Times New Roman" w:hAnsi="Times New Roman" w:eastAsia="Times New Roman" w:cs="Times New Roman"/>
          <w:sz w:val="24"/>
          <w:szCs w:val="24"/>
          <w:lang w:val="en-GB"/>
        </w:rPr>
        <w:t xml:space="preserve">visually </w:t>
      </w:r>
      <w:r w:rsidRPr="00D73D87" w:rsidR="00A66C26">
        <w:rPr>
          <w:rFonts w:ascii="Times New Roman" w:hAnsi="Times New Roman" w:eastAsia="Times New Roman" w:cs="Times New Roman"/>
          <w:sz w:val="24"/>
          <w:szCs w:val="24"/>
          <w:lang w:val="en-GB"/>
        </w:rPr>
        <w:t>appealing</w:t>
      </w:r>
      <w:r w:rsidRPr="00D73D87">
        <w:rPr>
          <w:rFonts w:ascii="Times New Roman" w:hAnsi="Times New Roman" w:eastAsia="Times New Roman" w:cs="Times New Roman"/>
          <w:sz w:val="24"/>
          <w:szCs w:val="24"/>
          <w:lang w:val="en-GB"/>
        </w:rPr>
        <w:t xml:space="preserve"> than I </w:t>
      </w:r>
      <w:r w:rsidRPr="00D73D87" w:rsidR="00BA78D8">
        <w:rPr>
          <w:rFonts w:ascii="Times New Roman" w:hAnsi="Times New Roman" w:eastAsia="Times New Roman" w:cs="Times New Roman"/>
          <w:sz w:val="24"/>
          <w:szCs w:val="24"/>
          <w:lang w:val="en-GB"/>
        </w:rPr>
        <w:t xml:space="preserve">had </w:t>
      </w:r>
      <w:r w:rsidRPr="00D73D87">
        <w:rPr>
          <w:rFonts w:ascii="Times New Roman" w:hAnsi="Times New Roman" w:eastAsia="Times New Roman" w:cs="Times New Roman"/>
          <w:sz w:val="24"/>
          <w:szCs w:val="24"/>
          <w:lang w:val="en-GB"/>
        </w:rPr>
        <w:t>envisaged</w:t>
      </w:r>
      <w:r w:rsidRPr="00D73D87" w:rsidR="001A0C18">
        <w:rPr>
          <w:rFonts w:ascii="Times New Roman" w:hAnsi="Times New Roman" w:eastAsia="Times New Roman" w:cs="Times New Roman"/>
          <w:sz w:val="24"/>
          <w:szCs w:val="24"/>
          <w:lang w:val="en-GB"/>
        </w:rPr>
        <w:t>.</w:t>
      </w:r>
    </w:p>
    <w:p w:rsidRPr="00D73D87" w:rsidR="00913A1A" w:rsidP="00E37332" w:rsidRDefault="00752C26" w14:paraId="715245CE" w14:textId="58360475">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Despite my exhaustion, my heart soared</w:t>
      </w:r>
      <w:r w:rsidRPr="00D73D87" w:rsidR="00D351DD">
        <w:rPr>
          <w:rFonts w:ascii="Times New Roman" w:hAnsi="Times New Roman" w:eastAsia="Times New Roman" w:cs="Times New Roman"/>
          <w:sz w:val="24"/>
          <w:szCs w:val="24"/>
          <w:lang w:val="en-GB"/>
        </w:rPr>
        <w:t>.</w:t>
      </w:r>
    </w:p>
    <w:p w:rsidRPr="00D73D87" w:rsidR="00B45552" w:rsidP="00E37332" w:rsidRDefault="0019769F" w14:paraId="3C946D39" w14:textId="25B995F2">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 xml:space="preserve">Coming here </w:t>
      </w:r>
      <w:r w:rsidRPr="00D73D87" w:rsidR="001B4EDA">
        <w:rPr>
          <w:rFonts w:ascii="Times New Roman" w:hAnsi="Times New Roman" w:eastAsia="Times New Roman" w:cs="Times New Roman"/>
          <w:sz w:val="24"/>
          <w:szCs w:val="24"/>
          <w:lang w:val="en-GB"/>
        </w:rPr>
        <w:t>had been</w:t>
      </w:r>
      <w:r w:rsidRPr="00D73D87" w:rsidR="00C0318C">
        <w:rPr>
          <w:rFonts w:ascii="Times New Roman" w:hAnsi="Times New Roman" w:eastAsia="Times New Roman" w:cs="Times New Roman"/>
          <w:sz w:val="24"/>
          <w:szCs w:val="24"/>
          <w:lang w:val="en-GB"/>
        </w:rPr>
        <w:t xml:space="preserve"> the </w:t>
      </w:r>
      <w:r w:rsidRPr="00D73D87">
        <w:rPr>
          <w:rFonts w:ascii="Times New Roman" w:hAnsi="Times New Roman" w:eastAsia="Times New Roman" w:cs="Times New Roman"/>
          <w:sz w:val="24"/>
          <w:szCs w:val="24"/>
          <w:lang w:val="en-GB"/>
        </w:rPr>
        <w:t>right</w:t>
      </w:r>
      <w:r w:rsidRPr="00D73D87" w:rsidR="00C0318C">
        <w:rPr>
          <w:rFonts w:ascii="Times New Roman" w:hAnsi="Times New Roman" w:eastAsia="Times New Roman" w:cs="Times New Roman"/>
          <w:sz w:val="24"/>
          <w:szCs w:val="24"/>
          <w:lang w:val="en-GB"/>
        </w:rPr>
        <w:t xml:space="preserve"> decis</w:t>
      </w:r>
      <w:r w:rsidRPr="00D73D87">
        <w:rPr>
          <w:rFonts w:ascii="Times New Roman" w:hAnsi="Times New Roman" w:eastAsia="Times New Roman" w:cs="Times New Roman"/>
          <w:sz w:val="24"/>
          <w:szCs w:val="24"/>
          <w:lang w:val="en-GB"/>
        </w:rPr>
        <w:t>ion.</w:t>
      </w:r>
      <w:r w:rsidRPr="00D73D87" w:rsidR="00D136D2">
        <w:rPr>
          <w:rFonts w:ascii="Times New Roman" w:hAnsi="Times New Roman" w:eastAsia="Times New Roman" w:cs="Times New Roman"/>
          <w:sz w:val="24"/>
          <w:szCs w:val="24"/>
          <w:lang w:val="en-GB"/>
        </w:rPr>
        <w:t xml:space="preserve"> </w:t>
      </w:r>
      <w:r w:rsidRPr="00D73D87" w:rsidR="00E253A8">
        <w:rPr>
          <w:rFonts w:ascii="Times New Roman" w:hAnsi="Times New Roman" w:eastAsia="Times New Roman" w:cs="Times New Roman"/>
          <w:sz w:val="24"/>
          <w:szCs w:val="24"/>
          <w:lang w:val="en-GB"/>
        </w:rPr>
        <w:t>W</w:t>
      </w:r>
      <w:r w:rsidRPr="00D73D87" w:rsidR="00D136D2">
        <w:rPr>
          <w:rFonts w:ascii="Times New Roman" w:hAnsi="Times New Roman" w:eastAsia="Times New Roman" w:cs="Times New Roman"/>
          <w:sz w:val="24"/>
          <w:szCs w:val="24"/>
          <w:lang w:val="en-GB"/>
        </w:rPr>
        <w:t>e just had to make it work.</w:t>
      </w:r>
    </w:p>
    <w:p w:rsidRPr="00D73D87" w:rsidR="00913A1A" w:rsidP="00E37332" w:rsidRDefault="00913A1A" w14:paraId="5F8EA908" w14:textId="7B2459C2">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br w:type="page"/>
      </w:r>
    </w:p>
    <w:p w:rsidRPr="00D73D87" w:rsidR="00913A1A" w:rsidP="00E37332" w:rsidRDefault="00913A1A" w14:paraId="5D89CE33" w14:textId="1A59D72A">
      <w:pPr>
        <w:spacing w:after="0" w:line="360" w:lineRule="auto"/>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lastRenderedPageBreak/>
        <w:t xml:space="preserve">Chapter </w:t>
      </w:r>
      <w:r w:rsidRPr="00D73D87" w:rsidR="00D23ED8">
        <w:rPr>
          <w:rFonts w:ascii="Times New Roman" w:hAnsi="Times New Roman" w:eastAsia="Times New Roman" w:cs="Times New Roman"/>
          <w:sz w:val="24"/>
          <w:szCs w:val="24"/>
          <w:lang w:val="en-GB"/>
        </w:rPr>
        <w:t>4</w:t>
      </w:r>
      <w:r w:rsidRPr="00D73D87" w:rsidR="008F52F1">
        <w:rPr>
          <w:rFonts w:ascii="Times New Roman" w:hAnsi="Times New Roman" w:eastAsia="Times New Roman" w:cs="Times New Roman"/>
          <w:sz w:val="24"/>
          <w:szCs w:val="24"/>
          <w:lang w:val="en-GB"/>
        </w:rPr>
        <w:t xml:space="preserve"> – Welcome to The Fontainebleau</w:t>
      </w:r>
    </w:p>
    <w:p w:rsidRPr="00D73D87" w:rsidR="001B4EDA" w:rsidP="00E37332" w:rsidRDefault="001B4EDA" w14:paraId="2D5C55F7" w14:textId="77777777">
      <w:pPr>
        <w:spacing w:after="0" w:line="360" w:lineRule="auto"/>
        <w:rPr>
          <w:rFonts w:ascii="Times New Roman" w:hAnsi="Times New Roman" w:eastAsia="Times New Roman" w:cs="Times New Roman"/>
          <w:sz w:val="24"/>
          <w:szCs w:val="24"/>
          <w:lang w:val="en-GB"/>
        </w:rPr>
      </w:pPr>
    </w:p>
    <w:p w:rsidRPr="00D73D87" w:rsidR="00ED61E9" w:rsidP="00E37332" w:rsidRDefault="00DD43A3" w14:paraId="124B18F7" w14:textId="683CBD04">
      <w:pPr>
        <w:spacing w:after="0" w:line="360" w:lineRule="auto"/>
        <w:rPr>
          <w:rFonts w:ascii="Times New Roman" w:hAnsi="Times New Roman" w:eastAsia="Times New Roman" w:cs="Times New Roman"/>
          <w:sz w:val="24"/>
          <w:szCs w:val="24"/>
          <w:lang w:val="en-GB"/>
        </w:rPr>
      </w:pPr>
      <w:r w:rsidRPr="0C8A1D81" w:rsidR="0C8A1D81">
        <w:rPr>
          <w:rFonts w:ascii="Times New Roman" w:hAnsi="Times New Roman" w:eastAsia="Times New Roman" w:cs="Times New Roman"/>
          <w:sz w:val="24"/>
          <w:szCs w:val="24"/>
          <w:lang w:val="en-GB"/>
        </w:rPr>
        <w:t>I peered into the lo</w:t>
      </w:r>
      <w:commentRangeStart w:id="1746410665"/>
      <w:r w:rsidRPr="0C8A1D81" w:rsidR="0C8A1D81">
        <w:rPr>
          <w:rFonts w:ascii="Times New Roman" w:hAnsi="Times New Roman" w:eastAsia="Times New Roman" w:cs="Times New Roman"/>
          <w:sz w:val="24"/>
          <w:szCs w:val="24"/>
          <w:lang w:val="en-GB"/>
        </w:rPr>
        <w:t xml:space="preserve">bby through the glazing panel and spotted my mother as elegant as ever, standing behind the desk tapping </w:t>
      </w:r>
      <w:del w:author="Gary Smailes" w:date="2024-01-15T16:38:25.761Z" w:id="770915457">
        <w:r w:rsidRPr="0C8A1D81" w:rsidDel="0C8A1D81">
          <w:rPr>
            <w:rFonts w:ascii="Times New Roman" w:hAnsi="Times New Roman" w:eastAsia="Times New Roman" w:cs="Times New Roman"/>
            <w:sz w:val="24"/>
            <w:szCs w:val="24"/>
            <w:lang w:val="en-GB"/>
          </w:rPr>
          <w:delText xml:space="preserve">exasperatedly </w:delText>
        </w:r>
      </w:del>
      <w:r w:rsidRPr="0C8A1D81" w:rsidR="0C8A1D81">
        <w:rPr>
          <w:rFonts w:ascii="Times New Roman" w:hAnsi="Times New Roman" w:eastAsia="Times New Roman" w:cs="Times New Roman"/>
          <w:sz w:val="24"/>
          <w:szCs w:val="24"/>
          <w:lang w:val="en-GB"/>
        </w:rPr>
        <w:t>on a calculator. My grandfather’s picture hung on the wall behind her. It was askew, a classic s</w:t>
      </w:r>
      <w:commentRangeEnd w:id="1746410665"/>
      <w:r>
        <w:rPr>
          <w:rStyle w:val="CommentReference"/>
        </w:rPr>
        <w:commentReference w:id="1746410665"/>
      </w:r>
      <w:r w:rsidRPr="0C8A1D81" w:rsidR="0C8A1D81">
        <w:rPr>
          <w:rFonts w:ascii="Times New Roman" w:hAnsi="Times New Roman" w:eastAsia="Times New Roman" w:cs="Times New Roman"/>
          <w:sz w:val="24"/>
          <w:szCs w:val="24"/>
          <w:lang w:val="en-GB"/>
        </w:rPr>
        <w:t>ign it had been mounted by my dad.</w:t>
      </w:r>
    </w:p>
    <w:p w:rsidRPr="00D73D87" w:rsidR="000959B8" w:rsidP="00E37332" w:rsidRDefault="00B149C4" w14:paraId="78E99663" w14:textId="5421017A">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I</w:t>
      </w:r>
      <w:r w:rsidRPr="00D73D87" w:rsidR="005A48CE">
        <w:rPr>
          <w:rFonts w:ascii="Times New Roman" w:hAnsi="Times New Roman" w:eastAsia="Times New Roman" w:cs="Times New Roman"/>
          <w:sz w:val="24"/>
          <w:szCs w:val="24"/>
          <w:lang w:val="en-GB"/>
        </w:rPr>
        <w:t xml:space="preserve"> entered and </w:t>
      </w:r>
      <w:r w:rsidRPr="00D73D87">
        <w:rPr>
          <w:rFonts w:ascii="Times New Roman" w:hAnsi="Times New Roman" w:eastAsia="Times New Roman" w:cs="Times New Roman"/>
          <w:sz w:val="24"/>
          <w:szCs w:val="24"/>
          <w:lang w:val="en-GB"/>
        </w:rPr>
        <w:t>she</w:t>
      </w:r>
      <w:r w:rsidRPr="00D73D87" w:rsidR="005A48CE">
        <w:rPr>
          <w:rFonts w:ascii="Times New Roman" w:hAnsi="Times New Roman" w:eastAsia="Times New Roman" w:cs="Times New Roman"/>
          <w:sz w:val="24"/>
          <w:szCs w:val="24"/>
          <w:lang w:val="en-GB"/>
        </w:rPr>
        <w:t xml:space="preserve"> looked up.</w:t>
      </w:r>
    </w:p>
    <w:p w:rsidRPr="00D73D87" w:rsidR="005A48CE" w:rsidP="00E37332" w:rsidRDefault="005A48CE" w14:paraId="03D9B192" w14:textId="40DCFD2E">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 xml:space="preserve">Her loving smile lit up </w:t>
      </w:r>
      <w:r w:rsidRPr="00D73D87" w:rsidR="00B149C4">
        <w:rPr>
          <w:rFonts w:ascii="Times New Roman" w:hAnsi="Times New Roman" w:eastAsia="Times New Roman" w:cs="Times New Roman"/>
          <w:sz w:val="24"/>
          <w:szCs w:val="24"/>
          <w:lang w:val="en-GB"/>
        </w:rPr>
        <w:t>my</w:t>
      </w:r>
      <w:r w:rsidRPr="00D73D87">
        <w:rPr>
          <w:rFonts w:ascii="Times New Roman" w:hAnsi="Times New Roman" w:eastAsia="Times New Roman" w:cs="Times New Roman"/>
          <w:sz w:val="24"/>
          <w:szCs w:val="24"/>
          <w:lang w:val="en-GB"/>
        </w:rPr>
        <w:t xml:space="preserve"> world.</w:t>
      </w:r>
    </w:p>
    <w:p w:rsidRPr="00D73D87" w:rsidR="00B149C4" w:rsidP="00E37332" w:rsidRDefault="00030492" w14:paraId="36D7E879" w14:textId="0BB42882">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sz w:val="24"/>
          <w:szCs w:val="24"/>
          <w:shd w:val="clear" w:color="auto" w:fill="FFFFFF"/>
          <w:lang w:val="en-GB"/>
        </w:rPr>
        <w:t>Dor</w:t>
      </w:r>
      <w:r w:rsidR="006C589D">
        <w:rPr>
          <w:rFonts w:ascii="Times New Roman" w:hAnsi="Times New Roman"/>
          <w:sz w:val="24"/>
          <w:szCs w:val="24"/>
          <w:shd w:val="clear" w:color="auto" w:fill="FFFFFF"/>
          <w:lang w:val="en-GB"/>
        </w:rPr>
        <w:t xml:space="preserve">een </w:t>
      </w:r>
      <w:r w:rsidR="00B77DE0">
        <w:rPr>
          <w:rFonts w:ascii="Times New Roman" w:hAnsi="Times New Roman"/>
          <w:sz w:val="24"/>
          <w:szCs w:val="24"/>
          <w:shd w:val="clear" w:color="auto" w:fill="FFFFFF"/>
          <w:lang w:val="en-GB"/>
        </w:rPr>
        <w:t>Webster</w:t>
      </w:r>
      <w:r w:rsidRPr="00D73D87" w:rsidR="00EF5218">
        <w:rPr>
          <w:rFonts w:ascii="Times New Roman" w:hAnsi="Times New Roman"/>
          <w:sz w:val="24"/>
          <w:szCs w:val="24"/>
          <w:shd w:val="clear" w:color="auto" w:fill="FFFFFF"/>
          <w:lang w:val="en-GB"/>
        </w:rPr>
        <w:t xml:space="preserve">, </w:t>
      </w:r>
      <w:r w:rsidRPr="00D73D87">
        <w:rPr>
          <w:rFonts w:ascii="Times New Roman" w:hAnsi="Times New Roman"/>
          <w:sz w:val="24"/>
          <w:szCs w:val="24"/>
          <w:shd w:val="clear" w:color="auto" w:fill="FFFFFF"/>
          <w:lang w:val="en-GB"/>
        </w:rPr>
        <w:t xml:space="preserve">or </w:t>
      </w:r>
      <w:r w:rsidRPr="00D73D87" w:rsidR="007C738B">
        <w:rPr>
          <w:rFonts w:ascii="Times New Roman" w:hAnsi="Times New Roman"/>
          <w:sz w:val="24"/>
          <w:szCs w:val="24"/>
          <w:shd w:val="clear" w:color="auto" w:fill="FFFFFF"/>
          <w:lang w:val="en-GB"/>
        </w:rPr>
        <w:t>Donna</w:t>
      </w:r>
      <w:r w:rsidRPr="00D73D87">
        <w:rPr>
          <w:rFonts w:ascii="Times New Roman" w:hAnsi="Times New Roman"/>
          <w:sz w:val="24"/>
          <w:szCs w:val="24"/>
          <w:shd w:val="clear" w:color="auto" w:fill="FFFFFF"/>
          <w:lang w:val="en-GB"/>
        </w:rPr>
        <w:t xml:space="preserve"> as</w:t>
      </w:r>
      <w:r w:rsidRPr="00D73D87" w:rsidR="00477411">
        <w:rPr>
          <w:rFonts w:ascii="Times New Roman" w:hAnsi="Times New Roman"/>
          <w:sz w:val="24"/>
          <w:szCs w:val="24"/>
          <w:shd w:val="clear" w:color="auto" w:fill="FFFFFF"/>
          <w:lang w:val="en-GB"/>
        </w:rPr>
        <w:t xml:space="preserve"> </w:t>
      </w:r>
      <w:r w:rsidRPr="00D73D87" w:rsidR="00EF5218">
        <w:rPr>
          <w:rFonts w:ascii="Times New Roman" w:hAnsi="Times New Roman"/>
          <w:sz w:val="24"/>
          <w:szCs w:val="24"/>
          <w:shd w:val="clear" w:color="auto" w:fill="FFFFFF"/>
          <w:lang w:val="en-GB"/>
        </w:rPr>
        <w:t>my mother</w:t>
      </w:r>
      <w:r w:rsidRPr="00D73D87" w:rsidR="00477411">
        <w:rPr>
          <w:rFonts w:ascii="Times New Roman" w:hAnsi="Times New Roman"/>
          <w:sz w:val="24"/>
          <w:szCs w:val="24"/>
          <w:shd w:val="clear" w:color="auto" w:fill="FFFFFF"/>
          <w:lang w:val="en-GB"/>
        </w:rPr>
        <w:t xml:space="preserve"> preferred</w:t>
      </w:r>
      <w:r w:rsidRPr="00D73D87" w:rsidR="00EF5218">
        <w:rPr>
          <w:rFonts w:ascii="Times New Roman" w:hAnsi="Times New Roman"/>
          <w:sz w:val="24"/>
          <w:szCs w:val="24"/>
          <w:shd w:val="clear" w:color="auto" w:fill="FFFFFF"/>
          <w:lang w:val="en-GB"/>
        </w:rPr>
        <w:t>,</w:t>
      </w:r>
      <w:r w:rsidRPr="00D73D87" w:rsidR="00921A00">
        <w:rPr>
          <w:rFonts w:ascii="Times New Roman" w:hAnsi="Times New Roman"/>
          <w:sz w:val="24"/>
          <w:szCs w:val="24"/>
          <w:shd w:val="clear" w:color="auto" w:fill="FFFFFF"/>
          <w:lang w:val="en-GB"/>
        </w:rPr>
        <w:t xml:space="preserve"> was </w:t>
      </w:r>
      <w:r w:rsidRPr="00D73D87" w:rsidR="00921A00">
        <w:rPr>
          <w:rFonts w:ascii="Times New Roman" w:hAnsi="Times New Roman"/>
          <w:sz w:val="24"/>
          <w:szCs w:val="24"/>
          <w:lang w:val="en-GB"/>
        </w:rPr>
        <w:t>an attractive, deeply tanned woman in her late fifties sporting massive sunglasses dressed exquisitely in a</w:t>
      </w:r>
      <w:r w:rsidRPr="00D73D87" w:rsidR="00EC463C">
        <w:rPr>
          <w:rFonts w:ascii="Times New Roman" w:hAnsi="Times New Roman"/>
          <w:sz w:val="24"/>
          <w:szCs w:val="24"/>
          <w:lang w:val="en-GB"/>
        </w:rPr>
        <w:t xml:space="preserve"> </w:t>
      </w:r>
      <w:r w:rsidRPr="00D73D87" w:rsidR="00921A00">
        <w:rPr>
          <w:rFonts w:ascii="Times New Roman" w:hAnsi="Times New Roman"/>
          <w:sz w:val="24"/>
          <w:szCs w:val="24"/>
          <w:lang w:val="en-GB"/>
        </w:rPr>
        <w:t>sleeveless black dress with perfectly lacquered dark hair cut to curl under her chin.</w:t>
      </w:r>
    </w:p>
    <w:p w:rsidRPr="00D73D87" w:rsidR="005A48CE" w:rsidP="00E37332" w:rsidRDefault="005A48CE" w14:paraId="517DDC1F" w14:textId="77777777">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Tracy was instantly forgotten.</w:t>
      </w:r>
    </w:p>
    <w:p w:rsidRPr="00D73D87" w:rsidR="005A48CE" w:rsidP="00E37332" w:rsidRDefault="00C1031B" w14:paraId="64725FEF" w14:textId="40CED998">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I</w:t>
      </w:r>
      <w:r w:rsidRPr="00D73D87" w:rsidR="005A48CE">
        <w:rPr>
          <w:rFonts w:ascii="Times New Roman" w:hAnsi="Times New Roman" w:eastAsia="Times New Roman" w:cs="Times New Roman"/>
          <w:sz w:val="24"/>
          <w:szCs w:val="24"/>
          <w:lang w:val="en-GB"/>
        </w:rPr>
        <w:t xml:space="preserve"> was home.</w:t>
      </w:r>
    </w:p>
    <w:p w:rsidRPr="00D73D87" w:rsidR="005A48CE" w:rsidP="00E37332" w:rsidRDefault="007C738B" w14:paraId="12D74964" w14:textId="264BBCBC">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Donna</w:t>
      </w:r>
      <w:r w:rsidRPr="00D73D87" w:rsidR="005A48CE">
        <w:rPr>
          <w:rFonts w:ascii="Times New Roman" w:hAnsi="Times New Roman"/>
          <w:sz w:val="24"/>
          <w:szCs w:val="24"/>
          <w:lang w:val="en-GB"/>
        </w:rPr>
        <w:t xml:space="preserve"> burst into tears.</w:t>
      </w:r>
    </w:p>
    <w:p w:rsidRPr="00D73D87" w:rsidR="005A48CE" w:rsidP="00E37332" w:rsidRDefault="00C1031B" w14:paraId="68273494" w14:textId="4207FDAA">
      <w:pPr>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sz w:val="24"/>
          <w:szCs w:val="24"/>
          <w:lang w:val="en-GB"/>
        </w:rPr>
        <w:t>I</w:t>
      </w:r>
      <w:r w:rsidRPr="00D73D87" w:rsidR="005A48CE">
        <w:rPr>
          <w:rFonts w:ascii="Times New Roman" w:hAnsi="Times New Roman"/>
          <w:sz w:val="24"/>
          <w:szCs w:val="24"/>
          <w:lang w:val="en-GB"/>
        </w:rPr>
        <w:t xml:space="preserve"> rushed around the desk and hugged her. She shuddered and regained control.</w:t>
      </w:r>
    </w:p>
    <w:p w:rsidRPr="00D73D87" w:rsidR="005A48CE" w:rsidP="00E37332" w:rsidRDefault="005A48CE" w14:paraId="4318F4E5" w14:textId="79E4C159">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“Pleased to see me?” </w:t>
      </w:r>
      <w:r w:rsidRPr="00D73D87" w:rsidR="001E69E4">
        <w:rPr>
          <w:rFonts w:ascii="Times New Roman" w:hAnsi="Times New Roman"/>
          <w:sz w:val="24"/>
          <w:szCs w:val="24"/>
          <w:lang w:val="en-GB"/>
        </w:rPr>
        <w:t>I</w:t>
      </w:r>
      <w:r w:rsidRPr="00D73D87">
        <w:rPr>
          <w:rFonts w:ascii="Times New Roman" w:hAnsi="Times New Roman"/>
          <w:sz w:val="24"/>
          <w:szCs w:val="24"/>
          <w:lang w:val="en-GB"/>
        </w:rPr>
        <w:t xml:space="preserve"> said concerned </w:t>
      </w:r>
      <w:r w:rsidRPr="00D73D87" w:rsidR="001E69E4">
        <w:rPr>
          <w:rFonts w:ascii="Times New Roman" w:hAnsi="Times New Roman"/>
          <w:sz w:val="24"/>
          <w:szCs w:val="24"/>
          <w:lang w:val="en-GB"/>
        </w:rPr>
        <w:t>I</w:t>
      </w:r>
      <w:r w:rsidRPr="00D73D87">
        <w:rPr>
          <w:rFonts w:ascii="Times New Roman" w:hAnsi="Times New Roman"/>
          <w:sz w:val="24"/>
          <w:szCs w:val="24"/>
          <w:lang w:val="en-GB"/>
        </w:rPr>
        <w:t xml:space="preserve"> might be the cause of the problem.</w:t>
      </w:r>
    </w:p>
    <w:p w:rsidRPr="00D73D87" w:rsidR="005A48CE" w:rsidP="00E37332" w:rsidRDefault="005A48CE" w14:paraId="2F77DAF2" w14:textId="086633C4">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“Oh</w:t>
      </w:r>
      <w:r w:rsidR="009452C4">
        <w:rPr>
          <w:rFonts w:ascii="Times New Roman" w:hAnsi="Times New Roman"/>
          <w:sz w:val="24"/>
          <w:szCs w:val="24"/>
          <w:lang w:val="en-GB"/>
        </w:rPr>
        <w:t>,</w:t>
      </w:r>
      <w:r w:rsidRPr="00D73D87">
        <w:rPr>
          <w:rFonts w:ascii="Times New Roman" w:hAnsi="Times New Roman"/>
          <w:sz w:val="24"/>
          <w:szCs w:val="24"/>
          <w:lang w:val="en-GB"/>
        </w:rPr>
        <w:t xml:space="preserve"> </w:t>
      </w:r>
      <w:r w:rsidR="009452C4">
        <w:rPr>
          <w:rFonts w:ascii="Times New Roman" w:hAnsi="Times New Roman"/>
          <w:sz w:val="24"/>
          <w:szCs w:val="24"/>
          <w:lang w:val="en-GB"/>
        </w:rPr>
        <w:t>Robin</w:t>
      </w:r>
      <w:r w:rsidRPr="00D73D87">
        <w:rPr>
          <w:rFonts w:ascii="Times New Roman" w:hAnsi="Times New Roman"/>
          <w:sz w:val="24"/>
          <w:szCs w:val="24"/>
          <w:lang w:val="en-GB"/>
        </w:rPr>
        <w:t xml:space="preserve">, thank God you’re here,” whispered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 xml:space="preserve"> into his ear as a man came in from the patio and stood in front of the desk glaring at her. “I desperately need your help with this pest.”</w:t>
      </w:r>
    </w:p>
    <w:p w:rsidRPr="00D73D87" w:rsidR="005A48CE" w:rsidP="00E37332" w:rsidRDefault="007C738B" w14:paraId="24174304" w14:textId="5FA0F335">
      <w:pPr>
        <w:pStyle w:val="CSP-ChapterBodyText-FirstParagraph"/>
        <w:spacing w:line="360" w:lineRule="auto"/>
        <w:ind w:firstLine="720"/>
        <w:jc w:val="left"/>
        <w:rPr>
          <w:rFonts w:ascii="Times New Roman" w:hAnsi="Times New Roman"/>
          <w:sz w:val="24"/>
          <w:szCs w:val="24"/>
          <w:lang w:val="en-GB"/>
        </w:rPr>
      </w:pPr>
      <w:r w:rsidRPr="0C8A1D81" w:rsidR="0C8A1D81">
        <w:rPr>
          <w:rFonts w:ascii="Times New Roman" w:hAnsi="Times New Roman"/>
          <w:sz w:val="24"/>
          <w:szCs w:val="24"/>
          <w:lang w:val="en-GB"/>
        </w:rPr>
        <w:t xml:space="preserve">Donna smoothed the front of her dress, took a deep </w:t>
      </w:r>
      <w:r w:rsidRPr="0C8A1D81" w:rsidR="0C8A1D81">
        <w:rPr>
          <w:rFonts w:ascii="Times New Roman" w:hAnsi="Times New Roman"/>
          <w:sz w:val="24"/>
          <w:szCs w:val="24"/>
          <w:lang w:val="en-GB"/>
        </w:rPr>
        <w:t>breath</w:t>
      </w:r>
      <w:ins w:author="Gary Smailes" w:date="2024-01-15T16:40:58.051Z" w:id="1726151002">
        <w:r w:rsidRPr="0C8A1D81" w:rsidR="0C8A1D81">
          <w:rPr>
            <w:rFonts w:ascii="Times New Roman" w:hAnsi="Times New Roman"/>
            <w:sz w:val="24"/>
            <w:szCs w:val="24"/>
            <w:lang w:val="en-GB"/>
          </w:rPr>
          <w:t xml:space="preserve"> and</w:t>
        </w:r>
      </w:ins>
      <w:del w:author="Gary Smailes" w:date="2024-01-15T16:40:56.774Z" w:id="2146126013">
        <w:r w:rsidRPr="0C8A1D81" w:rsidDel="0C8A1D81">
          <w:rPr>
            <w:rFonts w:ascii="Times New Roman" w:hAnsi="Times New Roman"/>
            <w:sz w:val="24"/>
            <w:szCs w:val="24"/>
            <w:lang w:val="en-GB"/>
          </w:rPr>
          <w:delText>,</w:delText>
        </w:r>
      </w:del>
      <w:r w:rsidRPr="0C8A1D81" w:rsidR="0C8A1D81">
        <w:rPr>
          <w:rFonts w:ascii="Times New Roman" w:hAnsi="Times New Roman"/>
          <w:sz w:val="24"/>
          <w:szCs w:val="24"/>
          <w:lang w:val="en-GB"/>
        </w:rPr>
        <w:t xml:space="preserve"> smiled</w:t>
      </w:r>
      <w:ins w:author="Gary Smailes" w:date="2024-01-15T16:41:02.623Z" w:id="871614938">
        <w:r w:rsidRPr="0C8A1D81" w:rsidR="0C8A1D81">
          <w:rPr>
            <w:rFonts w:ascii="Times New Roman" w:hAnsi="Times New Roman"/>
            <w:sz w:val="24"/>
            <w:szCs w:val="24"/>
            <w:lang w:val="en-GB"/>
          </w:rPr>
          <w:t>.</w:t>
        </w:r>
      </w:ins>
      <w:del w:author="Gary Smailes" w:date="2024-01-15T16:41:02.387Z" w:id="1837403013">
        <w:r w:rsidRPr="0C8A1D81" w:rsidDel="0C8A1D81">
          <w:rPr>
            <w:rFonts w:ascii="Times New Roman" w:hAnsi="Times New Roman"/>
            <w:sz w:val="24"/>
            <w:szCs w:val="24"/>
            <w:lang w:val="en-GB"/>
          </w:rPr>
          <w:delText>, and said,</w:delText>
        </w:r>
      </w:del>
      <w:r w:rsidRPr="0C8A1D81" w:rsidR="0C8A1D81">
        <w:rPr>
          <w:rFonts w:ascii="Times New Roman" w:hAnsi="Times New Roman"/>
          <w:sz w:val="24"/>
          <w:szCs w:val="24"/>
          <w:lang w:val="en-GB"/>
        </w:rPr>
        <w:t xml:space="preserve"> “Mr. Hancock, how may I help you?”</w:t>
      </w:r>
    </w:p>
    <w:p w:rsidRPr="00D73D87" w:rsidR="005A48CE" w:rsidP="00E37332" w:rsidRDefault="005A48CE" w14:paraId="2B72C6C6" w14:textId="7465A958">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Amazed by her rapid transition, </w:t>
      </w:r>
      <w:r w:rsidRPr="00D73D87" w:rsidR="001E69E4">
        <w:rPr>
          <w:rFonts w:ascii="Times New Roman" w:hAnsi="Times New Roman"/>
          <w:sz w:val="24"/>
          <w:szCs w:val="24"/>
          <w:lang w:val="en-GB"/>
        </w:rPr>
        <w:t>I</w:t>
      </w:r>
      <w:r w:rsidRPr="00D73D87">
        <w:rPr>
          <w:rFonts w:ascii="Times New Roman" w:hAnsi="Times New Roman"/>
          <w:sz w:val="24"/>
          <w:szCs w:val="24"/>
          <w:lang w:val="en-GB"/>
        </w:rPr>
        <w:t xml:space="preserve"> moved alongside her and smiled at the diminutive, skinny man in his early fifties frowning at mother through squinty grey eyes. He was wearing a white short-sleeved shirt, with a row of cheap biros clipped neatly in his breast pocket</w:t>
      </w:r>
      <w:r w:rsidRPr="00D73D87" w:rsidR="00BA78D8">
        <w:rPr>
          <w:rFonts w:ascii="Times New Roman" w:hAnsi="Times New Roman"/>
          <w:sz w:val="24"/>
          <w:szCs w:val="24"/>
          <w:lang w:val="en-GB"/>
        </w:rPr>
        <w:t>.</w:t>
      </w:r>
      <w:r w:rsidRPr="00D73D87">
        <w:rPr>
          <w:rFonts w:ascii="Times New Roman" w:hAnsi="Times New Roman"/>
          <w:sz w:val="24"/>
          <w:szCs w:val="24"/>
          <w:lang w:val="en-GB"/>
        </w:rPr>
        <w:t xml:space="preserve"> </w:t>
      </w:r>
      <w:r w:rsidRPr="00D73D87" w:rsidR="00BA78D8">
        <w:rPr>
          <w:rFonts w:ascii="Times New Roman" w:hAnsi="Times New Roman"/>
          <w:sz w:val="24"/>
          <w:szCs w:val="24"/>
          <w:lang w:val="en-GB"/>
        </w:rPr>
        <w:t>K</w:t>
      </w:r>
      <w:r w:rsidRPr="00D73D87">
        <w:rPr>
          <w:rFonts w:ascii="Times New Roman" w:hAnsi="Times New Roman"/>
          <w:sz w:val="24"/>
          <w:szCs w:val="24"/>
          <w:lang w:val="en-GB"/>
        </w:rPr>
        <w:t>haki shorts covered his knees</w:t>
      </w:r>
      <w:r w:rsidRPr="00D73D87" w:rsidR="00BA78D8">
        <w:rPr>
          <w:rFonts w:ascii="Times New Roman" w:hAnsi="Times New Roman"/>
          <w:sz w:val="24"/>
          <w:szCs w:val="24"/>
          <w:lang w:val="en-GB"/>
        </w:rPr>
        <w:t xml:space="preserve"> while</w:t>
      </w:r>
      <w:r w:rsidRPr="00D73D87">
        <w:rPr>
          <w:rFonts w:ascii="Times New Roman" w:hAnsi="Times New Roman"/>
          <w:sz w:val="24"/>
          <w:szCs w:val="24"/>
          <w:lang w:val="en-GB"/>
        </w:rPr>
        <w:t xml:space="preserve"> long white socks</w:t>
      </w:r>
      <w:r w:rsidRPr="00D73D87" w:rsidR="00BA78D8">
        <w:rPr>
          <w:rFonts w:ascii="Times New Roman" w:hAnsi="Times New Roman"/>
          <w:sz w:val="24"/>
          <w:szCs w:val="24"/>
          <w:lang w:val="en-GB"/>
        </w:rPr>
        <w:t xml:space="preserve"> disappeared up under the shorts. Plastic</w:t>
      </w:r>
      <w:r w:rsidRPr="00D73D87">
        <w:rPr>
          <w:rFonts w:ascii="Times New Roman" w:hAnsi="Times New Roman"/>
          <w:sz w:val="24"/>
          <w:szCs w:val="24"/>
          <w:lang w:val="en-GB"/>
        </w:rPr>
        <w:t xml:space="preserve"> sandals and a white floppy hat completed the quintessential outfit of a certain breed of English gentlemen on holiday in warm places.</w:t>
      </w:r>
    </w:p>
    <w:p w:rsidRPr="00D73D87" w:rsidR="005A48CE" w:rsidP="00E37332" w:rsidRDefault="005A48CE" w14:paraId="6D4056FE"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“Any news?” he said in a squeaky-clipped voice.</w:t>
      </w:r>
    </w:p>
    <w:p w:rsidRPr="00D73D87" w:rsidR="005A48CE" w:rsidP="00E37332" w:rsidRDefault="005A48CE" w14:paraId="58564FE6" w14:textId="2E300AB8">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“None, I’m afraid,” said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w:t>
      </w:r>
    </w:p>
    <w:p w:rsidRPr="00D73D87" w:rsidR="005A48CE" w:rsidP="00E37332" w:rsidRDefault="005A48CE" w14:paraId="02440DB0" w14:textId="3758F5FD">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“What sort of hotel is this?” </w:t>
      </w:r>
      <w:r w:rsidRPr="00D73D87" w:rsidR="00BA78D8">
        <w:rPr>
          <w:rFonts w:ascii="Times New Roman" w:hAnsi="Times New Roman"/>
          <w:sz w:val="24"/>
          <w:szCs w:val="24"/>
          <w:lang w:val="en-GB"/>
        </w:rPr>
        <w:t xml:space="preserve">said </w:t>
      </w:r>
      <w:r w:rsidRPr="00D73D87">
        <w:rPr>
          <w:rFonts w:ascii="Times New Roman" w:hAnsi="Times New Roman"/>
          <w:sz w:val="24"/>
          <w:szCs w:val="24"/>
          <w:lang w:val="en-GB"/>
        </w:rPr>
        <w:t>Hancock. “I’ve never been treated so badly in my life. Now, when am I going to get my suitcase?”</w:t>
      </w:r>
    </w:p>
    <w:p w:rsidRPr="00D73D87" w:rsidR="005A48CE" w:rsidP="0C8A1D81" w:rsidRDefault="005A48CE" w14:paraId="07CDD855" w14:textId="095383CE">
      <w:pPr>
        <w:pStyle w:val="CSP-ChapterBodyText-FirstParagraph"/>
        <w:suppressLineNumbers w:val="0"/>
        <w:bidi w:val="0"/>
        <w:spacing w:before="0" w:beforeAutospacing="off" w:after="0" w:afterAutospacing="off" w:line="360" w:lineRule="auto"/>
        <w:ind w:left="0" w:right="0" w:firstLine="720"/>
        <w:jc w:val="left"/>
        <w:rPr>
          <w:rFonts w:ascii="Times New Roman" w:hAnsi="Times New Roman"/>
          <w:sz w:val="24"/>
          <w:szCs w:val="24"/>
          <w:lang w:val="en-GB"/>
        </w:rPr>
        <w:pPrChange w:author="Gary Smailes" w:date="2024-01-15T16:41:36.212Z">
          <w:pPr>
            <w:pStyle w:val="CSP-ChapterBodyText-FirstParagraph"/>
            <w:spacing w:line="360" w:lineRule="auto"/>
            <w:ind w:firstLine="720"/>
            <w:jc w:val="left"/>
          </w:pPr>
        </w:pPrChange>
      </w:pPr>
      <w:r w:rsidRPr="0C8A1D81" w:rsidR="0C8A1D81">
        <w:rPr>
          <w:rFonts w:ascii="Times New Roman" w:hAnsi="Times New Roman"/>
          <w:sz w:val="24"/>
          <w:szCs w:val="24"/>
          <w:lang w:val="en-GB"/>
        </w:rPr>
        <w:t xml:space="preserve">“What’s the problem?” I </w:t>
      </w:r>
      <w:del w:author="Gary Smailes" w:date="2024-01-15T16:41:36.167Z" w:id="605346554">
        <w:r w:rsidRPr="0C8A1D81" w:rsidDel="0C8A1D81">
          <w:rPr>
            <w:rFonts w:ascii="Times New Roman" w:hAnsi="Times New Roman"/>
            <w:sz w:val="24"/>
            <w:szCs w:val="24"/>
            <w:lang w:val="en-GB"/>
          </w:rPr>
          <w:delText>said</w:delText>
        </w:r>
      </w:del>
      <w:ins w:author="Gary Smailes" w:date="2024-01-15T16:41:37.115Z" w:id="1363776893">
        <w:r w:rsidRPr="0C8A1D81" w:rsidR="0C8A1D81">
          <w:rPr>
            <w:rFonts w:ascii="Times New Roman" w:hAnsi="Times New Roman"/>
            <w:sz w:val="24"/>
            <w:szCs w:val="24"/>
            <w:lang w:val="en-GB"/>
          </w:rPr>
          <w:t>asked</w:t>
        </w:r>
      </w:ins>
      <w:r w:rsidRPr="0C8A1D81" w:rsidR="0C8A1D81">
        <w:rPr>
          <w:rFonts w:ascii="Times New Roman" w:hAnsi="Times New Roman"/>
          <w:sz w:val="24"/>
          <w:szCs w:val="24"/>
          <w:lang w:val="en-GB"/>
        </w:rPr>
        <w:t>.</w:t>
      </w:r>
    </w:p>
    <w:p w:rsidRPr="00D73D87" w:rsidR="005A48CE" w:rsidP="00E37332" w:rsidRDefault="005A48CE" w14:paraId="7EF0DB9E"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lastRenderedPageBreak/>
        <w:t>“Who is this?” said Hancock.</w:t>
      </w:r>
    </w:p>
    <w:p w:rsidRPr="00D73D87" w:rsidR="005A48CE" w:rsidP="00E37332" w:rsidRDefault="005A48CE" w14:paraId="792629B5" w14:textId="5176D6DD">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“My son, </w:t>
      </w:r>
      <w:r w:rsidR="00CF55C7">
        <w:rPr>
          <w:rFonts w:ascii="Times New Roman" w:hAnsi="Times New Roman"/>
          <w:sz w:val="24"/>
          <w:szCs w:val="24"/>
          <w:lang w:val="en-GB"/>
        </w:rPr>
        <w:t>Robin</w:t>
      </w:r>
      <w:r w:rsidRPr="00D73D87">
        <w:rPr>
          <w:rFonts w:ascii="Times New Roman" w:hAnsi="Times New Roman"/>
          <w:sz w:val="24"/>
          <w:szCs w:val="24"/>
          <w:lang w:val="en-GB"/>
        </w:rPr>
        <w:t xml:space="preserve">,” said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 “</w:t>
      </w:r>
      <w:r w:rsidR="00CF55C7">
        <w:rPr>
          <w:rFonts w:ascii="Times New Roman" w:hAnsi="Times New Roman"/>
          <w:sz w:val="24"/>
          <w:szCs w:val="24"/>
          <w:lang w:val="en-GB"/>
        </w:rPr>
        <w:t>Robin</w:t>
      </w:r>
      <w:r w:rsidRPr="00D73D87">
        <w:rPr>
          <w:rFonts w:ascii="Times New Roman" w:hAnsi="Times New Roman"/>
          <w:sz w:val="24"/>
          <w:szCs w:val="24"/>
          <w:lang w:val="en-GB"/>
        </w:rPr>
        <w:t>, this is Mr. Sydney Hancock, an honoured guest staying for a week with his wife</w:t>
      </w:r>
      <w:r w:rsidRPr="00D73D87" w:rsidR="00E75CA6">
        <w:rPr>
          <w:rFonts w:ascii="Times New Roman" w:hAnsi="Times New Roman"/>
          <w:sz w:val="24"/>
          <w:szCs w:val="24"/>
          <w:lang w:val="en-GB"/>
        </w:rPr>
        <w:t>,</w:t>
      </w:r>
      <w:r w:rsidRPr="00D73D87">
        <w:rPr>
          <w:rFonts w:ascii="Times New Roman" w:hAnsi="Times New Roman"/>
          <w:sz w:val="24"/>
          <w:szCs w:val="24"/>
          <w:lang w:val="en-GB"/>
        </w:rPr>
        <w:t xml:space="preserve"> </w:t>
      </w:r>
      <w:r w:rsidRPr="00D73D87" w:rsidR="00292ECE">
        <w:rPr>
          <w:rFonts w:ascii="Times New Roman" w:hAnsi="Times New Roman"/>
          <w:sz w:val="24"/>
          <w:szCs w:val="24"/>
          <w:lang w:val="en-GB"/>
        </w:rPr>
        <w:t>Gladys</w:t>
      </w:r>
      <w:r w:rsidRPr="00D73D87">
        <w:rPr>
          <w:rFonts w:ascii="Times New Roman" w:hAnsi="Times New Roman"/>
          <w:sz w:val="24"/>
          <w:szCs w:val="24"/>
          <w:lang w:val="en-GB"/>
        </w:rPr>
        <w:t>.”</w:t>
      </w:r>
    </w:p>
    <w:p w:rsidRPr="00D73D87" w:rsidR="005A48CE" w:rsidP="00E37332" w:rsidRDefault="005A48CE" w14:paraId="481AF645"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“Perhaps he could help discover where my luggage is. Nobody else has, only I’m running out of clothes.”</w:t>
      </w:r>
    </w:p>
    <w:p w:rsidRPr="00D73D87" w:rsidR="005A48CE" w:rsidP="0C8A1D81" w:rsidRDefault="005A48CE" w14:paraId="4D669619" w14:textId="53632864">
      <w:pPr>
        <w:pStyle w:val="CSP-ChapterBodyText-FirstParagraph"/>
        <w:suppressLineNumbers w:val="0"/>
        <w:bidi w:val="0"/>
        <w:spacing w:before="0" w:beforeAutospacing="off" w:after="0" w:afterAutospacing="off" w:line="360" w:lineRule="auto"/>
        <w:ind w:left="0" w:right="0" w:firstLine="720"/>
        <w:jc w:val="left"/>
        <w:rPr>
          <w:rFonts w:ascii="Times New Roman" w:hAnsi="Times New Roman"/>
          <w:sz w:val="24"/>
          <w:szCs w:val="24"/>
          <w:lang w:val="en-GB"/>
        </w:rPr>
        <w:pPrChange w:author="Gary Smailes" w:date="2024-01-15T16:41:52.292Z">
          <w:pPr>
            <w:pStyle w:val="CSP-ChapterBodyText-FirstParagraph"/>
            <w:spacing w:line="360" w:lineRule="auto"/>
            <w:ind w:firstLine="720"/>
            <w:jc w:val="left"/>
          </w:pPr>
        </w:pPrChange>
      </w:pPr>
      <w:r w:rsidRPr="0C8A1D81" w:rsidR="0C8A1D81">
        <w:rPr>
          <w:rFonts w:ascii="Times New Roman" w:hAnsi="Times New Roman"/>
          <w:sz w:val="24"/>
          <w:szCs w:val="24"/>
          <w:lang w:val="en-GB"/>
        </w:rPr>
        <w:t xml:space="preserve">“First trip abroad, is it?” I </w:t>
      </w:r>
      <w:del w:author="Gary Smailes" w:date="2024-01-15T16:41:52.248Z" w:id="928673541">
        <w:r w:rsidRPr="0C8A1D81" w:rsidDel="0C8A1D81">
          <w:rPr>
            <w:rFonts w:ascii="Times New Roman" w:hAnsi="Times New Roman"/>
            <w:sz w:val="24"/>
            <w:szCs w:val="24"/>
            <w:lang w:val="en-GB"/>
          </w:rPr>
          <w:delText>said</w:delText>
        </w:r>
      </w:del>
      <w:ins w:author="Gary Smailes" w:date="2024-01-15T16:41:52.792Z" w:id="875119312">
        <w:r w:rsidRPr="0C8A1D81" w:rsidR="0C8A1D81">
          <w:rPr>
            <w:rFonts w:ascii="Times New Roman" w:hAnsi="Times New Roman"/>
            <w:sz w:val="24"/>
            <w:szCs w:val="24"/>
            <w:lang w:val="en-GB"/>
          </w:rPr>
          <w:t>as</w:t>
        </w:r>
        <w:r w:rsidRPr="0C8A1D81" w:rsidR="0C8A1D81">
          <w:rPr>
            <w:rFonts w:ascii="Times New Roman" w:hAnsi="Times New Roman"/>
            <w:sz w:val="24"/>
            <w:szCs w:val="24"/>
            <w:lang w:val="en-GB"/>
          </w:rPr>
          <w:t>k</w:t>
        </w:r>
      </w:ins>
      <w:r w:rsidRPr="0C8A1D81" w:rsidR="0C8A1D81">
        <w:rPr>
          <w:rFonts w:ascii="Times New Roman" w:hAnsi="Times New Roman"/>
          <w:sz w:val="24"/>
          <w:szCs w:val="24"/>
          <w:lang w:val="en-GB"/>
        </w:rPr>
        <w:t>.</w:t>
      </w:r>
    </w:p>
    <w:p w:rsidRPr="00D73D87" w:rsidR="00C47525" w:rsidP="00E9328E" w:rsidRDefault="005A48CE" w14:paraId="1AFB6ADF" w14:textId="1B43C03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“Yes, but what has that to do with my suitcase</w:t>
      </w:r>
      <w:r w:rsidRPr="00D73D87" w:rsidR="00006C77">
        <w:rPr>
          <w:rFonts w:ascii="Times New Roman" w:hAnsi="Times New Roman"/>
          <w:sz w:val="24"/>
          <w:szCs w:val="24"/>
          <w:lang w:val="en-GB"/>
        </w:rPr>
        <w:t>?</w:t>
      </w:r>
      <w:r w:rsidRPr="00D73D87">
        <w:rPr>
          <w:rFonts w:ascii="Times New Roman" w:hAnsi="Times New Roman"/>
          <w:sz w:val="24"/>
          <w:szCs w:val="24"/>
          <w:lang w:val="en-GB"/>
        </w:rPr>
        <w:t xml:space="preserve"> When we go to </w:t>
      </w:r>
      <w:r w:rsidRPr="00D73D87" w:rsidR="009117B9">
        <w:rPr>
          <w:rFonts w:ascii="Times New Roman" w:hAnsi="Times New Roman"/>
          <w:sz w:val="24"/>
          <w:szCs w:val="24"/>
          <w:lang w:val="en-GB"/>
        </w:rPr>
        <w:t>Southend</w:t>
      </w:r>
      <w:r w:rsidRPr="00D73D87">
        <w:rPr>
          <w:rFonts w:ascii="Times New Roman" w:hAnsi="Times New Roman"/>
          <w:sz w:val="24"/>
          <w:szCs w:val="24"/>
          <w:lang w:val="en-GB"/>
        </w:rPr>
        <w:t>, British Rail never lose</w:t>
      </w:r>
      <w:r w:rsidRPr="00D73D87" w:rsidR="00006C77">
        <w:rPr>
          <w:rFonts w:ascii="Times New Roman" w:hAnsi="Times New Roman"/>
          <w:sz w:val="24"/>
          <w:szCs w:val="24"/>
          <w:lang w:val="en-GB"/>
        </w:rPr>
        <w:t>s</w:t>
      </w:r>
      <w:r w:rsidRPr="00D73D87">
        <w:rPr>
          <w:rFonts w:ascii="Times New Roman" w:hAnsi="Times New Roman"/>
          <w:sz w:val="24"/>
          <w:szCs w:val="24"/>
          <w:lang w:val="en-GB"/>
        </w:rPr>
        <w:t xml:space="preserve"> </w:t>
      </w:r>
      <w:r w:rsidRPr="00D73D87" w:rsidR="009605E2">
        <w:rPr>
          <w:rFonts w:ascii="Times New Roman" w:hAnsi="Times New Roman"/>
          <w:sz w:val="24"/>
          <w:szCs w:val="24"/>
          <w:lang w:val="en-GB"/>
        </w:rPr>
        <w:t xml:space="preserve">a </w:t>
      </w:r>
      <w:r w:rsidRPr="00D73D87">
        <w:rPr>
          <w:rFonts w:ascii="Times New Roman" w:hAnsi="Times New Roman"/>
          <w:sz w:val="24"/>
          <w:szCs w:val="24"/>
          <w:lang w:val="en-GB"/>
        </w:rPr>
        <w:t>thing.”</w:t>
      </w:r>
    </w:p>
    <w:p w:rsidRPr="00D73D87" w:rsidR="005A48CE" w:rsidP="00E37332" w:rsidRDefault="005A48CE" w14:paraId="545BBE88" w14:textId="3D10E3C5">
      <w:pPr>
        <w:pStyle w:val="CSP-ChapterBodyText-FirstParagraph"/>
        <w:spacing w:line="360" w:lineRule="auto"/>
        <w:ind w:firstLine="720"/>
        <w:jc w:val="left"/>
        <w:rPr>
          <w:rFonts w:ascii="Times New Roman" w:hAnsi="Times New Roman"/>
          <w:sz w:val="24"/>
          <w:szCs w:val="24"/>
          <w:lang w:val="en-GB"/>
        </w:rPr>
      </w:pPr>
      <w:r w:rsidRPr="0C8A1D81" w:rsidR="0C8A1D81">
        <w:rPr>
          <w:rFonts w:ascii="Times New Roman" w:hAnsi="Times New Roman"/>
          <w:sz w:val="24"/>
          <w:szCs w:val="24"/>
          <w:lang w:val="en-GB"/>
        </w:rPr>
        <w:t>“</w:t>
      </w:r>
      <w:r w:rsidRPr="0C8A1D81" w:rsidR="0C8A1D81">
        <w:rPr>
          <w:rFonts w:ascii="Times New Roman" w:hAnsi="Times New Roman"/>
          <w:sz w:val="24"/>
          <w:szCs w:val="24"/>
          <w:lang w:val="en-GB"/>
        </w:rPr>
        <w:t>Can’t</w:t>
      </w:r>
      <w:r w:rsidRPr="0C8A1D81" w:rsidR="0C8A1D81">
        <w:rPr>
          <w:rFonts w:ascii="Times New Roman" w:hAnsi="Times New Roman"/>
          <w:sz w:val="24"/>
          <w:szCs w:val="24"/>
          <w:lang w:val="en-GB"/>
        </w:rPr>
        <w:t xml:space="preserve"> beat the Brits, eh? Do you have travel insurance?”</w:t>
      </w:r>
      <w:del w:author="Gary Smailes" w:date="2024-01-15T16:42:08.757Z" w:id="1916997264">
        <w:r w:rsidRPr="0C8A1D81" w:rsidDel="0C8A1D81">
          <w:rPr>
            <w:rFonts w:ascii="Times New Roman" w:hAnsi="Times New Roman"/>
            <w:sz w:val="24"/>
            <w:szCs w:val="24"/>
            <w:lang w:val="en-GB"/>
          </w:rPr>
          <w:delText xml:space="preserve"> I </w:delText>
        </w:r>
        <w:r w:rsidRPr="0C8A1D81" w:rsidDel="0C8A1D81">
          <w:rPr>
            <w:rFonts w:ascii="Times New Roman" w:hAnsi="Times New Roman"/>
            <w:sz w:val="24"/>
            <w:szCs w:val="24"/>
            <w:lang w:val="en-GB"/>
          </w:rPr>
          <w:delText>said</w:delText>
        </w:r>
        <w:r w:rsidRPr="0C8A1D81" w:rsidDel="0C8A1D81">
          <w:rPr>
            <w:rFonts w:ascii="Times New Roman" w:hAnsi="Times New Roman"/>
            <w:sz w:val="24"/>
            <w:szCs w:val="24"/>
            <w:lang w:val="en-GB"/>
          </w:rPr>
          <w:delText>.</w:delText>
        </w:r>
      </w:del>
    </w:p>
    <w:p w:rsidRPr="00D73D87" w:rsidR="005A48CE" w:rsidP="00E37332" w:rsidRDefault="005A48CE" w14:paraId="5EA959AC" w14:textId="41355F38">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“I do, </w:t>
      </w:r>
      <w:r w:rsidRPr="00D73D87" w:rsidR="007F4A7D">
        <w:rPr>
          <w:rFonts w:ascii="Times New Roman" w:hAnsi="Times New Roman"/>
          <w:sz w:val="24"/>
          <w:szCs w:val="24"/>
          <w:lang w:val="en-GB"/>
        </w:rPr>
        <w:t>but</w:t>
      </w:r>
      <w:r w:rsidRPr="00D73D87">
        <w:rPr>
          <w:rFonts w:ascii="Times New Roman" w:hAnsi="Times New Roman"/>
          <w:sz w:val="24"/>
          <w:szCs w:val="24"/>
          <w:lang w:val="en-GB"/>
        </w:rPr>
        <w:t xml:space="preserve"> I fail to see how insurance will help locate my suitcase, young man.”</w:t>
      </w:r>
    </w:p>
    <w:p w:rsidRPr="00D73D87" w:rsidR="005A48CE" w:rsidP="00E37332" w:rsidRDefault="005A48CE" w14:paraId="21E1F567"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“Maybe not, but at least you could buy whatever you needed and claim it back.”</w:t>
      </w:r>
    </w:p>
    <w:p w:rsidRPr="00D73D87" w:rsidR="005A48CE" w:rsidP="00E37332" w:rsidRDefault="005A48CE" w14:paraId="749022B1"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“I want my specific case. It belonged to my grandfather, and the clothes to my father. We’re talking irreplaceable family heirlooms here.”</w:t>
      </w:r>
    </w:p>
    <w:p w:rsidRPr="00D73D87" w:rsidR="005A48CE" w:rsidP="00E37332" w:rsidRDefault="005A48CE" w14:paraId="588FDBEE" w14:textId="380B091C">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“The Wings representative is doing her best, Mr. Hancock,” said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 xml:space="preserve"> biting her lip. “They promised to ring me as soon as they’ve found it but rely on information provided by the airport and airline. It’s in their hands, I’m afraid and there is absolutely nothing I can do about it except wait for a call. Please try and relax and enjoy yourself. You are on holiday, after all.”</w:t>
      </w:r>
    </w:p>
    <w:p w:rsidRPr="00D73D87" w:rsidR="005A48CE" w:rsidP="00E37332" w:rsidRDefault="005A48CE" w14:paraId="21F52E93"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“But I can’t wear these again. They stink?”</w:t>
      </w:r>
    </w:p>
    <w:p w:rsidRPr="00D73D87" w:rsidR="005A48CE" w:rsidP="0C8A1D81" w:rsidRDefault="005A48CE" w14:paraId="56089392" w14:textId="39A980EA">
      <w:pPr>
        <w:pStyle w:val="CSP-ChapterBodyText-FirstParagraph"/>
        <w:suppressLineNumbers w:val="0"/>
        <w:bidi w:val="0"/>
        <w:spacing w:before="0" w:beforeAutospacing="off" w:after="0" w:afterAutospacing="off" w:line="360" w:lineRule="auto"/>
        <w:ind w:left="0" w:right="0" w:firstLine="720"/>
        <w:jc w:val="left"/>
        <w:rPr>
          <w:rFonts w:ascii="Times New Roman" w:hAnsi="Times New Roman"/>
          <w:sz w:val="24"/>
          <w:szCs w:val="24"/>
          <w:lang w:val="en-GB"/>
        </w:rPr>
        <w:pPrChange w:author="Gary Smailes" w:date="2024-01-15T16:42:33.051Z">
          <w:pPr>
            <w:pStyle w:val="CSP-ChapterBodyText-FirstParagraph"/>
            <w:spacing w:line="360" w:lineRule="auto"/>
            <w:ind w:firstLine="720"/>
            <w:jc w:val="left"/>
          </w:pPr>
        </w:pPrChange>
      </w:pPr>
      <w:r w:rsidRPr="0C8A1D81" w:rsidR="0C8A1D81">
        <w:rPr>
          <w:rFonts w:ascii="Times New Roman" w:hAnsi="Times New Roman"/>
          <w:sz w:val="24"/>
          <w:szCs w:val="24"/>
          <w:lang w:val="en-GB"/>
        </w:rPr>
        <w:t xml:space="preserve">“Have you anything you can wear?” I </w:t>
      </w:r>
      <w:del w:author="Gary Smailes" w:date="2024-01-15T16:42:33.014Z" w:id="349866466">
        <w:r w:rsidRPr="0C8A1D81" w:rsidDel="0C8A1D81">
          <w:rPr>
            <w:rFonts w:ascii="Times New Roman" w:hAnsi="Times New Roman"/>
            <w:sz w:val="24"/>
            <w:szCs w:val="24"/>
            <w:lang w:val="en-GB"/>
          </w:rPr>
          <w:delText>said</w:delText>
        </w:r>
      </w:del>
      <w:ins w:author="Gary Smailes" w:date="2024-01-15T16:42:33.536Z" w:id="698607302">
        <w:r w:rsidRPr="0C8A1D81" w:rsidR="0C8A1D81">
          <w:rPr>
            <w:rFonts w:ascii="Times New Roman" w:hAnsi="Times New Roman"/>
            <w:sz w:val="24"/>
            <w:szCs w:val="24"/>
            <w:lang w:val="en-GB"/>
          </w:rPr>
          <w:t>ask</w:t>
        </w:r>
      </w:ins>
      <w:r w:rsidRPr="0C8A1D81" w:rsidR="0C8A1D81">
        <w:rPr>
          <w:rFonts w:ascii="Times New Roman" w:hAnsi="Times New Roman"/>
          <w:sz w:val="24"/>
          <w:szCs w:val="24"/>
          <w:lang w:val="en-GB"/>
        </w:rPr>
        <w:t>.</w:t>
      </w:r>
    </w:p>
    <w:p w:rsidRPr="00D73D87" w:rsidR="005A48CE" w:rsidP="00E37332" w:rsidRDefault="005A48CE" w14:paraId="22121D89" w14:textId="46FA969F">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“The suit I </w:t>
      </w:r>
      <w:r w:rsidRPr="00D73D87" w:rsidR="00676437">
        <w:rPr>
          <w:rFonts w:ascii="Times New Roman" w:hAnsi="Times New Roman"/>
          <w:sz w:val="24"/>
          <w:szCs w:val="24"/>
          <w:lang w:val="en-GB"/>
        </w:rPr>
        <w:t>travelled</w:t>
      </w:r>
      <w:r w:rsidRPr="00D73D87">
        <w:rPr>
          <w:rFonts w:ascii="Times New Roman" w:hAnsi="Times New Roman"/>
          <w:sz w:val="24"/>
          <w:szCs w:val="24"/>
          <w:lang w:val="en-GB"/>
        </w:rPr>
        <w:t xml:space="preserve"> in.”</w:t>
      </w:r>
    </w:p>
    <w:p w:rsidRPr="00D73D87" w:rsidR="005A48CE" w:rsidP="00E37332" w:rsidRDefault="005A48CE" w14:paraId="2C03CDEA" w14:textId="6AE1B011">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“May I suggest you wear it this evening, and we’ll run your er… beach outfit through our laundry</w:t>
      </w:r>
      <w:r w:rsidRPr="00D73D87" w:rsidR="00245346">
        <w:rPr>
          <w:rFonts w:ascii="Times New Roman" w:hAnsi="Times New Roman"/>
          <w:sz w:val="24"/>
          <w:szCs w:val="24"/>
          <w:lang w:val="en-GB"/>
        </w:rPr>
        <w:t>.</w:t>
      </w:r>
      <w:r w:rsidRPr="00D73D87">
        <w:rPr>
          <w:rFonts w:ascii="Times New Roman" w:hAnsi="Times New Roman"/>
          <w:sz w:val="24"/>
          <w:szCs w:val="24"/>
          <w:lang w:val="en-GB"/>
        </w:rPr>
        <w:t>”</w:t>
      </w:r>
    </w:p>
    <w:p w:rsidRPr="00D73D87" w:rsidR="005A48CE" w:rsidP="00E37332" w:rsidRDefault="005A48CE" w14:paraId="28FF45E1" w14:textId="6C55A039">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“Good idea, son,” said </w:t>
      </w:r>
      <w:r w:rsidRPr="00D73D87" w:rsidR="00BA78D8">
        <w:rPr>
          <w:rFonts w:ascii="Times New Roman" w:hAnsi="Times New Roman"/>
          <w:sz w:val="24"/>
          <w:szCs w:val="24"/>
          <w:lang w:val="en-GB"/>
        </w:rPr>
        <w:t>my</w:t>
      </w:r>
      <w:r w:rsidRPr="00D73D87" w:rsidR="00C77718">
        <w:rPr>
          <w:rFonts w:ascii="Times New Roman" w:hAnsi="Times New Roman"/>
          <w:sz w:val="24"/>
          <w:szCs w:val="24"/>
          <w:lang w:val="en-GB"/>
        </w:rPr>
        <w:t xml:space="preserve"> father</w:t>
      </w:r>
      <w:r w:rsidRPr="00D73D87">
        <w:rPr>
          <w:rFonts w:ascii="Times New Roman" w:hAnsi="Times New Roman"/>
          <w:sz w:val="24"/>
          <w:szCs w:val="24"/>
          <w:lang w:val="en-GB"/>
        </w:rPr>
        <w:t xml:space="preserve"> squeezing into the lobby next to </w:t>
      </w:r>
      <w:r w:rsidRPr="00D73D87" w:rsidR="00BA78D8">
        <w:rPr>
          <w:rFonts w:ascii="Times New Roman" w:hAnsi="Times New Roman"/>
          <w:sz w:val="24"/>
          <w:szCs w:val="24"/>
          <w:lang w:val="en-GB"/>
        </w:rPr>
        <w:t xml:space="preserve">me </w:t>
      </w:r>
      <w:r w:rsidRPr="00D73D87" w:rsidR="00006C77">
        <w:rPr>
          <w:rFonts w:ascii="Times New Roman" w:hAnsi="Times New Roman"/>
          <w:sz w:val="24"/>
          <w:szCs w:val="24"/>
          <w:lang w:val="en-GB"/>
        </w:rPr>
        <w:t xml:space="preserve">and </w:t>
      </w:r>
      <w:r w:rsidRPr="00D73D87" w:rsidR="00BA78D8">
        <w:rPr>
          <w:rFonts w:ascii="Times New Roman" w:hAnsi="Times New Roman"/>
          <w:sz w:val="24"/>
          <w:szCs w:val="24"/>
          <w:lang w:val="en-GB"/>
        </w:rPr>
        <w:t>then</w:t>
      </w:r>
      <w:r w:rsidRPr="00D73D87">
        <w:rPr>
          <w:rFonts w:ascii="Times New Roman" w:hAnsi="Times New Roman"/>
          <w:sz w:val="24"/>
          <w:szCs w:val="24"/>
          <w:lang w:val="en-GB"/>
        </w:rPr>
        <w:t xml:space="preserve"> punching </w:t>
      </w:r>
      <w:r w:rsidRPr="00D73D87" w:rsidR="00BA78D8">
        <w:rPr>
          <w:rFonts w:ascii="Times New Roman" w:hAnsi="Times New Roman"/>
          <w:sz w:val="24"/>
          <w:szCs w:val="24"/>
          <w:lang w:val="en-GB"/>
        </w:rPr>
        <w:t>me</w:t>
      </w:r>
      <w:r w:rsidRPr="00D73D87">
        <w:rPr>
          <w:rFonts w:ascii="Times New Roman" w:hAnsi="Times New Roman"/>
          <w:sz w:val="24"/>
          <w:szCs w:val="24"/>
          <w:lang w:val="en-GB"/>
        </w:rPr>
        <w:t xml:space="preserve"> lightly on the arm</w:t>
      </w:r>
      <w:r w:rsidRPr="00D73D87" w:rsidR="003F7D25">
        <w:rPr>
          <w:rFonts w:ascii="Times New Roman" w:hAnsi="Times New Roman"/>
          <w:sz w:val="24"/>
          <w:szCs w:val="24"/>
          <w:lang w:val="en-GB"/>
        </w:rPr>
        <w:t xml:space="preserve"> with one hand while holding the other</w:t>
      </w:r>
      <w:r w:rsidRPr="00D73D87" w:rsidR="00E120DD">
        <w:rPr>
          <w:rFonts w:ascii="Times New Roman" w:hAnsi="Times New Roman"/>
          <w:sz w:val="24"/>
          <w:szCs w:val="24"/>
          <w:lang w:val="en-GB"/>
        </w:rPr>
        <w:t xml:space="preserve"> close to his chest covered by a large bandage.</w:t>
      </w:r>
      <w:r w:rsidRPr="00D73D87">
        <w:rPr>
          <w:rFonts w:ascii="Times New Roman" w:hAnsi="Times New Roman"/>
          <w:sz w:val="24"/>
          <w:szCs w:val="24"/>
          <w:lang w:val="en-GB"/>
        </w:rPr>
        <w:t xml:space="preserve"> </w:t>
      </w:r>
      <w:r w:rsidRPr="00D73D87" w:rsidR="007C738B">
        <w:rPr>
          <w:rFonts w:ascii="Times New Roman" w:hAnsi="Times New Roman"/>
          <w:sz w:val="24"/>
          <w:szCs w:val="24"/>
          <w:lang w:val="en-GB"/>
        </w:rPr>
        <w:t>Jack</w:t>
      </w:r>
      <w:r w:rsidRPr="00D73D87" w:rsidR="00C77718">
        <w:rPr>
          <w:rFonts w:ascii="Times New Roman" w:hAnsi="Times New Roman"/>
          <w:sz w:val="24"/>
          <w:szCs w:val="24"/>
          <w:lang w:val="en-GB"/>
        </w:rPr>
        <w:t xml:space="preserve"> </w:t>
      </w:r>
      <w:r w:rsidR="00B77DE0">
        <w:rPr>
          <w:rFonts w:ascii="Times New Roman" w:hAnsi="Times New Roman"/>
          <w:sz w:val="24"/>
          <w:szCs w:val="24"/>
          <w:lang w:val="en-GB"/>
        </w:rPr>
        <w:t>Webster</w:t>
      </w:r>
      <w:r w:rsidRPr="00D73D87" w:rsidR="00C77718">
        <w:rPr>
          <w:rFonts w:ascii="Times New Roman" w:hAnsi="Times New Roman"/>
          <w:sz w:val="24"/>
          <w:szCs w:val="24"/>
          <w:lang w:val="en-GB"/>
        </w:rPr>
        <w:t xml:space="preserve"> was</w:t>
      </w:r>
      <w:r w:rsidRPr="00D73D87" w:rsidR="00E1656A">
        <w:rPr>
          <w:rFonts w:ascii="Times New Roman" w:hAnsi="Times New Roman"/>
          <w:sz w:val="24"/>
          <w:szCs w:val="24"/>
          <w:lang w:val="en-GB"/>
        </w:rPr>
        <w:t xml:space="preserve"> </w:t>
      </w:r>
      <w:r w:rsidRPr="00D73D87" w:rsidR="00C77718">
        <w:rPr>
          <w:rFonts w:ascii="Times New Roman" w:hAnsi="Times New Roman"/>
          <w:sz w:val="24"/>
          <w:szCs w:val="24"/>
          <w:lang w:val="en-GB"/>
        </w:rPr>
        <w:t>a</w:t>
      </w:r>
      <w:r w:rsidRPr="00D73D87" w:rsidR="00E1656A">
        <w:rPr>
          <w:rFonts w:ascii="Times New Roman" w:hAnsi="Times New Roman"/>
          <w:sz w:val="24"/>
          <w:szCs w:val="24"/>
          <w:lang w:val="en-GB"/>
        </w:rPr>
        <w:t xml:space="preserve"> tall, elegant</w:t>
      </w:r>
      <w:r w:rsidRPr="00D73D87" w:rsidR="00671F34">
        <w:rPr>
          <w:rFonts w:ascii="Times New Roman" w:hAnsi="Times New Roman"/>
          <w:sz w:val="24"/>
          <w:szCs w:val="24"/>
          <w:lang w:val="en-GB"/>
        </w:rPr>
        <w:t>ly dressed</w:t>
      </w:r>
      <w:r w:rsidRPr="00D73D87" w:rsidR="00E1656A">
        <w:rPr>
          <w:rFonts w:ascii="Times New Roman" w:hAnsi="Times New Roman"/>
          <w:sz w:val="24"/>
          <w:szCs w:val="24"/>
          <w:lang w:val="en-GB"/>
        </w:rPr>
        <w:t xml:space="preserve"> man </w:t>
      </w:r>
      <w:r w:rsidRPr="00D73D87" w:rsidR="00C77718">
        <w:rPr>
          <w:rFonts w:ascii="Times New Roman" w:hAnsi="Times New Roman"/>
          <w:sz w:val="24"/>
          <w:szCs w:val="24"/>
          <w:lang w:val="en-GB"/>
        </w:rPr>
        <w:t xml:space="preserve">in his late fifties </w:t>
      </w:r>
      <w:r w:rsidRPr="00D73D87" w:rsidR="00E1656A">
        <w:rPr>
          <w:rFonts w:ascii="Times New Roman" w:hAnsi="Times New Roman"/>
          <w:sz w:val="24"/>
          <w:szCs w:val="24"/>
          <w:lang w:val="en-GB"/>
        </w:rPr>
        <w:t>with greying dark hair and black-framed glasses</w:t>
      </w:r>
      <w:r w:rsidRPr="00D73D87" w:rsidR="00E1656A">
        <w:rPr>
          <w:rFonts w:ascii="Times New Roman" w:hAnsi="Times New Roman"/>
          <w:sz w:val="24"/>
          <w:szCs w:val="24"/>
          <w:shd w:val="clear" w:color="auto" w:fill="FFFFFF"/>
          <w:lang w:val="en-GB"/>
        </w:rPr>
        <w:t>.</w:t>
      </w:r>
      <w:r w:rsidRPr="00D73D87" w:rsidR="00E1656A">
        <w:rPr>
          <w:rFonts w:ascii="Times New Roman" w:hAnsi="Times New Roman"/>
          <w:sz w:val="24"/>
          <w:szCs w:val="24"/>
          <w:lang w:val="en-GB"/>
        </w:rPr>
        <w:t xml:space="preserve"> </w:t>
      </w:r>
      <w:r w:rsidRPr="00D73D87">
        <w:rPr>
          <w:rFonts w:ascii="Times New Roman" w:hAnsi="Times New Roman"/>
          <w:sz w:val="24"/>
          <w:szCs w:val="24"/>
          <w:lang w:val="en-GB"/>
        </w:rPr>
        <w:t xml:space="preserve">“Glad you’re here, every room is full, and </w:t>
      </w:r>
      <w:r w:rsidRPr="00D73D87" w:rsidR="00BA78D8">
        <w:rPr>
          <w:rFonts w:ascii="Times New Roman" w:hAnsi="Times New Roman"/>
          <w:sz w:val="24"/>
          <w:szCs w:val="24"/>
          <w:lang w:val="en-GB"/>
        </w:rPr>
        <w:t xml:space="preserve">as you can </w:t>
      </w:r>
      <w:r w:rsidRPr="00D73D87" w:rsidR="00C341D7">
        <w:rPr>
          <w:rFonts w:ascii="Times New Roman" w:hAnsi="Times New Roman"/>
          <w:sz w:val="24"/>
          <w:szCs w:val="24"/>
          <w:lang w:val="en-GB"/>
        </w:rPr>
        <w:t>see,</w:t>
      </w:r>
      <w:r w:rsidRPr="00D73D87" w:rsidR="00BA78D8">
        <w:rPr>
          <w:rFonts w:ascii="Times New Roman" w:hAnsi="Times New Roman"/>
          <w:sz w:val="24"/>
          <w:szCs w:val="24"/>
          <w:lang w:val="en-GB"/>
        </w:rPr>
        <w:t xml:space="preserve"> I’m hors de combat so </w:t>
      </w:r>
      <w:r w:rsidRPr="00D73D87">
        <w:rPr>
          <w:rFonts w:ascii="Times New Roman" w:hAnsi="Times New Roman"/>
          <w:sz w:val="24"/>
          <w:szCs w:val="24"/>
          <w:lang w:val="en-GB"/>
        </w:rPr>
        <w:t>we could do with the extra hands.”</w:t>
      </w:r>
    </w:p>
    <w:p w:rsidRPr="00D73D87" w:rsidR="003F7D25" w:rsidP="0C8A1D81" w:rsidRDefault="003F7D25" w14:paraId="3CDD1422" w14:textId="551107B9">
      <w:pPr>
        <w:pStyle w:val="CSP-ChapterBodyText-FirstParagraph"/>
        <w:suppressLineNumbers w:val="0"/>
        <w:bidi w:val="0"/>
        <w:spacing w:before="0" w:beforeAutospacing="off" w:after="0" w:afterAutospacing="off" w:line="360" w:lineRule="auto"/>
        <w:ind w:left="0" w:right="0" w:firstLine="720"/>
        <w:jc w:val="left"/>
        <w:rPr>
          <w:rFonts w:ascii="Times New Roman" w:hAnsi="Times New Roman"/>
          <w:sz w:val="24"/>
          <w:szCs w:val="24"/>
          <w:lang w:val="en-GB"/>
        </w:rPr>
        <w:pPrChange w:author="Gary Smailes" w:date="2024-01-15T16:43:00.22Z">
          <w:pPr>
            <w:pStyle w:val="CSP-ChapterBodyText-FirstParagraph"/>
            <w:spacing w:line="360" w:lineRule="auto"/>
            <w:ind w:firstLine="720"/>
            <w:jc w:val="left"/>
          </w:pPr>
        </w:pPrChange>
      </w:pPr>
      <w:r w:rsidRPr="0C8A1D81" w:rsidR="0C8A1D81">
        <w:rPr>
          <w:rFonts w:ascii="Times New Roman" w:hAnsi="Times New Roman"/>
          <w:sz w:val="24"/>
          <w:szCs w:val="24"/>
          <w:lang w:val="en-GB"/>
        </w:rPr>
        <w:t xml:space="preserve">“What happened?” I </w:t>
      </w:r>
      <w:del w:author="Gary Smailes" w:date="2024-01-15T16:43:00.176Z" w:id="677060600">
        <w:r w:rsidRPr="0C8A1D81" w:rsidDel="0C8A1D81">
          <w:rPr>
            <w:rFonts w:ascii="Times New Roman" w:hAnsi="Times New Roman"/>
            <w:sz w:val="24"/>
            <w:szCs w:val="24"/>
            <w:lang w:val="en-GB"/>
          </w:rPr>
          <w:delText>said</w:delText>
        </w:r>
      </w:del>
      <w:ins w:author="Gary Smailes" w:date="2024-01-15T16:43:01.686Z" w:id="1307481502">
        <w:r w:rsidRPr="0C8A1D81" w:rsidR="0C8A1D81">
          <w:rPr>
            <w:rFonts w:ascii="Times New Roman" w:hAnsi="Times New Roman"/>
            <w:sz w:val="24"/>
            <w:szCs w:val="24"/>
            <w:lang w:val="en-GB"/>
          </w:rPr>
          <w:t>ask</w:t>
        </w:r>
      </w:ins>
      <w:r w:rsidRPr="0C8A1D81" w:rsidR="0C8A1D81">
        <w:rPr>
          <w:rFonts w:ascii="Times New Roman" w:hAnsi="Times New Roman"/>
          <w:sz w:val="24"/>
          <w:szCs w:val="24"/>
          <w:lang w:val="en-GB"/>
        </w:rPr>
        <w:t>.</w:t>
      </w:r>
    </w:p>
    <w:p w:rsidRPr="00D73D87" w:rsidR="00843607" w:rsidP="00E37332" w:rsidRDefault="00843607" w14:paraId="6D153577" w14:textId="7505EB29">
      <w:pPr>
        <w:pStyle w:val="CSP-ChapterBodyText-FirstParagraph"/>
        <w:spacing w:line="360" w:lineRule="auto"/>
        <w:ind w:firstLine="720"/>
        <w:jc w:val="left"/>
        <w:rPr>
          <w:rFonts w:ascii="Times New Roman" w:hAnsi="Times New Roman"/>
          <w:sz w:val="24"/>
          <w:szCs w:val="24"/>
          <w:lang w:val="en-GB"/>
        </w:rPr>
      </w:pPr>
      <w:r w:rsidRPr="0C8A1D81" w:rsidR="0C8A1D81">
        <w:rPr>
          <w:rFonts w:ascii="Times New Roman" w:hAnsi="Times New Roman"/>
          <w:sz w:val="24"/>
          <w:szCs w:val="24"/>
          <w:lang w:val="en-GB"/>
        </w:rPr>
        <w:t xml:space="preserve">“Spot of picture hanging,” said </w:t>
      </w:r>
      <w:ins w:author="Gary Smailes" w:date="2024-01-15T16:43:13.277Z" w:id="1377669154">
        <w:r w:rsidRPr="0C8A1D81" w:rsidR="0C8A1D81">
          <w:rPr>
            <w:rFonts w:ascii="Times New Roman" w:hAnsi="Times New Roman"/>
            <w:sz w:val="24"/>
            <w:szCs w:val="24"/>
            <w:lang w:val="en-GB"/>
          </w:rPr>
          <w:t>D</w:t>
        </w:r>
      </w:ins>
      <w:del w:author="Gary Smailes" w:date="2024-01-15T16:43:12.379Z" w:id="1396051825">
        <w:r w:rsidRPr="0C8A1D81" w:rsidDel="0C8A1D81">
          <w:rPr>
            <w:rFonts w:ascii="Times New Roman" w:hAnsi="Times New Roman"/>
            <w:sz w:val="24"/>
            <w:szCs w:val="24"/>
            <w:lang w:val="en-GB"/>
          </w:rPr>
          <w:delText>d</w:delText>
        </w:r>
      </w:del>
      <w:r w:rsidRPr="0C8A1D81" w:rsidR="0C8A1D81">
        <w:rPr>
          <w:rFonts w:ascii="Times New Roman" w:hAnsi="Times New Roman"/>
          <w:sz w:val="24"/>
          <w:szCs w:val="24"/>
          <w:lang w:val="en-GB"/>
        </w:rPr>
        <w:t xml:space="preserve">ad </w:t>
      </w:r>
      <w:r w:rsidRPr="0C8A1D81" w:rsidR="0C8A1D81">
        <w:rPr>
          <w:rFonts w:ascii="Times New Roman" w:hAnsi="Times New Roman"/>
          <w:sz w:val="24"/>
          <w:szCs w:val="24"/>
          <w:lang w:val="en-GB"/>
        </w:rPr>
        <w:t>regarding</w:t>
      </w:r>
      <w:r w:rsidRPr="0C8A1D81" w:rsidR="0C8A1D81">
        <w:rPr>
          <w:rFonts w:ascii="Times New Roman" w:hAnsi="Times New Roman"/>
          <w:sz w:val="24"/>
          <w:szCs w:val="24"/>
          <w:lang w:val="en-GB"/>
        </w:rPr>
        <w:t xml:space="preserve"> his father</w:t>
      </w:r>
      <w:del w:author="Gary Smailes" w:date="2024-01-15T16:43:08.784Z" w:id="1621126616">
        <w:r w:rsidRPr="0C8A1D81" w:rsidDel="0C8A1D81">
          <w:rPr>
            <w:rFonts w:ascii="Times New Roman" w:hAnsi="Times New Roman"/>
            <w:sz w:val="24"/>
            <w:szCs w:val="24"/>
            <w:lang w:val="en-GB"/>
          </w:rPr>
          <w:delText xml:space="preserve"> sheepishly</w:delText>
        </w:r>
      </w:del>
      <w:r w:rsidRPr="0C8A1D81" w:rsidR="0C8A1D81">
        <w:rPr>
          <w:rFonts w:ascii="Times New Roman" w:hAnsi="Times New Roman"/>
          <w:sz w:val="24"/>
          <w:szCs w:val="24"/>
          <w:lang w:val="en-GB"/>
        </w:rPr>
        <w:t>.</w:t>
      </w:r>
    </w:p>
    <w:p w:rsidRPr="00D73D87" w:rsidR="005A48CE" w:rsidP="00E37332" w:rsidRDefault="005A48CE" w14:paraId="00F2B2FE" w14:textId="04D3253C">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Pr="00D73D87" w:rsidR="00BD5D27">
        <w:rPr>
          <w:rFonts w:ascii="Times New Roman" w:hAnsi="Times New Roman"/>
          <w:sz w:val="24"/>
          <w:szCs w:val="24"/>
          <w:lang w:val="en-GB"/>
        </w:rPr>
        <w:t xml:space="preserve">I accept there isn’t much you can </w:t>
      </w:r>
      <w:r w:rsidRPr="00D73D87" w:rsidR="00B97836">
        <w:rPr>
          <w:rFonts w:ascii="Times New Roman" w:hAnsi="Times New Roman"/>
          <w:sz w:val="24"/>
          <w:szCs w:val="24"/>
          <w:lang w:val="en-GB"/>
        </w:rPr>
        <w:t>do,</w:t>
      </w:r>
      <w:r w:rsidRPr="00D73D87" w:rsidR="00D0158A">
        <w:rPr>
          <w:rFonts w:ascii="Times New Roman" w:hAnsi="Times New Roman"/>
          <w:sz w:val="24"/>
          <w:szCs w:val="24"/>
          <w:lang w:val="en-GB"/>
        </w:rPr>
        <w:t>” said Mr. Hancock</w:t>
      </w:r>
      <w:r w:rsidRPr="00D73D87" w:rsidR="001F2F15">
        <w:rPr>
          <w:rFonts w:ascii="Times New Roman" w:hAnsi="Times New Roman"/>
          <w:sz w:val="24"/>
          <w:szCs w:val="24"/>
          <w:lang w:val="en-GB"/>
        </w:rPr>
        <w:t xml:space="preserve"> irritated by t</w:t>
      </w:r>
      <w:r w:rsidRPr="00D73D87" w:rsidR="00440424">
        <w:rPr>
          <w:rFonts w:ascii="Times New Roman" w:hAnsi="Times New Roman"/>
          <w:sz w:val="24"/>
          <w:szCs w:val="24"/>
          <w:lang w:val="en-GB"/>
        </w:rPr>
        <w:t>h</w:t>
      </w:r>
      <w:r w:rsidRPr="00D73D87" w:rsidR="001F2F15">
        <w:rPr>
          <w:rFonts w:ascii="Times New Roman" w:hAnsi="Times New Roman"/>
          <w:sz w:val="24"/>
          <w:szCs w:val="24"/>
          <w:lang w:val="en-GB"/>
        </w:rPr>
        <w:t xml:space="preserve">e </w:t>
      </w:r>
      <w:r w:rsidRPr="00D73D87" w:rsidR="00440424">
        <w:rPr>
          <w:rFonts w:ascii="Times New Roman" w:hAnsi="Times New Roman"/>
          <w:sz w:val="24"/>
          <w:szCs w:val="24"/>
          <w:lang w:val="en-GB"/>
        </w:rPr>
        <w:t xml:space="preserve">brief </w:t>
      </w:r>
      <w:r w:rsidRPr="00D73D87" w:rsidR="001F2F15">
        <w:rPr>
          <w:rFonts w:ascii="Times New Roman" w:hAnsi="Times New Roman"/>
          <w:sz w:val="24"/>
          <w:szCs w:val="24"/>
          <w:lang w:val="en-GB"/>
        </w:rPr>
        <w:t>lack of attention.</w:t>
      </w:r>
      <w:r w:rsidRPr="00D73D87" w:rsidR="00BD5D27">
        <w:rPr>
          <w:rFonts w:ascii="Times New Roman" w:hAnsi="Times New Roman"/>
          <w:sz w:val="24"/>
          <w:szCs w:val="24"/>
          <w:lang w:val="en-GB"/>
        </w:rPr>
        <w:t xml:space="preserve"> </w:t>
      </w:r>
      <w:r w:rsidRPr="00D73D87" w:rsidR="001F2F15">
        <w:rPr>
          <w:rFonts w:ascii="Times New Roman" w:hAnsi="Times New Roman"/>
          <w:sz w:val="24"/>
          <w:szCs w:val="24"/>
          <w:lang w:val="en-GB"/>
        </w:rPr>
        <w:t>“W</w:t>
      </w:r>
      <w:r w:rsidRPr="00D73D87" w:rsidR="00BD5D27">
        <w:rPr>
          <w:rFonts w:ascii="Times New Roman" w:hAnsi="Times New Roman"/>
          <w:sz w:val="24"/>
          <w:szCs w:val="24"/>
          <w:lang w:val="en-GB"/>
        </w:rPr>
        <w:t xml:space="preserve">e will take you up on your laundry offer. </w:t>
      </w:r>
      <w:r w:rsidRPr="00D73D87">
        <w:rPr>
          <w:rFonts w:ascii="Times New Roman" w:hAnsi="Times New Roman"/>
          <w:sz w:val="24"/>
          <w:szCs w:val="24"/>
          <w:lang w:val="en-GB"/>
        </w:rPr>
        <w:t xml:space="preserve">My wife will deliver </w:t>
      </w:r>
      <w:r w:rsidRPr="00D73D87" w:rsidR="00BD5D27">
        <w:rPr>
          <w:rFonts w:ascii="Times New Roman" w:hAnsi="Times New Roman"/>
          <w:sz w:val="24"/>
          <w:szCs w:val="24"/>
          <w:lang w:val="en-GB"/>
        </w:rPr>
        <w:t>it later</w:t>
      </w:r>
      <w:r w:rsidRPr="00D73D87">
        <w:rPr>
          <w:rFonts w:ascii="Times New Roman" w:hAnsi="Times New Roman"/>
          <w:sz w:val="24"/>
          <w:szCs w:val="24"/>
          <w:lang w:val="en-GB"/>
        </w:rPr>
        <w:t xml:space="preserve"> but don’t stop </w:t>
      </w:r>
      <w:r w:rsidRPr="00D73D87">
        <w:rPr>
          <w:rFonts w:ascii="Times New Roman" w:hAnsi="Times New Roman"/>
          <w:sz w:val="24"/>
          <w:szCs w:val="24"/>
          <w:lang w:val="en-GB"/>
        </w:rPr>
        <w:lastRenderedPageBreak/>
        <w:t>calling Wings. I want my suitcase</w:t>
      </w:r>
      <w:r w:rsidRPr="00D73D87" w:rsidR="00BD5D27">
        <w:rPr>
          <w:rFonts w:ascii="Times New Roman" w:hAnsi="Times New Roman"/>
          <w:sz w:val="24"/>
          <w:szCs w:val="24"/>
          <w:lang w:val="en-GB"/>
        </w:rPr>
        <w:t xml:space="preserve"> and I insist we keep the pressure on them, o</w:t>
      </w:r>
      <w:r w:rsidRPr="00D73D87">
        <w:rPr>
          <w:rFonts w:ascii="Times New Roman" w:hAnsi="Times New Roman"/>
          <w:sz w:val="24"/>
          <w:szCs w:val="24"/>
          <w:lang w:val="en-GB"/>
        </w:rPr>
        <w:t>therwise, I’ll be suing everyone, including this hotel.”</w:t>
      </w:r>
    </w:p>
    <w:p w:rsidRPr="00D73D87" w:rsidR="005A48CE" w:rsidP="00E37332" w:rsidRDefault="00C341D7" w14:paraId="79C965BB" w14:textId="69103C32">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We</w:t>
      </w:r>
      <w:r w:rsidRPr="00D73D87" w:rsidR="005A48CE">
        <w:rPr>
          <w:rFonts w:ascii="Times New Roman" w:hAnsi="Times New Roman"/>
          <w:sz w:val="24"/>
          <w:szCs w:val="24"/>
          <w:lang w:val="en-GB"/>
        </w:rPr>
        <w:t xml:space="preserve"> waited until Hancock was out of earshot before having a three-way hug.</w:t>
      </w:r>
    </w:p>
    <w:p w:rsidRPr="00D73D87" w:rsidR="005A48CE" w:rsidP="0C8A1D81" w:rsidRDefault="005A48CE" w14:paraId="3E509E43" w14:textId="57B5EB79">
      <w:pPr>
        <w:pStyle w:val="CSP-ChapterBodyText-FirstParagraph"/>
        <w:suppressLineNumbers w:val="0"/>
        <w:bidi w:val="0"/>
        <w:spacing w:before="0" w:beforeAutospacing="off" w:after="0" w:afterAutospacing="off" w:line="360" w:lineRule="auto"/>
        <w:ind w:left="0" w:right="0" w:firstLine="720"/>
        <w:jc w:val="left"/>
        <w:rPr>
          <w:rFonts w:ascii="Times New Roman" w:hAnsi="Times New Roman"/>
          <w:sz w:val="24"/>
          <w:szCs w:val="24"/>
          <w:lang w:val="en-GB"/>
        </w:rPr>
        <w:pPrChange w:author="Gary Smailes" w:date="2024-01-15T16:43:45.108Z">
          <w:pPr>
            <w:pStyle w:val="CSP-ChapterBodyText-FirstParagraph"/>
            <w:spacing w:line="360" w:lineRule="auto"/>
            <w:ind w:firstLine="720"/>
            <w:jc w:val="left"/>
          </w:pPr>
        </w:pPrChange>
      </w:pPr>
      <w:r w:rsidRPr="0C8A1D81" w:rsidR="0C8A1D81">
        <w:rPr>
          <w:rFonts w:ascii="Times New Roman" w:hAnsi="Times New Roman"/>
          <w:sz w:val="24"/>
          <w:szCs w:val="24"/>
          <w:lang w:val="en-GB"/>
        </w:rPr>
        <w:t xml:space="preserve">“Are they all like him?” I </w:t>
      </w:r>
      <w:del w:author="Gary Smailes" w:date="2024-01-15T16:43:45.074Z" w:id="2089773545">
        <w:r w:rsidRPr="0C8A1D81" w:rsidDel="0C8A1D81">
          <w:rPr>
            <w:rFonts w:ascii="Times New Roman" w:hAnsi="Times New Roman"/>
            <w:sz w:val="24"/>
            <w:szCs w:val="24"/>
            <w:lang w:val="en-GB"/>
          </w:rPr>
          <w:delText>said</w:delText>
        </w:r>
      </w:del>
      <w:ins w:author="Gary Smailes" w:date="2024-01-15T16:43:45.571Z" w:id="1652955908">
        <w:r w:rsidRPr="0C8A1D81" w:rsidR="0C8A1D81">
          <w:rPr>
            <w:rFonts w:ascii="Times New Roman" w:hAnsi="Times New Roman"/>
            <w:sz w:val="24"/>
            <w:szCs w:val="24"/>
            <w:lang w:val="en-GB"/>
          </w:rPr>
          <w:t>ask</w:t>
        </w:r>
      </w:ins>
      <w:r w:rsidRPr="0C8A1D81" w:rsidR="0C8A1D81">
        <w:rPr>
          <w:rFonts w:ascii="Times New Roman" w:hAnsi="Times New Roman"/>
          <w:sz w:val="24"/>
          <w:szCs w:val="24"/>
          <w:lang w:val="en-GB"/>
        </w:rPr>
        <w:t>.</w:t>
      </w:r>
    </w:p>
    <w:p w:rsidRPr="00D73D87" w:rsidR="005A48CE" w:rsidP="00E37332" w:rsidRDefault="005A48CE" w14:paraId="35D441F0" w14:textId="7A362123">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“Thankfully not,” said </w:t>
      </w:r>
      <w:r w:rsidRPr="00D73D87" w:rsidR="007C738B">
        <w:rPr>
          <w:rFonts w:ascii="Times New Roman" w:hAnsi="Times New Roman"/>
          <w:sz w:val="24"/>
          <w:szCs w:val="24"/>
          <w:lang w:val="en-GB"/>
        </w:rPr>
        <w:t>Jack</w:t>
      </w:r>
      <w:r w:rsidRPr="00D73D87">
        <w:rPr>
          <w:rFonts w:ascii="Times New Roman" w:hAnsi="Times New Roman"/>
          <w:sz w:val="24"/>
          <w:szCs w:val="24"/>
          <w:lang w:val="en-GB"/>
        </w:rPr>
        <w:t xml:space="preserve">. “But some of their stupid questions stretch my patience beyond belief. I'll scream if </w:t>
      </w:r>
      <w:r w:rsidRPr="00D73D87" w:rsidR="00797B2A">
        <w:rPr>
          <w:rFonts w:ascii="Times New Roman" w:hAnsi="Times New Roman"/>
          <w:sz w:val="24"/>
          <w:szCs w:val="24"/>
          <w:lang w:val="en-GB"/>
        </w:rPr>
        <w:t>asked again</w:t>
      </w:r>
      <w:r w:rsidRPr="00D73D87">
        <w:rPr>
          <w:rFonts w:ascii="Times New Roman" w:hAnsi="Times New Roman"/>
          <w:sz w:val="24"/>
          <w:szCs w:val="24"/>
          <w:lang w:val="en-GB"/>
        </w:rPr>
        <w:t xml:space="preserve"> </w:t>
      </w:r>
      <w:r w:rsidRPr="00D73D87" w:rsidR="00797B2A">
        <w:rPr>
          <w:rFonts w:ascii="Times New Roman" w:hAnsi="Times New Roman"/>
          <w:sz w:val="24"/>
          <w:szCs w:val="24"/>
          <w:lang w:val="en-GB"/>
        </w:rPr>
        <w:t>for</w:t>
      </w:r>
      <w:r w:rsidRPr="00D73D87">
        <w:rPr>
          <w:rFonts w:ascii="Times New Roman" w:hAnsi="Times New Roman"/>
          <w:sz w:val="24"/>
          <w:szCs w:val="24"/>
          <w:lang w:val="en-GB"/>
        </w:rPr>
        <w:t xml:space="preserve"> directions to the Balcon de Europa. Are you here to stay, son, or passing through? Did you bring Gold-digger with you or…?”</w:t>
      </w:r>
    </w:p>
    <w:p w:rsidRPr="00D73D87" w:rsidR="005A48CE" w:rsidP="00E37332" w:rsidRDefault="005A48CE" w14:paraId="2AF2669C" w14:textId="48EB768A">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“Yes, I’m here to stay,” </w:t>
      </w:r>
      <w:r w:rsidRPr="00D73D87" w:rsidR="0082322C">
        <w:rPr>
          <w:rFonts w:ascii="Times New Roman" w:hAnsi="Times New Roman"/>
          <w:sz w:val="24"/>
          <w:szCs w:val="24"/>
          <w:lang w:val="en-GB"/>
        </w:rPr>
        <w:t>I said</w:t>
      </w:r>
      <w:r w:rsidRPr="00D73D87">
        <w:rPr>
          <w:rFonts w:ascii="Times New Roman" w:hAnsi="Times New Roman"/>
          <w:sz w:val="24"/>
          <w:szCs w:val="24"/>
          <w:lang w:val="en-GB"/>
        </w:rPr>
        <w:t>. “No, Tracy is no longer on the scene, and I’ve brought all my DJ gear, the latest discs, and bubble lamps. I thought installing them in the bar should attract the locals to keep us busy in low season.”</w:t>
      </w:r>
    </w:p>
    <w:p w:rsidRPr="00D73D87" w:rsidR="005A48CE" w:rsidP="00E37332" w:rsidRDefault="005A48CE" w14:paraId="30574105" w14:textId="3442BD3E">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“Great idea,” said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 xml:space="preserve">. “It’s a bit flat on atmosphere, and your dad and </w:t>
      </w:r>
      <w:r w:rsidR="00105E19">
        <w:rPr>
          <w:rFonts w:ascii="Times New Roman" w:hAnsi="Times New Roman"/>
          <w:sz w:val="24"/>
          <w:szCs w:val="24"/>
          <w:lang w:val="en-GB"/>
        </w:rPr>
        <w:t>Mark</w:t>
      </w:r>
      <w:r w:rsidRPr="00D73D87">
        <w:rPr>
          <w:rFonts w:ascii="Times New Roman" w:hAnsi="Times New Roman"/>
          <w:sz w:val="24"/>
          <w:szCs w:val="24"/>
          <w:lang w:val="en-GB"/>
        </w:rPr>
        <w:t xml:space="preserve"> aren’t exactly mister sparkling barman of the year, plus </w:t>
      </w:r>
      <w:r w:rsidRPr="00D73D87" w:rsidR="006E3345">
        <w:rPr>
          <w:rFonts w:ascii="Times New Roman" w:hAnsi="Times New Roman"/>
          <w:sz w:val="24"/>
          <w:szCs w:val="24"/>
          <w:lang w:val="en-GB"/>
        </w:rPr>
        <w:t>their</w:t>
      </w:r>
      <w:r w:rsidRPr="00D73D87">
        <w:rPr>
          <w:rFonts w:ascii="Times New Roman" w:hAnsi="Times New Roman"/>
          <w:sz w:val="24"/>
          <w:szCs w:val="24"/>
          <w:lang w:val="en-GB"/>
        </w:rPr>
        <w:t xml:space="preserve"> Sangria</w:t>
      </w:r>
      <w:r w:rsidRPr="00D73D87" w:rsidR="006E3345">
        <w:rPr>
          <w:rFonts w:ascii="Times New Roman" w:hAnsi="Times New Roman"/>
          <w:sz w:val="24"/>
          <w:szCs w:val="24"/>
          <w:lang w:val="en-GB"/>
        </w:rPr>
        <w:t xml:space="preserve"> tastes like</w:t>
      </w:r>
      <w:r w:rsidRPr="00D73D87" w:rsidR="00122E26">
        <w:rPr>
          <w:rFonts w:ascii="Times New Roman" w:hAnsi="Times New Roman"/>
          <w:sz w:val="24"/>
          <w:szCs w:val="24"/>
          <w:lang w:val="en-GB"/>
        </w:rPr>
        <w:t xml:space="preserve"> old socks</w:t>
      </w:r>
      <w:r w:rsidRPr="00D73D87">
        <w:rPr>
          <w:rFonts w:ascii="Times New Roman" w:hAnsi="Times New Roman"/>
          <w:sz w:val="24"/>
          <w:szCs w:val="24"/>
          <w:lang w:val="en-GB"/>
        </w:rPr>
        <w:t>.”</w:t>
      </w:r>
    </w:p>
    <w:p w:rsidRPr="00D73D87" w:rsidR="00FE1590" w:rsidP="00E37332" w:rsidRDefault="005A48CE" w14:paraId="1C566379" w14:textId="0C6A5A9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“Talking about me again,” said </w:t>
      </w:r>
      <w:r w:rsidR="00105E19">
        <w:rPr>
          <w:rFonts w:ascii="Times New Roman" w:hAnsi="Times New Roman"/>
          <w:sz w:val="24"/>
          <w:szCs w:val="24"/>
          <w:lang w:val="en-GB"/>
        </w:rPr>
        <w:t>Mark</w:t>
      </w:r>
      <w:r w:rsidRPr="00D73D87" w:rsidR="00E828D3">
        <w:rPr>
          <w:rFonts w:ascii="Times New Roman" w:hAnsi="Times New Roman"/>
          <w:sz w:val="24"/>
          <w:szCs w:val="24"/>
          <w:lang w:val="en-GB"/>
        </w:rPr>
        <w:t xml:space="preserve"> </w:t>
      </w:r>
      <w:r w:rsidRPr="00D73D87">
        <w:rPr>
          <w:rFonts w:ascii="Times New Roman" w:hAnsi="Times New Roman"/>
          <w:sz w:val="24"/>
          <w:szCs w:val="24"/>
          <w:lang w:val="en-GB"/>
        </w:rPr>
        <w:t>standing at the bar door.</w:t>
      </w:r>
      <w:r w:rsidRPr="00D73D87" w:rsidR="00125D01">
        <w:rPr>
          <w:rFonts w:ascii="Times New Roman" w:hAnsi="Times New Roman"/>
          <w:sz w:val="24"/>
          <w:szCs w:val="24"/>
          <w:lang w:val="en-GB"/>
        </w:rPr>
        <w:t xml:space="preserve"> He was a slender man of twenty-six with longish dark hair and </w:t>
      </w:r>
      <w:r w:rsidRPr="00D73D87" w:rsidR="00122E26">
        <w:rPr>
          <w:rFonts w:ascii="Times New Roman" w:hAnsi="Times New Roman"/>
          <w:sz w:val="24"/>
          <w:szCs w:val="24"/>
          <w:lang w:val="en-GB"/>
        </w:rPr>
        <w:t xml:space="preserve">the </w:t>
      </w:r>
      <w:r w:rsidR="00B77DE0">
        <w:rPr>
          <w:rFonts w:ascii="Times New Roman" w:hAnsi="Times New Roman"/>
          <w:sz w:val="24"/>
          <w:szCs w:val="24"/>
          <w:lang w:val="en-GB"/>
        </w:rPr>
        <w:t>Webster</w:t>
      </w:r>
      <w:r w:rsidRPr="00D73D87" w:rsidR="00122E26">
        <w:rPr>
          <w:rFonts w:ascii="Times New Roman" w:hAnsi="Times New Roman"/>
          <w:sz w:val="24"/>
          <w:szCs w:val="24"/>
          <w:lang w:val="en-GB"/>
        </w:rPr>
        <w:t xml:space="preserve"> </w:t>
      </w:r>
      <w:r w:rsidRPr="00D73D87" w:rsidR="00125D01">
        <w:rPr>
          <w:rFonts w:ascii="Times New Roman" w:hAnsi="Times New Roman"/>
          <w:sz w:val="24"/>
          <w:szCs w:val="24"/>
          <w:lang w:val="en-GB"/>
        </w:rPr>
        <w:t>brown eyes.</w:t>
      </w:r>
    </w:p>
    <w:p w:rsidRPr="00D73D87" w:rsidR="005A48CE" w:rsidP="00E37332" w:rsidRDefault="005A48CE" w14:paraId="1E662832" w14:textId="2C0BD5B0" w14:noSpellErr="1">
      <w:pPr>
        <w:pStyle w:val="CSP-ChapterBodyText-FirstParagraph"/>
        <w:spacing w:line="360" w:lineRule="auto"/>
        <w:ind w:firstLine="720"/>
        <w:jc w:val="left"/>
        <w:rPr>
          <w:rFonts w:ascii="Times New Roman" w:hAnsi="Times New Roman"/>
          <w:sz w:val="24"/>
          <w:szCs w:val="24"/>
          <w:lang w:val="en-GB"/>
        </w:rPr>
      </w:pPr>
      <w:r w:rsidRPr="0C8A1D81" w:rsidR="0C8A1D81">
        <w:rPr>
          <w:rFonts w:ascii="Times New Roman" w:hAnsi="Times New Roman"/>
          <w:sz w:val="24"/>
          <w:szCs w:val="24"/>
          <w:lang w:val="en-GB"/>
        </w:rPr>
        <w:t>“Oh,</w:t>
      </w:r>
      <w:commentRangeStart w:id="1206505526"/>
      <w:r w:rsidRPr="0C8A1D81" w:rsidR="0C8A1D81">
        <w:rPr>
          <w:rFonts w:ascii="Times New Roman" w:hAnsi="Times New Roman"/>
          <w:sz w:val="24"/>
          <w:szCs w:val="24"/>
          <w:lang w:val="en-GB"/>
        </w:rPr>
        <w:t xml:space="preserve">” he </w:t>
      </w:r>
      <w:r w:rsidRPr="0C8A1D81" w:rsidR="0C8A1D81">
        <w:rPr>
          <w:rFonts w:ascii="Times New Roman" w:hAnsi="Times New Roman"/>
          <w:sz w:val="24"/>
          <w:szCs w:val="24"/>
          <w:lang w:val="en-GB"/>
        </w:rPr>
        <w:t>added</w:t>
      </w:r>
      <w:r w:rsidRPr="0C8A1D81" w:rsidR="0C8A1D81">
        <w:rPr>
          <w:rFonts w:ascii="Times New Roman" w:hAnsi="Times New Roman"/>
          <w:sz w:val="24"/>
          <w:szCs w:val="24"/>
          <w:lang w:val="en-GB"/>
        </w:rPr>
        <w:t xml:space="preserve"> as </w:t>
      </w:r>
      <w:r w:rsidRPr="0C8A1D81" w:rsidR="0C8A1D81">
        <w:rPr>
          <w:rFonts w:ascii="Times New Roman" w:hAnsi="Times New Roman"/>
          <w:sz w:val="24"/>
          <w:szCs w:val="24"/>
          <w:lang w:val="en-GB"/>
        </w:rPr>
        <w:t>us</w:t>
      </w:r>
      <w:r w:rsidRPr="0C8A1D81" w:rsidR="0C8A1D81">
        <w:rPr>
          <w:rFonts w:ascii="Times New Roman" w:hAnsi="Times New Roman"/>
          <w:sz w:val="24"/>
          <w:szCs w:val="24"/>
          <w:lang w:val="en-GB"/>
        </w:rPr>
        <w:t xml:space="preserve"> three separated, revealing </w:t>
      </w:r>
      <w:r w:rsidRPr="0C8A1D81" w:rsidR="0C8A1D81">
        <w:rPr>
          <w:rFonts w:ascii="Times New Roman" w:hAnsi="Times New Roman"/>
          <w:sz w:val="24"/>
          <w:szCs w:val="24"/>
          <w:lang w:val="en-GB"/>
        </w:rPr>
        <w:t>me</w:t>
      </w:r>
      <w:r w:rsidRPr="0C8A1D81" w:rsidR="0C8A1D81">
        <w:rPr>
          <w:rFonts w:ascii="Times New Roman" w:hAnsi="Times New Roman"/>
          <w:sz w:val="24"/>
          <w:szCs w:val="24"/>
          <w:lang w:val="en-GB"/>
        </w:rPr>
        <w:t>. “</w:t>
      </w:r>
      <w:r w:rsidRPr="0C8A1D81" w:rsidR="0C8A1D81">
        <w:rPr>
          <w:rFonts w:ascii="Times New Roman" w:hAnsi="Times New Roman"/>
          <w:sz w:val="24"/>
          <w:szCs w:val="24"/>
          <w:lang w:val="en-GB"/>
        </w:rPr>
        <w:t>Check</w:t>
      </w:r>
      <w:r w:rsidRPr="0C8A1D81" w:rsidR="0C8A1D81">
        <w:rPr>
          <w:rFonts w:ascii="Times New Roman" w:hAnsi="Times New Roman"/>
          <w:sz w:val="24"/>
          <w:szCs w:val="24"/>
          <w:lang w:val="en-GB"/>
        </w:rPr>
        <w:t xml:space="preserve"> what the cat dragged in.”</w:t>
      </w:r>
    </w:p>
    <w:p w:rsidRPr="00D73D87" w:rsidR="005A48CE" w:rsidP="00E37332" w:rsidRDefault="005A48CE" w14:paraId="5020D5AA" w14:textId="616EB640" w14:noSpellErr="1">
      <w:pPr>
        <w:pStyle w:val="CSP-ChapterBodyText-FirstParagraph"/>
        <w:spacing w:line="360" w:lineRule="auto"/>
        <w:ind w:firstLine="720"/>
        <w:jc w:val="left"/>
        <w:rPr>
          <w:rFonts w:ascii="Times New Roman" w:hAnsi="Times New Roman"/>
          <w:sz w:val="24"/>
          <w:szCs w:val="24"/>
          <w:lang w:val="en-GB"/>
        </w:rPr>
      </w:pPr>
      <w:r w:rsidRPr="0C8A1D81" w:rsidR="0C8A1D81">
        <w:rPr>
          <w:rFonts w:ascii="Times New Roman" w:hAnsi="Times New Roman"/>
          <w:sz w:val="24"/>
          <w:szCs w:val="24"/>
          <w:lang w:val="en-GB"/>
        </w:rPr>
        <w:t xml:space="preserve">“Nice to see </w:t>
      </w:r>
      <w:commentRangeEnd w:id="1206505526"/>
      <w:r>
        <w:rPr>
          <w:rStyle w:val="CommentReference"/>
        </w:rPr>
        <w:commentReference w:id="1206505526"/>
      </w:r>
      <w:r w:rsidRPr="0C8A1D81" w:rsidR="0C8A1D81">
        <w:rPr>
          <w:rFonts w:ascii="Times New Roman" w:hAnsi="Times New Roman"/>
          <w:sz w:val="24"/>
          <w:szCs w:val="24"/>
          <w:lang w:val="en-GB"/>
        </w:rPr>
        <w:t xml:space="preserve">you, bro,” </w:t>
      </w:r>
      <w:r w:rsidRPr="0C8A1D81" w:rsidR="0C8A1D81">
        <w:rPr>
          <w:rFonts w:ascii="Times New Roman" w:hAnsi="Times New Roman"/>
          <w:sz w:val="24"/>
          <w:szCs w:val="24"/>
          <w:lang w:val="en-GB"/>
        </w:rPr>
        <w:t xml:space="preserve">I said with as </w:t>
      </w:r>
      <w:r w:rsidRPr="0C8A1D81" w:rsidR="0C8A1D81">
        <w:rPr>
          <w:rFonts w:ascii="Times New Roman" w:hAnsi="Times New Roman"/>
          <w:sz w:val="24"/>
          <w:szCs w:val="24"/>
          <w:lang w:val="en-GB"/>
        </w:rPr>
        <w:t>little enthusiasm as I could muster.</w:t>
      </w:r>
    </w:p>
    <w:p w:rsidRPr="00D73D87" w:rsidR="005A48CE" w:rsidP="00E37332" w:rsidRDefault="005A48CE" w14:paraId="16B1A9E3" w14:textId="2F96BB7B">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“To see you, nice,” echoed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 xml:space="preserve"> and </w:t>
      </w:r>
      <w:r w:rsidRPr="00D73D87" w:rsidR="007C738B">
        <w:rPr>
          <w:rFonts w:ascii="Times New Roman" w:hAnsi="Times New Roman"/>
          <w:sz w:val="24"/>
          <w:szCs w:val="24"/>
          <w:lang w:val="en-GB"/>
        </w:rPr>
        <w:t>Jack</w:t>
      </w:r>
      <w:r w:rsidRPr="00D73D87">
        <w:rPr>
          <w:rFonts w:ascii="Times New Roman" w:hAnsi="Times New Roman"/>
          <w:sz w:val="24"/>
          <w:szCs w:val="24"/>
          <w:lang w:val="en-GB"/>
        </w:rPr>
        <w:t>, laughing.</w:t>
      </w:r>
    </w:p>
    <w:p w:rsidRPr="00D73D87" w:rsidR="005A48CE" w:rsidP="00E37332" w:rsidRDefault="005A48CE" w14:paraId="38CF15C0" w14:textId="1FE97616">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“Mum, Dad, please; no more Bruce Forsyth,” said </w:t>
      </w:r>
      <w:r w:rsidR="00105E19">
        <w:rPr>
          <w:rFonts w:ascii="Times New Roman" w:hAnsi="Times New Roman"/>
          <w:sz w:val="24"/>
          <w:szCs w:val="24"/>
          <w:lang w:val="en-GB"/>
        </w:rPr>
        <w:t>Mark</w:t>
      </w:r>
      <w:r w:rsidRPr="00D73D87">
        <w:rPr>
          <w:rFonts w:ascii="Times New Roman" w:hAnsi="Times New Roman"/>
          <w:sz w:val="24"/>
          <w:szCs w:val="24"/>
          <w:lang w:val="en-GB"/>
        </w:rPr>
        <w:t xml:space="preserve">, scowling. “The one thing I do like about living in Spain is the absence of </w:t>
      </w:r>
      <w:r w:rsidRPr="00D73D87">
        <w:rPr>
          <w:rFonts w:ascii="Times New Roman" w:hAnsi="Times New Roman"/>
          <w:i/>
          <w:iCs w:val="0"/>
          <w:sz w:val="24"/>
          <w:szCs w:val="24"/>
          <w:lang w:val="en-GB"/>
        </w:rPr>
        <w:t>give us a twirl</w:t>
      </w:r>
      <w:r w:rsidRPr="00D73D87">
        <w:rPr>
          <w:rFonts w:ascii="Times New Roman" w:hAnsi="Times New Roman"/>
          <w:sz w:val="24"/>
          <w:szCs w:val="24"/>
          <w:lang w:val="en-GB"/>
        </w:rPr>
        <w:t xml:space="preserve"> on Saturday evenings. Anyway, where’s it going to sleep? We don’t have any spare rooms.”</w:t>
      </w:r>
    </w:p>
    <w:p w:rsidRPr="00D73D87" w:rsidR="005A48CE" w:rsidP="00E37332" w:rsidRDefault="005A48CE" w14:paraId="7B8227A2" w14:textId="368DEE7F">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“We do,” said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 “Room three is being used as a storeroom for the drinks.”</w:t>
      </w:r>
    </w:p>
    <w:p w:rsidRPr="00D73D87" w:rsidR="005A48CE" w:rsidP="00E37332" w:rsidRDefault="005A48CE" w14:paraId="4B377D98" w14:textId="7090E32D">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“Do me jush fine,” </w:t>
      </w:r>
      <w:r w:rsidRPr="00D73D87" w:rsidR="00753E6E">
        <w:rPr>
          <w:rFonts w:ascii="Times New Roman" w:hAnsi="Times New Roman"/>
          <w:sz w:val="24"/>
          <w:szCs w:val="24"/>
          <w:lang w:val="en-GB"/>
        </w:rPr>
        <w:t>I said</w:t>
      </w:r>
      <w:r w:rsidRPr="00D73D87">
        <w:rPr>
          <w:rFonts w:ascii="Times New Roman" w:hAnsi="Times New Roman"/>
          <w:sz w:val="24"/>
          <w:szCs w:val="24"/>
          <w:lang w:val="en-GB"/>
        </w:rPr>
        <w:t xml:space="preserve"> mock swaying.</w:t>
      </w:r>
    </w:p>
    <w:p w:rsidRPr="00D73D87" w:rsidR="005A48CE" w:rsidP="00E37332" w:rsidRDefault="005A48CE" w14:paraId="2ADA00EB" w14:textId="47C06D66">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“All you are good for,” said </w:t>
      </w:r>
      <w:r w:rsidR="00105E19">
        <w:rPr>
          <w:rFonts w:ascii="Times New Roman" w:hAnsi="Times New Roman"/>
          <w:sz w:val="24"/>
          <w:szCs w:val="24"/>
          <w:lang w:val="en-GB"/>
        </w:rPr>
        <w:t>Mark</w:t>
      </w:r>
      <w:r w:rsidRPr="00D73D87">
        <w:rPr>
          <w:rFonts w:ascii="Times New Roman" w:hAnsi="Times New Roman"/>
          <w:sz w:val="24"/>
          <w:szCs w:val="24"/>
          <w:lang w:val="en-GB"/>
        </w:rPr>
        <w:t>. “Women and booze.”</w:t>
      </w:r>
    </w:p>
    <w:p w:rsidRPr="00D73D87" w:rsidR="005A48CE" w:rsidP="00E37332" w:rsidRDefault="005A48CE" w14:paraId="086202E7" w14:textId="0EA9E519">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“You’re a married man and father now,” </w:t>
      </w:r>
      <w:r w:rsidRPr="00D73D87" w:rsidR="00753E6E">
        <w:rPr>
          <w:rFonts w:ascii="Times New Roman" w:hAnsi="Times New Roman"/>
          <w:sz w:val="24"/>
          <w:szCs w:val="24"/>
          <w:lang w:val="en-GB"/>
        </w:rPr>
        <w:t>I said</w:t>
      </w:r>
      <w:r w:rsidRPr="00D73D87">
        <w:rPr>
          <w:rFonts w:ascii="Times New Roman" w:hAnsi="Times New Roman"/>
          <w:sz w:val="24"/>
          <w:szCs w:val="24"/>
          <w:lang w:val="en-GB"/>
        </w:rPr>
        <w:t>. “You need to forget about the freedom us bachelors enjoy and get on with your paternal responsibilities with at least some pretext of enjoying it.”</w:t>
      </w:r>
    </w:p>
    <w:p w:rsidRPr="00D73D87" w:rsidR="005A48CE" w:rsidP="00E37332" w:rsidRDefault="005A48CE" w14:paraId="33160EFE" w14:textId="5B414F04">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“As usual, no respect for your elders,” said </w:t>
      </w:r>
      <w:r w:rsidR="00105E19">
        <w:rPr>
          <w:rFonts w:ascii="Times New Roman" w:hAnsi="Times New Roman"/>
          <w:sz w:val="24"/>
          <w:szCs w:val="24"/>
          <w:lang w:val="en-GB"/>
        </w:rPr>
        <w:t>Mark</w:t>
      </w:r>
      <w:r w:rsidRPr="00D73D87">
        <w:rPr>
          <w:rFonts w:ascii="Times New Roman" w:hAnsi="Times New Roman"/>
          <w:sz w:val="24"/>
          <w:szCs w:val="24"/>
          <w:lang w:val="en-GB"/>
        </w:rPr>
        <w:t xml:space="preserve"> with fists clenched.</w:t>
      </w:r>
    </w:p>
    <w:p w:rsidRPr="00D73D87" w:rsidR="005A48CE" w:rsidP="00E37332" w:rsidRDefault="005A48CE" w14:paraId="7049ED27" w14:textId="5E385C05">
      <w:pPr>
        <w:pStyle w:val="CSP-ChapterBodyText-FirstParagraph"/>
        <w:spacing w:line="360" w:lineRule="auto"/>
        <w:ind w:firstLine="720"/>
        <w:jc w:val="left"/>
        <w:rPr>
          <w:rFonts w:ascii="Times New Roman" w:hAnsi="Times New Roman"/>
          <w:sz w:val="24"/>
          <w:szCs w:val="24"/>
          <w:lang w:val="en-GB"/>
        </w:rPr>
      </w:pPr>
      <w:r w:rsidRPr="0C8A1D81" w:rsidR="0C8A1D81">
        <w:rPr>
          <w:rFonts w:ascii="Times New Roman" w:hAnsi="Times New Roman"/>
          <w:sz w:val="24"/>
          <w:szCs w:val="24"/>
          <w:lang w:val="en-GB"/>
        </w:rPr>
        <w:t>“Three seconds and they’re at it again,” said Donna</w:t>
      </w:r>
      <w:ins w:author="Gary Smailes" w:date="2024-01-15T16:46:01.337Z" w:id="1242712583">
        <w:r w:rsidRPr="0C8A1D81" w:rsidR="0C8A1D81">
          <w:rPr>
            <w:rFonts w:ascii="Times New Roman" w:hAnsi="Times New Roman"/>
            <w:sz w:val="24"/>
            <w:szCs w:val="24"/>
            <w:lang w:val="en-GB"/>
          </w:rPr>
          <w:t>,</w:t>
        </w:r>
      </w:ins>
      <w:r w:rsidRPr="0C8A1D81" w:rsidR="0C8A1D81">
        <w:rPr>
          <w:rFonts w:ascii="Times New Roman" w:hAnsi="Times New Roman"/>
          <w:sz w:val="24"/>
          <w:szCs w:val="24"/>
          <w:lang w:val="en-GB"/>
        </w:rPr>
        <w:t xml:space="preserve"> laughing. “Robin, </w:t>
      </w:r>
      <w:r w:rsidRPr="0C8A1D81" w:rsidR="0C8A1D81">
        <w:rPr>
          <w:rFonts w:ascii="Times New Roman" w:hAnsi="Times New Roman"/>
          <w:sz w:val="24"/>
          <w:szCs w:val="24"/>
          <w:lang w:val="en-GB"/>
        </w:rPr>
        <w:t>you’ll</w:t>
      </w:r>
      <w:r w:rsidRPr="0C8A1D81" w:rsidR="0C8A1D81">
        <w:rPr>
          <w:rFonts w:ascii="Times New Roman" w:hAnsi="Times New Roman"/>
          <w:sz w:val="24"/>
          <w:szCs w:val="24"/>
          <w:lang w:val="en-GB"/>
        </w:rPr>
        <w:t xml:space="preserve"> have to make room in the kitchen storeroom and move the drinks in there, but it can wait until tomorrow. Mark, fetch Susan and the kids, and </w:t>
      </w:r>
      <w:r w:rsidRPr="0C8A1D81" w:rsidR="0C8A1D81">
        <w:rPr>
          <w:rFonts w:ascii="Times New Roman" w:hAnsi="Times New Roman"/>
          <w:sz w:val="24"/>
          <w:szCs w:val="24"/>
          <w:lang w:val="en-GB"/>
        </w:rPr>
        <w:t>let’s</w:t>
      </w:r>
      <w:r w:rsidRPr="0C8A1D81" w:rsidR="0C8A1D81">
        <w:rPr>
          <w:rFonts w:ascii="Times New Roman" w:hAnsi="Times New Roman"/>
          <w:sz w:val="24"/>
          <w:szCs w:val="24"/>
          <w:lang w:val="en-GB"/>
        </w:rPr>
        <w:t xml:space="preserve"> have a quick glass of champagne to celebrate Robin’s arrival before the punters arrive back from the beach. Where did you park your car?”</w:t>
      </w:r>
    </w:p>
    <w:p w:rsidRPr="00D73D87" w:rsidR="005A48CE" w:rsidP="00E37332" w:rsidRDefault="005A48CE" w14:paraId="5F1BEAED" w14:textId="0AC8207B">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lastRenderedPageBreak/>
        <w:t xml:space="preserve">“I didn’t want to </w:t>
      </w:r>
      <w:r w:rsidRPr="00D73D87" w:rsidR="00143201">
        <w:rPr>
          <w:rFonts w:ascii="Times New Roman" w:hAnsi="Times New Roman"/>
          <w:sz w:val="24"/>
          <w:szCs w:val="24"/>
          <w:lang w:val="en-GB"/>
        </w:rPr>
        <w:t>leave it</w:t>
      </w:r>
      <w:r w:rsidRPr="00D73D87">
        <w:rPr>
          <w:rFonts w:ascii="Times New Roman" w:hAnsi="Times New Roman"/>
          <w:sz w:val="24"/>
          <w:szCs w:val="24"/>
          <w:lang w:val="en-GB"/>
        </w:rPr>
        <w:t xml:space="preserve"> too far away from the hotel, so squeezed in </w:t>
      </w:r>
      <w:r w:rsidRPr="00D73D87" w:rsidR="00034108">
        <w:rPr>
          <w:rFonts w:ascii="Times New Roman" w:hAnsi="Times New Roman"/>
          <w:sz w:val="24"/>
          <w:szCs w:val="24"/>
          <w:lang w:val="en-GB"/>
        </w:rPr>
        <w:t>behind</w:t>
      </w:r>
      <w:r w:rsidRPr="00D73D87">
        <w:rPr>
          <w:rFonts w:ascii="Times New Roman" w:hAnsi="Times New Roman"/>
          <w:sz w:val="24"/>
          <w:szCs w:val="24"/>
          <w:lang w:val="en-GB"/>
        </w:rPr>
        <w:t xml:space="preserve"> the Rolls. It’s jammed full of my expensive gear and a rather special surprise.”</w:t>
      </w:r>
    </w:p>
    <w:p w:rsidRPr="00D73D87" w:rsidR="005A48CE" w:rsidP="00E37332" w:rsidRDefault="005A48CE" w14:paraId="4D106661" w14:textId="1ABB911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“Something along the </w:t>
      </w:r>
      <w:r w:rsidRPr="00D73D87" w:rsidR="00D3432A">
        <w:rPr>
          <w:rFonts w:ascii="Times New Roman" w:hAnsi="Times New Roman"/>
          <w:sz w:val="24"/>
          <w:szCs w:val="24"/>
          <w:lang w:val="en-GB"/>
        </w:rPr>
        <w:t>jewellery</w:t>
      </w:r>
      <w:r w:rsidRPr="00D73D87">
        <w:rPr>
          <w:rFonts w:ascii="Times New Roman" w:hAnsi="Times New Roman"/>
          <w:sz w:val="24"/>
          <w:szCs w:val="24"/>
          <w:lang w:val="en-GB"/>
        </w:rPr>
        <w:t xml:space="preserve"> line?” said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 “Or even better, tea bags?”</w:t>
      </w:r>
    </w:p>
    <w:p w:rsidRPr="00D73D87" w:rsidR="005A48CE" w:rsidP="00E37332" w:rsidRDefault="005A48CE" w14:paraId="093480BE" w14:textId="11C48733">
      <w:pPr>
        <w:pStyle w:val="CSP-ChapterBodyText-FirstParagraph"/>
        <w:spacing w:line="360" w:lineRule="auto"/>
        <w:ind w:firstLine="720"/>
        <w:jc w:val="left"/>
        <w:rPr>
          <w:del w:author="Gary Smailes" w:date="2024-01-15T16:46:29.952Z" w:id="795393730"/>
          <w:rFonts w:ascii="Times New Roman" w:hAnsi="Times New Roman"/>
          <w:sz w:val="24"/>
          <w:szCs w:val="24"/>
          <w:shd w:val="clear" w:color="auto" w:fill="FFFFFF"/>
          <w:lang w:val="en-GB"/>
        </w:rPr>
      </w:pPr>
      <w:r w:rsidRPr="00D73D87">
        <w:rPr>
          <w:rFonts w:ascii="Times New Roman" w:hAnsi="Times New Roman"/>
          <w:sz w:val="24"/>
          <w:szCs w:val="24"/>
          <w:lang w:val="en-GB"/>
        </w:rPr>
        <w:t xml:space="preserve">“Or Marmite?” yelled the kids as they rushed in and jumped into </w:t>
      </w:r>
      <w:r w:rsidRPr="00D73D87" w:rsidR="0086579C">
        <w:rPr>
          <w:rFonts w:ascii="Times New Roman" w:hAnsi="Times New Roman"/>
          <w:sz w:val="24"/>
          <w:szCs w:val="24"/>
          <w:lang w:val="en-GB"/>
        </w:rPr>
        <w:t>my</w:t>
      </w:r>
      <w:r w:rsidRPr="00D73D87">
        <w:rPr>
          <w:rFonts w:ascii="Times New Roman" w:hAnsi="Times New Roman"/>
          <w:sz w:val="24"/>
          <w:szCs w:val="24"/>
          <w:lang w:val="en-GB"/>
        </w:rPr>
        <w:t xml:space="preserve"> arms.</w:t>
      </w:r>
      <w:r w:rsidRPr="00D73D87" w:rsidR="000626EF">
        <w:rPr>
          <w:rFonts w:ascii="Times New Roman" w:hAnsi="Times New Roman"/>
          <w:sz w:val="24"/>
          <w:szCs w:val="24"/>
          <w:lang w:val="en-GB"/>
        </w:rPr>
        <w:t xml:space="preserve"> </w:t>
      </w:r>
      <w:r w:rsidRPr="00D73D87" w:rsidR="000B54D5">
        <w:rPr>
          <w:rFonts w:ascii="Times New Roman" w:hAnsi="Times New Roman"/>
          <w:sz w:val="24"/>
          <w:szCs w:val="24"/>
          <w:shd w:val="clear" w:color="auto" w:fill="FFFFFF"/>
          <w:lang w:val="en-GB"/>
        </w:rPr>
        <w:t>Sally</w:t>
      </w:r>
      <w:r w:rsidRPr="00D73D87" w:rsidR="004607DE">
        <w:rPr>
          <w:rFonts w:ascii="Times New Roman" w:hAnsi="Times New Roman"/>
          <w:sz w:val="24"/>
          <w:szCs w:val="24"/>
          <w:shd w:val="clear" w:color="auto" w:fill="FFFFFF"/>
          <w:lang w:val="en-GB"/>
        </w:rPr>
        <w:t xml:space="preserve"> was five</w:t>
      </w:r>
      <w:r w:rsidRPr="00D73D87" w:rsidR="00006C77">
        <w:rPr>
          <w:rFonts w:ascii="Times New Roman" w:hAnsi="Times New Roman"/>
          <w:sz w:val="24"/>
          <w:szCs w:val="24"/>
          <w:shd w:val="clear" w:color="auto" w:fill="FFFFFF"/>
          <w:lang w:val="en-GB"/>
        </w:rPr>
        <w:t xml:space="preserve"> </w:t>
      </w:r>
      <w:r w:rsidRPr="00D73D87" w:rsidR="004607DE">
        <w:rPr>
          <w:rFonts w:ascii="Times New Roman" w:hAnsi="Times New Roman"/>
          <w:sz w:val="24"/>
          <w:szCs w:val="24"/>
          <w:shd w:val="clear" w:color="auto" w:fill="FFFFFF"/>
          <w:lang w:val="en-GB"/>
        </w:rPr>
        <w:t xml:space="preserve">years old with shoulder-length dark hair, twinkling brown eyes, and a smile to melt most hearts. </w:t>
      </w:r>
      <w:r w:rsidR="00105E19">
        <w:rPr>
          <w:rFonts w:ascii="Times New Roman" w:hAnsi="Times New Roman"/>
          <w:sz w:val="24"/>
          <w:szCs w:val="24"/>
          <w:shd w:val="clear" w:color="auto" w:fill="FFFFFF"/>
          <w:lang w:val="en-GB"/>
        </w:rPr>
        <w:t>Matthew</w:t>
      </w:r>
      <w:r w:rsidRPr="00D73D87" w:rsidR="00EC3425">
        <w:rPr>
          <w:rFonts w:ascii="Times New Roman" w:hAnsi="Times New Roman"/>
          <w:sz w:val="24"/>
          <w:szCs w:val="24"/>
          <w:shd w:val="clear" w:color="auto" w:fill="FFFFFF"/>
          <w:lang w:val="en-GB"/>
        </w:rPr>
        <w:t xml:space="preserve"> was six</w:t>
      </w:r>
      <w:r w:rsidRPr="00D73D87" w:rsidR="003B3788">
        <w:rPr>
          <w:rFonts w:ascii="Times New Roman" w:hAnsi="Times New Roman"/>
          <w:sz w:val="24"/>
          <w:szCs w:val="24"/>
          <w:shd w:val="clear" w:color="auto" w:fill="FFFFFF"/>
          <w:lang w:val="en-GB"/>
        </w:rPr>
        <w:t>, slightly taller than his sister but</w:t>
      </w:r>
      <w:r w:rsidRPr="00D73D87" w:rsidR="00EC3425">
        <w:rPr>
          <w:rFonts w:ascii="Times New Roman" w:hAnsi="Times New Roman"/>
          <w:sz w:val="24"/>
          <w:szCs w:val="24"/>
          <w:shd w:val="clear" w:color="auto" w:fill="FFFFFF"/>
          <w:lang w:val="en-GB"/>
        </w:rPr>
        <w:t xml:space="preserve"> </w:t>
      </w:r>
      <w:r w:rsidRPr="00D73D87" w:rsidR="00006C77">
        <w:rPr>
          <w:rFonts w:ascii="Times New Roman" w:hAnsi="Times New Roman"/>
          <w:sz w:val="24"/>
          <w:szCs w:val="24"/>
          <w:shd w:val="clear" w:color="auto" w:fill="FFFFFF"/>
          <w:lang w:val="en-GB"/>
        </w:rPr>
        <w:t xml:space="preserve">with </w:t>
      </w:r>
      <w:r w:rsidRPr="00D73D87" w:rsidR="003B3788">
        <w:rPr>
          <w:rFonts w:ascii="Times New Roman" w:hAnsi="Times New Roman"/>
          <w:sz w:val="24"/>
          <w:szCs w:val="24"/>
          <w:shd w:val="clear" w:color="auto" w:fill="FFFFFF"/>
          <w:lang w:val="en-GB"/>
        </w:rPr>
        <w:t>similar hair and eyes</w:t>
      </w:r>
      <w:r w:rsidRPr="00D73D87" w:rsidR="00102650">
        <w:rPr>
          <w:rFonts w:ascii="Times New Roman" w:hAnsi="Times New Roman"/>
          <w:sz w:val="24"/>
          <w:szCs w:val="24"/>
          <w:shd w:val="clear" w:color="auto" w:fill="FFFFFF"/>
          <w:lang w:val="en-GB"/>
        </w:rPr>
        <w:t>. His</w:t>
      </w:r>
      <w:r w:rsidRPr="00D73D87" w:rsidR="00EC3425">
        <w:rPr>
          <w:rFonts w:ascii="Times New Roman" w:hAnsi="Times New Roman"/>
          <w:sz w:val="24"/>
          <w:szCs w:val="24"/>
          <w:shd w:val="clear" w:color="auto" w:fill="FFFFFF"/>
          <w:lang w:val="en-GB"/>
        </w:rPr>
        <w:t xml:space="preserve"> two front teeth</w:t>
      </w:r>
      <w:r w:rsidRPr="00D73D87" w:rsidR="00102650">
        <w:rPr>
          <w:rFonts w:ascii="Times New Roman" w:hAnsi="Times New Roman"/>
          <w:sz w:val="24"/>
          <w:szCs w:val="24"/>
          <w:shd w:val="clear" w:color="auto" w:fill="FFFFFF"/>
          <w:lang w:val="en-GB"/>
        </w:rPr>
        <w:t xml:space="preserve"> were </w:t>
      </w:r>
      <w:r w:rsidRPr="00D73D87" w:rsidR="001E2258">
        <w:rPr>
          <w:rFonts w:ascii="Times New Roman" w:hAnsi="Times New Roman"/>
          <w:sz w:val="24"/>
          <w:szCs w:val="24"/>
          <w:shd w:val="clear" w:color="auto" w:fill="FFFFFF"/>
          <w:lang w:val="en-GB"/>
        </w:rPr>
        <w:t>missing,</w:t>
      </w:r>
      <w:r w:rsidRPr="00D73D87" w:rsidR="00102650">
        <w:rPr>
          <w:rFonts w:ascii="Times New Roman" w:hAnsi="Times New Roman"/>
          <w:sz w:val="24"/>
          <w:szCs w:val="24"/>
          <w:shd w:val="clear" w:color="auto" w:fill="FFFFFF"/>
          <w:lang w:val="en-GB"/>
        </w:rPr>
        <w:t xml:space="preserve"> and he spoke with a lisp.</w:t>
      </w:r>
      <w:ins w:author="Gary Smailes" w:date="2024-01-15T16:46:30.332Z" w:id="308566375">
        <w:r w:rsidRPr="00D73D87" w:rsidR="00102650">
          <w:rPr>
            <w:rFonts w:ascii="Times New Roman" w:hAnsi="Times New Roman"/>
            <w:sz w:val="24"/>
            <w:szCs w:val="24"/>
            <w:shd w:val="clear" w:color="auto" w:fill="FFFFFF"/>
            <w:lang w:val="en-GB"/>
          </w:rPr>
          <w:t xml:space="preserve"> </w:t>
        </w:r>
      </w:ins>
    </w:p>
    <w:p w:rsidRPr="00D73D87" w:rsidR="0086579C" w:rsidP="0C8A1D81" w:rsidRDefault="0086579C" w14:paraId="3DC0D1FB" w14:textId="74C7F147" w14:noSpellErr="1">
      <w:pPr>
        <w:pStyle w:val="CSP-ChapterBodyText-FirstParagraph"/>
        <w:spacing w:line="360" w:lineRule="auto"/>
        <w:ind w:firstLine="0"/>
        <w:jc w:val="left"/>
        <w:rPr>
          <w:rFonts w:ascii="Times New Roman" w:hAnsi="Times New Roman"/>
          <w:sz w:val="24"/>
          <w:szCs w:val="24"/>
          <w:lang w:val="en-GB"/>
        </w:rPr>
        <w:pPrChange w:author="Gary Smailes" w:date="2024-01-15T16:46:29.692Z">
          <w:pPr>
            <w:pStyle w:val="CSP-ChapterBodyText-FirstParagraph"/>
            <w:spacing w:line="360" w:lineRule="auto"/>
            <w:ind w:firstLine="720"/>
            <w:jc w:val="left"/>
          </w:pPr>
        </w:pPrChange>
      </w:pPr>
      <w:r w:rsidRPr="00D73D87">
        <w:rPr>
          <w:rFonts w:ascii="Times New Roman" w:hAnsi="Times New Roman"/>
          <w:sz w:val="24"/>
          <w:szCs w:val="24"/>
          <w:shd w:val="clear" w:color="auto" w:fill="FFFFFF"/>
          <w:lang w:val="en-GB"/>
        </w:rPr>
        <w:t>I hugged and kissed them both. They smelled of</w:t>
      </w:r>
      <w:r w:rsidRPr="00D73D87" w:rsidR="002D6BFD">
        <w:rPr>
          <w:rFonts w:ascii="Times New Roman" w:hAnsi="Times New Roman"/>
          <w:sz w:val="24"/>
          <w:szCs w:val="24"/>
          <w:shd w:val="clear" w:color="auto" w:fill="FFFFFF"/>
          <w:lang w:val="en-GB"/>
        </w:rPr>
        <w:t xml:space="preserve"> </w:t>
      </w:r>
      <w:r w:rsidRPr="00D73D87" w:rsidR="00E36E6C">
        <w:rPr>
          <w:rFonts w:ascii="Times New Roman" w:hAnsi="Times New Roman"/>
          <w:sz w:val="24"/>
          <w:szCs w:val="24"/>
          <w:shd w:val="clear" w:color="auto" w:fill="FFFFFF"/>
          <w:lang w:val="en-GB"/>
        </w:rPr>
        <w:t xml:space="preserve">coconut </w:t>
      </w:r>
      <w:r w:rsidRPr="00D73D87" w:rsidR="002D6BFD">
        <w:rPr>
          <w:rFonts w:ascii="Times New Roman" w:hAnsi="Times New Roman"/>
          <w:sz w:val="24"/>
          <w:szCs w:val="24"/>
          <w:shd w:val="clear" w:color="auto" w:fill="FFFFFF"/>
          <w:lang w:val="en-GB"/>
        </w:rPr>
        <w:t>sun lotion.</w:t>
      </w:r>
    </w:p>
    <w:p w:rsidRPr="00D73D87" w:rsidR="005A48CE" w:rsidP="00E37332" w:rsidRDefault="005A48CE" w14:paraId="3E3BA2E9" w14:textId="10A75F3D">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“You pour the drinks, </w:t>
      </w:r>
      <w:r w:rsidR="00105E19">
        <w:rPr>
          <w:rFonts w:ascii="Times New Roman" w:hAnsi="Times New Roman"/>
          <w:sz w:val="24"/>
          <w:szCs w:val="24"/>
          <w:lang w:val="en-GB"/>
        </w:rPr>
        <w:t>Mark</w:t>
      </w:r>
      <w:r w:rsidRPr="00D73D87">
        <w:rPr>
          <w:rFonts w:ascii="Times New Roman" w:hAnsi="Times New Roman"/>
          <w:sz w:val="24"/>
          <w:szCs w:val="24"/>
          <w:lang w:val="en-GB"/>
        </w:rPr>
        <w:t xml:space="preserve">,” </w:t>
      </w:r>
      <w:r w:rsidRPr="00D73D87" w:rsidR="004277D8">
        <w:rPr>
          <w:rFonts w:ascii="Times New Roman" w:hAnsi="Times New Roman"/>
          <w:sz w:val="24"/>
          <w:szCs w:val="24"/>
          <w:lang w:val="en-GB"/>
        </w:rPr>
        <w:t xml:space="preserve">I said </w:t>
      </w:r>
      <w:r w:rsidRPr="00D73D87">
        <w:rPr>
          <w:rFonts w:ascii="Times New Roman" w:hAnsi="Times New Roman"/>
          <w:sz w:val="24"/>
          <w:szCs w:val="24"/>
          <w:lang w:val="en-GB"/>
        </w:rPr>
        <w:t xml:space="preserve">lowering </w:t>
      </w:r>
      <w:r w:rsidR="00105E19">
        <w:rPr>
          <w:rFonts w:ascii="Times New Roman" w:hAnsi="Times New Roman"/>
          <w:sz w:val="24"/>
          <w:szCs w:val="24"/>
          <w:lang w:val="en-GB"/>
        </w:rPr>
        <w:t>Matthew</w:t>
      </w:r>
      <w:r w:rsidRPr="00D73D87">
        <w:rPr>
          <w:rFonts w:ascii="Times New Roman" w:hAnsi="Times New Roman"/>
          <w:sz w:val="24"/>
          <w:szCs w:val="24"/>
          <w:lang w:val="en-GB"/>
        </w:rPr>
        <w:t xml:space="preserve"> and </w:t>
      </w:r>
      <w:r w:rsidRPr="00D73D87" w:rsidR="000B54D5">
        <w:rPr>
          <w:rFonts w:ascii="Times New Roman" w:hAnsi="Times New Roman"/>
          <w:sz w:val="24"/>
          <w:szCs w:val="24"/>
          <w:lang w:val="en-GB"/>
        </w:rPr>
        <w:t>Sally</w:t>
      </w:r>
      <w:r w:rsidRPr="00D73D87">
        <w:rPr>
          <w:rFonts w:ascii="Times New Roman" w:hAnsi="Times New Roman"/>
          <w:sz w:val="24"/>
          <w:szCs w:val="24"/>
          <w:lang w:val="en-GB"/>
        </w:rPr>
        <w:t>. “I’ll go fetch.”</w:t>
      </w:r>
    </w:p>
    <w:p w:rsidRPr="00D73D87" w:rsidR="005A48CE" w:rsidP="00E37332" w:rsidRDefault="00105E19" w14:paraId="10E58CBB" w14:textId="3B3E23C4">
      <w:pPr>
        <w:pStyle w:val="CSP-ChapterBodyText-FirstParagraph"/>
        <w:spacing w:line="360" w:lineRule="auto"/>
        <w:ind w:firstLine="720"/>
        <w:jc w:val="left"/>
        <w:rPr>
          <w:rFonts w:ascii="Times New Roman" w:hAnsi="Times New Roman"/>
          <w:sz w:val="24"/>
          <w:szCs w:val="24"/>
          <w:lang w:val="en-GB"/>
        </w:rPr>
      </w:pPr>
      <w:r>
        <w:rPr>
          <w:rFonts w:ascii="Times New Roman" w:hAnsi="Times New Roman"/>
          <w:sz w:val="24"/>
          <w:szCs w:val="24"/>
          <w:lang w:val="en-GB"/>
        </w:rPr>
        <w:t>Mark</w:t>
      </w:r>
      <w:r w:rsidRPr="00D73D87" w:rsidR="00C157E1">
        <w:rPr>
          <w:rFonts w:ascii="Times New Roman" w:hAnsi="Times New Roman"/>
          <w:sz w:val="24"/>
          <w:szCs w:val="24"/>
          <w:lang w:val="en-GB"/>
        </w:rPr>
        <w:t xml:space="preserve"> </w:t>
      </w:r>
      <w:r w:rsidRPr="00D73D87" w:rsidR="005A48CE">
        <w:rPr>
          <w:rFonts w:ascii="Times New Roman" w:hAnsi="Times New Roman"/>
          <w:sz w:val="24"/>
          <w:szCs w:val="24"/>
          <w:lang w:val="en-GB"/>
        </w:rPr>
        <w:t xml:space="preserve">stomped off to open the champagne. Two minutes later, </w:t>
      </w:r>
      <w:r w:rsidRPr="00D73D87" w:rsidR="008371F4">
        <w:rPr>
          <w:rFonts w:ascii="Times New Roman" w:hAnsi="Times New Roman"/>
          <w:sz w:val="24"/>
          <w:szCs w:val="24"/>
          <w:lang w:val="en-GB"/>
        </w:rPr>
        <w:t>I</w:t>
      </w:r>
      <w:r w:rsidRPr="00D73D87" w:rsidR="005A48CE">
        <w:rPr>
          <w:rFonts w:ascii="Times New Roman" w:hAnsi="Times New Roman"/>
          <w:sz w:val="24"/>
          <w:szCs w:val="24"/>
          <w:lang w:val="en-GB"/>
        </w:rPr>
        <w:t xml:space="preserve"> returned carrying </w:t>
      </w:r>
      <w:r w:rsidRPr="00D73D87" w:rsidR="008371F4">
        <w:rPr>
          <w:rFonts w:ascii="Times New Roman" w:hAnsi="Times New Roman"/>
          <w:sz w:val="24"/>
          <w:szCs w:val="24"/>
          <w:lang w:val="en-GB"/>
        </w:rPr>
        <w:t>the</w:t>
      </w:r>
      <w:r w:rsidRPr="00D73D87" w:rsidR="005A48CE">
        <w:rPr>
          <w:rFonts w:ascii="Times New Roman" w:hAnsi="Times New Roman"/>
          <w:sz w:val="24"/>
          <w:szCs w:val="24"/>
          <w:lang w:val="en-GB"/>
        </w:rPr>
        <w:t xml:space="preserve"> large, heavy box</w:t>
      </w:r>
      <w:r w:rsidRPr="00D73D87" w:rsidR="008371F4">
        <w:rPr>
          <w:rFonts w:ascii="Times New Roman" w:hAnsi="Times New Roman"/>
          <w:sz w:val="24"/>
          <w:szCs w:val="24"/>
          <w:lang w:val="en-GB"/>
        </w:rPr>
        <w:t xml:space="preserve"> from the front seat</w:t>
      </w:r>
      <w:r w:rsidRPr="00D73D87" w:rsidR="005A48CE">
        <w:rPr>
          <w:rFonts w:ascii="Times New Roman" w:hAnsi="Times New Roman"/>
          <w:sz w:val="24"/>
          <w:szCs w:val="24"/>
          <w:lang w:val="en-GB"/>
        </w:rPr>
        <w:t xml:space="preserve">. </w:t>
      </w:r>
      <w:r w:rsidRPr="00D73D87" w:rsidR="008371F4">
        <w:rPr>
          <w:rFonts w:ascii="Times New Roman" w:hAnsi="Times New Roman"/>
          <w:sz w:val="24"/>
          <w:szCs w:val="24"/>
          <w:lang w:val="en-GB"/>
        </w:rPr>
        <w:t>I</w:t>
      </w:r>
      <w:r w:rsidRPr="00D73D87" w:rsidR="005A48CE">
        <w:rPr>
          <w:rFonts w:ascii="Times New Roman" w:hAnsi="Times New Roman"/>
          <w:sz w:val="24"/>
          <w:szCs w:val="24"/>
          <w:lang w:val="en-GB"/>
        </w:rPr>
        <w:t xml:space="preserve"> plonked it on the bar, ripped off the sealing tape, and heaved out a </w:t>
      </w:r>
      <w:r w:rsidRPr="00D73D87" w:rsidR="008E6E48">
        <w:rPr>
          <w:rFonts w:ascii="Times New Roman" w:hAnsi="Times New Roman"/>
          <w:sz w:val="24"/>
          <w:szCs w:val="24"/>
          <w:lang w:val="en-GB"/>
        </w:rPr>
        <w:t xml:space="preserve">white </w:t>
      </w:r>
      <w:r w:rsidRPr="00D73D87" w:rsidR="005A48CE">
        <w:rPr>
          <w:rFonts w:ascii="Times New Roman" w:hAnsi="Times New Roman"/>
          <w:sz w:val="24"/>
          <w:szCs w:val="24"/>
          <w:lang w:val="en-GB"/>
        </w:rPr>
        <w:t>machine with a window</w:t>
      </w:r>
      <w:r w:rsidRPr="00D73D87" w:rsidR="008E6E48">
        <w:rPr>
          <w:rFonts w:ascii="Times New Roman" w:hAnsi="Times New Roman"/>
          <w:sz w:val="24"/>
          <w:szCs w:val="24"/>
          <w:lang w:val="en-GB"/>
        </w:rPr>
        <w:t xml:space="preserve"> in the front door</w:t>
      </w:r>
      <w:r w:rsidRPr="00D73D87" w:rsidR="005A48CE">
        <w:rPr>
          <w:rFonts w:ascii="Times New Roman" w:hAnsi="Times New Roman"/>
          <w:sz w:val="24"/>
          <w:szCs w:val="24"/>
          <w:lang w:val="en-GB"/>
        </w:rPr>
        <w:t>. Everyone gathered around, straining to see what it was.</w:t>
      </w:r>
    </w:p>
    <w:p w:rsidRPr="00D73D87" w:rsidR="005A48CE" w:rsidP="00E37332" w:rsidRDefault="005A48CE" w14:paraId="51548B5E" w14:textId="3C484104">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“Duh, English TV doesn’t work here,” said </w:t>
      </w:r>
      <w:r w:rsidR="00105E19">
        <w:rPr>
          <w:rFonts w:ascii="Times New Roman" w:hAnsi="Times New Roman"/>
          <w:sz w:val="24"/>
          <w:szCs w:val="24"/>
          <w:lang w:val="en-GB"/>
        </w:rPr>
        <w:t>Mark</w:t>
      </w:r>
      <w:r w:rsidRPr="00D73D87">
        <w:rPr>
          <w:rFonts w:ascii="Times New Roman" w:hAnsi="Times New Roman"/>
          <w:sz w:val="24"/>
          <w:szCs w:val="24"/>
          <w:lang w:val="en-GB"/>
        </w:rPr>
        <w:t xml:space="preserve"> popping the cork and spilling half the champagne over the bar.</w:t>
      </w:r>
    </w:p>
    <w:p w:rsidRPr="00D73D87" w:rsidR="005A48CE" w:rsidP="00E37332" w:rsidRDefault="005A48CE" w14:paraId="33738026" w14:textId="675F4D28">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“It’s a microwave oven,” </w:t>
      </w:r>
      <w:r w:rsidRPr="00D73D87" w:rsidR="0073247A">
        <w:rPr>
          <w:rFonts w:ascii="Times New Roman" w:hAnsi="Times New Roman"/>
          <w:sz w:val="24"/>
          <w:szCs w:val="24"/>
          <w:lang w:val="en-GB"/>
        </w:rPr>
        <w:t>I said.</w:t>
      </w:r>
    </w:p>
    <w:p w:rsidRPr="00D73D87" w:rsidR="005A48CE" w:rsidP="00E37332" w:rsidRDefault="005A48CE" w14:paraId="7107F3F7" w14:textId="1A041C13">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“We have an oven,” said </w:t>
      </w:r>
      <w:r w:rsidR="00105E19">
        <w:rPr>
          <w:rFonts w:ascii="Times New Roman" w:hAnsi="Times New Roman"/>
          <w:sz w:val="24"/>
          <w:szCs w:val="24"/>
          <w:lang w:val="en-GB"/>
        </w:rPr>
        <w:t>Mark</w:t>
      </w:r>
      <w:r w:rsidRPr="00D73D87">
        <w:rPr>
          <w:rFonts w:ascii="Times New Roman" w:hAnsi="Times New Roman"/>
          <w:sz w:val="24"/>
          <w:szCs w:val="24"/>
          <w:lang w:val="en-GB"/>
        </w:rPr>
        <w:t>.</w:t>
      </w:r>
    </w:p>
    <w:p w:rsidRPr="00D73D87" w:rsidR="005A48CE" w:rsidP="00E37332" w:rsidRDefault="005A48CE" w14:paraId="5927337B" w14:textId="640E948D">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“It’s the latest technology,” </w:t>
      </w:r>
      <w:r w:rsidRPr="00D73D87" w:rsidR="0073247A">
        <w:rPr>
          <w:rFonts w:ascii="Times New Roman" w:hAnsi="Times New Roman"/>
          <w:sz w:val="24"/>
          <w:szCs w:val="24"/>
          <w:lang w:val="en-GB"/>
        </w:rPr>
        <w:t>I said</w:t>
      </w:r>
      <w:r w:rsidRPr="00D73D87">
        <w:rPr>
          <w:rFonts w:ascii="Times New Roman" w:hAnsi="Times New Roman"/>
          <w:sz w:val="24"/>
          <w:szCs w:val="24"/>
          <w:lang w:val="en-GB"/>
        </w:rPr>
        <w:t>. “It can defrost a frozen cottage pie in three minutes.”</w:t>
      </w:r>
    </w:p>
    <w:p w:rsidRPr="00D73D87" w:rsidR="005A48CE" w:rsidP="00E37332" w:rsidRDefault="005A48CE" w14:paraId="4FEECD20" w14:textId="1CE7C680">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“Amazing,” said </w:t>
      </w:r>
      <w:r w:rsidR="00105E19">
        <w:rPr>
          <w:rFonts w:ascii="Times New Roman" w:hAnsi="Times New Roman"/>
          <w:sz w:val="24"/>
          <w:szCs w:val="24"/>
          <w:lang w:val="en-GB"/>
        </w:rPr>
        <w:t>Susan</w:t>
      </w:r>
      <w:r w:rsidRPr="00D73D87" w:rsidR="00CE4AAA">
        <w:rPr>
          <w:rFonts w:ascii="Times New Roman" w:hAnsi="Times New Roman"/>
          <w:sz w:val="24"/>
          <w:szCs w:val="24"/>
          <w:lang w:val="en-GB"/>
        </w:rPr>
        <w:t xml:space="preserve">, </w:t>
      </w:r>
      <w:r w:rsidR="00105E19">
        <w:rPr>
          <w:rFonts w:ascii="Times New Roman" w:hAnsi="Times New Roman"/>
          <w:sz w:val="24"/>
          <w:szCs w:val="24"/>
          <w:lang w:val="en-GB"/>
        </w:rPr>
        <w:t>Mark</w:t>
      </w:r>
      <w:r w:rsidRPr="00D73D87" w:rsidR="00CE4AAA">
        <w:rPr>
          <w:rFonts w:ascii="Times New Roman" w:hAnsi="Times New Roman"/>
          <w:sz w:val="24"/>
          <w:szCs w:val="24"/>
          <w:lang w:val="en-GB"/>
        </w:rPr>
        <w:t>’s wife</w:t>
      </w:r>
      <w:r w:rsidRPr="00D73D87" w:rsidR="0014016A">
        <w:rPr>
          <w:rFonts w:ascii="Times New Roman" w:hAnsi="Times New Roman"/>
          <w:sz w:val="24"/>
          <w:szCs w:val="24"/>
          <w:lang w:val="en-GB"/>
        </w:rPr>
        <w:t xml:space="preserve"> joining </w:t>
      </w:r>
      <w:r w:rsidRPr="00D73D87" w:rsidR="00C2436E">
        <w:rPr>
          <w:rFonts w:ascii="Times New Roman" w:hAnsi="Times New Roman"/>
          <w:sz w:val="24"/>
          <w:szCs w:val="24"/>
          <w:lang w:val="en-GB"/>
        </w:rPr>
        <w:t xml:space="preserve">us. </w:t>
      </w:r>
      <w:r w:rsidRPr="00D73D87" w:rsidR="00A34A35">
        <w:rPr>
          <w:rFonts w:ascii="Times New Roman" w:hAnsi="Times New Roman"/>
          <w:sz w:val="24"/>
          <w:szCs w:val="24"/>
          <w:lang w:val="en-GB"/>
        </w:rPr>
        <w:t xml:space="preserve">Thankfully, </w:t>
      </w:r>
      <w:r w:rsidR="00437747">
        <w:rPr>
          <w:rFonts w:ascii="Times New Roman" w:hAnsi="Times New Roman"/>
          <w:sz w:val="24"/>
          <w:szCs w:val="24"/>
          <w:lang w:val="en-GB"/>
        </w:rPr>
        <w:t>Mark</w:t>
      </w:r>
      <w:r w:rsidRPr="00D73D87" w:rsidR="00A34A35">
        <w:rPr>
          <w:rFonts w:ascii="Times New Roman" w:hAnsi="Times New Roman"/>
          <w:sz w:val="24"/>
          <w:szCs w:val="24"/>
          <w:lang w:val="en-GB"/>
        </w:rPr>
        <w:t xml:space="preserve"> had married this lovely lady</w:t>
      </w:r>
      <w:r w:rsidRPr="00D73D87" w:rsidR="00C2436E">
        <w:rPr>
          <w:rFonts w:ascii="Times New Roman" w:hAnsi="Times New Roman"/>
          <w:sz w:val="24"/>
          <w:szCs w:val="24"/>
          <w:lang w:val="en-GB"/>
        </w:rPr>
        <w:t xml:space="preserve"> </w:t>
      </w:r>
      <w:r w:rsidRPr="00D73D87" w:rsidR="00D31805">
        <w:rPr>
          <w:rFonts w:ascii="Times New Roman" w:hAnsi="Times New Roman"/>
          <w:sz w:val="24"/>
          <w:szCs w:val="24"/>
          <w:lang w:val="en-GB"/>
        </w:rPr>
        <w:t>in her mid-twenties with long blond hair and hazel eyes</w:t>
      </w:r>
      <w:r w:rsidRPr="00D73D87" w:rsidR="00CE4AAA">
        <w:rPr>
          <w:rFonts w:ascii="Times New Roman" w:hAnsi="Times New Roman"/>
          <w:sz w:val="24"/>
          <w:szCs w:val="24"/>
          <w:lang w:val="en-GB"/>
        </w:rPr>
        <w:t>.</w:t>
      </w:r>
      <w:r w:rsidRPr="00D73D87">
        <w:rPr>
          <w:rFonts w:ascii="Times New Roman" w:hAnsi="Times New Roman"/>
          <w:sz w:val="24"/>
          <w:szCs w:val="24"/>
          <w:lang w:val="en-GB"/>
        </w:rPr>
        <w:t xml:space="preserve"> </w:t>
      </w:r>
      <w:r w:rsidRPr="00D73D87" w:rsidR="00A34A35">
        <w:rPr>
          <w:rFonts w:ascii="Times New Roman" w:hAnsi="Times New Roman"/>
          <w:sz w:val="24"/>
          <w:szCs w:val="24"/>
          <w:lang w:val="en-GB"/>
        </w:rPr>
        <w:t xml:space="preserve">She </w:t>
      </w:r>
      <w:r w:rsidRPr="00D73D87" w:rsidR="00326C0D">
        <w:rPr>
          <w:rFonts w:ascii="Times New Roman" w:hAnsi="Times New Roman"/>
          <w:sz w:val="24"/>
          <w:szCs w:val="24"/>
          <w:lang w:val="en-GB"/>
        </w:rPr>
        <w:t>tolerated my brother’s mood swings</w:t>
      </w:r>
      <w:r w:rsidRPr="00D73D87" w:rsidR="00BF5502">
        <w:rPr>
          <w:rFonts w:ascii="Times New Roman" w:hAnsi="Times New Roman"/>
          <w:sz w:val="24"/>
          <w:szCs w:val="24"/>
          <w:lang w:val="en-GB"/>
        </w:rPr>
        <w:t>,</w:t>
      </w:r>
      <w:r w:rsidRPr="00D73D87" w:rsidR="00326C0D">
        <w:rPr>
          <w:rFonts w:ascii="Times New Roman" w:hAnsi="Times New Roman"/>
          <w:sz w:val="24"/>
          <w:szCs w:val="24"/>
          <w:lang w:val="en-GB"/>
        </w:rPr>
        <w:t xml:space="preserve"> </w:t>
      </w:r>
      <w:r w:rsidRPr="00D73D87" w:rsidR="00A34A35">
        <w:rPr>
          <w:rFonts w:ascii="Times New Roman" w:hAnsi="Times New Roman"/>
          <w:sz w:val="24"/>
          <w:szCs w:val="24"/>
          <w:lang w:val="en-GB"/>
        </w:rPr>
        <w:t>was</w:t>
      </w:r>
      <w:r w:rsidRPr="00D73D87" w:rsidR="00A34A35">
        <w:rPr>
          <w:rFonts w:ascii="Times New Roman" w:hAnsi="Times New Roman"/>
          <w:sz w:val="24"/>
          <w:szCs w:val="24"/>
          <w:shd w:val="clear" w:color="auto" w:fill="FFFFFF"/>
          <w:lang w:val="en-GB"/>
        </w:rPr>
        <w:t xml:space="preserve"> organized and practical</w:t>
      </w:r>
      <w:r w:rsidRPr="00D73D87" w:rsidR="00326C0D">
        <w:rPr>
          <w:rFonts w:ascii="Times New Roman" w:hAnsi="Times New Roman"/>
          <w:sz w:val="24"/>
          <w:szCs w:val="24"/>
          <w:shd w:val="clear" w:color="auto" w:fill="FFFFFF"/>
          <w:lang w:val="en-GB"/>
        </w:rPr>
        <w:t xml:space="preserve">. </w:t>
      </w:r>
      <w:r w:rsidRPr="00D73D87">
        <w:rPr>
          <w:rFonts w:ascii="Times New Roman" w:hAnsi="Times New Roman"/>
          <w:sz w:val="24"/>
          <w:szCs w:val="24"/>
          <w:lang w:val="en-GB"/>
        </w:rPr>
        <w:t xml:space="preserve">“Now </w:t>
      </w:r>
      <w:r w:rsidRPr="00D73D87" w:rsidR="0073247A">
        <w:rPr>
          <w:rFonts w:ascii="Times New Roman" w:hAnsi="Times New Roman"/>
          <w:sz w:val="24"/>
          <w:szCs w:val="24"/>
          <w:lang w:val="en-GB"/>
        </w:rPr>
        <w:t>the chef</w:t>
      </w:r>
      <w:r w:rsidRPr="00D73D87">
        <w:rPr>
          <w:rFonts w:ascii="Times New Roman" w:hAnsi="Times New Roman"/>
          <w:sz w:val="24"/>
          <w:szCs w:val="24"/>
          <w:lang w:val="en-GB"/>
        </w:rPr>
        <w:t xml:space="preserve"> can batch-make everything in advance and pull out a frozen one when needed. It’s a game-changer and the first I’ve seen in Nerja.”</w:t>
      </w:r>
    </w:p>
    <w:p w:rsidRPr="00D73D87" w:rsidR="005A48CE" w:rsidP="00E37332" w:rsidRDefault="005A48CE" w14:paraId="17401D7E" w14:textId="77A46CD5">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“Then let’s drink to the microwave,” said </w:t>
      </w:r>
      <w:r w:rsidRPr="00D73D87" w:rsidR="00D3432A">
        <w:rPr>
          <w:rFonts w:ascii="Times New Roman" w:hAnsi="Times New Roman"/>
          <w:sz w:val="24"/>
          <w:szCs w:val="24"/>
          <w:lang w:val="en-GB"/>
        </w:rPr>
        <w:t>Jack</w:t>
      </w:r>
      <w:r w:rsidRPr="00D73D87">
        <w:rPr>
          <w:rFonts w:ascii="Times New Roman" w:hAnsi="Times New Roman"/>
          <w:sz w:val="24"/>
          <w:szCs w:val="24"/>
          <w:lang w:val="en-GB"/>
        </w:rPr>
        <w:t>. “Was it expensive?”</w:t>
      </w:r>
    </w:p>
    <w:p w:rsidRPr="00D73D87" w:rsidR="005A48CE" w:rsidP="00E37332" w:rsidRDefault="005A48CE" w14:paraId="11B82E96" w14:textId="4F383C69">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“Don’t worry, </w:t>
      </w:r>
      <w:r w:rsidR="00C37F86">
        <w:rPr>
          <w:rFonts w:ascii="Times New Roman" w:hAnsi="Times New Roman"/>
          <w:sz w:val="24"/>
          <w:szCs w:val="24"/>
          <w:lang w:val="en-GB"/>
        </w:rPr>
        <w:t>d</w:t>
      </w:r>
      <w:r w:rsidRPr="00D73D87">
        <w:rPr>
          <w:rFonts w:ascii="Times New Roman" w:hAnsi="Times New Roman"/>
          <w:sz w:val="24"/>
          <w:szCs w:val="24"/>
          <w:lang w:val="en-GB"/>
        </w:rPr>
        <w:t xml:space="preserve">ad,” </w:t>
      </w:r>
      <w:r w:rsidRPr="00D73D87" w:rsidR="00A1018C">
        <w:rPr>
          <w:rFonts w:ascii="Times New Roman" w:hAnsi="Times New Roman"/>
          <w:sz w:val="24"/>
          <w:szCs w:val="24"/>
          <w:lang w:val="en-GB"/>
        </w:rPr>
        <w:t>I said</w:t>
      </w:r>
      <w:r w:rsidRPr="00D73D87">
        <w:rPr>
          <w:rFonts w:ascii="Times New Roman" w:hAnsi="Times New Roman"/>
          <w:sz w:val="24"/>
          <w:szCs w:val="24"/>
          <w:lang w:val="en-GB"/>
        </w:rPr>
        <w:t>. “It’s my treat.”</w:t>
      </w:r>
    </w:p>
    <w:p w:rsidRPr="00D73D87" w:rsidR="005A48CE" w:rsidP="00E37332" w:rsidRDefault="005A48CE" w14:paraId="61DFF2BA" w14:textId="61659AE1">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“Must be money in this DJ lark,” said </w:t>
      </w:r>
      <w:r w:rsidR="001D5E46">
        <w:rPr>
          <w:rFonts w:ascii="Times New Roman" w:hAnsi="Times New Roman"/>
          <w:sz w:val="24"/>
          <w:szCs w:val="24"/>
          <w:lang w:val="en-GB"/>
        </w:rPr>
        <w:t>Mark.</w:t>
      </w:r>
    </w:p>
    <w:p w:rsidRPr="00D73D87" w:rsidR="005A48CE" w:rsidP="00E37332" w:rsidRDefault="005A48CE" w14:paraId="676FB949" w14:textId="3431D7B3">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“Can’t complain,” </w:t>
      </w:r>
      <w:r w:rsidRPr="00D73D87" w:rsidR="00A1018C">
        <w:rPr>
          <w:rFonts w:ascii="Times New Roman" w:hAnsi="Times New Roman"/>
          <w:sz w:val="24"/>
          <w:szCs w:val="24"/>
          <w:lang w:val="en-GB"/>
        </w:rPr>
        <w:t>I said.</w:t>
      </w:r>
    </w:p>
    <w:p w:rsidRPr="00D73D87" w:rsidR="00753CA1" w:rsidP="00E37332" w:rsidRDefault="00753CA1" w14:paraId="772C495F" w14:textId="471CDE61">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“Then why give it up?” said </w:t>
      </w:r>
      <w:r w:rsidR="00105E19">
        <w:rPr>
          <w:rFonts w:ascii="Times New Roman" w:hAnsi="Times New Roman"/>
          <w:sz w:val="24"/>
          <w:szCs w:val="24"/>
          <w:lang w:val="en-GB"/>
        </w:rPr>
        <w:t>Mark</w:t>
      </w:r>
      <w:r w:rsidRPr="00D73D87" w:rsidR="0097132A">
        <w:rPr>
          <w:rFonts w:ascii="Times New Roman" w:hAnsi="Times New Roman"/>
          <w:sz w:val="24"/>
          <w:szCs w:val="24"/>
          <w:lang w:val="en-GB"/>
        </w:rPr>
        <w:t>. “There’s nothing</w:t>
      </w:r>
      <w:r w:rsidRPr="00D73D87" w:rsidR="00DE12CA">
        <w:rPr>
          <w:rFonts w:ascii="Times New Roman" w:hAnsi="Times New Roman"/>
          <w:sz w:val="24"/>
          <w:szCs w:val="24"/>
          <w:lang w:val="en-GB"/>
        </w:rPr>
        <w:t xml:space="preserve"> to do</w:t>
      </w:r>
      <w:r w:rsidRPr="00D73D87" w:rsidR="0097132A">
        <w:rPr>
          <w:rFonts w:ascii="Times New Roman" w:hAnsi="Times New Roman"/>
          <w:sz w:val="24"/>
          <w:szCs w:val="24"/>
          <w:lang w:val="en-GB"/>
        </w:rPr>
        <w:t xml:space="preserve"> here where you can earn good money. It’s like slave labour</w:t>
      </w:r>
      <w:r w:rsidRPr="00D73D87" w:rsidR="00DE12CA">
        <w:rPr>
          <w:rFonts w:ascii="Times New Roman" w:hAnsi="Times New Roman"/>
          <w:sz w:val="24"/>
          <w:szCs w:val="24"/>
          <w:lang w:val="en-GB"/>
        </w:rPr>
        <w:t>.”</w:t>
      </w:r>
    </w:p>
    <w:p w:rsidRPr="00D73D87" w:rsidR="00D631BC" w:rsidP="00E37332" w:rsidRDefault="00D631BC" w14:paraId="09886741" w14:textId="4DC084DE">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“Now </w:t>
      </w:r>
      <w:r w:rsidR="00105E19">
        <w:rPr>
          <w:rFonts w:ascii="Times New Roman" w:hAnsi="Times New Roman"/>
          <w:sz w:val="24"/>
          <w:szCs w:val="24"/>
          <w:lang w:val="en-GB"/>
        </w:rPr>
        <w:t>Mark</w:t>
      </w:r>
      <w:r w:rsidRPr="00D73D87">
        <w:rPr>
          <w:rFonts w:ascii="Times New Roman" w:hAnsi="Times New Roman"/>
          <w:sz w:val="24"/>
          <w:szCs w:val="24"/>
          <w:lang w:val="en-GB"/>
        </w:rPr>
        <w:t xml:space="preserve">,” said </w:t>
      </w:r>
      <w:r w:rsidRPr="00D73D87" w:rsidR="00D3432A">
        <w:rPr>
          <w:rFonts w:ascii="Times New Roman" w:hAnsi="Times New Roman"/>
          <w:sz w:val="24"/>
          <w:szCs w:val="24"/>
          <w:lang w:val="en-GB"/>
        </w:rPr>
        <w:t>Jack</w:t>
      </w:r>
      <w:r w:rsidRPr="00D73D87">
        <w:rPr>
          <w:rFonts w:ascii="Times New Roman" w:hAnsi="Times New Roman"/>
          <w:sz w:val="24"/>
          <w:szCs w:val="24"/>
          <w:lang w:val="en-GB"/>
        </w:rPr>
        <w:t>. “That’s not the way to think.</w:t>
      </w:r>
      <w:r w:rsidRPr="00D73D87" w:rsidR="00FF043C">
        <w:rPr>
          <w:rFonts w:ascii="Times New Roman" w:hAnsi="Times New Roman"/>
          <w:sz w:val="24"/>
          <w:szCs w:val="24"/>
          <w:lang w:val="en-GB"/>
        </w:rPr>
        <w:t xml:space="preserve"> We are inve</w:t>
      </w:r>
      <w:r w:rsidRPr="00D73D87" w:rsidR="00CA4A3D">
        <w:rPr>
          <w:rFonts w:ascii="Times New Roman" w:hAnsi="Times New Roman"/>
          <w:sz w:val="24"/>
          <w:szCs w:val="24"/>
          <w:lang w:val="en-GB"/>
        </w:rPr>
        <w:t>s</w:t>
      </w:r>
      <w:r w:rsidRPr="00D73D87" w:rsidR="00FF043C">
        <w:rPr>
          <w:rFonts w:ascii="Times New Roman" w:hAnsi="Times New Roman"/>
          <w:sz w:val="24"/>
          <w:szCs w:val="24"/>
          <w:lang w:val="en-GB"/>
        </w:rPr>
        <w:t xml:space="preserve">ting our time and money into </w:t>
      </w:r>
      <w:r w:rsidRPr="00D73D87" w:rsidR="0002365C">
        <w:rPr>
          <w:rFonts w:ascii="Times New Roman" w:hAnsi="Times New Roman"/>
          <w:sz w:val="24"/>
          <w:szCs w:val="24"/>
          <w:lang w:val="en-GB"/>
        </w:rPr>
        <w:t xml:space="preserve">building </w:t>
      </w:r>
      <w:r w:rsidRPr="00D73D87" w:rsidR="00FF043C">
        <w:rPr>
          <w:rFonts w:ascii="Times New Roman" w:hAnsi="Times New Roman"/>
          <w:sz w:val="24"/>
          <w:szCs w:val="24"/>
          <w:lang w:val="en-GB"/>
        </w:rPr>
        <w:t xml:space="preserve">our own business </w:t>
      </w:r>
      <w:r w:rsidRPr="00D73D87" w:rsidR="00CA4A3D">
        <w:rPr>
          <w:rFonts w:ascii="Times New Roman" w:hAnsi="Times New Roman"/>
          <w:sz w:val="24"/>
          <w:szCs w:val="24"/>
          <w:lang w:val="en-GB"/>
        </w:rPr>
        <w:t>which,</w:t>
      </w:r>
      <w:r w:rsidRPr="00D73D87" w:rsidR="00FF043C">
        <w:rPr>
          <w:rFonts w:ascii="Times New Roman" w:hAnsi="Times New Roman"/>
          <w:sz w:val="24"/>
          <w:szCs w:val="24"/>
          <w:lang w:val="en-GB"/>
        </w:rPr>
        <w:t xml:space="preserve"> when we sell it</w:t>
      </w:r>
      <w:r w:rsidRPr="00D73D87" w:rsidR="0002365C">
        <w:rPr>
          <w:rFonts w:ascii="Times New Roman" w:hAnsi="Times New Roman"/>
          <w:sz w:val="24"/>
          <w:szCs w:val="24"/>
          <w:lang w:val="en-GB"/>
        </w:rPr>
        <w:t xml:space="preserve"> in ten years or so</w:t>
      </w:r>
      <w:r w:rsidRPr="00D73D87" w:rsidR="00CA4A3D">
        <w:rPr>
          <w:rFonts w:ascii="Times New Roman" w:hAnsi="Times New Roman"/>
          <w:sz w:val="24"/>
          <w:szCs w:val="24"/>
          <w:lang w:val="en-GB"/>
        </w:rPr>
        <w:t>,</w:t>
      </w:r>
      <w:r w:rsidRPr="00D73D87" w:rsidR="00FF043C">
        <w:rPr>
          <w:rFonts w:ascii="Times New Roman" w:hAnsi="Times New Roman"/>
          <w:sz w:val="24"/>
          <w:szCs w:val="24"/>
          <w:lang w:val="en-GB"/>
        </w:rPr>
        <w:t xml:space="preserve"> will give us a substantial capital gain.”</w:t>
      </w:r>
    </w:p>
    <w:p w:rsidRPr="00D73D87" w:rsidR="00B06694" w:rsidP="00E37332" w:rsidRDefault="0002365C" w14:paraId="55186112" w14:textId="267AB426">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lastRenderedPageBreak/>
        <w:t>“</w:t>
      </w:r>
      <w:r w:rsidRPr="00D73D87" w:rsidR="00FA09C7">
        <w:rPr>
          <w:rFonts w:ascii="Times New Roman" w:hAnsi="Times New Roman"/>
          <w:sz w:val="24"/>
          <w:szCs w:val="24"/>
          <w:lang w:val="en-GB"/>
        </w:rPr>
        <w:t>I doubt we will see any of it</w:t>
      </w:r>
      <w:r w:rsidRPr="00D73D87" w:rsidR="00BF246F">
        <w:rPr>
          <w:rFonts w:ascii="Times New Roman" w:hAnsi="Times New Roman"/>
          <w:sz w:val="24"/>
          <w:szCs w:val="24"/>
          <w:lang w:val="en-GB"/>
        </w:rPr>
        <w:t xml:space="preserve">,” said </w:t>
      </w:r>
      <w:r w:rsidR="00105E19">
        <w:rPr>
          <w:rFonts w:ascii="Times New Roman" w:hAnsi="Times New Roman"/>
          <w:sz w:val="24"/>
          <w:szCs w:val="24"/>
          <w:lang w:val="en-GB"/>
        </w:rPr>
        <w:t>Mark</w:t>
      </w:r>
      <w:r w:rsidRPr="00D73D87" w:rsidR="00FA09C7">
        <w:rPr>
          <w:rFonts w:ascii="Times New Roman" w:hAnsi="Times New Roman"/>
          <w:sz w:val="24"/>
          <w:szCs w:val="24"/>
          <w:lang w:val="en-GB"/>
        </w:rPr>
        <w:t>.</w:t>
      </w:r>
      <w:r w:rsidRPr="00D73D87" w:rsidR="00BF3EE4">
        <w:rPr>
          <w:rFonts w:ascii="Times New Roman" w:hAnsi="Times New Roman"/>
          <w:sz w:val="24"/>
          <w:szCs w:val="24"/>
          <w:lang w:val="en-GB"/>
        </w:rPr>
        <w:t xml:space="preserve"> </w:t>
      </w:r>
      <w:r w:rsidRPr="00D73D87" w:rsidR="00B06694">
        <w:rPr>
          <w:rFonts w:ascii="Times New Roman" w:hAnsi="Times New Roman"/>
          <w:sz w:val="24"/>
          <w:szCs w:val="24"/>
          <w:lang w:val="en-GB"/>
        </w:rPr>
        <w:t>“</w:t>
      </w:r>
      <w:r w:rsidR="00C8594D">
        <w:rPr>
          <w:rFonts w:ascii="Times New Roman" w:hAnsi="Times New Roman"/>
          <w:sz w:val="24"/>
          <w:szCs w:val="24"/>
          <w:lang w:val="en-GB"/>
        </w:rPr>
        <w:t>Meanwhile, w</w:t>
      </w:r>
      <w:r w:rsidRPr="00D73D87" w:rsidR="00BF3EE4">
        <w:rPr>
          <w:rFonts w:ascii="Times New Roman" w:hAnsi="Times New Roman"/>
          <w:sz w:val="24"/>
          <w:szCs w:val="24"/>
          <w:lang w:val="en-GB"/>
        </w:rPr>
        <w:t xml:space="preserve">e are just cheap </w:t>
      </w:r>
      <w:r w:rsidRPr="00D73D87" w:rsidR="002E01B2">
        <w:rPr>
          <w:rFonts w:ascii="Times New Roman" w:hAnsi="Times New Roman"/>
          <w:sz w:val="24"/>
          <w:szCs w:val="24"/>
          <w:lang w:val="en-GB"/>
        </w:rPr>
        <w:t>workers</w:t>
      </w:r>
      <w:r w:rsidRPr="00D73D87" w:rsidR="00882A60">
        <w:rPr>
          <w:rFonts w:ascii="Times New Roman" w:hAnsi="Times New Roman"/>
          <w:sz w:val="24"/>
          <w:szCs w:val="24"/>
          <w:lang w:val="en-GB"/>
        </w:rPr>
        <w:t>.”</w:t>
      </w:r>
    </w:p>
    <w:p w:rsidRPr="00D73D87" w:rsidR="00882A60" w:rsidP="00E37332" w:rsidRDefault="00882A60" w14:paraId="2E37AAE2" w14:textId="38501FF3">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“Nonsense,” said </w:t>
      </w:r>
      <w:r w:rsidRPr="00D73D87" w:rsidR="00D3432A">
        <w:rPr>
          <w:rFonts w:ascii="Times New Roman" w:hAnsi="Times New Roman"/>
          <w:sz w:val="24"/>
          <w:szCs w:val="24"/>
          <w:lang w:val="en-GB"/>
        </w:rPr>
        <w:t>Jack</w:t>
      </w:r>
      <w:r w:rsidRPr="00D73D87">
        <w:rPr>
          <w:rFonts w:ascii="Times New Roman" w:hAnsi="Times New Roman"/>
          <w:sz w:val="24"/>
          <w:szCs w:val="24"/>
          <w:lang w:val="en-GB"/>
        </w:rPr>
        <w:t>. “</w:t>
      </w:r>
      <w:r w:rsidRPr="00D73D87" w:rsidR="00065246">
        <w:rPr>
          <w:rFonts w:ascii="Times New Roman" w:hAnsi="Times New Roman"/>
          <w:sz w:val="24"/>
          <w:szCs w:val="24"/>
          <w:lang w:val="en-GB"/>
        </w:rPr>
        <w:t>Of course,</w:t>
      </w:r>
      <w:r w:rsidRPr="00D73D87" w:rsidR="006572F2">
        <w:rPr>
          <w:rFonts w:ascii="Times New Roman" w:hAnsi="Times New Roman"/>
          <w:sz w:val="24"/>
          <w:szCs w:val="24"/>
          <w:lang w:val="en-GB"/>
        </w:rPr>
        <w:t xml:space="preserve"> you will share</w:t>
      </w:r>
      <w:r w:rsidRPr="00D73D87" w:rsidR="00794AA8">
        <w:rPr>
          <w:rFonts w:ascii="Times New Roman" w:hAnsi="Times New Roman"/>
          <w:sz w:val="24"/>
          <w:szCs w:val="24"/>
          <w:lang w:val="en-GB"/>
        </w:rPr>
        <w:t xml:space="preserve"> in the profits plus y</w:t>
      </w:r>
      <w:r w:rsidRPr="00D73D87">
        <w:rPr>
          <w:rFonts w:ascii="Times New Roman" w:hAnsi="Times New Roman"/>
          <w:sz w:val="24"/>
          <w:szCs w:val="24"/>
          <w:lang w:val="en-GB"/>
        </w:rPr>
        <w:t xml:space="preserve">ou have a </w:t>
      </w:r>
      <w:r w:rsidRPr="00D73D87" w:rsidR="00B53441">
        <w:rPr>
          <w:rFonts w:ascii="Times New Roman" w:hAnsi="Times New Roman"/>
          <w:sz w:val="24"/>
          <w:szCs w:val="24"/>
          <w:lang w:val="en-GB"/>
        </w:rPr>
        <w:t xml:space="preserve">wonderful life here, a </w:t>
      </w:r>
      <w:r w:rsidRPr="00D73D87" w:rsidR="00243ED2">
        <w:rPr>
          <w:rFonts w:ascii="Times New Roman" w:hAnsi="Times New Roman"/>
          <w:sz w:val="24"/>
          <w:szCs w:val="24"/>
          <w:lang w:val="en-GB"/>
        </w:rPr>
        <w:t xml:space="preserve">free </w:t>
      </w:r>
      <w:r w:rsidRPr="00D73D87" w:rsidR="00B53441">
        <w:rPr>
          <w:rFonts w:ascii="Times New Roman" w:hAnsi="Times New Roman"/>
          <w:sz w:val="24"/>
          <w:szCs w:val="24"/>
          <w:lang w:val="en-GB"/>
        </w:rPr>
        <w:t>roof over your head</w:t>
      </w:r>
      <w:r w:rsidRPr="00D73D87" w:rsidR="00773224">
        <w:rPr>
          <w:rFonts w:ascii="Times New Roman" w:hAnsi="Times New Roman"/>
          <w:sz w:val="24"/>
          <w:szCs w:val="24"/>
          <w:lang w:val="en-GB"/>
        </w:rPr>
        <w:t>,</w:t>
      </w:r>
      <w:r w:rsidRPr="00D73D87" w:rsidR="00B53441">
        <w:rPr>
          <w:rFonts w:ascii="Times New Roman" w:hAnsi="Times New Roman"/>
          <w:sz w:val="24"/>
          <w:szCs w:val="24"/>
          <w:lang w:val="en-GB"/>
        </w:rPr>
        <w:t xml:space="preserve"> a full stomach</w:t>
      </w:r>
      <w:r w:rsidRPr="00D73D87" w:rsidR="00006C77">
        <w:rPr>
          <w:rFonts w:ascii="Times New Roman" w:hAnsi="Times New Roman"/>
          <w:sz w:val="24"/>
          <w:szCs w:val="24"/>
          <w:lang w:val="en-GB"/>
        </w:rPr>
        <w:t>,</w:t>
      </w:r>
      <w:r w:rsidRPr="00D73D87" w:rsidR="00773224">
        <w:rPr>
          <w:rFonts w:ascii="Times New Roman" w:hAnsi="Times New Roman"/>
          <w:sz w:val="24"/>
          <w:szCs w:val="24"/>
          <w:lang w:val="en-GB"/>
        </w:rPr>
        <w:t xml:space="preserve"> and no commuting or stress</w:t>
      </w:r>
      <w:r w:rsidRPr="00D73D87" w:rsidR="004E71A0">
        <w:rPr>
          <w:rFonts w:ascii="Times New Roman" w:hAnsi="Times New Roman"/>
          <w:sz w:val="24"/>
          <w:szCs w:val="24"/>
          <w:lang w:val="en-GB"/>
        </w:rPr>
        <w:t>. Your kids and wife love it to bits.”</w:t>
      </w:r>
    </w:p>
    <w:p w:rsidRPr="00D73D87" w:rsidR="004E71A0" w:rsidP="00E37332" w:rsidRDefault="00794AA8" w14:paraId="15F2DEE3" w14:textId="0EFD8C40">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Pr="00D73D87" w:rsidR="006A1CE3">
        <w:rPr>
          <w:rFonts w:ascii="Times New Roman" w:hAnsi="Times New Roman"/>
          <w:sz w:val="24"/>
          <w:szCs w:val="24"/>
          <w:lang w:val="en-GB"/>
        </w:rPr>
        <w:t>Harumph</w:t>
      </w:r>
      <w:r w:rsidRPr="00D73D87">
        <w:rPr>
          <w:rFonts w:ascii="Times New Roman" w:hAnsi="Times New Roman"/>
          <w:sz w:val="24"/>
          <w:szCs w:val="24"/>
          <w:lang w:val="en-GB"/>
        </w:rPr>
        <w:t xml:space="preserve">,” said </w:t>
      </w:r>
      <w:r w:rsidR="00105E19">
        <w:rPr>
          <w:rFonts w:ascii="Times New Roman" w:hAnsi="Times New Roman"/>
          <w:sz w:val="24"/>
          <w:szCs w:val="24"/>
          <w:lang w:val="en-GB"/>
        </w:rPr>
        <w:t>Mark</w:t>
      </w:r>
      <w:r w:rsidRPr="00D73D87">
        <w:rPr>
          <w:rFonts w:ascii="Times New Roman" w:hAnsi="Times New Roman"/>
          <w:sz w:val="24"/>
          <w:szCs w:val="24"/>
          <w:lang w:val="en-GB"/>
        </w:rPr>
        <w:t xml:space="preserve"> scowling.</w:t>
      </w:r>
      <w:r w:rsidRPr="00D73D87" w:rsidR="00BF79EB">
        <w:rPr>
          <w:rFonts w:ascii="Times New Roman" w:hAnsi="Times New Roman"/>
          <w:sz w:val="24"/>
          <w:szCs w:val="24"/>
          <w:lang w:val="en-GB"/>
        </w:rPr>
        <w:t xml:space="preserve"> “He’s just another mouth to feed.”</w:t>
      </w:r>
    </w:p>
    <w:p w:rsidRPr="00D73D87" w:rsidR="00DE12CA" w:rsidP="00E37332" w:rsidRDefault="00794AA8" w14:paraId="71555D09" w14:textId="39B3D35A">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Pr="00D73D87" w:rsidR="00B41C48">
        <w:rPr>
          <w:rFonts w:ascii="Times New Roman" w:hAnsi="Times New Roman"/>
          <w:sz w:val="24"/>
          <w:szCs w:val="24"/>
          <w:lang w:val="en-GB"/>
        </w:rPr>
        <w:t>On the contrary</w:t>
      </w:r>
      <w:r w:rsidRPr="00D73D87" w:rsidR="001207C8">
        <w:rPr>
          <w:rFonts w:ascii="Times New Roman" w:hAnsi="Times New Roman"/>
          <w:sz w:val="24"/>
          <w:szCs w:val="24"/>
          <w:lang w:val="en-GB"/>
        </w:rPr>
        <w:t>, m</w:t>
      </w:r>
      <w:r w:rsidRPr="00D73D87" w:rsidR="00243ED2">
        <w:rPr>
          <w:rFonts w:ascii="Times New Roman" w:hAnsi="Times New Roman"/>
          <w:sz w:val="24"/>
          <w:szCs w:val="24"/>
          <w:lang w:val="en-GB"/>
        </w:rPr>
        <w:t>y sound system will attract customers</w:t>
      </w:r>
      <w:r w:rsidRPr="00D73D87" w:rsidR="00AF4E0A">
        <w:rPr>
          <w:rFonts w:ascii="Times New Roman" w:hAnsi="Times New Roman"/>
          <w:sz w:val="24"/>
          <w:szCs w:val="24"/>
          <w:lang w:val="en-GB"/>
        </w:rPr>
        <w:t>,” I said. “Rather than go elsewhere they will stay in the hotel bar and spend their holiday f</w:t>
      </w:r>
      <w:r w:rsidRPr="00D73D87" w:rsidR="00065246">
        <w:rPr>
          <w:rFonts w:ascii="Times New Roman" w:hAnsi="Times New Roman"/>
          <w:sz w:val="24"/>
          <w:szCs w:val="24"/>
          <w:lang w:val="en-GB"/>
        </w:rPr>
        <w:t>u</w:t>
      </w:r>
      <w:r w:rsidRPr="00D73D87" w:rsidR="00AF4E0A">
        <w:rPr>
          <w:rFonts w:ascii="Times New Roman" w:hAnsi="Times New Roman"/>
          <w:sz w:val="24"/>
          <w:szCs w:val="24"/>
          <w:lang w:val="en-GB"/>
        </w:rPr>
        <w:t>nds with us.</w:t>
      </w:r>
      <w:r w:rsidRPr="00D73D87" w:rsidR="00065246">
        <w:rPr>
          <w:rFonts w:ascii="Times New Roman" w:hAnsi="Times New Roman"/>
          <w:sz w:val="24"/>
          <w:szCs w:val="24"/>
          <w:lang w:val="en-GB"/>
        </w:rPr>
        <w:t>”</w:t>
      </w:r>
    </w:p>
    <w:p w:rsidRPr="00D73D87" w:rsidR="00065246" w:rsidP="00E37332" w:rsidRDefault="00065246" w14:paraId="21891893" w14:textId="497E8B38">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Pr="00D73D87" w:rsidR="001207C8">
        <w:rPr>
          <w:rFonts w:ascii="Times New Roman" w:hAnsi="Times New Roman"/>
          <w:sz w:val="24"/>
          <w:szCs w:val="24"/>
          <w:lang w:val="en-GB"/>
        </w:rPr>
        <w:t>And m</w:t>
      </w:r>
      <w:r w:rsidRPr="00D73D87">
        <w:rPr>
          <w:rFonts w:ascii="Times New Roman" w:hAnsi="Times New Roman"/>
          <w:sz w:val="24"/>
          <w:szCs w:val="24"/>
          <w:lang w:val="en-GB"/>
        </w:rPr>
        <w:t xml:space="preserve">ost of them will stay up drinking all night,” said </w:t>
      </w:r>
      <w:r w:rsidRPr="00D73D87" w:rsidR="00D3432A">
        <w:rPr>
          <w:rFonts w:ascii="Times New Roman" w:hAnsi="Times New Roman"/>
          <w:sz w:val="24"/>
          <w:szCs w:val="24"/>
          <w:lang w:val="en-GB"/>
        </w:rPr>
        <w:t>Jack</w:t>
      </w:r>
      <w:r w:rsidRPr="00D73D87">
        <w:rPr>
          <w:rFonts w:ascii="Times New Roman" w:hAnsi="Times New Roman"/>
          <w:sz w:val="24"/>
          <w:szCs w:val="24"/>
          <w:lang w:val="en-GB"/>
        </w:rPr>
        <w:t xml:space="preserve"> rubbing his fingers.</w:t>
      </w:r>
    </w:p>
    <w:p w:rsidRPr="00D73D87" w:rsidR="00065246" w:rsidP="00E37332" w:rsidRDefault="00F25557" w14:paraId="600456F7" w14:textId="0C95716B">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“You catch on quick, </w:t>
      </w:r>
      <w:r w:rsidR="009C5CC1">
        <w:rPr>
          <w:rFonts w:ascii="Times New Roman" w:hAnsi="Times New Roman"/>
          <w:sz w:val="24"/>
          <w:szCs w:val="24"/>
          <w:lang w:val="en-GB"/>
        </w:rPr>
        <w:t>d</w:t>
      </w:r>
      <w:r w:rsidRPr="00D73D87">
        <w:rPr>
          <w:rFonts w:ascii="Times New Roman" w:hAnsi="Times New Roman"/>
          <w:sz w:val="24"/>
          <w:szCs w:val="24"/>
          <w:lang w:val="en-GB"/>
        </w:rPr>
        <w:t>ad,” I said.</w:t>
      </w:r>
    </w:p>
    <w:p w:rsidRPr="00D73D87" w:rsidR="005A48CE" w:rsidP="00E37332" w:rsidRDefault="005A48CE" w14:paraId="44241F0E" w14:textId="3BF83BB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“What’s the secret</w:t>
      </w:r>
      <w:r w:rsidRPr="00D73D87" w:rsidR="00F25557">
        <w:rPr>
          <w:rFonts w:ascii="Times New Roman" w:hAnsi="Times New Roman"/>
          <w:sz w:val="24"/>
          <w:szCs w:val="24"/>
          <w:lang w:val="en-GB"/>
        </w:rPr>
        <w:t xml:space="preserve"> to this DJ lark</w:t>
      </w:r>
      <w:r w:rsidRPr="00D73D87">
        <w:rPr>
          <w:rFonts w:ascii="Times New Roman" w:hAnsi="Times New Roman"/>
          <w:sz w:val="24"/>
          <w:szCs w:val="24"/>
          <w:lang w:val="en-GB"/>
        </w:rPr>
        <w:t xml:space="preserve">?” said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w:t>
      </w:r>
    </w:p>
    <w:p w:rsidRPr="00D73D87" w:rsidR="005A48CE" w:rsidP="00E37332" w:rsidRDefault="005A48CE" w14:paraId="38C82764" w14:textId="132A140A">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“Chirpy banter and powerful speakers,” </w:t>
      </w:r>
      <w:r w:rsidRPr="00D73D87" w:rsidR="00051D9E">
        <w:rPr>
          <w:rFonts w:ascii="Times New Roman" w:hAnsi="Times New Roman"/>
          <w:sz w:val="24"/>
          <w:szCs w:val="24"/>
          <w:lang w:val="en-GB"/>
        </w:rPr>
        <w:t>I said.</w:t>
      </w:r>
    </w:p>
    <w:p w:rsidRPr="00D73D87" w:rsidR="005A48CE" w:rsidP="00E37332" w:rsidRDefault="005A48CE" w14:paraId="719BEFDB" w14:textId="52E70D33">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“Not too loud,” said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 “Otherwise, Mr. Hancock will be complaining.”</w:t>
      </w:r>
    </w:p>
    <w:p w:rsidRPr="00D73D87" w:rsidR="005A48CE" w:rsidP="00E37332" w:rsidRDefault="005A48CE" w14:paraId="6FBA5A78" w14:textId="2995ABCA">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“Bloody cavalry arrives in the nick of time,” mumbled </w:t>
      </w:r>
      <w:r w:rsidR="00105E19">
        <w:rPr>
          <w:rFonts w:ascii="Times New Roman" w:hAnsi="Times New Roman"/>
          <w:sz w:val="24"/>
          <w:szCs w:val="24"/>
          <w:lang w:val="en-GB"/>
        </w:rPr>
        <w:t>Mark</w:t>
      </w:r>
      <w:r w:rsidRPr="00D73D87">
        <w:rPr>
          <w:rFonts w:ascii="Times New Roman" w:hAnsi="Times New Roman"/>
          <w:sz w:val="24"/>
          <w:szCs w:val="24"/>
          <w:lang w:val="en-GB"/>
        </w:rPr>
        <w:t>.</w:t>
      </w:r>
    </w:p>
    <w:p w:rsidRPr="00D73D87" w:rsidR="005A48CE" w:rsidP="00E37332" w:rsidRDefault="005A48CE" w14:paraId="5B2DA374" w14:textId="17B4E991">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“What, </w:t>
      </w:r>
      <w:r w:rsidR="00105E19">
        <w:rPr>
          <w:rFonts w:ascii="Times New Roman" w:hAnsi="Times New Roman"/>
          <w:sz w:val="24"/>
          <w:szCs w:val="24"/>
          <w:lang w:val="en-GB"/>
        </w:rPr>
        <w:t>Mark</w:t>
      </w:r>
      <w:r w:rsidRPr="00D73D87">
        <w:rPr>
          <w:rFonts w:ascii="Times New Roman" w:hAnsi="Times New Roman"/>
          <w:sz w:val="24"/>
          <w:szCs w:val="24"/>
          <w:lang w:val="en-GB"/>
        </w:rPr>
        <w:t xml:space="preserve">?” said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w:t>
      </w:r>
    </w:p>
    <w:p w:rsidRPr="00D73D87" w:rsidR="005A48CE" w:rsidP="00E37332" w:rsidRDefault="005A48CE" w14:paraId="00E48EB5" w14:textId="1A11ED26">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“Champagne is ready,” said </w:t>
      </w:r>
      <w:r w:rsidR="00105E19">
        <w:rPr>
          <w:rFonts w:ascii="Times New Roman" w:hAnsi="Times New Roman"/>
          <w:sz w:val="24"/>
          <w:szCs w:val="24"/>
          <w:lang w:val="en-GB"/>
        </w:rPr>
        <w:t>Mark</w:t>
      </w:r>
      <w:r w:rsidRPr="00D73D87" w:rsidR="004E3DAE">
        <w:rPr>
          <w:rFonts w:ascii="Times New Roman" w:hAnsi="Times New Roman"/>
          <w:sz w:val="24"/>
          <w:szCs w:val="24"/>
          <w:lang w:val="en-GB"/>
        </w:rPr>
        <w:t xml:space="preserve"> </w:t>
      </w:r>
      <w:r w:rsidRPr="00D73D87">
        <w:rPr>
          <w:rFonts w:ascii="Times New Roman" w:hAnsi="Times New Roman"/>
          <w:sz w:val="24"/>
          <w:szCs w:val="24"/>
          <w:lang w:val="en-GB"/>
        </w:rPr>
        <w:t>passing the overfilled flutes around, the excess dripping onto the floor.</w:t>
      </w:r>
    </w:p>
    <w:p w:rsidRPr="00D73D87" w:rsidR="005A48CE" w:rsidP="00E37332" w:rsidRDefault="005A48CE" w14:paraId="5B436901" w14:textId="6EE84685">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“Then welcome home, son,” said </w:t>
      </w:r>
      <w:r w:rsidRPr="00D73D87" w:rsidR="00D3432A">
        <w:rPr>
          <w:rFonts w:ascii="Times New Roman" w:hAnsi="Times New Roman"/>
          <w:sz w:val="24"/>
          <w:szCs w:val="24"/>
          <w:lang w:val="en-GB"/>
        </w:rPr>
        <w:t>Jack</w:t>
      </w:r>
      <w:r w:rsidRPr="00D73D87">
        <w:rPr>
          <w:rFonts w:ascii="Times New Roman" w:hAnsi="Times New Roman"/>
          <w:sz w:val="24"/>
          <w:szCs w:val="24"/>
          <w:lang w:val="en-GB"/>
        </w:rPr>
        <w:t xml:space="preserve"> raising his glass.</w:t>
      </w:r>
    </w:p>
    <w:p w:rsidRPr="00D73D87" w:rsidR="005A48CE" w:rsidP="00E37332" w:rsidRDefault="005A48CE" w14:paraId="44202E7F"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They chinked and sipped.</w:t>
      </w:r>
    </w:p>
    <w:p w:rsidRPr="00D73D87" w:rsidR="005A48CE" w:rsidP="00E37332" w:rsidRDefault="005A48CE" w14:paraId="21A488FE" w14:textId="0A981638">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“I don’t want to leave my gear in the car overnight,” </w:t>
      </w:r>
      <w:r w:rsidRPr="00D73D87" w:rsidR="00133089">
        <w:rPr>
          <w:rFonts w:ascii="Times New Roman" w:hAnsi="Times New Roman"/>
          <w:sz w:val="24"/>
          <w:szCs w:val="24"/>
          <w:lang w:val="en-GB"/>
        </w:rPr>
        <w:t>I said</w:t>
      </w:r>
      <w:r w:rsidRPr="00D73D87">
        <w:rPr>
          <w:rFonts w:ascii="Times New Roman" w:hAnsi="Times New Roman"/>
          <w:sz w:val="24"/>
          <w:szCs w:val="24"/>
          <w:lang w:val="en-GB"/>
        </w:rPr>
        <w:t>, savouring the Spanish Champagne's crispy tang.</w:t>
      </w:r>
    </w:p>
    <w:p w:rsidRPr="00D73D87" w:rsidR="005A48CE" w:rsidP="00E37332" w:rsidRDefault="005A48CE" w14:paraId="40283D5C" w14:textId="34C48B54">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“Better safe than sorry,” said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 xml:space="preserve">. “If you rearrange the drinks cases, there’s enough space in your room for tonight. </w:t>
      </w:r>
      <w:r w:rsidR="00105E19">
        <w:rPr>
          <w:rFonts w:ascii="Times New Roman" w:hAnsi="Times New Roman"/>
          <w:sz w:val="24"/>
          <w:szCs w:val="24"/>
          <w:lang w:val="en-GB"/>
        </w:rPr>
        <w:t>Mark</w:t>
      </w:r>
      <w:r w:rsidRPr="00D73D87">
        <w:rPr>
          <w:rFonts w:ascii="Times New Roman" w:hAnsi="Times New Roman"/>
          <w:sz w:val="24"/>
          <w:szCs w:val="24"/>
          <w:lang w:val="en-GB"/>
        </w:rPr>
        <w:t xml:space="preserve"> will help you bring it in.”</w:t>
      </w:r>
    </w:p>
    <w:p w:rsidRPr="00D73D87" w:rsidR="005A48CE" w:rsidP="00E37332" w:rsidRDefault="005A48CE" w14:paraId="62C6B807" w14:textId="018BF734">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00105E19">
        <w:rPr>
          <w:rFonts w:ascii="Times New Roman" w:hAnsi="Times New Roman"/>
          <w:sz w:val="24"/>
          <w:szCs w:val="24"/>
          <w:lang w:val="en-GB"/>
        </w:rPr>
        <w:t>Mark</w:t>
      </w:r>
      <w:r w:rsidRPr="00D73D87">
        <w:rPr>
          <w:rFonts w:ascii="Times New Roman" w:hAnsi="Times New Roman"/>
          <w:sz w:val="24"/>
          <w:szCs w:val="24"/>
          <w:lang w:val="en-GB"/>
        </w:rPr>
        <w:t xml:space="preserve"> will not,” said </w:t>
      </w:r>
      <w:r w:rsidR="00105E19">
        <w:rPr>
          <w:rFonts w:ascii="Times New Roman" w:hAnsi="Times New Roman"/>
          <w:sz w:val="24"/>
          <w:szCs w:val="24"/>
          <w:lang w:val="en-GB"/>
        </w:rPr>
        <w:t>Mark</w:t>
      </w:r>
      <w:r w:rsidRPr="00D73D87">
        <w:rPr>
          <w:rFonts w:ascii="Times New Roman" w:hAnsi="Times New Roman"/>
          <w:sz w:val="24"/>
          <w:szCs w:val="24"/>
          <w:lang w:val="en-GB"/>
        </w:rPr>
        <w:t>. “I have enough to do behind the bar and serving dinner. I can’t do both.”</w:t>
      </w:r>
    </w:p>
    <w:p w:rsidRPr="00D73D87" w:rsidR="005A48CE" w:rsidP="00E37332" w:rsidRDefault="005A48CE" w14:paraId="7C8EDAED" w14:textId="33DD4EC1">
      <w:pPr>
        <w:pStyle w:val="CSP-ChapterBodyText-FirstParagraph"/>
        <w:spacing w:line="360" w:lineRule="auto"/>
        <w:ind w:firstLine="720"/>
        <w:jc w:val="left"/>
        <w:rPr>
          <w:rFonts w:ascii="Times New Roman" w:hAnsi="Times New Roman"/>
          <w:sz w:val="24"/>
          <w:szCs w:val="24"/>
          <w:lang w:val="en-GB"/>
        </w:rPr>
      </w:pPr>
      <w:r w:rsidRPr="0C8A1D81" w:rsidR="0C8A1D81">
        <w:rPr>
          <w:rFonts w:ascii="Times New Roman" w:hAnsi="Times New Roman"/>
          <w:sz w:val="24"/>
          <w:szCs w:val="24"/>
          <w:lang w:val="en-GB"/>
        </w:rPr>
        <w:t>“We can’t tolerate such attitudes,” said Jack. “We all pull together here. Robin has worked in a hotel and is far more personal with the customers than you or I will ever be, so he can take over the bar. You concentrate on porter duties, room service, taking dinner orders, and waiting tables. We will all help Robin unpack his gear</w:t>
      </w:r>
      <w:ins w:author="Gary Smailes" w:date="2024-01-15T16:48:26.091Z" w:id="1735109007">
        <w:r w:rsidRPr="0C8A1D81" w:rsidR="0C8A1D81">
          <w:rPr>
            <w:rFonts w:ascii="Times New Roman" w:hAnsi="Times New Roman"/>
            <w:sz w:val="24"/>
            <w:szCs w:val="24"/>
            <w:lang w:val="en-GB"/>
          </w:rPr>
          <w:t>,</w:t>
        </w:r>
      </w:ins>
      <w:r w:rsidRPr="0C8A1D81" w:rsidR="0C8A1D81">
        <w:rPr>
          <w:rFonts w:ascii="Times New Roman" w:hAnsi="Times New Roman"/>
          <w:sz w:val="24"/>
          <w:szCs w:val="24"/>
          <w:lang w:val="en-GB"/>
        </w:rPr>
        <w:t xml:space="preserve"> when </w:t>
      </w:r>
      <w:r w:rsidRPr="0C8A1D81" w:rsidR="0C8A1D81">
        <w:rPr>
          <w:rFonts w:ascii="Times New Roman" w:hAnsi="Times New Roman"/>
          <w:sz w:val="24"/>
          <w:szCs w:val="24"/>
          <w:lang w:val="en-GB"/>
        </w:rPr>
        <w:t>we've</w:t>
      </w:r>
      <w:r w:rsidRPr="0C8A1D81" w:rsidR="0C8A1D81">
        <w:rPr>
          <w:rFonts w:ascii="Times New Roman" w:hAnsi="Times New Roman"/>
          <w:sz w:val="24"/>
          <w:szCs w:val="24"/>
          <w:lang w:val="en-GB"/>
        </w:rPr>
        <w:t xml:space="preserve"> finished these drinks. He can set it up tomorrow and work on an entertainment program.”</w:t>
      </w:r>
    </w:p>
    <w:p w:rsidRPr="00D73D87" w:rsidR="005A48CE" w:rsidP="0C8A1D81" w:rsidRDefault="005A48CE" w14:paraId="0F71B601" w14:textId="1446E92E">
      <w:pPr>
        <w:pStyle w:val="CSP-ChapterBodyText-FirstParagraph"/>
        <w:suppressLineNumbers w:val="0"/>
        <w:bidi w:val="0"/>
        <w:spacing w:before="0" w:beforeAutospacing="off" w:after="0" w:afterAutospacing="off" w:line="360" w:lineRule="auto"/>
        <w:ind w:left="0" w:right="0" w:firstLine="720"/>
        <w:jc w:val="left"/>
        <w:rPr>
          <w:rFonts w:ascii="Times New Roman" w:hAnsi="Times New Roman"/>
          <w:sz w:val="24"/>
          <w:szCs w:val="24"/>
          <w:lang w:val="en-GB"/>
        </w:rPr>
        <w:pPrChange w:author="Gary Smailes" w:date="2024-01-15T16:48:34.007Z">
          <w:pPr>
            <w:pStyle w:val="CSP-ChapterBodyText-FirstParagraph"/>
            <w:spacing w:line="360" w:lineRule="auto"/>
            <w:ind w:firstLine="720"/>
            <w:jc w:val="left"/>
          </w:pPr>
        </w:pPrChange>
      </w:pPr>
      <w:r w:rsidRPr="0C8A1D81" w:rsidR="0C8A1D81">
        <w:rPr>
          <w:rFonts w:ascii="Times New Roman" w:hAnsi="Times New Roman"/>
          <w:sz w:val="24"/>
          <w:szCs w:val="24"/>
          <w:lang w:val="en-GB"/>
        </w:rPr>
        <w:t xml:space="preserve">“Is Mickey Jingles here?” I </w:t>
      </w:r>
      <w:del w:author="Gary Smailes" w:date="2024-01-15T16:48:33.956Z" w:id="198053294">
        <w:r w:rsidRPr="0C8A1D81" w:rsidDel="0C8A1D81">
          <w:rPr>
            <w:rFonts w:ascii="Times New Roman" w:hAnsi="Times New Roman"/>
            <w:sz w:val="24"/>
            <w:szCs w:val="24"/>
            <w:lang w:val="en-GB"/>
          </w:rPr>
          <w:delText>said</w:delText>
        </w:r>
      </w:del>
      <w:ins w:author="Gary Smailes" w:date="2024-01-15T16:48:34.518Z" w:id="1699879227">
        <w:r w:rsidRPr="0C8A1D81" w:rsidR="0C8A1D81">
          <w:rPr>
            <w:rFonts w:ascii="Times New Roman" w:hAnsi="Times New Roman"/>
            <w:sz w:val="24"/>
            <w:szCs w:val="24"/>
            <w:lang w:val="en-GB"/>
          </w:rPr>
          <w:t>ask</w:t>
        </w:r>
      </w:ins>
      <w:r w:rsidRPr="0C8A1D81" w:rsidR="0C8A1D81">
        <w:rPr>
          <w:rFonts w:ascii="Times New Roman" w:hAnsi="Times New Roman"/>
          <w:sz w:val="24"/>
          <w:szCs w:val="24"/>
          <w:lang w:val="en-GB"/>
        </w:rPr>
        <w:t>.</w:t>
      </w:r>
    </w:p>
    <w:p w:rsidRPr="00D73D87" w:rsidR="005A48CE" w:rsidP="00E37332" w:rsidRDefault="005A48CE" w14:paraId="185FFA3D" w14:textId="4A843F1A">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“He went back to England yesterday,” said </w:t>
      </w:r>
      <w:r w:rsidRPr="00D73D87" w:rsidR="007C738B">
        <w:rPr>
          <w:rFonts w:ascii="Times New Roman" w:hAnsi="Times New Roman"/>
          <w:sz w:val="24"/>
          <w:szCs w:val="24"/>
          <w:lang w:val="en-GB"/>
        </w:rPr>
        <w:t>Jack</w:t>
      </w:r>
      <w:r w:rsidRPr="00D73D87">
        <w:rPr>
          <w:rFonts w:ascii="Times New Roman" w:hAnsi="Times New Roman"/>
          <w:sz w:val="24"/>
          <w:szCs w:val="24"/>
          <w:lang w:val="en-GB"/>
        </w:rPr>
        <w:t xml:space="preserve">. “But will be back next week. Did you </w:t>
      </w:r>
      <w:r w:rsidRPr="00D73D87">
        <w:rPr>
          <w:rFonts w:ascii="Times New Roman" w:hAnsi="Times New Roman"/>
          <w:sz w:val="24"/>
          <w:szCs w:val="24"/>
          <w:lang w:val="en-GB"/>
        </w:rPr>
        <w:lastRenderedPageBreak/>
        <w:t>think he could play guitar?”</w:t>
      </w:r>
    </w:p>
    <w:p w:rsidRPr="00D73D87" w:rsidR="005A48CE" w:rsidP="00E37332" w:rsidRDefault="005A48CE" w14:paraId="350FC0A4" w14:textId="4F78543B">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“He’s certainly good enough,” said </w:t>
      </w:r>
      <w:r w:rsidR="00105E19">
        <w:rPr>
          <w:rFonts w:ascii="Times New Roman" w:hAnsi="Times New Roman"/>
          <w:sz w:val="24"/>
          <w:szCs w:val="24"/>
          <w:lang w:val="en-GB"/>
        </w:rPr>
        <w:t>Mark</w:t>
      </w:r>
      <w:r w:rsidRPr="00D73D87">
        <w:rPr>
          <w:rFonts w:ascii="Times New Roman" w:hAnsi="Times New Roman"/>
          <w:sz w:val="24"/>
          <w:szCs w:val="24"/>
          <w:lang w:val="en-GB"/>
        </w:rPr>
        <w:t xml:space="preserve">. “And </w:t>
      </w:r>
      <w:r w:rsidRPr="00D73D87" w:rsidR="008A7148">
        <w:rPr>
          <w:rFonts w:ascii="Times New Roman" w:hAnsi="Times New Roman"/>
          <w:sz w:val="24"/>
          <w:szCs w:val="24"/>
          <w:lang w:val="en-GB"/>
        </w:rPr>
        <w:t>a</w:t>
      </w:r>
      <w:r w:rsidRPr="00D73D87">
        <w:rPr>
          <w:rFonts w:ascii="Times New Roman" w:hAnsi="Times New Roman"/>
          <w:sz w:val="24"/>
          <w:szCs w:val="24"/>
          <w:lang w:val="en-GB"/>
        </w:rPr>
        <w:t xml:space="preserve"> bloody sight more enjoyable than Bruce Forsyth.”</w:t>
      </w:r>
    </w:p>
    <w:p w:rsidRPr="00D73D87" w:rsidR="005A48CE" w:rsidP="00E37332" w:rsidRDefault="005A48CE" w14:paraId="385E1C2F" w14:textId="4BC2742E">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“Shame, we could have had a Flamenco evening,” </w:t>
      </w:r>
      <w:r w:rsidRPr="00D73D87" w:rsidR="00C63652">
        <w:rPr>
          <w:rFonts w:ascii="Times New Roman" w:hAnsi="Times New Roman"/>
          <w:sz w:val="24"/>
          <w:szCs w:val="24"/>
          <w:lang w:val="en-GB"/>
        </w:rPr>
        <w:t>I said.</w:t>
      </w:r>
    </w:p>
    <w:p w:rsidRPr="00D73D87" w:rsidR="005A48CE" w:rsidP="00E37332" w:rsidRDefault="005A48CE" w14:paraId="0D6C114B" w14:textId="12101010">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“Discuss it with </w:t>
      </w:r>
      <w:r w:rsidRPr="00D73D87" w:rsidR="00C63652">
        <w:rPr>
          <w:rFonts w:ascii="Times New Roman" w:hAnsi="Times New Roman"/>
          <w:sz w:val="24"/>
          <w:szCs w:val="24"/>
          <w:lang w:val="en-GB"/>
        </w:rPr>
        <w:t>the chef</w:t>
      </w:r>
      <w:r w:rsidRPr="00D73D87">
        <w:rPr>
          <w:rFonts w:ascii="Times New Roman" w:hAnsi="Times New Roman"/>
          <w:sz w:val="24"/>
          <w:szCs w:val="24"/>
          <w:lang w:val="en-GB"/>
        </w:rPr>
        <w:t xml:space="preserve">,” said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 “He’s bound to know someone.”</w:t>
      </w:r>
    </w:p>
    <w:p w:rsidRPr="00D73D87" w:rsidR="005A48CE" w:rsidP="00E37332" w:rsidRDefault="005A48CE" w14:paraId="05E01209" w14:textId="5D0B157B">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Pr="00D73D87" w:rsidR="00C63652">
        <w:rPr>
          <w:rFonts w:ascii="Times New Roman" w:hAnsi="Times New Roman"/>
          <w:sz w:val="24"/>
          <w:szCs w:val="24"/>
          <w:lang w:val="en-GB"/>
        </w:rPr>
        <w:t>The chef</w:t>
      </w:r>
      <w:r w:rsidRPr="00D73D87">
        <w:rPr>
          <w:rFonts w:ascii="Times New Roman" w:hAnsi="Times New Roman"/>
          <w:sz w:val="24"/>
          <w:szCs w:val="24"/>
          <w:lang w:val="en-GB"/>
        </w:rPr>
        <w:t xml:space="preserve">?” </w:t>
      </w:r>
      <w:r w:rsidRPr="00D73D87" w:rsidR="00051D9E">
        <w:rPr>
          <w:rFonts w:ascii="Times New Roman" w:hAnsi="Times New Roman"/>
          <w:sz w:val="24"/>
          <w:szCs w:val="24"/>
          <w:lang w:val="en-GB"/>
        </w:rPr>
        <w:t xml:space="preserve">I </w:t>
      </w:r>
      <w:proofErr w:type="gramStart"/>
      <w:r w:rsidRPr="00D73D87" w:rsidR="00051D9E">
        <w:rPr>
          <w:rFonts w:ascii="Times New Roman" w:hAnsi="Times New Roman"/>
          <w:sz w:val="24"/>
          <w:szCs w:val="24"/>
          <w:lang w:val="en-GB"/>
        </w:rPr>
        <w:t>said</w:t>
      </w:r>
      <w:proofErr w:type="gramEnd"/>
      <w:r w:rsidRPr="00D73D87">
        <w:rPr>
          <w:rFonts w:ascii="Times New Roman" w:hAnsi="Times New Roman"/>
          <w:sz w:val="24"/>
          <w:szCs w:val="24"/>
          <w:lang w:val="en-GB"/>
        </w:rPr>
        <w:t>.</w:t>
      </w:r>
    </w:p>
    <w:p w:rsidRPr="00D73D87" w:rsidR="00AB3297" w:rsidP="00E37332" w:rsidRDefault="005A48CE" w14:paraId="7A63EE16" w14:textId="2704E7ED">
      <w:pPr>
        <w:pStyle w:val="CSP-ChapterBodyText-FirstParagraph"/>
        <w:spacing w:line="360" w:lineRule="auto"/>
        <w:ind w:firstLine="720"/>
        <w:jc w:val="left"/>
        <w:rPr>
          <w:rFonts w:ascii="Times New Roman" w:hAnsi="Times New Roman"/>
          <w:sz w:val="24"/>
          <w:szCs w:val="24"/>
          <w:lang w:val="en-GB"/>
        </w:rPr>
      </w:pPr>
      <w:r w:rsidRPr="0C8A1D81" w:rsidR="0C8A1D81">
        <w:rPr>
          <w:rFonts w:ascii="Times New Roman" w:hAnsi="Times New Roman"/>
          <w:sz w:val="24"/>
          <w:szCs w:val="24"/>
          <w:lang w:val="en-GB"/>
        </w:rPr>
        <w:t>“El Rubio,” said Donna. “He is er.</w:t>
      </w:r>
      <w:ins w:author="Gary Smailes" w:date="2024-01-15T16:48:59.388Z" w:id="887317152">
        <w:r w:rsidRPr="0C8A1D81" w:rsidR="0C8A1D81">
          <w:rPr>
            <w:rFonts w:ascii="Times New Roman" w:hAnsi="Times New Roman"/>
            <w:sz w:val="24"/>
            <w:szCs w:val="24"/>
            <w:lang w:val="en-GB"/>
          </w:rPr>
          <w:t>..</w:t>
        </w:r>
      </w:ins>
      <w:r w:rsidRPr="0C8A1D81" w:rsidR="0C8A1D81">
        <w:rPr>
          <w:rFonts w:ascii="Times New Roman" w:hAnsi="Times New Roman"/>
          <w:sz w:val="24"/>
          <w:szCs w:val="24"/>
          <w:lang w:val="en-GB"/>
        </w:rPr>
        <w:t>”</w:t>
      </w:r>
    </w:p>
    <w:p w:rsidRPr="00D73D87" w:rsidR="007C37B1" w:rsidP="00E37332" w:rsidRDefault="00AB3297" w14:paraId="75E3470D" w14:textId="1035A1B1">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Pr="00D73D87" w:rsidR="003D1457">
        <w:rPr>
          <w:rFonts w:ascii="Times New Roman" w:hAnsi="Times New Roman"/>
          <w:sz w:val="24"/>
          <w:szCs w:val="24"/>
          <w:lang w:val="en-GB"/>
        </w:rPr>
        <w:t>Like you boarding-school boys</w:t>
      </w:r>
      <w:r w:rsidRPr="00D73D87">
        <w:rPr>
          <w:rFonts w:ascii="Times New Roman" w:hAnsi="Times New Roman"/>
          <w:sz w:val="24"/>
          <w:szCs w:val="24"/>
          <w:lang w:val="en-GB"/>
        </w:rPr>
        <w:t xml:space="preserve">,” said </w:t>
      </w:r>
      <w:r w:rsidR="00105E19">
        <w:rPr>
          <w:rFonts w:ascii="Times New Roman" w:hAnsi="Times New Roman"/>
          <w:sz w:val="24"/>
          <w:szCs w:val="24"/>
          <w:lang w:val="en-GB"/>
        </w:rPr>
        <w:t>Mark</w:t>
      </w:r>
      <w:r w:rsidRPr="00D73D87" w:rsidR="003D1457">
        <w:rPr>
          <w:rFonts w:ascii="Times New Roman" w:hAnsi="Times New Roman"/>
          <w:sz w:val="24"/>
          <w:szCs w:val="24"/>
          <w:lang w:val="en-GB"/>
        </w:rPr>
        <w:t xml:space="preserve"> glaring at me</w:t>
      </w:r>
      <w:r w:rsidRPr="00D73D87">
        <w:rPr>
          <w:rFonts w:ascii="Times New Roman" w:hAnsi="Times New Roman"/>
          <w:sz w:val="24"/>
          <w:szCs w:val="24"/>
          <w:lang w:val="en-GB"/>
        </w:rPr>
        <w:t>. “</w:t>
      </w:r>
      <w:r w:rsidRPr="00D73D87" w:rsidR="003D1457">
        <w:rPr>
          <w:rFonts w:ascii="Times New Roman" w:hAnsi="Times New Roman"/>
          <w:sz w:val="24"/>
          <w:szCs w:val="24"/>
          <w:lang w:val="en-GB"/>
        </w:rPr>
        <w:t xml:space="preserve">You know, queer. </w:t>
      </w:r>
      <w:r w:rsidRPr="00D73D87" w:rsidR="00FC5D33">
        <w:rPr>
          <w:rFonts w:ascii="Times New Roman" w:hAnsi="Times New Roman"/>
          <w:sz w:val="24"/>
          <w:szCs w:val="24"/>
          <w:lang w:val="en-GB"/>
        </w:rPr>
        <w:t>A poof, b</w:t>
      </w:r>
      <w:r w:rsidRPr="00D73D87">
        <w:rPr>
          <w:rFonts w:ascii="Times New Roman" w:hAnsi="Times New Roman"/>
          <w:sz w:val="24"/>
          <w:szCs w:val="24"/>
          <w:lang w:val="en-GB"/>
        </w:rPr>
        <w:t xml:space="preserve">ent as a </w:t>
      </w:r>
      <w:r w:rsidRPr="00D73D87" w:rsidR="00EE3DDB">
        <w:rPr>
          <w:rFonts w:ascii="Times New Roman" w:hAnsi="Times New Roman"/>
          <w:sz w:val="24"/>
          <w:szCs w:val="24"/>
          <w:lang w:val="en-GB"/>
        </w:rPr>
        <w:t>nine-bob</w:t>
      </w:r>
      <w:r w:rsidRPr="00D73D87">
        <w:rPr>
          <w:rFonts w:ascii="Times New Roman" w:hAnsi="Times New Roman"/>
          <w:sz w:val="24"/>
          <w:szCs w:val="24"/>
          <w:lang w:val="en-GB"/>
        </w:rPr>
        <w:t xml:space="preserve"> note</w:t>
      </w:r>
      <w:r w:rsidRPr="00D73D87" w:rsidR="000161B1">
        <w:rPr>
          <w:rFonts w:ascii="Times New Roman" w:hAnsi="Times New Roman"/>
          <w:sz w:val="24"/>
          <w:szCs w:val="24"/>
          <w:lang w:val="en-GB"/>
        </w:rPr>
        <w:t>.</w:t>
      </w:r>
      <w:r w:rsidRPr="00D73D87" w:rsidR="007C37B1">
        <w:rPr>
          <w:rFonts w:ascii="Times New Roman" w:hAnsi="Times New Roman"/>
          <w:sz w:val="24"/>
          <w:szCs w:val="24"/>
          <w:lang w:val="en-GB"/>
        </w:rPr>
        <w:t xml:space="preserve"> You’ll need to watch your backside.”</w:t>
      </w:r>
    </w:p>
    <w:p w:rsidRPr="00D73D87" w:rsidR="005A48CE" w:rsidP="00E37332" w:rsidRDefault="007C37B1" w14:paraId="0020A80F" w14:textId="13BD16A6">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“Stop</w:t>
      </w:r>
      <w:r w:rsidRPr="00D73D87" w:rsidR="00895C29">
        <w:rPr>
          <w:rFonts w:ascii="Times New Roman" w:hAnsi="Times New Roman"/>
          <w:sz w:val="24"/>
          <w:szCs w:val="24"/>
          <w:lang w:val="en-GB"/>
        </w:rPr>
        <w:t xml:space="preserve"> </w:t>
      </w:r>
      <w:r w:rsidRPr="00D73D87" w:rsidR="00595CFA">
        <w:rPr>
          <w:rFonts w:ascii="Times New Roman" w:hAnsi="Times New Roman"/>
          <w:sz w:val="24"/>
          <w:szCs w:val="24"/>
          <w:lang w:val="en-GB"/>
        </w:rPr>
        <w:t>your bigoted crap</w:t>
      </w:r>
      <w:r w:rsidRPr="00D73D87" w:rsidR="00895C29">
        <w:rPr>
          <w:rFonts w:ascii="Times New Roman" w:hAnsi="Times New Roman"/>
          <w:sz w:val="24"/>
          <w:szCs w:val="24"/>
          <w:lang w:val="en-GB"/>
        </w:rPr>
        <w:t xml:space="preserve">, </w:t>
      </w:r>
      <w:r w:rsidR="00105E19">
        <w:rPr>
          <w:rFonts w:ascii="Times New Roman" w:hAnsi="Times New Roman"/>
          <w:sz w:val="24"/>
          <w:szCs w:val="24"/>
          <w:lang w:val="en-GB"/>
        </w:rPr>
        <w:t>Mark</w:t>
      </w:r>
      <w:r w:rsidRPr="00D73D87" w:rsidR="00895C29">
        <w:rPr>
          <w:rFonts w:ascii="Times New Roman" w:hAnsi="Times New Roman"/>
          <w:sz w:val="24"/>
          <w:szCs w:val="24"/>
          <w:lang w:val="en-GB"/>
        </w:rPr>
        <w:t xml:space="preserve">,” said </w:t>
      </w:r>
      <w:r w:rsidR="00105E19">
        <w:rPr>
          <w:rFonts w:ascii="Times New Roman" w:hAnsi="Times New Roman"/>
          <w:sz w:val="24"/>
          <w:szCs w:val="24"/>
          <w:lang w:val="en-GB"/>
        </w:rPr>
        <w:t>Susan</w:t>
      </w:r>
      <w:r w:rsidRPr="00D73D87" w:rsidR="00895C29">
        <w:rPr>
          <w:rFonts w:ascii="Times New Roman" w:hAnsi="Times New Roman"/>
          <w:sz w:val="24"/>
          <w:szCs w:val="24"/>
          <w:lang w:val="en-GB"/>
        </w:rPr>
        <w:t xml:space="preserve">. “The word is </w:t>
      </w:r>
      <w:r w:rsidRPr="00D73D87" w:rsidR="0034276B">
        <w:rPr>
          <w:rFonts w:ascii="Times New Roman" w:hAnsi="Times New Roman"/>
          <w:sz w:val="24"/>
          <w:szCs w:val="24"/>
          <w:lang w:val="en-GB"/>
        </w:rPr>
        <w:t>gay</w:t>
      </w:r>
      <w:r w:rsidRPr="00D73D87" w:rsidR="00595CFA">
        <w:rPr>
          <w:rFonts w:ascii="Times New Roman" w:hAnsi="Times New Roman"/>
          <w:sz w:val="24"/>
          <w:szCs w:val="24"/>
          <w:lang w:val="en-GB"/>
        </w:rPr>
        <w:t>.</w:t>
      </w:r>
      <w:r w:rsidRPr="00D73D87" w:rsidR="00137085">
        <w:rPr>
          <w:rFonts w:ascii="Times New Roman" w:hAnsi="Times New Roman"/>
          <w:sz w:val="24"/>
          <w:szCs w:val="24"/>
          <w:lang w:val="en-GB"/>
        </w:rPr>
        <w:t xml:space="preserve"> </w:t>
      </w:r>
      <w:r w:rsidRPr="00D73D87" w:rsidR="00595CFA">
        <w:rPr>
          <w:rFonts w:ascii="Times New Roman" w:hAnsi="Times New Roman"/>
          <w:sz w:val="24"/>
          <w:szCs w:val="24"/>
          <w:lang w:val="en-GB"/>
        </w:rPr>
        <w:t>H</w:t>
      </w:r>
      <w:r w:rsidRPr="00D73D87" w:rsidR="00137085">
        <w:rPr>
          <w:rFonts w:ascii="Times New Roman" w:hAnsi="Times New Roman"/>
          <w:sz w:val="24"/>
          <w:szCs w:val="24"/>
          <w:lang w:val="en-GB"/>
        </w:rPr>
        <w:t xml:space="preserve">e has more charm in his little finger than you will ever </w:t>
      </w:r>
      <w:r w:rsidRPr="00D73D87" w:rsidR="0050120F">
        <w:rPr>
          <w:rFonts w:ascii="Times New Roman" w:hAnsi="Times New Roman"/>
          <w:sz w:val="24"/>
          <w:szCs w:val="24"/>
          <w:lang w:val="en-GB"/>
        </w:rPr>
        <w:t>have,</w:t>
      </w:r>
      <w:r w:rsidRPr="00D73D87" w:rsidR="00137085">
        <w:rPr>
          <w:rFonts w:ascii="Times New Roman" w:hAnsi="Times New Roman"/>
          <w:sz w:val="24"/>
          <w:szCs w:val="24"/>
          <w:lang w:val="en-GB"/>
        </w:rPr>
        <w:t xml:space="preserve"> and</w:t>
      </w:r>
      <w:r w:rsidRPr="00D73D87" w:rsidR="000161B1">
        <w:rPr>
          <w:rFonts w:ascii="Times New Roman" w:hAnsi="Times New Roman"/>
          <w:sz w:val="24"/>
          <w:szCs w:val="24"/>
          <w:lang w:val="en-GB"/>
        </w:rPr>
        <w:t xml:space="preserve"> </w:t>
      </w:r>
      <w:r w:rsidRPr="00D73D87" w:rsidR="005A48CE">
        <w:rPr>
          <w:rFonts w:ascii="Times New Roman" w:hAnsi="Times New Roman"/>
          <w:sz w:val="24"/>
          <w:szCs w:val="24"/>
          <w:lang w:val="en-GB"/>
        </w:rPr>
        <w:t>his cottage pie is amazing.”</w:t>
      </w:r>
    </w:p>
    <w:p w:rsidRPr="00D73D87" w:rsidR="005A48CE" w:rsidP="00E37332" w:rsidRDefault="005A48CE" w14:paraId="7FDBF12E" w14:textId="2DCF75F8">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“After three days of practice, I should hope so,” said </w:t>
      </w:r>
      <w:r w:rsidRPr="00D73D87" w:rsidR="00D3432A">
        <w:rPr>
          <w:rFonts w:ascii="Times New Roman" w:hAnsi="Times New Roman"/>
          <w:sz w:val="24"/>
          <w:szCs w:val="24"/>
          <w:lang w:val="en-GB"/>
        </w:rPr>
        <w:t>Jack</w:t>
      </w:r>
      <w:r w:rsidRPr="00D73D87">
        <w:rPr>
          <w:rFonts w:ascii="Times New Roman" w:hAnsi="Times New Roman"/>
          <w:sz w:val="24"/>
          <w:szCs w:val="24"/>
          <w:lang w:val="en-GB"/>
        </w:rPr>
        <w:t xml:space="preserve">. “Had to throw the first </w:t>
      </w:r>
      <w:r w:rsidRPr="00D73D87" w:rsidR="0050120F">
        <w:rPr>
          <w:rFonts w:ascii="Times New Roman" w:hAnsi="Times New Roman"/>
          <w:sz w:val="24"/>
          <w:szCs w:val="24"/>
          <w:lang w:val="en-GB"/>
        </w:rPr>
        <w:t>four</w:t>
      </w:r>
      <w:r w:rsidRPr="00D73D87">
        <w:rPr>
          <w:rFonts w:ascii="Times New Roman" w:hAnsi="Times New Roman"/>
          <w:sz w:val="24"/>
          <w:szCs w:val="24"/>
          <w:lang w:val="en-GB"/>
        </w:rPr>
        <w:t xml:space="preserve"> batches out. While you’re with him install the microwave and teach him how it works.”</w:t>
      </w:r>
    </w:p>
    <w:p w:rsidRPr="00D73D87" w:rsidR="005A48CE" w:rsidP="00E37332" w:rsidRDefault="005A48CE" w14:paraId="33C07896" w14:textId="5C3489AE">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“I’ll </w:t>
      </w:r>
      <w:r w:rsidRPr="00D73D87" w:rsidR="00C341D7">
        <w:rPr>
          <w:rFonts w:ascii="Times New Roman" w:hAnsi="Times New Roman"/>
          <w:sz w:val="24"/>
          <w:szCs w:val="24"/>
          <w:lang w:val="en-GB"/>
        </w:rPr>
        <w:t>watch too</w:t>
      </w:r>
      <w:r w:rsidRPr="00D73D87">
        <w:rPr>
          <w:rFonts w:ascii="Times New Roman" w:hAnsi="Times New Roman"/>
          <w:sz w:val="24"/>
          <w:szCs w:val="24"/>
          <w:lang w:val="en-GB"/>
        </w:rPr>
        <w:t xml:space="preserve">,” said </w:t>
      </w:r>
      <w:r w:rsidR="00105E19">
        <w:rPr>
          <w:rFonts w:ascii="Times New Roman" w:hAnsi="Times New Roman"/>
          <w:sz w:val="24"/>
          <w:szCs w:val="24"/>
          <w:lang w:val="en-GB"/>
        </w:rPr>
        <w:t>Susan</w:t>
      </w:r>
      <w:r w:rsidRPr="00D73D87">
        <w:rPr>
          <w:rFonts w:ascii="Times New Roman" w:hAnsi="Times New Roman"/>
          <w:sz w:val="24"/>
          <w:szCs w:val="24"/>
          <w:lang w:val="en-GB"/>
        </w:rPr>
        <w:t xml:space="preserve">. “Then I can speed up the kids’ meals and keep me out from under </w:t>
      </w:r>
      <w:r w:rsidRPr="00D73D87" w:rsidR="00ED7838">
        <w:rPr>
          <w:rFonts w:ascii="Times New Roman" w:hAnsi="Times New Roman"/>
          <w:sz w:val="24"/>
          <w:szCs w:val="24"/>
          <w:lang w:val="en-GB"/>
        </w:rPr>
        <w:t xml:space="preserve">his </w:t>
      </w:r>
      <w:r w:rsidRPr="00D73D87">
        <w:rPr>
          <w:rFonts w:ascii="Times New Roman" w:hAnsi="Times New Roman"/>
          <w:sz w:val="24"/>
          <w:szCs w:val="24"/>
          <w:lang w:val="en-GB"/>
        </w:rPr>
        <w:t xml:space="preserve">feet. He’s a bit temperamental when I invade his </w:t>
      </w:r>
      <w:r w:rsidRPr="00D73D87" w:rsidR="00ED7838">
        <w:rPr>
          <w:rFonts w:ascii="Times New Roman" w:hAnsi="Times New Roman"/>
          <w:sz w:val="24"/>
          <w:szCs w:val="24"/>
          <w:lang w:val="en-GB"/>
        </w:rPr>
        <w:t>territory</w:t>
      </w:r>
      <w:r w:rsidRPr="00D73D87" w:rsidR="00957567">
        <w:rPr>
          <w:rFonts w:ascii="Times New Roman" w:hAnsi="Times New Roman"/>
          <w:sz w:val="24"/>
          <w:szCs w:val="24"/>
          <w:lang w:val="en-GB"/>
        </w:rPr>
        <w:t>.</w:t>
      </w:r>
      <w:r w:rsidRPr="00D73D87">
        <w:rPr>
          <w:rFonts w:ascii="Times New Roman" w:hAnsi="Times New Roman"/>
          <w:sz w:val="24"/>
          <w:szCs w:val="24"/>
          <w:lang w:val="en-GB"/>
        </w:rPr>
        <w:t xml:space="preserve"> </w:t>
      </w:r>
      <w:r w:rsidRPr="00D73D87" w:rsidR="00957567">
        <w:rPr>
          <w:rFonts w:ascii="Times New Roman" w:hAnsi="Times New Roman"/>
          <w:sz w:val="24"/>
          <w:szCs w:val="24"/>
          <w:lang w:val="en-GB"/>
        </w:rPr>
        <w:t>W</w:t>
      </w:r>
      <w:r w:rsidRPr="00D73D87">
        <w:rPr>
          <w:rFonts w:ascii="Times New Roman" w:hAnsi="Times New Roman"/>
          <w:sz w:val="24"/>
          <w:szCs w:val="24"/>
          <w:lang w:val="en-GB"/>
        </w:rPr>
        <w:t xml:space="preserve">ho knows, </w:t>
      </w:r>
      <w:r w:rsidRPr="00D73D87" w:rsidR="00957567">
        <w:rPr>
          <w:rFonts w:ascii="Times New Roman" w:hAnsi="Times New Roman"/>
          <w:sz w:val="24"/>
          <w:szCs w:val="24"/>
          <w:lang w:val="en-GB"/>
        </w:rPr>
        <w:t>such hi-technology</w:t>
      </w:r>
      <w:r w:rsidRPr="00D73D87">
        <w:rPr>
          <w:rFonts w:ascii="Times New Roman" w:hAnsi="Times New Roman"/>
          <w:sz w:val="24"/>
          <w:szCs w:val="24"/>
          <w:lang w:val="en-GB"/>
        </w:rPr>
        <w:t xml:space="preserve"> might improve my culinary delights.”</w:t>
      </w:r>
    </w:p>
    <w:p w:rsidRPr="00D73D87" w:rsidR="005A48CE" w:rsidP="00E37332" w:rsidRDefault="005A48CE" w14:paraId="79DED28D" w14:textId="56E12388">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“Miracles can happen,” said </w:t>
      </w:r>
      <w:r w:rsidR="00105E19">
        <w:rPr>
          <w:rFonts w:ascii="Times New Roman" w:hAnsi="Times New Roman"/>
          <w:sz w:val="24"/>
          <w:szCs w:val="24"/>
          <w:lang w:val="en-GB"/>
        </w:rPr>
        <w:t>Mark</w:t>
      </w:r>
      <w:r w:rsidRPr="00D73D87">
        <w:rPr>
          <w:rFonts w:ascii="Times New Roman" w:hAnsi="Times New Roman"/>
          <w:sz w:val="24"/>
          <w:szCs w:val="24"/>
          <w:lang w:val="en-GB"/>
        </w:rPr>
        <w:t xml:space="preserve"> laughing.</w:t>
      </w:r>
    </w:p>
    <w:p w:rsidRPr="00D73D87" w:rsidR="005A48CE" w:rsidP="00E37332" w:rsidRDefault="00105E19" w14:paraId="74407709" w14:textId="2657DC4A">
      <w:pPr>
        <w:pStyle w:val="CSP-ChapterBodyText-FirstParagraph"/>
        <w:spacing w:line="360" w:lineRule="auto"/>
        <w:ind w:firstLine="720"/>
        <w:jc w:val="left"/>
        <w:rPr>
          <w:rFonts w:ascii="Times New Roman" w:hAnsi="Times New Roman"/>
          <w:sz w:val="24"/>
          <w:szCs w:val="24"/>
          <w:lang w:val="en-GB"/>
        </w:rPr>
      </w:pPr>
      <w:r>
        <w:rPr>
          <w:rFonts w:ascii="Times New Roman" w:hAnsi="Times New Roman"/>
          <w:sz w:val="24"/>
          <w:szCs w:val="24"/>
          <w:lang w:val="en-GB"/>
        </w:rPr>
        <w:t>Susan</w:t>
      </w:r>
      <w:r w:rsidRPr="00D73D87" w:rsidR="005A48CE">
        <w:rPr>
          <w:rFonts w:ascii="Times New Roman" w:hAnsi="Times New Roman"/>
          <w:sz w:val="24"/>
          <w:szCs w:val="24"/>
          <w:lang w:val="en-GB"/>
        </w:rPr>
        <w:t xml:space="preserve"> scowled.</w:t>
      </w:r>
    </w:p>
    <w:p w:rsidRPr="00D73D87" w:rsidR="005A48CE" w:rsidP="0C8A1D81" w:rsidRDefault="005A48CE" w14:paraId="37B33B53" w14:textId="692113A0">
      <w:pPr>
        <w:pStyle w:val="CSP-ChapterBodyText-FirstParagraph"/>
        <w:suppressLineNumbers w:val="0"/>
        <w:bidi w:val="0"/>
        <w:spacing w:before="0" w:beforeAutospacing="off" w:after="0" w:afterAutospacing="off" w:line="360" w:lineRule="auto"/>
        <w:ind w:left="0" w:right="0" w:firstLine="720"/>
        <w:jc w:val="left"/>
        <w:rPr>
          <w:rFonts w:ascii="Times New Roman" w:hAnsi="Times New Roman"/>
          <w:sz w:val="24"/>
          <w:szCs w:val="24"/>
          <w:lang w:val="en-GB"/>
        </w:rPr>
        <w:pPrChange w:author="Gary Smailes" w:date="2024-01-15T16:49:42.319Z">
          <w:pPr>
            <w:pStyle w:val="CSP-ChapterBodyText-FirstParagraph"/>
            <w:spacing w:line="360" w:lineRule="auto"/>
            <w:ind w:firstLine="720"/>
            <w:jc w:val="left"/>
          </w:pPr>
        </w:pPrChange>
      </w:pPr>
      <w:r w:rsidRPr="0C8A1D81" w:rsidR="0C8A1D81">
        <w:rPr>
          <w:rFonts w:ascii="Times New Roman" w:hAnsi="Times New Roman"/>
          <w:sz w:val="24"/>
          <w:szCs w:val="24"/>
          <w:lang w:val="en-GB"/>
        </w:rPr>
        <w:t xml:space="preserve">“Where is er, El Rubio?” I </w:t>
      </w:r>
      <w:del w:author="Gary Smailes" w:date="2024-01-15T16:49:42.272Z" w:id="283538013">
        <w:r w:rsidRPr="0C8A1D81" w:rsidDel="0C8A1D81">
          <w:rPr>
            <w:rFonts w:ascii="Times New Roman" w:hAnsi="Times New Roman"/>
            <w:sz w:val="24"/>
            <w:szCs w:val="24"/>
            <w:lang w:val="en-GB"/>
          </w:rPr>
          <w:delText>said</w:delText>
        </w:r>
      </w:del>
      <w:ins w:author="Gary Smailes" w:date="2024-01-15T16:49:43.181Z" w:id="1944785535">
        <w:r w:rsidRPr="0C8A1D81" w:rsidR="0C8A1D81">
          <w:rPr>
            <w:rFonts w:ascii="Times New Roman" w:hAnsi="Times New Roman"/>
            <w:sz w:val="24"/>
            <w:szCs w:val="24"/>
            <w:lang w:val="en-GB"/>
          </w:rPr>
          <w:t>ask</w:t>
        </w:r>
      </w:ins>
      <w:r w:rsidRPr="0C8A1D81" w:rsidR="0C8A1D81">
        <w:rPr>
          <w:rFonts w:ascii="Times New Roman" w:hAnsi="Times New Roman"/>
          <w:sz w:val="24"/>
          <w:szCs w:val="24"/>
          <w:lang w:val="en-GB"/>
        </w:rPr>
        <w:t>.</w:t>
      </w:r>
    </w:p>
    <w:p w:rsidRPr="00D73D87" w:rsidR="005A48CE" w:rsidP="00E37332" w:rsidRDefault="005A48CE" w14:paraId="71F7BFCF" w14:textId="79E34FC0">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“He starts at six for the evening meals,” said </w:t>
      </w:r>
      <w:r w:rsidRPr="00D73D87" w:rsidR="00D3432A">
        <w:rPr>
          <w:rFonts w:ascii="Times New Roman" w:hAnsi="Times New Roman"/>
          <w:sz w:val="24"/>
          <w:szCs w:val="24"/>
          <w:lang w:val="en-GB"/>
        </w:rPr>
        <w:t>Jack</w:t>
      </w:r>
      <w:r w:rsidRPr="00D73D87">
        <w:rPr>
          <w:rFonts w:ascii="Times New Roman" w:hAnsi="Times New Roman"/>
          <w:sz w:val="24"/>
          <w:szCs w:val="24"/>
          <w:lang w:val="en-GB"/>
        </w:rPr>
        <w:t>. “</w:t>
      </w:r>
      <w:r w:rsidRPr="00D73D87" w:rsidR="00B22ACE">
        <w:rPr>
          <w:rFonts w:ascii="Times New Roman" w:hAnsi="Times New Roman"/>
          <w:sz w:val="24"/>
          <w:szCs w:val="24"/>
          <w:lang w:val="en-GB"/>
        </w:rPr>
        <w:t>He is also</w:t>
      </w:r>
      <w:r w:rsidRPr="00D73D87">
        <w:rPr>
          <w:rFonts w:ascii="Times New Roman" w:hAnsi="Times New Roman"/>
          <w:sz w:val="24"/>
          <w:szCs w:val="24"/>
          <w:lang w:val="en-GB"/>
        </w:rPr>
        <w:t xml:space="preserve"> </w:t>
      </w:r>
      <w:r w:rsidRPr="00D73D87" w:rsidR="00ED7838">
        <w:rPr>
          <w:rFonts w:ascii="Times New Roman" w:hAnsi="Times New Roman"/>
          <w:sz w:val="24"/>
          <w:szCs w:val="24"/>
          <w:lang w:val="en-GB"/>
        </w:rPr>
        <w:t>an adept</w:t>
      </w:r>
      <w:r w:rsidRPr="00D73D87">
        <w:rPr>
          <w:rFonts w:ascii="Times New Roman" w:hAnsi="Times New Roman"/>
          <w:sz w:val="24"/>
          <w:szCs w:val="24"/>
          <w:lang w:val="en-GB"/>
        </w:rPr>
        <w:t xml:space="preserve"> handyman </w:t>
      </w:r>
      <w:r w:rsidRPr="00D73D87" w:rsidR="00B22ACE">
        <w:rPr>
          <w:rFonts w:ascii="Times New Roman" w:hAnsi="Times New Roman"/>
          <w:sz w:val="24"/>
          <w:szCs w:val="24"/>
          <w:lang w:val="en-GB"/>
        </w:rPr>
        <w:t xml:space="preserve">and </w:t>
      </w:r>
      <w:r w:rsidRPr="00D73D87">
        <w:rPr>
          <w:rFonts w:ascii="Times New Roman" w:hAnsi="Times New Roman"/>
          <w:sz w:val="24"/>
          <w:szCs w:val="24"/>
          <w:lang w:val="en-GB"/>
        </w:rPr>
        <w:t>with this building</w:t>
      </w:r>
      <w:r w:rsidRPr="00D73D87" w:rsidR="00006C77">
        <w:rPr>
          <w:rFonts w:ascii="Times New Roman" w:hAnsi="Times New Roman"/>
          <w:sz w:val="24"/>
          <w:szCs w:val="24"/>
          <w:lang w:val="en-GB"/>
        </w:rPr>
        <w:t>,</w:t>
      </w:r>
      <w:r w:rsidRPr="00D73D87" w:rsidR="00B22ACE">
        <w:rPr>
          <w:rFonts w:ascii="Times New Roman" w:hAnsi="Times New Roman"/>
          <w:sz w:val="24"/>
          <w:szCs w:val="24"/>
          <w:lang w:val="en-GB"/>
        </w:rPr>
        <w:t xml:space="preserve"> we </w:t>
      </w:r>
      <w:r w:rsidRPr="00D73D87" w:rsidR="00BA731F">
        <w:rPr>
          <w:rFonts w:ascii="Times New Roman" w:hAnsi="Times New Roman"/>
          <w:sz w:val="24"/>
          <w:szCs w:val="24"/>
          <w:lang w:val="en-GB"/>
        </w:rPr>
        <w:t>can’t function without him</w:t>
      </w:r>
      <w:r w:rsidRPr="00D73D87">
        <w:rPr>
          <w:rFonts w:ascii="Times New Roman" w:hAnsi="Times New Roman"/>
          <w:sz w:val="24"/>
          <w:szCs w:val="24"/>
          <w:lang w:val="en-GB"/>
        </w:rPr>
        <w:t>. The electrics are dodgy, the plumbing is capricious, and cracks appear at will</w:t>
      </w:r>
      <w:r w:rsidRPr="00D73D87" w:rsidR="00221522">
        <w:rPr>
          <w:rFonts w:ascii="Times New Roman" w:hAnsi="Times New Roman"/>
          <w:sz w:val="24"/>
          <w:szCs w:val="24"/>
          <w:lang w:val="en-GB"/>
        </w:rPr>
        <w:t xml:space="preserve"> and that was </w:t>
      </w:r>
      <w:r w:rsidRPr="00D73D87" w:rsidR="006076CF">
        <w:rPr>
          <w:rFonts w:ascii="Times New Roman" w:hAnsi="Times New Roman"/>
          <w:sz w:val="24"/>
          <w:szCs w:val="24"/>
          <w:lang w:val="en-GB"/>
        </w:rPr>
        <w:t>only</w:t>
      </w:r>
      <w:r w:rsidRPr="00D73D87" w:rsidR="00221522">
        <w:rPr>
          <w:rFonts w:ascii="Times New Roman" w:hAnsi="Times New Roman"/>
          <w:sz w:val="24"/>
          <w:szCs w:val="24"/>
          <w:lang w:val="en-GB"/>
        </w:rPr>
        <w:t xml:space="preserve"> after a we</w:t>
      </w:r>
      <w:r w:rsidRPr="00D73D87" w:rsidR="006076CF">
        <w:rPr>
          <w:rFonts w:ascii="Times New Roman" w:hAnsi="Times New Roman"/>
          <w:sz w:val="24"/>
          <w:szCs w:val="24"/>
          <w:lang w:val="en-GB"/>
        </w:rPr>
        <w:t>ek of occupancy</w:t>
      </w:r>
      <w:r w:rsidRPr="00D73D87">
        <w:rPr>
          <w:rFonts w:ascii="Times New Roman" w:hAnsi="Times New Roman"/>
          <w:sz w:val="24"/>
          <w:szCs w:val="24"/>
          <w:lang w:val="en-GB"/>
        </w:rPr>
        <w:t xml:space="preserve">. </w:t>
      </w:r>
      <w:r w:rsidR="00105E19">
        <w:rPr>
          <w:rFonts w:ascii="Times New Roman" w:hAnsi="Times New Roman"/>
          <w:sz w:val="24"/>
          <w:szCs w:val="24"/>
          <w:lang w:val="en-GB"/>
        </w:rPr>
        <w:t>Susan</w:t>
      </w:r>
      <w:r w:rsidRPr="00D73D87">
        <w:rPr>
          <w:rFonts w:ascii="Times New Roman" w:hAnsi="Times New Roman"/>
          <w:sz w:val="24"/>
          <w:szCs w:val="24"/>
          <w:lang w:val="en-GB"/>
        </w:rPr>
        <w:t xml:space="preserve"> </w:t>
      </w:r>
      <w:r w:rsidRPr="00D73D87" w:rsidR="00BA731F">
        <w:rPr>
          <w:rFonts w:ascii="Times New Roman" w:hAnsi="Times New Roman"/>
          <w:sz w:val="24"/>
          <w:szCs w:val="24"/>
          <w:lang w:val="en-GB"/>
        </w:rPr>
        <w:t xml:space="preserve">and your </w:t>
      </w:r>
      <w:r w:rsidR="00103350">
        <w:rPr>
          <w:rFonts w:ascii="Times New Roman" w:hAnsi="Times New Roman"/>
          <w:sz w:val="24"/>
          <w:szCs w:val="24"/>
          <w:lang w:val="en-GB"/>
        </w:rPr>
        <w:t>m</w:t>
      </w:r>
      <w:r w:rsidRPr="00D73D87" w:rsidR="00BA731F">
        <w:rPr>
          <w:rFonts w:ascii="Times New Roman" w:hAnsi="Times New Roman"/>
          <w:sz w:val="24"/>
          <w:szCs w:val="24"/>
          <w:lang w:val="en-GB"/>
        </w:rPr>
        <w:t xml:space="preserve">um </w:t>
      </w:r>
      <w:r w:rsidRPr="00D73D87">
        <w:rPr>
          <w:rFonts w:ascii="Times New Roman" w:hAnsi="Times New Roman"/>
          <w:sz w:val="24"/>
          <w:szCs w:val="24"/>
          <w:lang w:val="en-GB"/>
        </w:rPr>
        <w:t>see to the rooms but on changeover days we all muck in with the bed linen, etc.”</w:t>
      </w:r>
    </w:p>
    <w:p w:rsidRPr="00D73D87" w:rsidR="005A48CE" w:rsidP="00E37332" w:rsidRDefault="005A48CE" w14:paraId="48864E2D" w14:textId="3B3DB44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“I see there’s a dartboard,” </w:t>
      </w:r>
      <w:r w:rsidRPr="00D73D87" w:rsidR="0029032B">
        <w:rPr>
          <w:rFonts w:ascii="Times New Roman" w:hAnsi="Times New Roman"/>
          <w:sz w:val="24"/>
          <w:szCs w:val="24"/>
          <w:lang w:val="en-GB"/>
        </w:rPr>
        <w:t>I said.</w:t>
      </w:r>
      <w:r w:rsidRPr="00D73D87">
        <w:rPr>
          <w:rFonts w:ascii="Times New Roman" w:hAnsi="Times New Roman"/>
          <w:sz w:val="24"/>
          <w:szCs w:val="24"/>
          <w:lang w:val="en-GB"/>
        </w:rPr>
        <w:t xml:space="preserve"> “Have you thought of arranging a match with a local bar?”</w:t>
      </w:r>
    </w:p>
    <w:p w:rsidRPr="00D73D87" w:rsidR="005A48CE" w:rsidP="00E37332" w:rsidRDefault="005A48CE" w14:paraId="6371F66D" w14:textId="397491EE">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“Great idea, son,” said </w:t>
      </w:r>
      <w:r w:rsidRPr="00D73D87" w:rsidR="00D3432A">
        <w:rPr>
          <w:rFonts w:ascii="Times New Roman" w:hAnsi="Times New Roman"/>
          <w:sz w:val="24"/>
          <w:szCs w:val="24"/>
          <w:lang w:val="en-GB"/>
        </w:rPr>
        <w:t>Jack</w:t>
      </w:r>
      <w:r w:rsidRPr="00D73D87">
        <w:rPr>
          <w:rFonts w:ascii="Times New Roman" w:hAnsi="Times New Roman"/>
          <w:sz w:val="24"/>
          <w:szCs w:val="24"/>
          <w:lang w:val="en-GB"/>
        </w:rPr>
        <w:t xml:space="preserve">. “As entertainment is your thing, arrange it when you want; but don’t clash with the </w:t>
      </w:r>
      <w:r w:rsidRPr="00D73D87" w:rsidR="00331CB7">
        <w:rPr>
          <w:rFonts w:ascii="Times New Roman" w:hAnsi="Times New Roman"/>
          <w:sz w:val="24"/>
          <w:szCs w:val="24"/>
          <w:lang w:val="en-GB"/>
        </w:rPr>
        <w:t>s</w:t>
      </w:r>
      <w:r w:rsidRPr="00D73D87" w:rsidR="00AE0AE2">
        <w:rPr>
          <w:rFonts w:ascii="Times New Roman" w:hAnsi="Times New Roman"/>
          <w:sz w:val="24"/>
          <w:szCs w:val="24"/>
          <w:lang w:val="en-GB"/>
        </w:rPr>
        <w:t xml:space="preserve">treet </w:t>
      </w:r>
      <w:r w:rsidRPr="00D73D87">
        <w:rPr>
          <w:rFonts w:ascii="Times New Roman" w:hAnsi="Times New Roman"/>
          <w:sz w:val="24"/>
          <w:szCs w:val="24"/>
          <w:lang w:val="en-GB"/>
        </w:rPr>
        <w:t>market on Tuesdays or changeovers on Fridays.”</w:t>
      </w:r>
    </w:p>
    <w:p w:rsidRPr="00D73D87" w:rsidR="005A48CE" w:rsidP="00E37332" w:rsidRDefault="005A48CE" w14:paraId="2607AAE3" w14:textId="282CF9A4">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“Next week is Easter,” said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 “We shouldn’t have any raucous evenings while the processions are on.”</w:t>
      </w:r>
    </w:p>
    <w:p w:rsidRPr="00D73D87" w:rsidR="005A48CE" w:rsidP="00E37332" w:rsidRDefault="005A48CE" w14:paraId="0F33808A" w14:textId="72A5489A">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“And </w:t>
      </w:r>
      <w:r w:rsidR="00CF55C7">
        <w:rPr>
          <w:rFonts w:ascii="Times New Roman" w:hAnsi="Times New Roman"/>
          <w:sz w:val="24"/>
          <w:szCs w:val="24"/>
          <w:lang w:val="en-GB"/>
        </w:rPr>
        <w:t>Robin</w:t>
      </w:r>
      <w:r w:rsidRPr="00D73D87">
        <w:rPr>
          <w:rFonts w:ascii="Times New Roman" w:hAnsi="Times New Roman"/>
          <w:sz w:val="24"/>
          <w:szCs w:val="24"/>
          <w:lang w:val="en-GB"/>
        </w:rPr>
        <w:t xml:space="preserve"> you should be warned,” said </w:t>
      </w:r>
      <w:r w:rsidR="00105E19">
        <w:rPr>
          <w:rFonts w:ascii="Times New Roman" w:hAnsi="Times New Roman"/>
          <w:sz w:val="24"/>
          <w:szCs w:val="24"/>
          <w:lang w:val="en-GB"/>
        </w:rPr>
        <w:t>Mark</w:t>
      </w:r>
      <w:r w:rsidRPr="00D73D87">
        <w:rPr>
          <w:rFonts w:ascii="Times New Roman" w:hAnsi="Times New Roman"/>
          <w:sz w:val="24"/>
          <w:szCs w:val="24"/>
          <w:lang w:val="en-GB"/>
        </w:rPr>
        <w:t xml:space="preserve"> with a snide grin. “</w:t>
      </w:r>
      <w:r w:rsidRPr="00D73D87" w:rsidR="00CB3C33">
        <w:rPr>
          <w:rFonts w:ascii="Times New Roman" w:hAnsi="Times New Roman"/>
          <w:sz w:val="24"/>
          <w:szCs w:val="24"/>
          <w:lang w:val="en-GB"/>
        </w:rPr>
        <w:t>A</w:t>
      </w:r>
      <w:r w:rsidRPr="00D73D87">
        <w:rPr>
          <w:rFonts w:ascii="Times New Roman" w:hAnsi="Times New Roman"/>
          <w:sz w:val="24"/>
          <w:szCs w:val="24"/>
          <w:lang w:val="en-GB"/>
        </w:rPr>
        <w:t xml:space="preserve"> Spanish bar opposite</w:t>
      </w:r>
      <w:r w:rsidRPr="00D73D87" w:rsidR="00CB3C33">
        <w:rPr>
          <w:rFonts w:ascii="Times New Roman" w:hAnsi="Times New Roman"/>
          <w:sz w:val="24"/>
          <w:szCs w:val="24"/>
          <w:lang w:val="en-GB"/>
        </w:rPr>
        <w:t xml:space="preserve"> called Bar Bilbainos opened three weeks ago</w:t>
      </w:r>
      <w:r w:rsidRPr="00D73D87">
        <w:rPr>
          <w:rFonts w:ascii="Times New Roman" w:hAnsi="Times New Roman"/>
          <w:sz w:val="24"/>
          <w:szCs w:val="24"/>
          <w:lang w:val="en-GB"/>
        </w:rPr>
        <w:t xml:space="preserve">, some of their </w:t>
      </w:r>
      <w:proofErr w:type="gramStart"/>
      <w:r w:rsidRPr="00D73D87">
        <w:rPr>
          <w:rFonts w:ascii="Times New Roman" w:hAnsi="Times New Roman"/>
          <w:sz w:val="24"/>
          <w:szCs w:val="24"/>
          <w:lang w:val="en-GB"/>
        </w:rPr>
        <w:t>drunks</w:t>
      </w:r>
      <w:proofErr w:type="gramEnd"/>
      <w:r w:rsidRPr="00D73D87">
        <w:rPr>
          <w:rFonts w:ascii="Times New Roman" w:hAnsi="Times New Roman"/>
          <w:sz w:val="24"/>
          <w:szCs w:val="24"/>
          <w:lang w:val="en-GB"/>
        </w:rPr>
        <w:t xml:space="preserve"> stagger in here and </w:t>
      </w:r>
      <w:r w:rsidRPr="00D73D87">
        <w:rPr>
          <w:rFonts w:ascii="Times New Roman" w:hAnsi="Times New Roman"/>
          <w:sz w:val="24"/>
          <w:szCs w:val="24"/>
          <w:lang w:val="en-GB"/>
        </w:rPr>
        <w:lastRenderedPageBreak/>
        <w:t>cause havoc. Thankfully, they are neither aggressive nor pukers, but if your music encourages guests to stay up late, they won’t be able to resist the temptation. You’ll need to learn how to eject them as diplomatically as possible; otherwise, they’ll end up dancing Flamenco on the tables.”</w:t>
      </w:r>
    </w:p>
    <w:p w:rsidRPr="00D73D87" w:rsidR="005A48CE" w:rsidP="00E37332" w:rsidRDefault="005A48CE" w14:paraId="45D6D8D8" w14:textId="0AF9C0B4">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“One more thing,” said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 “We had no idea how many English-speaking residents were in Nerja and the surrounding area. They seem to be adopting us as their place of solace in this sunny corner of a foreign field.”</w:t>
      </w:r>
    </w:p>
    <w:p w:rsidRPr="00D73D87" w:rsidR="005A48CE" w:rsidP="0C8A1D81" w:rsidRDefault="005A48CE" w14:paraId="5E499E79" w14:textId="7D201C6B">
      <w:pPr>
        <w:pStyle w:val="CSP-ChapterBodyText-FirstParagraph"/>
        <w:suppressLineNumbers w:val="0"/>
        <w:bidi w:val="0"/>
        <w:spacing w:before="0" w:beforeAutospacing="off" w:after="0" w:afterAutospacing="off" w:line="360" w:lineRule="auto"/>
        <w:ind w:left="0" w:right="0" w:firstLine="720"/>
        <w:jc w:val="left"/>
        <w:rPr>
          <w:rFonts w:ascii="Times New Roman" w:hAnsi="Times New Roman"/>
          <w:sz w:val="24"/>
          <w:szCs w:val="24"/>
          <w:lang w:val="en-GB"/>
        </w:rPr>
        <w:pPrChange w:author="Gary Smailes" w:date="2024-01-15T16:50:41.878Z">
          <w:pPr>
            <w:pStyle w:val="CSP-ChapterBodyText-FirstParagraph"/>
            <w:spacing w:line="360" w:lineRule="auto"/>
            <w:ind w:firstLine="720"/>
            <w:jc w:val="left"/>
          </w:pPr>
        </w:pPrChange>
      </w:pPr>
      <w:r w:rsidRPr="0C8A1D81" w:rsidR="0C8A1D81">
        <w:rPr>
          <w:rFonts w:ascii="Times New Roman" w:hAnsi="Times New Roman"/>
          <w:sz w:val="24"/>
          <w:szCs w:val="24"/>
          <w:lang w:val="en-GB"/>
        </w:rPr>
        <w:t xml:space="preserve">“Which means?” I </w:t>
      </w:r>
      <w:del w:author="Gary Smailes" w:date="2024-01-15T16:50:41.838Z" w:id="1271367411">
        <w:r w:rsidRPr="0C8A1D81" w:rsidDel="0C8A1D81">
          <w:rPr>
            <w:rFonts w:ascii="Times New Roman" w:hAnsi="Times New Roman"/>
            <w:sz w:val="24"/>
            <w:szCs w:val="24"/>
            <w:lang w:val="en-GB"/>
          </w:rPr>
          <w:delText>said</w:delText>
        </w:r>
      </w:del>
      <w:ins w:author="Gary Smailes" w:date="2024-01-15T16:50:42.421Z" w:id="62684390">
        <w:r w:rsidRPr="0C8A1D81" w:rsidR="0C8A1D81">
          <w:rPr>
            <w:rFonts w:ascii="Times New Roman" w:hAnsi="Times New Roman"/>
            <w:sz w:val="24"/>
            <w:szCs w:val="24"/>
            <w:lang w:val="en-GB"/>
          </w:rPr>
          <w:t>ask</w:t>
        </w:r>
      </w:ins>
      <w:r w:rsidRPr="0C8A1D81" w:rsidR="0C8A1D81">
        <w:rPr>
          <w:rFonts w:ascii="Times New Roman" w:hAnsi="Times New Roman"/>
          <w:sz w:val="24"/>
          <w:szCs w:val="24"/>
          <w:lang w:val="en-GB"/>
        </w:rPr>
        <w:t>.</w:t>
      </w:r>
    </w:p>
    <w:p w:rsidRPr="00D73D87" w:rsidR="005A48CE" w:rsidP="00E37332" w:rsidRDefault="005A48CE" w14:paraId="49517726" w14:textId="14CB474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“The bar is full at midday and every evening from about seven,” said </w:t>
      </w:r>
      <w:r w:rsidR="00105E19">
        <w:rPr>
          <w:rFonts w:ascii="Times New Roman" w:hAnsi="Times New Roman"/>
          <w:sz w:val="24"/>
          <w:szCs w:val="24"/>
          <w:lang w:val="en-GB"/>
        </w:rPr>
        <w:t>Mark</w:t>
      </w:r>
      <w:r w:rsidRPr="00D73D87">
        <w:rPr>
          <w:rFonts w:ascii="Times New Roman" w:hAnsi="Times New Roman"/>
          <w:sz w:val="24"/>
          <w:szCs w:val="24"/>
          <w:lang w:val="en-GB"/>
        </w:rPr>
        <w:t>, smirking.</w:t>
      </w:r>
    </w:p>
    <w:p w:rsidRPr="00D73D87" w:rsidR="005A48CE" w:rsidP="00E37332" w:rsidRDefault="005A48CE" w14:paraId="5554DBEC" w14:textId="045CFEE8">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“Then we should finish these and unload </w:t>
      </w:r>
      <w:r w:rsidR="00CF55C7">
        <w:rPr>
          <w:rFonts w:ascii="Times New Roman" w:hAnsi="Times New Roman"/>
          <w:sz w:val="24"/>
          <w:szCs w:val="24"/>
          <w:lang w:val="en-GB"/>
        </w:rPr>
        <w:t>Robin</w:t>
      </w:r>
      <w:r w:rsidRPr="00D73D87">
        <w:rPr>
          <w:rFonts w:ascii="Times New Roman" w:hAnsi="Times New Roman"/>
          <w:sz w:val="24"/>
          <w:szCs w:val="24"/>
          <w:lang w:val="en-GB"/>
        </w:rPr>
        <w:t xml:space="preserve">’s car,” said </w:t>
      </w:r>
      <w:r w:rsidRPr="00D73D87" w:rsidR="00D3432A">
        <w:rPr>
          <w:rFonts w:ascii="Times New Roman" w:hAnsi="Times New Roman"/>
          <w:sz w:val="24"/>
          <w:szCs w:val="24"/>
          <w:lang w:val="en-GB"/>
        </w:rPr>
        <w:t>Jack</w:t>
      </w:r>
      <w:r w:rsidRPr="00D73D87">
        <w:rPr>
          <w:rFonts w:ascii="Times New Roman" w:hAnsi="Times New Roman"/>
          <w:sz w:val="24"/>
          <w:szCs w:val="24"/>
          <w:lang w:val="en-GB"/>
        </w:rPr>
        <w:t xml:space="preserve"> draining his glass and putting it by the sink.</w:t>
      </w:r>
      <w:r w:rsidRPr="00D73D87" w:rsidR="0068060F">
        <w:rPr>
          <w:rFonts w:ascii="Times New Roman" w:hAnsi="Times New Roman"/>
          <w:sz w:val="24"/>
          <w:szCs w:val="24"/>
          <w:lang w:val="en-GB"/>
        </w:rPr>
        <w:t xml:space="preserve"> “There’s work to be done.”</w:t>
      </w:r>
    </w:p>
    <w:p w:rsidRPr="00D73D87" w:rsidR="00E42574" w:rsidP="00E37332" w:rsidRDefault="00E74C4A" w14:paraId="2F53EBAA" w14:textId="5B9E8229">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With </w:t>
      </w:r>
      <w:r w:rsidRPr="00D73D87" w:rsidR="00261EB3">
        <w:rPr>
          <w:rFonts w:ascii="Times New Roman" w:hAnsi="Times New Roman"/>
          <w:sz w:val="24"/>
          <w:szCs w:val="24"/>
          <w:lang w:val="en-GB"/>
        </w:rPr>
        <w:t>the sound</w:t>
      </w:r>
      <w:r w:rsidRPr="00D73D87" w:rsidR="00B43481">
        <w:rPr>
          <w:rFonts w:ascii="Times New Roman" w:hAnsi="Times New Roman"/>
          <w:sz w:val="24"/>
          <w:szCs w:val="24"/>
          <w:lang w:val="en-GB"/>
        </w:rPr>
        <w:t xml:space="preserve"> gear stacked in my bedroom</w:t>
      </w:r>
      <w:r w:rsidRPr="00D73D87" w:rsidR="00904DF6">
        <w:rPr>
          <w:rFonts w:ascii="Times New Roman" w:hAnsi="Times New Roman"/>
          <w:sz w:val="24"/>
          <w:szCs w:val="24"/>
          <w:lang w:val="en-GB"/>
        </w:rPr>
        <w:t>, I went behind the bar to familiarize</w:t>
      </w:r>
      <w:r w:rsidRPr="00D73D87" w:rsidR="001D09F1">
        <w:rPr>
          <w:rFonts w:ascii="Times New Roman" w:hAnsi="Times New Roman"/>
          <w:sz w:val="24"/>
          <w:szCs w:val="24"/>
          <w:lang w:val="en-GB"/>
        </w:rPr>
        <w:t xml:space="preserve"> myself with my new </w:t>
      </w:r>
      <w:r w:rsidRPr="00D73D87" w:rsidR="00DA139F">
        <w:rPr>
          <w:rFonts w:ascii="Times New Roman" w:hAnsi="Times New Roman"/>
          <w:sz w:val="24"/>
          <w:szCs w:val="24"/>
          <w:lang w:val="en-GB"/>
        </w:rPr>
        <w:t>workplace.</w:t>
      </w:r>
      <w:r w:rsidRPr="00D73D87" w:rsidR="00D306A1">
        <w:rPr>
          <w:rFonts w:ascii="Times New Roman" w:hAnsi="Times New Roman"/>
          <w:sz w:val="24"/>
          <w:szCs w:val="24"/>
          <w:lang w:val="en-GB"/>
        </w:rPr>
        <w:t xml:space="preserve"> </w:t>
      </w:r>
      <w:r w:rsidRPr="00D73D87" w:rsidR="00E42574">
        <w:rPr>
          <w:rFonts w:ascii="Times New Roman" w:hAnsi="Times New Roman"/>
          <w:sz w:val="24"/>
          <w:szCs w:val="24"/>
          <w:shd w:val="clear" w:color="auto" w:fill="FFFFFF"/>
          <w:lang w:val="en-GB"/>
        </w:rPr>
        <w:t xml:space="preserve">I hadn’t realized the room was so small. On the </w:t>
      </w:r>
      <w:r w:rsidRPr="00D73D87" w:rsidR="00D375E0">
        <w:rPr>
          <w:rFonts w:ascii="Times New Roman" w:hAnsi="Times New Roman"/>
          <w:sz w:val="24"/>
          <w:szCs w:val="24"/>
          <w:shd w:val="clear" w:color="auto" w:fill="FFFFFF"/>
          <w:lang w:val="en-GB"/>
        </w:rPr>
        <w:t xml:space="preserve">plans it </w:t>
      </w:r>
      <w:r w:rsidRPr="00D73D87" w:rsidR="00BC4106">
        <w:rPr>
          <w:rFonts w:ascii="Times New Roman" w:hAnsi="Times New Roman"/>
          <w:sz w:val="24"/>
          <w:szCs w:val="24"/>
          <w:shd w:val="clear" w:color="auto" w:fill="FFFFFF"/>
          <w:lang w:val="en-GB"/>
        </w:rPr>
        <w:t xml:space="preserve">had </w:t>
      </w:r>
      <w:r w:rsidRPr="00D73D87" w:rsidR="00D375E0">
        <w:rPr>
          <w:rFonts w:ascii="Times New Roman" w:hAnsi="Times New Roman"/>
          <w:sz w:val="24"/>
          <w:szCs w:val="24"/>
          <w:shd w:val="clear" w:color="auto" w:fill="FFFFFF"/>
          <w:lang w:val="en-GB"/>
        </w:rPr>
        <w:t>appeared much larger</w:t>
      </w:r>
      <w:r w:rsidRPr="00D73D87" w:rsidR="00D306A1">
        <w:rPr>
          <w:rFonts w:ascii="Times New Roman" w:hAnsi="Times New Roman"/>
          <w:sz w:val="24"/>
          <w:szCs w:val="24"/>
          <w:shd w:val="clear" w:color="auto" w:fill="FFFFFF"/>
          <w:lang w:val="en-GB"/>
        </w:rPr>
        <w:t xml:space="preserve"> </w:t>
      </w:r>
      <w:proofErr w:type="gramStart"/>
      <w:r w:rsidRPr="00D73D87" w:rsidR="00D306A1">
        <w:rPr>
          <w:rFonts w:ascii="Times New Roman" w:hAnsi="Times New Roman"/>
          <w:sz w:val="24"/>
          <w:szCs w:val="24"/>
          <w:shd w:val="clear" w:color="auto" w:fill="FFFFFF"/>
          <w:lang w:val="en-GB"/>
        </w:rPr>
        <w:t>but i</w:t>
      </w:r>
      <w:r w:rsidRPr="00D73D87" w:rsidR="00C05142">
        <w:rPr>
          <w:rFonts w:ascii="Times New Roman" w:hAnsi="Times New Roman"/>
          <w:sz w:val="24"/>
          <w:szCs w:val="24"/>
          <w:shd w:val="clear" w:color="auto" w:fill="FFFFFF"/>
          <w:lang w:val="en-GB"/>
        </w:rPr>
        <w:t>n reality, it</w:t>
      </w:r>
      <w:proofErr w:type="gramEnd"/>
      <w:r w:rsidRPr="00D73D87" w:rsidR="00C05142">
        <w:rPr>
          <w:rFonts w:ascii="Times New Roman" w:hAnsi="Times New Roman"/>
          <w:sz w:val="24"/>
          <w:szCs w:val="24"/>
          <w:shd w:val="clear" w:color="auto" w:fill="FFFFFF"/>
          <w:lang w:val="en-GB"/>
        </w:rPr>
        <w:t xml:space="preserve"> was a</w:t>
      </w:r>
      <w:r w:rsidRPr="00D73D87" w:rsidR="00E42574">
        <w:rPr>
          <w:rFonts w:ascii="Times New Roman" w:hAnsi="Times New Roman"/>
          <w:sz w:val="24"/>
          <w:szCs w:val="24"/>
          <w:shd w:val="clear" w:color="auto" w:fill="FFFFFF"/>
          <w:lang w:val="en-GB"/>
        </w:rPr>
        <w:t>bout sixty square meters</w:t>
      </w:r>
      <w:r w:rsidRPr="00D73D87" w:rsidR="00C05142">
        <w:rPr>
          <w:rFonts w:ascii="Times New Roman" w:hAnsi="Times New Roman"/>
          <w:sz w:val="24"/>
          <w:szCs w:val="24"/>
          <w:shd w:val="clear" w:color="auto" w:fill="FFFFFF"/>
          <w:lang w:val="en-GB"/>
        </w:rPr>
        <w:t>.</w:t>
      </w:r>
      <w:r w:rsidRPr="00D73D87" w:rsidR="00E42574">
        <w:rPr>
          <w:rFonts w:ascii="Times New Roman" w:hAnsi="Times New Roman"/>
          <w:sz w:val="24"/>
          <w:szCs w:val="24"/>
          <w:shd w:val="clear" w:color="auto" w:fill="FFFFFF"/>
          <w:lang w:val="en-GB"/>
        </w:rPr>
        <w:t xml:space="preserve"> </w:t>
      </w:r>
      <w:r w:rsidRPr="00D73D87" w:rsidR="00C05142">
        <w:rPr>
          <w:rFonts w:ascii="Times New Roman" w:hAnsi="Times New Roman"/>
          <w:sz w:val="24"/>
          <w:szCs w:val="24"/>
          <w:shd w:val="clear" w:color="auto" w:fill="FFFFFF"/>
          <w:lang w:val="en-GB"/>
        </w:rPr>
        <w:t>I approved of the</w:t>
      </w:r>
      <w:r w:rsidRPr="00D73D87" w:rsidR="00E42574">
        <w:rPr>
          <w:rFonts w:ascii="Times New Roman" w:hAnsi="Times New Roman"/>
          <w:sz w:val="24"/>
          <w:szCs w:val="24"/>
          <w:shd w:val="clear" w:color="auto" w:fill="FFFFFF"/>
          <w:lang w:val="en-GB"/>
        </w:rPr>
        <w:t xml:space="preserve"> </w:t>
      </w:r>
      <w:r w:rsidRPr="00D73D87" w:rsidR="000602CD">
        <w:rPr>
          <w:rFonts w:ascii="Times New Roman" w:hAnsi="Times New Roman"/>
          <w:sz w:val="24"/>
          <w:szCs w:val="24"/>
          <w:shd w:val="clear" w:color="auto" w:fill="FFFFFF"/>
          <w:lang w:val="en-GB"/>
        </w:rPr>
        <w:t xml:space="preserve">floral </w:t>
      </w:r>
      <w:r w:rsidRPr="00D73D87" w:rsidR="00E42574">
        <w:rPr>
          <w:rFonts w:ascii="Times New Roman" w:hAnsi="Times New Roman"/>
          <w:sz w:val="24"/>
          <w:szCs w:val="24"/>
          <w:shd w:val="clear" w:color="auto" w:fill="FFFFFF"/>
          <w:lang w:val="en-GB"/>
        </w:rPr>
        <w:t>sofas</w:t>
      </w:r>
      <w:r w:rsidRPr="00D73D87" w:rsidR="00CB7A5F">
        <w:rPr>
          <w:rFonts w:ascii="Times New Roman" w:hAnsi="Times New Roman"/>
          <w:sz w:val="24"/>
          <w:szCs w:val="24"/>
          <w:shd w:val="clear" w:color="auto" w:fill="FFFFFF"/>
          <w:lang w:val="en-GB"/>
        </w:rPr>
        <w:t xml:space="preserve"> </w:t>
      </w:r>
      <w:r w:rsidRPr="00D73D87" w:rsidR="00135FC2">
        <w:rPr>
          <w:rFonts w:ascii="Times New Roman" w:hAnsi="Times New Roman"/>
          <w:sz w:val="24"/>
          <w:szCs w:val="24"/>
          <w:shd w:val="clear" w:color="auto" w:fill="FFFFFF"/>
          <w:lang w:val="en-GB"/>
        </w:rPr>
        <w:t>with</w:t>
      </w:r>
      <w:r w:rsidRPr="00D73D87" w:rsidR="00CB7A5F">
        <w:rPr>
          <w:rFonts w:ascii="Times New Roman" w:hAnsi="Times New Roman"/>
          <w:sz w:val="24"/>
          <w:szCs w:val="24"/>
          <w:shd w:val="clear" w:color="auto" w:fill="FFFFFF"/>
          <w:lang w:val="en-GB"/>
        </w:rPr>
        <w:t xml:space="preserve"> glass coffee tables</w:t>
      </w:r>
      <w:r w:rsidRPr="00D73D87" w:rsidR="00E42574">
        <w:rPr>
          <w:rFonts w:ascii="Times New Roman" w:hAnsi="Times New Roman"/>
          <w:sz w:val="24"/>
          <w:szCs w:val="24"/>
          <w:shd w:val="clear" w:color="auto" w:fill="FFFFFF"/>
          <w:lang w:val="en-GB"/>
        </w:rPr>
        <w:t xml:space="preserve"> </w:t>
      </w:r>
      <w:r w:rsidRPr="00D73D87" w:rsidR="00CB7A5F">
        <w:rPr>
          <w:rFonts w:ascii="Times New Roman" w:hAnsi="Times New Roman"/>
          <w:sz w:val="24"/>
          <w:szCs w:val="24"/>
          <w:shd w:val="clear" w:color="auto" w:fill="FFFFFF"/>
          <w:lang w:val="en-GB"/>
        </w:rPr>
        <w:t>by</w:t>
      </w:r>
      <w:r w:rsidRPr="00D73D87" w:rsidR="00E42574">
        <w:rPr>
          <w:rFonts w:ascii="Times New Roman" w:hAnsi="Times New Roman"/>
          <w:sz w:val="24"/>
          <w:szCs w:val="24"/>
          <w:shd w:val="clear" w:color="auto" w:fill="FFFFFF"/>
          <w:lang w:val="en-GB"/>
        </w:rPr>
        <w:t xml:space="preserve"> </w:t>
      </w:r>
      <w:r w:rsidRPr="00D73D87" w:rsidR="00CB7A5F">
        <w:rPr>
          <w:rFonts w:ascii="Times New Roman" w:hAnsi="Times New Roman"/>
          <w:sz w:val="24"/>
          <w:szCs w:val="24"/>
          <w:shd w:val="clear" w:color="auto" w:fill="FFFFFF"/>
          <w:lang w:val="en-GB"/>
        </w:rPr>
        <w:t>the</w:t>
      </w:r>
      <w:r w:rsidRPr="00D73D87" w:rsidR="00E42574">
        <w:rPr>
          <w:rFonts w:ascii="Times New Roman" w:hAnsi="Times New Roman"/>
          <w:sz w:val="24"/>
          <w:szCs w:val="24"/>
          <w:shd w:val="clear" w:color="auto" w:fill="FFFFFF"/>
          <w:lang w:val="en-GB"/>
        </w:rPr>
        <w:t xml:space="preserve"> window</w:t>
      </w:r>
      <w:r w:rsidRPr="00D73D87" w:rsidR="007031BD">
        <w:rPr>
          <w:rFonts w:ascii="Times New Roman" w:hAnsi="Times New Roman"/>
          <w:sz w:val="24"/>
          <w:szCs w:val="24"/>
          <w:shd w:val="clear" w:color="auto" w:fill="FFFFFF"/>
          <w:lang w:val="en-GB"/>
        </w:rPr>
        <w:t xml:space="preserve"> at the front of the building</w:t>
      </w:r>
      <w:r w:rsidRPr="00D73D87" w:rsidR="000545B7">
        <w:rPr>
          <w:rFonts w:ascii="Times New Roman" w:hAnsi="Times New Roman"/>
          <w:sz w:val="24"/>
          <w:szCs w:val="24"/>
          <w:shd w:val="clear" w:color="auto" w:fill="FFFFFF"/>
          <w:lang w:val="en-GB"/>
        </w:rPr>
        <w:t>. They</w:t>
      </w:r>
      <w:r w:rsidRPr="00D73D87" w:rsidR="00E42574">
        <w:rPr>
          <w:rFonts w:ascii="Times New Roman" w:hAnsi="Times New Roman"/>
          <w:sz w:val="24"/>
          <w:szCs w:val="24"/>
          <w:shd w:val="clear" w:color="auto" w:fill="FFFFFF"/>
          <w:lang w:val="en-GB"/>
        </w:rPr>
        <w:t xml:space="preserve"> </w:t>
      </w:r>
      <w:r w:rsidRPr="00D73D87" w:rsidR="00A47800">
        <w:rPr>
          <w:rFonts w:ascii="Times New Roman" w:hAnsi="Times New Roman"/>
          <w:sz w:val="24"/>
          <w:szCs w:val="24"/>
          <w:shd w:val="clear" w:color="auto" w:fill="FFFFFF"/>
          <w:lang w:val="en-GB"/>
        </w:rPr>
        <w:t>were typical of my mother’s interior design</w:t>
      </w:r>
      <w:r w:rsidRPr="00D73D87" w:rsidR="00051E12">
        <w:rPr>
          <w:rFonts w:ascii="Times New Roman" w:hAnsi="Times New Roman"/>
          <w:sz w:val="24"/>
          <w:szCs w:val="24"/>
          <w:shd w:val="clear" w:color="auto" w:fill="FFFFFF"/>
          <w:lang w:val="en-GB"/>
        </w:rPr>
        <w:t xml:space="preserve"> preferences </w:t>
      </w:r>
      <w:r w:rsidRPr="00D73D87" w:rsidR="00E42574">
        <w:rPr>
          <w:rFonts w:ascii="Times New Roman" w:hAnsi="Times New Roman"/>
          <w:sz w:val="24"/>
          <w:szCs w:val="24"/>
          <w:shd w:val="clear" w:color="auto" w:fill="FFFFFF"/>
          <w:lang w:val="en-GB"/>
        </w:rPr>
        <w:t xml:space="preserve">but there </w:t>
      </w:r>
      <w:r w:rsidRPr="00D73D87" w:rsidR="00BC4106">
        <w:rPr>
          <w:rFonts w:ascii="Times New Roman" w:hAnsi="Times New Roman"/>
          <w:sz w:val="24"/>
          <w:szCs w:val="24"/>
          <w:shd w:val="clear" w:color="auto" w:fill="FFFFFF"/>
          <w:lang w:val="en-GB"/>
        </w:rPr>
        <w:t>were</w:t>
      </w:r>
      <w:r w:rsidRPr="00D73D87" w:rsidR="00E42574">
        <w:rPr>
          <w:rFonts w:ascii="Times New Roman" w:hAnsi="Times New Roman"/>
          <w:sz w:val="24"/>
          <w:szCs w:val="24"/>
          <w:shd w:val="clear" w:color="auto" w:fill="FFFFFF"/>
          <w:lang w:val="en-GB"/>
        </w:rPr>
        <w:t xml:space="preserve"> only half a dozen </w:t>
      </w:r>
      <w:r w:rsidRPr="00D73D87" w:rsidR="00135FC2">
        <w:rPr>
          <w:rFonts w:ascii="Times New Roman" w:hAnsi="Times New Roman"/>
          <w:sz w:val="24"/>
          <w:szCs w:val="24"/>
          <w:shd w:val="clear" w:color="auto" w:fill="FFFFFF"/>
          <w:lang w:val="en-GB"/>
        </w:rPr>
        <w:t xml:space="preserve">dining </w:t>
      </w:r>
      <w:r w:rsidRPr="00D73D87" w:rsidR="00E42574">
        <w:rPr>
          <w:rFonts w:ascii="Times New Roman" w:hAnsi="Times New Roman"/>
          <w:sz w:val="24"/>
          <w:szCs w:val="24"/>
          <w:shd w:val="clear" w:color="auto" w:fill="FFFFFF"/>
          <w:lang w:val="en-GB"/>
        </w:rPr>
        <w:t xml:space="preserve">tables of four around the edge. If the hotel </w:t>
      </w:r>
      <w:r w:rsidRPr="00D73D87" w:rsidR="00BC4106">
        <w:rPr>
          <w:rFonts w:ascii="Times New Roman" w:hAnsi="Times New Roman"/>
          <w:sz w:val="24"/>
          <w:szCs w:val="24"/>
          <w:shd w:val="clear" w:color="auto" w:fill="FFFFFF"/>
          <w:lang w:val="en-GB"/>
        </w:rPr>
        <w:t>was</w:t>
      </w:r>
      <w:r w:rsidRPr="00D73D87" w:rsidR="00E42574">
        <w:rPr>
          <w:rFonts w:ascii="Times New Roman" w:hAnsi="Times New Roman"/>
          <w:sz w:val="24"/>
          <w:szCs w:val="24"/>
          <w:shd w:val="clear" w:color="auto" w:fill="FFFFFF"/>
          <w:lang w:val="en-GB"/>
        </w:rPr>
        <w:t xml:space="preserve"> full and everyone c</w:t>
      </w:r>
      <w:r w:rsidRPr="00D73D87" w:rsidR="00135FC2">
        <w:rPr>
          <w:rFonts w:ascii="Times New Roman" w:hAnsi="Times New Roman"/>
          <w:sz w:val="24"/>
          <w:szCs w:val="24"/>
          <w:shd w:val="clear" w:color="auto" w:fill="FFFFFF"/>
          <w:lang w:val="en-GB"/>
        </w:rPr>
        <w:t>a</w:t>
      </w:r>
      <w:r w:rsidRPr="00D73D87" w:rsidR="00E42574">
        <w:rPr>
          <w:rFonts w:ascii="Times New Roman" w:hAnsi="Times New Roman"/>
          <w:sz w:val="24"/>
          <w:szCs w:val="24"/>
          <w:shd w:val="clear" w:color="auto" w:fill="FFFFFF"/>
          <w:lang w:val="en-GB"/>
        </w:rPr>
        <w:t>me</w:t>
      </w:r>
      <w:r w:rsidRPr="00D73D87" w:rsidR="00135FC2">
        <w:rPr>
          <w:rFonts w:ascii="Times New Roman" w:hAnsi="Times New Roman"/>
          <w:sz w:val="24"/>
          <w:szCs w:val="24"/>
          <w:shd w:val="clear" w:color="auto" w:fill="FFFFFF"/>
          <w:lang w:val="en-GB"/>
        </w:rPr>
        <w:t xml:space="preserve"> </w:t>
      </w:r>
      <w:r w:rsidRPr="00D73D87" w:rsidR="00E42574">
        <w:rPr>
          <w:rFonts w:ascii="Times New Roman" w:hAnsi="Times New Roman"/>
          <w:sz w:val="24"/>
          <w:szCs w:val="24"/>
          <w:shd w:val="clear" w:color="auto" w:fill="FFFFFF"/>
          <w:lang w:val="en-GB"/>
        </w:rPr>
        <w:t xml:space="preserve">down to breakfast at the </w:t>
      </w:r>
      <w:r w:rsidRPr="00D73D87" w:rsidR="000B54D5">
        <w:rPr>
          <w:rFonts w:ascii="Times New Roman" w:hAnsi="Times New Roman"/>
          <w:sz w:val="24"/>
          <w:szCs w:val="24"/>
          <w:shd w:val="clear" w:color="auto" w:fill="FFFFFF"/>
          <w:lang w:val="en-GB"/>
        </w:rPr>
        <w:t>same</w:t>
      </w:r>
      <w:r w:rsidRPr="00D73D87" w:rsidR="00E42574">
        <w:rPr>
          <w:rFonts w:ascii="Times New Roman" w:hAnsi="Times New Roman"/>
          <w:sz w:val="24"/>
          <w:szCs w:val="24"/>
          <w:shd w:val="clear" w:color="auto" w:fill="FFFFFF"/>
          <w:lang w:val="en-GB"/>
        </w:rPr>
        <w:t xml:space="preserve"> time, there </w:t>
      </w:r>
      <w:r w:rsidRPr="00D73D87" w:rsidR="00135FC2">
        <w:rPr>
          <w:rFonts w:ascii="Times New Roman" w:hAnsi="Times New Roman"/>
          <w:sz w:val="24"/>
          <w:szCs w:val="24"/>
          <w:shd w:val="clear" w:color="auto" w:fill="FFFFFF"/>
          <w:lang w:val="en-GB"/>
        </w:rPr>
        <w:t>was</w:t>
      </w:r>
      <w:r w:rsidRPr="00D73D87" w:rsidR="00E42574">
        <w:rPr>
          <w:rFonts w:ascii="Times New Roman" w:hAnsi="Times New Roman"/>
          <w:sz w:val="24"/>
          <w:szCs w:val="24"/>
          <w:shd w:val="clear" w:color="auto" w:fill="FFFFFF"/>
          <w:lang w:val="en-GB"/>
        </w:rPr>
        <w:t xml:space="preserve">n’t enough space to seat them all. We’ll have to add more tables </w:t>
      </w:r>
      <w:r w:rsidRPr="00D73D87" w:rsidR="00006C77">
        <w:rPr>
          <w:rFonts w:ascii="Times New Roman" w:hAnsi="Times New Roman"/>
          <w:sz w:val="24"/>
          <w:szCs w:val="24"/>
          <w:shd w:val="clear" w:color="auto" w:fill="FFFFFF"/>
          <w:lang w:val="en-GB"/>
        </w:rPr>
        <w:t>to</w:t>
      </w:r>
      <w:r w:rsidRPr="00D73D87" w:rsidR="00E42574">
        <w:rPr>
          <w:rFonts w:ascii="Times New Roman" w:hAnsi="Times New Roman"/>
          <w:sz w:val="24"/>
          <w:szCs w:val="24"/>
          <w:shd w:val="clear" w:color="auto" w:fill="FFFFFF"/>
          <w:lang w:val="en-GB"/>
        </w:rPr>
        <w:t xml:space="preserve"> the patio. Then what do we </w:t>
      </w:r>
      <w:r w:rsidRPr="00D73D87" w:rsidR="00006C77">
        <w:rPr>
          <w:rFonts w:ascii="Times New Roman" w:hAnsi="Times New Roman"/>
          <w:sz w:val="24"/>
          <w:szCs w:val="24"/>
          <w:shd w:val="clear" w:color="auto" w:fill="FFFFFF"/>
          <w:lang w:val="en-GB"/>
        </w:rPr>
        <w:t xml:space="preserve">do </w:t>
      </w:r>
      <w:r w:rsidRPr="00D73D87" w:rsidR="00E42574">
        <w:rPr>
          <w:rFonts w:ascii="Times New Roman" w:hAnsi="Times New Roman"/>
          <w:sz w:val="24"/>
          <w:szCs w:val="24"/>
          <w:shd w:val="clear" w:color="auto" w:fill="FFFFFF"/>
          <w:lang w:val="en-GB"/>
        </w:rPr>
        <w:t>when it rains? Somebody hasn’t thought this through</w:t>
      </w:r>
      <w:r w:rsidRPr="00D73D87" w:rsidR="008E419A">
        <w:rPr>
          <w:rFonts w:ascii="Times New Roman" w:hAnsi="Times New Roman"/>
          <w:sz w:val="24"/>
          <w:szCs w:val="24"/>
          <w:shd w:val="clear" w:color="auto" w:fill="FFFFFF"/>
          <w:lang w:val="en-GB"/>
        </w:rPr>
        <w:t xml:space="preserve"> I concluded.</w:t>
      </w:r>
    </w:p>
    <w:p w:rsidRPr="00D73D87" w:rsidR="00E42574" w:rsidP="00E37332" w:rsidRDefault="00E42574" w14:paraId="4184AFD3" w14:textId="30FD5CC8">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shd w:val="clear" w:color="auto" w:fill="FFFFFF"/>
          <w:lang w:val="en-GB"/>
        </w:rPr>
        <w:t xml:space="preserve">The freshly varnished </w:t>
      </w:r>
      <w:r w:rsidRPr="00D73D87">
        <w:rPr>
          <w:rFonts w:ascii="Times New Roman" w:hAnsi="Times New Roman"/>
          <w:sz w:val="24"/>
          <w:szCs w:val="24"/>
          <w:lang w:val="en-GB"/>
        </w:rPr>
        <w:t>bar counter sat on top of a b</w:t>
      </w:r>
      <w:r w:rsidR="00CE6A0F">
        <w:rPr>
          <w:rFonts w:ascii="Times New Roman" w:hAnsi="Times New Roman"/>
          <w:sz w:val="24"/>
          <w:szCs w:val="24"/>
          <w:lang w:val="en-GB"/>
        </w:rPr>
        <w:t xml:space="preserve">rick </w:t>
      </w:r>
      <w:r w:rsidRPr="00D73D87">
        <w:rPr>
          <w:rFonts w:ascii="Times New Roman" w:hAnsi="Times New Roman"/>
          <w:sz w:val="24"/>
          <w:szCs w:val="24"/>
          <w:lang w:val="en-GB"/>
        </w:rPr>
        <w:t>and ceramic tiled support. Shelves lined the wall behind, glasses hung from racks above. The San Miguel beer taps were in place and had been connected to the kegs underneath. However, the taps took up more room than planned</w:t>
      </w:r>
      <w:r w:rsidRPr="00D73D87" w:rsidR="00D16986">
        <w:rPr>
          <w:rFonts w:ascii="Times New Roman" w:hAnsi="Times New Roman"/>
          <w:sz w:val="24"/>
          <w:szCs w:val="24"/>
          <w:lang w:val="en-GB"/>
        </w:rPr>
        <w:t xml:space="preserve"> and the </w:t>
      </w:r>
      <w:r w:rsidRPr="00D73D87">
        <w:rPr>
          <w:rFonts w:ascii="Times New Roman" w:hAnsi="Times New Roman"/>
          <w:sz w:val="24"/>
          <w:szCs w:val="24"/>
          <w:lang w:val="en-GB"/>
        </w:rPr>
        <w:t xml:space="preserve">small domestic filter </w:t>
      </w:r>
      <w:r w:rsidRPr="00D73D87" w:rsidR="00836034">
        <w:rPr>
          <w:rFonts w:ascii="Times New Roman" w:hAnsi="Times New Roman"/>
          <w:sz w:val="24"/>
          <w:szCs w:val="24"/>
          <w:lang w:val="en-GB"/>
        </w:rPr>
        <w:t xml:space="preserve">coffee </w:t>
      </w:r>
      <w:r w:rsidRPr="00D73D87">
        <w:rPr>
          <w:rFonts w:ascii="Times New Roman" w:hAnsi="Times New Roman"/>
          <w:sz w:val="24"/>
          <w:szCs w:val="24"/>
          <w:lang w:val="en-GB"/>
        </w:rPr>
        <w:t xml:space="preserve">machine </w:t>
      </w:r>
      <w:r w:rsidRPr="00D73D87" w:rsidR="00836034">
        <w:rPr>
          <w:rFonts w:ascii="Times New Roman" w:hAnsi="Times New Roman"/>
          <w:sz w:val="24"/>
          <w:szCs w:val="24"/>
          <w:lang w:val="en-GB"/>
        </w:rPr>
        <w:t>had</w:t>
      </w:r>
      <w:r w:rsidRPr="00D73D87">
        <w:rPr>
          <w:rFonts w:ascii="Times New Roman" w:hAnsi="Times New Roman"/>
          <w:sz w:val="24"/>
          <w:szCs w:val="24"/>
          <w:lang w:val="en-GB"/>
        </w:rPr>
        <w:t xml:space="preserve"> a capacity of eight cups. </w:t>
      </w:r>
      <w:r w:rsidRPr="00D73D87" w:rsidR="00C341D7">
        <w:rPr>
          <w:rFonts w:ascii="Times New Roman" w:hAnsi="Times New Roman"/>
          <w:sz w:val="24"/>
          <w:szCs w:val="24"/>
          <w:lang w:val="en-GB"/>
        </w:rPr>
        <w:t>“</w:t>
      </w:r>
      <w:r w:rsidRPr="00D73D87">
        <w:rPr>
          <w:rFonts w:ascii="Times New Roman" w:hAnsi="Times New Roman"/>
          <w:sz w:val="24"/>
          <w:szCs w:val="24"/>
          <w:lang w:val="en-GB"/>
        </w:rPr>
        <w:t>Totally out of touch with the needs of forty thirsty clients,</w:t>
      </w:r>
      <w:r w:rsidRPr="00D73D87" w:rsidR="00C341D7">
        <w:rPr>
          <w:rFonts w:ascii="Times New Roman" w:hAnsi="Times New Roman"/>
          <w:sz w:val="24"/>
          <w:szCs w:val="24"/>
          <w:lang w:val="en-GB"/>
        </w:rPr>
        <w:t>”</w:t>
      </w:r>
      <w:r w:rsidRPr="00D73D87">
        <w:rPr>
          <w:rFonts w:ascii="Times New Roman" w:hAnsi="Times New Roman"/>
          <w:sz w:val="24"/>
          <w:szCs w:val="24"/>
          <w:lang w:val="en-GB"/>
        </w:rPr>
        <w:t xml:space="preserve"> </w:t>
      </w:r>
      <w:r w:rsidRPr="00D73D87" w:rsidR="00836034">
        <w:rPr>
          <w:rFonts w:ascii="Times New Roman" w:hAnsi="Times New Roman"/>
          <w:sz w:val="24"/>
          <w:szCs w:val="24"/>
          <w:lang w:val="en-GB"/>
        </w:rPr>
        <w:t>I</w:t>
      </w:r>
      <w:r w:rsidRPr="00D73D87">
        <w:rPr>
          <w:rFonts w:ascii="Times New Roman" w:hAnsi="Times New Roman"/>
          <w:sz w:val="24"/>
          <w:szCs w:val="24"/>
          <w:lang w:val="en-GB"/>
        </w:rPr>
        <w:t xml:space="preserve"> tutted. </w:t>
      </w:r>
      <w:r w:rsidRPr="00D73D87" w:rsidR="00C341D7">
        <w:rPr>
          <w:rFonts w:ascii="Times New Roman" w:hAnsi="Times New Roman"/>
          <w:sz w:val="24"/>
          <w:szCs w:val="24"/>
          <w:lang w:val="en-GB"/>
        </w:rPr>
        <w:t>“</w:t>
      </w:r>
      <w:r w:rsidRPr="00D73D87">
        <w:rPr>
          <w:rFonts w:ascii="Times New Roman" w:hAnsi="Times New Roman"/>
          <w:sz w:val="24"/>
          <w:szCs w:val="24"/>
          <w:lang w:val="en-GB"/>
        </w:rPr>
        <w:t>Let’s hope they all drink tea, at least we have enough pots.</w:t>
      </w:r>
      <w:r w:rsidRPr="00D73D87" w:rsidR="00C341D7">
        <w:rPr>
          <w:rFonts w:ascii="Times New Roman" w:hAnsi="Times New Roman"/>
          <w:sz w:val="24"/>
          <w:szCs w:val="24"/>
          <w:lang w:val="en-GB"/>
        </w:rPr>
        <w:t>”</w:t>
      </w:r>
    </w:p>
    <w:p w:rsidRPr="00D73D87" w:rsidR="00E42574" w:rsidP="00E37332" w:rsidRDefault="00E42574" w14:paraId="1A5A0E0B" w14:textId="05752666">
      <w:pPr>
        <w:pStyle w:val="CSP-ChapterBodyText-FirstParagraph"/>
        <w:spacing w:line="360" w:lineRule="auto"/>
        <w:ind w:firstLine="720"/>
        <w:jc w:val="left"/>
        <w:rPr>
          <w:del w:author="Gary Smailes" w:date="2024-01-15T16:51:20.822Z" w:id="857751926"/>
          <w:rFonts w:ascii="Times New Roman" w:hAnsi="Times New Roman"/>
          <w:sz w:val="24"/>
          <w:szCs w:val="24"/>
          <w:lang w:val="en-GB"/>
        </w:rPr>
      </w:pPr>
      <w:r w:rsidRPr="0C8A1D81" w:rsidR="0C8A1D81">
        <w:rPr>
          <w:rFonts w:ascii="Times New Roman" w:hAnsi="Times New Roman"/>
          <w:sz w:val="24"/>
          <w:szCs w:val="24"/>
          <w:lang w:val="en-GB"/>
        </w:rPr>
        <w:t>To the right of the bar was an open passageway leading to the kitchen, toilets, and storeroom</w:t>
      </w:r>
      <w:ins w:author="Gary Smailes" w:date="2024-01-15T16:51:14.866Z" w:id="42708004">
        <w:r w:rsidRPr="0C8A1D81" w:rsidR="0C8A1D81">
          <w:rPr>
            <w:rFonts w:ascii="Times New Roman" w:hAnsi="Times New Roman"/>
            <w:sz w:val="24"/>
            <w:szCs w:val="24"/>
            <w:lang w:val="en-GB"/>
          </w:rPr>
          <w:t>,</w:t>
        </w:r>
      </w:ins>
      <w:r w:rsidRPr="0C8A1D81" w:rsidR="0C8A1D81">
        <w:rPr>
          <w:rFonts w:ascii="Times New Roman" w:hAnsi="Times New Roman"/>
          <w:sz w:val="24"/>
          <w:szCs w:val="24"/>
          <w:lang w:val="en-GB"/>
        </w:rPr>
        <w:t xml:space="preserve"> which could also be accessed by a rear door in the </w:t>
      </w:r>
      <w:r w:rsidRPr="0C8A1D81" w:rsidR="0C8A1D81">
        <w:rPr>
          <w:rFonts w:ascii="Times New Roman" w:hAnsi="Times New Roman"/>
          <w:sz w:val="24"/>
          <w:szCs w:val="24"/>
          <w:lang w:val="en-GB"/>
        </w:rPr>
        <w:t>cul</w:t>
      </w:r>
      <w:r w:rsidRPr="0C8A1D81" w:rsidR="0C8A1D81">
        <w:rPr>
          <w:rFonts w:ascii="Times New Roman" w:hAnsi="Times New Roman"/>
          <w:sz w:val="24"/>
          <w:szCs w:val="24"/>
          <w:lang w:val="en-GB"/>
        </w:rPr>
        <w:t xml:space="preserve"> de sac to the side of the building.</w:t>
      </w:r>
      <w:ins w:author="Gary Smailes" w:date="2024-01-15T16:51:21.102Z" w:id="252625738">
        <w:r w:rsidRPr="0C8A1D81" w:rsidR="0C8A1D81">
          <w:rPr>
            <w:rFonts w:ascii="Times New Roman" w:hAnsi="Times New Roman"/>
            <w:sz w:val="24"/>
            <w:szCs w:val="24"/>
            <w:lang w:val="en-GB"/>
          </w:rPr>
          <w:t xml:space="preserve"> </w:t>
        </w:r>
      </w:ins>
    </w:p>
    <w:p w:rsidRPr="00D73D87" w:rsidR="00E42574" w:rsidP="0C8A1D81" w:rsidRDefault="00AA0431" w14:paraId="0BD96E0D" w14:textId="3565F152">
      <w:pPr>
        <w:pStyle w:val="CSP-ChapterBodyText-FirstParagraph"/>
        <w:spacing w:line="360" w:lineRule="auto"/>
        <w:ind w:firstLine="0"/>
        <w:jc w:val="left"/>
        <w:rPr>
          <w:del w:author="Gary Smailes" w:date="2024-01-15T16:51:23.53Z" w:id="1757166761"/>
          <w:rFonts w:ascii="Times New Roman" w:hAnsi="Times New Roman"/>
          <w:sz w:val="24"/>
          <w:szCs w:val="24"/>
          <w:lang w:val="en-GB"/>
        </w:rPr>
        <w:pPrChange w:author="Gary Smailes" w:date="2024-01-15T16:51:20.659Z">
          <w:pPr>
            <w:pStyle w:val="CSP-ChapterBodyText-FirstParagraph"/>
            <w:spacing w:line="360" w:lineRule="auto"/>
            <w:ind w:firstLine="720"/>
            <w:jc w:val="left"/>
          </w:pPr>
        </w:pPrChange>
      </w:pPr>
      <w:r w:rsidRPr="0C8A1D81" w:rsidR="0C8A1D81">
        <w:rPr>
          <w:rFonts w:ascii="Times New Roman" w:hAnsi="Times New Roman"/>
          <w:sz w:val="24"/>
          <w:szCs w:val="24"/>
          <w:lang w:val="en-GB"/>
        </w:rPr>
        <w:t>The dartboard with blackboard side panels was mounted on the outer toilet wall but where would players stand to throw?</w:t>
      </w:r>
      <w:ins w:author="Gary Smailes" w:date="2024-01-15T16:51:23.838Z" w:id="1729381257">
        <w:r w:rsidRPr="0C8A1D81" w:rsidR="0C8A1D81">
          <w:rPr>
            <w:rFonts w:ascii="Times New Roman" w:hAnsi="Times New Roman"/>
            <w:sz w:val="24"/>
            <w:szCs w:val="24"/>
            <w:lang w:val="en-GB"/>
          </w:rPr>
          <w:t xml:space="preserve"> </w:t>
        </w:r>
      </w:ins>
    </w:p>
    <w:p w:rsidRPr="00D73D87" w:rsidR="00E42574" w:rsidP="0C8A1D81" w:rsidRDefault="00E42574" w14:paraId="2F5FA916" w14:textId="66CFA6F5" w14:noSpellErr="1">
      <w:pPr>
        <w:pStyle w:val="CSP-ChapterBodyText-FirstParagraph"/>
        <w:spacing w:line="360" w:lineRule="auto"/>
        <w:ind w:firstLine="0"/>
        <w:jc w:val="left"/>
        <w:rPr>
          <w:rFonts w:ascii="Times New Roman" w:hAnsi="Times New Roman"/>
          <w:sz w:val="24"/>
          <w:szCs w:val="24"/>
          <w:lang w:val="en-GB"/>
        </w:rPr>
        <w:pPrChange w:author="Gary Smailes" w:date="2024-01-15T16:51:23.057Z">
          <w:pPr>
            <w:pStyle w:val="CSP-ChapterBodyText-FirstParagraph"/>
            <w:spacing w:line="360" w:lineRule="auto"/>
            <w:ind w:firstLine="720"/>
            <w:jc w:val="left"/>
          </w:pPr>
        </w:pPrChange>
      </w:pPr>
      <w:r w:rsidRPr="0C8A1D81" w:rsidR="0C8A1D81">
        <w:rPr>
          <w:rFonts w:ascii="Times New Roman" w:hAnsi="Times New Roman"/>
          <w:sz w:val="24"/>
          <w:szCs w:val="24"/>
          <w:lang w:val="en-GB"/>
        </w:rPr>
        <w:t xml:space="preserve">Through the double doors leading to the open-topped atrium </w:t>
      </w:r>
      <w:r w:rsidRPr="0C8A1D81" w:rsidR="0C8A1D81">
        <w:rPr>
          <w:rFonts w:ascii="Times New Roman" w:hAnsi="Times New Roman"/>
          <w:sz w:val="24"/>
          <w:szCs w:val="24"/>
          <w:lang w:val="en-GB"/>
        </w:rPr>
        <w:t>were</w:t>
      </w:r>
      <w:r w:rsidRPr="0C8A1D81" w:rsidR="0C8A1D81">
        <w:rPr>
          <w:rFonts w:ascii="Times New Roman" w:hAnsi="Times New Roman"/>
          <w:sz w:val="24"/>
          <w:szCs w:val="24"/>
          <w:lang w:val="en-GB"/>
        </w:rPr>
        <w:t xml:space="preserve"> </w:t>
      </w:r>
      <w:r w:rsidRPr="0C8A1D81" w:rsidR="0C8A1D81">
        <w:rPr>
          <w:rFonts w:ascii="Times New Roman" w:hAnsi="Times New Roman"/>
          <w:sz w:val="24"/>
          <w:szCs w:val="24"/>
          <w:lang w:val="en-GB"/>
        </w:rPr>
        <w:t>comfy</w:t>
      </w:r>
      <w:r w:rsidRPr="0C8A1D81" w:rsidR="0C8A1D81">
        <w:rPr>
          <w:rFonts w:ascii="Times New Roman" w:hAnsi="Times New Roman"/>
          <w:sz w:val="24"/>
          <w:szCs w:val="24"/>
          <w:lang w:val="en-GB"/>
        </w:rPr>
        <w:t xml:space="preserve"> chairs </w:t>
      </w:r>
      <w:r w:rsidRPr="0C8A1D81" w:rsidR="0C8A1D81">
        <w:rPr>
          <w:rFonts w:ascii="Times New Roman" w:hAnsi="Times New Roman"/>
          <w:sz w:val="24"/>
          <w:szCs w:val="24"/>
          <w:lang w:val="en-GB"/>
        </w:rPr>
        <w:t xml:space="preserve">and </w:t>
      </w:r>
      <w:r w:rsidRPr="0C8A1D81" w:rsidR="0C8A1D81">
        <w:rPr>
          <w:rFonts w:ascii="Times New Roman" w:hAnsi="Times New Roman"/>
          <w:sz w:val="24"/>
          <w:szCs w:val="24"/>
          <w:lang w:val="en-GB"/>
        </w:rPr>
        <w:t>bushy ferns</w:t>
      </w:r>
      <w:r w:rsidRPr="0C8A1D81" w:rsidR="0C8A1D81">
        <w:rPr>
          <w:rFonts w:ascii="Times New Roman" w:hAnsi="Times New Roman"/>
          <w:sz w:val="24"/>
          <w:szCs w:val="24"/>
          <w:lang w:val="en-GB"/>
        </w:rPr>
        <w:t xml:space="preserve"> </w:t>
      </w:r>
      <w:r w:rsidRPr="0C8A1D81" w:rsidR="0C8A1D81">
        <w:rPr>
          <w:rFonts w:ascii="Times New Roman" w:hAnsi="Times New Roman"/>
          <w:sz w:val="24"/>
          <w:szCs w:val="24"/>
          <w:lang w:val="en-GB"/>
        </w:rPr>
        <w:t>in giant terracotta pots</w:t>
      </w:r>
      <w:r w:rsidRPr="0C8A1D81" w:rsidR="0C8A1D81">
        <w:rPr>
          <w:rFonts w:ascii="Times New Roman" w:hAnsi="Times New Roman"/>
          <w:sz w:val="24"/>
          <w:szCs w:val="24"/>
          <w:lang w:val="en-GB"/>
        </w:rPr>
        <w:t xml:space="preserve">. </w:t>
      </w:r>
      <w:r w:rsidRPr="0C8A1D81" w:rsidR="0C8A1D81">
        <w:rPr>
          <w:rFonts w:ascii="Times New Roman" w:hAnsi="Times New Roman"/>
          <w:sz w:val="24"/>
          <w:szCs w:val="24"/>
          <w:lang w:val="en-GB"/>
        </w:rPr>
        <w:t>Several p</w:t>
      </w:r>
      <w:r w:rsidRPr="0C8A1D81" w:rsidR="0C8A1D81">
        <w:rPr>
          <w:rFonts w:ascii="Times New Roman" w:hAnsi="Times New Roman"/>
          <w:sz w:val="24"/>
          <w:szCs w:val="24"/>
          <w:lang w:val="en-GB"/>
        </w:rPr>
        <w:t xml:space="preserve">atrons </w:t>
      </w:r>
      <w:r w:rsidRPr="0C8A1D81" w:rsidR="0C8A1D81">
        <w:rPr>
          <w:rFonts w:ascii="Times New Roman" w:hAnsi="Times New Roman"/>
          <w:sz w:val="24"/>
          <w:szCs w:val="24"/>
          <w:lang w:val="en-GB"/>
        </w:rPr>
        <w:t>were</w:t>
      </w:r>
      <w:r w:rsidRPr="0C8A1D81" w:rsidR="0C8A1D81">
        <w:rPr>
          <w:rFonts w:ascii="Times New Roman" w:hAnsi="Times New Roman"/>
          <w:sz w:val="24"/>
          <w:szCs w:val="24"/>
          <w:lang w:val="en-GB"/>
        </w:rPr>
        <w:t xml:space="preserve"> relax</w:t>
      </w:r>
      <w:r w:rsidRPr="0C8A1D81" w:rsidR="0C8A1D81">
        <w:rPr>
          <w:rFonts w:ascii="Times New Roman" w:hAnsi="Times New Roman"/>
          <w:sz w:val="24"/>
          <w:szCs w:val="24"/>
          <w:lang w:val="en-GB"/>
        </w:rPr>
        <w:t>ing</w:t>
      </w:r>
      <w:r w:rsidRPr="0C8A1D81" w:rsidR="0C8A1D81">
        <w:rPr>
          <w:rFonts w:ascii="Times New Roman" w:hAnsi="Times New Roman"/>
          <w:sz w:val="24"/>
          <w:szCs w:val="24"/>
          <w:lang w:val="en-GB"/>
        </w:rPr>
        <w:t xml:space="preserve"> and enjoy</w:t>
      </w:r>
      <w:r w:rsidRPr="0C8A1D81" w:rsidR="0C8A1D81">
        <w:rPr>
          <w:rFonts w:ascii="Times New Roman" w:hAnsi="Times New Roman"/>
          <w:sz w:val="24"/>
          <w:szCs w:val="24"/>
          <w:lang w:val="en-GB"/>
        </w:rPr>
        <w:t>ing</w:t>
      </w:r>
      <w:r w:rsidRPr="0C8A1D81" w:rsidR="0C8A1D81">
        <w:rPr>
          <w:rFonts w:ascii="Times New Roman" w:hAnsi="Times New Roman"/>
          <w:sz w:val="24"/>
          <w:szCs w:val="24"/>
          <w:lang w:val="en-GB"/>
        </w:rPr>
        <w:t xml:space="preserve"> the ubiquitous sunshine and the </w:t>
      </w:r>
      <w:r w:rsidRPr="0C8A1D81" w:rsidR="0C8A1D81">
        <w:rPr>
          <w:rFonts w:ascii="Times New Roman" w:hAnsi="Times New Roman"/>
          <w:sz w:val="24"/>
          <w:szCs w:val="24"/>
          <w:lang w:val="en-GB"/>
        </w:rPr>
        <w:t xml:space="preserve">main feature of the hotel, a large </w:t>
      </w:r>
      <w:r w:rsidRPr="0C8A1D81" w:rsidR="0C8A1D81">
        <w:rPr>
          <w:rFonts w:ascii="Times New Roman" w:hAnsi="Times New Roman"/>
          <w:sz w:val="24"/>
          <w:szCs w:val="24"/>
          <w:lang w:val="en-GB"/>
        </w:rPr>
        <w:t>blue ceramic fountain. The water gurgled gently.</w:t>
      </w:r>
    </w:p>
    <w:p w:rsidRPr="00D73D87" w:rsidR="00F64B02" w:rsidP="00E37332" w:rsidRDefault="00631551" w14:paraId="4083BAF7" w14:textId="1DC3CB5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00CF55C7">
        <w:rPr>
          <w:rFonts w:ascii="Times New Roman" w:hAnsi="Times New Roman"/>
          <w:sz w:val="24"/>
          <w:szCs w:val="24"/>
          <w:lang w:val="en-GB"/>
        </w:rPr>
        <w:t>Robin</w:t>
      </w:r>
      <w:r w:rsidRPr="00D73D87" w:rsidR="00352D7F">
        <w:rPr>
          <w:rFonts w:ascii="Times New Roman" w:hAnsi="Times New Roman"/>
          <w:sz w:val="24"/>
          <w:szCs w:val="24"/>
          <w:lang w:val="en-GB"/>
        </w:rPr>
        <w:t>?” said a</w:t>
      </w:r>
      <w:r w:rsidRPr="00D73D87" w:rsidR="003D34AD">
        <w:rPr>
          <w:rFonts w:ascii="Times New Roman" w:hAnsi="Times New Roman"/>
          <w:sz w:val="24"/>
          <w:szCs w:val="24"/>
          <w:lang w:val="en-GB"/>
        </w:rPr>
        <w:t xml:space="preserve"> soft male voice.</w:t>
      </w:r>
    </w:p>
    <w:p w:rsidRPr="00D73D87" w:rsidR="003D34AD" w:rsidP="00E37332" w:rsidRDefault="003D34AD" w14:paraId="4D1DCFEF" w14:textId="27B1675F">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I looked up from </w:t>
      </w:r>
      <w:r w:rsidRPr="00D73D87" w:rsidR="00556CCF">
        <w:rPr>
          <w:rFonts w:ascii="Times New Roman" w:hAnsi="Times New Roman"/>
          <w:sz w:val="24"/>
          <w:szCs w:val="24"/>
          <w:lang w:val="en-GB"/>
        </w:rPr>
        <w:t xml:space="preserve">trying to work out the </w:t>
      </w:r>
      <w:r w:rsidRPr="00D73D87" w:rsidR="00C6735D">
        <w:rPr>
          <w:rFonts w:ascii="Times New Roman" w:hAnsi="Times New Roman"/>
          <w:sz w:val="24"/>
          <w:szCs w:val="24"/>
          <w:lang w:val="en-GB"/>
        </w:rPr>
        <w:t xml:space="preserve">mechanics of the </w:t>
      </w:r>
      <w:r w:rsidRPr="00D73D87" w:rsidR="00001D81">
        <w:rPr>
          <w:rFonts w:ascii="Times New Roman" w:hAnsi="Times New Roman"/>
          <w:sz w:val="24"/>
          <w:szCs w:val="24"/>
          <w:lang w:val="en-GB"/>
        </w:rPr>
        <w:t>beer</w:t>
      </w:r>
      <w:r w:rsidRPr="00D73D87" w:rsidR="002C3B0D">
        <w:rPr>
          <w:rFonts w:ascii="Times New Roman" w:hAnsi="Times New Roman"/>
          <w:sz w:val="24"/>
          <w:szCs w:val="24"/>
          <w:lang w:val="en-GB"/>
        </w:rPr>
        <w:t xml:space="preserve"> chiller to see a short, slender man </w:t>
      </w:r>
      <w:r w:rsidRPr="00D73D87" w:rsidR="00B60B37">
        <w:rPr>
          <w:rFonts w:ascii="Times New Roman" w:hAnsi="Times New Roman"/>
          <w:sz w:val="24"/>
          <w:szCs w:val="24"/>
          <w:lang w:val="en-GB"/>
        </w:rPr>
        <w:t xml:space="preserve">in his mid-twenties </w:t>
      </w:r>
      <w:r w:rsidRPr="00D73D87" w:rsidR="002C3B0D">
        <w:rPr>
          <w:rFonts w:ascii="Times New Roman" w:hAnsi="Times New Roman"/>
          <w:sz w:val="24"/>
          <w:szCs w:val="24"/>
          <w:lang w:val="en-GB"/>
        </w:rPr>
        <w:t>with swept</w:t>
      </w:r>
      <w:r w:rsidRPr="00D73D87" w:rsidR="00006C77">
        <w:rPr>
          <w:rFonts w:ascii="Times New Roman" w:hAnsi="Times New Roman"/>
          <w:sz w:val="24"/>
          <w:szCs w:val="24"/>
          <w:lang w:val="en-GB"/>
        </w:rPr>
        <w:t>-</w:t>
      </w:r>
      <w:r w:rsidRPr="00D73D87" w:rsidR="002C3B0D">
        <w:rPr>
          <w:rFonts w:ascii="Times New Roman" w:hAnsi="Times New Roman"/>
          <w:sz w:val="24"/>
          <w:szCs w:val="24"/>
          <w:lang w:val="en-GB"/>
        </w:rPr>
        <w:t xml:space="preserve">back fair hair and blue eyes </w:t>
      </w:r>
      <w:r w:rsidRPr="00D73D87" w:rsidR="00C977F7">
        <w:rPr>
          <w:rFonts w:ascii="Times New Roman" w:hAnsi="Times New Roman"/>
          <w:sz w:val="24"/>
          <w:szCs w:val="24"/>
          <w:lang w:val="en-GB"/>
        </w:rPr>
        <w:t xml:space="preserve">wearing chef’s clothing </w:t>
      </w:r>
      <w:r w:rsidRPr="00D73D87" w:rsidR="002C3B0D">
        <w:rPr>
          <w:rFonts w:ascii="Times New Roman" w:hAnsi="Times New Roman"/>
          <w:sz w:val="24"/>
          <w:szCs w:val="24"/>
          <w:lang w:val="en-GB"/>
        </w:rPr>
        <w:t>appraising me a tad to</w:t>
      </w:r>
      <w:r w:rsidRPr="00D73D87" w:rsidR="00B25AD0">
        <w:rPr>
          <w:rFonts w:ascii="Times New Roman" w:hAnsi="Times New Roman"/>
          <w:sz w:val="24"/>
          <w:szCs w:val="24"/>
          <w:lang w:val="en-GB"/>
        </w:rPr>
        <w:t>o</w:t>
      </w:r>
      <w:r w:rsidRPr="00D73D87" w:rsidR="002C3B0D">
        <w:rPr>
          <w:rFonts w:ascii="Times New Roman" w:hAnsi="Times New Roman"/>
          <w:sz w:val="24"/>
          <w:szCs w:val="24"/>
          <w:lang w:val="en-GB"/>
        </w:rPr>
        <w:t xml:space="preserve"> closely</w:t>
      </w:r>
      <w:r w:rsidRPr="00D73D87" w:rsidR="00B25AD0">
        <w:rPr>
          <w:rFonts w:ascii="Times New Roman" w:hAnsi="Times New Roman"/>
          <w:sz w:val="24"/>
          <w:szCs w:val="24"/>
          <w:lang w:val="en-GB"/>
        </w:rPr>
        <w:t>.</w:t>
      </w:r>
    </w:p>
    <w:p w:rsidRPr="00D73D87" w:rsidR="00B25AD0" w:rsidP="00E37332" w:rsidRDefault="00B25AD0" w14:paraId="2A46B44F" w14:textId="7482C23A">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I nodded.</w:t>
      </w:r>
    </w:p>
    <w:p w:rsidRPr="00D73D87" w:rsidR="00A93423" w:rsidP="00E37332" w:rsidRDefault="00B25AD0" w14:paraId="3B6D865F" w14:textId="40DACF39">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“Hola, </w:t>
      </w:r>
      <w:r w:rsidRPr="00D73D87" w:rsidR="00C977F7">
        <w:rPr>
          <w:rFonts w:ascii="Times New Roman" w:hAnsi="Times New Roman"/>
          <w:sz w:val="24"/>
          <w:szCs w:val="24"/>
          <w:lang w:val="en-GB"/>
        </w:rPr>
        <w:t>h</w:t>
      </w:r>
      <w:r w:rsidRPr="00D73D87">
        <w:rPr>
          <w:rFonts w:ascii="Times New Roman" w:hAnsi="Times New Roman"/>
          <w:sz w:val="24"/>
          <w:szCs w:val="24"/>
          <w:lang w:val="en-GB"/>
        </w:rPr>
        <w:t xml:space="preserve">i am </w:t>
      </w:r>
      <w:r w:rsidRPr="00D73D87" w:rsidR="00FE0207">
        <w:rPr>
          <w:rFonts w:ascii="Times New Roman" w:hAnsi="Times New Roman"/>
          <w:sz w:val="24"/>
          <w:szCs w:val="24"/>
          <w:lang w:val="en-GB"/>
        </w:rPr>
        <w:t>El Rubio</w:t>
      </w:r>
      <w:r w:rsidRPr="00D73D87">
        <w:rPr>
          <w:rFonts w:ascii="Times New Roman" w:hAnsi="Times New Roman"/>
          <w:sz w:val="24"/>
          <w:szCs w:val="24"/>
          <w:lang w:val="en-GB"/>
        </w:rPr>
        <w:t>, cocinero</w:t>
      </w:r>
      <w:r w:rsidRPr="00D73D87" w:rsidR="004C5C69">
        <w:rPr>
          <w:rFonts w:ascii="Times New Roman" w:hAnsi="Times New Roman"/>
          <w:sz w:val="24"/>
          <w:szCs w:val="24"/>
          <w:lang w:val="en-GB"/>
        </w:rPr>
        <w:t xml:space="preserve">. Nice meet you,” he said </w:t>
      </w:r>
      <w:r w:rsidRPr="00D73D87" w:rsidR="00984B39">
        <w:rPr>
          <w:rFonts w:ascii="Times New Roman" w:hAnsi="Times New Roman"/>
          <w:sz w:val="24"/>
          <w:szCs w:val="24"/>
          <w:lang w:val="en-GB"/>
        </w:rPr>
        <w:t xml:space="preserve">in </w:t>
      </w:r>
      <w:r w:rsidRPr="00D73D87" w:rsidR="00822247">
        <w:rPr>
          <w:rFonts w:ascii="Times New Roman" w:hAnsi="Times New Roman"/>
          <w:sz w:val="24"/>
          <w:szCs w:val="24"/>
          <w:lang w:val="en-GB"/>
        </w:rPr>
        <w:t>extremely camp</w:t>
      </w:r>
      <w:r w:rsidR="00616364">
        <w:rPr>
          <w:rFonts w:ascii="Times New Roman" w:hAnsi="Times New Roman"/>
          <w:sz w:val="24"/>
          <w:szCs w:val="24"/>
          <w:lang w:val="en-GB"/>
        </w:rPr>
        <w:t>,</w:t>
      </w:r>
      <w:r w:rsidRPr="00D73D87" w:rsidR="00822247">
        <w:rPr>
          <w:rFonts w:ascii="Times New Roman" w:hAnsi="Times New Roman"/>
          <w:sz w:val="24"/>
          <w:szCs w:val="24"/>
          <w:lang w:val="en-GB"/>
        </w:rPr>
        <w:t xml:space="preserve"> </w:t>
      </w:r>
      <w:r w:rsidRPr="00D73D87" w:rsidR="00984B39">
        <w:rPr>
          <w:rFonts w:ascii="Times New Roman" w:hAnsi="Times New Roman"/>
          <w:sz w:val="24"/>
          <w:szCs w:val="24"/>
          <w:lang w:val="en-GB"/>
        </w:rPr>
        <w:t xml:space="preserve">broken English </w:t>
      </w:r>
      <w:r w:rsidRPr="00D73D87" w:rsidR="004C5C69">
        <w:rPr>
          <w:rFonts w:ascii="Times New Roman" w:hAnsi="Times New Roman"/>
          <w:sz w:val="24"/>
          <w:szCs w:val="24"/>
          <w:lang w:val="en-GB"/>
        </w:rPr>
        <w:t>holding out his hand delicately</w:t>
      </w:r>
      <w:r w:rsidRPr="00D73D87" w:rsidR="00C977F7">
        <w:rPr>
          <w:rFonts w:ascii="Times New Roman" w:hAnsi="Times New Roman"/>
          <w:sz w:val="24"/>
          <w:szCs w:val="24"/>
          <w:lang w:val="en-GB"/>
        </w:rPr>
        <w:t>.</w:t>
      </w:r>
      <w:r w:rsidRPr="00D73D87" w:rsidR="004C5C69">
        <w:rPr>
          <w:rFonts w:ascii="Times New Roman" w:hAnsi="Times New Roman"/>
          <w:sz w:val="24"/>
          <w:szCs w:val="24"/>
          <w:lang w:val="en-GB"/>
        </w:rPr>
        <w:t xml:space="preserve"> I was</w:t>
      </w:r>
      <w:r w:rsidRPr="00D73D87" w:rsidR="00C977F7">
        <w:rPr>
          <w:rFonts w:ascii="Times New Roman" w:hAnsi="Times New Roman"/>
          <w:sz w:val="24"/>
          <w:szCs w:val="24"/>
          <w:lang w:val="en-GB"/>
        </w:rPr>
        <w:t xml:space="preserve"> </w:t>
      </w:r>
      <w:r w:rsidRPr="00D73D87" w:rsidR="004C5C69">
        <w:rPr>
          <w:rFonts w:ascii="Times New Roman" w:hAnsi="Times New Roman"/>
          <w:sz w:val="24"/>
          <w:szCs w:val="24"/>
          <w:lang w:val="en-GB"/>
        </w:rPr>
        <w:t>in two minds to shake or kiss it.</w:t>
      </w:r>
    </w:p>
    <w:p w:rsidRPr="00D73D87" w:rsidR="00D557F1" w:rsidP="00E37332" w:rsidRDefault="00D557F1" w14:paraId="1053AEDF" w14:textId="356BF09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“Un</w:t>
      </w:r>
      <w:r w:rsidRPr="00D73D87" w:rsidR="00CF60B2">
        <w:rPr>
          <w:rFonts w:ascii="Times New Roman" w:hAnsi="Times New Roman"/>
          <w:sz w:val="24"/>
          <w:szCs w:val="24"/>
          <w:lang w:val="en-GB"/>
        </w:rPr>
        <w:t>usual name,” I said.</w:t>
      </w:r>
    </w:p>
    <w:p w:rsidRPr="00D73D87" w:rsidR="00564A5C" w:rsidP="00E37332" w:rsidRDefault="00CF60B2" w14:paraId="298CA38C" w14:textId="5F3E1BB2">
      <w:pPr>
        <w:pStyle w:val="CSP-ChapterBodyText-FirstParagraph"/>
        <w:spacing w:line="360" w:lineRule="auto"/>
        <w:ind w:firstLine="720"/>
        <w:jc w:val="left"/>
        <w:rPr>
          <w:rFonts w:ascii="Times New Roman" w:hAnsi="Times New Roman"/>
          <w:sz w:val="24"/>
          <w:szCs w:val="24"/>
          <w:lang w:val="en-GB"/>
        </w:rPr>
      </w:pPr>
      <w:r w:rsidRPr="0C8A1D81" w:rsidR="0C8A1D81">
        <w:rPr>
          <w:rFonts w:ascii="Times New Roman" w:hAnsi="Times New Roman"/>
          <w:sz w:val="24"/>
          <w:szCs w:val="24"/>
          <w:lang w:val="en-GB"/>
        </w:rPr>
        <w:t xml:space="preserve">“El Rubio is </w:t>
      </w:r>
      <w:r w:rsidRPr="0C8A1D81" w:rsidR="0C8A1D81">
        <w:rPr>
          <w:rFonts w:ascii="Times New Roman" w:hAnsi="Times New Roman"/>
          <w:sz w:val="24"/>
          <w:szCs w:val="24"/>
          <w:lang w:val="en-GB"/>
        </w:rPr>
        <w:t>namenick</w:t>
      </w:r>
      <w:r w:rsidRPr="0C8A1D81" w:rsidR="0C8A1D81">
        <w:rPr>
          <w:rFonts w:ascii="Times New Roman" w:hAnsi="Times New Roman"/>
          <w:sz w:val="24"/>
          <w:szCs w:val="24"/>
          <w:lang w:val="en-GB"/>
        </w:rPr>
        <w:t xml:space="preserve"> for persons with fair hair. My real name is Dario</w:t>
      </w:r>
      <w:ins w:author="Gary Smailes" w:date="2024-01-15T17:03:35.958Z" w:id="820414632">
        <w:r w:rsidRPr="0C8A1D81" w:rsidR="0C8A1D81">
          <w:rPr>
            <w:rFonts w:ascii="Times New Roman" w:hAnsi="Times New Roman"/>
            <w:sz w:val="24"/>
            <w:szCs w:val="24"/>
            <w:lang w:val="en-GB"/>
          </w:rPr>
          <w:t>,</w:t>
        </w:r>
      </w:ins>
      <w:r w:rsidRPr="0C8A1D81" w:rsidR="0C8A1D81">
        <w:rPr>
          <w:rFonts w:ascii="Times New Roman" w:hAnsi="Times New Roman"/>
          <w:sz w:val="24"/>
          <w:szCs w:val="24"/>
          <w:lang w:val="en-GB"/>
        </w:rPr>
        <w:t xml:space="preserve"> but nobody </w:t>
      </w:r>
      <w:r w:rsidRPr="0C8A1D81" w:rsidR="0C8A1D81">
        <w:rPr>
          <w:rFonts w:ascii="Times New Roman" w:hAnsi="Times New Roman"/>
          <w:sz w:val="24"/>
          <w:szCs w:val="24"/>
          <w:lang w:val="en-GB"/>
        </w:rPr>
        <w:t>call</w:t>
      </w:r>
      <w:r w:rsidRPr="0C8A1D81" w:rsidR="0C8A1D81">
        <w:rPr>
          <w:rFonts w:ascii="Times New Roman" w:hAnsi="Times New Roman"/>
          <w:sz w:val="24"/>
          <w:szCs w:val="24"/>
          <w:lang w:val="en-GB"/>
        </w:rPr>
        <w:t xml:space="preserve"> me that. You </w:t>
      </w:r>
      <w:r w:rsidRPr="0C8A1D81" w:rsidR="0C8A1D81">
        <w:rPr>
          <w:rFonts w:ascii="Times New Roman" w:hAnsi="Times New Roman"/>
          <w:sz w:val="24"/>
          <w:szCs w:val="24"/>
          <w:lang w:val="en-GB"/>
        </w:rPr>
        <w:t>is</w:t>
      </w:r>
      <w:r w:rsidRPr="0C8A1D81" w:rsidR="0C8A1D81">
        <w:rPr>
          <w:rFonts w:ascii="Times New Roman" w:hAnsi="Times New Roman"/>
          <w:sz w:val="24"/>
          <w:szCs w:val="24"/>
          <w:lang w:val="en-GB"/>
        </w:rPr>
        <w:t xml:space="preserve"> serious. What think you?”</w:t>
      </w:r>
    </w:p>
    <w:p w:rsidRPr="00D73D87" w:rsidR="00E42574" w:rsidP="00E37332" w:rsidRDefault="00E42574" w14:paraId="31F3F821" w14:textId="392DF392">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“We really haven’t thought this through</w:t>
      </w:r>
      <w:r w:rsidRPr="00D73D87" w:rsidR="00984B39">
        <w:rPr>
          <w:rFonts w:ascii="Times New Roman" w:hAnsi="Times New Roman"/>
          <w:sz w:val="24"/>
          <w:szCs w:val="24"/>
          <w:lang w:val="en-GB"/>
        </w:rPr>
        <w:t>,” I said</w:t>
      </w:r>
      <w:r w:rsidRPr="00D73D87" w:rsidR="005E62A1">
        <w:rPr>
          <w:rFonts w:ascii="Times New Roman" w:hAnsi="Times New Roman"/>
          <w:sz w:val="24"/>
          <w:szCs w:val="24"/>
          <w:lang w:val="en-GB"/>
        </w:rPr>
        <w:t xml:space="preserve"> indicating</w:t>
      </w:r>
      <w:r w:rsidRPr="00D73D87" w:rsidR="00172A1E">
        <w:rPr>
          <w:rFonts w:ascii="Times New Roman" w:hAnsi="Times New Roman"/>
          <w:sz w:val="24"/>
          <w:szCs w:val="24"/>
          <w:lang w:val="en-GB"/>
        </w:rPr>
        <w:t xml:space="preserve"> the bar</w:t>
      </w:r>
      <w:r w:rsidRPr="00D73D87" w:rsidR="00984B39">
        <w:rPr>
          <w:rFonts w:ascii="Times New Roman" w:hAnsi="Times New Roman"/>
          <w:sz w:val="24"/>
          <w:szCs w:val="24"/>
          <w:lang w:val="en-GB"/>
        </w:rPr>
        <w:t>. “</w:t>
      </w:r>
      <w:r w:rsidRPr="00D73D87" w:rsidR="00822247">
        <w:rPr>
          <w:rFonts w:ascii="Times New Roman" w:hAnsi="Times New Roman"/>
          <w:sz w:val="24"/>
          <w:szCs w:val="24"/>
          <w:lang w:val="en-GB"/>
        </w:rPr>
        <w:t>It</w:t>
      </w:r>
      <w:r w:rsidRPr="00D73D87">
        <w:rPr>
          <w:rFonts w:ascii="Times New Roman" w:hAnsi="Times New Roman"/>
          <w:sz w:val="24"/>
          <w:szCs w:val="24"/>
          <w:lang w:val="en-GB"/>
        </w:rPr>
        <w:t xml:space="preserve"> isn’t big enough to lay out the breakfast buffet. The coffee machine is pathetic and if all the guests come down for breakfast at the </w:t>
      </w:r>
      <w:r w:rsidRPr="00D73D87" w:rsidR="000B54D5">
        <w:rPr>
          <w:rFonts w:ascii="Times New Roman" w:hAnsi="Times New Roman"/>
          <w:sz w:val="24"/>
          <w:szCs w:val="24"/>
          <w:lang w:val="en-GB"/>
        </w:rPr>
        <w:t>same</w:t>
      </w:r>
      <w:r w:rsidRPr="00D73D87">
        <w:rPr>
          <w:rFonts w:ascii="Times New Roman" w:hAnsi="Times New Roman"/>
          <w:sz w:val="24"/>
          <w:szCs w:val="24"/>
          <w:lang w:val="en-GB"/>
        </w:rPr>
        <w:t xml:space="preserve"> time there aren’t enough tables.”</w:t>
      </w:r>
    </w:p>
    <w:p w:rsidRPr="00D73D87" w:rsidR="00934283" w:rsidP="00E37332" w:rsidRDefault="00934283" w14:paraId="2627518B" w14:textId="39848D35">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“I say </w:t>
      </w:r>
      <w:r w:rsidRPr="00D73D87" w:rsidR="000B54D5">
        <w:rPr>
          <w:rFonts w:ascii="Times New Roman" w:hAnsi="Times New Roman"/>
          <w:sz w:val="24"/>
          <w:szCs w:val="24"/>
          <w:lang w:val="en-GB"/>
        </w:rPr>
        <w:t>same</w:t>
      </w:r>
      <w:r w:rsidRPr="00D73D87">
        <w:rPr>
          <w:rFonts w:ascii="Times New Roman" w:hAnsi="Times New Roman"/>
          <w:sz w:val="24"/>
          <w:szCs w:val="24"/>
          <w:lang w:val="en-GB"/>
        </w:rPr>
        <w:t xml:space="preserve"> ting your father,” said </w:t>
      </w:r>
      <w:r w:rsidRPr="00D73D87" w:rsidR="00FE0207">
        <w:rPr>
          <w:rFonts w:ascii="Times New Roman" w:hAnsi="Times New Roman"/>
          <w:sz w:val="24"/>
          <w:szCs w:val="24"/>
          <w:lang w:val="en-GB"/>
        </w:rPr>
        <w:t>El Rubio</w:t>
      </w:r>
      <w:r w:rsidRPr="00D73D87">
        <w:rPr>
          <w:rFonts w:ascii="Times New Roman" w:hAnsi="Times New Roman"/>
          <w:sz w:val="24"/>
          <w:szCs w:val="24"/>
          <w:lang w:val="en-GB"/>
        </w:rPr>
        <w:t xml:space="preserve">. “But he </w:t>
      </w:r>
      <w:proofErr w:type="gramStart"/>
      <w:r w:rsidRPr="00D73D87" w:rsidR="007A7B48">
        <w:rPr>
          <w:rFonts w:ascii="Times New Roman" w:hAnsi="Times New Roman"/>
          <w:sz w:val="24"/>
          <w:szCs w:val="24"/>
          <w:lang w:val="en-GB"/>
        </w:rPr>
        <w:t>tell</w:t>
      </w:r>
      <w:proofErr w:type="gramEnd"/>
      <w:r w:rsidRPr="00D73D87" w:rsidR="007A7B48">
        <w:rPr>
          <w:rFonts w:ascii="Times New Roman" w:hAnsi="Times New Roman"/>
          <w:sz w:val="24"/>
          <w:szCs w:val="24"/>
          <w:lang w:val="en-GB"/>
        </w:rPr>
        <w:t xml:space="preserve"> me</w:t>
      </w:r>
      <w:r w:rsidRPr="00D73D87">
        <w:rPr>
          <w:rFonts w:ascii="Times New Roman" w:hAnsi="Times New Roman"/>
          <w:sz w:val="24"/>
          <w:szCs w:val="24"/>
          <w:lang w:val="en-GB"/>
        </w:rPr>
        <w:t xml:space="preserve"> make do with what we have</w:t>
      </w:r>
      <w:r w:rsidRPr="00D73D87" w:rsidR="007041F8">
        <w:rPr>
          <w:rFonts w:ascii="Times New Roman" w:hAnsi="Times New Roman"/>
          <w:sz w:val="24"/>
          <w:szCs w:val="24"/>
          <w:lang w:val="en-GB"/>
        </w:rPr>
        <w:t>.”</w:t>
      </w:r>
    </w:p>
    <w:p w:rsidRPr="00D73D87" w:rsidR="007041F8" w:rsidP="00E37332" w:rsidRDefault="007041F8" w14:paraId="74F1B5BC" w14:textId="0C3B7933">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“Sounds like what he usually sa</w:t>
      </w:r>
      <w:r w:rsidR="00C86976">
        <w:rPr>
          <w:rFonts w:ascii="Times New Roman" w:hAnsi="Times New Roman"/>
          <w:sz w:val="24"/>
          <w:szCs w:val="24"/>
          <w:lang w:val="en-GB"/>
        </w:rPr>
        <w:t>id</w:t>
      </w:r>
      <w:r w:rsidRPr="00D73D87">
        <w:rPr>
          <w:rFonts w:ascii="Times New Roman" w:hAnsi="Times New Roman"/>
          <w:sz w:val="24"/>
          <w:szCs w:val="24"/>
          <w:lang w:val="en-GB"/>
        </w:rPr>
        <w:t xml:space="preserve"> when more money </w:t>
      </w:r>
      <w:r w:rsidR="00C86976">
        <w:rPr>
          <w:rFonts w:ascii="Times New Roman" w:hAnsi="Times New Roman"/>
          <w:sz w:val="24"/>
          <w:szCs w:val="24"/>
          <w:lang w:val="en-GB"/>
        </w:rPr>
        <w:t>was</w:t>
      </w:r>
      <w:r w:rsidRPr="00D73D87">
        <w:rPr>
          <w:rFonts w:ascii="Times New Roman" w:hAnsi="Times New Roman"/>
          <w:sz w:val="24"/>
          <w:szCs w:val="24"/>
          <w:lang w:val="en-GB"/>
        </w:rPr>
        <w:t xml:space="preserve"> </w:t>
      </w:r>
      <w:r w:rsidRPr="00D73D87" w:rsidR="007A7B48">
        <w:rPr>
          <w:rFonts w:ascii="Times New Roman" w:hAnsi="Times New Roman"/>
          <w:sz w:val="24"/>
          <w:szCs w:val="24"/>
          <w:lang w:val="en-GB"/>
        </w:rPr>
        <w:t>required</w:t>
      </w:r>
      <w:r w:rsidRPr="00D73D87">
        <w:rPr>
          <w:rFonts w:ascii="Times New Roman" w:hAnsi="Times New Roman"/>
          <w:sz w:val="24"/>
          <w:szCs w:val="24"/>
          <w:lang w:val="en-GB"/>
        </w:rPr>
        <w:t>.</w:t>
      </w:r>
      <w:r w:rsidRPr="00D73D87" w:rsidR="00FD4C7D">
        <w:rPr>
          <w:rFonts w:ascii="Times New Roman" w:hAnsi="Times New Roman"/>
          <w:sz w:val="24"/>
          <w:szCs w:val="24"/>
          <w:lang w:val="en-GB"/>
        </w:rPr>
        <w:t xml:space="preserve"> What is on the menu?</w:t>
      </w:r>
      <w:r w:rsidRPr="00D73D87">
        <w:rPr>
          <w:rFonts w:ascii="Times New Roman" w:hAnsi="Times New Roman"/>
          <w:sz w:val="24"/>
          <w:szCs w:val="24"/>
          <w:lang w:val="en-GB"/>
        </w:rPr>
        <w:t>”</w:t>
      </w:r>
    </w:p>
    <w:p w:rsidRPr="00D73D87" w:rsidR="006076CF" w:rsidP="00E37332" w:rsidRDefault="001A7947" w14:paraId="3B90DFE2" w14:textId="183C7F00">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Pr="00D73D87" w:rsidR="00172A1E">
        <w:rPr>
          <w:rFonts w:ascii="Times New Roman" w:hAnsi="Times New Roman"/>
          <w:sz w:val="24"/>
          <w:szCs w:val="24"/>
          <w:lang w:val="en-GB"/>
        </w:rPr>
        <w:t>Breakfast</w:t>
      </w:r>
      <w:r w:rsidRPr="00D73D87" w:rsidR="00EF2BF1">
        <w:rPr>
          <w:rFonts w:ascii="Times New Roman" w:hAnsi="Times New Roman"/>
          <w:sz w:val="24"/>
          <w:szCs w:val="24"/>
          <w:lang w:val="en-GB"/>
        </w:rPr>
        <w:t xml:space="preserve"> continental, peoples help themselves</w:t>
      </w:r>
      <w:r w:rsidRPr="00D73D87" w:rsidR="0051716F">
        <w:rPr>
          <w:rFonts w:ascii="Times New Roman" w:hAnsi="Times New Roman"/>
          <w:sz w:val="24"/>
          <w:szCs w:val="24"/>
          <w:lang w:val="en-GB"/>
        </w:rPr>
        <w:t>,</w:t>
      </w:r>
      <w:r w:rsidRPr="00D73D87" w:rsidR="00EF2BF1">
        <w:rPr>
          <w:rFonts w:ascii="Times New Roman" w:hAnsi="Times New Roman"/>
          <w:sz w:val="24"/>
          <w:szCs w:val="24"/>
          <w:lang w:val="en-GB"/>
        </w:rPr>
        <w:t xml:space="preserve"> we heat croissants</w:t>
      </w:r>
      <w:r w:rsidRPr="00D73D87" w:rsidR="0051716F">
        <w:rPr>
          <w:rFonts w:ascii="Times New Roman" w:hAnsi="Times New Roman"/>
          <w:sz w:val="24"/>
          <w:szCs w:val="24"/>
          <w:lang w:val="en-GB"/>
        </w:rPr>
        <w:t xml:space="preserve"> and top up coffee</w:t>
      </w:r>
      <w:r w:rsidRPr="00D73D87">
        <w:rPr>
          <w:rFonts w:ascii="Times New Roman" w:hAnsi="Times New Roman"/>
          <w:sz w:val="24"/>
          <w:szCs w:val="24"/>
          <w:lang w:val="en-GB"/>
        </w:rPr>
        <w:t xml:space="preserve">,” said </w:t>
      </w:r>
      <w:r w:rsidRPr="00D73D87" w:rsidR="00FE0207">
        <w:rPr>
          <w:rFonts w:ascii="Times New Roman" w:hAnsi="Times New Roman"/>
          <w:sz w:val="24"/>
          <w:szCs w:val="24"/>
          <w:lang w:val="en-GB"/>
        </w:rPr>
        <w:t>El Rubio</w:t>
      </w:r>
      <w:r w:rsidRPr="00D73D87">
        <w:rPr>
          <w:rFonts w:ascii="Times New Roman" w:hAnsi="Times New Roman"/>
          <w:sz w:val="24"/>
          <w:szCs w:val="24"/>
          <w:lang w:val="en-GB"/>
        </w:rPr>
        <w:t>. “</w:t>
      </w:r>
      <w:r w:rsidRPr="00D73D87" w:rsidR="00CB3D98">
        <w:rPr>
          <w:rFonts w:ascii="Times New Roman" w:hAnsi="Times New Roman"/>
          <w:sz w:val="24"/>
          <w:szCs w:val="24"/>
          <w:lang w:val="en-GB"/>
        </w:rPr>
        <w:t xml:space="preserve">On lunch and dinner menu is all English muck. </w:t>
      </w:r>
      <w:r w:rsidRPr="00D73D87">
        <w:rPr>
          <w:rFonts w:ascii="Times New Roman" w:hAnsi="Times New Roman"/>
          <w:sz w:val="24"/>
          <w:szCs w:val="24"/>
          <w:lang w:val="en-GB"/>
        </w:rPr>
        <w:t xml:space="preserve">The beef stew excellent but </w:t>
      </w:r>
      <w:r w:rsidRPr="00D73D87" w:rsidR="00B061AA">
        <w:rPr>
          <w:rFonts w:ascii="Times New Roman" w:hAnsi="Times New Roman"/>
          <w:sz w:val="24"/>
          <w:szCs w:val="24"/>
          <w:lang w:val="en-GB"/>
        </w:rPr>
        <w:t>hi</w:t>
      </w:r>
      <w:r w:rsidRPr="00D73D87">
        <w:rPr>
          <w:rFonts w:ascii="Times New Roman" w:hAnsi="Times New Roman"/>
          <w:sz w:val="24"/>
          <w:szCs w:val="24"/>
          <w:lang w:val="en-GB"/>
        </w:rPr>
        <w:t xml:space="preserve"> not know how peoples eat cottage pie </w:t>
      </w:r>
      <w:r w:rsidRPr="00D73D87" w:rsidR="009D7FBB">
        <w:rPr>
          <w:rFonts w:ascii="Times New Roman" w:hAnsi="Times New Roman"/>
          <w:sz w:val="24"/>
          <w:szCs w:val="24"/>
          <w:lang w:val="en-GB"/>
        </w:rPr>
        <w:t>or fish and chips. Why they no want paella?”</w:t>
      </w:r>
    </w:p>
    <w:p w:rsidRPr="00D73D87" w:rsidR="00701B60" w:rsidP="00E37332" w:rsidRDefault="00701B60" w14:paraId="2F038943" w14:textId="48B8D29A">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Pr="00D73D87" w:rsidR="000E4EAC">
        <w:rPr>
          <w:rFonts w:ascii="Times New Roman" w:hAnsi="Times New Roman"/>
          <w:sz w:val="24"/>
          <w:szCs w:val="24"/>
          <w:lang w:val="en-GB"/>
        </w:rPr>
        <w:t xml:space="preserve">Plenty of Spanish food </w:t>
      </w:r>
      <w:r w:rsidR="004B4238">
        <w:rPr>
          <w:rFonts w:ascii="Times New Roman" w:hAnsi="Times New Roman"/>
          <w:sz w:val="24"/>
          <w:szCs w:val="24"/>
          <w:lang w:val="en-GB"/>
        </w:rPr>
        <w:t xml:space="preserve">in the bars and </w:t>
      </w:r>
      <w:r w:rsidRPr="00D73D87" w:rsidR="000E4EAC">
        <w:rPr>
          <w:rFonts w:ascii="Times New Roman" w:hAnsi="Times New Roman"/>
          <w:sz w:val="24"/>
          <w:szCs w:val="24"/>
          <w:lang w:val="en-GB"/>
        </w:rPr>
        <w:t>on the beach,” I said. “</w:t>
      </w:r>
      <w:r w:rsidRPr="00D73D87" w:rsidR="007E05D3">
        <w:rPr>
          <w:rFonts w:ascii="Times New Roman" w:hAnsi="Times New Roman"/>
          <w:sz w:val="24"/>
          <w:szCs w:val="24"/>
          <w:lang w:val="en-GB"/>
        </w:rPr>
        <w:t xml:space="preserve">I can only assume, </w:t>
      </w:r>
      <w:r w:rsidRPr="00D73D87" w:rsidR="004725E9">
        <w:rPr>
          <w:rFonts w:ascii="Times New Roman" w:hAnsi="Times New Roman"/>
          <w:sz w:val="24"/>
          <w:szCs w:val="24"/>
          <w:lang w:val="en-GB"/>
        </w:rPr>
        <w:t>my parents</w:t>
      </w:r>
      <w:r w:rsidRPr="00D73D87" w:rsidR="007E05D3">
        <w:rPr>
          <w:rFonts w:ascii="Times New Roman" w:hAnsi="Times New Roman"/>
          <w:sz w:val="24"/>
          <w:szCs w:val="24"/>
          <w:lang w:val="en-GB"/>
        </w:rPr>
        <w:t xml:space="preserve"> want</w:t>
      </w:r>
      <w:r w:rsidRPr="00D73D87" w:rsidR="000E4EAC">
        <w:rPr>
          <w:rFonts w:ascii="Times New Roman" w:hAnsi="Times New Roman"/>
          <w:sz w:val="24"/>
          <w:szCs w:val="24"/>
          <w:lang w:val="en-GB"/>
        </w:rPr>
        <w:t>ed</w:t>
      </w:r>
      <w:r w:rsidRPr="00D73D87" w:rsidR="007E05D3">
        <w:rPr>
          <w:rFonts w:ascii="Times New Roman" w:hAnsi="Times New Roman"/>
          <w:sz w:val="24"/>
          <w:szCs w:val="24"/>
          <w:lang w:val="en-GB"/>
        </w:rPr>
        <w:t xml:space="preserve"> to provide something</w:t>
      </w:r>
      <w:r w:rsidRPr="00D73D87" w:rsidR="000E4EAC">
        <w:rPr>
          <w:rFonts w:ascii="Times New Roman" w:hAnsi="Times New Roman"/>
          <w:sz w:val="24"/>
          <w:szCs w:val="24"/>
          <w:lang w:val="en-GB"/>
        </w:rPr>
        <w:t xml:space="preserve"> familiar</w:t>
      </w:r>
      <w:r w:rsidRPr="00D73D87" w:rsidR="009D466B">
        <w:rPr>
          <w:rFonts w:ascii="Times New Roman" w:hAnsi="Times New Roman"/>
          <w:sz w:val="24"/>
          <w:szCs w:val="24"/>
          <w:lang w:val="en-GB"/>
        </w:rPr>
        <w:t xml:space="preserve"> in the hotel to make the guests feel at home.”</w:t>
      </w:r>
    </w:p>
    <w:p w:rsidRPr="00D73D87" w:rsidR="009D466B" w:rsidP="00E37332" w:rsidRDefault="009D466B" w14:paraId="79EC1A91" w14:textId="7315E7EE">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“The</w:t>
      </w:r>
      <w:r w:rsidRPr="00D73D87" w:rsidR="005A5D49">
        <w:rPr>
          <w:rFonts w:ascii="Times New Roman" w:hAnsi="Times New Roman"/>
          <w:sz w:val="24"/>
          <w:szCs w:val="24"/>
          <w:lang w:val="en-GB"/>
        </w:rPr>
        <w:t>n</w:t>
      </w:r>
      <w:r w:rsidRPr="00D73D87">
        <w:rPr>
          <w:rFonts w:ascii="Times New Roman" w:hAnsi="Times New Roman"/>
          <w:sz w:val="24"/>
          <w:szCs w:val="24"/>
          <w:lang w:val="en-GB"/>
        </w:rPr>
        <w:t xml:space="preserve"> why they come Spain?”</w:t>
      </w:r>
    </w:p>
    <w:p w:rsidRPr="00D73D87" w:rsidR="009D466B" w:rsidP="00E37332" w:rsidRDefault="009D466B" w14:paraId="690C2FC6" w14:textId="2CCA30E1">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“You ever been to England?”</w:t>
      </w:r>
    </w:p>
    <w:p w:rsidRPr="00D73D87" w:rsidR="009D466B" w:rsidP="00E37332" w:rsidRDefault="007D08BA" w14:paraId="20065304" w14:textId="41243024">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“Si,” said </w:t>
      </w:r>
      <w:r w:rsidRPr="00D73D87" w:rsidR="00FE0207">
        <w:rPr>
          <w:rFonts w:ascii="Times New Roman" w:hAnsi="Times New Roman"/>
          <w:sz w:val="24"/>
          <w:szCs w:val="24"/>
          <w:lang w:val="en-GB"/>
        </w:rPr>
        <w:t>El Rubio</w:t>
      </w:r>
      <w:r w:rsidRPr="00D73D87">
        <w:rPr>
          <w:rFonts w:ascii="Times New Roman" w:hAnsi="Times New Roman"/>
          <w:sz w:val="24"/>
          <w:szCs w:val="24"/>
          <w:lang w:val="en-GB"/>
        </w:rPr>
        <w:t>.</w:t>
      </w:r>
    </w:p>
    <w:p w:rsidRPr="00D73D87" w:rsidR="005A5D49" w:rsidP="00E37332" w:rsidRDefault="007D08BA" w14:paraId="1E6AFD8C"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Pr="00D73D87" w:rsidR="005A5D49">
        <w:rPr>
          <w:rFonts w:ascii="Times New Roman" w:hAnsi="Times New Roman"/>
          <w:sz w:val="24"/>
          <w:szCs w:val="24"/>
          <w:lang w:val="en-GB"/>
        </w:rPr>
        <w:t>You like rain?”</w:t>
      </w:r>
    </w:p>
    <w:p w:rsidRPr="00D73D87" w:rsidR="005A5D49" w:rsidP="00E37332" w:rsidRDefault="005A5D49" w14:paraId="25332231" w14:textId="047C13CD">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Pr="00D73D87" w:rsidR="004371D5">
        <w:rPr>
          <w:rFonts w:ascii="Times New Roman" w:hAnsi="Times New Roman"/>
          <w:sz w:val="24"/>
          <w:szCs w:val="24"/>
          <w:lang w:val="en-GB"/>
        </w:rPr>
        <w:t>Crikey</w:t>
      </w:r>
      <w:r w:rsidRPr="00D73D87" w:rsidR="006C79DE">
        <w:rPr>
          <w:rFonts w:ascii="Times New Roman" w:hAnsi="Times New Roman"/>
          <w:sz w:val="24"/>
          <w:szCs w:val="24"/>
          <w:lang w:val="en-GB"/>
        </w:rPr>
        <w:t>,</w:t>
      </w:r>
      <w:r w:rsidRPr="00D73D87" w:rsidR="009910A6">
        <w:rPr>
          <w:rFonts w:ascii="Times New Roman" w:hAnsi="Times New Roman"/>
          <w:sz w:val="24"/>
          <w:szCs w:val="24"/>
          <w:lang w:val="en-GB"/>
        </w:rPr>
        <w:t xml:space="preserve"> n</w:t>
      </w:r>
      <w:r w:rsidRPr="00D73D87">
        <w:rPr>
          <w:rFonts w:ascii="Times New Roman" w:hAnsi="Times New Roman"/>
          <w:sz w:val="24"/>
          <w:szCs w:val="24"/>
          <w:lang w:val="en-GB"/>
        </w:rPr>
        <w:t>o and it ice</w:t>
      </w:r>
      <w:r w:rsidRPr="00D73D87" w:rsidR="006C79DE">
        <w:rPr>
          <w:rFonts w:ascii="Times New Roman" w:hAnsi="Times New Roman"/>
          <w:sz w:val="24"/>
          <w:szCs w:val="24"/>
          <w:lang w:val="en-GB"/>
        </w:rPr>
        <w:t>-</w:t>
      </w:r>
      <w:r w:rsidRPr="00D73D87">
        <w:rPr>
          <w:rFonts w:ascii="Times New Roman" w:hAnsi="Times New Roman"/>
          <w:sz w:val="24"/>
          <w:szCs w:val="24"/>
          <w:lang w:val="en-GB"/>
        </w:rPr>
        <w:t>cold.”</w:t>
      </w:r>
    </w:p>
    <w:p w:rsidRPr="00D73D87" w:rsidR="007D08BA" w:rsidP="00E37332" w:rsidRDefault="00B007C7" w14:paraId="3BB82632" w14:textId="4ED2CD2C">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Pr="00D73D87" w:rsidR="00FE13C8">
        <w:rPr>
          <w:rFonts w:ascii="Times New Roman" w:hAnsi="Times New Roman"/>
          <w:sz w:val="24"/>
          <w:szCs w:val="24"/>
          <w:lang w:val="en-GB"/>
        </w:rPr>
        <w:t xml:space="preserve">That’s why the English </w:t>
      </w:r>
      <w:r w:rsidRPr="00D73D87" w:rsidR="004C30B3">
        <w:rPr>
          <w:rFonts w:ascii="Times New Roman" w:hAnsi="Times New Roman"/>
          <w:sz w:val="24"/>
          <w:szCs w:val="24"/>
          <w:lang w:val="en-GB"/>
        </w:rPr>
        <w:t>c</w:t>
      </w:r>
      <w:r w:rsidRPr="00D73D87" w:rsidR="00FE13C8">
        <w:rPr>
          <w:rFonts w:ascii="Times New Roman" w:hAnsi="Times New Roman"/>
          <w:sz w:val="24"/>
          <w:szCs w:val="24"/>
          <w:lang w:val="en-GB"/>
        </w:rPr>
        <w:t>ome here</w:t>
      </w:r>
      <w:r w:rsidRPr="00D73D87" w:rsidR="004C30B3">
        <w:rPr>
          <w:rFonts w:ascii="Times New Roman" w:hAnsi="Times New Roman"/>
          <w:sz w:val="24"/>
          <w:szCs w:val="24"/>
          <w:lang w:val="en-GB"/>
        </w:rPr>
        <w:t xml:space="preserve"> for holiday</w:t>
      </w:r>
      <w:r w:rsidRPr="00D73D87" w:rsidR="00FE13C8">
        <w:rPr>
          <w:rFonts w:ascii="Times New Roman" w:hAnsi="Times New Roman"/>
          <w:sz w:val="24"/>
          <w:szCs w:val="24"/>
          <w:lang w:val="en-GB"/>
        </w:rPr>
        <w:t>, not for the food</w:t>
      </w:r>
      <w:r w:rsidRPr="00D73D87" w:rsidR="004C30B3">
        <w:rPr>
          <w:rFonts w:ascii="Times New Roman" w:hAnsi="Times New Roman"/>
          <w:sz w:val="24"/>
          <w:szCs w:val="24"/>
          <w:lang w:val="en-GB"/>
        </w:rPr>
        <w:t xml:space="preserve">. </w:t>
      </w:r>
      <w:r w:rsidRPr="00D73D87" w:rsidR="007D08BA">
        <w:rPr>
          <w:rFonts w:ascii="Times New Roman" w:hAnsi="Times New Roman"/>
          <w:sz w:val="24"/>
          <w:szCs w:val="24"/>
          <w:lang w:val="en-GB"/>
        </w:rPr>
        <w:t>Where</w:t>
      </w:r>
      <w:r w:rsidRPr="00D73D87">
        <w:rPr>
          <w:rFonts w:ascii="Times New Roman" w:hAnsi="Times New Roman"/>
          <w:sz w:val="24"/>
          <w:szCs w:val="24"/>
          <w:lang w:val="en-GB"/>
        </w:rPr>
        <w:t xml:space="preserve"> were you</w:t>
      </w:r>
      <w:r w:rsidRPr="00D73D87" w:rsidR="007D08BA">
        <w:rPr>
          <w:rFonts w:ascii="Times New Roman" w:hAnsi="Times New Roman"/>
          <w:sz w:val="24"/>
          <w:szCs w:val="24"/>
          <w:lang w:val="en-GB"/>
        </w:rPr>
        <w:t>?”</w:t>
      </w:r>
    </w:p>
    <w:p w:rsidRPr="00D73D87" w:rsidR="00D555BD" w:rsidP="00E37332" w:rsidRDefault="00D555BD" w14:paraId="40AEE32D" w14:textId="4CFF724A">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lastRenderedPageBreak/>
        <w:t>“</w:t>
      </w:r>
      <w:proofErr w:type="gramStart"/>
      <w:r w:rsidRPr="00D73D87">
        <w:rPr>
          <w:rFonts w:ascii="Times New Roman" w:hAnsi="Times New Roman"/>
          <w:sz w:val="24"/>
          <w:szCs w:val="24"/>
          <w:lang w:val="en-GB"/>
        </w:rPr>
        <w:t>Hi</w:t>
      </w:r>
      <w:proofErr w:type="gramEnd"/>
      <w:r w:rsidRPr="00D73D87">
        <w:rPr>
          <w:rFonts w:ascii="Times New Roman" w:hAnsi="Times New Roman"/>
          <w:sz w:val="24"/>
          <w:szCs w:val="24"/>
          <w:lang w:val="en-GB"/>
        </w:rPr>
        <w:t xml:space="preserve"> w</w:t>
      </w:r>
      <w:r w:rsidRPr="00D73D87" w:rsidR="00917074">
        <w:rPr>
          <w:rFonts w:ascii="Times New Roman" w:hAnsi="Times New Roman"/>
          <w:sz w:val="24"/>
          <w:szCs w:val="24"/>
          <w:lang w:val="en-GB"/>
        </w:rPr>
        <w:t>ere</w:t>
      </w:r>
      <w:r w:rsidRPr="00D73D87">
        <w:rPr>
          <w:rFonts w:ascii="Times New Roman" w:hAnsi="Times New Roman"/>
          <w:sz w:val="24"/>
          <w:szCs w:val="24"/>
          <w:lang w:val="en-GB"/>
        </w:rPr>
        <w:t xml:space="preserve"> in London working in </w:t>
      </w:r>
      <w:r w:rsidRPr="00D73D87" w:rsidR="00917074">
        <w:rPr>
          <w:rFonts w:ascii="Times New Roman" w:hAnsi="Times New Roman"/>
          <w:sz w:val="24"/>
          <w:szCs w:val="24"/>
          <w:lang w:val="en-GB"/>
        </w:rPr>
        <w:t>Spanish</w:t>
      </w:r>
      <w:r w:rsidRPr="00D73D87">
        <w:rPr>
          <w:rFonts w:ascii="Times New Roman" w:hAnsi="Times New Roman"/>
          <w:sz w:val="24"/>
          <w:szCs w:val="24"/>
          <w:lang w:val="en-GB"/>
        </w:rPr>
        <w:t xml:space="preserve"> </w:t>
      </w:r>
      <w:r w:rsidRPr="00D73D87" w:rsidR="00917074">
        <w:rPr>
          <w:rFonts w:ascii="Times New Roman" w:hAnsi="Times New Roman"/>
          <w:sz w:val="24"/>
          <w:szCs w:val="24"/>
          <w:lang w:val="en-GB"/>
        </w:rPr>
        <w:t>restaurant</w:t>
      </w:r>
      <w:r w:rsidRPr="00D73D87">
        <w:rPr>
          <w:rFonts w:ascii="Times New Roman" w:hAnsi="Times New Roman"/>
          <w:sz w:val="24"/>
          <w:szCs w:val="24"/>
          <w:lang w:val="en-GB"/>
        </w:rPr>
        <w:t>. It where hi lea</w:t>
      </w:r>
      <w:r w:rsidRPr="00D73D87" w:rsidR="00917074">
        <w:rPr>
          <w:rFonts w:ascii="Times New Roman" w:hAnsi="Times New Roman"/>
          <w:sz w:val="24"/>
          <w:szCs w:val="24"/>
          <w:lang w:val="en-GB"/>
        </w:rPr>
        <w:t>r</w:t>
      </w:r>
      <w:r w:rsidRPr="00D73D87">
        <w:rPr>
          <w:rFonts w:ascii="Times New Roman" w:hAnsi="Times New Roman"/>
          <w:sz w:val="24"/>
          <w:szCs w:val="24"/>
          <w:lang w:val="en-GB"/>
        </w:rPr>
        <w:t>n English</w:t>
      </w:r>
      <w:r w:rsidRPr="00D73D87" w:rsidR="00917074">
        <w:rPr>
          <w:rFonts w:ascii="Times New Roman" w:hAnsi="Times New Roman"/>
          <w:sz w:val="24"/>
          <w:szCs w:val="24"/>
          <w:lang w:val="en-GB"/>
        </w:rPr>
        <w:t>.</w:t>
      </w:r>
      <w:r w:rsidRPr="00D73D87" w:rsidR="005D0127">
        <w:rPr>
          <w:rFonts w:ascii="Times New Roman" w:hAnsi="Times New Roman"/>
          <w:sz w:val="24"/>
          <w:szCs w:val="24"/>
          <w:lang w:val="en-GB"/>
        </w:rPr>
        <w:t>”</w:t>
      </w:r>
    </w:p>
    <w:p w:rsidRPr="00D73D87" w:rsidR="005D0127" w:rsidP="00E37332" w:rsidRDefault="005D0127" w14:paraId="1A633AD0" w14:textId="73A07BA6">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“You went to classes?”</w:t>
      </w:r>
    </w:p>
    <w:p w:rsidRPr="00D73D87" w:rsidR="005D0127" w:rsidP="00E37332" w:rsidRDefault="005D0127" w14:paraId="1F096A87" w14:textId="51BBEC1B">
      <w:pPr>
        <w:pStyle w:val="CSP-ChapterBodyText-FirstParagraph"/>
        <w:spacing w:line="360" w:lineRule="auto"/>
        <w:ind w:firstLine="720"/>
        <w:jc w:val="left"/>
        <w:rPr>
          <w:rFonts w:ascii="Times New Roman" w:hAnsi="Times New Roman"/>
          <w:sz w:val="24"/>
          <w:szCs w:val="24"/>
          <w:lang w:val="en-GB"/>
        </w:rPr>
      </w:pPr>
      <w:r w:rsidRPr="0C8A1D81" w:rsidR="0C8A1D81">
        <w:rPr>
          <w:rFonts w:ascii="Times New Roman" w:hAnsi="Times New Roman"/>
          <w:sz w:val="24"/>
          <w:szCs w:val="24"/>
          <w:lang w:val="en-GB"/>
        </w:rPr>
        <w:t>“No, hi ‘</w:t>
      </w:r>
      <w:r w:rsidRPr="0C8A1D81" w:rsidR="0C8A1D81">
        <w:rPr>
          <w:rFonts w:ascii="Times New Roman" w:hAnsi="Times New Roman"/>
          <w:sz w:val="24"/>
          <w:szCs w:val="24"/>
          <w:lang w:val="en-GB"/>
        </w:rPr>
        <w:t>ave</w:t>
      </w:r>
      <w:r w:rsidRPr="0C8A1D81" w:rsidR="0C8A1D81">
        <w:rPr>
          <w:rFonts w:ascii="Times New Roman" w:hAnsi="Times New Roman"/>
          <w:sz w:val="24"/>
          <w:szCs w:val="24"/>
          <w:lang w:val="en-GB"/>
        </w:rPr>
        <w:t xml:space="preserve"> English friend. ‘e taught me pillow talk. </w:t>
      </w:r>
      <w:r w:rsidRPr="0C8A1D81" w:rsidR="0C8A1D81">
        <w:rPr>
          <w:rFonts w:ascii="Times New Roman" w:hAnsi="Times New Roman"/>
          <w:sz w:val="24"/>
          <w:szCs w:val="24"/>
          <w:lang w:val="en-GB"/>
        </w:rPr>
        <w:t>Perhaps you</w:t>
      </w:r>
      <w:r w:rsidRPr="0C8A1D81" w:rsidR="0C8A1D81">
        <w:rPr>
          <w:rFonts w:ascii="Times New Roman" w:hAnsi="Times New Roman"/>
          <w:sz w:val="24"/>
          <w:szCs w:val="24"/>
          <w:lang w:val="en-GB"/>
        </w:rPr>
        <w:t xml:space="preserve"> also teach me?” said El Rubio gazing at me</w:t>
      </w:r>
      <w:del w:author="Gary Smailes" w:date="2024-01-15T17:04:51.378Z" w:id="1925618302">
        <w:r w:rsidRPr="0C8A1D81" w:rsidDel="0C8A1D81">
          <w:rPr>
            <w:rFonts w:ascii="Times New Roman" w:hAnsi="Times New Roman"/>
            <w:sz w:val="24"/>
            <w:szCs w:val="24"/>
            <w:lang w:val="en-GB"/>
          </w:rPr>
          <w:delText xml:space="preserve"> adoringly</w:delText>
        </w:r>
      </w:del>
      <w:r w:rsidRPr="0C8A1D81" w:rsidR="0C8A1D81">
        <w:rPr>
          <w:rFonts w:ascii="Times New Roman" w:hAnsi="Times New Roman"/>
          <w:sz w:val="24"/>
          <w:szCs w:val="24"/>
          <w:lang w:val="en-GB"/>
        </w:rPr>
        <w:t>.</w:t>
      </w:r>
    </w:p>
    <w:p w:rsidRPr="00D73D87" w:rsidR="0006223E" w:rsidP="00E37332" w:rsidRDefault="0006223E" w14:paraId="6CD2D449" w14:textId="74A552AC">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“We can learn while we work together,” I said</w:t>
      </w:r>
      <w:r w:rsidRPr="00D73D87" w:rsidR="008E6118">
        <w:rPr>
          <w:rFonts w:ascii="Times New Roman" w:hAnsi="Times New Roman"/>
          <w:sz w:val="24"/>
          <w:szCs w:val="24"/>
          <w:lang w:val="en-GB"/>
        </w:rPr>
        <w:t xml:space="preserve">. “Meanwhile, I will </w:t>
      </w:r>
      <w:r w:rsidR="00837A61">
        <w:rPr>
          <w:rFonts w:ascii="Times New Roman" w:hAnsi="Times New Roman"/>
          <w:sz w:val="24"/>
          <w:szCs w:val="24"/>
          <w:lang w:val="en-GB"/>
        </w:rPr>
        <w:t>need</w:t>
      </w:r>
      <w:r w:rsidRPr="00D73D87" w:rsidR="008E6118">
        <w:rPr>
          <w:rFonts w:ascii="Times New Roman" w:hAnsi="Times New Roman"/>
          <w:sz w:val="24"/>
          <w:szCs w:val="24"/>
          <w:lang w:val="en-GB"/>
        </w:rPr>
        <w:t xml:space="preserve"> a Spanish girl to </w:t>
      </w:r>
      <w:r w:rsidRPr="00D73D87" w:rsidR="000B28AD">
        <w:rPr>
          <w:rFonts w:ascii="Times New Roman" w:hAnsi="Times New Roman"/>
          <w:sz w:val="24"/>
          <w:szCs w:val="24"/>
          <w:lang w:val="en-GB"/>
        </w:rPr>
        <w:t xml:space="preserve">help me with more detailed </w:t>
      </w:r>
      <w:r w:rsidRPr="00D73D87" w:rsidR="00DF3413">
        <w:rPr>
          <w:rFonts w:ascii="Times New Roman" w:hAnsi="Times New Roman"/>
          <w:sz w:val="24"/>
          <w:szCs w:val="24"/>
          <w:lang w:val="en-GB"/>
        </w:rPr>
        <w:t>vo</w:t>
      </w:r>
      <w:r w:rsidRPr="00D73D87" w:rsidR="00521071">
        <w:rPr>
          <w:rFonts w:ascii="Times New Roman" w:hAnsi="Times New Roman"/>
          <w:sz w:val="24"/>
          <w:szCs w:val="24"/>
          <w:lang w:val="en-GB"/>
        </w:rPr>
        <w:t>c</w:t>
      </w:r>
      <w:r w:rsidRPr="00D73D87" w:rsidR="00DF3413">
        <w:rPr>
          <w:rFonts w:ascii="Times New Roman" w:hAnsi="Times New Roman"/>
          <w:sz w:val="24"/>
          <w:szCs w:val="24"/>
          <w:lang w:val="en-GB"/>
        </w:rPr>
        <w:t>abulary</w:t>
      </w:r>
      <w:r w:rsidRPr="00D73D87" w:rsidR="008E6118">
        <w:rPr>
          <w:rFonts w:ascii="Times New Roman" w:hAnsi="Times New Roman"/>
          <w:sz w:val="24"/>
          <w:szCs w:val="24"/>
          <w:lang w:val="en-GB"/>
        </w:rPr>
        <w:t>.”</w:t>
      </w:r>
    </w:p>
    <w:p w:rsidRPr="00D73D87" w:rsidR="005C60EE" w:rsidP="00E37332" w:rsidRDefault="005C60EE" w14:paraId="4CD2BD9D" w14:textId="6F2099B5">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“Not so easy,” said </w:t>
      </w:r>
      <w:r w:rsidRPr="00D73D87" w:rsidR="00FE0207">
        <w:rPr>
          <w:rFonts w:ascii="Times New Roman" w:hAnsi="Times New Roman"/>
          <w:sz w:val="24"/>
          <w:szCs w:val="24"/>
          <w:lang w:val="en-GB"/>
        </w:rPr>
        <w:t>El Rubio</w:t>
      </w:r>
      <w:r w:rsidRPr="00D73D87">
        <w:rPr>
          <w:rFonts w:ascii="Times New Roman" w:hAnsi="Times New Roman"/>
          <w:sz w:val="24"/>
          <w:szCs w:val="24"/>
          <w:lang w:val="en-GB"/>
        </w:rPr>
        <w:t>. “Spanish girls</w:t>
      </w:r>
      <w:r w:rsidRPr="00D73D87" w:rsidR="00691333">
        <w:rPr>
          <w:rFonts w:ascii="Times New Roman" w:hAnsi="Times New Roman"/>
          <w:sz w:val="24"/>
          <w:szCs w:val="24"/>
          <w:lang w:val="en-GB"/>
        </w:rPr>
        <w:t xml:space="preserve"> difficult.”</w:t>
      </w:r>
    </w:p>
    <w:p w:rsidRPr="00D73D87" w:rsidR="00691333" w:rsidP="00E37332" w:rsidRDefault="00691333" w14:paraId="30EE2A0C" w14:textId="26F98A5E">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“Why?”</w:t>
      </w:r>
    </w:p>
    <w:p w:rsidRPr="00D73D87" w:rsidR="00691333" w:rsidP="00E37332" w:rsidRDefault="00691333" w14:paraId="3AD55028" w14:textId="22A643C2">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“They need chaperones, us boy</w:t>
      </w:r>
      <w:r w:rsidRPr="00D73D87" w:rsidR="004725E9">
        <w:rPr>
          <w:rFonts w:ascii="Times New Roman" w:hAnsi="Times New Roman"/>
          <w:sz w:val="24"/>
          <w:szCs w:val="24"/>
          <w:lang w:val="en-GB"/>
        </w:rPr>
        <w:t>s</w:t>
      </w:r>
      <w:r w:rsidRPr="00D73D87" w:rsidR="003164D3">
        <w:rPr>
          <w:rFonts w:ascii="Times New Roman" w:hAnsi="Times New Roman"/>
          <w:sz w:val="24"/>
          <w:szCs w:val="24"/>
          <w:lang w:val="en-GB"/>
        </w:rPr>
        <w:t xml:space="preserve"> not.</w:t>
      </w:r>
      <w:r w:rsidRPr="00D73D87" w:rsidR="004725E9">
        <w:rPr>
          <w:rFonts w:ascii="Times New Roman" w:hAnsi="Times New Roman"/>
          <w:sz w:val="24"/>
          <w:szCs w:val="24"/>
          <w:lang w:val="en-GB"/>
        </w:rPr>
        <w:t>”</w:t>
      </w:r>
    </w:p>
    <w:p w:rsidRPr="00D73D87" w:rsidR="006E5582" w:rsidP="00E37332" w:rsidRDefault="003164D3" w14:paraId="7363F286"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Pr="00D73D87" w:rsidR="006E5582">
        <w:rPr>
          <w:rFonts w:ascii="Times New Roman" w:hAnsi="Times New Roman"/>
          <w:sz w:val="24"/>
          <w:szCs w:val="24"/>
          <w:lang w:val="en-GB"/>
        </w:rPr>
        <w:t>Chaperones?”</w:t>
      </w:r>
    </w:p>
    <w:p w:rsidRPr="00D73D87" w:rsidR="004D3CB1" w:rsidP="00E37332" w:rsidRDefault="006E5582" w14:paraId="62D6F5A6" w14:textId="7C6B6D6E">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“Si. You not allowed to take out </w:t>
      </w:r>
      <w:r w:rsidRPr="00D73D87" w:rsidR="004D3CB1">
        <w:rPr>
          <w:rFonts w:ascii="Times New Roman" w:hAnsi="Times New Roman"/>
          <w:sz w:val="24"/>
          <w:szCs w:val="24"/>
          <w:lang w:val="en-GB"/>
        </w:rPr>
        <w:t xml:space="preserve">girls </w:t>
      </w:r>
      <w:r w:rsidRPr="00D73D87">
        <w:rPr>
          <w:rFonts w:ascii="Times New Roman" w:hAnsi="Times New Roman"/>
          <w:sz w:val="24"/>
          <w:szCs w:val="24"/>
          <w:lang w:val="en-GB"/>
        </w:rPr>
        <w:t>on own</w:t>
      </w:r>
      <w:r w:rsidRPr="00D73D87" w:rsidR="006C1F42">
        <w:rPr>
          <w:rFonts w:ascii="Times New Roman" w:hAnsi="Times New Roman"/>
          <w:sz w:val="24"/>
          <w:szCs w:val="24"/>
          <w:lang w:val="en-GB"/>
        </w:rPr>
        <w:t>, always someone like parent or friends oblig</w:t>
      </w:r>
      <w:r w:rsidRPr="00D73D87" w:rsidR="004D3CB1">
        <w:rPr>
          <w:rFonts w:ascii="Times New Roman" w:hAnsi="Times New Roman"/>
          <w:sz w:val="24"/>
          <w:szCs w:val="24"/>
          <w:lang w:val="en-GB"/>
        </w:rPr>
        <w:t>ated to escort.”</w:t>
      </w:r>
    </w:p>
    <w:p w:rsidRPr="00D73D87" w:rsidR="0063799D" w:rsidP="00E37332" w:rsidRDefault="004D3CB1" w14:paraId="06333E50" w14:textId="715E52A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“Really?</w:t>
      </w:r>
      <w:r w:rsidRPr="00D73D87" w:rsidR="009910A6">
        <w:rPr>
          <w:rFonts w:ascii="Times New Roman" w:hAnsi="Times New Roman"/>
          <w:sz w:val="24"/>
          <w:szCs w:val="24"/>
          <w:lang w:val="en-GB"/>
        </w:rPr>
        <w:t xml:space="preserve"> </w:t>
      </w:r>
      <w:r w:rsidRPr="00D73D87" w:rsidR="0063799D">
        <w:rPr>
          <w:rFonts w:ascii="Times New Roman" w:hAnsi="Times New Roman"/>
          <w:sz w:val="24"/>
          <w:szCs w:val="24"/>
          <w:lang w:val="en-GB"/>
        </w:rPr>
        <w:t>But this is 1974, surely those days are long gone.”</w:t>
      </w:r>
    </w:p>
    <w:p w:rsidRPr="00D73D87" w:rsidR="007C3408" w:rsidP="00E37332" w:rsidRDefault="0063799D" w14:paraId="1027839C" w14:textId="5BD7633A">
      <w:pPr>
        <w:pStyle w:val="CSP-ChapterBodyText-FirstParagraph"/>
        <w:spacing w:line="360" w:lineRule="auto"/>
        <w:ind w:firstLine="720"/>
        <w:jc w:val="left"/>
        <w:rPr>
          <w:rFonts w:ascii="Times New Roman" w:hAnsi="Times New Roman"/>
          <w:sz w:val="24"/>
          <w:szCs w:val="24"/>
          <w:lang w:val="en-GB"/>
        </w:rPr>
      </w:pPr>
      <w:r w:rsidRPr="0C8A1D81" w:rsidR="0C8A1D81">
        <w:rPr>
          <w:rFonts w:ascii="Times New Roman" w:hAnsi="Times New Roman"/>
          <w:sz w:val="24"/>
          <w:szCs w:val="24"/>
          <w:lang w:val="en-GB"/>
        </w:rPr>
        <w:t xml:space="preserve">“Crikey, not in Spain,” El Rubio moved close to me, put his hand </w:t>
      </w:r>
      <w:del w:author="Gary Smailes" w:date="2024-01-15T17:05:14.203Z" w:id="541279921">
        <w:r w:rsidRPr="0C8A1D81" w:rsidDel="0C8A1D81">
          <w:rPr>
            <w:rFonts w:ascii="Times New Roman" w:hAnsi="Times New Roman"/>
            <w:sz w:val="24"/>
            <w:szCs w:val="24"/>
            <w:lang w:val="en-GB"/>
          </w:rPr>
          <w:delText xml:space="preserve">tenderly </w:delText>
        </w:r>
      </w:del>
      <w:r w:rsidRPr="0C8A1D81" w:rsidR="0C8A1D81">
        <w:rPr>
          <w:rFonts w:ascii="Times New Roman" w:hAnsi="Times New Roman"/>
          <w:sz w:val="24"/>
          <w:szCs w:val="24"/>
          <w:lang w:val="en-GB"/>
        </w:rPr>
        <w:t xml:space="preserve">on my shoulder, and whispered </w:t>
      </w:r>
      <w:del w:author="Gary Smailes" w:date="2024-01-15T17:05:17.046Z" w:id="1652613491">
        <w:r w:rsidRPr="0C8A1D81" w:rsidDel="0C8A1D81">
          <w:rPr>
            <w:rFonts w:ascii="Times New Roman" w:hAnsi="Times New Roman"/>
            <w:sz w:val="24"/>
            <w:szCs w:val="24"/>
            <w:lang w:val="en-GB"/>
          </w:rPr>
          <w:delText xml:space="preserve">closely </w:delText>
        </w:r>
      </w:del>
      <w:r w:rsidRPr="0C8A1D81" w:rsidR="0C8A1D81">
        <w:rPr>
          <w:rFonts w:ascii="Times New Roman" w:hAnsi="Times New Roman"/>
          <w:sz w:val="24"/>
          <w:szCs w:val="24"/>
          <w:lang w:val="en-GB"/>
        </w:rPr>
        <w:t>into my ear. “</w:t>
      </w:r>
      <w:r w:rsidRPr="0C8A1D81" w:rsidR="0C8A1D81">
        <w:rPr>
          <w:rFonts w:ascii="Times New Roman" w:hAnsi="Times New Roman"/>
          <w:sz w:val="24"/>
          <w:szCs w:val="24"/>
          <w:lang w:val="en-GB"/>
        </w:rPr>
        <w:t>It</w:t>
      </w:r>
      <w:r w:rsidRPr="0C8A1D81" w:rsidR="0C8A1D81">
        <w:rPr>
          <w:rFonts w:ascii="Times New Roman" w:hAnsi="Times New Roman"/>
          <w:sz w:val="24"/>
          <w:szCs w:val="24"/>
          <w:lang w:val="en-GB"/>
        </w:rPr>
        <w:t xml:space="preserve"> fascist dictatorship. Any persons say </w:t>
      </w:r>
      <w:r w:rsidRPr="0C8A1D81" w:rsidR="0C8A1D81">
        <w:rPr>
          <w:rFonts w:ascii="Times New Roman" w:hAnsi="Times New Roman"/>
          <w:sz w:val="24"/>
          <w:szCs w:val="24"/>
          <w:lang w:val="en-GB"/>
        </w:rPr>
        <w:t>bad things</w:t>
      </w:r>
      <w:r w:rsidRPr="0C8A1D81" w:rsidR="0C8A1D81">
        <w:rPr>
          <w:rFonts w:ascii="Times New Roman" w:hAnsi="Times New Roman"/>
          <w:sz w:val="24"/>
          <w:szCs w:val="24"/>
          <w:lang w:val="en-GB"/>
        </w:rPr>
        <w:t xml:space="preserve"> against state, Franco, or break our traditional code of conduct usually disappear. I could be taken concentration camp just for saying you.”</w:t>
      </w:r>
    </w:p>
    <w:p w:rsidRPr="00D73D87" w:rsidR="002B051B" w:rsidP="00E37332" w:rsidRDefault="007E1BB9" w14:paraId="45759E1C" w14:textId="35643F25">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Pr="00D73D87" w:rsidR="002B051B">
        <w:rPr>
          <w:rFonts w:ascii="Times New Roman" w:hAnsi="Times New Roman"/>
          <w:sz w:val="24"/>
          <w:szCs w:val="24"/>
          <w:lang w:val="en-GB"/>
        </w:rPr>
        <w:t>You serious or just scaremongering to get in my pants?”</w:t>
      </w:r>
    </w:p>
    <w:p w:rsidRPr="00D73D87" w:rsidR="002B051B" w:rsidP="00E37332" w:rsidRDefault="002B051B" w14:paraId="18310408" w14:textId="209B48FC">
      <w:pPr>
        <w:pStyle w:val="CSP-ChapterBodyText-FirstParagraph"/>
        <w:spacing w:line="360" w:lineRule="auto"/>
        <w:ind w:firstLine="720"/>
        <w:jc w:val="left"/>
        <w:rPr>
          <w:rFonts w:ascii="Times New Roman" w:hAnsi="Times New Roman"/>
          <w:sz w:val="24"/>
          <w:szCs w:val="24"/>
          <w:lang w:val="en-GB"/>
        </w:rPr>
      </w:pPr>
      <w:r w:rsidRPr="0C8A1D81" w:rsidR="0C8A1D81">
        <w:rPr>
          <w:rFonts w:ascii="Times New Roman" w:hAnsi="Times New Roman"/>
          <w:sz w:val="24"/>
          <w:szCs w:val="24"/>
          <w:lang w:val="en-GB"/>
        </w:rPr>
        <w:t>“Crikey Robin,” said El Rubio</w:t>
      </w:r>
      <w:ins w:author="Gary Smailes" w:date="2024-01-15T17:05:25.883Z" w:id="837673838">
        <w:r w:rsidRPr="0C8A1D81" w:rsidR="0C8A1D81">
          <w:rPr>
            <w:rFonts w:ascii="Times New Roman" w:hAnsi="Times New Roman"/>
            <w:sz w:val="24"/>
            <w:szCs w:val="24"/>
            <w:lang w:val="en-GB"/>
          </w:rPr>
          <w:t>,</w:t>
        </w:r>
      </w:ins>
      <w:r w:rsidRPr="0C8A1D81" w:rsidR="0C8A1D81">
        <w:rPr>
          <w:rFonts w:ascii="Times New Roman" w:hAnsi="Times New Roman"/>
          <w:sz w:val="24"/>
          <w:szCs w:val="24"/>
          <w:lang w:val="en-GB"/>
        </w:rPr>
        <w:t xml:space="preserve"> deeply offended. “I warn you this as friend. If you want Spanish girls, you must be </w:t>
      </w:r>
      <w:r w:rsidRPr="0C8A1D81" w:rsidR="0C8A1D81">
        <w:rPr>
          <w:rFonts w:ascii="Times New Roman" w:hAnsi="Times New Roman"/>
          <w:sz w:val="24"/>
          <w:szCs w:val="24"/>
          <w:lang w:val="en-GB"/>
        </w:rPr>
        <w:t>carefuls</w:t>
      </w:r>
      <w:r w:rsidRPr="0C8A1D81" w:rsidR="0C8A1D81">
        <w:rPr>
          <w:rFonts w:ascii="Times New Roman" w:hAnsi="Times New Roman"/>
          <w:sz w:val="24"/>
          <w:szCs w:val="24"/>
          <w:lang w:val="en-GB"/>
        </w:rPr>
        <w:t xml:space="preserve">. </w:t>
      </w:r>
      <w:r w:rsidRPr="0C8A1D81" w:rsidR="0C8A1D81">
        <w:rPr>
          <w:rFonts w:ascii="Times New Roman" w:hAnsi="Times New Roman"/>
          <w:sz w:val="24"/>
          <w:szCs w:val="24"/>
          <w:lang w:val="en-GB"/>
        </w:rPr>
        <w:t>They</w:t>
      </w:r>
      <w:r w:rsidRPr="0C8A1D81" w:rsidR="0C8A1D81">
        <w:rPr>
          <w:rFonts w:ascii="Times New Roman" w:hAnsi="Times New Roman"/>
          <w:sz w:val="24"/>
          <w:szCs w:val="24"/>
          <w:lang w:val="en-GB"/>
        </w:rPr>
        <w:t xml:space="preserve"> not easy like English and obey parents all time. What bad for you is they keep knickers locked firmly </w:t>
      </w:r>
      <w:r w:rsidRPr="0C8A1D81" w:rsidR="0C8A1D81">
        <w:rPr>
          <w:rFonts w:ascii="Times New Roman" w:hAnsi="Times New Roman"/>
          <w:sz w:val="24"/>
          <w:szCs w:val="24"/>
          <w:lang w:val="en-GB"/>
        </w:rPr>
        <w:t>for</w:t>
      </w:r>
      <w:r w:rsidRPr="0C8A1D81" w:rsidR="0C8A1D81">
        <w:rPr>
          <w:rFonts w:ascii="Times New Roman" w:hAnsi="Times New Roman"/>
          <w:sz w:val="24"/>
          <w:szCs w:val="24"/>
          <w:lang w:val="en-GB"/>
        </w:rPr>
        <w:t xml:space="preserve"> honour of family.”</w:t>
      </w:r>
    </w:p>
    <w:p w:rsidRPr="00D73D87" w:rsidR="00E22DD5" w:rsidP="00E37332" w:rsidRDefault="00F04D01" w14:paraId="2D0B4068"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Pr="00D73D87" w:rsidR="00E22DD5">
        <w:rPr>
          <w:rFonts w:ascii="Times New Roman" w:hAnsi="Times New Roman"/>
          <w:sz w:val="24"/>
          <w:szCs w:val="24"/>
          <w:lang w:val="en-GB"/>
        </w:rPr>
        <w:t>It can’t be as bad as all that.”</w:t>
      </w:r>
    </w:p>
    <w:p w:rsidRPr="00D73D87" w:rsidR="00E22DD5" w:rsidP="00E37332" w:rsidRDefault="00E22DD5" w14:paraId="3CFA7B96" w14:textId="6BAD4824">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“You </w:t>
      </w:r>
      <w:r w:rsidRPr="00D73D87" w:rsidR="000711B1">
        <w:rPr>
          <w:rFonts w:ascii="Times New Roman" w:hAnsi="Times New Roman"/>
          <w:sz w:val="24"/>
          <w:szCs w:val="24"/>
          <w:lang w:val="en-GB"/>
        </w:rPr>
        <w:t>will see,”</w:t>
      </w:r>
      <w:r w:rsidRPr="00D73D87">
        <w:rPr>
          <w:rFonts w:ascii="Times New Roman" w:hAnsi="Times New Roman"/>
          <w:sz w:val="24"/>
          <w:szCs w:val="24"/>
          <w:lang w:val="en-GB"/>
        </w:rPr>
        <w:t xml:space="preserve"> said </w:t>
      </w:r>
      <w:r w:rsidRPr="00D73D87" w:rsidR="00FE0207">
        <w:rPr>
          <w:rFonts w:ascii="Times New Roman" w:hAnsi="Times New Roman"/>
          <w:sz w:val="24"/>
          <w:szCs w:val="24"/>
          <w:lang w:val="en-GB"/>
        </w:rPr>
        <w:t>El Rubio</w:t>
      </w:r>
      <w:r w:rsidRPr="00D73D87">
        <w:rPr>
          <w:rFonts w:ascii="Times New Roman" w:hAnsi="Times New Roman"/>
          <w:sz w:val="24"/>
          <w:szCs w:val="24"/>
          <w:lang w:val="en-GB"/>
        </w:rPr>
        <w:t>.</w:t>
      </w:r>
    </w:p>
    <w:p w:rsidRPr="00D73D87" w:rsidR="003164D3" w:rsidP="00E37332" w:rsidRDefault="000711B1" w14:paraId="2301503D" w14:textId="201A81B5">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Pr="00D73D87" w:rsidR="00A76C0C">
        <w:rPr>
          <w:rFonts w:ascii="Times New Roman" w:hAnsi="Times New Roman"/>
          <w:sz w:val="24"/>
          <w:szCs w:val="24"/>
          <w:lang w:val="en-GB"/>
        </w:rPr>
        <w:t xml:space="preserve">Thanks for the warning. Now </w:t>
      </w:r>
      <w:r w:rsidRPr="00D73D87" w:rsidR="007F4287">
        <w:rPr>
          <w:rFonts w:ascii="Times New Roman" w:hAnsi="Times New Roman"/>
          <w:sz w:val="24"/>
          <w:szCs w:val="24"/>
          <w:lang w:val="en-GB"/>
        </w:rPr>
        <w:t>c</w:t>
      </w:r>
      <w:r w:rsidRPr="00D73D87">
        <w:rPr>
          <w:rFonts w:ascii="Times New Roman" w:hAnsi="Times New Roman"/>
          <w:sz w:val="24"/>
          <w:szCs w:val="24"/>
          <w:lang w:val="en-GB"/>
        </w:rPr>
        <w:t>ome</w:t>
      </w:r>
      <w:r w:rsidRPr="00D73D87" w:rsidR="007F4287">
        <w:rPr>
          <w:rFonts w:ascii="Times New Roman" w:hAnsi="Times New Roman"/>
          <w:sz w:val="24"/>
          <w:szCs w:val="24"/>
          <w:lang w:val="en-GB"/>
        </w:rPr>
        <w:t xml:space="preserve"> into the kitchen</w:t>
      </w:r>
      <w:r w:rsidRPr="00D73D87">
        <w:rPr>
          <w:rFonts w:ascii="Times New Roman" w:hAnsi="Times New Roman"/>
          <w:sz w:val="24"/>
          <w:szCs w:val="24"/>
          <w:lang w:val="en-GB"/>
        </w:rPr>
        <w:t>, I ne</w:t>
      </w:r>
      <w:r w:rsidRPr="00D73D87" w:rsidR="00D21D69">
        <w:rPr>
          <w:rFonts w:ascii="Times New Roman" w:hAnsi="Times New Roman"/>
          <w:sz w:val="24"/>
          <w:szCs w:val="24"/>
          <w:lang w:val="en-GB"/>
        </w:rPr>
        <w:t>e</w:t>
      </w:r>
      <w:r w:rsidRPr="00D73D87">
        <w:rPr>
          <w:rFonts w:ascii="Times New Roman" w:hAnsi="Times New Roman"/>
          <w:sz w:val="24"/>
          <w:szCs w:val="24"/>
          <w:lang w:val="en-GB"/>
        </w:rPr>
        <w:t xml:space="preserve">d to </w:t>
      </w:r>
      <w:r w:rsidRPr="00D73D87" w:rsidR="00E72A29">
        <w:rPr>
          <w:rFonts w:ascii="Times New Roman" w:hAnsi="Times New Roman"/>
          <w:sz w:val="24"/>
          <w:szCs w:val="24"/>
          <w:lang w:val="en-GB"/>
        </w:rPr>
        <w:t>s</w:t>
      </w:r>
      <w:r w:rsidRPr="00D73D87">
        <w:rPr>
          <w:rFonts w:ascii="Times New Roman" w:hAnsi="Times New Roman"/>
          <w:sz w:val="24"/>
          <w:szCs w:val="24"/>
          <w:lang w:val="en-GB"/>
        </w:rPr>
        <w:t xml:space="preserve">how you a </w:t>
      </w:r>
      <w:r w:rsidRPr="00D73D87" w:rsidR="00DD5CA2">
        <w:rPr>
          <w:rFonts w:ascii="Times New Roman" w:hAnsi="Times New Roman"/>
          <w:sz w:val="24"/>
          <w:szCs w:val="24"/>
          <w:lang w:val="en-GB"/>
        </w:rPr>
        <w:t xml:space="preserve">new </w:t>
      </w:r>
      <w:r w:rsidRPr="00D73D87">
        <w:rPr>
          <w:rFonts w:ascii="Times New Roman" w:hAnsi="Times New Roman"/>
          <w:sz w:val="24"/>
          <w:szCs w:val="24"/>
          <w:lang w:val="en-GB"/>
        </w:rPr>
        <w:t>ma</w:t>
      </w:r>
      <w:r w:rsidRPr="00D73D87" w:rsidR="00D21D69">
        <w:rPr>
          <w:rFonts w:ascii="Times New Roman" w:hAnsi="Times New Roman"/>
          <w:sz w:val="24"/>
          <w:szCs w:val="24"/>
          <w:lang w:val="en-GB"/>
        </w:rPr>
        <w:t>c</w:t>
      </w:r>
      <w:r w:rsidRPr="00D73D87">
        <w:rPr>
          <w:rFonts w:ascii="Times New Roman" w:hAnsi="Times New Roman"/>
          <w:sz w:val="24"/>
          <w:szCs w:val="24"/>
          <w:lang w:val="en-GB"/>
        </w:rPr>
        <w:t>hine I brought from England</w:t>
      </w:r>
      <w:r w:rsidRPr="00D73D87" w:rsidR="00D21D69">
        <w:rPr>
          <w:rFonts w:ascii="Times New Roman" w:hAnsi="Times New Roman"/>
          <w:sz w:val="24"/>
          <w:szCs w:val="24"/>
          <w:lang w:val="en-GB"/>
        </w:rPr>
        <w:t>.”</w:t>
      </w:r>
    </w:p>
    <w:p w:rsidRPr="00D73D87" w:rsidR="00D21D69" w:rsidP="00E37332" w:rsidRDefault="00D21D69" w14:paraId="53E42F3B" w14:textId="5B5BE786">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“Hi like machines,” said </w:t>
      </w:r>
      <w:r w:rsidRPr="00D73D87" w:rsidR="00FE0207">
        <w:rPr>
          <w:rFonts w:ascii="Times New Roman" w:hAnsi="Times New Roman"/>
          <w:sz w:val="24"/>
          <w:szCs w:val="24"/>
          <w:lang w:val="en-GB"/>
        </w:rPr>
        <w:t>El Rubio</w:t>
      </w:r>
      <w:r w:rsidRPr="00D73D87">
        <w:rPr>
          <w:rFonts w:ascii="Times New Roman" w:hAnsi="Times New Roman"/>
          <w:sz w:val="24"/>
          <w:szCs w:val="24"/>
          <w:lang w:val="en-GB"/>
        </w:rPr>
        <w:t xml:space="preserve"> as we entered</w:t>
      </w:r>
      <w:r w:rsidRPr="00D73D87" w:rsidR="007F4287">
        <w:rPr>
          <w:rFonts w:ascii="Times New Roman" w:hAnsi="Times New Roman"/>
          <w:sz w:val="24"/>
          <w:szCs w:val="24"/>
          <w:lang w:val="en-GB"/>
        </w:rPr>
        <w:t>.</w:t>
      </w:r>
    </w:p>
    <w:p w:rsidRPr="00D73D87" w:rsidR="00DD5CA2" w:rsidP="00E37332" w:rsidRDefault="00DD5CA2" w14:paraId="7336CEBE" w14:textId="66359E52">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“Dad said you were a good handyman,” I said as I </w:t>
      </w:r>
      <w:r w:rsidRPr="00D73D87" w:rsidR="00683887">
        <w:rPr>
          <w:rFonts w:ascii="Times New Roman" w:hAnsi="Times New Roman"/>
          <w:sz w:val="24"/>
          <w:szCs w:val="24"/>
          <w:lang w:val="en-GB"/>
        </w:rPr>
        <w:t xml:space="preserve">tried to </w:t>
      </w:r>
      <w:r w:rsidRPr="00D73D87">
        <w:rPr>
          <w:rFonts w:ascii="Times New Roman" w:hAnsi="Times New Roman"/>
          <w:sz w:val="24"/>
          <w:szCs w:val="24"/>
          <w:lang w:val="en-GB"/>
        </w:rPr>
        <w:t>plug in the microwave</w:t>
      </w:r>
      <w:r w:rsidRPr="00D73D87" w:rsidR="002B3AD5">
        <w:rPr>
          <w:rFonts w:ascii="Times New Roman" w:hAnsi="Times New Roman"/>
          <w:sz w:val="24"/>
          <w:szCs w:val="24"/>
          <w:lang w:val="en-GB"/>
        </w:rPr>
        <w:t xml:space="preserve"> and </w:t>
      </w:r>
      <w:r w:rsidR="00343558">
        <w:rPr>
          <w:rFonts w:ascii="Times New Roman" w:hAnsi="Times New Roman"/>
          <w:sz w:val="24"/>
          <w:szCs w:val="24"/>
          <w:lang w:val="en-GB"/>
        </w:rPr>
        <w:t>hunted</w:t>
      </w:r>
      <w:r w:rsidRPr="00D73D87" w:rsidR="002B3AD5">
        <w:rPr>
          <w:rFonts w:ascii="Times New Roman" w:hAnsi="Times New Roman"/>
          <w:sz w:val="24"/>
          <w:szCs w:val="24"/>
          <w:lang w:val="en-GB"/>
        </w:rPr>
        <w:t xml:space="preserve"> around for an adaptor.</w:t>
      </w:r>
    </w:p>
    <w:p w:rsidRPr="00D73D87" w:rsidR="002B3AD5" w:rsidP="00E37332" w:rsidRDefault="002B3AD5" w14:paraId="3C41E191" w14:textId="27234FA4">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Pr="00D73D87" w:rsidR="006B78A2">
        <w:rPr>
          <w:rFonts w:ascii="Times New Roman" w:hAnsi="Times New Roman"/>
          <w:sz w:val="24"/>
          <w:szCs w:val="24"/>
          <w:lang w:val="en-GB"/>
        </w:rPr>
        <w:t xml:space="preserve">Just as well with you </w:t>
      </w:r>
      <w:r w:rsidR="00B77DE0">
        <w:rPr>
          <w:rFonts w:ascii="Times New Roman" w:hAnsi="Times New Roman"/>
          <w:sz w:val="24"/>
          <w:szCs w:val="24"/>
          <w:lang w:val="en-GB"/>
        </w:rPr>
        <w:t>Webster</w:t>
      </w:r>
      <w:r w:rsidR="000F3DD0">
        <w:rPr>
          <w:rFonts w:ascii="Times New Roman" w:hAnsi="Times New Roman"/>
          <w:sz w:val="24"/>
          <w:szCs w:val="24"/>
          <w:lang w:val="en-GB"/>
        </w:rPr>
        <w:t>s</w:t>
      </w:r>
      <w:r w:rsidRPr="00D73D87" w:rsidR="006B78A2">
        <w:rPr>
          <w:rFonts w:ascii="Times New Roman" w:hAnsi="Times New Roman"/>
          <w:sz w:val="24"/>
          <w:szCs w:val="24"/>
          <w:lang w:val="en-GB"/>
        </w:rPr>
        <w:t xml:space="preserve">, you </w:t>
      </w:r>
      <w:proofErr w:type="gramStart"/>
      <w:r w:rsidRPr="00D73D87" w:rsidR="006B78A2">
        <w:rPr>
          <w:rFonts w:ascii="Times New Roman" w:hAnsi="Times New Roman"/>
          <w:sz w:val="24"/>
          <w:szCs w:val="24"/>
          <w:lang w:val="en-GB"/>
        </w:rPr>
        <w:t>not think</w:t>
      </w:r>
      <w:proofErr w:type="gramEnd"/>
      <w:r w:rsidRPr="00D73D87" w:rsidR="006B78A2">
        <w:rPr>
          <w:rFonts w:ascii="Times New Roman" w:hAnsi="Times New Roman"/>
          <w:sz w:val="24"/>
          <w:szCs w:val="24"/>
          <w:lang w:val="en-GB"/>
        </w:rPr>
        <w:t xml:space="preserve"> about plug when you b</w:t>
      </w:r>
      <w:r w:rsidRPr="00D73D87" w:rsidR="00C353DD">
        <w:rPr>
          <w:rFonts w:ascii="Times New Roman" w:hAnsi="Times New Roman"/>
          <w:sz w:val="24"/>
          <w:szCs w:val="24"/>
          <w:lang w:val="en-GB"/>
        </w:rPr>
        <w:t>u</w:t>
      </w:r>
      <w:r w:rsidRPr="00D73D87" w:rsidR="006B78A2">
        <w:rPr>
          <w:rFonts w:ascii="Times New Roman" w:hAnsi="Times New Roman"/>
          <w:sz w:val="24"/>
          <w:szCs w:val="24"/>
          <w:lang w:val="en-GB"/>
        </w:rPr>
        <w:t>y</w:t>
      </w:r>
      <w:r w:rsidRPr="00D73D87" w:rsidR="00C353DD">
        <w:rPr>
          <w:rFonts w:ascii="Times New Roman" w:hAnsi="Times New Roman"/>
          <w:sz w:val="24"/>
          <w:szCs w:val="24"/>
          <w:lang w:val="en-GB"/>
        </w:rPr>
        <w:t xml:space="preserve"> this</w:t>
      </w:r>
      <w:r w:rsidRPr="00D73D87" w:rsidR="006B78A2">
        <w:rPr>
          <w:rFonts w:ascii="Times New Roman" w:hAnsi="Times New Roman"/>
          <w:sz w:val="24"/>
          <w:szCs w:val="24"/>
          <w:lang w:val="en-GB"/>
        </w:rPr>
        <w:t>?”</w:t>
      </w:r>
    </w:p>
    <w:p w:rsidRPr="00D73D87" w:rsidR="00C353DD" w:rsidP="00E37332" w:rsidRDefault="00C353DD" w14:paraId="767BEA25" w14:textId="3339CED5">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“I forgot.”</w:t>
      </w:r>
    </w:p>
    <w:p w:rsidRPr="00D73D87" w:rsidR="00C353DD" w:rsidP="00E37332" w:rsidRDefault="00C353DD" w14:paraId="3418A729" w14:textId="4ACD6A92">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“I have</w:t>
      </w:r>
      <w:r w:rsidRPr="00D73D87" w:rsidR="003715B9">
        <w:rPr>
          <w:rFonts w:ascii="Times New Roman" w:hAnsi="Times New Roman"/>
          <w:sz w:val="24"/>
          <w:szCs w:val="24"/>
          <w:lang w:val="en-GB"/>
        </w:rPr>
        <w:t xml:space="preserve"> </w:t>
      </w:r>
      <w:r w:rsidRPr="00D73D87" w:rsidR="002538B8">
        <w:rPr>
          <w:rFonts w:ascii="Times New Roman" w:hAnsi="Times New Roman"/>
          <w:sz w:val="24"/>
          <w:szCs w:val="24"/>
          <w:lang w:val="en-GB"/>
        </w:rPr>
        <w:t>adaptor</w:t>
      </w:r>
      <w:r w:rsidRPr="00D73D87" w:rsidR="003715B9">
        <w:rPr>
          <w:rFonts w:ascii="Times New Roman" w:hAnsi="Times New Roman"/>
          <w:sz w:val="24"/>
          <w:szCs w:val="24"/>
          <w:lang w:val="en-GB"/>
        </w:rPr>
        <w:t xml:space="preserve"> here,” said </w:t>
      </w:r>
      <w:r w:rsidRPr="00D73D87" w:rsidR="00FE0207">
        <w:rPr>
          <w:rFonts w:ascii="Times New Roman" w:hAnsi="Times New Roman"/>
          <w:sz w:val="24"/>
          <w:szCs w:val="24"/>
          <w:lang w:val="en-GB"/>
        </w:rPr>
        <w:t>El Rubio</w:t>
      </w:r>
      <w:r w:rsidRPr="00D73D87" w:rsidR="003715B9">
        <w:rPr>
          <w:rFonts w:ascii="Times New Roman" w:hAnsi="Times New Roman"/>
          <w:sz w:val="24"/>
          <w:szCs w:val="24"/>
          <w:lang w:val="en-GB"/>
        </w:rPr>
        <w:t xml:space="preserve"> extracting one from a drawer.</w:t>
      </w:r>
    </w:p>
    <w:p w:rsidRPr="00D73D87" w:rsidR="00883052" w:rsidP="00E37332" w:rsidRDefault="00883052" w14:paraId="147B06CC" w14:textId="73D9DC74">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lastRenderedPageBreak/>
        <w:t>“Most practical.”</w:t>
      </w:r>
    </w:p>
    <w:p w:rsidRPr="00D73D87" w:rsidR="00050A47" w:rsidP="00E37332" w:rsidRDefault="00DD5CA2" w14:paraId="11FA8081" w14:textId="2950F45E">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proofErr w:type="gramStart"/>
      <w:r w:rsidRPr="00D73D87">
        <w:rPr>
          <w:rFonts w:ascii="Times New Roman" w:hAnsi="Times New Roman"/>
          <w:sz w:val="24"/>
          <w:szCs w:val="24"/>
          <w:lang w:val="en-GB"/>
        </w:rPr>
        <w:t>Hi</w:t>
      </w:r>
      <w:proofErr w:type="gramEnd"/>
      <w:r w:rsidRPr="00D73D87">
        <w:rPr>
          <w:rFonts w:ascii="Times New Roman" w:hAnsi="Times New Roman"/>
          <w:sz w:val="24"/>
          <w:szCs w:val="24"/>
          <w:lang w:val="en-GB"/>
        </w:rPr>
        <w:t xml:space="preserve"> learn from my father</w:t>
      </w:r>
      <w:r w:rsidRPr="00D73D87" w:rsidR="002B4062">
        <w:rPr>
          <w:rFonts w:ascii="Times New Roman" w:hAnsi="Times New Roman"/>
          <w:sz w:val="24"/>
          <w:szCs w:val="24"/>
          <w:lang w:val="en-GB"/>
        </w:rPr>
        <w:t xml:space="preserve">. We live </w:t>
      </w:r>
      <w:r w:rsidRPr="00D73D87" w:rsidR="002C6677">
        <w:rPr>
          <w:rFonts w:ascii="Times New Roman" w:hAnsi="Times New Roman"/>
          <w:sz w:val="24"/>
          <w:szCs w:val="24"/>
          <w:lang w:val="en-GB"/>
        </w:rPr>
        <w:t xml:space="preserve">in </w:t>
      </w:r>
      <w:r w:rsidRPr="00D73D87" w:rsidR="002B4062">
        <w:rPr>
          <w:rFonts w:ascii="Times New Roman" w:hAnsi="Times New Roman"/>
          <w:sz w:val="24"/>
          <w:szCs w:val="24"/>
          <w:lang w:val="en-GB"/>
        </w:rPr>
        <w:t>old house. Always something breaking</w:t>
      </w:r>
      <w:r w:rsidRPr="00D73D87" w:rsidR="00930A4F">
        <w:rPr>
          <w:rFonts w:ascii="Times New Roman" w:hAnsi="Times New Roman"/>
          <w:sz w:val="24"/>
          <w:szCs w:val="24"/>
          <w:lang w:val="en-GB"/>
        </w:rPr>
        <w:t>. We ‘ave no money so I fix.</w:t>
      </w:r>
      <w:r w:rsidRPr="00D73D87" w:rsidR="00050A47">
        <w:rPr>
          <w:rFonts w:ascii="Times New Roman" w:hAnsi="Times New Roman"/>
          <w:sz w:val="24"/>
          <w:szCs w:val="24"/>
          <w:lang w:val="en-GB"/>
        </w:rPr>
        <w:t>”</w:t>
      </w:r>
    </w:p>
    <w:p w:rsidRPr="00D73D87" w:rsidR="00050A47" w:rsidP="00E37332" w:rsidRDefault="00050A47" w14:paraId="33432CEE" w14:textId="7ED8AD9F">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Pr="00D73D87" w:rsidR="007C29FF">
        <w:rPr>
          <w:rFonts w:ascii="Times New Roman" w:hAnsi="Times New Roman"/>
          <w:sz w:val="24"/>
          <w:szCs w:val="24"/>
          <w:lang w:val="en-GB"/>
        </w:rPr>
        <w:t>This is a microwave oven,” I said</w:t>
      </w:r>
      <w:r w:rsidRPr="00D73D87" w:rsidR="00883052">
        <w:rPr>
          <w:rFonts w:ascii="Times New Roman" w:hAnsi="Times New Roman"/>
          <w:sz w:val="24"/>
          <w:szCs w:val="24"/>
          <w:lang w:val="en-GB"/>
        </w:rPr>
        <w:t xml:space="preserve"> plugging it in and switching </w:t>
      </w:r>
      <w:r w:rsidRPr="00D73D87" w:rsidR="006B7E2F">
        <w:rPr>
          <w:rFonts w:ascii="Times New Roman" w:hAnsi="Times New Roman"/>
          <w:sz w:val="24"/>
          <w:szCs w:val="24"/>
          <w:lang w:val="en-GB"/>
        </w:rPr>
        <w:t>it on</w:t>
      </w:r>
      <w:r w:rsidRPr="00D73D87" w:rsidR="007C29FF">
        <w:rPr>
          <w:rFonts w:ascii="Times New Roman" w:hAnsi="Times New Roman"/>
          <w:sz w:val="24"/>
          <w:szCs w:val="24"/>
          <w:lang w:val="en-GB"/>
        </w:rPr>
        <w:t>. “It cooks</w:t>
      </w:r>
      <w:r w:rsidRPr="00D73D87" w:rsidR="00A77A7C">
        <w:rPr>
          <w:rFonts w:ascii="Times New Roman" w:hAnsi="Times New Roman"/>
          <w:sz w:val="24"/>
          <w:szCs w:val="24"/>
          <w:lang w:val="en-GB"/>
        </w:rPr>
        <w:t xml:space="preserve"> incredibly </w:t>
      </w:r>
      <w:r w:rsidRPr="00D73D87" w:rsidR="006B7E2F">
        <w:rPr>
          <w:rFonts w:ascii="Times New Roman" w:hAnsi="Times New Roman"/>
          <w:sz w:val="24"/>
          <w:szCs w:val="24"/>
          <w:lang w:val="en-GB"/>
        </w:rPr>
        <w:t>fast</w:t>
      </w:r>
      <w:r w:rsidRPr="00D73D87" w:rsidR="00A77A7C">
        <w:rPr>
          <w:rFonts w:ascii="Times New Roman" w:hAnsi="Times New Roman"/>
          <w:sz w:val="24"/>
          <w:szCs w:val="24"/>
          <w:lang w:val="en-GB"/>
        </w:rPr>
        <w:t xml:space="preserve">. A </w:t>
      </w:r>
      <w:r w:rsidRPr="00D73D87" w:rsidR="006E6D74">
        <w:rPr>
          <w:rFonts w:ascii="Times New Roman" w:hAnsi="Times New Roman"/>
          <w:sz w:val="24"/>
          <w:szCs w:val="24"/>
          <w:lang w:val="en-GB"/>
        </w:rPr>
        <w:t>frozen cottage pie should be ready in three minutes.”</w:t>
      </w:r>
    </w:p>
    <w:p w:rsidRPr="00D73D87" w:rsidR="00F6015B" w:rsidP="00E37332" w:rsidRDefault="00DC5419" w14:paraId="3DCF3982" w14:textId="71069F5A">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Pr="00D73D87" w:rsidR="00A77A7C">
        <w:rPr>
          <w:rFonts w:ascii="Times New Roman" w:hAnsi="Times New Roman"/>
          <w:sz w:val="24"/>
          <w:szCs w:val="24"/>
          <w:lang w:val="en-GB"/>
        </w:rPr>
        <w:t>Crikey is</w:t>
      </w:r>
      <w:r w:rsidRPr="00D73D87" w:rsidR="004371D5">
        <w:rPr>
          <w:rFonts w:ascii="Times New Roman" w:hAnsi="Times New Roman"/>
          <w:sz w:val="24"/>
          <w:szCs w:val="24"/>
          <w:lang w:val="en-GB"/>
        </w:rPr>
        <w:t xml:space="preserve"> quick.</w:t>
      </w:r>
      <w:r w:rsidRPr="00D73D87" w:rsidR="000D077D">
        <w:rPr>
          <w:rFonts w:ascii="Times New Roman" w:hAnsi="Times New Roman"/>
          <w:sz w:val="24"/>
          <w:szCs w:val="24"/>
          <w:lang w:val="en-GB"/>
        </w:rPr>
        <w:t xml:space="preserve"> It means I don’t have to</w:t>
      </w:r>
      <w:r w:rsidRPr="00D73D87" w:rsidR="00B200A8">
        <w:rPr>
          <w:rFonts w:ascii="Times New Roman" w:hAnsi="Times New Roman"/>
          <w:sz w:val="24"/>
          <w:szCs w:val="24"/>
          <w:lang w:val="en-GB"/>
        </w:rPr>
        <w:t xml:space="preserve"> guess how many we sell each day. Just take out from freezer when need.”</w:t>
      </w:r>
    </w:p>
    <w:p w:rsidRPr="00D73D87" w:rsidR="00B200A8" w:rsidP="00E37332" w:rsidRDefault="00B200A8" w14:paraId="5B393AE1" w14:textId="7B391136">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“Exactly.”</w:t>
      </w:r>
    </w:p>
    <w:p w:rsidRPr="00D73D87" w:rsidR="00B200A8" w:rsidP="00E37332" w:rsidRDefault="00B200A8" w14:paraId="233F022D" w14:textId="454BF102">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“Crikey.”</w:t>
      </w:r>
    </w:p>
    <w:p w:rsidRPr="00D73D87" w:rsidR="00B01F9A" w:rsidP="00E37332" w:rsidRDefault="00B01F9A" w14:paraId="0E3CECE2" w14:textId="5258402A">
      <w:pPr>
        <w:spacing w:after="0" w:line="360" w:lineRule="auto"/>
        <w:rPr>
          <w:rFonts w:ascii="Times New Roman" w:hAnsi="Times New Roman" w:eastAsia="Calibri" w:cs="Times New Roman"/>
          <w:iCs/>
          <w:sz w:val="24"/>
          <w:szCs w:val="24"/>
          <w:lang w:val="en-GB"/>
        </w:rPr>
      </w:pPr>
      <w:r w:rsidRPr="00D73D87">
        <w:rPr>
          <w:rFonts w:ascii="Times New Roman" w:hAnsi="Times New Roman"/>
          <w:sz w:val="24"/>
          <w:szCs w:val="24"/>
          <w:lang w:val="en-GB"/>
        </w:rPr>
        <w:br w:type="page"/>
      </w:r>
    </w:p>
    <w:p w:rsidRPr="00D73D87" w:rsidR="00774262" w:rsidP="00E37332" w:rsidRDefault="00774262" w14:paraId="45EA42CC" w14:textId="25C39F48">
      <w:pPr>
        <w:pStyle w:val="CSP-ChapterBodyText-FirstParagraph"/>
        <w:spacing w:line="360" w:lineRule="auto"/>
        <w:jc w:val="left"/>
        <w:rPr>
          <w:rFonts w:ascii="Times New Roman" w:hAnsi="Times New Roman"/>
          <w:sz w:val="24"/>
          <w:szCs w:val="24"/>
          <w:lang w:val="en-GB"/>
        </w:rPr>
      </w:pPr>
      <w:r w:rsidRPr="00D73D87">
        <w:rPr>
          <w:rFonts w:ascii="Times New Roman" w:hAnsi="Times New Roman"/>
          <w:sz w:val="24"/>
          <w:szCs w:val="24"/>
          <w:lang w:val="en-GB"/>
        </w:rPr>
        <w:lastRenderedPageBreak/>
        <w:t xml:space="preserve">Chapter </w:t>
      </w:r>
      <w:r w:rsidRPr="00D73D87" w:rsidR="00B32A34">
        <w:rPr>
          <w:rFonts w:ascii="Times New Roman" w:hAnsi="Times New Roman"/>
          <w:sz w:val="24"/>
          <w:szCs w:val="24"/>
          <w:lang w:val="en-GB"/>
        </w:rPr>
        <w:t>5</w:t>
      </w:r>
      <w:r w:rsidRPr="00D73D87" w:rsidR="008F52F1">
        <w:rPr>
          <w:rFonts w:ascii="Times New Roman" w:hAnsi="Times New Roman"/>
          <w:sz w:val="24"/>
          <w:szCs w:val="24"/>
          <w:lang w:val="en-GB"/>
        </w:rPr>
        <w:t xml:space="preserve"> - The English Revolution</w:t>
      </w:r>
    </w:p>
    <w:p w:rsidRPr="00D73D87" w:rsidR="00774262" w:rsidP="00E37332" w:rsidRDefault="00774262" w14:paraId="471166E3" w14:textId="77777777">
      <w:pPr>
        <w:pStyle w:val="CSP-ChapterBodyText-FirstParagraph"/>
        <w:spacing w:line="360" w:lineRule="auto"/>
        <w:jc w:val="left"/>
        <w:rPr>
          <w:rFonts w:ascii="Times New Roman" w:hAnsi="Times New Roman"/>
          <w:sz w:val="24"/>
          <w:szCs w:val="24"/>
          <w:lang w:val="en-GB"/>
        </w:rPr>
      </w:pPr>
    </w:p>
    <w:p w:rsidRPr="00D73D87" w:rsidR="00774262" w:rsidP="0C8A1D81" w:rsidRDefault="00774262" w14:paraId="01A4DB4D" w14:textId="0FC46882">
      <w:pPr>
        <w:shd w:val="clear" w:color="auto" w:fill="FFFFFF" w:themeFill="background1"/>
        <w:spacing w:after="0" w:line="360" w:lineRule="auto"/>
        <w:rPr>
          <w:rFonts w:ascii="Times New Roman" w:hAnsi="Times New Roman" w:eastAsia="Times New Roman" w:cs="Times New Roman"/>
          <w:sz w:val="24"/>
          <w:szCs w:val="24"/>
          <w:lang w:val="en-GB"/>
        </w:rPr>
      </w:pPr>
      <w:r w:rsidRPr="0C8A1D81" w:rsidR="0C8A1D81">
        <w:rPr>
          <w:rFonts w:ascii="Times New Roman" w:hAnsi="Times New Roman" w:eastAsia="Times New Roman" w:cs="Times New Roman"/>
          <w:sz w:val="24"/>
          <w:szCs w:val="24"/>
          <w:lang w:val="en-GB"/>
        </w:rPr>
        <w:t>“Has Dad approved of your new décor theme?” I said entering the hotel bar</w:t>
      </w:r>
      <w:del w:author="Gary Smailes" w:date="2024-01-15T17:40:28.182Z" w:id="658420622">
        <w:r w:rsidRPr="0C8A1D81" w:rsidDel="0C8A1D81">
          <w:rPr>
            <w:rFonts w:ascii="Times New Roman" w:hAnsi="Times New Roman" w:eastAsia="Times New Roman" w:cs="Times New Roman"/>
            <w:sz w:val="24"/>
            <w:szCs w:val="24"/>
            <w:lang w:val="en-GB"/>
          </w:rPr>
          <w:delText xml:space="preserve"> after a welcome siesta</w:delText>
        </w:r>
      </w:del>
      <w:r w:rsidRPr="0C8A1D81" w:rsidR="0C8A1D81">
        <w:rPr>
          <w:rFonts w:ascii="Times New Roman" w:hAnsi="Times New Roman" w:eastAsia="Times New Roman" w:cs="Times New Roman"/>
          <w:sz w:val="24"/>
          <w:szCs w:val="24"/>
          <w:lang w:val="en-GB"/>
        </w:rPr>
        <w:t xml:space="preserve"> </w:t>
      </w:r>
      <w:del w:author="Gary Smailes" w:date="2024-01-15T17:40:34.331Z" w:id="1285748891">
        <w:r w:rsidRPr="0C8A1D81" w:rsidDel="0C8A1D81">
          <w:rPr>
            <w:rFonts w:ascii="Times New Roman" w:hAnsi="Times New Roman" w:eastAsia="Times New Roman" w:cs="Times New Roman"/>
            <w:sz w:val="24"/>
            <w:szCs w:val="24"/>
            <w:lang w:val="en-GB"/>
          </w:rPr>
          <w:delText xml:space="preserve">only </w:delText>
        </w:r>
      </w:del>
      <w:r w:rsidRPr="0C8A1D81" w:rsidR="0C8A1D81">
        <w:rPr>
          <w:rFonts w:ascii="Times New Roman" w:hAnsi="Times New Roman" w:eastAsia="Times New Roman" w:cs="Times New Roman"/>
          <w:sz w:val="24"/>
          <w:szCs w:val="24"/>
          <w:lang w:val="en-GB"/>
        </w:rPr>
        <w:t xml:space="preserve">to discover </w:t>
      </w:r>
      <w:r w:rsidRPr="0C8A1D81" w:rsidR="0C8A1D81">
        <w:rPr>
          <w:rFonts w:ascii="Times New Roman" w:hAnsi="Times New Roman"/>
          <w:sz w:val="24"/>
          <w:szCs w:val="24"/>
          <w:lang w:val="en-GB"/>
        </w:rPr>
        <w:t>Mark</w:t>
      </w:r>
      <w:r w:rsidRPr="0C8A1D81" w:rsidR="0C8A1D81">
        <w:rPr>
          <w:rFonts w:ascii="Times New Roman" w:hAnsi="Times New Roman" w:eastAsia="Times New Roman" w:cs="Times New Roman"/>
          <w:sz w:val="24"/>
          <w:szCs w:val="24"/>
          <w:lang w:val="en-GB"/>
        </w:rPr>
        <w:t xml:space="preserve"> standing </w:t>
      </w:r>
      <w:del w:author="Gary Smailes" w:date="2024-01-15T17:40:37.709Z" w:id="1849505332">
        <w:r w:rsidRPr="0C8A1D81" w:rsidDel="0C8A1D81">
          <w:rPr>
            <w:rFonts w:ascii="Times New Roman" w:hAnsi="Times New Roman" w:eastAsia="Times New Roman" w:cs="Times New Roman"/>
            <w:sz w:val="24"/>
            <w:szCs w:val="24"/>
            <w:lang w:val="en-GB"/>
          </w:rPr>
          <w:delText xml:space="preserve">precariously </w:delText>
        </w:r>
      </w:del>
      <w:r w:rsidRPr="0C8A1D81" w:rsidR="0C8A1D81">
        <w:rPr>
          <w:rFonts w:ascii="Times New Roman" w:hAnsi="Times New Roman" w:eastAsia="Times New Roman" w:cs="Times New Roman"/>
          <w:sz w:val="24"/>
          <w:szCs w:val="24"/>
          <w:lang w:val="en-GB"/>
        </w:rPr>
        <w:t>on a rickety woode</w:t>
      </w:r>
      <w:commentRangeStart w:id="825035497"/>
      <w:r w:rsidRPr="0C8A1D81" w:rsidR="0C8A1D81">
        <w:rPr>
          <w:rFonts w:ascii="Times New Roman" w:hAnsi="Times New Roman" w:eastAsia="Times New Roman" w:cs="Times New Roman"/>
          <w:sz w:val="24"/>
          <w:szCs w:val="24"/>
          <w:lang w:val="en-GB"/>
        </w:rPr>
        <w:t>n stepladder in the middle of the bar floor holding a plastic bucket and paint brush. He was splattering what appeared to be thin globules of wallpaper paste everywhere except where it was inte</w:t>
      </w:r>
      <w:commentRangeEnd w:id="825035497"/>
      <w:r>
        <w:rPr>
          <w:rStyle w:val="CommentReference"/>
        </w:rPr>
        <w:commentReference w:id="825035497"/>
      </w:r>
      <w:r w:rsidRPr="0C8A1D81" w:rsidR="0C8A1D81">
        <w:rPr>
          <w:rFonts w:ascii="Times New Roman" w:hAnsi="Times New Roman" w:eastAsia="Times New Roman" w:cs="Times New Roman"/>
          <w:sz w:val="24"/>
          <w:szCs w:val="24"/>
          <w:lang w:val="en-GB"/>
        </w:rPr>
        <w:t>nded, on the ceiling.</w:t>
      </w:r>
    </w:p>
    <w:p w:rsidRPr="00D73D87" w:rsidR="002B600E" w:rsidP="00E37332" w:rsidRDefault="00774262" w14:paraId="1307AA0F" w14:textId="42E3A3FB">
      <w:pPr>
        <w:shd w:val="clear" w:color="auto" w:fill="FFFFFF"/>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 xml:space="preserve">“I’m bored to tears </w:t>
      </w:r>
      <w:r w:rsidR="00343558">
        <w:rPr>
          <w:rFonts w:ascii="Times New Roman" w:hAnsi="Times New Roman" w:eastAsia="Times New Roman" w:cs="Times New Roman"/>
          <w:sz w:val="24"/>
          <w:szCs w:val="24"/>
          <w:lang w:val="en-GB"/>
        </w:rPr>
        <w:t>with</w:t>
      </w:r>
      <w:r w:rsidRPr="00D73D87">
        <w:rPr>
          <w:rFonts w:ascii="Times New Roman" w:hAnsi="Times New Roman" w:eastAsia="Times New Roman" w:cs="Times New Roman"/>
          <w:sz w:val="24"/>
          <w:szCs w:val="24"/>
          <w:lang w:val="en-GB"/>
        </w:rPr>
        <w:t xml:space="preserve"> bare walls and am jazzing </w:t>
      </w:r>
      <w:r w:rsidRPr="00D73D87" w:rsidR="0039457D">
        <w:rPr>
          <w:rFonts w:ascii="Times New Roman" w:hAnsi="Times New Roman" w:eastAsia="Times New Roman" w:cs="Times New Roman"/>
          <w:sz w:val="24"/>
          <w:szCs w:val="24"/>
          <w:lang w:val="en-GB"/>
        </w:rPr>
        <w:t>the bar</w:t>
      </w:r>
      <w:r w:rsidRPr="00D73D87">
        <w:rPr>
          <w:rFonts w:ascii="Times New Roman" w:hAnsi="Times New Roman" w:eastAsia="Times New Roman" w:cs="Times New Roman"/>
          <w:sz w:val="24"/>
          <w:szCs w:val="24"/>
          <w:lang w:val="en-GB"/>
        </w:rPr>
        <w:t xml:space="preserve"> up a bit. Dad said it was </w:t>
      </w:r>
      <w:r w:rsidR="00180F05">
        <w:rPr>
          <w:rFonts w:ascii="Times New Roman" w:hAnsi="Times New Roman" w:eastAsia="Times New Roman" w:cs="Times New Roman"/>
          <w:sz w:val="24"/>
          <w:szCs w:val="24"/>
          <w:lang w:val="en-GB"/>
        </w:rPr>
        <w:t>fine</w:t>
      </w:r>
      <w:r w:rsidRPr="00D73D87">
        <w:rPr>
          <w:rFonts w:ascii="Times New Roman" w:hAnsi="Times New Roman" w:eastAsia="Times New Roman" w:cs="Times New Roman"/>
          <w:sz w:val="24"/>
          <w:szCs w:val="24"/>
          <w:lang w:val="en-GB"/>
        </w:rPr>
        <w:t xml:space="preserve"> to stick my favourite racing car posters on the ceiling and mount some pics on the wall. Can you </w:t>
      </w:r>
      <w:r w:rsidRPr="00D73D87" w:rsidR="002B600E">
        <w:rPr>
          <w:rFonts w:ascii="Times New Roman" w:hAnsi="Times New Roman" w:eastAsia="Times New Roman" w:cs="Times New Roman"/>
          <w:sz w:val="24"/>
          <w:szCs w:val="24"/>
          <w:lang w:val="en-GB"/>
        </w:rPr>
        <w:t>give me a hand?”</w:t>
      </w:r>
    </w:p>
    <w:p w:rsidRPr="00D73D87" w:rsidR="0059583A" w:rsidP="00E37332" w:rsidRDefault="002B600E" w14:paraId="7AFF89CE" w14:textId="7F594712">
      <w:pPr>
        <w:shd w:val="clear" w:color="auto" w:fill="FFFFFF"/>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 xml:space="preserve">“Only if you help me install the </w:t>
      </w:r>
      <w:r w:rsidRPr="00D73D87" w:rsidR="0059583A">
        <w:rPr>
          <w:rFonts w:ascii="Times New Roman" w:hAnsi="Times New Roman" w:eastAsia="Times New Roman" w:cs="Times New Roman"/>
          <w:sz w:val="24"/>
          <w:szCs w:val="24"/>
          <w:lang w:val="en-GB"/>
        </w:rPr>
        <w:t>s</w:t>
      </w:r>
      <w:r w:rsidRPr="00D73D87">
        <w:rPr>
          <w:rFonts w:ascii="Times New Roman" w:hAnsi="Times New Roman" w:eastAsia="Times New Roman" w:cs="Times New Roman"/>
          <w:sz w:val="24"/>
          <w:szCs w:val="24"/>
          <w:lang w:val="en-GB"/>
        </w:rPr>
        <w:t>ound equipment</w:t>
      </w:r>
      <w:r w:rsidRPr="00D73D87" w:rsidR="0059583A">
        <w:rPr>
          <w:rFonts w:ascii="Times New Roman" w:hAnsi="Times New Roman" w:eastAsia="Times New Roman" w:cs="Times New Roman"/>
          <w:sz w:val="24"/>
          <w:szCs w:val="24"/>
          <w:lang w:val="en-GB"/>
        </w:rPr>
        <w:t>, after.”</w:t>
      </w:r>
    </w:p>
    <w:p w:rsidRPr="00D73D87" w:rsidR="00774262" w:rsidP="00E37332" w:rsidRDefault="0059583A" w14:paraId="2C7DBB5E" w14:textId="5E9C1E72">
      <w:pPr>
        <w:shd w:val="clear" w:color="auto" w:fill="FFFFFF"/>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 xml:space="preserve">“Fair </w:t>
      </w:r>
      <w:r w:rsidRPr="00D73D87" w:rsidR="00C73CF9">
        <w:rPr>
          <w:rFonts w:ascii="Times New Roman" w:hAnsi="Times New Roman" w:eastAsia="Times New Roman" w:cs="Times New Roman"/>
          <w:sz w:val="24"/>
          <w:szCs w:val="24"/>
          <w:lang w:val="en-GB"/>
        </w:rPr>
        <w:t xml:space="preserve">enough, </w:t>
      </w:r>
      <w:r w:rsidRPr="00D73D87" w:rsidR="00774262">
        <w:rPr>
          <w:rFonts w:ascii="Times New Roman" w:hAnsi="Times New Roman" w:eastAsia="Times New Roman" w:cs="Times New Roman"/>
          <w:sz w:val="24"/>
          <w:szCs w:val="24"/>
          <w:lang w:val="en-GB"/>
        </w:rPr>
        <w:t>pass me, Brands Hatch?”</w:t>
      </w:r>
    </w:p>
    <w:p w:rsidRPr="00D73D87" w:rsidR="00774262" w:rsidP="00E37332" w:rsidRDefault="00C73CF9" w14:paraId="6E89C6EF" w14:textId="55C4D248">
      <w:pPr>
        <w:shd w:val="clear" w:color="auto" w:fill="FFFFFF"/>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I</w:t>
      </w:r>
      <w:r w:rsidRPr="00D73D87" w:rsidR="00774262">
        <w:rPr>
          <w:rFonts w:ascii="Times New Roman" w:hAnsi="Times New Roman" w:eastAsia="Times New Roman" w:cs="Times New Roman"/>
          <w:sz w:val="24"/>
          <w:szCs w:val="24"/>
          <w:lang w:val="en-GB"/>
        </w:rPr>
        <w:t xml:space="preserve"> passed up the picture of the Brazilian Formula One driver, Emmerson Fittipaldi screeching around Druids Bend in a Lotus.</w:t>
      </w:r>
    </w:p>
    <w:p w:rsidRPr="00D73D87" w:rsidR="00774262" w:rsidP="00E37332" w:rsidRDefault="00774262" w14:paraId="36A1B699" w14:textId="261C467E">
      <w:pPr>
        <w:shd w:val="clear" w:color="auto" w:fill="FFFFFF"/>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 xml:space="preserve">“Don’t </w:t>
      </w:r>
      <w:r w:rsidRPr="00D73D87" w:rsidR="000D6062">
        <w:rPr>
          <w:rFonts w:ascii="Times New Roman" w:hAnsi="Times New Roman" w:eastAsia="Times New Roman" w:cs="Times New Roman"/>
          <w:sz w:val="24"/>
          <w:szCs w:val="24"/>
          <w:lang w:val="en-GB"/>
        </w:rPr>
        <w:t>take this</w:t>
      </w:r>
      <w:r w:rsidRPr="00D73D87">
        <w:rPr>
          <w:rFonts w:ascii="Times New Roman" w:hAnsi="Times New Roman" w:eastAsia="Times New Roman" w:cs="Times New Roman"/>
          <w:sz w:val="24"/>
          <w:szCs w:val="24"/>
          <w:lang w:val="en-GB"/>
        </w:rPr>
        <w:t xml:space="preserve"> wrong,” </w:t>
      </w:r>
      <w:r w:rsidRPr="00D73D87" w:rsidR="000D6062">
        <w:rPr>
          <w:rFonts w:ascii="Times New Roman" w:hAnsi="Times New Roman" w:eastAsia="Times New Roman" w:cs="Times New Roman"/>
          <w:sz w:val="24"/>
          <w:szCs w:val="24"/>
          <w:lang w:val="en-GB"/>
        </w:rPr>
        <w:t>I said</w:t>
      </w:r>
      <w:r w:rsidRPr="00D73D87">
        <w:rPr>
          <w:rFonts w:ascii="Times New Roman" w:hAnsi="Times New Roman" w:eastAsia="Times New Roman" w:cs="Times New Roman"/>
          <w:sz w:val="24"/>
          <w:szCs w:val="24"/>
          <w:lang w:val="en-GB"/>
        </w:rPr>
        <w:t>. “But if this is to impress our guests surely the theme should be flamenco artists, bullfighting</w:t>
      </w:r>
      <w:r w:rsidRPr="00D73D87" w:rsidR="00965659">
        <w:rPr>
          <w:rFonts w:ascii="Times New Roman" w:hAnsi="Times New Roman" w:eastAsia="Times New Roman" w:cs="Times New Roman"/>
          <w:sz w:val="24"/>
          <w:szCs w:val="24"/>
          <w:lang w:val="en-GB"/>
        </w:rPr>
        <w:t xml:space="preserve"> posters</w:t>
      </w:r>
      <w:r w:rsidRPr="00D73D87">
        <w:rPr>
          <w:rFonts w:ascii="Times New Roman" w:hAnsi="Times New Roman" w:eastAsia="Times New Roman" w:cs="Times New Roman"/>
          <w:sz w:val="24"/>
          <w:szCs w:val="24"/>
          <w:lang w:val="en-GB"/>
        </w:rPr>
        <w:t>, or Spanish cit</w:t>
      </w:r>
      <w:r w:rsidRPr="00D73D87" w:rsidR="00965659">
        <w:rPr>
          <w:rFonts w:ascii="Times New Roman" w:hAnsi="Times New Roman" w:eastAsia="Times New Roman" w:cs="Times New Roman"/>
          <w:sz w:val="24"/>
          <w:szCs w:val="24"/>
          <w:lang w:val="en-GB"/>
        </w:rPr>
        <w:t>yscapes</w:t>
      </w:r>
      <w:r w:rsidRPr="00D73D87" w:rsidR="00006C77">
        <w:rPr>
          <w:rFonts w:ascii="Times New Roman" w:hAnsi="Times New Roman" w:eastAsia="Times New Roman" w:cs="Times New Roman"/>
          <w:sz w:val="24"/>
          <w:szCs w:val="24"/>
          <w:lang w:val="en-GB"/>
        </w:rPr>
        <w:t>,</w:t>
      </w:r>
      <w:r w:rsidRPr="00D73D87">
        <w:rPr>
          <w:rFonts w:ascii="Times New Roman" w:hAnsi="Times New Roman" w:eastAsia="Times New Roman" w:cs="Times New Roman"/>
          <w:sz w:val="24"/>
          <w:szCs w:val="24"/>
          <w:lang w:val="en-GB"/>
        </w:rPr>
        <w:t xml:space="preserve"> not something they can see any day back home.”</w:t>
      </w:r>
    </w:p>
    <w:p w:rsidRPr="00D73D87" w:rsidR="00774262" w:rsidP="00E37332" w:rsidRDefault="00774262" w14:paraId="74E6DFE0" w14:textId="77777777">
      <w:pPr>
        <w:shd w:val="clear" w:color="auto" w:fill="FFFFFF"/>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“I don’t give a fuck what our guests make of them. These are for my enjoyment to help me cope with working in this dump. I thought you were a fan of Formula One?”</w:t>
      </w:r>
    </w:p>
    <w:p w:rsidRPr="00D73D87" w:rsidR="00774262" w:rsidP="00E37332" w:rsidRDefault="00774262" w14:paraId="58277B7A" w14:textId="59381D90">
      <w:pPr>
        <w:shd w:val="clear" w:color="auto" w:fill="FFFFFF"/>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 xml:space="preserve">“I love it,” </w:t>
      </w:r>
      <w:r w:rsidRPr="00D73D87" w:rsidR="000D6062">
        <w:rPr>
          <w:rFonts w:ascii="Times New Roman" w:hAnsi="Times New Roman" w:eastAsia="Times New Roman" w:cs="Times New Roman"/>
          <w:sz w:val="24"/>
          <w:szCs w:val="24"/>
          <w:lang w:val="en-GB"/>
        </w:rPr>
        <w:t>I said</w:t>
      </w:r>
      <w:r w:rsidRPr="00D73D87">
        <w:rPr>
          <w:rFonts w:ascii="Times New Roman" w:hAnsi="Times New Roman" w:eastAsia="Times New Roman" w:cs="Times New Roman"/>
          <w:sz w:val="24"/>
          <w:szCs w:val="24"/>
          <w:lang w:val="en-GB"/>
        </w:rPr>
        <w:t xml:space="preserve"> choking back a giggle as the Brands Hatch poster peeled ever so slowly off the ceiling and wrapped itself around </w:t>
      </w:r>
      <w:r w:rsidR="00105E19">
        <w:rPr>
          <w:rFonts w:ascii="Times New Roman" w:hAnsi="Times New Roman"/>
          <w:sz w:val="24"/>
          <w:szCs w:val="24"/>
          <w:lang w:val="en-GB"/>
        </w:rPr>
        <w:t>Mark</w:t>
      </w:r>
      <w:r w:rsidRPr="00D73D87">
        <w:rPr>
          <w:rFonts w:ascii="Times New Roman" w:hAnsi="Times New Roman" w:eastAsia="Times New Roman" w:cs="Times New Roman"/>
          <w:sz w:val="24"/>
          <w:szCs w:val="24"/>
          <w:lang w:val="en-GB"/>
        </w:rPr>
        <w:t>’s head. “And have no objections to your posters, but may I respectfully suggest they would adhere more effectively if the paste was a tad thicker.”</w:t>
      </w:r>
    </w:p>
    <w:p w:rsidRPr="00D73D87" w:rsidR="00774262" w:rsidP="00E37332" w:rsidRDefault="00774262" w14:paraId="7DB8CEC2" w14:textId="34CFD1C2">
      <w:pPr>
        <w:shd w:val="clear" w:color="auto" w:fill="FFFFFF"/>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 xml:space="preserve">“It’s fine,” </w:t>
      </w:r>
      <w:r w:rsidR="00105E19">
        <w:rPr>
          <w:rFonts w:ascii="Times New Roman" w:hAnsi="Times New Roman"/>
          <w:sz w:val="24"/>
          <w:szCs w:val="24"/>
          <w:lang w:val="en-GB"/>
        </w:rPr>
        <w:t>Mark</w:t>
      </w:r>
      <w:r w:rsidRPr="00D73D87">
        <w:rPr>
          <w:rFonts w:ascii="Times New Roman" w:hAnsi="Times New Roman" w:eastAsia="Times New Roman" w:cs="Times New Roman"/>
          <w:sz w:val="24"/>
          <w:szCs w:val="24"/>
          <w:lang w:val="en-GB"/>
        </w:rPr>
        <w:t xml:space="preserve"> snapped, untangling the poster, and </w:t>
      </w:r>
      <w:r w:rsidRPr="00D73D87" w:rsidR="00C10A87">
        <w:rPr>
          <w:rFonts w:ascii="Times New Roman" w:hAnsi="Times New Roman" w:eastAsia="Times New Roman" w:cs="Times New Roman"/>
          <w:sz w:val="24"/>
          <w:szCs w:val="24"/>
          <w:lang w:val="en-GB"/>
        </w:rPr>
        <w:t>re</w:t>
      </w:r>
      <w:r w:rsidRPr="00D73D87">
        <w:rPr>
          <w:rFonts w:ascii="Times New Roman" w:hAnsi="Times New Roman" w:eastAsia="Times New Roman" w:cs="Times New Roman"/>
          <w:sz w:val="24"/>
          <w:szCs w:val="24"/>
          <w:lang w:val="en-GB"/>
        </w:rPr>
        <w:t xml:space="preserve">applying it to the ceiling. This time he </w:t>
      </w:r>
      <w:r w:rsidRPr="00D73D87" w:rsidR="00106956">
        <w:rPr>
          <w:rFonts w:ascii="Times New Roman" w:hAnsi="Times New Roman" w:eastAsia="Times New Roman" w:cs="Times New Roman"/>
          <w:sz w:val="24"/>
          <w:szCs w:val="24"/>
          <w:lang w:val="en-GB"/>
        </w:rPr>
        <w:t>held</w:t>
      </w:r>
      <w:r w:rsidRPr="00D73D87" w:rsidR="00054923">
        <w:rPr>
          <w:rFonts w:ascii="Times New Roman" w:hAnsi="Times New Roman" w:eastAsia="Times New Roman" w:cs="Times New Roman"/>
          <w:sz w:val="24"/>
          <w:szCs w:val="24"/>
          <w:lang w:val="en-GB"/>
        </w:rPr>
        <w:t xml:space="preserve"> up th</w:t>
      </w:r>
      <w:r w:rsidRPr="00D73D87" w:rsidR="00504734">
        <w:rPr>
          <w:rFonts w:ascii="Times New Roman" w:hAnsi="Times New Roman" w:eastAsia="Times New Roman" w:cs="Times New Roman"/>
          <w:sz w:val="24"/>
          <w:szCs w:val="24"/>
          <w:lang w:val="en-GB"/>
        </w:rPr>
        <w:t>e paper</w:t>
      </w:r>
      <w:r w:rsidRPr="00D73D87">
        <w:rPr>
          <w:rFonts w:ascii="Times New Roman" w:hAnsi="Times New Roman" w:eastAsia="Times New Roman" w:cs="Times New Roman"/>
          <w:sz w:val="24"/>
          <w:szCs w:val="24"/>
          <w:lang w:val="en-GB"/>
        </w:rPr>
        <w:t xml:space="preserve"> until it </w:t>
      </w:r>
      <w:r w:rsidRPr="00D73D87" w:rsidR="00C10A87">
        <w:rPr>
          <w:rFonts w:ascii="Times New Roman" w:hAnsi="Times New Roman" w:eastAsia="Times New Roman" w:cs="Times New Roman"/>
          <w:sz w:val="24"/>
          <w:szCs w:val="24"/>
          <w:lang w:val="en-GB"/>
        </w:rPr>
        <w:t>stuck</w:t>
      </w:r>
      <w:r w:rsidRPr="00D73D87">
        <w:rPr>
          <w:rFonts w:ascii="Times New Roman" w:hAnsi="Times New Roman" w:eastAsia="Times New Roman" w:cs="Times New Roman"/>
          <w:sz w:val="24"/>
          <w:szCs w:val="24"/>
          <w:lang w:val="en-GB"/>
        </w:rPr>
        <w:t xml:space="preserve"> then brushed out </w:t>
      </w:r>
      <w:r w:rsidRPr="00D73D87" w:rsidR="00106956">
        <w:rPr>
          <w:rFonts w:ascii="Times New Roman" w:hAnsi="Times New Roman" w:eastAsia="Times New Roman" w:cs="Times New Roman"/>
          <w:sz w:val="24"/>
          <w:szCs w:val="24"/>
          <w:lang w:val="en-GB"/>
        </w:rPr>
        <w:t>a few</w:t>
      </w:r>
      <w:r w:rsidRPr="00D73D87">
        <w:rPr>
          <w:rFonts w:ascii="Times New Roman" w:hAnsi="Times New Roman" w:eastAsia="Times New Roman" w:cs="Times New Roman"/>
          <w:sz w:val="24"/>
          <w:szCs w:val="24"/>
          <w:lang w:val="en-GB"/>
        </w:rPr>
        <w:t xml:space="preserve"> of the air bubbles. “Next.”</w:t>
      </w:r>
    </w:p>
    <w:p w:rsidRPr="00D73D87" w:rsidR="00774262" w:rsidP="0C8A1D81" w:rsidRDefault="00774262" w14:paraId="35E0E7B5" w14:textId="10675300">
      <w:pPr>
        <w:shd w:val="clear" w:color="auto" w:fill="FFFFFF" w:themeFill="background1"/>
        <w:spacing w:after="0" w:line="360" w:lineRule="auto"/>
        <w:ind w:firstLine="720"/>
        <w:rPr>
          <w:del w:author="Gary Smailes" w:date="2024-01-15T17:42:29.883Z" w:id="1890766038"/>
          <w:rFonts w:ascii="Times New Roman" w:hAnsi="Times New Roman" w:eastAsia="Times New Roman" w:cs="Times New Roman"/>
          <w:sz w:val="24"/>
          <w:szCs w:val="24"/>
          <w:lang w:val="en-GB"/>
        </w:rPr>
      </w:pPr>
      <w:r w:rsidRPr="0C8A1D81" w:rsidR="0C8A1D81">
        <w:rPr>
          <w:rFonts w:ascii="Times New Roman" w:hAnsi="Times New Roman" w:eastAsia="Times New Roman" w:cs="Times New Roman"/>
          <w:sz w:val="24"/>
          <w:szCs w:val="24"/>
          <w:lang w:val="en-GB"/>
        </w:rPr>
        <w:t>Eventually, the ceiling was half-covered with an overlapping collage of Silverstone, Thruxton, Cadwell Park, Mallory Park, Snetterton, and others. The floor and bar stools though were covered with wallpaper paste.</w:t>
      </w:r>
      <w:ins w:author="Gary Smailes" w:date="2024-01-15T17:42:30.157Z" w:id="438103064">
        <w:r w:rsidRPr="0C8A1D81" w:rsidR="0C8A1D81">
          <w:rPr>
            <w:rFonts w:ascii="Times New Roman" w:hAnsi="Times New Roman" w:eastAsia="Times New Roman" w:cs="Times New Roman"/>
            <w:sz w:val="24"/>
            <w:szCs w:val="24"/>
            <w:lang w:val="en-GB"/>
          </w:rPr>
          <w:t xml:space="preserve"> </w:t>
        </w:r>
      </w:ins>
    </w:p>
    <w:p w:rsidRPr="00D73D87" w:rsidR="00774262" w:rsidP="0C8A1D81" w:rsidRDefault="00774262" w14:paraId="1025CEB8" w14:textId="03474775" w14:noSpellErr="1">
      <w:pPr>
        <w:shd w:val="clear" w:color="auto" w:fill="FFFFFF" w:themeFill="background1"/>
        <w:spacing w:after="0" w:line="360" w:lineRule="auto"/>
        <w:ind w:firstLine="0"/>
        <w:rPr>
          <w:rFonts w:ascii="Times New Roman" w:hAnsi="Times New Roman" w:eastAsia="Times New Roman" w:cs="Times New Roman"/>
          <w:sz w:val="24"/>
          <w:szCs w:val="24"/>
          <w:lang w:val="en-GB"/>
        </w:rPr>
        <w:pPrChange w:author="Gary Smailes" w:date="2024-01-15T17:42:29.734Z">
          <w:pPr>
            <w:spacing w:after="0" w:line="360" w:lineRule="auto"/>
            <w:ind w:firstLine="720"/>
          </w:pPr>
        </w:pPrChange>
      </w:pPr>
      <w:r w:rsidRPr="0C8A1D81" w:rsidR="0C8A1D81">
        <w:rPr>
          <w:rFonts w:ascii="Times New Roman" w:hAnsi="Times New Roman" w:eastAsia="Times New Roman" w:cs="Times New Roman"/>
          <w:sz w:val="24"/>
          <w:szCs w:val="24"/>
          <w:lang w:val="en-GB"/>
        </w:rPr>
        <w:t xml:space="preserve">Happily, the haphazard poster arrangement met </w:t>
      </w:r>
      <w:r w:rsidRPr="0C8A1D81" w:rsidR="0C8A1D81">
        <w:rPr>
          <w:rFonts w:ascii="Times New Roman" w:hAnsi="Times New Roman"/>
          <w:sz w:val="24"/>
          <w:szCs w:val="24"/>
          <w:lang w:val="en-GB"/>
        </w:rPr>
        <w:t>Mark</w:t>
      </w:r>
      <w:r w:rsidRPr="0C8A1D81" w:rsidR="0C8A1D81">
        <w:rPr>
          <w:rFonts w:ascii="Times New Roman" w:hAnsi="Times New Roman" w:eastAsia="Times New Roman" w:cs="Times New Roman"/>
          <w:sz w:val="24"/>
          <w:szCs w:val="24"/>
          <w:lang w:val="en-GB"/>
        </w:rPr>
        <w:t xml:space="preserve">’s </w:t>
      </w:r>
      <w:r w:rsidRPr="0C8A1D81" w:rsidR="0C8A1D81">
        <w:rPr>
          <w:rFonts w:ascii="Times New Roman" w:hAnsi="Times New Roman" w:eastAsia="Times New Roman" w:cs="Times New Roman"/>
          <w:sz w:val="24"/>
          <w:szCs w:val="24"/>
          <w:lang w:val="en-GB"/>
        </w:rPr>
        <w:t>approval</w:t>
      </w:r>
      <w:r w:rsidRPr="0C8A1D81" w:rsidR="0C8A1D81">
        <w:rPr>
          <w:rFonts w:ascii="Times New Roman" w:hAnsi="Times New Roman" w:eastAsia="Times New Roman" w:cs="Times New Roman"/>
          <w:sz w:val="24"/>
          <w:szCs w:val="24"/>
          <w:lang w:val="en-GB"/>
        </w:rPr>
        <w:t xml:space="preserve">. He returned the ladder to the storeroom and staggered back with an electric drill, and several framed photos, </w:t>
      </w:r>
      <w:r w:rsidRPr="0C8A1D81" w:rsidR="0C8A1D81">
        <w:rPr>
          <w:rFonts w:ascii="Times New Roman" w:hAnsi="Times New Roman" w:eastAsia="Times New Roman" w:cs="Times New Roman"/>
          <w:sz w:val="24"/>
          <w:szCs w:val="24"/>
          <w:lang w:val="en-GB"/>
        </w:rPr>
        <w:t>mainly of</w:t>
      </w:r>
      <w:r w:rsidRPr="0C8A1D81" w:rsidR="0C8A1D81">
        <w:rPr>
          <w:rFonts w:ascii="Times New Roman" w:hAnsi="Times New Roman" w:eastAsia="Times New Roman" w:cs="Times New Roman"/>
          <w:sz w:val="24"/>
          <w:szCs w:val="24"/>
          <w:lang w:val="en-GB"/>
        </w:rPr>
        <w:t xml:space="preserve"> him racing Mini Cooper S cars around Silverstone, which </w:t>
      </w:r>
      <w:r w:rsidRPr="0C8A1D81" w:rsidR="0C8A1D81">
        <w:rPr>
          <w:rFonts w:ascii="Times New Roman" w:hAnsi="Times New Roman" w:eastAsia="Times New Roman" w:cs="Times New Roman"/>
          <w:sz w:val="24"/>
          <w:szCs w:val="24"/>
          <w:lang w:val="en-GB"/>
        </w:rPr>
        <w:t>he’d</w:t>
      </w:r>
      <w:r w:rsidRPr="0C8A1D81" w:rsidR="0C8A1D81">
        <w:rPr>
          <w:rFonts w:ascii="Times New Roman" w:hAnsi="Times New Roman" w:eastAsia="Times New Roman" w:cs="Times New Roman"/>
          <w:sz w:val="24"/>
          <w:szCs w:val="24"/>
          <w:lang w:val="en-GB"/>
        </w:rPr>
        <w:t xml:space="preserve"> started when he was seventeen. </w:t>
      </w:r>
      <w:r w:rsidRPr="0C8A1D81" w:rsidR="0C8A1D81">
        <w:rPr>
          <w:rFonts w:ascii="Times New Roman" w:hAnsi="Times New Roman" w:eastAsia="Times New Roman" w:cs="Times New Roman"/>
          <w:sz w:val="24"/>
          <w:szCs w:val="24"/>
          <w:lang w:val="en-GB"/>
        </w:rPr>
        <w:t>He’d</w:t>
      </w:r>
      <w:r w:rsidRPr="0C8A1D81" w:rsidR="0C8A1D81">
        <w:rPr>
          <w:rFonts w:ascii="Times New Roman" w:hAnsi="Times New Roman" w:eastAsia="Times New Roman" w:cs="Times New Roman"/>
          <w:sz w:val="24"/>
          <w:szCs w:val="24"/>
          <w:lang w:val="en-GB"/>
        </w:rPr>
        <w:t xml:space="preserve"> shown some talent.</w:t>
      </w:r>
    </w:p>
    <w:p w:rsidRPr="00D73D87" w:rsidR="00774262" w:rsidP="00E37332" w:rsidRDefault="00774262" w14:paraId="157812A8" w14:textId="1F76A429">
      <w:pPr>
        <w:shd w:val="clear" w:color="auto" w:fill="FFFFFF"/>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lastRenderedPageBreak/>
        <w:t xml:space="preserve">The pebble dash walls were rock hard and proved a serious challenge to </w:t>
      </w:r>
      <w:r w:rsidR="00105E19">
        <w:rPr>
          <w:rFonts w:ascii="Times New Roman" w:hAnsi="Times New Roman"/>
          <w:sz w:val="24"/>
          <w:szCs w:val="24"/>
          <w:lang w:val="en-GB"/>
        </w:rPr>
        <w:t>Mark</w:t>
      </w:r>
      <w:r w:rsidRPr="00D73D87">
        <w:rPr>
          <w:rFonts w:ascii="Times New Roman" w:hAnsi="Times New Roman" w:eastAsia="Times New Roman" w:cs="Times New Roman"/>
          <w:sz w:val="24"/>
          <w:szCs w:val="24"/>
          <w:lang w:val="en-GB"/>
        </w:rPr>
        <w:t>’s slapdash hole boring dexterity. Four drill bits broke and the electric motor smelled burned out by the time the pictures were hung almost straight.</w:t>
      </w:r>
    </w:p>
    <w:p w:rsidRPr="00D73D87" w:rsidR="00774262" w:rsidP="0C8A1D81" w:rsidRDefault="00774262" w14:paraId="3A707825" w14:textId="2F1FED4F">
      <w:pPr>
        <w:shd w:val="clear" w:color="auto" w:fill="FFFFFF" w:themeFill="background1"/>
        <w:spacing w:after="0" w:line="360" w:lineRule="auto"/>
        <w:ind w:firstLine="720"/>
        <w:rPr>
          <w:rFonts w:ascii="Times New Roman" w:hAnsi="Times New Roman" w:eastAsia="Times New Roman" w:cs="Times New Roman"/>
          <w:sz w:val="24"/>
          <w:szCs w:val="24"/>
          <w:lang w:val="en-GB"/>
        </w:rPr>
      </w:pPr>
      <w:r w:rsidRPr="0C8A1D81" w:rsidR="0C8A1D81">
        <w:rPr>
          <w:rFonts w:ascii="Times New Roman" w:hAnsi="Times New Roman" w:eastAsia="Times New Roman" w:cs="Times New Roman"/>
          <w:sz w:val="24"/>
          <w:szCs w:val="24"/>
          <w:lang w:val="en-GB"/>
        </w:rPr>
        <w:t>“I see you’ve inherited Dad’s skills around the house,” I said mopping paste off the floor</w:t>
      </w:r>
      <w:ins w:author="Gary Smailes" w:date="2024-01-15T17:42:39.449Z" w:id="375962063">
        <w:r w:rsidRPr="0C8A1D81" w:rsidR="0C8A1D81">
          <w:rPr>
            <w:rFonts w:ascii="Times New Roman" w:hAnsi="Times New Roman" w:eastAsia="Times New Roman" w:cs="Times New Roman"/>
            <w:sz w:val="24"/>
            <w:szCs w:val="24"/>
            <w:lang w:val="en-GB"/>
          </w:rPr>
          <w:t>,</w:t>
        </w:r>
      </w:ins>
      <w:r w:rsidRPr="0C8A1D81" w:rsidR="0C8A1D81">
        <w:rPr>
          <w:rFonts w:ascii="Times New Roman" w:hAnsi="Times New Roman" w:eastAsia="Times New Roman" w:cs="Times New Roman"/>
          <w:sz w:val="24"/>
          <w:szCs w:val="24"/>
          <w:lang w:val="en-GB"/>
        </w:rPr>
        <w:t xml:space="preserve"> while </w:t>
      </w:r>
      <w:r w:rsidRPr="0C8A1D81" w:rsidR="0C8A1D81">
        <w:rPr>
          <w:rFonts w:ascii="Times New Roman" w:hAnsi="Times New Roman"/>
          <w:sz w:val="24"/>
          <w:szCs w:val="24"/>
          <w:lang w:val="en-GB"/>
        </w:rPr>
        <w:t>Mark</w:t>
      </w:r>
      <w:r w:rsidRPr="0C8A1D81" w:rsidR="0C8A1D81">
        <w:rPr>
          <w:rFonts w:ascii="Times New Roman" w:hAnsi="Times New Roman" w:eastAsia="Times New Roman" w:cs="Times New Roman"/>
          <w:sz w:val="24"/>
          <w:szCs w:val="24"/>
          <w:lang w:val="en-GB"/>
        </w:rPr>
        <w:t xml:space="preserve"> stood in the middle of the bar and admired his handiwork.</w:t>
      </w:r>
    </w:p>
    <w:p w:rsidRPr="00D73D87" w:rsidR="00774262" w:rsidP="00E37332" w:rsidRDefault="00774262" w14:paraId="07BDF75D" w14:textId="4375D8C1">
      <w:pPr>
        <w:shd w:val="clear" w:color="auto" w:fill="FFFFFF"/>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 xml:space="preserve">“They are </w:t>
      </w:r>
      <w:r w:rsidRPr="00D73D87" w:rsidR="005539F2">
        <w:rPr>
          <w:rFonts w:ascii="Times New Roman" w:hAnsi="Times New Roman" w:eastAsia="Times New Roman" w:cs="Times New Roman"/>
          <w:sz w:val="24"/>
          <w:szCs w:val="24"/>
          <w:lang w:val="en-GB"/>
        </w:rPr>
        <w:t>up,</w:t>
      </w:r>
      <w:r w:rsidRPr="00D73D87">
        <w:rPr>
          <w:rFonts w:ascii="Times New Roman" w:hAnsi="Times New Roman" w:eastAsia="Times New Roman" w:cs="Times New Roman"/>
          <w:sz w:val="24"/>
          <w:szCs w:val="24"/>
          <w:lang w:val="en-GB"/>
        </w:rPr>
        <w:t xml:space="preserve"> aren’t they?” said </w:t>
      </w:r>
      <w:r w:rsidR="00105E19">
        <w:rPr>
          <w:rFonts w:ascii="Times New Roman" w:hAnsi="Times New Roman"/>
          <w:sz w:val="24"/>
          <w:szCs w:val="24"/>
          <w:lang w:val="en-GB"/>
        </w:rPr>
        <w:t>Mark</w:t>
      </w:r>
      <w:r w:rsidRPr="00D73D87">
        <w:rPr>
          <w:rFonts w:ascii="Times New Roman" w:hAnsi="Times New Roman" w:eastAsia="Times New Roman" w:cs="Times New Roman"/>
          <w:sz w:val="24"/>
          <w:szCs w:val="24"/>
          <w:lang w:val="en-GB"/>
        </w:rPr>
        <w:t>.</w:t>
      </w:r>
    </w:p>
    <w:p w:rsidRPr="00D73D87" w:rsidR="00774262" w:rsidP="00E37332" w:rsidRDefault="00774262" w14:paraId="1DC76F0C" w14:textId="07FF017F">
      <w:pPr>
        <w:shd w:val="clear" w:color="auto" w:fill="FFFFFF"/>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 xml:space="preserve">“Almost,” </w:t>
      </w:r>
      <w:r w:rsidRPr="00D73D87" w:rsidR="00FE2A00">
        <w:rPr>
          <w:rFonts w:ascii="Times New Roman" w:hAnsi="Times New Roman" w:eastAsia="Times New Roman" w:cs="Times New Roman"/>
          <w:sz w:val="24"/>
          <w:szCs w:val="24"/>
          <w:lang w:val="en-GB"/>
        </w:rPr>
        <w:t>I said</w:t>
      </w:r>
      <w:r w:rsidRPr="00D73D87">
        <w:rPr>
          <w:rFonts w:ascii="Times New Roman" w:hAnsi="Times New Roman" w:eastAsia="Times New Roman" w:cs="Times New Roman"/>
          <w:sz w:val="24"/>
          <w:szCs w:val="24"/>
          <w:lang w:val="en-GB"/>
        </w:rPr>
        <w:t>. “Except</w:t>
      </w:r>
      <w:r w:rsidRPr="00D73D87" w:rsidR="00FE2A00">
        <w:rPr>
          <w:rFonts w:ascii="Times New Roman" w:hAnsi="Times New Roman" w:eastAsia="Times New Roman" w:cs="Times New Roman"/>
          <w:sz w:val="24"/>
          <w:szCs w:val="24"/>
          <w:lang w:val="en-GB"/>
        </w:rPr>
        <w:t xml:space="preserve"> for those </w:t>
      </w:r>
      <w:r w:rsidRPr="00D73D87">
        <w:rPr>
          <w:rFonts w:ascii="Times New Roman" w:hAnsi="Times New Roman" w:eastAsia="Times New Roman" w:cs="Times New Roman"/>
          <w:sz w:val="24"/>
          <w:szCs w:val="24"/>
          <w:lang w:val="en-GB"/>
        </w:rPr>
        <w:t>peeling away at the corners.”</w:t>
      </w:r>
    </w:p>
    <w:p w:rsidRPr="00D73D87" w:rsidR="00774262" w:rsidP="00E37332" w:rsidRDefault="00105E19" w14:paraId="06FBE50C" w14:textId="65371B67">
      <w:pPr>
        <w:shd w:val="clear" w:color="auto" w:fill="FFFFFF"/>
        <w:spacing w:after="0" w:line="360" w:lineRule="auto"/>
        <w:ind w:firstLine="720"/>
        <w:rPr>
          <w:rFonts w:ascii="Times New Roman" w:hAnsi="Times New Roman" w:eastAsia="Times New Roman" w:cs="Times New Roman"/>
          <w:sz w:val="24"/>
          <w:szCs w:val="24"/>
          <w:lang w:val="en-GB"/>
        </w:rPr>
      </w:pPr>
      <w:r>
        <w:rPr>
          <w:rFonts w:ascii="Times New Roman" w:hAnsi="Times New Roman"/>
          <w:sz w:val="24"/>
          <w:szCs w:val="24"/>
          <w:lang w:val="en-GB"/>
        </w:rPr>
        <w:t>Mark</w:t>
      </w:r>
      <w:r w:rsidRPr="00D73D87" w:rsidR="00774262">
        <w:rPr>
          <w:rFonts w:ascii="Times New Roman" w:hAnsi="Times New Roman" w:eastAsia="Times New Roman" w:cs="Times New Roman"/>
          <w:sz w:val="24"/>
          <w:szCs w:val="24"/>
          <w:lang w:val="en-GB"/>
        </w:rPr>
        <w:t xml:space="preserve"> </w:t>
      </w:r>
      <w:r w:rsidR="00343558">
        <w:rPr>
          <w:rFonts w:ascii="Times New Roman" w:hAnsi="Times New Roman" w:eastAsia="Times New Roman" w:cs="Times New Roman"/>
          <w:sz w:val="24"/>
          <w:szCs w:val="24"/>
          <w:lang w:val="en-GB"/>
        </w:rPr>
        <w:t>peered</w:t>
      </w:r>
      <w:r w:rsidRPr="00D73D87" w:rsidR="00774262">
        <w:rPr>
          <w:rFonts w:ascii="Times New Roman" w:hAnsi="Times New Roman" w:eastAsia="Times New Roman" w:cs="Times New Roman"/>
          <w:sz w:val="24"/>
          <w:szCs w:val="24"/>
          <w:lang w:val="en-GB"/>
        </w:rPr>
        <w:t xml:space="preserve"> </w:t>
      </w:r>
      <w:r w:rsidR="00343558">
        <w:rPr>
          <w:rFonts w:ascii="Times New Roman" w:hAnsi="Times New Roman" w:eastAsia="Times New Roman" w:cs="Times New Roman"/>
          <w:sz w:val="24"/>
          <w:szCs w:val="24"/>
          <w:lang w:val="en-GB"/>
        </w:rPr>
        <w:t>up</w:t>
      </w:r>
      <w:r w:rsidRPr="00D73D87" w:rsidR="00774262">
        <w:rPr>
          <w:rFonts w:ascii="Times New Roman" w:hAnsi="Times New Roman" w:eastAsia="Times New Roman" w:cs="Times New Roman"/>
          <w:sz w:val="24"/>
          <w:szCs w:val="24"/>
          <w:lang w:val="en-GB"/>
        </w:rPr>
        <w:t>. He saw nothing of the sort.</w:t>
      </w:r>
    </w:p>
    <w:p w:rsidRPr="00D73D87" w:rsidR="00774262" w:rsidP="00E37332" w:rsidRDefault="00774262" w14:paraId="088EADFE" w14:textId="77777777">
      <w:pPr>
        <w:shd w:val="clear" w:color="auto" w:fill="FFFFFF"/>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“Bastard.”</w:t>
      </w:r>
    </w:p>
    <w:p w:rsidRPr="00D73D87" w:rsidR="00774262" w:rsidP="0C8A1D81" w:rsidRDefault="00774262" w14:paraId="64B59854" w14:textId="743D10F6">
      <w:pPr>
        <w:shd w:val="clear" w:color="auto" w:fill="FFFFFF" w:themeFill="background1"/>
        <w:spacing w:after="0" w:line="360" w:lineRule="auto"/>
        <w:ind w:firstLine="720"/>
        <w:rPr>
          <w:rFonts w:ascii="Times New Roman" w:hAnsi="Times New Roman" w:eastAsia="Times New Roman" w:cs="Times New Roman"/>
          <w:sz w:val="24"/>
          <w:szCs w:val="24"/>
          <w:lang w:val="en-GB"/>
        </w:rPr>
      </w:pPr>
      <w:r w:rsidRPr="0C8A1D81" w:rsidR="0C8A1D81">
        <w:rPr>
          <w:rFonts w:ascii="Times New Roman" w:hAnsi="Times New Roman" w:eastAsia="Times New Roman" w:cs="Times New Roman"/>
          <w:sz w:val="24"/>
          <w:szCs w:val="24"/>
          <w:lang w:val="en-GB"/>
        </w:rPr>
        <w:t xml:space="preserve">“Didn’t he do well?” I </w:t>
      </w:r>
      <w:r w:rsidRPr="0C8A1D81" w:rsidR="0C8A1D81">
        <w:rPr>
          <w:rFonts w:ascii="Times New Roman" w:hAnsi="Times New Roman" w:eastAsia="Times New Roman" w:cs="Times New Roman"/>
          <w:sz w:val="24"/>
          <w:szCs w:val="24"/>
          <w:lang w:val="en-GB"/>
        </w:rPr>
        <w:t>said</w:t>
      </w:r>
      <w:ins w:author="Gary Smailes" w:date="2024-01-15T17:42:56.629Z" w:id="1752372681">
        <w:r w:rsidRPr="0C8A1D81" w:rsidR="0C8A1D81">
          <w:rPr>
            <w:rFonts w:ascii="Times New Roman" w:hAnsi="Times New Roman" w:eastAsia="Times New Roman" w:cs="Times New Roman"/>
            <w:sz w:val="24"/>
            <w:szCs w:val="24"/>
            <w:lang w:val="en-GB"/>
          </w:rPr>
          <w:t>,</w:t>
        </w:r>
      </w:ins>
      <w:r w:rsidRPr="0C8A1D81" w:rsidR="0C8A1D81">
        <w:rPr>
          <w:rFonts w:ascii="Times New Roman" w:hAnsi="Times New Roman" w:eastAsia="Times New Roman" w:cs="Times New Roman"/>
          <w:sz w:val="24"/>
          <w:szCs w:val="24"/>
          <w:lang w:val="en-GB"/>
        </w:rPr>
        <w:t xml:space="preserve"> laughing. “Now, where can we mount the speakers and park the deck?”</w:t>
      </w:r>
    </w:p>
    <w:p w:rsidRPr="00D73D87" w:rsidR="002F1709" w:rsidP="00E37332" w:rsidRDefault="00023330" w14:paraId="7EBD6727" w14:textId="06C19E47">
      <w:pPr>
        <w:shd w:val="clear" w:color="auto" w:fill="FFFFFF"/>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Surprisingly</w:t>
      </w:r>
      <w:r w:rsidRPr="00D73D87" w:rsidR="001312F8">
        <w:rPr>
          <w:rFonts w:ascii="Times New Roman" w:hAnsi="Times New Roman" w:eastAsia="Times New Roman" w:cs="Times New Roman"/>
          <w:sz w:val="24"/>
          <w:szCs w:val="24"/>
          <w:lang w:val="en-GB"/>
        </w:rPr>
        <w:t>,</w:t>
      </w:r>
      <w:r w:rsidRPr="00D73D87">
        <w:rPr>
          <w:rFonts w:ascii="Times New Roman" w:hAnsi="Times New Roman" w:eastAsia="Times New Roman" w:cs="Times New Roman"/>
          <w:sz w:val="24"/>
          <w:szCs w:val="24"/>
          <w:lang w:val="en-GB"/>
        </w:rPr>
        <w:t xml:space="preserve"> we</w:t>
      </w:r>
      <w:r w:rsidRPr="00D73D87" w:rsidR="001312F8">
        <w:rPr>
          <w:rFonts w:ascii="Times New Roman" w:hAnsi="Times New Roman" w:eastAsia="Times New Roman" w:cs="Times New Roman"/>
          <w:sz w:val="24"/>
          <w:szCs w:val="24"/>
          <w:lang w:val="en-GB"/>
        </w:rPr>
        <w:t xml:space="preserve"> had a good laugh while transporting</w:t>
      </w:r>
      <w:r w:rsidRPr="00D73D87" w:rsidR="00757DE8">
        <w:rPr>
          <w:rFonts w:ascii="Times New Roman" w:hAnsi="Times New Roman" w:eastAsia="Times New Roman" w:cs="Times New Roman"/>
          <w:sz w:val="24"/>
          <w:szCs w:val="24"/>
          <w:lang w:val="en-GB"/>
        </w:rPr>
        <w:t xml:space="preserve"> </w:t>
      </w:r>
      <w:r w:rsidRPr="00D73D87" w:rsidR="0063117D">
        <w:rPr>
          <w:rFonts w:ascii="Times New Roman" w:hAnsi="Times New Roman" w:eastAsia="Times New Roman" w:cs="Times New Roman"/>
          <w:sz w:val="24"/>
          <w:szCs w:val="24"/>
          <w:lang w:val="en-GB"/>
        </w:rPr>
        <w:t>the gear</w:t>
      </w:r>
      <w:r w:rsidRPr="00D73D87" w:rsidR="00757DE8">
        <w:rPr>
          <w:rFonts w:ascii="Times New Roman" w:hAnsi="Times New Roman" w:eastAsia="Times New Roman" w:cs="Times New Roman"/>
          <w:sz w:val="24"/>
          <w:szCs w:val="24"/>
          <w:lang w:val="en-GB"/>
        </w:rPr>
        <w:t xml:space="preserve"> from my room and discussing where everything should go. Within half an hour </w:t>
      </w:r>
      <w:r w:rsidRPr="00D73D87" w:rsidR="003178E5">
        <w:rPr>
          <w:rFonts w:ascii="Times New Roman" w:hAnsi="Times New Roman" w:eastAsia="Times New Roman" w:cs="Times New Roman"/>
          <w:i/>
          <w:iCs/>
          <w:sz w:val="24"/>
          <w:szCs w:val="24"/>
          <w:lang w:val="en-GB"/>
        </w:rPr>
        <w:t xml:space="preserve">The Yellow </w:t>
      </w:r>
      <w:r w:rsidRPr="00D73D87" w:rsidR="004979DA">
        <w:rPr>
          <w:rFonts w:ascii="Times New Roman" w:hAnsi="Times New Roman" w:eastAsia="Times New Roman" w:cs="Times New Roman"/>
          <w:i/>
          <w:iCs/>
          <w:sz w:val="24"/>
          <w:szCs w:val="24"/>
          <w:lang w:val="en-GB"/>
        </w:rPr>
        <w:t>B</w:t>
      </w:r>
      <w:r w:rsidR="00263E2B">
        <w:rPr>
          <w:rFonts w:ascii="Times New Roman" w:hAnsi="Times New Roman" w:eastAsia="Times New Roman" w:cs="Times New Roman"/>
          <w:i/>
          <w:iCs/>
          <w:sz w:val="24"/>
          <w:szCs w:val="24"/>
          <w:lang w:val="en-GB"/>
        </w:rPr>
        <w:t>rick</w:t>
      </w:r>
      <w:r w:rsidRPr="00D73D87" w:rsidR="003178E5">
        <w:rPr>
          <w:rFonts w:ascii="Times New Roman" w:hAnsi="Times New Roman" w:eastAsia="Times New Roman" w:cs="Times New Roman"/>
          <w:i/>
          <w:iCs/>
          <w:sz w:val="24"/>
          <w:szCs w:val="24"/>
          <w:lang w:val="en-GB"/>
        </w:rPr>
        <w:t xml:space="preserve"> Road</w:t>
      </w:r>
      <w:r w:rsidRPr="00D73D87" w:rsidR="003178E5">
        <w:rPr>
          <w:rFonts w:ascii="Times New Roman" w:hAnsi="Times New Roman" w:eastAsia="Times New Roman" w:cs="Times New Roman"/>
          <w:sz w:val="24"/>
          <w:szCs w:val="24"/>
          <w:lang w:val="en-GB"/>
        </w:rPr>
        <w:t xml:space="preserve"> album by Elton John was blasting forth</w:t>
      </w:r>
      <w:r w:rsidRPr="00D73D87" w:rsidR="002F1709">
        <w:rPr>
          <w:rFonts w:ascii="Times New Roman" w:hAnsi="Times New Roman" w:eastAsia="Times New Roman" w:cs="Times New Roman"/>
          <w:sz w:val="24"/>
          <w:szCs w:val="24"/>
          <w:lang w:val="en-GB"/>
        </w:rPr>
        <w:t>.</w:t>
      </w:r>
    </w:p>
    <w:p w:rsidRPr="00D73D87" w:rsidR="00023330" w:rsidP="0C8A1D81" w:rsidRDefault="002F1709" w14:paraId="70B6AAD7" w14:textId="51CE3EFC">
      <w:pPr>
        <w:shd w:val="clear" w:color="auto" w:fill="FFFFFF" w:themeFill="background1"/>
        <w:spacing w:after="0" w:line="360" w:lineRule="auto"/>
        <w:ind w:firstLine="720"/>
        <w:rPr>
          <w:del w:author="Gary Smailes" w:date="2024-01-15T17:43:13.237Z" w:id="483438419"/>
          <w:rFonts w:ascii="Times New Roman" w:hAnsi="Times New Roman" w:eastAsia="Times New Roman" w:cs="Times New Roman"/>
          <w:sz w:val="24"/>
          <w:szCs w:val="24"/>
          <w:lang w:val="en-GB"/>
        </w:rPr>
      </w:pPr>
      <w:r w:rsidRPr="0C8A1D81" w:rsidR="0C8A1D81">
        <w:rPr>
          <w:rFonts w:ascii="Times New Roman" w:hAnsi="Times New Roman" w:eastAsia="Times New Roman" w:cs="Times New Roman"/>
          <w:sz w:val="24"/>
          <w:szCs w:val="24"/>
          <w:lang w:val="en-GB"/>
        </w:rPr>
        <w:t>My mum stuck her head through the lobby door and joined us having a dance for a minute or two. We took turns to twirl her around.</w:t>
      </w:r>
      <w:ins w:author="Gary Smailes" w:date="2024-01-15T17:43:14.018Z" w:id="828625559">
        <w:r w:rsidRPr="0C8A1D81" w:rsidR="0C8A1D81">
          <w:rPr>
            <w:rFonts w:ascii="Times New Roman" w:hAnsi="Times New Roman" w:eastAsia="Times New Roman" w:cs="Times New Roman"/>
            <w:sz w:val="24"/>
            <w:szCs w:val="24"/>
            <w:lang w:val="en-GB"/>
          </w:rPr>
          <w:t xml:space="preserve"> </w:t>
        </w:r>
      </w:ins>
    </w:p>
    <w:p w:rsidRPr="00D73D87" w:rsidR="004B3FF6" w:rsidP="0C8A1D81" w:rsidRDefault="004B3FF6" w14:paraId="7568C70F" w14:textId="0CCB6940" w14:noSpellErr="1">
      <w:pPr>
        <w:shd w:val="clear" w:color="auto" w:fill="FFFFFF" w:themeFill="background1"/>
        <w:spacing w:after="0" w:line="360" w:lineRule="auto"/>
        <w:ind w:firstLine="0"/>
        <w:rPr>
          <w:rFonts w:ascii="Times New Roman" w:hAnsi="Times New Roman" w:eastAsia="Times New Roman" w:cs="Times New Roman"/>
          <w:sz w:val="24"/>
          <w:szCs w:val="24"/>
          <w:lang w:val="en-GB"/>
        </w:rPr>
        <w:pPrChange w:author="Gary Smailes" w:date="2024-01-15T17:43:13.108Z">
          <w:pPr>
            <w:spacing w:after="0" w:line="360" w:lineRule="auto"/>
            <w:ind w:firstLine="720"/>
          </w:pPr>
        </w:pPrChange>
      </w:pPr>
      <w:r w:rsidRPr="0C8A1D81" w:rsidR="0C8A1D81">
        <w:rPr>
          <w:rFonts w:ascii="Times New Roman" w:hAnsi="Times New Roman" w:eastAsia="Times New Roman" w:cs="Times New Roman"/>
          <w:sz w:val="24"/>
          <w:szCs w:val="24"/>
          <w:lang w:val="en-GB"/>
        </w:rPr>
        <w:t>My dad joined us</w:t>
      </w:r>
      <w:r w:rsidRPr="0C8A1D81" w:rsidR="0C8A1D81">
        <w:rPr>
          <w:rFonts w:ascii="Times New Roman" w:hAnsi="Times New Roman" w:eastAsia="Times New Roman" w:cs="Times New Roman"/>
          <w:sz w:val="24"/>
          <w:szCs w:val="24"/>
          <w:lang w:val="en-GB"/>
        </w:rPr>
        <w:t>,</w:t>
      </w:r>
      <w:r w:rsidRPr="0C8A1D81" w:rsidR="0C8A1D81">
        <w:rPr>
          <w:rFonts w:ascii="Times New Roman" w:hAnsi="Times New Roman" w:eastAsia="Times New Roman" w:cs="Times New Roman"/>
          <w:sz w:val="24"/>
          <w:szCs w:val="24"/>
          <w:lang w:val="en-GB"/>
        </w:rPr>
        <w:t xml:space="preserve"> and it was just like old times back in</w:t>
      </w:r>
      <w:r w:rsidRPr="0C8A1D81" w:rsidR="0C8A1D81">
        <w:rPr>
          <w:rFonts w:ascii="Times New Roman" w:hAnsi="Times New Roman" w:eastAsia="Times New Roman" w:cs="Times New Roman"/>
          <w:sz w:val="24"/>
          <w:szCs w:val="24"/>
          <w:lang w:val="en-GB"/>
        </w:rPr>
        <w:t xml:space="preserve"> our riverside home.</w:t>
      </w:r>
    </w:p>
    <w:p w:rsidRPr="00D73D87" w:rsidR="00944F7D" w:rsidP="00E37332" w:rsidRDefault="00944F7D" w14:paraId="4677EE26" w14:textId="29BA26D4">
      <w:pPr>
        <w:shd w:val="clear" w:color="auto" w:fill="FFFFFF"/>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But then dad checked his watch, went over to tu</w:t>
      </w:r>
      <w:r w:rsidRPr="00D73D87" w:rsidR="00EC2643">
        <w:rPr>
          <w:rFonts w:ascii="Times New Roman" w:hAnsi="Times New Roman" w:eastAsia="Times New Roman" w:cs="Times New Roman"/>
          <w:sz w:val="24"/>
          <w:szCs w:val="24"/>
          <w:lang w:val="en-GB"/>
        </w:rPr>
        <w:t>r</w:t>
      </w:r>
      <w:r w:rsidRPr="00D73D87">
        <w:rPr>
          <w:rFonts w:ascii="Times New Roman" w:hAnsi="Times New Roman" w:eastAsia="Times New Roman" w:cs="Times New Roman"/>
          <w:sz w:val="24"/>
          <w:szCs w:val="24"/>
          <w:lang w:val="en-GB"/>
        </w:rPr>
        <w:t>n down the music</w:t>
      </w:r>
      <w:r w:rsidRPr="00D73D87" w:rsidR="00006C77">
        <w:rPr>
          <w:rFonts w:ascii="Times New Roman" w:hAnsi="Times New Roman" w:eastAsia="Times New Roman" w:cs="Times New Roman"/>
          <w:sz w:val="24"/>
          <w:szCs w:val="24"/>
          <w:lang w:val="en-GB"/>
        </w:rPr>
        <w:t>,</w:t>
      </w:r>
      <w:r w:rsidRPr="00D73D87">
        <w:rPr>
          <w:rFonts w:ascii="Times New Roman" w:hAnsi="Times New Roman" w:eastAsia="Times New Roman" w:cs="Times New Roman"/>
          <w:sz w:val="24"/>
          <w:szCs w:val="24"/>
          <w:lang w:val="en-GB"/>
        </w:rPr>
        <w:t xml:space="preserve"> and</w:t>
      </w:r>
      <w:r w:rsidRPr="00D73D87" w:rsidR="00780AF0">
        <w:rPr>
          <w:rFonts w:ascii="Times New Roman" w:hAnsi="Times New Roman" w:eastAsia="Times New Roman" w:cs="Times New Roman"/>
          <w:sz w:val="24"/>
          <w:szCs w:val="24"/>
          <w:lang w:val="en-GB"/>
        </w:rPr>
        <w:t xml:space="preserve"> said, “It’s almost</w:t>
      </w:r>
      <w:r w:rsidRPr="00D73D87" w:rsidR="00096097">
        <w:rPr>
          <w:rFonts w:ascii="Times New Roman" w:hAnsi="Times New Roman" w:eastAsia="Times New Roman" w:cs="Times New Roman"/>
          <w:sz w:val="24"/>
          <w:szCs w:val="24"/>
          <w:lang w:val="en-GB"/>
        </w:rPr>
        <w:t xml:space="preserve"> </w:t>
      </w:r>
      <w:r w:rsidRPr="00D73D87" w:rsidR="005917B1">
        <w:rPr>
          <w:rFonts w:ascii="Times New Roman" w:hAnsi="Times New Roman" w:eastAsia="Times New Roman" w:cs="Times New Roman"/>
          <w:sz w:val="24"/>
          <w:szCs w:val="24"/>
          <w:lang w:val="en-GB"/>
        </w:rPr>
        <w:t xml:space="preserve">time to open for </w:t>
      </w:r>
      <w:r w:rsidRPr="00D73D87" w:rsidR="001E7637">
        <w:rPr>
          <w:rFonts w:ascii="Times New Roman" w:hAnsi="Times New Roman" w:eastAsia="Times New Roman" w:cs="Times New Roman"/>
          <w:sz w:val="24"/>
          <w:szCs w:val="24"/>
          <w:lang w:val="en-GB"/>
        </w:rPr>
        <w:t>the evening</w:t>
      </w:r>
      <w:r w:rsidRPr="00D73D87" w:rsidR="005917B1">
        <w:rPr>
          <w:rFonts w:ascii="Times New Roman" w:hAnsi="Times New Roman" w:eastAsia="Times New Roman" w:cs="Times New Roman"/>
          <w:sz w:val="24"/>
          <w:szCs w:val="24"/>
          <w:lang w:val="en-GB"/>
        </w:rPr>
        <w:t>.”</w:t>
      </w:r>
    </w:p>
    <w:p w:rsidRPr="00D73D87" w:rsidR="005917B1" w:rsidP="00E37332" w:rsidRDefault="005917B1" w14:paraId="2134D8AC" w14:textId="0F08E69A">
      <w:pPr>
        <w:shd w:val="clear" w:color="auto" w:fill="FFFFFF"/>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The mood swung back to tense</w:t>
      </w:r>
      <w:r w:rsidRPr="00D73D87" w:rsidR="00342697">
        <w:rPr>
          <w:rFonts w:ascii="Times New Roman" w:hAnsi="Times New Roman" w:eastAsia="Times New Roman" w:cs="Times New Roman"/>
          <w:sz w:val="24"/>
          <w:szCs w:val="24"/>
          <w:lang w:val="en-GB"/>
        </w:rPr>
        <w:t xml:space="preserve"> as my parents exchanged worried glances.</w:t>
      </w:r>
    </w:p>
    <w:p w:rsidRPr="00D73D87" w:rsidR="00342697" w:rsidP="0C8A1D81" w:rsidRDefault="00342697" w14:paraId="42148F06" w14:textId="797F9CCD">
      <w:pPr>
        <w:shd w:val="clear" w:color="auto" w:fill="FFFFFF" w:themeFill="background1"/>
        <w:spacing w:after="0" w:line="360" w:lineRule="auto"/>
        <w:ind w:firstLine="720"/>
        <w:rPr>
          <w:del w:author="Gary Smailes" w:date="2024-01-15T18:18:32.244Z" w:id="1042009283"/>
          <w:rFonts w:ascii="Times New Roman" w:hAnsi="Times New Roman" w:eastAsia="Times New Roman" w:cs="Times New Roman"/>
          <w:sz w:val="24"/>
          <w:szCs w:val="24"/>
          <w:lang w:val="en-GB"/>
        </w:rPr>
      </w:pPr>
      <w:del w:author="Gary Smailes" w:date="2024-01-15T18:18:32.246Z" w:id="1837559638">
        <w:r w:rsidRPr="0C8A1D81" w:rsidDel="0C8A1D81">
          <w:rPr>
            <w:rFonts w:ascii="Times New Roman" w:hAnsi="Times New Roman" w:eastAsia="Times New Roman" w:cs="Times New Roman"/>
            <w:sz w:val="24"/>
            <w:szCs w:val="24"/>
            <w:lang w:val="en-GB"/>
          </w:rPr>
          <w:delText>Something is bad, I thought.</w:delText>
        </w:r>
      </w:del>
    </w:p>
    <w:p w:rsidRPr="00D73D87" w:rsidR="007B3D48" w:rsidP="00E37332" w:rsidRDefault="00105E19" w14:paraId="1A2AEC51" w14:textId="3FF2B36E">
      <w:pPr>
        <w:shd w:val="clear" w:color="auto" w:fill="FFFFFF"/>
        <w:spacing w:after="0" w:line="360" w:lineRule="auto"/>
        <w:ind w:firstLine="720"/>
        <w:rPr>
          <w:rFonts w:ascii="Times New Roman" w:hAnsi="Times New Roman"/>
          <w:sz w:val="24"/>
          <w:szCs w:val="24"/>
          <w:lang w:val="en-GB"/>
        </w:rPr>
      </w:pPr>
      <w:r>
        <w:rPr>
          <w:rFonts w:ascii="Times New Roman" w:hAnsi="Times New Roman"/>
          <w:sz w:val="24"/>
          <w:szCs w:val="24"/>
          <w:lang w:val="en-GB"/>
        </w:rPr>
        <w:t>Mark</w:t>
      </w:r>
      <w:r w:rsidRPr="00D73D87" w:rsidR="00774262">
        <w:rPr>
          <w:rFonts w:ascii="Times New Roman" w:hAnsi="Times New Roman"/>
          <w:sz w:val="24"/>
          <w:szCs w:val="24"/>
          <w:lang w:val="en-GB"/>
        </w:rPr>
        <w:t xml:space="preserve"> </w:t>
      </w:r>
      <w:r w:rsidRPr="00D73D87" w:rsidR="009B58E5">
        <w:rPr>
          <w:rFonts w:ascii="Times New Roman" w:hAnsi="Times New Roman"/>
          <w:sz w:val="24"/>
          <w:szCs w:val="24"/>
          <w:lang w:val="en-GB"/>
        </w:rPr>
        <w:t>stomped</w:t>
      </w:r>
      <w:r w:rsidRPr="00D73D87" w:rsidR="00774262">
        <w:rPr>
          <w:rFonts w:ascii="Times New Roman" w:hAnsi="Times New Roman"/>
          <w:sz w:val="24"/>
          <w:szCs w:val="24"/>
          <w:lang w:val="en-GB"/>
        </w:rPr>
        <w:t xml:space="preserve"> off to shower</w:t>
      </w:r>
      <w:r w:rsidRPr="00D73D87" w:rsidR="007B3D48">
        <w:rPr>
          <w:rFonts w:ascii="Times New Roman" w:hAnsi="Times New Roman"/>
          <w:sz w:val="24"/>
          <w:szCs w:val="24"/>
          <w:lang w:val="en-GB"/>
        </w:rPr>
        <w:t>.</w:t>
      </w:r>
    </w:p>
    <w:p w:rsidRPr="00D73D87" w:rsidR="00774262" w:rsidP="0C8A1D81" w:rsidRDefault="00607754" w14:paraId="25A1AB0E" w14:textId="2B560C73">
      <w:pPr>
        <w:shd w:val="clear" w:color="auto" w:fill="FFFFFF" w:themeFill="background1"/>
        <w:spacing w:after="0" w:line="360" w:lineRule="auto"/>
        <w:ind w:firstLine="720"/>
        <w:rPr>
          <w:rFonts w:ascii="Times New Roman" w:hAnsi="Times New Roman"/>
          <w:sz w:val="24"/>
          <w:szCs w:val="24"/>
          <w:lang w:val="en-GB"/>
        </w:rPr>
      </w:pPr>
      <w:r w:rsidRPr="0C8A1D81" w:rsidR="0C8A1D81">
        <w:rPr>
          <w:rFonts w:ascii="Times New Roman" w:hAnsi="Times New Roman"/>
          <w:sz w:val="24"/>
          <w:szCs w:val="24"/>
          <w:lang w:val="en-GB"/>
        </w:rPr>
        <w:t>While I surveyed my brother's inept attempt at arts and crafts, Mark returned in his black trousers and hotel polo shirt</w:t>
      </w:r>
      <w:ins w:author="Gary Smailes" w:date="2024-01-15T18:18:41.221Z" w:id="1776151533">
        <w:r w:rsidRPr="0C8A1D81" w:rsidR="0C8A1D81">
          <w:rPr>
            <w:rFonts w:ascii="Times New Roman" w:hAnsi="Times New Roman"/>
            <w:sz w:val="24"/>
            <w:szCs w:val="24"/>
            <w:lang w:val="en-GB"/>
          </w:rPr>
          <w:t>,</w:t>
        </w:r>
      </w:ins>
      <w:r w:rsidRPr="0C8A1D81" w:rsidR="0C8A1D81">
        <w:rPr>
          <w:rFonts w:ascii="Times New Roman" w:hAnsi="Times New Roman"/>
          <w:sz w:val="24"/>
          <w:szCs w:val="24"/>
          <w:lang w:val="en-GB"/>
        </w:rPr>
        <w:t xml:space="preserve"> just in time to make the final tweaks to the tables for the evening session. The chef had prepped the food and I had filled the ice buckets. At precisely seven p.m., the first guests of the evening came through the bar door rubbing their hands, eager for their first drink. They were a well-dressed couple, he, tall in his forties, she a little shorter, elegant, slightly younger.</w:t>
      </w:r>
    </w:p>
    <w:p w:rsidRPr="00D73D87" w:rsidR="00774262" w:rsidP="00E37332" w:rsidRDefault="00774262" w14:paraId="462BF813" w14:textId="5209B1B9">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“A new face,” he said, holding out his hand and gripping </w:t>
      </w:r>
      <w:r w:rsidR="00CF55C7">
        <w:rPr>
          <w:rFonts w:ascii="Times New Roman" w:hAnsi="Times New Roman"/>
          <w:sz w:val="24"/>
          <w:szCs w:val="24"/>
          <w:lang w:val="en-GB"/>
        </w:rPr>
        <w:t>Robin</w:t>
      </w:r>
      <w:r w:rsidRPr="00D73D87">
        <w:rPr>
          <w:rFonts w:ascii="Times New Roman" w:hAnsi="Times New Roman"/>
          <w:sz w:val="24"/>
          <w:szCs w:val="24"/>
          <w:lang w:val="en-GB"/>
        </w:rPr>
        <w:t xml:space="preserve">’s. “Charles Bishton, my wife Jean. Let me guess; you must be </w:t>
      </w:r>
      <w:r w:rsidR="00CF55C7">
        <w:rPr>
          <w:rFonts w:ascii="Times New Roman" w:hAnsi="Times New Roman"/>
          <w:sz w:val="24"/>
          <w:szCs w:val="24"/>
          <w:lang w:val="en-GB"/>
        </w:rPr>
        <w:t>Robin</w:t>
      </w:r>
      <w:r w:rsidRPr="00D73D87">
        <w:rPr>
          <w:rFonts w:ascii="Times New Roman" w:hAnsi="Times New Roman"/>
          <w:sz w:val="24"/>
          <w:szCs w:val="24"/>
          <w:lang w:val="en-GB"/>
        </w:rPr>
        <w:t>, right?”</w:t>
      </w:r>
    </w:p>
    <w:p w:rsidRPr="00D73D87" w:rsidR="00774262" w:rsidP="0C8A1D81" w:rsidRDefault="00774262" w14:paraId="1FD8CF64" w14:textId="49CC6BE5">
      <w:pPr>
        <w:pStyle w:val="CSP-ChapterBodyText-FirstParagraph"/>
        <w:suppressLineNumbers w:val="0"/>
        <w:bidi w:val="0"/>
        <w:spacing w:before="0" w:beforeAutospacing="off" w:after="0" w:afterAutospacing="off" w:line="360" w:lineRule="auto"/>
        <w:ind w:left="0" w:right="0" w:firstLine="720"/>
        <w:jc w:val="left"/>
        <w:rPr>
          <w:rFonts w:ascii="Times New Roman" w:hAnsi="Times New Roman"/>
          <w:sz w:val="24"/>
          <w:szCs w:val="24"/>
          <w:lang w:val="en-GB"/>
        </w:rPr>
        <w:pPrChange w:author="Gary Smailes" w:date="2024-01-15T18:19:02.057Z">
          <w:pPr>
            <w:pStyle w:val="CSP-ChapterBodyText-FirstParagraph"/>
            <w:spacing w:line="360" w:lineRule="auto"/>
            <w:ind w:firstLine="720"/>
            <w:jc w:val="left"/>
          </w:pPr>
        </w:pPrChange>
      </w:pPr>
      <w:r w:rsidRPr="0C8A1D81" w:rsidR="0C8A1D81">
        <w:rPr>
          <w:rFonts w:ascii="Times New Roman" w:hAnsi="Times New Roman"/>
          <w:sz w:val="24"/>
          <w:szCs w:val="24"/>
          <w:lang w:val="en-GB"/>
        </w:rPr>
        <w:t xml:space="preserve">“Are </w:t>
      </w:r>
      <w:r w:rsidRPr="0C8A1D81" w:rsidR="0C8A1D81">
        <w:rPr>
          <w:rFonts w:ascii="Times New Roman" w:hAnsi="Times New Roman"/>
          <w:sz w:val="24"/>
          <w:szCs w:val="24"/>
          <w:lang w:val="en-GB"/>
        </w:rPr>
        <w:t>you</w:t>
      </w:r>
      <w:r w:rsidRPr="0C8A1D81" w:rsidR="0C8A1D81">
        <w:rPr>
          <w:rFonts w:ascii="Times New Roman" w:hAnsi="Times New Roman"/>
          <w:sz w:val="24"/>
          <w:szCs w:val="24"/>
          <w:lang w:val="en-GB"/>
        </w:rPr>
        <w:t xml:space="preserve"> hotel guests?” I </w:t>
      </w:r>
      <w:del w:author="Gary Smailes" w:date="2024-01-15T18:19:02.01Z" w:id="677066018">
        <w:r w:rsidRPr="0C8A1D81" w:rsidDel="0C8A1D81">
          <w:rPr>
            <w:rFonts w:ascii="Times New Roman" w:hAnsi="Times New Roman"/>
            <w:sz w:val="24"/>
            <w:szCs w:val="24"/>
            <w:lang w:val="en-GB"/>
          </w:rPr>
          <w:delText>said</w:delText>
        </w:r>
      </w:del>
      <w:ins w:author="Gary Smailes" w:date="2024-01-15T18:19:03.027Z" w:id="1052950974">
        <w:r w:rsidRPr="0C8A1D81" w:rsidR="0C8A1D81">
          <w:rPr>
            <w:rFonts w:ascii="Times New Roman" w:hAnsi="Times New Roman"/>
            <w:sz w:val="24"/>
            <w:szCs w:val="24"/>
            <w:lang w:val="en-GB"/>
          </w:rPr>
          <w:t>asked</w:t>
        </w:r>
      </w:ins>
      <w:r w:rsidRPr="0C8A1D81" w:rsidR="0C8A1D81">
        <w:rPr>
          <w:rFonts w:ascii="Times New Roman" w:hAnsi="Times New Roman"/>
          <w:sz w:val="24"/>
          <w:szCs w:val="24"/>
          <w:lang w:val="en-GB"/>
        </w:rPr>
        <w:t>.</w:t>
      </w:r>
    </w:p>
    <w:p w:rsidRPr="00D73D87" w:rsidR="00774262" w:rsidP="00E37332" w:rsidRDefault="00774262" w14:paraId="5B98E4AD"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lastRenderedPageBreak/>
        <w:t>“Good lord, no,” said Jean. “We’re your first regular locals. We run an estate agency called INFO on Calle Granada. We pop in every evening on our way home and often at lunchtime, so you’ll see a fair bit of us.”</w:t>
      </w:r>
    </w:p>
    <w:p w:rsidRPr="00D73D87" w:rsidR="00774262" w:rsidP="00E37332" w:rsidRDefault="00774262" w14:paraId="1389A747"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“Can you mix cocktails?” said Charles as they slid onto bar stools.</w:t>
      </w:r>
    </w:p>
    <w:p w:rsidRPr="00D73D87" w:rsidR="00774262" w:rsidP="00E37332" w:rsidRDefault="00774262" w14:paraId="22E30DE2" w14:textId="633B47F1">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“Of course,” </w:t>
      </w:r>
      <w:r w:rsidRPr="00D73D87" w:rsidR="00AD4F96">
        <w:rPr>
          <w:rFonts w:ascii="Times New Roman" w:hAnsi="Times New Roman"/>
          <w:sz w:val="24"/>
          <w:szCs w:val="24"/>
          <w:lang w:val="en-GB"/>
        </w:rPr>
        <w:t xml:space="preserve">I said. </w:t>
      </w:r>
      <w:r w:rsidRPr="00D73D87">
        <w:rPr>
          <w:rFonts w:ascii="Times New Roman" w:hAnsi="Times New Roman"/>
          <w:sz w:val="24"/>
          <w:szCs w:val="24"/>
          <w:lang w:val="en-GB"/>
        </w:rPr>
        <w:t>“I’m a professionally trained bar person, fresh from London’s Connaught Hotel. What would you care for?”</w:t>
      </w:r>
    </w:p>
    <w:p w:rsidRPr="00D73D87" w:rsidR="00774262" w:rsidP="00E37332" w:rsidRDefault="00774262" w14:paraId="7B986EB0" w14:textId="1130FD5E">
      <w:pPr>
        <w:pStyle w:val="CSP-ChapterBodyText-FirstParagraph"/>
        <w:spacing w:line="360" w:lineRule="auto"/>
        <w:ind w:firstLine="720"/>
        <w:jc w:val="left"/>
        <w:rPr>
          <w:rFonts w:ascii="Times New Roman" w:hAnsi="Times New Roman"/>
          <w:sz w:val="24"/>
          <w:szCs w:val="24"/>
          <w:lang w:val="en-GB"/>
        </w:rPr>
      </w:pPr>
      <w:r w:rsidRPr="0C8A1D81" w:rsidR="0C8A1D81">
        <w:rPr>
          <w:rFonts w:ascii="Times New Roman" w:hAnsi="Times New Roman"/>
          <w:sz w:val="24"/>
          <w:szCs w:val="24"/>
          <w:lang w:val="en-GB"/>
        </w:rPr>
        <w:t>“Two dirty Martinis</w:t>
      </w:r>
      <w:del w:author="Gary Smailes" w:date="2024-01-15T18:19:21.202Z" w:id="356041623">
        <w:r w:rsidRPr="0C8A1D81" w:rsidDel="0C8A1D81">
          <w:rPr>
            <w:rFonts w:ascii="Times New Roman" w:hAnsi="Times New Roman"/>
            <w:sz w:val="24"/>
            <w:szCs w:val="24"/>
            <w:lang w:val="en-GB"/>
          </w:rPr>
          <w:delText>’</w:delText>
        </w:r>
      </w:del>
      <w:r w:rsidRPr="0C8A1D81" w:rsidR="0C8A1D81">
        <w:rPr>
          <w:rFonts w:ascii="Times New Roman" w:hAnsi="Times New Roman"/>
          <w:sz w:val="24"/>
          <w:szCs w:val="24"/>
          <w:lang w:val="en-GB"/>
        </w:rPr>
        <w:t xml:space="preserve"> please,” said Jean. “It’s been a heavy day.”</w:t>
      </w:r>
    </w:p>
    <w:p w:rsidRPr="00D73D87" w:rsidR="0027155F" w:rsidP="00E37332" w:rsidRDefault="00774262" w14:paraId="1928543C" w14:textId="5290701D">
      <w:pPr>
        <w:pStyle w:val="CSP-ChapterBodyText-FirstParagraph"/>
        <w:spacing w:line="360" w:lineRule="auto"/>
        <w:ind w:firstLine="720"/>
        <w:jc w:val="left"/>
        <w:rPr>
          <w:del w:author="Gary Smailes" w:date="2024-01-15T18:19:40.035Z" w:id="1874146704"/>
          <w:rFonts w:ascii="Times New Roman" w:hAnsi="Times New Roman"/>
          <w:sz w:val="24"/>
          <w:szCs w:val="24"/>
          <w:lang w:val="en-GB"/>
        </w:rPr>
      </w:pPr>
      <w:r w:rsidRPr="0C8A1D81" w:rsidR="0C8A1D81">
        <w:rPr>
          <w:rFonts w:ascii="Times New Roman" w:hAnsi="Times New Roman"/>
          <w:sz w:val="24"/>
          <w:szCs w:val="24"/>
          <w:lang w:val="en-GB"/>
        </w:rPr>
        <w:t>It took a while to track down a cocktail shaker and olives, but eventually, I found them. I then made a complete fool of myself with a pathetic attempt to add drama to the occasion. I threw the gin bottle into the air, the idea being to catch it and then dispense a large measure of spirit into the shaker with flair and style. I dropped the bottle.</w:t>
      </w:r>
      <w:ins w:author="Gary Smailes" w:date="2024-01-15T18:19:40.444Z" w:id="1633459251">
        <w:r w:rsidRPr="0C8A1D81" w:rsidR="0C8A1D81">
          <w:rPr>
            <w:rFonts w:ascii="Times New Roman" w:hAnsi="Times New Roman"/>
            <w:sz w:val="24"/>
            <w:szCs w:val="24"/>
            <w:lang w:val="en-GB"/>
          </w:rPr>
          <w:t xml:space="preserve"> </w:t>
        </w:r>
      </w:ins>
    </w:p>
    <w:p w:rsidRPr="00D73D87" w:rsidR="00774262" w:rsidP="0C8A1D81" w:rsidRDefault="0027155F" w14:paraId="21DB631B" w14:textId="3C1A0981" w14:noSpellErr="1">
      <w:pPr>
        <w:pStyle w:val="CSP-ChapterBodyText-FirstParagraph"/>
        <w:spacing w:line="360" w:lineRule="auto"/>
        <w:ind w:firstLine="0"/>
        <w:jc w:val="left"/>
        <w:rPr>
          <w:rFonts w:ascii="Times New Roman" w:hAnsi="Times New Roman"/>
          <w:sz w:val="24"/>
          <w:szCs w:val="24"/>
          <w:lang w:val="en-GB"/>
        </w:rPr>
        <w:pPrChange w:author="Gary Smailes" w:date="2024-01-15T18:19:39.691Z">
          <w:pPr>
            <w:pStyle w:val="CSP-ChapterBodyText-FirstParagraph"/>
            <w:spacing w:line="360" w:lineRule="auto"/>
            <w:ind w:firstLine="720"/>
            <w:jc w:val="left"/>
          </w:pPr>
        </w:pPrChange>
      </w:pPr>
      <w:r w:rsidRPr="0C8A1D81" w:rsidR="0C8A1D81">
        <w:rPr>
          <w:rFonts w:ascii="Times New Roman" w:hAnsi="Times New Roman"/>
          <w:sz w:val="24"/>
          <w:szCs w:val="24"/>
          <w:lang w:val="en-GB"/>
        </w:rPr>
        <w:t>B</w:t>
      </w:r>
      <w:r w:rsidRPr="0C8A1D81" w:rsidR="0C8A1D81">
        <w:rPr>
          <w:rFonts w:ascii="Times New Roman" w:hAnsi="Times New Roman"/>
          <w:sz w:val="24"/>
          <w:szCs w:val="24"/>
          <w:lang w:val="en-GB"/>
        </w:rPr>
        <w:t>ut kicked it back up before it smashed to pieces on the terracotta tiles</w:t>
      </w:r>
      <w:r w:rsidRPr="0C8A1D81" w:rsidR="0C8A1D81">
        <w:rPr>
          <w:rFonts w:ascii="Times New Roman" w:hAnsi="Times New Roman"/>
          <w:sz w:val="24"/>
          <w:szCs w:val="24"/>
          <w:lang w:val="en-GB"/>
        </w:rPr>
        <w:t>,</w:t>
      </w:r>
      <w:r w:rsidRPr="0C8A1D81" w:rsidR="0C8A1D81">
        <w:rPr>
          <w:rFonts w:ascii="Times New Roman" w:hAnsi="Times New Roman"/>
          <w:sz w:val="24"/>
          <w:szCs w:val="24"/>
          <w:lang w:val="en-GB"/>
        </w:rPr>
        <w:t xml:space="preserve"> caught it</w:t>
      </w:r>
      <w:r w:rsidRPr="0C8A1D81" w:rsidR="0C8A1D81">
        <w:rPr>
          <w:rFonts w:ascii="Times New Roman" w:hAnsi="Times New Roman"/>
          <w:sz w:val="24"/>
          <w:szCs w:val="24"/>
          <w:lang w:val="en-GB"/>
        </w:rPr>
        <w:t>,</w:t>
      </w:r>
      <w:r w:rsidRPr="0C8A1D81" w:rsidR="0C8A1D81">
        <w:rPr>
          <w:rFonts w:ascii="Times New Roman" w:hAnsi="Times New Roman"/>
          <w:sz w:val="24"/>
          <w:szCs w:val="24"/>
          <w:lang w:val="en-GB"/>
        </w:rPr>
        <w:t xml:space="preserve"> and poured as originally intended. </w:t>
      </w:r>
      <w:r w:rsidRPr="0C8A1D81" w:rsidR="0C8A1D81">
        <w:rPr>
          <w:rFonts w:ascii="Times New Roman" w:hAnsi="Times New Roman"/>
          <w:sz w:val="24"/>
          <w:szCs w:val="24"/>
          <w:lang w:val="en-GB"/>
        </w:rPr>
        <w:t>Mark</w:t>
      </w:r>
      <w:r w:rsidRPr="0C8A1D81" w:rsidR="0C8A1D81">
        <w:rPr>
          <w:rFonts w:ascii="Times New Roman" w:hAnsi="Times New Roman"/>
          <w:sz w:val="24"/>
          <w:szCs w:val="24"/>
          <w:lang w:val="en-GB"/>
        </w:rPr>
        <w:t xml:space="preserve"> watch</w:t>
      </w:r>
      <w:r w:rsidRPr="0C8A1D81" w:rsidR="0C8A1D81">
        <w:rPr>
          <w:rFonts w:ascii="Times New Roman" w:hAnsi="Times New Roman"/>
          <w:sz w:val="24"/>
          <w:szCs w:val="24"/>
          <w:lang w:val="en-GB"/>
        </w:rPr>
        <w:t>ed</w:t>
      </w:r>
      <w:r w:rsidRPr="0C8A1D81" w:rsidR="0C8A1D81">
        <w:rPr>
          <w:rFonts w:ascii="Times New Roman" w:hAnsi="Times New Roman"/>
          <w:sz w:val="24"/>
          <w:szCs w:val="24"/>
          <w:lang w:val="en-GB"/>
        </w:rPr>
        <w:t xml:space="preserve"> </w:t>
      </w:r>
      <w:r w:rsidRPr="0C8A1D81" w:rsidR="0C8A1D81">
        <w:rPr>
          <w:rFonts w:ascii="Times New Roman" w:hAnsi="Times New Roman"/>
          <w:sz w:val="24"/>
          <w:szCs w:val="24"/>
          <w:lang w:val="en-GB"/>
        </w:rPr>
        <w:t>my</w:t>
      </w:r>
      <w:r w:rsidRPr="0C8A1D81" w:rsidR="0C8A1D81">
        <w:rPr>
          <w:rFonts w:ascii="Times New Roman" w:hAnsi="Times New Roman"/>
          <w:sz w:val="24"/>
          <w:szCs w:val="24"/>
          <w:lang w:val="en-GB"/>
        </w:rPr>
        <w:t xml:space="preserve"> every move, and </w:t>
      </w:r>
      <w:r w:rsidRPr="0C8A1D81" w:rsidR="0C8A1D81">
        <w:rPr>
          <w:rFonts w:ascii="Times New Roman" w:hAnsi="Times New Roman"/>
          <w:sz w:val="24"/>
          <w:szCs w:val="24"/>
          <w:lang w:val="en-GB"/>
        </w:rPr>
        <w:t xml:space="preserve">I could sense his glee </w:t>
      </w:r>
      <w:r w:rsidRPr="0C8A1D81" w:rsidR="0C8A1D81">
        <w:rPr>
          <w:rFonts w:ascii="Times New Roman" w:hAnsi="Times New Roman"/>
          <w:sz w:val="24"/>
          <w:szCs w:val="24"/>
          <w:lang w:val="en-GB"/>
        </w:rPr>
        <w:t xml:space="preserve">as the bottle </w:t>
      </w:r>
      <w:r w:rsidRPr="0C8A1D81" w:rsidR="0C8A1D81">
        <w:rPr>
          <w:rFonts w:ascii="Times New Roman" w:hAnsi="Times New Roman"/>
          <w:sz w:val="24"/>
          <w:szCs w:val="24"/>
          <w:lang w:val="en-GB"/>
        </w:rPr>
        <w:t>hurtled</w:t>
      </w:r>
      <w:r w:rsidRPr="0C8A1D81" w:rsidR="0C8A1D81">
        <w:rPr>
          <w:rFonts w:ascii="Times New Roman" w:hAnsi="Times New Roman"/>
          <w:sz w:val="24"/>
          <w:szCs w:val="24"/>
          <w:lang w:val="en-GB"/>
        </w:rPr>
        <w:t xml:space="preserve"> to the floor</w:t>
      </w:r>
      <w:r w:rsidRPr="0C8A1D81" w:rsidR="0C8A1D81">
        <w:rPr>
          <w:rFonts w:ascii="Times New Roman" w:hAnsi="Times New Roman"/>
          <w:sz w:val="24"/>
          <w:szCs w:val="24"/>
          <w:lang w:val="en-GB"/>
        </w:rPr>
        <w:t>.</w:t>
      </w:r>
      <w:r w:rsidRPr="0C8A1D81" w:rsidR="0C8A1D81">
        <w:rPr>
          <w:rFonts w:ascii="Times New Roman" w:hAnsi="Times New Roman"/>
          <w:sz w:val="24"/>
          <w:szCs w:val="24"/>
          <w:lang w:val="en-GB"/>
        </w:rPr>
        <w:t xml:space="preserve"> </w:t>
      </w:r>
      <w:r w:rsidRPr="0C8A1D81" w:rsidR="0C8A1D81">
        <w:rPr>
          <w:rFonts w:ascii="Times New Roman" w:hAnsi="Times New Roman"/>
          <w:sz w:val="24"/>
          <w:szCs w:val="24"/>
          <w:lang w:val="en-GB"/>
        </w:rPr>
        <w:t>W</w:t>
      </w:r>
      <w:r w:rsidRPr="0C8A1D81" w:rsidR="0C8A1D81">
        <w:rPr>
          <w:rFonts w:ascii="Times New Roman" w:hAnsi="Times New Roman"/>
          <w:sz w:val="24"/>
          <w:szCs w:val="24"/>
          <w:lang w:val="en-GB"/>
        </w:rPr>
        <w:t xml:space="preserve">hen </w:t>
      </w:r>
      <w:r w:rsidRPr="0C8A1D81" w:rsidR="0C8A1D81">
        <w:rPr>
          <w:rFonts w:ascii="Times New Roman" w:hAnsi="Times New Roman"/>
          <w:sz w:val="24"/>
          <w:szCs w:val="24"/>
          <w:lang w:val="en-GB"/>
        </w:rPr>
        <w:t>my</w:t>
      </w:r>
      <w:r w:rsidRPr="0C8A1D81" w:rsidR="0C8A1D81">
        <w:rPr>
          <w:rFonts w:ascii="Times New Roman" w:hAnsi="Times New Roman"/>
          <w:sz w:val="24"/>
          <w:szCs w:val="24"/>
          <w:lang w:val="en-GB"/>
        </w:rPr>
        <w:t xml:space="preserve"> </w:t>
      </w:r>
      <w:r w:rsidRPr="0C8A1D81" w:rsidR="0C8A1D81">
        <w:rPr>
          <w:rFonts w:ascii="Times New Roman" w:hAnsi="Times New Roman"/>
          <w:sz w:val="24"/>
          <w:szCs w:val="24"/>
          <w:lang w:val="en-GB"/>
        </w:rPr>
        <w:t>lucky</w:t>
      </w:r>
      <w:r w:rsidRPr="0C8A1D81" w:rsidR="0C8A1D81">
        <w:rPr>
          <w:rFonts w:ascii="Times New Roman" w:hAnsi="Times New Roman"/>
          <w:sz w:val="24"/>
          <w:szCs w:val="24"/>
          <w:lang w:val="en-GB"/>
        </w:rPr>
        <w:t xml:space="preserve"> footwork rescued the situation, he scowled, stomped off into the kitchen, and could be heard </w:t>
      </w:r>
      <w:r w:rsidRPr="0C8A1D81" w:rsidR="0C8A1D81">
        <w:rPr>
          <w:rFonts w:ascii="Times New Roman" w:hAnsi="Times New Roman"/>
          <w:sz w:val="24"/>
          <w:szCs w:val="24"/>
          <w:lang w:val="en-GB"/>
        </w:rPr>
        <w:t>yelling</w:t>
      </w:r>
      <w:r w:rsidRPr="0C8A1D81" w:rsidR="0C8A1D81">
        <w:rPr>
          <w:rFonts w:ascii="Times New Roman" w:hAnsi="Times New Roman"/>
          <w:sz w:val="24"/>
          <w:szCs w:val="24"/>
          <w:lang w:val="en-GB"/>
        </w:rPr>
        <w:t xml:space="preserve"> at </w:t>
      </w:r>
      <w:r w:rsidRPr="0C8A1D81" w:rsidR="0C8A1D81">
        <w:rPr>
          <w:rFonts w:ascii="Times New Roman" w:hAnsi="Times New Roman"/>
          <w:sz w:val="24"/>
          <w:szCs w:val="24"/>
          <w:lang w:val="en-GB"/>
        </w:rPr>
        <w:t>the chef</w:t>
      </w:r>
      <w:r w:rsidRPr="0C8A1D81" w:rsidR="0C8A1D81">
        <w:rPr>
          <w:rFonts w:ascii="Times New Roman" w:hAnsi="Times New Roman"/>
          <w:sz w:val="24"/>
          <w:szCs w:val="24"/>
          <w:lang w:val="en-GB"/>
        </w:rPr>
        <w:t xml:space="preserve">. </w:t>
      </w:r>
      <w:r w:rsidRPr="0C8A1D81" w:rsidR="0C8A1D81">
        <w:rPr>
          <w:rFonts w:ascii="Times New Roman" w:hAnsi="Times New Roman"/>
          <w:sz w:val="24"/>
          <w:szCs w:val="24"/>
          <w:lang w:val="en-GB"/>
        </w:rPr>
        <w:t>I</w:t>
      </w:r>
      <w:r w:rsidRPr="0C8A1D81" w:rsidR="0C8A1D81">
        <w:rPr>
          <w:rFonts w:ascii="Times New Roman" w:hAnsi="Times New Roman"/>
          <w:sz w:val="24"/>
          <w:szCs w:val="24"/>
          <w:lang w:val="en-GB"/>
        </w:rPr>
        <w:t xml:space="preserve"> continued mixing </w:t>
      </w:r>
      <w:r w:rsidRPr="0C8A1D81" w:rsidR="0C8A1D81">
        <w:rPr>
          <w:rFonts w:ascii="Times New Roman" w:hAnsi="Times New Roman"/>
          <w:sz w:val="24"/>
          <w:szCs w:val="24"/>
          <w:lang w:val="en-GB"/>
        </w:rPr>
        <w:t>the</w:t>
      </w:r>
      <w:r w:rsidRPr="0C8A1D81" w:rsidR="0C8A1D81">
        <w:rPr>
          <w:rFonts w:ascii="Times New Roman" w:hAnsi="Times New Roman"/>
          <w:sz w:val="24"/>
          <w:szCs w:val="24"/>
          <w:lang w:val="en-GB"/>
        </w:rPr>
        <w:t xml:space="preserve"> cocktail, poured the drinks, </w:t>
      </w:r>
      <w:r w:rsidRPr="0C8A1D81" w:rsidR="0C8A1D81">
        <w:rPr>
          <w:rFonts w:ascii="Times New Roman" w:hAnsi="Times New Roman"/>
          <w:sz w:val="24"/>
          <w:szCs w:val="24"/>
          <w:lang w:val="en-GB"/>
        </w:rPr>
        <w:t>added a</w:t>
      </w:r>
      <w:r w:rsidRPr="0C8A1D81" w:rsidR="0C8A1D81">
        <w:rPr>
          <w:rFonts w:ascii="Times New Roman" w:hAnsi="Times New Roman"/>
          <w:sz w:val="24"/>
          <w:szCs w:val="24"/>
          <w:lang w:val="en-GB"/>
        </w:rPr>
        <w:t>n olive on a stick to each</w:t>
      </w:r>
      <w:r w:rsidRPr="0C8A1D81" w:rsidR="0C8A1D81">
        <w:rPr>
          <w:rFonts w:ascii="Times New Roman" w:hAnsi="Times New Roman"/>
          <w:sz w:val="24"/>
          <w:szCs w:val="24"/>
          <w:lang w:val="en-GB"/>
        </w:rPr>
        <w:t>,</w:t>
      </w:r>
      <w:r w:rsidRPr="0C8A1D81" w:rsidR="0C8A1D81">
        <w:rPr>
          <w:rFonts w:ascii="Times New Roman" w:hAnsi="Times New Roman"/>
          <w:sz w:val="24"/>
          <w:szCs w:val="24"/>
          <w:lang w:val="en-GB"/>
        </w:rPr>
        <w:t xml:space="preserve"> </w:t>
      </w:r>
      <w:r w:rsidRPr="0C8A1D81" w:rsidR="0C8A1D81">
        <w:rPr>
          <w:rFonts w:ascii="Times New Roman" w:hAnsi="Times New Roman"/>
          <w:sz w:val="24"/>
          <w:szCs w:val="24"/>
          <w:lang w:val="en-GB"/>
        </w:rPr>
        <w:t>and passed them over.</w:t>
      </w:r>
    </w:p>
    <w:p w:rsidRPr="00D73D87" w:rsidR="00774262" w:rsidP="00E37332" w:rsidRDefault="00774262" w14:paraId="7875BE60" w14:textId="00C31940">
      <w:pPr>
        <w:pStyle w:val="CSP-ChapterBodyText-FirstParagraph"/>
        <w:spacing w:line="360" w:lineRule="auto"/>
        <w:ind w:firstLine="720"/>
        <w:jc w:val="left"/>
        <w:rPr>
          <w:rFonts w:ascii="Times New Roman" w:hAnsi="Times New Roman"/>
          <w:sz w:val="24"/>
          <w:szCs w:val="24"/>
          <w:lang w:val="en-GB"/>
        </w:rPr>
      </w:pPr>
      <w:r w:rsidRPr="0C8A1D81" w:rsidR="0C8A1D81">
        <w:rPr>
          <w:rFonts w:ascii="Times New Roman" w:hAnsi="Times New Roman"/>
          <w:sz w:val="24"/>
          <w:szCs w:val="24"/>
          <w:lang w:val="en-GB"/>
        </w:rPr>
        <w:t xml:space="preserve">The Bishtons took a sip and nodded their appreciation. They chatted for a while about the </w:t>
      </w:r>
      <w:ins w:author="Gary Smailes" w:date="2024-01-15T18:20:04.159Z" w:id="590201246">
        <w:r w:rsidRPr="0C8A1D81" w:rsidR="0C8A1D81">
          <w:rPr>
            <w:rFonts w:ascii="Times New Roman" w:hAnsi="Times New Roman"/>
            <w:sz w:val="24"/>
            <w:szCs w:val="24"/>
            <w:lang w:val="en-GB"/>
          </w:rPr>
          <w:t>r</w:t>
        </w:r>
      </w:ins>
      <w:del w:author="Gary Smailes" w:date="2024-01-15T18:20:03.744Z" w:id="307158462">
        <w:r w:rsidRPr="0C8A1D81" w:rsidDel="0C8A1D81">
          <w:rPr>
            <w:rFonts w:ascii="Times New Roman" w:hAnsi="Times New Roman"/>
            <w:sz w:val="24"/>
            <w:szCs w:val="24"/>
            <w:lang w:val="en-GB"/>
          </w:rPr>
          <w:delText>R</w:delText>
        </w:r>
      </w:del>
      <w:r w:rsidRPr="0C8A1D81" w:rsidR="0C8A1D81">
        <w:rPr>
          <w:rFonts w:ascii="Times New Roman" w:hAnsi="Times New Roman"/>
          <w:sz w:val="24"/>
          <w:szCs w:val="24"/>
          <w:lang w:val="en-GB"/>
        </w:rPr>
        <w:t xml:space="preserve">eal </w:t>
      </w:r>
      <w:ins w:author="Gary Smailes" w:date="2024-01-15T18:20:08.049Z" w:id="1168421588">
        <w:r w:rsidRPr="0C8A1D81" w:rsidR="0C8A1D81">
          <w:rPr>
            <w:rFonts w:ascii="Times New Roman" w:hAnsi="Times New Roman"/>
            <w:sz w:val="24"/>
            <w:szCs w:val="24"/>
            <w:lang w:val="en-GB"/>
          </w:rPr>
          <w:t>e</w:t>
        </w:r>
      </w:ins>
      <w:del w:author="Gary Smailes" w:date="2024-01-15T18:20:07.213Z" w:id="1054855764">
        <w:r w:rsidRPr="0C8A1D81" w:rsidDel="0C8A1D81">
          <w:rPr>
            <w:rFonts w:ascii="Times New Roman" w:hAnsi="Times New Roman"/>
            <w:sz w:val="24"/>
            <w:szCs w:val="24"/>
            <w:lang w:val="en-GB"/>
          </w:rPr>
          <w:delText>E</w:delText>
        </w:r>
      </w:del>
      <w:r w:rsidRPr="0C8A1D81" w:rsidR="0C8A1D81">
        <w:rPr>
          <w:rFonts w:ascii="Times New Roman" w:hAnsi="Times New Roman"/>
          <w:sz w:val="24"/>
          <w:szCs w:val="24"/>
          <w:lang w:val="en-GB"/>
        </w:rPr>
        <w:t xml:space="preserve">state business in </w:t>
      </w:r>
      <w:r w:rsidRPr="0C8A1D81" w:rsidR="0C8A1D81">
        <w:rPr>
          <w:rFonts w:ascii="Times New Roman" w:hAnsi="Times New Roman"/>
          <w:sz w:val="24"/>
          <w:szCs w:val="24"/>
          <w:lang w:val="en-GB"/>
        </w:rPr>
        <w:t>Nerja</w:t>
      </w:r>
      <w:r w:rsidRPr="0C8A1D81" w:rsidR="0C8A1D81">
        <w:rPr>
          <w:rFonts w:ascii="Times New Roman" w:hAnsi="Times New Roman"/>
          <w:sz w:val="24"/>
          <w:szCs w:val="24"/>
          <w:lang w:val="en-GB"/>
        </w:rPr>
        <w:t xml:space="preserve">, and </w:t>
      </w:r>
      <w:del w:author="Gary Smailes" w:date="2024-01-15T18:20:11.579Z" w:id="1966792321">
        <w:r w:rsidRPr="0C8A1D81" w:rsidDel="0C8A1D81">
          <w:rPr>
            <w:rFonts w:ascii="Times New Roman" w:hAnsi="Times New Roman"/>
            <w:sz w:val="24"/>
            <w:szCs w:val="24"/>
            <w:lang w:val="en-GB"/>
          </w:rPr>
          <w:delText xml:space="preserve">then </w:delText>
        </w:r>
      </w:del>
      <w:r w:rsidRPr="0C8A1D81" w:rsidR="0C8A1D81">
        <w:rPr>
          <w:rFonts w:ascii="Times New Roman" w:hAnsi="Times New Roman"/>
          <w:sz w:val="24"/>
          <w:szCs w:val="24"/>
          <w:lang w:val="en-GB"/>
        </w:rPr>
        <w:t xml:space="preserve">Jean excused herself. She </w:t>
      </w:r>
      <w:r w:rsidRPr="0C8A1D81" w:rsidR="0C8A1D81">
        <w:rPr>
          <w:rFonts w:ascii="Times New Roman" w:hAnsi="Times New Roman"/>
          <w:sz w:val="24"/>
          <w:szCs w:val="24"/>
          <w:lang w:val="en-GB"/>
        </w:rPr>
        <w:t>attempted</w:t>
      </w:r>
      <w:r w:rsidRPr="0C8A1D81" w:rsidR="0C8A1D81">
        <w:rPr>
          <w:rFonts w:ascii="Times New Roman" w:hAnsi="Times New Roman"/>
          <w:sz w:val="24"/>
          <w:szCs w:val="24"/>
          <w:lang w:val="en-GB"/>
        </w:rPr>
        <w:t xml:space="preserve"> to climb off the stool, but it was firmly stuck to her skirt.</w:t>
      </w:r>
    </w:p>
    <w:p w:rsidRPr="00D73D87" w:rsidR="00774262" w:rsidP="00E37332" w:rsidRDefault="00774262" w14:paraId="58155239" w14:textId="248B1CFF">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“Is this your new system </w:t>
      </w:r>
      <w:r w:rsidRPr="00D73D87" w:rsidR="0042742C">
        <w:rPr>
          <w:rFonts w:ascii="Times New Roman" w:hAnsi="Times New Roman"/>
          <w:sz w:val="24"/>
          <w:szCs w:val="24"/>
          <w:lang w:val="en-GB"/>
        </w:rPr>
        <w:t>to</w:t>
      </w:r>
      <w:r w:rsidRPr="00D73D87">
        <w:rPr>
          <w:rFonts w:ascii="Times New Roman" w:hAnsi="Times New Roman"/>
          <w:sz w:val="24"/>
          <w:szCs w:val="24"/>
          <w:lang w:val="en-GB"/>
        </w:rPr>
        <w:t xml:space="preserve"> keep clients drinking?” said Charles.</w:t>
      </w:r>
    </w:p>
    <w:p w:rsidRPr="00D73D87" w:rsidR="00774262" w:rsidP="00E37332" w:rsidRDefault="00774262" w14:paraId="45003D88" w14:textId="57D4E280">
      <w:pPr>
        <w:pStyle w:val="CSP-ChapterBodyText-FirstParagraph"/>
        <w:spacing w:line="360" w:lineRule="auto"/>
        <w:ind w:firstLine="720"/>
        <w:jc w:val="left"/>
        <w:rPr>
          <w:rFonts w:ascii="Times New Roman" w:hAnsi="Times New Roman"/>
          <w:sz w:val="24"/>
          <w:szCs w:val="24"/>
          <w:lang w:val="en-GB"/>
        </w:rPr>
      </w:pPr>
      <w:r w:rsidRPr="0C8A1D81" w:rsidR="0C8A1D81">
        <w:rPr>
          <w:rFonts w:ascii="Times New Roman" w:hAnsi="Times New Roman"/>
          <w:sz w:val="24"/>
          <w:szCs w:val="24"/>
          <w:lang w:val="en-GB"/>
        </w:rPr>
        <w:t>“I am so sorry,” I said</w:t>
      </w:r>
      <w:ins w:author="Gary Smailes" w:date="2024-01-15T18:20:23.092Z" w:id="554737006">
        <w:r w:rsidRPr="0C8A1D81" w:rsidR="0C8A1D81">
          <w:rPr>
            <w:rFonts w:ascii="Times New Roman" w:hAnsi="Times New Roman"/>
            <w:sz w:val="24"/>
            <w:szCs w:val="24"/>
            <w:lang w:val="en-GB"/>
          </w:rPr>
          <w:t>,</w:t>
        </w:r>
      </w:ins>
      <w:r w:rsidRPr="0C8A1D81" w:rsidR="0C8A1D81">
        <w:rPr>
          <w:rFonts w:ascii="Times New Roman" w:hAnsi="Times New Roman"/>
          <w:sz w:val="24"/>
          <w:szCs w:val="24"/>
          <w:lang w:val="en-GB"/>
        </w:rPr>
        <w:t xml:space="preserve"> stifling a laugh. “We were decorating the ceiling earlier. Regretfully, my brother was a tad over-generous with the wallpaper paste. I thought </w:t>
      </w:r>
      <w:r w:rsidRPr="0C8A1D81" w:rsidR="0C8A1D81">
        <w:rPr>
          <w:rFonts w:ascii="Times New Roman" w:hAnsi="Times New Roman"/>
          <w:sz w:val="24"/>
          <w:szCs w:val="24"/>
          <w:lang w:val="en-GB"/>
        </w:rPr>
        <w:t>I’d</w:t>
      </w:r>
      <w:r w:rsidRPr="0C8A1D81" w:rsidR="0C8A1D81">
        <w:rPr>
          <w:rFonts w:ascii="Times New Roman" w:hAnsi="Times New Roman"/>
          <w:sz w:val="24"/>
          <w:szCs w:val="24"/>
          <w:lang w:val="en-GB"/>
        </w:rPr>
        <w:t xml:space="preserve"> cleaned it all but must have missed her stool.”</w:t>
      </w:r>
    </w:p>
    <w:p w:rsidRPr="00D73D87" w:rsidR="00774262" w:rsidP="00E37332" w:rsidRDefault="00774262" w14:paraId="354568AB"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“Pass me a cloth and some hot water,” said Charles. He dabbed his wife’s backside with the damp cloth and gently peeled off the material inch by inch.</w:t>
      </w:r>
    </w:p>
    <w:p w:rsidRPr="00D73D87" w:rsidR="00774262" w:rsidP="00E37332" w:rsidRDefault="00774262" w14:paraId="42CD2EEE"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“Charles, darling,” said Jean after several minutes of squirming with discomfort. “Could you speed it up a bit? Only I need to…”</w:t>
      </w:r>
    </w:p>
    <w:p w:rsidRPr="00D73D87" w:rsidR="00774262" w:rsidP="00E37332" w:rsidRDefault="00774262" w14:paraId="548E2CE3"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“Hold on, dear. Nearly there,” said Charles. However, the skirt refused to be separated from its newfound friend as Jean wriggled furiously.</w:t>
      </w:r>
    </w:p>
    <w:p w:rsidRPr="00D73D87" w:rsidR="00774262" w:rsidP="00E37332" w:rsidRDefault="00774262" w14:paraId="6D5CE4CB"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“Wait,” shouted Jean. She turned back, grabbed the remaining material stuck to the stool, and yanked it hard.</w:t>
      </w:r>
    </w:p>
    <w:p w:rsidRPr="00D73D87" w:rsidR="00774262" w:rsidP="00E37332" w:rsidRDefault="00774262" w14:paraId="1FC221E8" w14:textId="17BE0301">
      <w:pPr>
        <w:pStyle w:val="CSP-ChapterBodyText-FirstParagraph"/>
        <w:spacing w:line="360" w:lineRule="auto"/>
        <w:ind w:firstLine="720"/>
        <w:jc w:val="left"/>
        <w:rPr>
          <w:del w:author="Gary Smailes" w:date="2024-01-15T18:20:55.879Z" w:id="832541276"/>
          <w:rFonts w:ascii="Times New Roman" w:hAnsi="Times New Roman"/>
          <w:sz w:val="24"/>
          <w:szCs w:val="24"/>
          <w:lang w:val="en-GB"/>
        </w:rPr>
      </w:pPr>
      <w:r w:rsidRPr="0C8A1D81" w:rsidR="0C8A1D81">
        <w:rPr>
          <w:rFonts w:ascii="Times New Roman" w:hAnsi="Times New Roman"/>
          <w:sz w:val="24"/>
          <w:szCs w:val="24"/>
          <w:lang w:val="en-GB"/>
        </w:rPr>
        <w:t>The skirt remained glued to the stool, but such was her strength; it ripped below her petite derriere, and she was able to grab her bag and sprint to the ladies, her damp pink underwear exposed for all to see.</w:t>
      </w:r>
      <w:ins w:author="Gary Smailes" w:date="2024-01-15T18:20:56.132Z" w:id="2011443502">
        <w:r w:rsidRPr="0C8A1D81" w:rsidR="0C8A1D81">
          <w:rPr>
            <w:rFonts w:ascii="Times New Roman" w:hAnsi="Times New Roman"/>
            <w:sz w:val="24"/>
            <w:szCs w:val="24"/>
            <w:lang w:val="en-GB"/>
          </w:rPr>
          <w:t xml:space="preserve"> </w:t>
        </w:r>
      </w:ins>
    </w:p>
    <w:p w:rsidRPr="00D73D87" w:rsidR="00774262" w:rsidP="0C8A1D81" w:rsidRDefault="00774262" w14:paraId="759B72F5" w14:textId="587DFF86">
      <w:pPr>
        <w:pStyle w:val="CSP-ChapterBodyText-FirstParagraph"/>
        <w:spacing w:line="360" w:lineRule="auto"/>
        <w:ind w:firstLine="0"/>
        <w:jc w:val="left"/>
        <w:rPr>
          <w:del w:author="Gary Smailes" w:date="2024-01-15T18:20:58.562Z" w:id="144711740"/>
          <w:rFonts w:ascii="Times New Roman" w:hAnsi="Times New Roman"/>
          <w:sz w:val="24"/>
          <w:szCs w:val="24"/>
          <w:lang w:val="en-GB"/>
        </w:rPr>
        <w:pPrChange w:author="Gary Smailes" w:date="2024-01-15T18:20:55.717Z">
          <w:pPr>
            <w:pStyle w:val="CSP-ChapterBodyText-FirstParagraph"/>
            <w:spacing w:line="360" w:lineRule="auto"/>
            <w:ind w:firstLine="720"/>
            <w:jc w:val="left"/>
          </w:pPr>
        </w:pPrChange>
      </w:pPr>
      <w:r w:rsidRPr="0C8A1D81" w:rsidR="0C8A1D81">
        <w:rPr>
          <w:rFonts w:ascii="Times New Roman" w:hAnsi="Times New Roman"/>
          <w:sz w:val="24"/>
          <w:szCs w:val="24"/>
          <w:lang w:val="en-GB"/>
        </w:rPr>
        <w:t xml:space="preserve">When </w:t>
      </w:r>
      <w:r w:rsidRPr="0C8A1D81" w:rsidR="0C8A1D81">
        <w:rPr>
          <w:rFonts w:ascii="Times New Roman" w:hAnsi="Times New Roman"/>
          <w:sz w:val="24"/>
          <w:szCs w:val="24"/>
          <w:lang w:val="en-GB"/>
        </w:rPr>
        <w:t>she’d</w:t>
      </w:r>
      <w:r w:rsidRPr="0C8A1D81" w:rsidR="0C8A1D81">
        <w:rPr>
          <w:rFonts w:ascii="Times New Roman" w:hAnsi="Times New Roman"/>
          <w:sz w:val="24"/>
          <w:szCs w:val="24"/>
          <w:lang w:val="en-GB"/>
        </w:rPr>
        <w:t xml:space="preserve"> disappeared, the two men howled with laughter.</w:t>
      </w:r>
      <w:ins w:author="Gary Smailes" w:date="2024-01-15T18:20:58.846Z" w:id="701432662">
        <w:r w:rsidRPr="0C8A1D81" w:rsidR="0C8A1D81">
          <w:rPr>
            <w:rFonts w:ascii="Times New Roman" w:hAnsi="Times New Roman"/>
            <w:sz w:val="24"/>
            <w:szCs w:val="24"/>
            <w:lang w:val="en-GB"/>
          </w:rPr>
          <w:t xml:space="preserve"> </w:t>
        </w:r>
      </w:ins>
    </w:p>
    <w:p w:rsidRPr="00D73D87" w:rsidR="00774262" w:rsidP="0C8A1D81" w:rsidRDefault="00774262" w14:paraId="67960B40" w14:textId="45D68084" w14:noSpellErr="1">
      <w:pPr>
        <w:pStyle w:val="CSP-ChapterBodyText-FirstParagraph"/>
        <w:spacing w:line="360" w:lineRule="auto"/>
        <w:ind w:firstLine="0"/>
        <w:jc w:val="left"/>
        <w:rPr>
          <w:rFonts w:ascii="Times New Roman" w:hAnsi="Times New Roman"/>
          <w:sz w:val="24"/>
          <w:szCs w:val="24"/>
          <w:lang w:val="en-GB"/>
        </w:rPr>
        <w:pPrChange w:author="Gary Smailes" w:date="2024-01-15T18:20:58.423Z">
          <w:pPr>
            <w:pStyle w:val="CSP-ChapterBodyText-FirstParagraph"/>
            <w:spacing w:line="360" w:lineRule="auto"/>
            <w:ind w:firstLine="720"/>
            <w:jc w:val="left"/>
          </w:pPr>
        </w:pPrChange>
      </w:pPr>
      <w:r w:rsidRPr="0C8A1D81" w:rsidR="0C8A1D81">
        <w:rPr>
          <w:rFonts w:ascii="Times New Roman" w:hAnsi="Times New Roman"/>
          <w:sz w:val="24"/>
          <w:szCs w:val="24"/>
          <w:lang w:val="en-GB"/>
        </w:rPr>
        <w:t xml:space="preserve">She returned, </w:t>
      </w:r>
      <w:r w:rsidRPr="0C8A1D81" w:rsidR="0C8A1D81">
        <w:rPr>
          <w:rFonts w:ascii="Times New Roman" w:hAnsi="Times New Roman"/>
          <w:sz w:val="24"/>
          <w:szCs w:val="24"/>
          <w:lang w:val="en-GB"/>
        </w:rPr>
        <w:t xml:space="preserve">suitably </w:t>
      </w:r>
      <w:r w:rsidRPr="0C8A1D81" w:rsidR="0C8A1D81">
        <w:rPr>
          <w:rFonts w:ascii="Times New Roman" w:hAnsi="Times New Roman"/>
          <w:sz w:val="24"/>
          <w:szCs w:val="24"/>
          <w:lang w:val="en-GB"/>
        </w:rPr>
        <w:t xml:space="preserve">relieved, and bashfully twirled to reveal a safety pin had </w:t>
      </w:r>
      <w:r w:rsidRPr="0C8A1D81" w:rsidR="0C8A1D81">
        <w:rPr>
          <w:rFonts w:ascii="Times New Roman" w:hAnsi="Times New Roman"/>
          <w:sz w:val="24"/>
          <w:szCs w:val="24"/>
          <w:lang w:val="en-GB"/>
        </w:rPr>
        <w:t>provided</w:t>
      </w:r>
      <w:r w:rsidRPr="0C8A1D81" w:rsidR="0C8A1D81">
        <w:rPr>
          <w:rFonts w:ascii="Times New Roman" w:hAnsi="Times New Roman"/>
          <w:sz w:val="24"/>
          <w:szCs w:val="24"/>
          <w:lang w:val="en-GB"/>
        </w:rPr>
        <w:t xml:space="preserve"> an acceptable level of decorum.</w:t>
      </w:r>
    </w:p>
    <w:p w:rsidRPr="00D73D87" w:rsidR="00774262" w:rsidP="00E37332" w:rsidRDefault="00774262" w14:paraId="023A85F9"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Charles, meanwhile, had separated the rest of her skirt from the stool and presented it to her with much aplomb.</w:t>
      </w:r>
    </w:p>
    <w:p w:rsidRPr="00D73D87" w:rsidR="00774262" w:rsidP="00E37332" w:rsidRDefault="00774262" w14:paraId="1A324E44"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She gracefully accepted and stuffed it in her handbag after a little curtsey.</w:t>
      </w:r>
    </w:p>
    <w:p w:rsidRPr="00D73D87" w:rsidR="00774262" w:rsidP="00E37332" w:rsidRDefault="00774262" w14:paraId="16F15203" w14:textId="46F33743">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“How gracious,” said another new voice as a man of medium build and height joined them. He was in his fifties </w:t>
      </w:r>
      <w:r w:rsidRPr="00D73D87" w:rsidR="00006C77">
        <w:rPr>
          <w:rFonts w:ascii="Times New Roman" w:hAnsi="Times New Roman"/>
          <w:sz w:val="24"/>
          <w:szCs w:val="24"/>
          <w:lang w:val="en-GB"/>
        </w:rPr>
        <w:t xml:space="preserve">and </w:t>
      </w:r>
      <w:r w:rsidRPr="00D73D87">
        <w:rPr>
          <w:rFonts w:ascii="Times New Roman" w:hAnsi="Times New Roman"/>
          <w:sz w:val="24"/>
          <w:szCs w:val="24"/>
          <w:lang w:val="en-GB"/>
        </w:rPr>
        <w:t xml:space="preserve">speaking with a northern English accent. “I have no objections to unusual fashion </w:t>
      </w:r>
      <w:r w:rsidRPr="00D73D87" w:rsidR="008C3116">
        <w:rPr>
          <w:rFonts w:ascii="Times New Roman" w:hAnsi="Times New Roman"/>
          <w:sz w:val="24"/>
          <w:szCs w:val="24"/>
          <w:lang w:val="en-GB"/>
        </w:rPr>
        <w:t>statements,</w:t>
      </w:r>
      <w:r w:rsidRPr="00D73D87">
        <w:rPr>
          <w:rFonts w:ascii="Times New Roman" w:hAnsi="Times New Roman"/>
          <w:sz w:val="24"/>
          <w:szCs w:val="24"/>
          <w:lang w:val="en-GB"/>
        </w:rPr>
        <w:t xml:space="preserve"> but may I inquire why half your skirt is missing</w:t>
      </w:r>
      <w:r w:rsidRPr="00D73D87" w:rsidR="00006C77">
        <w:rPr>
          <w:rFonts w:ascii="Times New Roman" w:hAnsi="Times New Roman"/>
          <w:sz w:val="24"/>
          <w:szCs w:val="24"/>
          <w:lang w:val="en-GB"/>
        </w:rPr>
        <w:t>,</w:t>
      </w:r>
      <w:r w:rsidRPr="00D73D87">
        <w:rPr>
          <w:rFonts w:ascii="Times New Roman" w:hAnsi="Times New Roman"/>
          <w:sz w:val="24"/>
          <w:szCs w:val="24"/>
          <w:lang w:val="en-GB"/>
        </w:rPr>
        <w:t xml:space="preserve"> or is that the latest style?”</w:t>
      </w:r>
    </w:p>
    <w:p w:rsidRPr="00D73D87" w:rsidR="00774262" w:rsidP="00E37332" w:rsidRDefault="005303E9" w14:paraId="42E3F643" w14:textId="2A5FDCF0">
      <w:pPr>
        <w:pStyle w:val="CSP-ChapterBodyText-FirstParagraph"/>
        <w:spacing w:line="360" w:lineRule="auto"/>
        <w:ind w:firstLine="720"/>
        <w:jc w:val="left"/>
        <w:rPr>
          <w:rFonts w:ascii="Times New Roman" w:hAnsi="Times New Roman"/>
          <w:sz w:val="24"/>
          <w:szCs w:val="24"/>
          <w:lang w:val="en-GB"/>
        </w:rPr>
      </w:pPr>
      <w:r>
        <w:rPr>
          <w:rFonts w:ascii="Times New Roman" w:hAnsi="Times New Roman"/>
          <w:sz w:val="24"/>
          <w:szCs w:val="24"/>
          <w:lang w:val="en-GB"/>
        </w:rPr>
        <w:t>I</w:t>
      </w:r>
      <w:r w:rsidRPr="00D73D87" w:rsidR="00774262">
        <w:rPr>
          <w:rFonts w:ascii="Times New Roman" w:hAnsi="Times New Roman"/>
          <w:sz w:val="24"/>
          <w:szCs w:val="24"/>
          <w:lang w:val="en-GB"/>
        </w:rPr>
        <w:t xml:space="preserve"> stood waiting eyebrows raised.</w:t>
      </w:r>
    </w:p>
    <w:p w:rsidRPr="00D73D87" w:rsidR="00774262" w:rsidP="00E37332" w:rsidRDefault="00774262" w14:paraId="3E6B3285" w14:textId="3F48AA0C">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00CF55C7">
        <w:rPr>
          <w:rFonts w:ascii="Times New Roman" w:hAnsi="Times New Roman"/>
          <w:sz w:val="24"/>
          <w:szCs w:val="24"/>
          <w:lang w:val="en-GB"/>
        </w:rPr>
        <w:t>Robin</w:t>
      </w:r>
      <w:r w:rsidRPr="00D73D87">
        <w:rPr>
          <w:rFonts w:ascii="Times New Roman" w:hAnsi="Times New Roman"/>
          <w:sz w:val="24"/>
          <w:szCs w:val="24"/>
          <w:lang w:val="en-GB"/>
        </w:rPr>
        <w:t>, this is David Rowcroft,” said Charles.</w:t>
      </w:r>
    </w:p>
    <w:p w:rsidRPr="00D73D87" w:rsidR="00774262" w:rsidP="00E37332" w:rsidRDefault="00774262" w14:paraId="317DEB6A" w14:textId="0B56AF3D">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They shook hands</w:t>
      </w:r>
      <w:r w:rsidRPr="00D73D87" w:rsidR="00CA2DCF">
        <w:rPr>
          <w:rFonts w:ascii="Times New Roman" w:hAnsi="Times New Roman"/>
          <w:sz w:val="24"/>
          <w:szCs w:val="24"/>
          <w:lang w:val="en-GB"/>
        </w:rPr>
        <w:t xml:space="preserve"> the</w:t>
      </w:r>
      <w:r w:rsidRPr="00D73D87" w:rsidR="00AA1D82">
        <w:rPr>
          <w:rFonts w:ascii="Times New Roman" w:hAnsi="Times New Roman"/>
          <w:sz w:val="24"/>
          <w:szCs w:val="24"/>
          <w:lang w:val="en-GB"/>
        </w:rPr>
        <w:t>n</w:t>
      </w:r>
      <w:r w:rsidRPr="00D73D87" w:rsidR="00CA2DCF">
        <w:rPr>
          <w:rFonts w:ascii="Times New Roman" w:hAnsi="Times New Roman"/>
          <w:sz w:val="24"/>
          <w:szCs w:val="24"/>
          <w:lang w:val="en-GB"/>
        </w:rPr>
        <w:t xml:space="preserve"> </w:t>
      </w:r>
      <w:r w:rsidR="005303E9">
        <w:rPr>
          <w:rFonts w:ascii="Times New Roman" w:hAnsi="Times New Roman"/>
          <w:sz w:val="24"/>
          <w:szCs w:val="24"/>
          <w:lang w:val="en-GB"/>
        </w:rPr>
        <w:t>I</w:t>
      </w:r>
      <w:r w:rsidRPr="00D73D87" w:rsidR="00CA2DCF">
        <w:rPr>
          <w:rFonts w:ascii="Times New Roman" w:hAnsi="Times New Roman"/>
          <w:sz w:val="24"/>
          <w:szCs w:val="24"/>
          <w:lang w:val="en-GB"/>
        </w:rPr>
        <w:t xml:space="preserve"> put on another album</w:t>
      </w:r>
      <w:r w:rsidRPr="00D73D87" w:rsidR="00AA1D82">
        <w:rPr>
          <w:rFonts w:ascii="Times New Roman" w:hAnsi="Times New Roman"/>
          <w:sz w:val="24"/>
          <w:szCs w:val="24"/>
          <w:lang w:val="en-GB"/>
        </w:rPr>
        <w:t xml:space="preserve">. </w:t>
      </w:r>
      <w:r w:rsidRPr="00D73D87" w:rsidR="0012403D">
        <w:rPr>
          <w:rFonts w:ascii="Times New Roman" w:hAnsi="Times New Roman"/>
          <w:sz w:val="24"/>
          <w:szCs w:val="24"/>
          <w:lang w:val="en-GB"/>
        </w:rPr>
        <w:t>The Carpenters singles.</w:t>
      </w:r>
    </w:p>
    <w:p w:rsidRPr="00D73D87" w:rsidR="00774262" w:rsidP="00E37332" w:rsidRDefault="00774262" w14:paraId="46BD05D8" w14:textId="28153F22">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“Along with astute fashion critiques, David is also known as Mr Ten Percent,” said Jean</w:t>
      </w:r>
      <w:r w:rsidRPr="00D73D87" w:rsidR="0012403D">
        <w:rPr>
          <w:rFonts w:ascii="Times New Roman" w:hAnsi="Times New Roman"/>
          <w:sz w:val="24"/>
          <w:szCs w:val="24"/>
          <w:lang w:val="en-GB"/>
        </w:rPr>
        <w:t xml:space="preserve"> humming along</w:t>
      </w:r>
      <w:r w:rsidRPr="00D73D87" w:rsidR="000D71FC">
        <w:rPr>
          <w:rFonts w:ascii="Times New Roman" w:hAnsi="Times New Roman"/>
          <w:sz w:val="24"/>
          <w:szCs w:val="24"/>
          <w:lang w:val="en-GB"/>
        </w:rPr>
        <w:t xml:space="preserve"> to</w:t>
      </w:r>
      <w:r w:rsidRPr="00D73D87" w:rsidR="00F86AA0">
        <w:rPr>
          <w:rFonts w:ascii="Times New Roman" w:hAnsi="Times New Roman"/>
          <w:sz w:val="24"/>
          <w:szCs w:val="24"/>
          <w:lang w:val="en-GB"/>
        </w:rPr>
        <w:t>,</w:t>
      </w:r>
      <w:r w:rsidRPr="00D73D87" w:rsidR="000D71FC">
        <w:rPr>
          <w:rFonts w:ascii="Times New Roman" w:hAnsi="Times New Roman"/>
          <w:sz w:val="24"/>
          <w:szCs w:val="24"/>
          <w:lang w:val="en-GB"/>
        </w:rPr>
        <w:t xml:space="preserve"> </w:t>
      </w:r>
      <w:proofErr w:type="gramStart"/>
      <w:r w:rsidRPr="00D73D87" w:rsidR="000D71FC">
        <w:rPr>
          <w:rFonts w:ascii="Times New Roman" w:hAnsi="Times New Roman"/>
          <w:i/>
          <w:iCs w:val="0"/>
          <w:sz w:val="24"/>
          <w:szCs w:val="24"/>
          <w:lang w:val="en-GB"/>
        </w:rPr>
        <w:t>It’s</w:t>
      </w:r>
      <w:proofErr w:type="gramEnd"/>
      <w:r w:rsidRPr="00D73D87" w:rsidR="000D71FC">
        <w:rPr>
          <w:rFonts w:ascii="Times New Roman" w:hAnsi="Times New Roman"/>
          <w:i/>
          <w:iCs w:val="0"/>
          <w:sz w:val="24"/>
          <w:szCs w:val="24"/>
          <w:lang w:val="en-GB"/>
        </w:rPr>
        <w:t xml:space="preserve"> only just begun</w:t>
      </w:r>
      <w:r w:rsidRPr="00D73D87">
        <w:rPr>
          <w:rFonts w:ascii="Times New Roman" w:hAnsi="Times New Roman"/>
          <w:sz w:val="24"/>
          <w:szCs w:val="24"/>
          <w:lang w:val="en-GB"/>
        </w:rPr>
        <w:t xml:space="preserve">. “He is a capable Spanish speaker and is keen to introduce English-speaking newcomers needing help with anything to his pool of friendly and capable Spaniards. Surprisingly, they are efficient and reasonably </w:t>
      </w:r>
      <w:r w:rsidRPr="00D73D87" w:rsidR="001B2568">
        <w:rPr>
          <w:rFonts w:ascii="Times New Roman" w:hAnsi="Times New Roman"/>
          <w:sz w:val="24"/>
          <w:szCs w:val="24"/>
          <w:lang w:val="en-GB"/>
        </w:rPr>
        <w:t>priced,</w:t>
      </w:r>
      <w:r w:rsidRPr="00D73D87">
        <w:rPr>
          <w:rFonts w:ascii="Times New Roman" w:hAnsi="Times New Roman"/>
          <w:sz w:val="24"/>
          <w:szCs w:val="24"/>
          <w:lang w:val="en-GB"/>
        </w:rPr>
        <w:t xml:space="preserve"> so we use </w:t>
      </w:r>
      <w:r w:rsidRPr="00D73D87" w:rsidR="00006C77">
        <w:rPr>
          <w:rFonts w:ascii="Times New Roman" w:hAnsi="Times New Roman"/>
          <w:sz w:val="24"/>
          <w:szCs w:val="24"/>
          <w:lang w:val="en-GB"/>
        </w:rPr>
        <w:t>the</w:t>
      </w:r>
      <w:r w:rsidRPr="00D73D87">
        <w:rPr>
          <w:rFonts w:ascii="Times New Roman" w:hAnsi="Times New Roman"/>
          <w:sz w:val="24"/>
          <w:szCs w:val="24"/>
          <w:lang w:val="en-GB"/>
        </w:rPr>
        <w:t>m regularly. His wife, Kay teaches English to young Spanish children.”</w:t>
      </w:r>
    </w:p>
    <w:p w:rsidRPr="00D73D87" w:rsidR="00774262" w:rsidP="00E37332" w:rsidRDefault="00774262" w14:paraId="5C95FC1E" w14:textId="54779EF6">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“She’ll be </w:t>
      </w:r>
      <w:r w:rsidRPr="00D73D87" w:rsidR="00106956">
        <w:rPr>
          <w:rFonts w:ascii="Times New Roman" w:hAnsi="Times New Roman"/>
          <w:sz w:val="24"/>
          <w:szCs w:val="24"/>
          <w:lang w:val="en-GB"/>
        </w:rPr>
        <w:t>along</w:t>
      </w:r>
      <w:r w:rsidRPr="00D73D87">
        <w:rPr>
          <w:rFonts w:ascii="Times New Roman" w:hAnsi="Times New Roman"/>
          <w:sz w:val="24"/>
          <w:szCs w:val="24"/>
          <w:lang w:val="en-GB"/>
        </w:rPr>
        <w:t xml:space="preserve"> shortly,” said David.</w:t>
      </w:r>
    </w:p>
    <w:p w:rsidRPr="00D73D87" w:rsidR="00774262" w:rsidP="00E37332" w:rsidRDefault="00774262" w14:paraId="00F60423" w14:textId="5223B5DF">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Pr="00D73D87" w:rsidR="000D71FC">
        <w:rPr>
          <w:rFonts w:ascii="Times New Roman" w:hAnsi="Times New Roman"/>
          <w:sz w:val="24"/>
          <w:szCs w:val="24"/>
          <w:lang w:val="en-GB"/>
        </w:rPr>
        <w:t>Don’t let</w:t>
      </w:r>
      <w:r w:rsidRPr="00D73D87">
        <w:rPr>
          <w:rFonts w:ascii="Times New Roman" w:hAnsi="Times New Roman"/>
          <w:sz w:val="24"/>
          <w:szCs w:val="24"/>
          <w:lang w:val="en-GB"/>
        </w:rPr>
        <w:t xml:space="preserve"> the grey complexion, extended belly</w:t>
      </w:r>
      <w:r w:rsidRPr="00D73D87" w:rsidR="00006C77">
        <w:rPr>
          <w:rFonts w:ascii="Times New Roman" w:hAnsi="Times New Roman"/>
          <w:sz w:val="24"/>
          <w:szCs w:val="24"/>
          <w:lang w:val="en-GB"/>
        </w:rPr>
        <w:t>,</w:t>
      </w:r>
      <w:r w:rsidRPr="00D73D87">
        <w:rPr>
          <w:rFonts w:ascii="Times New Roman" w:hAnsi="Times New Roman"/>
          <w:sz w:val="24"/>
          <w:szCs w:val="24"/>
          <w:lang w:val="en-GB"/>
        </w:rPr>
        <w:t xml:space="preserve"> and mild perspiration</w:t>
      </w:r>
      <w:r w:rsidRPr="00D73D87" w:rsidR="000D71FC">
        <w:rPr>
          <w:rFonts w:ascii="Times New Roman" w:hAnsi="Times New Roman"/>
          <w:sz w:val="24"/>
          <w:szCs w:val="24"/>
          <w:lang w:val="en-GB"/>
        </w:rPr>
        <w:t xml:space="preserve"> concern you</w:t>
      </w:r>
      <w:r w:rsidRPr="00D73D87">
        <w:rPr>
          <w:rFonts w:ascii="Times New Roman" w:hAnsi="Times New Roman"/>
          <w:sz w:val="24"/>
          <w:szCs w:val="24"/>
          <w:lang w:val="en-GB"/>
        </w:rPr>
        <w:t xml:space="preserve">,” said Charles. “Like us, he’s an alcoholic but until </w:t>
      </w:r>
      <w:r w:rsidRPr="00D73D87" w:rsidR="001B2568">
        <w:rPr>
          <w:rFonts w:ascii="Times New Roman" w:hAnsi="Times New Roman"/>
          <w:sz w:val="24"/>
          <w:szCs w:val="24"/>
          <w:lang w:val="en-GB"/>
        </w:rPr>
        <w:t xml:space="preserve">around </w:t>
      </w:r>
      <w:r w:rsidRPr="00D73D87">
        <w:rPr>
          <w:rFonts w:ascii="Times New Roman" w:hAnsi="Times New Roman"/>
          <w:sz w:val="24"/>
          <w:szCs w:val="24"/>
          <w:lang w:val="en-GB"/>
        </w:rPr>
        <w:t xml:space="preserve">the fifth drink </w:t>
      </w:r>
      <w:r w:rsidRPr="00D73D87" w:rsidR="0013709B">
        <w:rPr>
          <w:rFonts w:ascii="Times New Roman" w:hAnsi="Times New Roman"/>
          <w:sz w:val="24"/>
          <w:szCs w:val="24"/>
          <w:lang w:val="en-GB"/>
        </w:rPr>
        <w:t>continues to</w:t>
      </w:r>
      <w:r w:rsidRPr="00D73D87">
        <w:rPr>
          <w:rFonts w:ascii="Times New Roman" w:hAnsi="Times New Roman"/>
          <w:sz w:val="24"/>
          <w:szCs w:val="24"/>
          <w:lang w:val="en-GB"/>
        </w:rPr>
        <w:t xml:space="preserve"> </w:t>
      </w:r>
      <w:r w:rsidRPr="00D73D87" w:rsidR="00185352">
        <w:rPr>
          <w:rFonts w:ascii="Times New Roman" w:hAnsi="Times New Roman"/>
          <w:sz w:val="24"/>
          <w:szCs w:val="24"/>
          <w:lang w:val="en-GB"/>
        </w:rPr>
        <w:t>spout</w:t>
      </w:r>
      <w:r w:rsidRPr="00D73D87" w:rsidR="0013709B">
        <w:rPr>
          <w:rFonts w:ascii="Times New Roman" w:hAnsi="Times New Roman"/>
          <w:sz w:val="24"/>
          <w:szCs w:val="24"/>
          <w:lang w:val="en-GB"/>
        </w:rPr>
        <w:t xml:space="preserve"> more or less </w:t>
      </w:r>
      <w:r w:rsidRPr="00D73D87" w:rsidR="00185352">
        <w:rPr>
          <w:rFonts w:ascii="Times New Roman" w:hAnsi="Times New Roman"/>
          <w:sz w:val="24"/>
          <w:szCs w:val="24"/>
          <w:lang w:val="en-GB"/>
        </w:rPr>
        <w:t xml:space="preserve">intelligible </w:t>
      </w:r>
      <w:r w:rsidRPr="00D73D87">
        <w:rPr>
          <w:rFonts w:ascii="Times New Roman" w:hAnsi="Times New Roman"/>
          <w:sz w:val="24"/>
          <w:szCs w:val="24"/>
          <w:lang w:val="en-GB"/>
        </w:rPr>
        <w:t>sense.”</w:t>
      </w:r>
    </w:p>
    <w:p w:rsidRPr="00D73D87" w:rsidR="00774262" w:rsidP="00E37332" w:rsidRDefault="00774262" w14:paraId="79096224" w14:textId="27F8C75F">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Pr="00D73D87" w:rsidR="00155AD8">
        <w:rPr>
          <w:rFonts w:ascii="Times New Roman" w:hAnsi="Times New Roman"/>
          <w:sz w:val="24"/>
          <w:szCs w:val="24"/>
          <w:lang w:val="en-GB"/>
        </w:rPr>
        <w:t>Now you</w:t>
      </w:r>
      <w:r w:rsidRPr="00D73D87" w:rsidR="000B5F52">
        <w:rPr>
          <w:rFonts w:ascii="Times New Roman" w:hAnsi="Times New Roman"/>
          <w:sz w:val="24"/>
          <w:szCs w:val="24"/>
          <w:lang w:val="en-GB"/>
        </w:rPr>
        <w:t>’ve</w:t>
      </w:r>
      <w:r w:rsidRPr="00D73D87" w:rsidR="00155AD8">
        <w:rPr>
          <w:rFonts w:ascii="Times New Roman" w:hAnsi="Times New Roman"/>
          <w:sz w:val="24"/>
          <w:szCs w:val="24"/>
          <w:lang w:val="en-GB"/>
        </w:rPr>
        <w:t xml:space="preserve"> mentioned the elephant in the room</w:t>
      </w:r>
      <w:r w:rsidRPr="00D73D87">
        <w:rPr>
          <w:rFonts w:ascii="Times New Roman" w:hAnsi="Times New Roman"/>
          <w:sz w:val="24"/>
          <w:szCs w:val="24"/>
          <w:lang w:val="en-GB"/>
        </w:rPr>
        <w:t>,” said David chuckling, “I’m not here to discuss my shortcomings</w:t>
      </w:r>
      <w:r w:rsidRPr="00D73D87" w:rsidR="002E483A">
        <w:rPr>
          <w:rFonts w:ascii="Times New Roman" w:hAnsi="Times New Roman"/>
          <w:sz w:val="24"/>
          <w:szCs w:val="24"/>
          <w:lang w:val="en-GB"/>
        </w:rPr>
        <w:t>,</w:t>
      </w:r>
      <w:r w:rsidRPr="00D73D87">
        <w:rPr>
          <w:rFonts w:ascii="Times New Roman" w:hAnsi="Times New Roman"/>
          <w:sz w:val="24"/>
          <w:szCs w:val="24"/>
          <w:lang w:val="en-GB"/>
        </w:rPr>
        <w:t xml:space="preserve"> admire the </w:t>
      </w:r>
      <w:r w:rsidRPr="00D73D87" w:rsidR="00D94983">
        <w:rPr>
          <w:rFonts w:ascii="Times New Roman" w:hAnsi="Times New Roman"/>
          <w:sz w:val="24"/>
          <w:szCs w:val="24"/>
          <w:lang w:val="en-GB"/>
        </w:rPr>
        <w:t xml:space="preserve">grotty </w:t>
      </w:r>
      <w:r w:rsidRPr="00D73D87">
        <w:rPr>
          <w:rFonts w:ascii="Times New Roman" w:hAnsi="Times New Roman"/>
          <w:sz w:val="24"/>
          <w:szCs w:val="24"/>
          <w:lang w:val="en-GB"/>
        </w:rPr>
        <w:t>new Formula One ceiling paper</w:t>
      </w:r>
      <w:r w:rsidRPr="00D73D87" w:rsidR="00006C77">
        <w:rPr>
          <w:rFonts w:ascii="Times New Roman" w:hAnsi="Times New Roman"/>
          <w:sz w:val="24"/>
          <w:szCs w:val="24"/>
          <w:lang w:val="en-GB"/>
        </w:rPr>
        <w:t>,</w:t>
      </w:r>
      <w:r w:rsidRPr="00D73D87" w:rsidR="002E483A">
        <w:rPr>
          <w:rFonts w:ascii="Times New Roman" w:hAnsi="Times New Roman"/>
          <w:sz w:val="24"/>
          <w:szCs w:val="24"/>
          <w:lang w:val="en-GB"/>
        </w:rPr>
        <w:t xml:space="preserve"> or astound you with my repertoire of terrible jokes</w:t>
      </w:r>
      <w:r w:rsidRPr="00D73D87">
        <w:rPr>
          <w:rFonts w:ascii="Times New Roman" w:hAnsi="Times New Roman"/>
          <w:sz w:val="24"/>
          <w:szCs w:val="24"/>
          <w:lang w:val="en-GB"/>
        </w:rPr>
        <w:t xml:space="preserve">. </w:t>
      </w:r>
      <w:r w:rsidRPr="00D73D87" w:rsidR="002E483A">
        <w:rPr>
          <w:rFonts w:ascii="Times New Roman" w:hAnsi="Times New Roman"/>
          <w:sz w:val="24"/>
          <w:szCs w:val="24"/>
          <w:lang w:val="en-GB"/>
        </w:rPr>
        <w:t xml:space="preserve">As Charles so eloquently put it, I am here to drink. </w:t>
      </w:r>
      <w:r w:rsidRPr="00D73D87">
        <w:rPr>
          <w:rFonts w:ascii="Times New Roman" w:hAnsi="Times New Roman"/>
          <w:sz w:val="24"/>
          <w:szCs w:val="24"/>
          <w:lang w:val="en-GB"/>
        </w:rPr>
        <w:t xml:space="preserve">Vodka and Orange is my poison, all day, and all night. This is the only time I’ll mention it. In future </w:t>
      </w:r>
      <w:r w:rsidR="00CF55C7">
        <w:rPr>
          <w:rFonts w:ascii="Times New Roman" w:hAnsi="Times New Roman"/>
          <w:sz w:val="24"/>
          <w:szCs w:val="24"/>
          <w:lang w:val="en-GB"/>
        </w:rPr>
        <w:t>Robin</w:t>
      </w:r>
      <w:r w:rsidR="004E1347">
        <w:rPr>
          <w:rFonts w:ascii="Times New Roman" w:hAnsi="Times New Roman"/>
          <w:sz w:val="24"/>
          <w:szCs w:val="24"/>
          <w:lang w:val="en-GB"/>
        </w:rPr>
        <w:t>,</w:t>
      </w:r>
      <w:r w:rsidRPr="00D73D87">
        <w:rPr>
          <w:rFonts w:ascii="Times New Roman" w:hAnsi="Times New Roman"/>
          <w:sz w:val="24"/>
          <w:szCs w:val="24"/>
          <w:lang w:val="en-GB"/>
        </w:rPr>
        <w:t xml:space="preserve"> whenever you see me just pour but keep the ice to a minimum. It plays hell with my liver. Ah, there you are darling. </w:t>
      </w:r>
      <w:r w:rsidR="00CF55C7">
        <w:rPr>
          <w:rFonts w:ascii="Times New Roman" w:hAnsi="Times New Roman"/>
          <w:sz w:val="24"/>
          <w:szCs w:val="24"/>
          <w:lang w:val="en-GB"/>
        </w:rPr>
        <w:t>Robin</w:t>
      </w:r>
      <w:r w:rsidRPr="00D73D87">
        <w:rPr>
          <w:rFonts w:ascii="Times New Roman" w:hAnsi="Times New Roman"/>
          <w:sz w:val="24"/>
          <w:szCs w:val="24"/>
          <w:lang w:val="en-GB"/>
        </w:rPr>
        <w:t xml:space="preserve">, this is my wife, Kay. </w:t>
      </w:r>
      <w:r w:rsidR="00CF55C7">
        <w:rPr>
          <w:rFonts w:ascii="Times New Roman" w:hAnsi="Times New Roman"/>
          <w:sz w:val="24"/>
          <w:szCs w:val="24"/>
          <w:lang w:val="en-GB"/>
        </w:rPr>
        <w:t>Robin</w:t>
      </w:r>
      <w:r w:rsidRPr="00D73D87">
        <w:rPr>
          <w:rFonts w:ascii="Times New Roman" w:hAnsi="Times New Roman"/>
          <w:sz w:val="24"/>
          <w:szCs w:val="24"/>
          <w:lang w:val="en-GB"/>
        </w:rPr>
        <w:t xml:space="preserve"> is fresh off the boat and is the latest </w:t>
      </w:r>
      <w:r w:rsidRPr="00D73D87">
        <w:rPr>
          <w:rFonts w:ascii="Times New Roman" w:hAnsi="Times New Roman"/>
          <w:sz w:val="24"/>
          <w:szCs w:val="24"/>
          <w:lang w:val="en-GB"/>
        </w:rPr>
        <w:lastRenderedPageBreak/>
        <w:t xml:space="preserve">member of the esteemed </w:t>
      </w:r>
      <w:r w:rsidR="00B77DE0">
        <w:rPr>
          <w:rFonts w:ascii="Times New Roman" w:hAnsi="Times New Roman"/>
          <w:sz w:val="24"/>
          <w:szCs w:val="24"/>
          <w:lang w:val="en-GB"/>
        </w:rPr>
        <w:t>Webster</w:t>
      </w:r>
      <w:r w:rsidRPr="00D73D87">
        <w:rPr>
          <w:rFonts w:ascii="Times New Roman" w:hAnsi="Times New Roman"/>
          <w:sz w:val="24"/>
          <w:szCs w:val="24"/>
          <w:lang w:val="en-GB"/>
        </w:rPr>
        <w:t xml:space="preserve"> clan to join us here in our little patch of paradise. I’m hoping his youth and seventies sound system will brighten our otherwise tedious life in the sun.”</w:t>
      </w:r>
    </w:p>
    <w:p w:rsidRPr="00D73D87" w:rsidR="00774262" w:rsidP="00E37332" w:rsidRDefault="00CF55C7" w14:paraId="7806FE74" w14:textId="61D11EA4">
      <w:pPr>
        <w:pStyle w:val="CSP-ChapterBodyText-FirstParagraph"/>
        <w:spacing w:line="360" w:lineRule="auto"/>
        <w:ind w:firstLine="720"/>
        <w:jc w:val="left"/>
        <w:rPr>
          <w:rFonts w:ascii="Times New Roman" w:hAnsi="Times New Roman"/>
          <w:sz w:val="24"/>
          <w:szCs w:val="24"/>
          <w:lang w:val="en-GB"/>
        </w:rPr>
      </w:pPr>
      <w:r>
        <w:rPr>
          <w:rFonts w:ascii="Times New Roman" w:hAnsi="Times New Roman"/>
          <w:sz w:val="24"/>
          <w:szCs w:val="24"/>
          <w:lang w:val="en-GB"/>
        </w:rPr>
        <w:t>Robin</w:t>
      </w:r>
      <w:r w:rsidRPr="00D73D87" w:rsidR="00774262">
        <w:rPr>
          <w:rFonts w:ascii="Times New Roman" w:hAnsi="Times New Roman"/>
          <w:sz w:val="24"/>
          <w:szCs w:val="24"/>
          <w:lang w:val="en-GB"/>
        </w:rPr>
        <w:t xml:space="preserve"> shook hands with the slender well-spoken lady with an elfin face. She was smartly dressed in an elegant </w:t>
      </w:r>
      <w:r w:rsidRPr="00D73D87" w:rsidR="00796DE9">
        <w:rPr>
          <w:rFonts w:ascii="Times New Roman" w:hAnsi="Times New Roman"/>
          <w:sz w:val="24"/>
          <w:szCs w:val="24"/>
          <w:lang w:val="en-GB"/>
        </w:rPr>
        <w:t>royal blue</w:t>
      </w:r>
      <w:r w:rsidRPr="00D73D87" w:rsidR="00774262">
        <w:rPr>
          <w:rFonts w:ascii="Times New Roman" w:hAnsi="Times New Roman"/>
          <w:sz w:val="24"/>
          <w:szCs w:val="24"/>
          <w:lang w:val="en-GB"/>
        </w:rPr>
        <w:t xml:space="preserve"> sleeveless dress, short blond hair, and sunglasses.</w:t>
      </w:r>
    </w:p>
    <w:p w:rsidRPr="00D73D87" w:rsidR="00774262" w:rsidP="00E37332" w:rsidRDefault="00774262" w14:paraId="3F5CABCA" w14:textId="0F63D8E2">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“We are simple clients,” said David. “We both drink the </w:t>
      </w:r>
      <w:r w:rsidRPr="00D73D87" w:rsidR="000B54D5">
        <w:rPr>
          <w:rFonts w:ascii="Times New Roman" w:hAnsi="Times New Roman"/>
          <w:sz w:val="24"/>
          <w:szCs w:val="24"/>
          <w:lang w:val="en-GB"/>
        </w:rPr>
        <w:t>same</w:t>
      </w:r>
      <w:r w:rsidRPr="00D73D87">
        <w:rPr>
          <w:rFonts w:ascii="Times New Roman" w:hAnsi="Times New Roman"/>
          <w:sz w:val="24"/>
          <w:szCs w:val="24"/>
          <w:lang w:val="en-GB"/>
        </w:rPr>
        <w:t xml:space="preserve"> except Kay prefers lots of ice. Her liver is more robust than mine.”</w:t>
      </w:r>
    </w:p>
    <w:p w:rsidRPr="00D73D87" w:rsidR="00774262" w:rsidP="00E37332" w:rsidRDefault="00774262" w14:paraId="613743C4" w14:textId="3431BDE3">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“I look forward to chatting later,” </w:t>
      </w:r>
      <w:r w:rsidRPr="00D73D87" w:rsidR="00051D9E">
        <w:rPr>
          <w:rFonts w:ascii="Times New Roman" w:hAnsi="Times New Roman"/>
          <w:sz w:val="24"/>
          <w:szCs w:val="24"/>
          <w:lang w:val="en-GB"/>
        </w:rPr>
        <w:t>I said</w:t>
      </w:r>
      <w:r w:rsidRPr="00D73D87">
        <w:rPr>
          <w:rFonts w:ascii="Times New Roman" w:hAnsi="Times New Roman"/>
          <w:sz w:val="24"/>
          <w:szCs w:val="24"/>
          <w:lang w:val="en-GB"/>
        </w:rPr>
        <w:t xml:space="preserve"> as the next customer </w:t>
      </w:r>
      <w:r w:rsidRPr="00D73D87" w:rsidR="00C515E5">
        <w:rPr>
          <w:rFonts w:ascii="Times New Roman" w:hAnsi="Times New Roman"/>
          <w:sz w:val="24"/>
          <w:szCs w:val="24"/>
          <w:lang w:val="en-GB"/>
        </w:rPr>
        <w:t>pressed me for service</w:t>
      </w:r>
      <w:r w:rsidRPr="00D73D87">
        <w:rPr>
          <w:rFonts w:ascii="Times New Roman" w:hAnsi="Times New Roman"/>
          <w:sz w:val="24"/>
          <w:szCs w:val="24"/>
          <w:lang w:val="en-GB"/>
        </w:rPr>
        <w:t>.</w:t>
      </w:r>
    </w:p>
    <w:p w:rsidRPr="00D73D87" w:rsidR="00774262" w:rsidP="00E37332" w:rsidRDefault="00774262" w14:paraId="5D061889" w14:textId="2BC80D9E">
      <w:pPr>
        <w:pStyle w:val="CSP-ChapterBodyText-FirstParagraph"/>
        <w:spacing w:line="360" w:lineRule="auto"/>
        <w:ind w:firstLine="720"/>
        <w:jc w:val="left"/>
        <w:rPr>
          <w:rFonts w:ascii="Times New Roman" w:hAnsi="Times New Roman"/>
          <w:sz w:val="24"/>
          <w:szCs w:val="24"/>
          <w:lang w:val="en-GB"/>
        </w:rPr>
      </w:pPr>
      <w:r w:rsidRPr="0C8A1D81" w:rsidR="0C8A1D81">
        <w:rPr>
          <w:rFonts w:ascii="Times New Roman" w:hAnsi="Times New Roman"/>
          <w:sz w:val="24"/>
          <w:szCs w:val="24"/>
          <w:lang w:val="en-GB"/>
        </w:rPr>
        <w:t>The bar filled</w:t>
      </w:r>
      <w:del w:author="Gary Smailes" w:date="2024-01-15T18:21:51.216Z" w:id="449360116">
        <w:r w:rsidRPr="0C8A1D81" w:rsidDel="0C8A1D81">
          <w:rPr>
            <w:rFonts w:ascii="Times New Roman" w:hAnsi="Times New Roman"/>
            <w:sz w:val="24"/>
            <w:szCs w:val="24"/>
            <w:lang w:val="en-GB"/>
          </w:rPr>
          <w:delText xml:space="preserve"> quickly</w:delText>
        </w:r>
      </w:del>
      <w:r w:rsidRPr="0C8A1D81" w:rsidR="0C8A1D81">
        <w:rPr>
          <w:rFonts w:ascii="Times New Roman" w:hAnsi="Times New Roman"/>
          <w:sz w:val="24"/>
          <w:szCs w:val="24"/>
          <w:lang w:val="en-GB"/>
        </w:rPr>
        <w:t>. Mark circulated menus and took food orders. I was serving three customers at once with pints of San Miguel</w:t>
      </w:r>
      <w:ins w:author="Gary Smailes" w:date="2024-01-15T18:22:03.624Z" w:id="1618376184">
        <w:r w:rsidRPr="0C8A1D81" w:rsidR="0C8A1D81">
          <w:rPr>
            <w:rFonts w:ascii="Times New Roman" w:hAnsi="Times New Roman"/>
            <w:sz w:val="24"/>
            <w:szCs w:val="24"/>
            <w:lang w:val="en-GB"/>
          </w:rPr>
          <w:t>,</w:t>
        </w:r>
      </w:ins>
      <w:r w:rsidRPr="0C8A1D81" w:rsidR="0C8A1D81">
        <w:rPr>
          <w:rFonts w:ascii="Times New Roman" w:hAnsi="Times New Roman"/>
          <w:sz w:val="24"/>
          <w:szCs w:val="24"/>
          <w:lang w:val="en-GB"/>
        </w:rPr>
        <w:t xml:space="preserve"> when Mr. Hancock barged his way to the front of the throng</w:t>
      </w:r>
      <w:ins w:author="Gary Smailes" w:date="2024-01-15T18:22:10.4Z" w:id="136973108">
        <w:r w:rsidRPr="0C8A1D81" w:rsidR="0C8A1D81">
          <w:rPr>
            <w:rFonts w:ascii="Times New Roman" w:hAnsi="Times New Roman"/>
            <w:sz w:val="24"/>
            <w:szCs w:val="24"/>
            <w:lang w:val="en-GB"/>
          </w:rPr>
          <w:t>.</w:t>
        </w:r>
      </w:ins>
      <w:del w:author="Gary Smailes" w:date="2024-01-15T18:22:09.304Z" w:id="1997857542">
        <w:r w:rsidRPr="0C8A1D81" w:rsidDel="0C8A1D81">
          <w:rPr>
            <w:rFonts w:ascii="Times New Roman" w:hAnsi="Times New Roman"/>
            <w:sz w:val="24"/>
            <w:szCs w:val="24"/>
            <w:lang w:val="en-GB"/>
          </w:rPr>
          <w:delText xml:space="preserve"> and shouted,</w:delText>
        </w:r>
      </w:del>
      <w:r w:rsidRPr="0C8A1D81" w:rsidR="0C8A1D81">
        <w:rPr>
          <w:rFonts w:ascii="Times New Roman" w:hAnsi="Times New Roman"/>
          <w:sz w:val="24"/>
          <w:szCs w:val="24"/>
          <w:lang w:val="en-GB"/>
        </w:rPr>
        <w:t xml:space="preserve"> “I still </w:t>
      </w:r>
      <w:r w:rsidRPr="0C8A1D81" w:rsidR="0C8A1D81">
        <w:rPr>
          <w:rFonts w:ascii="Times New Roman" w:hAnsi="Times New Roman"/>
          <w:sz w:val="24"/>
          <w:szCs w:val="24"/>
          <w:lang w:val="en-GB"/>
        </w:rPr>
        <w:t>don’t</w:t>
      </w:r>
      <w:r w:rsidRPr="0C8A1D81" w:rsidR="0C8A1D81">
        <w:rPr>
          <w:rFonts w:ascii="Times New Roman" w:hAnsi="Times New Roman"/>
          <w:sz w:val="24"/>
          <w:szCs w:val="24"/>
          <w:lang w:val="en-GB"/>
        </w:rPr>
        <w:t xml:space="preserve"> have my case. Any news?”</w:t>
      </w:r>
    </w:p>
    <w:p w:rsidRPr="00D73D87" w:rsidR="00774262" w:rsidP="00E37332" w:rsidRDefault="00774262" w14:paraId="4DE829B8" w14:textId="1696829E">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“As you can see, Mr. Hancock,” </w:t>
      </w:r>
      <w:r w:rsidRPr="00D73D87" w:rsidR="003666EC">
        <w:rPr>
          <w:rFonts w:ascii="Times New Roman" w:hAnsi="Times New Roman"/>
          <w:sz w:val="24"/>
          <w:szCs w:val="24"/>
          <w:lang w:val="en-GB"/>
        </w:rPr>
        <w:t xml:space="preserve">I </w:t>
      </w:r>
      <w:r w:rsidRPr="00D73D87">
        <w:rPr>
          <w:rFonts w:ascii="Times New Roman" w:hAnsi="Times New Roman"/>
          <w:sz w:val="24"/>
          <w:szCs w:val="24"/>
          <w:lang w:val="en-GB"/>
        </w:rPr>
        <w:t>shouted as beer froth spilled over the rim of a glass into the drip tray. “We’re a tad busy. Anyway, the offices at the airport are closed so we won’t be able to call them until the morning. Did you give your laundry to my Mum?”</w:t>
      </w:r>
    </w:p>
    <w:p w:rsidRPr="00D73D87" w:rsidR="00774262" w:rsidP="00E37332" w:rsidRDefault="00774262" w14:paraId="5E954B8A" w14:textId="32AFC2C9">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“Yes, but I still don’t have my suitcase. This is most unsatisfactory,” continued Hancock at full volume, not appreciating the </w:t>
      </w:r>
      <w:r w:rsidRPr="00D73D87" w:rsidR="00F95EDE">
        <w:rPr>
          <w:rFonts w:ascii="Times New Roman" w:hAnsi="Times New Roman"/>
          <w:sz w:val="24"/>
          <w:szCs w:val="24"/>
          <w:lang w:val="en-GB"/>
        </w:rPr>
        <w:t xml:space="preserve">last track on the Elton John album had finished and </w:t>
      </w:r>
      <w:r w:rsidRPr="00D73D87" w:rsidR="00FE0434">
        <w:rPr>
          <w:rFonts w:ascii="Times New Roman" w:hAnsi="Times New Roman"/>
          <w:sz w:val="24"/>
          <w:szCs w:val="24"/>
          <w:lang w:val="en-GB"/>
        </w:rPr>
        <w:t xml:space="preserve">the </w:t>
      </w:r>
      <w:r w:rsidRPr="00D73D87">
        <w:rPr>
          <w:rFonts w:ascii="Times New Roman" w:hAnsi="Times New Roman"/>
          <w:sz w:val="24"/>
          <w:szCs w:val="24"/>
          <w:lang w:val="en-GB"/>
        </w:rPr>
        <w:t>whole bar had fallen silent.</w:t>
      </w:r>
    </w:p>
    <w:p w:rsidRPr="00D73D87" w:rsidR="00774262" w:rsidP="00E37332" w:rsidRDefault="00774262" w14:paraId="207FC2DA"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Deadly silent.</w:t>
      </w:r>
    </w:p>
    <w:p w:rsidRPr="00D73D87" w:rsidR="00774262" w:rsidP="00E37332" w:rsidRDefault="00386126" w14:paraId="6062F73D" w14:textId="3AAA7D11">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I</w:t>
      </w:r>
      <w:r w:rsidRPr="00D73D87" w:rsidR="00774262">
        <w:rPr>
          <w:rFonts w:ascii="Times New Roman" w:hAnsi="Times New Roman"/>
          <w:sz w:val="24"/>
          <w:szCs w:val="24"/>
          <w:lang w:val="en-GB"/>
        </w:rPr>
        <w:t xml:space="preserve"> served pints to another guest, noted his room </w:t>
      </w:r>
      <w:r w:rsidRPr="00D73D87" w:rsidR="001179AB">
        <w:rPr>
          <w:rFonts w:ascii="Times New Roman" w:hAnsi="Times New Roman"/>
          <w:sz w:val="24"/>
          <w:szCs w:val="24"/>
          <w:lang w:val="en-GB"/>
        </w:rPr>
        <w:t>number,</w:t>
      </w:r>
      <w:r w:rsidRPr="00D73D87" w:rsidR="00774262">
        <w:rPr>
          <w:rFonts w:ascii="Times New Roman" w:hAnsi="Times New Roman"/>
          <w:sz w:val="24"/>
          <w:szCs w:val="24"/>
          <w:lang w:val="en-GB"/>
        </w:rPr>
        <w:t xml:space="preserve"> and turned back to </w:t>
      </w:r>
      <w:r w:rsidRPr="00D73D87" w:rsidR="00177BB3">
        <w:rPr>
          <w:rFonts w:ascii="Times New Roman" w:hAnsi="Times New Roman"/>
          <w:sz w:val="24"/>
          <w:szCs w:val="24"/>
          <w:lang w:val="en-GB"/>
        </w:rPr>
        <w:t xml:space="preserve">a snorting </w:t>
      </w:r>
      <w:r w:rsidRPr="00D73D87" w:rsidR="00774262">
        <w:rPr>
          <w:rFonts w:ascii="Times New Roman" w:hAnsi="Times New Roman"/>
          <w:sz w:val="24"/>
          <w:szCs w:val="24"/>
          <w:lang w:val="en-GB"/>
        </w:rPr>
        <w:t>Hancock.</w:t>
      </w:r>
    </w:p>
    <w:p w:rsidRPr="00D73D87" w:rsidR="00774262" w:rsidP="00E37332" w:rsidRDefault="00774262" w14:paraId="4FB3DB64" w14:textId="1C4D364F">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To </w:t>
      </w:r>
      <w:r w:rsidRPr="00D73D87" w:rsidR="00386126">
        <w:rPr>
          <w:rFonts w:ascii="Times New Roman" w:hAnsi="Times New Roman"/>
          <w:sz w:val="24"/>
          <w:szCs w:val="24"/>
          <w:lang w:val="en-GB"/>
        </w:rPr>
        <w:t>my</w:t>
      </w:r>
      <w:r w:rsidRPr="00D73D87">
        <w:rPr>
          <w:rFonts w:ascii="Times New Roman" w:hAnsi="Times New Roman"/>
          <w:sz w:val="24"/>
          <w:szCs w:val="24"/>
          <w:lang w:val="en-GB"/>
        </w:rPr>
        <w:t xml:space="preserve"> horror, two tall burly uniformed officers from the Guardia Civil were standing directly behind Hancock, towering over him, and glaring at </w:t>
      </w:r>
      <w:r w:rsidRPr="00D73D87" w:rsidR="00386126">
        <w:rPr>
          <w:rFonts w:ascii="Times New Roman" w:hAnsi="Times New Roman"/>
          <w:sz w:val="24"/>
          <w:szCs w:val="24"/>
          <w:lang w:val="en-GB"/>
        </w:rPr>
        <w:t>me</w:t>
      </w:r>
      <w:r w:rsidRPr="00D73D87">
        <w:rPr>
          <w:rFonts w:ascii="Times New Roman" w:hAnsi="Times New Roman"/>
          <w:sz w:val="24"/>
          <w:szCs w:val="24"/>
          <w:lang w:val="en-GB"/>
        </w:rPr>
        <w:t xml:space="preserve">, ungainly tricorn hats tilted slightly forward casting a sinister shadow over the top half of their faces. To their left was a </w:t>
      </w:r>
      <w:r w:rsidR="004C0D48">
        <w:rPr>
          <w:rFonts w:ascii="Times New Roman" w:hAnsi="Times New Roman"/>
          <w:sz w:val="24"/>
          <w:szCs w:val="24"/>
          <w:lang w:val="en-GB"/>
        </w:rPr>
        <w:t>mean-faced</w:t>
      </w:r>
      <w:r w:rsidRPr="00D73D87">
        <w:rPr>
          <w:rFonts w:ascii="Times New Roman" w:hAnsi="Times New Roman"/>
          <w:sz w:val="24"/>
          <w:szCs w:val="24"/>
          <w:lang w:val="en-GB"/>
        </w:rPr>
        <w:t xml:space="preserve"> man in his mid-fifties with a scarred lip. A faded brown leather patch covered his left eye. He was dressed in blue jeans and a black leather jacket with a prominent bulge under his left arm. All three were intimidating, exactly as Franco intended. Every customer watched them</w:t>
      </w:r>
      <w:r w:rsidRPr="00D73D87" w:rsidR="00106956">
        <w:rPr>
          <w:rFonts w:ascii="Times New Roman" w:hAnsi="Times New Roman"/>
          <w:sz w:val="24"/>
          <w:szCs w:val="24"/>
          <w:lang w:val="en-GB"/>
        </w:rPr>
        <w:t xml:space="preserve"> warily</w:t>
      </w:r>
      <w:r w:rsidRPr="00D73D87">
        <w:rPr>
          <w:rFonts w:ascii="Times New Roman" w:hAnsi="Times New Roman"/>
          <w:sz w:val="24"/>
          <w:szCs w:val="24"/>
          <w:lang w:val="en-GB"/>
        </w:rPr>
        <w:t>, you could hear a pin drop.</w:t>
      </w:r>
    </w:p>
    <w:p w:rsidRPr="00D73D87" w:rsidR="00774262" w:rsidP="00E37332" w:rsidRDefault="00774262" w14:paraId="41F46B50" w14:textId="737E9C61">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“As I was saying, I don’t have my suitcase,” shouted Hancock </w:t>
      </w:r>
      <w:r w:rsidRPr="00D73D87" w:rsidR="00D37AD6">
        <w:rPr>
          <w:rFonts w:ascii="Times New Roman" w:hAnsi="Times New Roman"/>
          <w:sz w:val="24"/>
          <w:szCs w:val="24"/>
          <w:lang w:val="en-GB"/>
        </w:rPr>
        <w:t xml:space="preserve">failing to </w:t>
      </w:r>
      <w:r w:rsidRPr="00D73D87">
        <w:rPr>
          <w:rFonts w:ascii="Times New Roman" w:hAnsi="Times New Roman"/>
          <w:sz w:val="24"/>
          <w:szCs w:val="24"/>
          <w:lang w:val="en-GB"/>
        </w:rPr>
        <w:t>notic</w:t>
      </w:r>
      <w:r w:rsidRPr="00D73D87" w:rsidR="00D37AD6">
        <w:rPr>
          <w:rFonts w:ascii="Times New Roman" w:hAnsi="Times New Roman"/>
          <w:sz w:val="24"/>
          <w:szCs w:val="24"/>
          <w:lang w:val="en-GB"/>
        </w:rPr>
        <w:t>e</w:t>
      </w:r>
      <w:r w:rsidRPr="00D73D87">
        <w:rPr>
          <w:rFonts w:ascii="Times New Roman" w:hAnsi="Times New Roman"/>
          <w:sz w:val="24"/>
          <w:szCs w:val="24"/>
          <w:lang w:val="en-GB"/>
        </w:rPr>
        <w:t xml:space="preserve"> </w:t>
      </w:r>
      <w:r w:rsidRPr="00D73D87" w:rsidR="00C313B9">
        <w:rPr>
          <w:rFonts w:ascii="Times New Roman" w:hAnsi="Times New Roman"/>
          <w:sz w:val="24"/>
          <w:szCs w:val="24"/>
          <w:lang w:val="en-GB"/>
        </w:rPr>
        <w:t>I</w:t>
      </w:r>
      <w:r w:rsidRPr="00D73D87">
        <w:rPr>
          <w:rFonts w:ascii="Times New Roman" w:hAnsi="Times New Roman"/>
          <w:sz w:val="24"/>
          <w:szCs w:val="24"/>
          <w:lang w:val="en-GB"/>
        </w:rPr>
        <w:t xml:space="preserve"> had turned white and was looking over his shoulder. “Mr. </w:t>
      </w:r>
      <w:r w:rsidR="00B77DE0">
        <w:rPr>
          <w:rFonts w:ascii="Times New Roman" w:hAnsi="Times New Roman"/>
          <w:sz w:val="24"/>
          <w:szCs w:val="24"/>
          <w:lang w:val="en-GB"/>
        </w:rPr>
        <w:t>Webster</w:t>
      </w:r>
      <w:r w:rsidRPr="00D73D87">
        <w:rPr>
          <w:rFonts w:ascii="Times New Roman" w:hAnsi="Times New Roman"/>
          <w:sz w:val="24"/>
          <w:szCs w:val="24"/>
          <w:lang w:val="en-GB"/>
        </w:rPr>
        <w:t>, I’m not accustomed to being ignored.”</w:t>
      </w:r>
    </w:p>
    <w:p w:rsidRPr="00D73D87" w:rsidR="00774262" w:rsidP="00E37332" w:rsidRDefault="00C313B9" w14:paraId="58C5A9B0" w14:textId="7D2E538D">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I</w:t>
      </w:r>
      <w:r w:rsidRPr="00D73D87" w:rsidR="00774262">
        <w:rPr>
          <w:rFonts w:ascii="Times New Roman" w:hAnsi="Times New Roman"/>
          <w:sz w:val="24"/>
          <w:szCs w:val="24"/>
          <w:lang w:val="en-GB"/>
        </w:rPr>
        <w:t xml:space="preserve"> </w:t>
      </w:r>
      <w:r w:rsidRPr="00D73D87">
        <w:rPr>
          <w:rFonts w:ascii="Times New Roman" w:hAnsi="Times New Roman"/>
          <w:sz w:val="24"/>
          <w:szCs w:val="24"/>
          <w:lang w:val="en-GB"/>
        </w:rPr>
        <w:t>stared</w:t>
      </w:r>
      <w:r w:rsidRPr="00D73D87" w:rsidR="00774262">
        <w:rPr>
          <w:rFonts w:ascii="Times New Roman" w:hAnsi="Times New Roman"/>
          <w:sz w:val="24"/>
          <w:szCs w:val="24"/>
          <w:lang w:val="en-GB"/>
        </w:rPr>
        <w:t xml:space="preserve"> at Hancock and indicated with head and eye movements he should </w:t>
      </w:r>
      <w:r w:rsidR="000201BD">
        <w:rPr>
          <w:rFonts w:ascii="Times New Roman" w:hAnsi="Times New Roman"/>
          <w:sz w:val="24"/>
          <w:szCs w:val="24"/>
          <w:lang w:val="en-GB"/>
        </w:rPr>
        <w:t>turn around</w:t>
      </w:r>
      <w:r w:rsidRPr="00D73D87" w:rsidR="00774262">
        <w:rPr>
          <w:rFonts w:ascii="Times New Roman" w:hAnsi="Times New Roman"/>
          <w:sz w:val="24"/>
          <w:szCs w:val="24"/>
          <w:lang w:val="en-GB"/>
        </w:rPr>
        <w:t xml:space="preserve">. “Is there something wrong with your eyes?” said Hancock. </w:t>
      </w:r>
      <w:r w:rsidRPr="00D73D87" w:rsidR="00106956">
        <w:rPr>
          <w:rFonts w:ascii="Times New Roman" w:hAnsi="Times New Roman"/>
          <w:sz w:val="24"/>
          <w:szCs w:val="24"/>
          <w:lang w:val="en-GB"/>
        </w:rPr>
        <w:t>I</w:t>
      </w:r>
      <w:r w:rsidRPr="00D73D87" w:rsidR="00774262">
        <w:rPr>
          <w:rFonts w:ascii="Times New Roman" w:hAnsi="Times New Roman"/>
          <w:sz w:val="24"/>
          <w:szCs w:val="24"/>
          <w:lang w:val="en-GB"/>
        </w:rPr>
        <w:t xml:space="preserve"> repeated </w:t>
      </w:r>
      <w:r w:rsidRPr="00D73D87" w:rsidR="00106956">
        <w:rPr>
          <w:rFonts w:ascii="Times New Roman" w:hAnsi="Times New Roman"/>
          <w:sz w:val="24"/>
          <w:szCs w:val="24"/>
          <w:lang w:val="en-GB"/>
        </w:rPr>
        <w:t>my</w:t>
      </w:r>
      <w:r w:rsidRPr="00D73D87" w:rsidR="00774262">
        <w:rPr>
          <w:rFonts w:ascii="Times New Roman" w:hAnsi="Times New Roman"/>
          <w:sz w:val="24"/>
          <w:szCs w:val="24"/>
          <w:lang w:val="en-GB"/>
        </w:rPr>
        <w:t xml:space="preserve"> eye movements, more </w:t>
      </w:r>
      <w:r w:rsidRPr="00D73D87" w:rsidR="00774262">
        <w:rPr>
          <w:rFonts w:ascii="Times New Roman" w:hAnsi="Times New Roman"/>
          <w:sz w:val="24"/>
          <w:szCs w:val="24"/>
          <w:lang w:val="en-GB"/>
        </w:rPr>
        <w:lastRenderedPageBreak/>
        <w:t xml:space="preserve">exaggerated this time. </w:t>
      </w:r>
      <w:r w:rsidRPr="00D73D87" w:rsidR="00106956">
        <w:rPr>
          <w:rFonts w:ascii="Times New Roman" w:hAnsi="Times New Roman"/>
          <w:sz w:val="24"/>
          <w:szCs w:val="24"/>
          <w:lang w:val="en-GB"/>
        </w:rPr>
        <w:t>Finally</w:t>
      </w:r>
      <w:r w:rsidRPr="00D73D87" w:rsidR="00006C77">
        <w:rPr>
          <w:rFonts w:ascii="Times New Roman" w:hAnsi="Times New Roman"/>
          <w:sz w:val="24"/>
          <w:szCs w:val="24"/>
          <w:lang w:val="en-GB"/>
        </w:rPr>
        <w:t>,</w:t>
      </w:r>
      <w:r w:rsidRPr="00D73D87" w:rsidR="00106956">
        <w:rPr>
          <w:rFonts w:ascii="Times New Roman" w:hAnsi="Times New Roman"/>
          <w:sz w:val="24"/>
          <w:szCs w:val="24"/>
          <w:lang w:val="en-GB"/>
        </w:rPr>
        <w:t xml:space="preserve"> something twigged. </w:t>
      </w:r>
      <w:r w:rsidRPr="00D73D87" w:rsidR="00774262">
        <w:rPr>
          <w:rFonts w:ascii="Times New Roman" w:hAnsi="Times New Roman"/>
          <w:sz w:val="24"/>
          <w:szCs w:val="24"/>
          <w:lang w:val="en-GB"/>
        </w:rPr>
        <w:t>Hancock shook his head</w:t>
      </w:r>
      <w:r w:rsidRPr="00D73D87" w:rsidR="00106956">
        <w:rPr>
          <w:rFonts w:ascii="Times New Roman" w:hAnsi="Times New Roman"/>
          <w:sz w:val="24"/>
          <w:szCs w:val="24"/>
          <w:lang w:val="en-GB"/>
        </w:rPr>
        <w:t>,</w:t>
      </w:r>
      <w:r w:rsidRPr="00D73D87" w:rsidR="00774262">
        <w:rPr>
          <w:rFonts w:ascii="Times New Roman" w:hAnsi="Times New Roman"/>
          <w:sz w:val="24"/>
          <w:szCs w:val="24"/>
          <w:lang w:val="en-GB"/>
        </w:rPr>
        <w:t xml:space="preserve"> turned</w:t>
      </w:r>
      <w:r w:rsidRPr="00D73D87" w:rsidR="00006C77">
        <w:rPr>
          <w:rFonts w:ascii="Times New Roman" w:hAnsi="Times New Roman"/>
          <w:sz w:val="24"/>
          <w:szCs w:val="24"/>
          <w:lang w:val="en-GB"/>
        </w:rPr>
        <w:t>,</w:t>
      </w:r>
      <w:r w:rsidRPr="00D73D87" w:rsidR="00106956">
        <w:rPr>
          <w:rFonts w:ascii="Times New Roman" w:hAnsi="Times New Roman"/>
          <w:sz w:val="24"/>
          <w:szCs w:val="24"/>
          <w:lang w:val="en-GB"/>
        </w:rPr>
        <w:t xml:space="preserve"> and glared at the officers</w:t>
      </w:r>
      <w:r w:rsidRPr="00D73D87" w:rsidR="00774262">
        <w:rPr>
          <w:rFonts w:ascii="Times New Roman" w:hAnsi="Times New Roman"/>
          <w:sz w:val="24"/>
          <w:szCs w:val="24"/>
          <w:lang w:val="en-GB"/>
        </w:rPr>
        <w:t xml:space="preserve">. “At last,” he said </w:t>
      </w:r>
      <w:r w:rsidRPr="00D73D87" w:rsidR="00752ED1">
        <w:rPr>
          <w:rFonts w:ascii="Times New Roman" w:hAnsi="Times New Roman"/>
          <w:sz w:val="24"/>
          <w:szCs w:val="24"/>
          <w:lang w:val="en-GB"/>
        </w:rPr>
        <w:t>without batting an eyelid</w:t>
      </w:r>
      <w:r w:rsidRPr="00D73D87" w:rsidR="00774262">
        <w:rPr>
          <w:rFonts w:ascii="Times New Roman" w:hAnsi="Times New Roman"/>
          <w:sz w:val="24"/>
          <w:szCs w:val="24"/>
          <w:lang w:val="en-GB"/>
        </w:rPr>
        <w:t>. “Someone in authority. Have you brought my suitcase?”</w:t>
      </w:r>
    </w:p>
    <w:p w:rsidRPr="00D73D87" w:rsidR="00774262" w:rsidP="00E37332" w:rsidRDefault="00774262" w14:paraId="320BA5AC"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The officers were astonished.</w:t>
      </w:r>
    </w:p>
    <w:p w:rsidRPr="00D73D87" w:rsidR="00774262" w:rsidP="00E37332" w:rsidRDefault="00774262" w14:paraId="03DF7E12"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The man with the eyepatch shoved his colleagues aside and stood glowering at Hancock as if he was a piece of something he had trodden in. Spittle dripped down his chin. He lowered his forehead until it was almost touching Hancock’s. Hancock appeared unfazed by the invasion of his personal space or the man’s foul breath and flying saliva.</w:t>
      </w:r>
    </w:p>
    <w:p w:rsidRPr="00D73D87" w:rsidR="00774262" w:rsidP="00E37332" w:rsidRDefault="00774262" w14:paraId="2FF43010" w14:textId="52DF9CCE">
      <w:pPr>
        <w:pStyle w:val="CSP-ChapterBodyText-FirstParagraph"/>
        <w:spacing w:line="360" w:lineRule="auto"/>
        <w:ind w:firstLine="720"/>
        <w:jc w:val="left"/>
        <w:rPr>
          <w:del w:author="Gary Smailes" w:date="2024-01-15T18:23:26.055Z" w:id="2055059597"/>
          <w:rFonts w:ascii="Times New Roman" w:hAnsi="Times New Roman"/>
          <w:sz w:val="24"/>
          <w:szCs w:val="24"/>
          <w:lang w:val="en-GB"/>
        </w:rPr>
      </w:pPr>
      <w:del w:author="Gary Smailes" w:date="2024-01-15T18:23:24.824Z" w:id="54019497">
        <w:r w:rsidRPr="0C8A1D81" w:rsidDel="0C8A1D81">
          <w:rPr>
            <w:rFonts w:ascii="Times New Roman" w:hAnsi="Times New Roman"/>
            <w:sz w:val="24"/>
            <w:szCs w:val="24"/>
            <w:lang w:val="en-GB"/>
          </w:rPr>
          <w:delText>“</w:delText>
        </w:r>
      </w:del>
      <w:r w:rsidRPr="0C8A1D81" w:rsidR="0C8A1D81">
        <w:rPr>
          <w:rFonts w:ascii="Times New Roman" w:hAnsi="Times New Roman"/>
          <w:sz w:val="24"/>
          <w:szCs w:val="24"/>
          <w:lang w:val="en-GB"/>
        </w:rPr>
        <w:t>Mark bulldozed his way through the crowd and stood by the officers.</w:t>
      </w:r>
      <w:ins w:author="Gary Smailes" w:date="2024-01-15T18:23:27.719Z" w:id="449214088">
        <w:r w:rsidRPr="0C8A1D81" w:rsidR="0C8A1D81">
          <w:rPr>
            <w:rFonts w:ascii="Times New Roman" w:hAnsi="Times New Roman"/>
            <w:sz w:val="24"/>
            <w:szCs w:val="24"/>
            <w:lang w:val="en-GB"/>
          </w:rPr>
          <w:t xml:space="preserve"> </w:t>
        </w:r>
      </w:ins>
    </w:p>
    <w:p w:rsidRPr="00D73D87" w:rsidR="00774262" w:rsidP="0C8A1D81" w:rsidRDefault="00774262" w14:paraId="45E4A024" w14:textId="604A76D3">
      <w:pPr>
        <w:pStyle w:val="CSP-ChapterBodyText-FirstParagraph"/>
        <w:spacing w:line="360" w:lineRule="auto"/>
        <w:ind w:firstLine="0"/>
        <w:jc w:val="left"/>
        <w:rPr>
          <w:rFonts w:ascii="Times New Roman" w:hAnsi="Times New Roman"/>
          <w:sz w:val="24"/>
          <w:szCs w:val="24"/>
          <w:lang w:val="en-GB"/>
        </w:rPr>
        <w:pPrChange w:author="Gary Smailes" w:date="2024-01-15T18:23:25.876Z">
          <w:pPr>
            <w:pStyle w:val="CSP-ChapterBodyText-FirstParagraph"/>
            <w:spacing w:line="360" w:lineRule="auto"/>
            <w:ind w:firstLine="720"/>
            <w:jc w:val="left"/>
          </w:pPr>
        </w:pPrChange>
      </w:pPr>
      <w:r w:rsidRPr="0C8A1D81" w:rsidR="0C8A1D81">
        <w:rPr>
          <w:rFonts w:ascii="Times New Roman" w:hAnsi="Times New Roman"/>
          <w:sz w:val="24"/>
          <w:szCs w:val="24"/>
          <w:lang w:val="en-GB"/>
        </w:rPr>
        <w:t xml:space="preserve">“C… c… can I help you?” </w:t>
      </w:r>
      <w:ins w:author="Gary Smailes" w:date="2024-01-15T18:23:30.725Z" w:id="457795356">
        <w:r w:rsidRPr="0C8A1D81" w:rsidR="0C8A1D81">
          <w:rPr>
            <w:rFonts w:ascii="Times New Roman" w:hAnsi="Times New Roman"/>
            <w:sz w:val="24"/>
            <w:szCs w:val="24"/>
            <w:lang w:val="en-GB"/>
          </w:rPr>
          <w:t>h</w:t>
        </w:r>
      </w:ins>
      <w:del w:author="Gary Smailes" w:date="2024-01-15T18:23:30.392Z" w:id="845209156">
        <w:r w:rsidRPr="0C8A1D81" w:rsidDel="0C8A1D81">
          <w:rPr>
            <w:rFonts w:ascii="Times New Roman" w:hAnsi="Times New Roman"/>
            <w:sz w:val="24"/>
            <w:szCs w:val="24"/>
            <w:lang w:val="en-GB"/>
          </w:rPr>
          <w:delText>H</w:delText>
        </w:r>
      </w:del>
      <w:r w:rsidRPr="0C8A1D81" w:rsidR="0C8A1D81">
        <w:rPr>
          <w:rFonts w:ascii="Times New Roman" w:hAnsi="Times New Roman"/>
          <w:sz w:val="24"/>
          <w:szCs w:val="24"/>
          <w:lang w:val="en-GB"/>
        </w:rPr>
        <w:t>e said in English. He appeared terrified.</w:t>
      </w:r>
    </w:p>
    <w:p w:rsidRPr="00D73D87" w:rsidR="00523698" w:rsidP="00E37332" w:rsidRDefault="00774262" w14:paraId="5621CE50" w14:textId="2D83E084">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An exchange of rapid Spanish ensued</w:t>
      </w:r>
      <w:r w:rsidRPr="00D73D87" w:rsidR="00792973">
        <w:rPr>
          <w:rFonts w:ascii="Times New Roman" w:hAnsi="Times New Roman"/>
          <w:sz w:val="24"/>
          <w:szCs w:val="24"/>
          <w:lang w:val="en-GB"/>
        </w:rPr>
        <w:t xml:space="preserve"> between the officers</w:t>
      </w:r>
      <w:r w:rsidRPr="00D73D87">
        <w:rPr>
          <w:rFonts w:ascii="Times New Roman" w:hAnsi="Times New Roman"/>
          <w:sz w:val="24"/>
          <w:szCs w:val="24"/>
          <w:lang w:val="en-GB"/>
        </w:rPr>
        <w:t>. Eyepatch handed over a piece of paper</w:t>
      </w:r>
      <w:r w:rsidRPr="00D73D87" w:rsidR="00792973">
        <w:rPr>
          <w:rFonts w:ascii="Times New Roman" w:hAnsi="Times New Roman"/>
          <w:sz w:val="24"/>
          <w:szCs w:val="24"/>
          <w:lang w:val="en-GB"/>
        </w:rPr>
        <w:t xml:space="preserve"> to </w:t>
      </w:r>
      <w:r w:rsidRPr="00D73D87" w:rsidR="00106956">
        <w:rPr>
          <w:rFonts w:ascii="Times New Roman" w:hAnsi="Times New Roman"/>
          <w:sz w:val="24"/>
          <w:szCs w:val="24"/>
          <w:lang w:val="en-GB"/>
        </w:rPr>
        <w:t>me.</w:t>
      </w:r>
      <w:r w:rsidRPr="00D73D87" w:rsidR="00792973">
        <w:rPr>
          <w:rFonts w:ascii="Times New Roman" w:hAnsi="Times New Roman"/>
          <w:sz w:val="24"/>
          <w:szCs w:val="24"/>
          <w:lang w:val="en-GB"/>
        </w:rPr>
        <w:t xml:space="preserve"> </w:t>
      </w:r>
      <w:r w:rsidRPr="00D73D87" w:rsidR="00106956">
        <w:rPr>
          <w:rFonts w:ascii="Times New Roman" w:hAnsi="Times New Roman"/>
          <w:sz w:val="24"/>
          <w:szCs w:val="24"/>
          <w:lang w:val="en-GB"/>
        </w:rPr>
        <w:t>I</w:t>
      </w:r>
      <w:r w:rsidRPr="00D73D87" w:rsidR="00792973">
        <w:rPr>
          <w:rFonts w:ascii="Times New Roman" w:hAnsi="Times New Roman"/>
          <w:sz w:val="24"/>
          <w:szCs w:val="24"/>
          <w:lang w:val="en-GB"/>
        </w:rPr>
        <w:t xml:space="preserve"> glance</w:t>
      </w:r>
      <w:r w:rsidRPr="00D73D87" w:rsidR="00523698">
        <w:rPr>
          <w:rFonts w:ascii="Times New Roman" w:hAnsi="Times New Roman"/>
          <w:sz w:val="24"/>
          <w:szCs w:val="24"/>
          <w:lang w:val="en-GB"/>
        </w:rPr>
        <w:t>d</w:t>
      </w:r>
      <w:r w:rsidRPr="00D73D87" w:rsidR="00792973">
        <w:rPr>
          <w:rFonts w:ascii="Times New Roman" w:hAnsi="Times New Roman"/>
          <w:sz w:val="24"/>
          <w:szCs w:val="24"/>
          <w:lang w:val="en-GB"/>
        </w:rPr>
        <w:t xml:space="preserve"> at it and couldn’t understand a word</w:t>
      </w:r>
      <w:r w:rsidRPr="00D73D87">
        <w:rPr>
          <w:rFonts w:ascii="Times New Roman" w:hAnsi="Times New Roman"/>
          <w:sz w:val="24"/>
          <w:szCs w:val="24"/>
          <w:lang w:val="en-GB"/>
        </w:rPr>
        <w:t>.</w:t>
      </w:r>
    </w:p>
    <w:p w:rsidRPr="00D73D87" w:rsidR="00774262" w:rsidP="00E37332" w:rsidRDefault="00523698" w14:paraId="6EE0661C" w14:textId="3C9F685E">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Wonder</w:t>
      </w:r>
      <w:r w:rsidRPr="00D73D87" w:rsidR="00630A89">
        <w:rPr>
          <w:rFonts w:ascii="Times New Roman" w:hAnsi="Times New Roman"/>
          <w:sz w:val="24"/>
          <w:szCs w:val="24"/>
          <w:lang w:val="en-GB"/>
        </w:rPr>
        <w:t xml:space="preserve">ing why nobody </w:t>
      </w:r>
      <w:r w:rsidRPr="00D73D87" w:rsidR="00A4666B">
        <w:rPr>
          <w:rFonts w:ascii="Times New Roman" w:hAnsi="Times New Roman"/>
          <w:sz w:val="24"/>
          <w:szCs w:val="24"/>
          <w:lang w:val="en-GB"/>
        </w:rPr>
        <w:t>had</w:t>
      </w:r>
      <w:r w:rsidRPr="00D73D87" w:rsidR="00630A89">
        <w:rPr>
          <w:rFonts w:ascii="Times New Roman" w:hAnsi="Times New Roman"/>
          <w:sz w:val="24"/>
          <w:szCs w:val="24"/>
          <w:lang w:val="en-GB"/>
        </w:rPr>
        <w:t xml:space="preserve"> collected the plated meals </w:t>
      </w:r>
      <w:r w:rsidRPr="00D73D87" w:rsidR="00A4666B">
        <w:rPr>
          <w:rFonts w:ascii="Times New Roman" w:hAnsi="Times New Roman"/>
          <w:sz w:val="24"/>
          <w:szCs w:val="24"/>
          <w:lang w:val="en-GB"/>
        </w:rPr>
        <w:t xml:space="preserve">for service, </w:t>
      </w:r>
      <w:r w:rsidRPr="00D73D87" w:rsidR="00FE0207">
        <w:rPr>
          <w:rFonts w:ascii="Times New Roman" w:hAnsi="Times New Roman"/>
          <w:sz w:val="24"/>
          <w:szCs w:val="24"/>
          <w:lang w:val="en-GB"/>
        </w:rPr>
        <w:t>El Rubio</w:t>
      </w:r>
      <w:r w:rsidRPr="00D73D87" w:rsidR="00774262">
        <w:rPr>
          <w:rFonts w:ascii="Times New Roman" w:hAnsi="Times New Roman"/>
          <w:sz w:val="24"/>
          <w:szCs w:val="24"/>
          <w:lang w:val="en-GB"/>
        </w:rPr>
        <w:t xml:space="preserve"> joined </w:t>
      </w:r>
      <w:r w:rsidR="00C74777">
        <w:rPr>
          <w:rFonts w:ascii="Times New Roman" w:hAnsi="Times New Roman"/>
          <w:sz w:val="24"/>
          <w:szCs w:val="24"/>
          <w:lang w:val="en-GB"/>
        </w:rPr>
        <w:t>us</w:t>
      </w:r>
      <w:r w:rsidRPr="00D73D87" w:rsidR="00774262">
        <w:rPr>
          <w:rFonts w:ascii="Times New Roman" w:hAnsi="Times New Roman"/>
          <w:sz w:val="24"/>
          <w:szCs w:val="24"/>
          <w:lang w:val="en-GB"/>
        </w:rPr>
        <w:t xml:space="preserve">, grabbed the paper from </w:t>
      </w:r>
      <w:r w:rsidRPr="00D73D87" w:rsidR="00106956">
        <w:rPr>
          <w:rFonts w:ascii="Times New Roman" w:hAnsi="Times New Roman"/>
          <w:sz w:val="24"/>
          <w:szCs w:val="24"/>
          <w:lang w:val="en-GB"/>
        </w:rPr>
        <w:t>me</w:t>
      </w:r>
      <w:r w:rsidRPr="00D73D87" w:rsidR="00774262">
        <w:rPr>
          <w:rFonts w:ascii="Times New Roman" w:hAnsi="Times New Roman"/>
          <w:sz w:val="24"/>
          <w:szCs w:val="24"/>
          <w:lang w:val="en-GB"/>
        </w:rPr>
        <w:t>, and scanned it.</w:t>
      </w:r>
    </w:p>
    <w:p w:rsidRPr="00D73D87" w:rsidR="00774262" w:rsidP="0C8A1D81" w:rsidRDefault="00774262" w14:paraId="31BA22A1" w14:textId="3535F4D8">
      <w:pPr>
        <w:pStyle w:val="CSP-ChapterBodyText-FirstParagraph"/>
        <w:suppressLineNumbers w:val="0"/>
        <w:bidi w:val="0"/>
        <w:spacing w:before="0" w:beforeAutospacing="off" w:after="0" w:afterAutospacing="off" w:line="360" w:lineRule="auto"/>
        <w:ind w:left="0" w:right="0" w:firstLine="720"/>
        <w:jc w:val="left"/>
        <w:rPr>
          <w:rFonts w:ascii="Times New Roman" w:hAnsi="Times New Roman"/>
          <w:sz w:val="24"/>
          <w:szCs w:val="24"/>
          <w:lang w:val="en-GB"/>
        </w:rPr>
        <w:pPrChange w:author="Gary Smailes" w:date="2024-01-15T18:23:46.055Z">
          <w:pPr>
            <w:pStyle w:val="CSP-ChapterBodyText-FirstParagraph"/>
            <w:spacing w:line="360" w:lineRule="auto"/>
            <w:ind w:firstLine="720"/>
            <w:jc w:val="left"/>
          </w:pPr>
        </w:pPrChange>
      </w:pPr>
      <w:r w:rsidRPr="0C8A1D81" w:rsidR="0C8A1D81">
        <w:rPr>
          <w:rFonts w:ascii="Times New Roman" w:hAnsi="Times New Roman"/>
          <w:sz w:val="24"/>
          <w:szCs w:val="24"/>
          <w:lang w:val="en-GB"/>
        </w:rPr>
        <w:t xml:space="preserve">“What do they want?” I </w:t>
      </w:r>
      <w:del w:author="Gary Smailes" w:date="2024-01-15T18:23:46.019Z" w:id="1706753232">
        <w:r w:rsidRPr="0C8A1D81" w:rsidDel="0C8A1D81">
          <w:rPr>
            <w:rFonts w:ascii="Times New Roman" w:hAnsi="Times New Roman"/>
            <w:sz w:val="24"/>
            <w:szCs w:val="24"/>
            <w:lang w:val="en-GB"/>
          </w:rPr>
          <w:delText>said</w:delText>
        </w:r>
      </w:del>
      <w:ins w:author="Gary Smailes" w:date="2024-01-15T18:23:47.03Z" w:id="849043802">
        <w:r w:rsidRPr="0C8A1D81" w:rsidR="0C8A1D81">
          <w:rPr>
            <w:rFonts w:ascii="Times New Roman" w:hAnsi="Times New Roman"/>
            <w:sz w:val="24"/>
            <w:szCs w:val="24"/>
            <w:lang w:val="en-GB"/>
          </w:rPr>
          <w:t>asked</w:t>
        </w:r>
      </w:ins>
      <w:r w:rsidRPr="0C8A1D81" w:rsidR="0C8A1D81">
        <w:rPr>
          <w:rFonts w:ascii="Times New Roman" w:hAnsi="Times New Roman"/>
          <w:sz w:val="24"/>
          <w:szCs w:val="24"/>
          <w:lang w:val="en-GB"/>
        </w:rPr>
        <w:t>.</w:t>
      </w:r>
    </w:p>
    <w:p w:rsidRPr="00D73D87" w:rsidR="00774262" w:rsidP="00E37332" w:rsidRDefault="00774262" w14:paraId="4CCF480A" w14:textId="71B05AD9">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“The hotel, she must close immediately,” said </w:t>
      </w:r>
      <w:r w:rsidRPr="00D73D87" w:rsidR="00FE0207">
        <w:rPr>
          <w:rFonts w:ascii="Times New Roman" w:hAnsi="Times New Roman"/>
          <w:sz w:val="24"/>
          <w:szCs w:val="24"/>
          <w:lang w:val="en-GB"/>
        </w:rPr>
        <w:t>El Rubio</w:t>
      </w:r>
      <w:r w:rsidRPr="00D73D87">
        <w:rPr>
          <w:rFonts w:ascii="Times New Roman" w:hAnsi="Times New Roman"/>
          <w:sz w:val="24"/>
          <w:szCs w:val="24"/>
          <w:lang w:val="en-GB"/>
        </w:rPr>
        <w:t xml:space="preserve">. “You ‘ave no </w:t>
      </w:r>
      <w:r w:rsidRPr="00D73D87" w:rsidR="005C0755">
        <w:rPr>
          <w:rFonts w:ascii="Times New Roman" w:hAnsi="Times New Roman"/>
          <w:sz w:val="24"/>
          <w:szCs w:val="24"/>
          <w:lang w:val="en-GB"/>
        </w:rPr>
        <w:t>h</w:t>
      </w:r>
      <w:r w:rsidRPr="00D73D87">
        <w:rPr>
          <w:rFonts w:ascii="Times New Roman" w:hAnsi="Times New Roman"/>
          <w:sz w:val="24"/>
          <w:szCs w:val="24"/>
          <w:lang w:val="en-GB"/>
        </w:rPr>
        <w:t>opening license. All guests pack cases</w:t>
      </w:r>
      <w:r w:rsidRPr="00D73D87" w:rsidR="00DC16BE">
        <w:rPr>
          <w:rFonts w:ascii="Times New Roman" w:hAnsi="Times New Roman"/>
          <w:sz w:val="24"/>
          <w:szCs w:val="24"/>
          <w:lang w:val="en-GB"/>
        </w:rPr>
        <w:t>,</w:t>
      </w:r>
      <w:r w:rsidRPr="00D73D87">
        <w:rPr>
          <w:rFonts w:ascii="Times New Roman" w:hAnsi="Times New Roman"/>
          <w:sz w:val="24"/>
          <w:szCs w:val="24"/>
          <w:lang w:val="en-GB"/>
        </w:rPr>
        <w:t xml:space="preserve"> leave now.”</w:t>
      </w:r>
    </w:p>
    <w:p w:rsidRPr="00D73D87" w:rsidR="00774262" w:rsidP="0C8A1D81" w:rsidRDefault="00774262" w14:paraId="470B8166" w14:textId="63D991B3">
      <w:pPr>
        <w:pStyle w:val="CSP-ChapterBodyText-FirstParagraph"/>
        <w:suppressLineNumbers w:val="0"/>
        <w:bidi w:val="0"/>
        <w:spacing w:before="0" w:beforeAutospacing="off" w:after="0" w:afterAutospacing="off" w:line="360" w:lineRule="auto"/>
        <w:ind w:left="0" w:right="0" w:firstLine="720"/>
        <w:jc w:val="left"/>
        <w:rPr>
          <w:rFonts w:ascii="Times New Roman" w:hAnsi="Times New Roman"/>
          <w:sz w:val="24"/>
          <w:szCs w:val="24"/>
          <w:lang w:val="en-GB"/>
        </w:rPr>
        <w:pPrChange w:author="Gary Smailes" w:date="2024-01-15T18:23:58.671Z">
          <w:pPr>
            <w:pStyle w:val="CSP-ChapterBodyText-FirstParagraph"/>
            <w:spacing w:line="360" w:lineRule="auto"/>
            <w:ind w:firstLine="720"/>
            <w:jc w:val="left"/>
          </w:pPr>
        </w:pPrChange>
      </w:pPr>
      <w:r w:rsidRPr="0C8A1D81" w:rsidR="0C8A1D81">
        <w:rPr>
          <w:rFonts w:ascii="Times New Roman" w:hAnsi="Times New Roman"/>
          <w:sz w:val="24"/>
          <w:szCs w:val="24"/>
          <w:lang w:val="en-GB"/>
        </w:rPr>
        <w:t xml:space="preserve">“Is this a joke?” I </w:t>
      </w:r>
      <w:del w:author="Gary Smailes" w:date="2024-01-15T18:23:58.633Z" w:id="1928406512">
        <w:r w:rsidRPr="0C8A1D81" w:rsidDel="0C8A1D81">
          <w:rPr>
            <w:rFonts w:ascii="Times New Roman" w:hAnsi="Times New Roman"/>
            <w:sz w:val="24"/>
            <w:szCs w:val="24"/>
            <w:lang w:val="en-GB"/>
          </w:rPr>
          <w:delText>said</w:delText>
        </w:r>
      </w:del>
      <w:ins w:author="Gary Smailes" w:date="2024-01-15T18:23:59.848Z" w:id="1178336031">
        <w:r w:rsidRPr="0C8A1D81" w:rsidR="0C8A1D81">
          <w:rPr>
            <w:rFonts w:ascii="Times New Roman" w:hAnsi="Times New Roman"/>
            <w:sz w:val="24"/>
            <w:szCs w:val="24"/>
            <w:lang w:val="en-GB"/>
          </w:rPr>
          <w:t>ask</w:t>
        </w:r>
      </w:ins>
      <w:ins w:author="Gary Smailes" w:date="2024-01-15T18:24:00.284Z" w:id="1167675935">
        <w:r w:rsidRPr="0C8A1D81" w:rsidR="0C8A1D81">
          <w:rPr>
            <w:rFonts w:ascii="Times New Roman" w:hAnsi="Times New Roman"/>
            <w:sz w:val="24"/>
            <w:szCs w:val="24"/>
            <w:lang w:val="en-GB"/>
          </w:rPr>
          <w:t>ed</w:t>
        </w:r>
      </w:ins>
      <w:r w:rsidRPr="0C8A1D81" w:rsidR="0C8A1D81">
        <w:rPr>
          <w:rFonts w:ascii="Times New Roman" w:hAnsi="Times New Roman"/>
          <w:sz w:val="24"/>
          <w:szCs w:val="24"/>
          <w:lang w:val="en-GB"/>
        </w:rPr>
        <w:t>. “And what’s an opening license?”</w:t>
      </w:r>
    </w:p>
    <w:p w:rsidRPr="00D73D87" w:rsidR="00774262" w:rsidP="00E37332" w:rsidRDefault="00FE0207" w14:paraId="1F6FF0C3" w14:textId="585524FB">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El Rubio</w:t>
      </w:r>
      <w:r w:rsidRPr="00D73D87" w:rsidR="00774262">
        <w:rPr>
          <w:rFonts w:ascii="Times New Roman" w:hAnsi="Times New Roman"/>
          <w:sz w:val="24"/>
          <w:szCs w:val="24"/>
          <w:lang w:val="en-GB"/>
        </w:rPr>
        <w:t xml:space="preserve"> consulted with the officers. With each second, he grew more nervous.</w:t>
      </w:r>
    </w:p>
    <w:p w:rsidRPr="00D73D87" w:rsidR="00774262" w:rsidP="00E37332" w:rsidRDefault="00774262" w14:paraId="24741FFD" w14:textId="1CC34D4C">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The elder of the two officers talked to the man with the eye patch, who nodded, said nothing, took out a notebook from his jacket, and opened it while glaring at </w:t>
      </w:r>
      <w:r w:rsidR="00CF55C7">
        <w:rPr>
          <w:rFonts w:ascii="Times New Roman" w:hAnsi="Times New Roman"/>
          <w:sz w:val="24"/>
          <w:szCs w:val="24"/>
          <w:lang w:val="en-GB"/>
        </w:rPr>
        <w:t>Robin</w:t>
      </w:r>
      <w:r w:rsidRPr="00D73D87">
        <w:rPr>
          <w:rFonts w:ascii="Times New Roman" w:hAnsi="Times New Roman"/>
          <w:sz w:val="24"/>
          <w:szCs w:val="24"/>
          <w:lang w:val="en-GB"/>
        </w:rPr>
        <w:t>. “Nombre, name?” he said, removing a pencil from behind his ear and licking the point.</w:t>
      </w:r>
    </w:p>
    <w:p w:rsidRPr="00D73D87" w:rsidR="00774262" w:rsidP="00E37332" w:rsidRDefault="00774262" w14:paraId="15FBFAC3" w14:textId="7D19A8BB">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“Por que, why?” </w:t>
      </w:r>
      <w:r w:rsidRPr="00D73D87" w:rsidR="007A48EE">
        <w:rPr>
          <w:rFonts w:ascii="Times New Roman" w:hAnsi="Times New Roman"/>
          <w:sz w:val="24"/>
          <w:szCs w:val="24"/>
          <w:lang w:val="en-GB"/>
        </w:rPr>
        <w:t>I said</w:t>
      </w:r>
      <w:r w:rsidRPr="00D73D87" w:rsidR="000A1B00">
        <w:rPr>
          <w:rFonts w:ascii="Times New Roman" w:hAnsi="Times New Roman"/>
          <w:sz w:val="24"/>
          <w:szCs w:val="24"/>
          <w:lang w:val="en-GB"/>
        </w:rPr>
        <w:t xml:space="preserve"> digging deep into the shallows of my vocabulary.</w:t>
      </w:r>
    </w:p>
    <w:p w:rsidRPr="00D73D87" w:rsidR="00774262" w:rsidP="00E37332" w:rsidRDefault="00FE0207" w14:paraId="7ECFDA1C" w14:textId="2D57DC1A">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El Rubio</w:t>
      </w:r>
      <w:r w:rsidRPr="00D73D87" w:rsidR="000A1B00">
        <w:rPr>
          <w:rFonts w:ascii="Times New Roman" w:hAnsi="Times New Roman"/>
          <w:sz w:val="24"/>
          <w:szCs w:val="24"/>
          <w:lang w:val="en-GB"/>
        </w:rPr>
        <w:t xml:space="preserve"> </w:t>
      </w:r>
      <w:r w:rsidR="008D1574">
        <w:rPr>
          <w:rFonts w:ascii="Times New Roman" w:hAnsi="Times New Roman"/>
          <w:sz w:val="24"/>
          <w:szCs w:val="24"/>
          <w:lang w:val="en-GB"/>
        </w:rPr>
        <w:t>regarded</w:t>
      </w:r>
      <w:r w:rsidRPr="00D73D87" w:rsidR="00774262">
        <w:rPr>
          <w:rFonts w:ascii="Times New Roman" w:hAnsi="Times New Roman"/>
          <w:sz w:val="24"/>
          <w:szCs w:val="24"/>
          <w:lang w:val="en-GB"/>
        </w:rPr>
        <w:t xml:space="preserve"> </w:t>
      </w:r>
      <w:r w:rsidRPr="00D73D87" w:rsidR="00294615">
        <w:rPr>
          <w:rFonts w:ascii="Times New Roman" w:hAnsi="Times New Roman"/>
          <w:sz w:val="24"/>
          <w:szCs w:val="24"/>
          <w:lang w:val="en-GB"/>
        </w:rPr>
        <w:t>me</w:t>
      </w:r>
      <w:r w:rsidRPr="00D73D87" w:rsidR="00774262">
        <w:rPr>
          <w:rFonts w:ascii="Times New Roman" w:hAnsi="Times New Roman"/>
          <w:sz w:val="24"/>
          <w:szCs w:val="24"/>
          <w:lang w:val="en-GB"/>
        </w:rPr>
        <w:t xml:space="preserve"> as if </w:t>
      </w:r>
      <w:r w:rsidRPr="00D73D87" w:rsidR="00294615">
        <w:rPr>
          <w:rFonts w:ascii="Times New Roman" w:hAnsi="Times New Roman"/>
          <w:sz w:val="24"/>
          <w:szCs w:val="24"/>
          <w:lang w:val="en-GB"/>
        </w:rPr>
        <w:t>I</w:t>
      </w:r>
      <w:r w:rsidRPr="00D73D87" w:rsidR="00774262">
        <w:rPr>
          <w:rFonts w:ascii="Times New Roman" w:hAnsi="Times New Roman"/>
          <w:sz w:val="24"/>
          <w:szCs w:val="24"/>
          <w:lang w:val="en-GB"/>
        </w:rPr>
        <w:t xml:space="preserve"> was stark, raging bonkers, nodding furiously. The man </w:t>
      </w:r>
      <w:r w:rsidRPr="00D73D87" w:rsidR="00480844">
        <w:rPr>
          <w:rFonts w:ascii="Times New Roman" w:hAnsi="Times New Roman"/>
          <w:sz w:val="24"/>
          <w:szCs w:val="24"/>
          <w:lang w:val="en-GB"/>
        </w:rPr>
        <w:t>with the eyepatch glared</w:t>
      </w:r>
      <w:r w:rsidRPr="00D73D87" w:rsidR="00774262">
        <w:rPr>
          <w:rFonts w:ascii="Times New Roman" w:hAnsi="Times New Roman"/>
          <w:sz w:val="24"/>
          <w:szCs w:val="24"/>
          <w:lang w:val="en-GB"/>
        </w:rPr>
        <w:t xml:space="preserve"> at </w:t>
      </w:r>
      <w:r w:rsidRPr="00D73D87" w:rsidR="00F107E7">
        <w:rPr>
          <w:rFonts w:ascii="Times New Roman" w:hAnsi="Times New Roman"/>
          <w:sz w:val="24"/>
          <w:szCs w:val="24"/>
          <w:lang w:val="en-GB"/>
        </w:rPr>
        <w:t>me</w:t>
      </w:r>
      <w:r w:rsidRPr="00D73D87" w:rsidR="00774262">
        <w:rPr>
          <w:rFonts w:ascii="Times New Roman" w:hAnsi="Times New Roman"/>
          <w:sz w:val="24"/>
          <w:szCs w:val="24"/>
          <w:lang w:val="en-GB"/>
        </w:rPr>
        <w:t xml:space="preserve"> with an expression of pure contempt, then opened his jacket to reveal a pistol in a holster under his arm. </w:t>
      </w:r>
    </w:p>
    <w:p w:rsidRPr="00D73D87" w:rsidR="00774262" w:rsidP="00E37332" w:rsidRDefault="00774262" w14:paraId="06EF6B1F" w14:textId="1411F85C">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00CF55C7">
        <w:rPr>
          <w:rFonts w:ascii="Times New Roman" w:hAnsi="Times New Roman"/>
          <w:sz w:val="24"/>
          <w:szCs w:val="24"/>
          <w:lang w:val="en-GB"/>
        </w:rPr>
        <w:t>Robin</w:t>
      </w:r>
      <w:r w:rsidRPr="00D73D87">
        <w:rPr>
          <w:rFonts w:ascii="Times New Roman" w:hAnsi="Times New Roman"/>
          <w:sz w:val="24"/>
          <w:szCs w:val="24"/>
          <w:lang w:val="en-GB"/>
        </w:rPr>
        <w:t xml:space="preserve"> </w:t>
      </w:r>
      <w:r w:rsidR="00B77DE0">
        <w:rPr>
          <w:rFonts w:ascii="Times New Roman" w:hAnsi="Times New Roman"/>
          <w:sz w:val="24"/>
          <w:szCs w:val="24"/>
          <w:lang w:val="en-GB"/>
        </w:rPr>
        <w:t>Webster</w:t>
      </w:r>
      <w:r w:rsidRPr="00D73D87">
        <w:rPr>
          <w:rFonts w:ascii="Times New Roman" w:hAnsi="Times New Roman"/>
          <w:sz w:val="24"/>
          <w:szCs w:val="24"/>
          <w:lang w:val="en-GB"/>
        </w:rPr>
        <w:t xml:space="preserve">,” </w:t>
      </w:r>
      <w:r w:rsidRPr="00D73D87" w:rsidR="003854D6">
        <w:rPr>
          <w:rFonts w:ascii="Times New Roman" w:hAnsi="Times New Roman"/>
          <w:sz w:val="24"/>
          <w:szCs w:val="24"/>
          <w:lang w:val="en-GB"/>
        </w:rPr>
        <w:t>I</w:t>
      </w:r>
      <w:r w:rsidRPr="00D73D87">
        <w:rPr>
          <w:rFonts w:ascii="Times New Roman" w:hAnsi="Times New Roman"/>
          <w:sz w:val="24"/>
          <w:szCs w:val="24"/>
          <w:lang w:val="en-GB"/>
        </w:rPr>
        <w:t xml:space="preserve"> blurted out.</w:t>
      </w:r>
    </w:p>
    <w:p w:rsidRPr="00D73D87" w:rsidR="00774262" w:rsidP="00E37332" w:rsidRDefault="00774262" w14:paraId="29ED3CFC"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“Que?” said the man.</w:t>
      </w:r>
    </w:p>
    <w:p w:rsidRPr="00D73D87" w:rsidR="00774262" w:rsidP="00E37332" w:rsidRDefault="00774262" w14:paraId="0D495648" w14:textId="52445944">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00CF55C7">
        <w:rPr>
          <w:rFonts w:ascii="Times New Roman" w:hAnsi="Times New Roman"/>
          <w:sz w:val="24"/>
          <w:szCs w:val="24"/>
          <w:lang w:val="en-GB"/>
        </w:rPr>
        <w:t>Robin</w:t>
      </w:r>
      <w:r w:rsidRPr="00D73D87">
        <w:rPr>
          <w:rFonts w:ascii="Times New Roman" w:hAnsi="Times New Roman"/>
          <w:sz w:val="24"/>
          <w:szCs w:val="24"/>
          <w:lang w:val="en-GB"/>
        </w:rPr>
        <w:t xml:space="preserve">,” </w:t>
      </w:r>
      <w:r w:rsidRPr="00D73D87" w:rsidR="003854D6">
        <w:rPr>
          <w:rFonts w:ascii="Times New Roman" w:hAnsi="Times New Roman"/>
          <w:sz w:val="24"/>
          <w:szCs w:val="24"/>
          <w:lang w:val="en-GB"/>
        </w:rPr>
        <w:t>I</w:t>
      </w:r>
      <w:r w:rsidRPr="00D73D87">
        <w:rPr>
          <w:rFonts w:ascii="Times New Roman" w:hAnsi="Times New Roman"/>
          <w:sz w:val="24"/>
          <w:szCs w:val="24"/>
          <w:lang w:val="en-GB"/>
        </w:rPr>
        <w:t xml:space="preserve"> paused, waiting for the man to write it down, but he did nothing but stand and </w:t>
      </w:r>
      <w:r w:rsidRPr="00D73D87" w:rsidR="003854D6">
        <w:rPr>
          <w:rFonts w:ascii="Times New Roman" w:hAnsi="Times New Roman"/>
          <w:sz w:val="24"/>
          <w:szCs w:val="24"/>
          <w:lang w:val="en-GB"/>
        </w:rPr>
        <w:t>stare</w:t>
      </w:r>
      <w:r w:rsidRPr="00D73D87">
        <w:rPr>
          <w:rFonts w:ascii="Times New Roman" w:hAnsi="Times New Roman"/>
          <w:sz w:val="24"/>
          <w:szCs w:val="24"/>
          <w:lang w:val="en-GB"/>
        </w:rPr>
        <w:t xml:space="preserve"> at </w:t>
      </w:r>
      <w:r w:rsidRPr="00D73D87" w:rsidR="003854D6">
        <w:rPr>
          <w:rFonts w:ascii="Times New Roman" w:hAnsi="Times New Roman"/>
          <w:sz w:val="24"/>
          <w:szCs w:val="24"/>
          <w:lang w:val="en-GB"/>
        </w:rPr>
        <w:t>me</w:t>
      </w:r>
      <w:r w:rsidRPr="00D73D87">
        <w:rPr>
          <w:rFonts w:ascii="Times New Roman" w:hAnsi="Times New Roman"/>
          <w:sz w:val="24"/>
          <w:szCs w:val="24"/>
          <w:lang w:val="en-GB"/>
        </w:rPr>
        <w:t>, pen poised.</w:t>
      </w:r>
    </w:p>
    <w:p w:rsidRPr="00D73D87" w:rsidR="00774262" w:rsidP="00E37332" w:rsidRDefault="00774262" w14:paraId="517FCD9D" w14:textId="49CC0419">
      <w:pPr>
        <w:pStyle w:val="CSP-ChapterBodyText-FirstParagraph"/>
        <w:spacing w:line="360" w:lineRule="auto"/>
        <w:ind w:firstLine="720"/>
        <w:jc w:val="left"/>
        <w:rPr>
          <w:rFonts w:ascii="Times New Roman" w:hAnsi="Times New Roman"/>
          <w:sz w:val="24"/>
          <w:szCs w:val="24"/>
          <w:lang w:val="en-GB"/>
        </w:rPr>
      </w:pPr>
      <w:r w:rsidRPr="0C8A1D81" w:rsidR="0C8A1D81">
        <w:rPr>
          <w:rFonts w:ascii="Times New Roman" w:hAnsi="Times New Roman"/>
          <w:sz w:val="24"/>
          <w:szCs w:val="24"/>
          <w:lang w:val="en-GB"/>
        </w:rPr>
        <w:t xml:space="preserve">“Webster,” I said. “Rob…in, </w:t>
      </w:r>
      <w:r w:rsidRPr="0C8A1D81" w:rsidR="0C8A1D81">
        <w:rPr>
          <w:rFonts w:ascii="Times New Roman" w:hAnsi="Times New Roman"/>
          <w:sz w:val="24"/>
          <w:szCs w:val="24"/>
          <w:lang w:val="en-GB"/>
        </w:rPr>
        <w:t>Web..</w:t>
      </w:r>
      <w:ins w:author="Gary Smailes" w:date="2024-01-15T18:24:21.397Z" w:id="2100713371">
        <w:r w:rsidRPr="0C8A1D81" w:rsidR="0C8A1D81">
          <w:rPr>
            <w:rFonts w:ascii="Times New Roman" w:hAnsi="Times New Roman"/>
            <w:sz w:val="24"/>
            <w:szCs w:val="24"/>
            <w:lang w:val="en-GB"/>
          </w:rPr>
          <w:t>.</w:t>
        </w:r>
      </w:ins>
      <w:r w:rsidRPr="0C8A1D81" w:rsidR="0C8A1D81">
        <w:rPr>
          <w:rFonts w:ascii="Times New Roman" w:hAnsi="Times New Roman"/>
          <w:sz w:val="24"/>
          <w:szCs w:val="24"/>
          <w:lang w:val="en-GB"/>
        </w:rPr>
        <w:t>ster</w:t>
      </w:r>
      <w:r w:rsidRPr="0C8A1D81" w:rsidR="0C8A1D81">
        <w:rPr>
          <w:rFonts w:ascii="Times New Roman" w:hAnsi="Times New Roman"/>
          <w:sz w:val="24"/>
          <w:szCs w:val="24"/>
          <w:lang w:val="en-GB"/>
        </w:rPr>
        <w:t>.”</w:t>
      </w:r>
    </w:p>
    <w:p w:rsidRPr="00D73D87" w:rsidR="00774262" w:rsidP="00E37332" w:rsidRDefault="00774262" w14:paraId="2EFFE87D" w14:textId="1E5C6A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lastRenderedPageBreak/>
        <w:t xml:space="preserve">The man in the suit made to write it down but seemed to have no idea how to spell the foreign name. He scribbled something, turned back to the elder officer, and nodded. The officer faced </w:t>
      </w:r>
      <w:r w:rsidRPr="00D73D87" w:rsidR="00106956">
        <w:rPr>
          <w:rFonts w:ascii="Times New Roman" w:hAnsi="Times New Roman"/>
          <w:sz w:val="24"/>
          <w:szCs w:val="24"/>
          <w:lang w:val="en-GB"/>
        </w:rPr>
        <w:t>me</w:t>
      </w:r>
      <w:r w:rsidRPr="00D73D87">
        <w:rPr>
          <w:rFonts w:ascii="Times New Roman" w:hAnsi="Times New Roman"/>
          <w:sz w:val="24"/>
          <w:szCs w:val="24"/>
          <w:lang w:val="en-GB"/>
        </w:rPr>
        <w:t xml:space="preserve"> and barked out his instructions. </w:t>
      </w:r>
    </w:p>
    <w:p w:rsidRPr="00D73D87" w:rsidR="00774262" w:rsidP="00E37332" w:rsidRDefault="00774262" w14:paraId="2A86BED4" w14:textId="28A30EEE">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“What do they want me to do?” </w:t>
      </w:r>
      <w:r w:rsidRPr="00D73D87" w:rsidR="00434EF5">
        <w:rPr>
          <w:rFonts w:ascii="Times New Roman" w:hAnsi="Times New Roman"/>
          <w:sz w:val="24"/>
          <w:szCs w:val="24"/>
          <w:lang w:val="en-GB"/>
        </w:rPr>
        <w:t xml:space="preserve">I </w:t>
      </w:r>
      <w:proofErr w:type="gramStart"/>
      <w:r w:rsidRPr="00D73D87" w:rsidR="00434EF5">
        <w:rPr>
          <w:rFonts w:ascii="Times New Roman" w:hAnsi="Times New Roman"/>
          <w:sz w:val="24"/>
          <w:szCs w:val="24"/>
          <w:lang w:val="en-GB"/>
        </w:rPr>
        <w:t>said</w:t>
      </w:r>
      <w:proofErr w:type="gramEnd"/>
      <w:r w:rsidRPr="00D73D87" w:rsidR="00434EF5">
        <w:rPr>
          <w:rFonts w:ascii="Times New Roman" w:hAnsi="Times New Roman"/>
          <w:sz w:val="24"/>
          <w:szCs w:val="24"/>
          <w:lang w:val="en-GB"/>
        </w:rPr>
        <w:t>.</w:t>
      </w:r>
    </w:p>
    <w:p w:rsidRPr="00D73D87" w:rsidR="00774262" w:rsidP="00E37332" w:rsidRDefault="00774262" w14:paraId="0E53A66E" w14:textId="187C72F6">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“You m… m… make announcement,” said </w:t>
      </w:r>
      <w:r w:rsidRPr="00D73D87" w:rsidR="00FE0207">
        <w:rPr>
          <w:rFonts w:ascii="Times New Roman" w:hAnsi="Times New Roman"/>
          <w:sz w:val="24"/>
          <w:szCs w:val="24"/>
          <w:lang w:val="en-GB"/>
        </w:rPr>
        <w:t>El Rubio</w:t>
      </w:r>
      <w:r w:rsidRPr="00D73D87">
        <w:rPr>
          <w:rFonts w:ascii="Times New Roman" w:hAnsi="Times New Roman"/>
          <w:sz w:val="24"/>
          <w:szCs w:val="24"/>
          <w:lang w:val="en-GB"/>
        </w:rPr>
        <w:t xml:space="preserve"> his knees shaking. “P… p… people must go now. If not, they go prison, </w:t>
      </w:r>
      <w:proofErr w:type="gramStart"/>
      <w:r w:rsidRPr="00D73D87">
        <w:rPr>
          <w:rFonts w:ascii="Times New Roman" w:hAnsi="Times New Roman"/>
          <w:sz w:val="24"/>
          <w:szCs w:val="24"/>
          <w:lang w:val="en-GB"/>
        </w:rPr>
        <w:t>you</w:t>
      </w:r>
      <w:proofErr w:type="gramEnd"/>
      <w:r w:rsidRPr="00D73D87">
        <w:rPr>
          <w:rFonts w:ascii="Times New Roman" w:hAnsi="Times New Roman"/>
          <w:sz w:val="24"/>
          <w:szCs w:val="24"/>
          <w:lang w:val="en-GB"/>
        </w:rPr>
        <w:t xml:space="preserve"> too.”</w:t>
      </w:r>
    </w:p>
    <w:p w:rsidRPr="00D73D87" w:rsidR="00774262" w:rsidP="00E37332" w:rsidRDefault="00434EF5" w14:paraId="3A249484" w14:textId="2CD57BB3">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I</w:t>
      </w:r>
      <w:r w:rsidRPr="00D73D87" w:rsidR="00774262">
        <w:rPr>
          <w:rFonts w:ascii="Times New Roman" w:hAnsi="Times New Roman"/>
          <w:sz w:val="24"/>
          <w:szCs w:val="24"/>
          <w:lang w:val="en-GB"/>
        </w:rPr>
        <w:t xml:space="preserve"> looked </w:t>
      </w:r>
      <w:r w:rsidRPr="00D73D87" w:rsidR="00E63D8B">
        <w:rPr>
          <w:rFonts w:ascii="Times New Roman" w:hAnsi="Times New Roman"/>
          <w:sz w:val="24"/>
          <w:szCs w:val="24"/>
          <w:lang w:val="en-GB"/>
        </w:rPr>
        <w:t xml:space="preserve">pleadingly </w:t>
      </w:r>
      <w:r w:rsidRPr="00D73D87" w:rsidR="00774262">
        <w:rPr>
          <w:rFonts w:ascii="Times New Roman" w:hAnsi="Times New Roman"/>
          <w:sz w:val="24"/>
          <w:szCs w:val="24"/>
          <w:lang w:val="en-GB"/>
        </w:rPr>
        <w:t xml:space="preserve">at </w:t>
      </w:r>
      <w:r w:rsidRPr="00D73D87">
        <w:rPr>
          <w:rFonts w:ascii="Times New Roman" w:hAnsi="Times New Roman"/>
          <w:sz w:val="24"/>
          <w:szCs w:val="24"/>
          <w:lang w:val="en-GB"/>
        </w:rPr>
        <w:t>my</w:t>
      </w:r>
      <w:r w:rsidRPr="00D73D87" w:rsidR="00774262">
        <w:rPr>
          <w:rFonts w:ascii="Times New Roman" w:hAnsi="Times New Roman"/>
          <w:sz w:val="24"/>
          <w:szCs w:val="24"/>
          <w:lang w:val="en-GB"/>
        </w:rPr>
        <w:t xml:space="preserve"> elder brother.</w:t>
      </w:r>
    </w:p>
    <w:p w:rsidRPr="00D73D87" w:rsidR="00774262" w:rsidP="00E37332" w:rsidRDefault="00105E19" w14:paraId="28625B87" w14:textId="0820A01F">
      <w:pPr>
        <w:pStyle w:val="CSP-ChapterBodyText-FirstParagraph"/>
        <w:spacing w:line="360" w:lineRule="auto"/>
        <w:ind w:firstLine="720"/>
        <w:jc w:val="left"/>
        <w:rPr>
          <w:rFonts w:ascii="Times New Roman" w:hAnsi="Times New Roman"/>
          <w:sz w:val="24"/>
          <w:szCs w:val="24"/>
          <w:lang w:val="en-GB"/>
        </w:rPr>
      </w:pPr>
      <w:r>
        <w:rPr>
          <w:rFonts w:ascii="Times New Roman" w:hAnsi="Times New Roman"/>
          <w:sz w:val="24"/>
          <w:szCs w:val="24"/>
          <w:lang w:val="en-GB"/>
        </w:rPr>
        <w:t>Mark</w:t>
      </w:r>
      <w:r w:rsidRPr="00D73D87" w:rsidR="00774262">
        <w:rPr>
          <w:rFonts w:ascii="Times New Roman" w:hAnsi="Times New Roman"/>
          <w:sz w:val="24"/>
          <w:szCs w:val="24"/>
          <w:lang w:val="en-GB"/>
        </w:rPr>
        <w:t xml:space="preserve"> shrugged and turned away.</w:t>
      </w:r>
    </w:p>
    <w:p w:rsidRPr="00D73D87" w:rsidR="00774262" w:rsidP="00E37332" w:rsidRDefault="00774262" w14:paraId="605E2022" w14:textId="2B0A7448">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“Ladies and Gentlemen,” </w:t>
      </w:r>
      <w:r w:rsidRPr="00D73D87" w:rsidR="00056A2A">
        <w:rPr>
          <w:rFonts w:ascii="Times New Roman" w:hAnsi="Times New Roman"/>
          <w:sz w:val="24"/>
          <w:szCs w:val="24"/>
          <w:lang w:val="en-GB"/>
        </w:rPr>
        <w:t>I said</w:t>
      </w:r>
      <w:r w:rsidRPr="00D73D87">
        <w:rPr>
          <w:rFonts w:ascii="Times New Roman" w:hAnsi="Times New Roman"/>
          <w:sz w:val="24"/>
          <w:szCs w:val="24"/>
          <w:lang w:val="en-GB"/>
        </w:rPr>
        <w:t>. “These officers have ordered us to close the premises immediately. All hotel guests should pack their cases and leave, all bar customers should depart now. Sorry, but I have no idea why this has happened or how to prevent this.”</w:t>
      </w:r>
    </w:p>
    <w:p w:rsidRPr="00D73D87" w:rsidR="00774262" w:rsidP="00E37332" w:rsidRDefault="00774262" w14:paraId="1603AD3E" w14:textId="67E67B7C">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“But I do,” said Hancock hopping on tiptoe and shouting at his countrymen through the gap between the officers’ shoulders. “Ladies and Gentlemen, my suitcase has </w:t>
      </w:r>
      <w:r w:rsidR="00DF6E67">
        <w:rPr>
          <w:rFonts w:ascii="Times New Roman" w:hAnsi="Times New Roman"/>
          <w:sz w:val="24"/>
          <w:szCs w:val="24"/>
          <w:lang w:val="en-GB"/>
        </w:rPr>
        <w:t xml:space="preserve">still </w:t>
      </w:r>
      <w:r w:rsidRPr="00D73D87">
        <w:rPr>
          <w:rFonts w:ascii="Times New Roman" w:hAnsi="Times New Roman"/>
          <w:sz w:val="24"/>
          <w:szCs w:val="24"/>
          <w:lang w:val="en-GB"/>
        </w:rPr>
        <w:t xml:space="preserve">not arrived. It is an extremely precious possession, and I refuse to go anywhere until the Spanish authorities responsible for </w:t>
      </w:r>
      <w:r w:rsidRPr="00D73D87" w:rsidR="00D52E64">
        <w:rPr>
          <w:rFonts w:ascii="Times New Roman" w:hAnsi="Times New Roman"/>
          <w:sz w:val="24"/>
          <w:szCs w:val="24"/>
          <w:lang w:val="en-GB"/>
        </w:rPr>
        <w:t>its loss</w:t>
      </w:r>
      <w:r w:rsidRPr="00D73D87">
        <w:rPr>
          <w:rFonts w:ascii="Times New Roman" w:hAnsi="Times New Roman"/>
          <w:sz w:val="24"/>
          <w:szCs w:val="24"/>
          <w:lang w:val="en-GB"/>
        </w:rPr>
        <w:t xml:space="preserve"> deliver it here. There is no way a tiny town like Nerger has enough cells to accommodate all of us, so I suggest we sit down and don’t budge until these gentlemen rescind their orders.”</w:t>
      </w:r>
    </w:p>
    <w:p w:rsidRPr="00D73D87" w:rsidR="00774262" w:rsidP="00E37332" w:rsidRDefault="00774262" w14:paraId="2619E4CA"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There was a general murmuring.</w:t>
      </w:r>
    </w:p>
    <w:p w:rsidRPr="00D73D87" w:rsidR="00774262" w:rsidP="00E37332" w:rsidRDefault="00774262" w14:paraId="4A6AD4E0" w14:textId="540EFC4B">
      <w:pPr>
        <w:pStyle w:val="CSP-ChapterBodyText-FirstParagraph"/>
        <w:spacing w:line="360" w:lineRule="auto"/>
        <w:ind w:firstLine="720"/>
        <w:jc w:val="left"/>
        <w:rPr>
          <w:rFonts w:ascii="Times New Roman" w:hAnsi="Times New Roman"/>
          <w:sz w:val="24"/>
          <w:szCs w:val="24"/>
          <w:lang w:val="en-GB"/>
        </w:rPr>
      </w:pPr>
      <w:r w:rsidRPr="0C8A1D81" w:rsidR="0C8A1D81">
        <w:rPr>
          <w:rFonts w:ascii="Times New Roman" w:hAnsi="Times New Roman"/>
          <w:sz w:val="24"/>
          <w:szCs w:val="24"/>
          <w:lang w:val="en-GB"/>
        </w:rPr>
        <w:t>“We’re with Hancock,” said a gruff well-spoken Londoner</w:t>
      </w:r>
      <w:ins w:author="Gary Smailes" w:date="2024-01-15T18:25:13.331Z" w:id="704215787">
        <w:r w:rsidRPr="0C8A1D81" w:rsidR="0C8A1D81">
          <w:rPr>
            <w:rFonts w:ascii="Times New Roman" w:hAnsi="Times New Roman"/>
            <w:sz w:val="24"/>
            <w:szCs w:val="24"/>
            <w:lang w:val="en-GB"/>
          </w:rPr>
          <w:t>,</w:t>
        </w:r>
      </w:ins>
      <w:r w:rsidRPr="0C8A1D81" w:rsidR="0C8A1D81">
        <w:rPr>
          <w:rFonts w:ascii="Times New Roman" w:hAnsi="Times New Roman"/>
          <w:sz w:val="24"/>
          <w:szCs w:val="24"/>
          <w:lang w:val="en-GB"/>
        </w:rPr>
        <w:t xml:space="preserve"> who</w:t>
      </w:r>
      <w:ins w:author="Gary Smailes" w:date="2024-01-15T18:25:16.308Z" w:id="143348614">
        <w:r w:rsidRPr="0C8A1D81" w:rsidR="0C8A1D81">
          <w:rPr>
            <w:rFonts w:ascii="Times New Roman" w:hAnsi="Times New Roman"/>
            <w:sz w:val="24"/>
            <w:szCs w:val="24"/>
            <w:lang w:val="en-GB"/>
          </w:rPr>
          <w:t>,</w:t>
        </w:r>
      </w:ins>
      <w:r w:rsidRPr="0C8A1D81" w:rsidR="0C8A1D81">
        <w:rPr>
          <w:rFonts w:ascii="Times New Roman" w:hAnsi="Times New Roman"/>
          <w:sz w:val="24"/>
          <w:szCs w:val="24"/>
          <w:lang w:val="en-GB"/>
        </w:rPr>
        <w:t xml:space="preserve"> along with his family</w:t>
      </w:r>
      <w:ins w:author="Gary Smailes" w:date="2024-01-15T18:25:19.188Z" w:id="1569576679">
        <w:r w:rsidRPr="0C8A1D81" w:rsidR="0C8A1D81">
          <w:rPr>
            <w:rFonts w:ascii="Times New Roman" w:hAnsi="Times New Roman"/>
            <w:sz w:val="24"/>
            <w:szCs w:val="24"/>
            <w:lang w:val="en-GB"/>
          </w:rPr>
          <w:t>,</w:t>
        </w:r>
      </w:ins>
      <w:r w:rsidRPr="0C8A1D81" w:rsidR="0C8A1D81">
        <w:rPr>
          <w:rFonts w:ascii="Times New Roman" w:hAnsi="Times New Roman"/>
          <w:sz w:val="24"/>
          <w:szCs w:val="24"/>
          <w:lang w:val="en-GB"/>
        </w:rPr>
        <w:t xml:space="preserve"> sat down on the floor and folded their arms.</w:t>
      </w:r>
    </w:p>
    <w:p w:rsidRPr="00D73D87" w:rsidR="00774262" w:rsidP="00E37332" w:rsidRDefault="00774262" w14:paraId="7F7577C1" w14:textId="75FD0D5E">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One by one, every person except the staff followed suit</w:t>
      </w:r>
      <w:r w:rsidRPr="00D73D87" w:rsidR="00E63D8B">
        <w:rPr>
          <w:rFonts w:ascii="Times New Roman" w:hAnsi="Times New Roman"/>
          <w:sz w:val="24"/>
          <w:szCs w:val="24"/>
          <w:lang w:val="en-GB"/>
        </w:rPr>
        <w:t>,</w:t>
      </w:r>
      <w:r w:rsidRPr="00D73D87">
        <w:rPr>
          <w:rFonts w:ascii="Times New Roman" w:hAnsi="Times New Roman"/>
          <w:sz w:val="24"/>
          <w:szCs w:val="24"/>
          <w:lang w:val="en-GB"/>
        </w:rPr>
        <w:t xml:space="preserve"> sitting with folded </w:t>
      </w:r>
      <w:r w:rsidRPr="00D73D87" w:rsidR="00151514">
        <w:rPr>
          <w:rFonts w:ascii="Times New Roman" w:hAnsi="Times New Roman"/>
          <w:sz w:val="24"/>
          <w:szCs w:val="24"/>
          <w:lang w:val="en-GB"/>
        </w:rPr>
        <w:t>arms,</w:t>
      </w:r>
      <w:r w:rsidRPr="00D73D87">
        <w:rPr>
          <w:rFonts w:ascii="Times New Roman" w:hAnsi="Times New Roman"/>
          <w:sz w:val="24"/>
          <w:szCs w:val="24"/>
          <w:lang w:val="en-GB"/>
        </w:rPr>
        <w:t xml:space="preserve"> and glaring relentlessly at the officers standing in their midst.</w:t>
      </w:r>
    </w:p>
    <w:p w:rsidRPr="00D73D87" w:rsidR="00774262" w:rsidP="00E37332" w:rsidRDefault="00774262" w14:paraId="588013E8" w14:textId="33D4229E">
      <w:pPr>
        <w:pStyle w:val="CSP-ChapterBodyText-FirstParagraph"/>
        <w:spacing w:line="360" w:lineRule="auto"/>
        <w:ind w:firstLine="720"/>
        <w:jc w:val="left"/>
        <w:rPr>
          <w:rFonts w:ascii="Times New Roman" w:hAnsi="Times New Roman"/>
          <w:sz w:val="24"/>
          <w:szCs w:val="24"/>
          <w:lang w:val="en-GB"/>
        </w:rPr>
      </w:pPr>
      <w:r w:rsidRPr="0C8A1D81" w:rsidR="0C8A1D81">
        <w:rPr>
          <w:rFonts w:ascii="Times New Roman" w:hAnsi="Times New Roman"/>
          <w:sz w:val="24"/>
          <w:szCs w:val="24"/>
          <w:lang w:val="en-GB"/>
        </w:rPr>
        <w:t>The furious younger officer drew his pistol and pointed it at Hancock</w:t>
      </w:r>
      <w:ins w:author="Gary Smailes" w:date="2024-01-15T18:25:26.558Z" w:id="1557391915">
        <w:r w:rsidRPr="0C8A1D81" w:rsidR="0C8A1D81">
          <w:rPr>
            <w:rFonts w:ascii="Times New Roman" w:hAnsi="Times New Roman"/>
            <w:sz w:val="24"/>
            <w:szCs w:val="24"/>
            <w:lang w:val="en-GB"/>
          </w:rPr>
          <w:t>,</w:t>
        </w:r>
      </w:ins>
      <w:r w:rsidRPr="0C8A1D81" w:rsidR="0C8A1D81">
        <w:rPr>
          <w:rFonts w:ascii="Times New Roman" w:hAnsi="Times New Roman"/>
          <w:sz w:val="24"/>
          <w:szCs w:val="24"/>
          <w:lang w:val="en-GB"/>
        </w:rPr>
        <w:t xml:space="preserve"> who remained completely unfazed by the possibility of instant death. He was British and refused to entertain the idea a foreign police officer would dare shoot him.</w:t>
      </w:r>
    </w:p>
    <w:p w:rsidRPr="00D73D87" w:rsidR="00774262" w:rsidP="00E37332" w:rsidRDefault="00774262" w14:paraId="4488A198"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For several minutes nobody moved.</w:t>
      </w:r>
    </w:p>
    <w:p w:rsidRPr="00D73D87" w:rsidR="00774262" w:rsidP="00E37332" w:rsidRDefault="00774262" w14:paraId="48AC16CA"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The Brits continued to glare at the officers.</w:t>
      </w:r>
    </w:p>
    <w:p w:rsidRPr="00D73D87" w:rsidR="00ED7CAC" w:rsidP="00E37332" w:rsidRDefault="00ED7CAC" w14:paraId="188044BB" w14:textId="125C9225">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A classic stand-off.</w:t>
      </w:r>
    </w:p>
    <w:p w:rsidRPr="00D73D87" w:rsidR="00774262" w:rsidP="00E37332" w:rsidRDefault="00774262" w14:paraId="0CF323AB" w14:textId="4C6CD13C">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The police </w:t>
      </w:r>
      <w:r w:rsidR="008D1574">
        <w:rPr>
          <w:rFonts w:ascii="Times New Roman" w:hAnsi="Times New Roman"/>
          <w:sz w:val="24"/>
          <w:szCs w:val="24"/>
          <w:lang w:val="en-GB"/>
        </w:rPr>
        <w:t>seemed</w:t>
      </w:r>
      <w:r w:rsidRPr="00D73D87">
        <w:rPr>
          <w:rFonts w:ascii="Times New Roman" w:hAnsi="Times New Roman"/>
          <w:sz w:val="24"/>
          <w:szCs w:val="24"/>
          <w:lang w:val="en-GB"/>
        </w:rPr>
        <w:t xml:space="preserve"> perplexed </w:t>
      </w:r>
      <w:r w:rsidR="008D1574">
        <w:rPr>
          <w:rFonts w:ascii="Times New Roman" w:hAnsi="Times New Roman"/>
          <w:sz w:val="24"/>
          <w:szCs w:val="24"/>
          <w:lang w:val="en-GB"/>
        </w:rPr>
        <w:t>when</w:t>
      </w:r>
      <w:r w:rsidRPr="00D73D87">
        <w:rPr>
          <w:rFonts w:ascii="Times New Roman" w:hAnsi="Times New Roman"/>
          <w:sz w:val="24"/>
          <w:szCs w:val="24"/>
          <w:lang w:val="en-GB"/>
        </w:rPr>
        <w:t xml:space="preserve"> nobody dropped their gaze. Under such intense scrutiny from such an obdurate crowd, they shuffled their feet and, for the first time, began to appear unsure of themselves.</w:t>
      </w:r>
    </w:p>
    <w:p w:rsidRPr="00D73D87" w:rsidR="00774262" w:rsidP="00E37332" w:rsidRDefault="00774262" w14:paraId="66AC1A41" w14:textId="2DB644FF">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lastRenderedPageBreak/>
        <w:t xml:space="preserve">Hancock </w:t>
      </w:r>
      <w:r w:rsidR="00BA4D13">
        <w:rPr>
          <w:rFonts w:ascii="Times New Roman" w:hAnsi="Times New Roman"/>
          <w:sz w:val="24"/>
          <w:szCs w:val="24"/>
          <w:lang w:val="en-GB"/>
        </w:rPr>
        <w:t xml:space="preserve">scrambled to his feet and </w:t>
      </w:r>
      <w:r w:rsidR="00734AF2">
        <w:rPr>
          <w:rFonts w:ascii="Times New Roman" w:hAnsi="Times New Roman"/>
          <w:sz w:val="24"/>
          <w:szCs w:val="24"/>
          <w:lang w:val="en-GB"/>
        </w:rPr>
        <w:t>slowly but confidently</w:t>
      </w:r>
      <w:r w:rsidR="00BA4D13">
        <w:rPr>
          <w:rFonts w:ascii="Times New Roman" w:hAnsi="Times New Roman"/>
          <w:sz w:val="24"/>
          <w:szCs w:val="24"/>
          <w:lang w:val="en-GB"/>
        </w:rPr>
        <w:t xml:space="preserve"> approached</w:t>
      </w:r>
      <w:r w:rsidRPr="00D73D87">
        <w:rPr>
          <w:rFonts w:ascii="Times New Roman" w:hAnsi="Times New Roman"/>
          <w:sz w:val="24"/>
          <w:szCs w:val="24"/>
          <w:lang w:val="en-GB"/>
        </w:rPr>
        <w:t xml:space="preserve"> the younger officer</w:t>
      </w:r>
      <w:r w:rsidR="00734AF2">
        <w:rPr>
          <w:rFonts w:ascii="Times New Roman" w:hAnsi="Times New Roman"/>
          <w:sz w:val="24"/>
          <w:szCs w:val="24"/>
          <w:lang w:val="en-GB"/>
        </w:rPr>
        <w:t>.</w:t>
      </w:r>
      <w:r w:rsidRPr="00D73D87">
        <w:rPr>
          <w:rFonts w:ascii="Times New Roman" w:hAnsi="Times New Roman"/>
          <w:sz w:val="24"/>
          <w:szCs w:val="24"/>
          <w:lang w:val="en-GB"/>
        </w:rPr>
        <w:t xml:space="preserve"> </w:t>
      </w:r>
      <w:r w:rsidR="00865451">
        <w:rPr>
          <w:rFonts w:ascii="Times New Roman" w:hAnsi="Times New Roman"/>
          <w:sz w:val="24"/>
          <w:szCs w:val="24"/>
          <w:lang w:val="en-GB"/>
        </w:rPr>
        <w:t xml:space="preserve">When near enough he lifted his hand and with a pointed </w:t>
      </w:r>
      <w:r w:rsidRPr="00D73D87" w:rsidR="00E63D8B">
        <w:rPr>
          <w:rFonts w:ascii="Times New Roman" w:hAnsi="Times New Roman"/>
          <w:sz w:val="24"/>
          <w:szCs w:val="24"/>
          <w:lang w:val="en-GB"/>
        </w:rPr>
        <w:t>index finger</w:t>
      </w:r>
      <w:r w:rsidR="00865451">
        <w:rPr>
          <w:rFonts w:ascii="Times New Roman" w:hAnsi="Times New Roman"/>
          <w:sz w:val="24"/>
          <w:szCs w:val="24"/>
          <w:lang w:val="en-GB"/>
        </w:rPr>
        <w:t xml:space="preserve"> pushed the gun aside</w:t>
      </w:r>
      <w:r w:rsidRPr="00D73D87" w:rsidR="00006C77">
        <w:rPr>
          <w:rFonts w:ascii="Times New Roman" w:hAnsi="Times New Roman"/>
          <w:sz w:val="24"/>
          <w:szCs w:val="24"/>
          <w:lang w:val="en-GB"/>
        </w:rPr>
        <w:t>,</w:t>
      </w:r>
      <w:r w:rsidRPr="00D73D87">
        <w:rPr>
          <w:rFonts w:ascii="Times New Roman" w:hAnsi="Times New Roman"/>
          <w:sz w:val="24"/>
          <w:szCs w:val="24"/>
          <w:lang w:val="en-GB"/>
        </w:rPr>
        <w:t xml:space="preserve"> star</w:t>
      </w:r>
      <w:r w:rsidR="000C224D">
        <w:rPr>
          <w:rFonts w:ascii="Times New Roman" w:hAnsi="Times New Roman"/>
          <w:sz w:val="24"/>
          <w:szCs w:val="24"/>
          <w:lang w:val="en-GB"/>
        </w:rPr>
        <w:t>ing</w:t>
      </w:r>
      <w:r w:rsidRPr="00D73D87">
        <w:rPr>
          <w:rFonts w:ascii="Times New Roman" w:hAnsi="Times New Roman"/>
          <w:sz w:val="24"/>
          <w:szCs w:val="24"/>
          <w:lang w:val="en-GB"/>
        </w:rPr>
        <w:t xml:space="preserve"> directly into </w:t>
      </w:r>
      <w:r w:rsidR="000C224D">
        <w:rPr>
          <w:rFonts w:ascii="Times New Roman" w:hAnsi="Times New Roman"/>
          <w:sz w:val="24"/>
          <w:szCs w:val="24"/>
          <w:lang w:val="en-GB"/>
        </w:rPr>
        <w:t>the officer’s</w:t>
      </w:r>
      <w:r w:rsidRPr="00D73D87">
        <w:rPr>
          <w:rFonts w:ascii="Times New Roman" w:hAnsi="Times New Roman"/>
          <w:sz w:val="24"/>
          <w:szCs w:val="24"/>
          <w:lang w:val="en-GB"/>
        </w:rPr>
        <w:t xml:space="preserve"> face.</w:t>
      </w:r>
    </w:p>
    <w:p w:rsidRPr="00D73D87" w:rsidR="00774262" w:rsidP="00E37332" w:rsidRDefault="00C32844" w14:paraId="73782639" w14:textId="6C5B7FF6">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I</w:t>
      </w:r>
      <w:r w:rsidRPr="00D73D87" w:rsidR="00774262">
        <w:rPr>
          <w:rFonts w:ascii="Times New Roman" w:hAnsi="Times New Roman"/>
          <w:sz w:val="24"/>
          <w:szCs w:val="24"/>
          <w:lang w:val="en-GB"/>
        </w:rPr>
        <w:t xml:space="preserve"> was terrified, aware of their formidable reputation, but as </w:t>
      </w:r>
      <w:r w:rsidRPr="00D73D87">
        <w:rPr>
          <w:rFonts w:ascii="Times New Roman" w:hAnsi="Times New Roman"/>
          <w:sz w:val="24"/>
          <w:szCs w:val="24"/>
          <w:lang w:val="en-GB"/>
        </w:rPr>
        <w:t>I</w:t>
      </w:r>
      <w:r w:rsidRPr="00D73D87" w:rsidR="00774262">
        <w:rPr>
          <w:rFonts w:ascii="Times New Roman" w:hAnsi="Times New Roman"/>
          <w:sz w:val="24"/>
          <w:szCs w:val="24"/>
          <w:lang w:val="en-GB"/>
        </w:rPr>
        <w:t xml:space="preserve"> </w:t>
      </w:r>
      <w:r w:rsidRPr="00D73D87" w:rsidR="003F2791">
        <w:rPr>
          <w:rFonts w:ascii="Times New Roman" w:hAnsi="Times New Roman"/>
          <w:sz w:val="24"/>
          <w:szCs w:val="24"/>
          <w:lang w:val="en-GB"/>
        </w:rPr>
        <w:t>peered</w:t>
      </w:r>
      <w:r w:rsidRPr="00D73D87" w:rsidR="00774262">
        <w:rPr>
          <w:rFonts w:ascii="Times New Roman" w:hAnsi="Times New Roman"/>
          <w:sz w:val="24"/>
          <w:szCs w:val="24"/>
          <w:lang w:val="en-GB"/>
        </w:rPr>
        <w:t xml:space="preserve"> around</w:t>
      </w:r>
      <w:r w:rsidRPr="00D73D87" w:rsidR="003F2791">
        <w:rPr>
          <w:rFonts w:ascii="Times New Roman" w:hAnsi="Times New Roman"/>
          <w:sz w:val="24"/>
          <w:szCs w:val="24"/>
          <w:lang w:val="en-GB"/>
        </w:rPr>
        <w:t xml:space="preserve"> </w:t>
      </w:r>
      <w:r w:rsidRPr="00D73D87" w:rsidR="00EC597E">
        <w:rPr>
          <w:rFonts w:ascii="Times New Roman" w:hAnsi="Times New Roman"/>
          <w:sz w:val="24"/>
          <w:szCs w:val="24"/>
          <w:lang w:val="en-GB"/>
        </w:rPr>
        <w:t>surreptitiously</w:t>
      </w:r>
      <w:r w:rsidRPr="00D73D87" w:rsidR="00774262">
        <w:rPr>
          <w:rFonts w:ascii="Times New Roman" w:hAnsi="Times New Roman"/>
          <w:sz w:val="24"/>
          <w:szCs w:val="24"/>
          <w:lang w:val="en-GB"/>
        </w:rPr>
        <w:t xml:space="preserve">, </w:t>
      </w:r>
      <w:r w:rsidRPr="00D73D87">
        <w:rPr>
          <w:rFonts w:ascii="Times New Roman" w:hAnsi="Times New Roman"/>
          <w:sz w:val="24"/>
          <w:szCs w:val="24"/>
          <w:lang w:val="en-GB"/>
        </w:rPr>
        <w:t>my</w:t>
      </w:r>
      <w:r w:rsidRPr="00D73D87" w:rsidR="00774262">
        <w:rPr>
          <w:rFonts w:ascii="Times New Roman" w:hAnsi="Times New Roman"/>
          <w:sz w:val="24"/>
          <w:szCs w:val="24"/>
          <w:lang w:val="en-GB"/>
        </w:rPr>
        <w:t xml:space="preserve"> fellow countrymen continued their protest confidently.</w:t>
      </w:r>
    </w:p>
    <w:p w:rsidRPr="00D73D87" w:rsidR="00065672" w:rsidP="00E37332" w:rsidRDefault="00065672" w14:paraId="5F956477" w14:textId="015E8943">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Ignorance must be bliss, I thought.</w:t>
      </w:r>
    </w:p>
    <w:p w:rsidRPr="00D73D87" w:rsidR="00774262" w:rsidP="00E37332" w:rsidRDefault="00774262" w14:paraId="635F4726" w14:textId="4334CCFC">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“Can someone point out as delicately as possible to our dear friends,” said Hancock </w:t>
      </w:r>
      <w:r w:rsidR="000C224D">
        <w:rPr>
          <w:rFonts w:ascii="Times New Roman" w:hAnsi="Times New Roman"/>
          <w:sz w:val="24"/>
          <w:szCs w:val="24"/>
          <w:lang w:val="en-GB"/>
        </w:rPr>
        <w:t>now</w:t>
      </w:r>
      <w:r w:rsidRPr="00D73D87">
        <w:rPr>
          <w:rFonts w:ascii="Times New Roman" w:hAnsi="Times New Roman"/>
          <w:sz w:val="24"/>
          <w:szCs w:val="24"/>
          <w:lang w:val="en-GB"/>
        </w:rPr>
        <w:t xml:space="preserve"> peering up the nose of the younger officer. He spoke loudly and clearly as if he was addressing a council meeting. “There are over four hundred thousand British tourists currently in Spain, with a further three million to follow throughout the summer season. If they insist on us leaving now, th</w:t>
      </w:r>
      <w:r w:rsidR="00677165">
        <w:rPr>
          <w:rFonts w:ascii="Times New Roman" w:hAnsi="Times New Roman"/>
          <w:sz w:val="24"/>
          <w:szCs w:val="24"/>
          <w:lang w:val="en-GB"/>
        </w:rPr>
        <w:t>is</w:t>
      </w:r>
      <w:r w:rsidRPr="00D73D87">
        <w:rPr>
          <w:rFonts w:ascii="Times New Roman" w:hAnsi="Times New Roman"/>
          <w:sz w:val="24"/>
          <w:szCs w:val="24"/>
          <w:lang w:val="en-GB"/>
        </w:rPr>
        <w:t xml:space="preserve"> story will be published in every newspaper worldwide and broadcast on every TV station. It will cause an international incident. Nobody will visit Spain for decades and the income of every hotel and tax revenue will plummet. How do they think Generalissimo Franco will react? Do they think he will sit by and ignore their stupidity? </w:t>
      </w:r>
      <w:r w:rsidRPr="00D73D87" w:rsidR="00644C0D">
        <w:rPr>
          <w:rFonts w:ascii="Times New Roman" w:hAnsi="Times New Roman"/>
          <w:sz w:val="24"/>
          <w:szCs w:val="24"/>
          <w:lang w:val="en-GB"/>
        </w:rPr>
        <w:t xml:space="preserve">No, </w:t>
      </w:r>
      <w:r w:rsidRPr="00D73D87">
        <w:rPr>
          <w:rFonts w:ascii="Times New Roman" w:hAnsi="Times New Roman"/>
          <w:sz w:val="24"/>
          <w:szCs w:val="24"/>
          <w:lang w:val="en-GB"/>
        </w:rPr>
        <w:t xml:space="preserve">I think </w:t>
      </w:r>
      <w:r w:rsidRPr="00D73D87" w:rsidR="00644C0D">
        <w:rPr>
          <w:rFonts w:ascii="Times New Roman" w:hAnsi="Times New Roman"/>
          <w:sz w:val="24"/>
          <w:szCs w:val="24"/>
          <w:lang w:val="en-GB"/>
        </w:rPr>
        <w:t>i</w:t>
      </w:r>
      <w:r w:rsidRPr="00D73D87" w:rsidR="00D976BD">
        <w:rPr>
          <w:rFonts w:ascii="Times New Roman" w:hAnsi="Times New Roman"/>
          <w:sz w:val="24"/>
          <w:szCs w:val="24"/>
          <w:lang w:val="en-GB"/>
        </w:rPr>
        <w:t>t is</w:t>
      </w:r>
      <w:r w:rsidRPr="00D73D87">
        <w:rPr>
          <w:rFonts w:ascii="Times New Roman" w:hAnsi="Times New Roman"/>
          <w:sz w:val="24"/>
          <w:szCs w:val="24"/>
          <w:lang w:val="en-GB"/>
        </w:rPr>
        <w:t xml:space="preserve"> more than likely </w:t>
      </w:r>
      <w:r w:rsidRPr="00D73D87" w:rsidR="00644C0D">
        <w:rPr>
          <w:rFonts w:ascii="Times New Roman" w:hAnsi="Times New Roman"/>
          <w:sz w:val="24"/>
          <w:szCs w:val="24"/>
          <w:lang w:val="en-GB"/>
        </w:rPr>
        <w:t xml:space="preserve">they will </w:t>
      </w:r>
      <w:r w:rsidRPr="00D73D87">
        <w:rPr>
          <w:rFonts w:ascii="Times New Roman" w:hAnsi="Times New Roman"/>
          <w:sz w:val="24"/>
          <w:szCs w:val="24"/>
          <w:lang w:val="en-GB"/>
        </w:rPr>
        <w:t xml:space="preserve">lose their jobs, pensions, and may even face imprisonment. Do they want to be held </w:t>
      </w:r>
      <w:r w:rsidRPr="00D73D87" w:rsidR="009722A5">
        <w:rPr>
          <w:rFonts w:ascii="Times New Roman" w:hAnsi="Times New Roman"/>
          <w:sz w:val="24"/>
          <w:szCs w:val="24"/>
          <w:lang w:val="en-GB"/>
        </w:rPr>
        <w:t xml:space="preserve">personally </w:t>
      </w:r>
      <w:r w:rsidRPr="00D73D87">
        <w:rPr>
          <w:rFonts w:ascii="Times New Roman" w:hAnsi="Times New Roman"/>
          <w:sz w:val="24"/>
          <w:szCs w:val="24"/>
          <w:lang w:val="en-GB"/>
        </w:rPr>
        <w:t>responsible for this, or would they kindly reconsider their orders and let the lawyers sort the paperwork out in the morning?”</w:t>
      </w:r>
    </w:p>
    <w:p w:rsidRPr="00D73D87" w:rsidR="00774262" w:rsidP="0C8A1D81" w:rsidRDefault="00774262" w14:paraId="5939731E" w14:textId="1151A4B4">
      <w:pPr>
        <w:pStyle w:val="CSP-ChapterBodyText-FirstParagraph"/>
        <w:suppressLineNumbers w:val="0"/>
        <w:bidi w:val="0"/>
        <w:spacing w:before="0" w:beforeAutospacing="off" w:after="0" w:afterAutospacing="off" w:line="360" w:lineRule="auto"/>
        <w:ind w:left="0" w:right="0" w:firstLine="720"/>
        <w:jc w:val="left"/>
        <w:rPr>
          <w:del w:author="Gary Smailes" w:date="2024-01-15T18:26:06.755Z" w:id="1542346870"/>
          <w:rFonts w:ascii="Times New Roman" w:hAnsi="Times New Roman"/>
          <w:sz w:val="24"/>
          <w:szCs w:val="24"/>
          <w:lang w:val="en-GB"/>
        </w:rPr>
        <w:pPrChange w:author="Gary Smailes" w:date="2024-01-15T18:26:00.131Z">
          <w:pPr>
            <w:pStyle w:val="CSP-ChapterBodyText-FirstParagraph"/>
            <w:spacing w:line="360" w:lineRule="auto"/>
            <w:ind w:firstLine="720"/>
            <w:jc w:val="left"/>
          </w:pPr>
        </w:pPrChange>
      </w:pPr>
      <w:r w:rsidRPr="0C8A1D81" w:rsidR="0C8A1D81">
        <w:rPr>
          <w:rFonts w:ascii="Times New Roman" w:hAnsi="Times New Roman"/>
          <w:sz w:val="24"/>
          <w:szCs w:val="24"/>
          <w:lang w:val="en-GB"/>
        </w:rPr>
        <w:t xml:space="preserve">“Did you understand, El Rubio?” I </w:t>
      </w:r>
      <w:del w:author="Gary Smailes" w:date="2024-01-15T18:26:00.095Z" w:id="117327303">
        <w:r w:rsidRPr="0C8A1D81" w:rsidDel="0C8A1D81">
          <w:rPr>
            <w:rFonts w:ascii="Times New Roman" w:hAnsi="Times New Roman"/>
            <w:sz w:val="24"/>
            <w:szCs w:val="24"/>
            <w:lang w:val="en-GB"/>
          </w:rPr>
          <w:delText>said</w:delText>
        </w:r>
      </w:del>
      <w:ins w:author="Gary Smailes" w:date="2024-01-15T18:26:01.155Z" w:id="1111010781">
        <w:r w:rsidRPr="0C8A1D81" w:rsidR="0C8A1D81">
          <w:rPr>
            <w:rFonts w:ascii="Times New Roman" w:hAnsi="Times New Roman"/>
            <w:sz w:val="24"/>
            <w:szCs w:val="24"/>
            <w:lang w:val="en-GB"/>
          </w:rPr>
          <w:t>asked</w:t>
        </w:r>
      </w:ins>
      <w:r w:rsidRPr="0C8A1D81" w:rsidR="0C8A1D81">
        <w:rPr>
          <w:rFonts w:ascii="Times New Roman" w:hAnsi="Times New Roman"/>
          <w:sz w:val="24"/>
          <w:szCs w:val="24"/>
          <w:lang w:val="en-GB"/>
        </w:rPr>
        <w:t>.</w:t>
      </w:r>
      <w:ins w:author="Gary Smailes" w:date="2024-01-15T18:26:07.03Z" w:id="68219376">
        <w:r w:rsidRPr="0C8A1D81" w:rsidR="0C8A1D81">
          <w:rPr>
            <w:rFonts w:ascii="Times New Roman" w:hAnsi="Times New Roman"/>
            <w:sz w:val="24"/>
            <w:szCs w:val="24"/>
            <w:lang w:val="en-GB"/>
          </w:rPr>
          <w:t xml:space="preserve"> </w:t>
        </w:r>
      </w:ins>
    </w:p>
    <w:p w:rsidRPr="00D73D87" w:rsidR="00774262" w:rsidP="0C8A1D81" w:rsidRDefault="00FE0207" w14:paraId="0C021879" w14:textId="3C07EBB5">
      <w:pPr>
        <w:pStyle w:val="CSP-ChapterBodyText-FirstParagraph"/>
        <w:spacing w:line="360" w:lineRule="auto"/>
        <w:ind w:firstLine="0"/>
        <w:jc w:val="left"/>
        <w:rPr>
          <w:del w:author="Gary Smailes" w:date="2024-01-15T18:26:09.046Z" w:id="1336029032"/>
          <w:rFonts w:ascii="Times New Roman" w:hAnsi="Times New Roman"/>
          <w:sz w:val="24"/>
          <w:szCs w:val="24"/>
          <w:lang w:val="en-GB"/>
        </w:rPr>
        <w:pPrChange w:author="Gary Smailes" w:date="2024-01-15T18:26:06.588Z">
          <w:pPr>
            <w:pStyle w:val="CSP-ChapterBodyText-FirstParagraph"/>
            <w:spacing w:line="360" w:lineRule="auto"/>
            <w:ind w:firstLine="720"/>
            <w:jc w:val="left"/>
          </w:pPr>
        </w:pPrChange>
      </w:pPr>
      <w:r w:rsidRPr="0C8A1D81" w:rsidR="0C8A1D81">
        <w:rPr>
          <w:rFonts w:ascii="Times New Roman" w:hAnsi="Times New Roman"/>
          <w:sz w:val="24"/>
          <w:szCs w:val="24"/>
          <w:lang w:val="en-GB"/>
        </w:rPr>
        <w:t>El Rubio nodded.</w:t>
      </w:r>
      <w:ins w:author="Gary Smailes" w:date="2024-01-15T18:26:09.285Z" w:id="618794390">
        <w:r w:rsidRPr="0C8A1D81" w:rsidR="0C8A1D81">
          <w:rPr>
            <w:rFonts w:ascii="Times New Roman" w:hAnsi="Times New Roman"/>
            <w:sz w:val="24"/>
            <w:szCs w:val="24"/>
            <w:lang w:val="en-GB"/>
          </w:rPr>
          <w:t xml:space="preserve"> </w:t>
        </w:r>
      </w:ins>
    </w:p>
    <w:p w:rsidRPr="00D73D87" w:rsidR="00774262" w:rsidP="0C8A1D81" w:rsidRDefault="00774262" w14:paraId="477193E0" w14:textId="77777777" w14:noSpellErr="1">
      <w:pPr>
        <w:pStyle w:val="CSP-ChapterBodyText-FirstParagraph"/>
        <w:spacing w:line="360" w:lineRule="auto"/>
        <w:ind w:firstLine="0"/>
        <w:jc w:val="left"/>
        <w:rPr>
          <w:rFonts w:ascii="Times New Roman" w:hAnsi="Times New Roman"/>
          <w:sz w:val="24"/>
          <w:szCs w:val="24"/>
          <w:lang w:val="en-GB"/>
        </w:rPr>
        <w:pPrChange w:author="Gary Smailes" w:date="2024-01-15T18:26:08.843Z">
          <w:pPr>
            <w:pStyle w:val="CSP-ChapterBodyText-FirstParagraph"/>
            <w:spacing w:line="360" w:lineRule="auto"/>
            <w:ind w:firstLine="720"/>
            <w:jc w:val="left"/>
          </w:pPr>
        </w:pPrChange>
      </w:pPr>
      <w:r w:rsidRPr="0C8A1D81" w:rsidR="0C8A1D81">
        <w:rPr>
          <w:rFonts w:ascii="Times New Roman" w:hAnsi="Times New Roman"/>
          <w:sz w:val="24"/>
          <w:szCs w:val="24"/>
          <w:lang w:val="en-GB"/>
        </w:rPr>
        <w:t>“Translate every word and don’t hold back.”</w:t>
      </w:r>
    </w:p>
    <w:p w:rsidRPr="00D73D87" w:rsidR="00774262" w:rsidP="00E37332" w:rsidRDefault="00FE0207" w14:paraId="6B42E1DF" w14:textId="475E804A">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El Rubio</w:t>
      </w:r>
      <w:r w:rsidRPr="00D73D87" w:rsidR="00810488">
        <w:rPr>
          <w:rFonts w:ascii="Times New Roman" w:hAnsi="Times New Roman"/>
          <w:sz w:val="24"/>
          <w:szCs w:val="24"/>
          <w:lang w:val="en-GB"/>
        </w:rPr>
        <w:t xml:space="preserve"> </w:t>
      </w:r>
      <w:r w:rsidRPr="00D73D87" w:rsidR="00774262">
        <w:rPr>
          <w:rFonts w:ascii="Times New Roman" w:hAnsi="Times New Roman"/>
          <w:sz w:val="24"/>
          <w:szCs w:val="24"/>
          <w:lang w:val="en-GB"/>
        </w:rPr>
        <w:t>stepped nervously toward the officers and blurted out the translation. For a moment, there was no reaction.</w:t>
      </w:r>
    </w:p>
    <w:p w:rsidRPr="00D73D87" w:rsidR="00774262" w:rsidP="00E37332" w:rsidRDefault="00774262" w14:paraId="7FE01E9F"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The one with the eyepatch exploded in a fit of rage and extracted his pistol from his holster. “How dare they speak to us like this?” he shouted spittle flying everywhere.</w:t>
      </w:r>
    </w:p>
    <w:p w:rsidRPr="00D73D87" w:rsidR="00774262" w:rsidP="00E37332" w:rsidRDefault="00774262" w14:paraId="5403A848"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The elder officer placed his hand over the pistol. “There might be a mistake here,” he said. “I suggest we allow our superiors to sort this out tomorrow.”</w:t>
      </w:r>
    </w:p>
    <w:p w:rsidRPr="00D73D87" w:rsidR="00774262" w:rsidP="00E37332" w:rsidRDefault="00774262" w14:paraId="2B5BA900"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The elder officer and the man with the eyepatch had a heated, whispered discussion. The name Franco was heard often. Gradually, eyepatch calmed down and nodded in reluctant agreement.</w:t>
      </w:r>
    </w:p>
    <w:p w:rsidRPr="00D73D87" w:rsidR="00774262" w:rsidP="00E37332" w:rsidRDefault="00774262" w14:paraId="766F2C7B"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Pr="00D73D87">
        <w:rPr>
          <w:rFonts w:ascii="Times New Roman" w:hAnsi="Times New Roman"/>
          <w:i/>
          <w:iCs w:val="0"/>
          <w:sz w:val="24"/>
          <w:szCs w:val="24"/>
          <w:lang w:val="en-GB"/>
        </w:rPr>
        <w:t>Ma</w:t>
      </w:r>
      <w:r w:rsidRPr="00D73D87">
        <w:rPr>
          <w:rFonts w:ascii="Times New Roman" w:hAnsi="Times New Roman"/>
          <w:i/>
          <w:iCs w:val="0"/>
          <w:sz w:val="24"/>
          <w:szCs w:val="24"/>
          <w:lang w:val="en-GB" w:eastAsia="en-GB"/>
        </w:rPr>
        <w:t>ñ</w:t>
      </w:r>
      <w:r w:rsidRPr="00D73D87">
        <w:rPr>
          <w:rFonts w:ascii="Times New Roman" w:hAnsi="Times New Roman"/>
          <w:i/>
          <w:iCs w:val="0"/>
          <w:sz w:val="24"/>
          <w:szCs w:val="24"/>
          <w:lang w:val="en-GB"/>
        </w:rPr>
        <w:t>ana</w:t>
      </w:r>
      <w:r w:rsidRPr="00D73D87">
        <w:rPr>
          <w:rFonts w:ascii="Times New Roman" w:hAnsi="Times New Roman"/>
          <w:sz w:val="24"/>
          <w:szCs w:val="24"/>
          <w:lang w:val="en-GB"/>
        </w:rPr>
        <w:t>,” said eyepatch.</w:t>
      </w:r>
    </w:p>
    <w:p w:rsidRPr="00D73D87" w:rsidR="00774262" w:rsidP="00E37332" w:rsidRDefault="00774262" w14:paraId="220A4F77"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Pr="00D73D87">
        <w:rPr>
          <w:rFonts w:ascii="Times New Roman" w:hAnsi="Times New Roman"/>
          <w:i/>
          <w:iCs w:val="0"/>
          <w:sz w:val="24"/>
          <w:szCs w:val="24"/>
          <w:lang w:val="en-GB"/>
        </w:rPr>
        <w:t>Ma</w:t>
      </w:r>
      <w:r w:rsidRPr="00D73D87">
        <w:rPr>
          <w:rFonts w:ascii="Times New Roman" w:hAnsi="Times New Roman"/>
          <w:i/>
          <w:iCs w:val="0"/>
          <w:sz w:val="24"/>
          <w:szCs w:val="24"/>
          <w:lang w:val="en-GB" w:eastAsia="en-GB"/>
        </w:rPr>
        <w:t>ñ</w:t>
      </w:r>
      <w:r w:rsidRPr="00D73D87">
        <w:rPr>
          <w:rFonts w:ascii="Times New Roman" w:hAnsi="Times New Roman"/>
          <w:i/>
          <w:iCs w:val="0"/>
          <w:sz w:val="24"/>
          <w:szCs w:val="24"/>
          <w:lang w:val="en-GB"/>
        </w:rPr>
        <w:t>ana</w:t>
      </w:r>
      <w:r w:rsidRPr="00D73D87">
        <w:rPr>
          <w:rFonts w:ascii="Times New Roman" w:hAnsi="Times New Roman"/>
          <w:sz w:val="24"/>
          <w:szCs w:val="24"/>
          <w:lang w:val="en-GB"/>
        </w:rPr>
        <w:t>?” said the younger holstering his weapon.</w:t>
      </w:r>
    </w:p>
    <w:p w:rsidRPr="00D73D87" w:rsidR="00774262" w:rsidP="00E37332" w:rsidRDefault="00774262" w14:paraId="0097478D"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lastRenderedPageBreak/>
        <w:t>“</w:t>
      </w:r>
      <w:r w:rsidRPr="00D73D87">
        <w:rPr>
          <w:rFonts w:ascii="Times New Roman" w:hAnsi="Times New Roman"/>
          <w:i/>
          <w:iCs w:val="0"/>
          <w:sz w:val="24"/>
          <w:szCs w:val="24"/>
          <w:lang w:val="en-GB"/>
        </w:rPr>
        <w:t>Ma</w:t>
      </w:r>
      <w:r w:rsidRPr="00D73D87">
        <w:rPr>
          <w:rFonts w:ascii="Times New Roman" w:hAnsi="Times New Roman"/>
          <w:i/>
          <w:iCs w:val="0"/>
          <w:sz w:val="24"/>
          <w:szCs w:val="24"/>
          <w:lang w:val="en-GB" w:eastAsia="en-GB"/>
        </w:rPr>
        <w:t>ñ</w:t>
      </w:r>
      <w:r w:rsidRPr="00D73D87">
        <w:rPr>
          <w:rFonts w:ascii="Times New Roman" w:hAnsi="Times New Roman"/>
          <w:i/>
          <w:iCs w:val="0"/>
          <w:sz w:val="24"/>
          <w:szCs w:val="24"/>
          <w:lang w:val="en-GB"/>
        </w:rPr>
        <w:t>ana</w:t>
      </w:r>
      <w:r w:rsidRPr="00D73D87">
        <w:rPr>
          <w:rFonts w:ascii="Times New Roman" w:hAnsi="Times New Roman"/>
          <w:sz w:val="24"/>
          <w:szCs w:val="24"/>
          <w:lang w:val="en-GB"/>
        </w:rPr>
        <w:t>,” said the elder and led the way out.</w:t>
      </w:r>
    </w:p>
    <w:p w:rsidRPr="00D73D87" w:rsidR="00774262" w:rsidP="00E37332" w:rsidRDefault="00774262" w14:paraId="46A08BFE"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Eyepatch put away his pistol, followed them, paused at the exit, and glared at everyone.</w:t>
      </w:r>
    </w:p>
    <w:p w:rsidRPr="00D73D87" w:rsidR="00774262" w:rsidP="00E37332" w:rsidRDefault="00774262" w14:paraId="182769B7"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His exaggerated sneer of contempt at the seated assembly left everyone in no doubt this was not over.</w:t>
      </w:r>
    </w:p>
    <w:p w:rsidRPr="00D73D87" w:rsidR="00774262" w:rsidP="00E37332" w:rsidRDefault="00774262" w14:paraId="3B0F59A3" w14:textId="69B8DAA2">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Pr="00D73D87">
        <w:rPr>
          <w:rFonts w:ascii="Times New Roman" w:hAnsi="Times New Roman"/>
          <w:i/>
          <w:iCs w:val="0"/>
          <w:sz w:val="24"/>
          <w:szCs w:val="24"/>
          <w:lang w:val="en-GB"/>
        </w:rPr>
        <w:t>Bastardos Ingleses</w:t>
      </w:r>
      <w:r w:rsidRPr="00D73D87">
        <w:rPr>
          <w:rFonts w:ascii="Times New Roman" w:hAnsi="Times New Roman"/>
          <w:sz w:val="24"/>
          <w:szCs w:val="24"/>
          <w:lang w:val="en-GB"/>
        </w:rPr>
        <w:t xml:space="preserve">,” he shouted and tried to spit on the floor, but due to his constant dribble, he lacked enough saliva to form a meaningful amount of ammunition. What little spittle he did manage to collect dripped down his jacket and </w:t>
      </w:r>
      <w:r w:rsidR="007E2A3D">
        <w:rPr>
          <w:rFonts w:ascii="Times New Roman" w:hAnsi="Times New Roman"/>
          <w:sz w:val="24"/>
          <w:szCs w:val="24"/>
          <w:lang w:val="en-GB"/>
        </w:rPr>
        <w:t xml:space="preserve">dribbled </w:t>
      </w:r>
      <w:r w:rsidRPr="00D73D87">
        <w:rPr>
          <w:rFonts w:ascii="Times New Roman" w:hAnsi="Times New Roman"/>
          <w:sz w:val="24"/>
          <w:szCs w:val="24"/>
          <w:lang w:val="en-GB"/>
        </w:rPr>
        <w:t>to a stop on his blue jeans. “Harrumph,” he grunted, wiped his mouth on his sleeve, and span round to head out. He shook his head as if he appeared to be dizzy, stumbled against the lobby wall, and out into the street.</w:t>
      </w:r>
    </w:p>
    <w:p w:rsidRPr="00D73D87" w:rsidR="00774262" w:rsidP="00E37332" w:rsidRDefault="00774262" w14:paraId="56EE98FB"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Glances of relief were exchanged among the seated gathering. They waited until spit-face had disappeared and scrambled to their feet.</w:t>
      </w:r>
    </w:p>
    <w:p w:rsidRPr="00D73D87" w:rsidR="00774262" w:rsidP="00E37332" w:rsidRDefault="00774262" w14:paraId="1A6FBC10" w14:textId="7AECE3D2">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“Three cheers for Hancock,” said </w:t>
      </w:r>
      <w:r w:rsidRPr="00D73D87" w:rsidR="001A0553">
        <w:rPr>
          <w:rFonts w:ascii="Times New Roman" w:hAnsi="Times New Roman"/>
          <w:sz w:val="24"/>
          <w:szCs w:val="24"/>
          <w:lang w:val="en-GB"/>
        </w:rPr>
        <w:t>someone.</w:t>
      </w:r>
    </w:p>
    <w:p w:rsidRPr="00D73D87" w:rsidR="00774262" w:rsidP="00E37332" w:rsidRDefault="00774262" w14:paraId="4B8E7459" w14:textId="4E586FF1">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After the applause faded, </w:t>
      </w:r>
      <w:r w:rsidRPr="00D73D87" w:rsidR="00112092">
        <w:rPr>
          <w:rFonts w:ascii="Times New Roman" w:hAnsi="Times New Roman"/>
          <w:sz w:val="24"/>
          <w:szCs w:val="24"/>
          <w:lang w:val="en-GB"/>
        </w:rPr>
        <w:t>I</w:t>
      </w:r>
      <w:r w:rsidRPr="00D73D87">
        <w:rPr>
          <w:rFonts w:ascii="Times New Roman" w:hAnsi="Times New Roman"/>
          <w:sz w:val="24"/>
          <w:szCs w:val="24"/>
          <w:lang w:val="en-GB"/>
        </w:rPr>
        <w:t xml:space="preserve"> turned to </w:t>
      </w:r>
      <w:r w:rsidRPr="00D73D87" w:rsidR="00FE0207">
        <w:rPr>
          <w:rFonts w:ascii="Times New Roman" w:hAnsi="Times New Roman"/>
          <w:sz w:val="24"/>
          <w:szCs w:val="24"/>
          <w:lang w:val="en-GB"/>
        </w:rPr>
        <w:t>El Rubio</w:t>
      </w:r>
      <w:r w:rsidRPr="00D73D87">
        <w:rPr>
          <w:rFonts w:ascii="Times New Roman" w:hAnsi="Times New Roman"/>
          <w:sz w:val="24"/>
          <w:szCs w:val="24"/>
          <w:lang w:val="en-GB"/>
        </w:rPr>
        <w:t>. “What happens now?”</w:t>
      </w:r>
    </w:p>
    <w:p w:rsidRPr="00D73D87" w:rsidR="00774262" w:rsidP="00E37332" w:rsidRDefault="00774262" w14:paraId="33125F90" w14:textId="2251D4D1">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“This nightmare. You disobey biggest shits in Franco regime. When people disappear, </w:t>
      </w:r>
      <w:proofErr w:type="spellStart"/>
      <w:r w:rsidRPr="00D73D87">
        <w:rPr>
          <w:rFonts w:ascii="Times New Roman" w:hAnsi="Times New Roman"/>
          <w:sz w:val="24"/>
          <w:szCs w:val="24"/>
          <w:lang w:val="en-GB"/>
        </w:rPr>
        <w:t>them</w:t>
      </w:r>
      <w:proofErr w:type="spellEnd"/>
      <w:r w:rsidRPr="00D73D87">
        <w:rPr>
          <w:rFonts w:ascii="Times New Roman" w:hAnsi="Times New Roman"/>
          <w:sz w:val="24"/>
          <w:szCs w:val="24"/>
          <w:lang w:val="en-GB"/>
        </w:rPr>
        <w:t xml:space="preserve"> three involved.”</w:t>
      </w:r>
    </w:p>
    <w:p w:rsidRPr="00D73D87" w:rsidR="00774262" w:rsidP="0C8A1D81" w:rsidRDefault="00774262" w14:paraId="62E8D9FF" w14:textId="0FD5E096">
      <w:pPr>
        <w:pStyle w:val="CSP-ChapterBodyText-FirstParagraph"/>
        <w:suppressLineNumbers w:val="0"/>
        <w:bidi w:val="0"/>
        <w:spacing w:before="0" w:beforeAutospacing="off" w:after="0" w:afterAutospacing="off" w:line="360" w:lineRule="auto"/>
        <w:ind w:left="0" w:right="0" w:firstLine="720"/>
        <w:jc w:val="left"/>
        <w:rPr>
          <w:rFonts w:ascii="Times New Roman" w:hAnsi="Times New Roman"/>
          <w:sz w:val="24"/>
          <w:szCs w:val="24"/>
          <w:lang w:val="en-GB"/>
        </w:rPr>
        <w:pPrChange w:author="Gary Smailes" w:date="2024-01-15T18:26:35.126Z">
          <w:pPr>
            <w:pStyle w:val="CSP-ChapterBodyText-FirstParagraph"/>
            <w:spacing w:line="360" w:lineRule="auto"/>
            <w:ind w:firstLine="720"/>
            <w:jc w:val="left"/>
          </w:pPr>
        </w:pPrChange>
      </w:pPr>
      <w:r w:rsidRPr="0C8A1D81" w:rsidR="0C8A1D81">
        <w:rPr>
          <w:rFonts w:ascii="Times New Roman" w:hAnsi="Times New Roman"/>
          <w:sz w:val="24"/>
          <w:szCs w:val="24"/>
          <w:lang w:val="en-GB"/>
        </w:rPr>
        <w:t xml:space="preserve">“Who are they?” I </w:t>
      </w:r>
      <w:del w:author="Gary Smailes" w:date="2024-01-15T18:26:35.059Z" w:id="1888412826">
        <w:r w:rsidRPr="0C8A1D81" w:rsidDel="0C8A1D81">
          <w:rPr>
            <w:rFonts w:ascii="Times New Roman" w:hAnsi="Times New Roman"/>
            <w:sz w:val="24"/>
            <w:szCs w:val="24"/>
            <w:lang w:val="en-GB"/>
          </w:rPr>
          <w:delText>said</w:delText>
        </w:r>
      </w:del>
      <w:ins w:author="Gary Smailes" w:date="2024-01-15T18:26:35.943Z" w:id="709291495">
        <w:r w:rsidRPr="0C8A1D81" w:rsidR="0C8A1D81">
          <w:rPr>
            <w:rFonts w:ascii="Times New Roman" w:hAnsi="Times New Roman"/>
            <w:sz w:val="24"/>
            <w:szCs w:val="24"/>
            <w:lang w:val="en-GB"/>
          </w:rPr>
          <w:t>asked</w:t>
        </w:r>
      </w:ins>
      <w:r w:rsidRPr="0C8A1D81" w:rsidR="0C8A1D81">
        <w:rPr>
          <w:rFonts w:ascii="Times New Roman" w:hAnsi="Times New Roman"/>
          <w:sz w:val="24"/>
          <w:szCs w:val="24"/>
          <w:lang w:val="en-GB"/>
        </w:rPr>
        <w:t>.</w:t>
      </w:r>
    </w:p>
    <w:p w:rsidRPr="00D73D87" w:rsidR="00774262" w:rsidP="00E37332" w:rsidRDefault="00774262" w14:paraId="19FFFECE"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“Elder, Guardia Filipe Álvarez, other, younger brother, Javier. Everyone </w:t>
      </w:r>
      <w:proofErr w:type="gramStart"/>
      <w:r w:rsidRPr="00D73D87">
        <w:rPr>
          <w:rFonts w:ascii="Times New Roman" w:hAnsi="Times New Roman"/>
          <w:sz w:val="24"/>
          <w:szCs w:val="24"/>
          <w:lang w:val="en-GB"/>
        </w:rPr>
        <w:t>call</w:t>
      </w:r>
      <w:proofErr w:type="gramEnd"/>
      <w:r w:rsidRPr="00D73D87">
        <w:rPr>
          <w:rFonts w:ascii="Times New Roman" w:hAnsi="Times New Roman"/>
          <w:sz w:val="24"/>
          <w:szCs w:val="24"/>
          <w:lang w:val="en-GB"/>
        </w:rPr>
        <w:t xml:space="preserve"> him ‘El Cuchillo.’ knife. He </w:t>
      </w:r>
      <w:proofErr w:type="gramStart"/>
      <w:r w:rsidRPr="00D73D87">
        <w:rPr>
          <w:rFonts w:ascii="Times New Roman" w:hAnsi="Times New Roman"/>
          <w:sz w:val="24"/>
          <w:szCs w:val="24"/>
          <w:lang w:val="en-GB"/>
        </w:rPr>
        <w:t>scalp</w:t>
      </w:r>
      <w:proofErr w:type="gramEnd"/>
      <w:r w:rsidRPr="00D73D87">
        <w:rPr>
          <w:rFonts w:ascii="Times New Roman" w:hAnsi="Times New Roman"/>
          <w:sz w:val="24"/>
          <w:szCs w:val="24"/>
          <w:lang w:val="en-GB"/>
        </w:rPr>
        <w:t xml:space="preserve"> victims before burying alive. Man with eyepatch is Diego Cienfuegos, jefe secret police. A dangerous hombre. Notebook full of names of people he no like. When they disposed, he </w:t>
      </w:r>
      <w:proofErr w:type="gramStart"/>
      <w:r w:rsidRPr="00D73D87">
        <w:rPr>
          <w:rFonts w:ascii="Times New Roman" w:hAnsi="Times New Roman"/>
          <w:sz w:val="24"/>
          <w:szCs w:val="24"/>
          <w:lang w:val="en-GB"/>
        </w:rPr>
        <w:t>cross</w:t>
      </w:r>
      <w:proofErr w:type="gramEnd"/>
      <w:r w:rsidRPr="00D73D87">
        <w:rPr>
          <w:rFonts w:ascii="Times New Roman" w:hAnsi="Times New Roman"/>
          <w:sz w:val="24"/>
          <w:szCs w:val="24"/>
          <w:lang w:val="en-GB"/>
        </w:rPr>
        <w:t xml:space="preserve"> them out.”</w:t>
      </w:r>
    </w:p>
    <w:p w:rsidRPr="00D73D87" w:rsidR="00774262" w:rsidP="00E37332" w:rsidRDefault="00774262" w14:paraId="0CDEDF49" w14:textId="7188957B">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“And now my name is in his book,” </w:t>
      </w:r>
      <w:r w:rsidRPr="00D73D87" w:rsidR="00B4263F">
        <w:rPr>
          <w:rFonts w:ascii="Times New Roman" w:hAnsi="Times New Roman"/>
          <w:sz w:val="24"/>
          <w:szCs w:val="24"/>
          <w:lang w:val="en-GB"/>
        </w:rPr>
        <w:t>I said</w:t>
      </w:r>
      <w:r w:rsidRPr="00D73D87">
        <w:rPr>
          <w:rFonts w:ascii="Times New Roman" w:hAnsi="Times New Roman"/>
          <w:sz w:val="24"/>
          <w:szCs w:val="24"/>
          <w:lang w:val="en-GB"/>
        </w:rPr>
        <w:t>, pouring a large whiskey and gulping it down.</w:t>
      </w:r>
    </w:p>
    <w:p w:rsidRPr="00D73D87" w:rsidR="00774262" w:rsidP="00E37332" w:rsidRDefault="00774262" w14:paraId="5D289AB5" w14:textId="5FC0A6B0">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“Yes,” said </w:t>
      </w:r>
      <w:r w:rsidRPr="00D73D87" w:rsidR="00FE0207">
        <w:rPr>
          <w:rFonts w:ascii="Times New Roman" w:hAnsi="Times New Roman"/>
          <w:sz w:val="24"/>
          <w:szCs w:val="24"/>
          <w:lang w:val="en-GB"/>
        </w:rPr>
        <w:t>El Rubio</w:t>
      </w:r>
      <w:r w:rsidRPr="00D73D87">
        <w:rPr>
          <w:rFonts w:ascii="Times New Roman" w:hAnsi="Times New Roman"/>
          <w:sz w:val="24"/>
          <w:szCs w:val="24"/>
          <w:lang w:val="en-GB"/>
        </w:rPr>
        <w:t>. “You need watch out.”</w:t>
      </w:r>
    </w:p>
    <w:p w:rsidRPr="00D73D87" w:rsidR="00B4263F" w:rsidP="00E37332" w:rsidRDefault="00B4263F" w14:paraId="4DA9867F" w14:textId="7B998496">
      <w:pPr>
        <w:spacing w:after="0" w:line="360" w:lineRule="auto"/>
        <w:rPr>
          <w:rFonts w:ascii="Times New Roman" w:hAnsi="Times New Roman" w:eastAsia="Calibri" w:cs="Times New Roman"/>
          <w:iCs/>
          <w:sz w:val="24"/>
          <w:szCs w:val="24"/>
          <w:lang w:val="en-GB"/>
        </w:rPr>
      </w:pPr>
      <w:r w:rsidRPr="00D73D87">
        <w:rPr>
          <w:rFonts w:ascii="Times New Roman" w:hAnsi="Times New Roman"/>
          <w:sz w:val="24"/>
          <w:szCs w:val="24"/>
          <w:lang w:val="en-GB"/>
        </w:rPr>
        <w:br w:type="page"/>
      </w:r>
    </w:p>
    <w:p w:rsidRPr="00D73D87" w:rsidR="00B4263F" w:rsidP="00E37332" w:rsidRDefault="00B4263F" w14:paraId="4B805A9D" w14:textId="3E9EB723">
      <w:pPr>
        <w:pStyle w:val="CSP-ChapterBodyText-FirstParagraph"/>
        <w:spacing w:line="360" w:lineRule="auto"/>
        <w:jc w:val="left"/>
        <w:rPr>
          <w:rFonts w:ascii="Times New Roman" w:hAnsi="Times New Roman"/>
          <w:sz w:val="24"/>
          <w:szCs w:val="24"/>
          <w:lang w:val="en-GB"/>
        </w:rPr>
      </w:pPr>
      <w:r w:rsidRPr="00D73D87">
        <w:rPr>
          <w:rFonts w:ascii="Times New Roman" w:hAnsi="Times New Roman"/>
          <w:sz w:val="24"/>
          <w:szCs w:val="24"/>
          <w:lang w:val="en-GB"/>
        </w:rPr>
        <w:lastRenderedPageBreak/>
        <w:t xml:space="preserve">Chapter </w:t>
      </w:r>
      <w:r w:rsidRPr="00D73D87" w:rsidR="00B32A34">
        <w:rPr>
          <w:rFonts w:ascii="Times New Roman" w:hAnsi="Times New Roman"/>
          <w:sz w:val="24"/>
          <w:szCs w:val="24"/>
          <w:lang w:val="en-GB"/>
        </w:rPr>
        <w:t>6</w:t>
      </w:r>
      <w:r w:rsidRPr="00D73D87" w:rsidR="008F52F1">
        <w:rPr>
          <w:rFonts w:ascii="Times New Roman" w:hAnsi="Times New Roman"/>
          <w:sz w:val="24"/>
          <w:szCs w:val="24"/>
          <w:lang w:val="en-GB"/>
        </w:rPr>
        <w:t xml:space="preserve"> – A question of legality</w:t>
      </w:r>
    </w:p>
    <w:p w:rsidRPr="00D73D87" w:rsidR="00674438" w:rsidP="00E37332" w:rsidRDefault="00674438" w14:paraId="7C08B8FB" w14:textId="77777777">
      <w:pPr>
        <w:pStyle w:val="CSP-ChapterBodyText-FirstParagraph"/>
        <w:spacing w:line="360" w:lineRule="auto"/>
        <w:jc w:val="left"/>
        <w:rPr>
          <w:rFonts w:ascii="Times New Roman" w:hAnsi="Times New Roman"/>
          <w:sz w:val="24"/>
          <w:szCs w:val="24"/>
          <w:lang w:val="en-GB"/>
        </w:rPr>
      </w:pPr>
    </w:p>
    <w:p w:rsidRPr="00D73D87" w:rsidR="00674438" w:rsidP="00E37332" w:rsidRDefault="00674438" w14:paraId="306CA86E" w14:textId="251DE978">
      <w:pPr>
        <w:pStyle w:val="CSP-ChapterBodyText-FirstParagraph"/>
        <w:spacing w:line="360" w:lineRule="auto"/>
        <w:jc w:val="left"/>
        <w:rPr>
          <w:rFonts w:ascii="Times New Roman" w:hAnsi="Times New Roman"/>
          <w:sz w:val="24"/>
          <w:szCs w:val="24"/>
          <w:lang w:val="en-GB"/>
        </w:rPr>
      </w:pPr>
      <w:commentRangeStart w:id="940664585"/>
      <w:r w:rsidRPr="05EB226F" w:rsidR="05EB226F">
        <w:rPr>
          <w:rFonts w:ascii="Times New Roman" w:hAnsi="Times New Roman"/>
          <w:sz w:val="24"/>
          <w:szCs w:val="24"/>
          <w:lang w:val="en-GB"/>
        </w:rPr>
        <w:t xml:space="preserve">The </w:t>
      </w:r>
      <w:r w:rsidRPr="05EB226F" w:rsidR="05EB226F">
        <w:rPr>
          <w:rFonts w:ascii="Times New Roman" w:hAnsi="Times New Roman"/>
          <w:sz w:val="24"/>
          <w:szCs w:val="24"/>
          <w:lang w:val="en-GB"/>
        </w:rPr>
        <w:t>Hancocks</w:t>
      </w:r>
      <w:r w:rsidRPr="05EB226F" w:rsidR="05EB226F">
        <w:rPr>
          <w:rFonts w:ascii="Times New Roman" w:hAnsi="Times New Roman"/>
          <w:sz w:val="24"/>
          <w:szCs w:val="24"/>
          <w:lang w:val="en-GB"/>
        </w:rPr>
        <w:t xml:space="preserve"> were first to appear for breakfast, bang on the opening time of nine o’clock.</w:t>
      </w:r>
      <w:commentRangeEnd w:id="940664585"/>
      <w:r>
        <w:rPr>
          <w:rStyle w:val="CommentReference"/>
        </w:rPr>
        <w:commentReference w:id="940664585"/>
      </w:r>
    </w:p>
    <w:p w:rsidRPr="00D73D87" w:rsidR="00674438" w:rsidP="00E37332" w:rsidRDefault="00674438" w14:paraId="53865B1A" w14:textId="6BBEF4E6">
      <w:pPr>
        <w:pStyle w:val="CSP-ChapterBodyText-FirstParagraph"/>
        <w:spacing w:line="360" w:lineRule="auto"/>
        <w:ind w:firstLine="720"/>
        <w:jc w:val="left"/>
        <w:rPr>
          <w:rFonts w:ascii="Times New Roman" w:hAnsi="Times New Roman"/>
          <w:sz w:val="24"/>
          <w:szCs w:val="24"/>
          <w:lang w:val="en-GB"/>
        </w:rPr>
      </w:pPr>
      <w:r w:rsidRPr="05EB226F" w:rsidR="05EB226F">
        <w:rPr>
          <w:rFonts w:ascii="Times New Roman" w:hAnsi="Times New Roman"/>
          <w:sz w:val="24"/>
          <w:szCs w:val="24"/>
          <w:lang w:val="en-GB"/>
        </w:rPr>
        <w:t>“</w:t>
      </w:r>
      <w:r w:rsidRPr="05EB226F" w:rsidR="05EB226F">
        <w:rPr>
          <w:rFonts w:ascii="Times New Roman" w:hAnsi="Times New Roman"/>
          <w:sz w:val="24"/>
          <w:szCs w:val="24"/>
          <w:lang w:val="en-GB"/>
        </w:rPr>
        <w:t>Laundry</w:t>
      </w:r>
      <w:r w:rsidRPr="05EB226F" w:rsidR="05EB226F">
        <w:rPr>
          <w:rFonts w:ascii="Times New Roman" w:hAnsi="Times New Roman"/>
          <w:sz w:val="24"/>
          <w:szCs w:val="24"/>
          <w:lang w:val="en-GB"/>
        </w:rPr>
        <w:t xml:space="preserve"> ok?” I said seeing him wearing the same fashionable 1920s outfit as yesterday but beautifully ironed. The pens in the breast pocket were as usual perfectly aligned. Mrs. Hancock wore an almost see-through wrap over her tiny red bikini. Her skinny legs and arms were bright pink.</w:t>
      </w:r>
    </w:p>
    <w:p w:rsidRPr="00D73D87" w:rsidR="005002D5" w:rsidP="00E37332" w:rsidRDefault="00674438" w14:paraId="6C48AD6B"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“Fine thanks,” said Mrs. Hancock. “We’re going to </w:t>
      </w:r>
      <w:r w:rsidRPr="00D73D87" w:rsidR="000674CA">
        <w:rPr>
          <w:rFonts w:ascii="Times New Roman" w:hAnsi="Times New Roman"/>
          <w:sz w:val="24"/>
          <w:szCs w:val="24"/>
          <w:lang w:val="en-GB"/>
        </w:rPr>
        <w:t xml:space="preserve">wander around the market today and maybe </w:t>
      </w:r>
      <w:r w:rsidRPr="00D73D87">
        <w:rPr>
          <w:rFonts w:ascii="Times New Roman" w:hAnsi="Times New Roman"/>
          <w:sz w:val="24"/>
          <w:szCs w:val="24"/>
          <w:lang w:val="en-GB"/>
        </w:rPr>
        <w:t>buy a few clothing items for my husband</w:t>
      </w:r>
      <w:r w:rsidRPr="00D73D87" w:rsidR="000674CA">
        <w:rPr>
          <w:rFonts w:ascii="Times New Roman" w:hAnsi="Times New Roman"/>
          <w:sz w:val="24"/>
          <w:szCs w:val="24"/>
          <w:lang w:val="en-GB"/>
        </w:rPr>
        <w:t>.</w:t>
      </w:r>
      <w:r w:rsidRPr="00D73D87" w:rsidR="005002D5">
        <w:rPr>
          <w:rFonts w:ascii="Times New Roman" w:hAnsi="Times New Roman"/>
          <w:sz w:val="24"/>
          <w:szCs w:val="24"/>
          <w:lang w:val="en-GB"/>
        </w:rPr>
        <w:t xml:space="preserve"> What kind of stalls do they have?”</w:t>
      </w:r>
    </w:p>
    <w:p w:rsidRPr="00D73D87" w:rsidR="00B43959" w:rsidP="00E37332" w:rsidRDefault="005002D5" w14:paraId="3FC6D85D" w14:textId="538F40F5">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Pr="00D73D87" w:rsidR="00380575">
        <w:rPr>
          <w:rFonts w:ascii="Times New Roman" w:hAnsi="Times New Roman"/>
          <w:sz w:val="24"/>
          <w:szCs w:val="24"/>
          <w:lang w:val="en-GB"/>
        </w:rPr>
        <w:t xml:space="preserve">The market </w:t>
      </w:r>
      <w:r w:rsidRPr="00D73D87" w:rsidR="00395435">
        <w:rPr>
          <w:rFonts w:ascii="Times New Roman" w:hAnsi="Times New Roman"/>
          <w:sz w:val="24"/>
          <w:szCs w:val="24"/>
          <w:lang w:val="en-GB"/>
        </w:rPr>
        <w:t>covers four of the surrounding streets</w:t>
      </w:r>
      <w:r w:rsidRPr="00D73D87" w:rsidR="00155E5D">
        <w:rPr>
          <w:rFonts w:ascii="Times New Roman" w:hAnsi="Times New Roman"/>
          <w:sz w:val="24"/>
          <w:szCs w:val="24"/>
          <w:lang w:val="en-GB"/>
        </w:rPr>
        <w:t>,”</w:t>
      </w:r>
      <w:r w:rsidRPr="00D73D87" w:rsidR="00395435">
        <w:rPr>
          <w:rFonts w:ascii="Times New Roman" w:hAnsi="Times New Roman"/>
          <w:sz w:val="24"/>
          <w:szCs w:val="24"/>
          <w:lang w:val="en-GB"/>
        </w:rPr>
        <w:t xml:space="preserve"> I said</w:t>
      </w:r>
      <w:r w:rsidRPr="00D73D87" w:rsidR="00155E5D">
        <w:rPr>
          <w:rFonts w:ascii="Times New Roman" w:hAnsi="Times New Roman"/>
          <w:sz w:val="24"/>
          <w:szCs w:val="24"/>
          <w:lang w:val="en-GB"/>
        </w:rPr>
        <w:t xml:space="preserve">. “Last time I </w:t>
      </w:r>
      <w:r w:rsidR="0038016A">
        <w:rPr>
          <w:rFonts w:ascii="Times New Roman" w:hAnsi="Times New Roman"/>
          <w:sz w:val="24"/>
          <w:szCs w:val="24"/>
          <w:lang w:val="en-GB"/>
        </w:rPr>
        <w:t>went</w:t>
      </w:r>
      <w:r w:rsidRPr="00D73D87" w:rsidR="00155E5D">
        <w:rPr>
          <w:rFonts w:ascii="Times New Roman" w:hAnsi="Times New Roman"/>
          <w:sz w:val="24"/>
          <w:szCs w:val="24"/>
          <w:lang w:val="en-GB"/>
        </w:rPr>
        <w:t>, ab</w:t>
      </w:r>
      <w:r w:rsidRPr="00D73D87" w:rsidR="00E050B6">
        <w:rPr>
          <w:rFonts w:ascii="Times New Roman" w:hAnsi="Times New Roman"/>
          <w:sz w:val="24"/>
          <w:szCs w:val="24"/>
          <w:lang w:val="en-GB"/>
        </w:rPr>
        <w:t xml:space="preserve">out half </w:t>
      </w:r>
      <w:r w:rsidRPr="00D73D87" w:rsidR="00EE2994">
        <w:rPr>
          <w:rFonts w:ascii="Times New Roman" w:hAnsi="Times New Roman"/>
          <w:sz w:val="24"/>
          <w:szCs w:val="24"/>
          <w:lang w:val="en-GB"/>
        </w:rPr>
        <w:t>sold</w:t>
      </w:r>
      <w:r w:rsidRPr="00D73D87" w:rsidR="00E050B6">
        <w:rPr>
          <w:rFonts w:ascii="Times New Roman" w:hAnsi="Times New Roman"/>
          <w:sz w:val="24"/>
          <w:szCs w:val="24"/>
          <w:lang w:val="en-GB"/>
        </w:rPr>
        <w:t xml:space="preserve"> fruits, </w:t>
      </w:r>
      <w:r w:rsidRPr="00D73D87" w:rsidR="005160B1">
        <w:rPr>
          <w:rFonts w:ascii="Times New Roman" w:hAnsi="Times New Roman"/>
          <w:sz w:val="24"/>
          <w:szCs w:val="24"/>
          <w:lang w:val="en-GB"/>
        </w:rPr>
        <w:t>vegetables,</w:t>
      </w:r>
      <w:r w:rsidRPr="00D73D87" w:rsidR="00E050B6">
        <w:rPr>
          <w:rFonts w:ascii="Times New Roman" w:hAnsi="Times New Roman"/>
          <w:sz w:val="24"/>
          <w:szCs w:val="24"/>
          <w:lang w:val="en-GB"/>
        </w:rPr>
        <w:t xml:space="preserve"> and dried fruits. </w:t>
      </w:r>
      <w:r w:rsidRPr="00D73D87" w:rsidR="008E25AA">
        <w:rPr>
          <w:rFonts w:ascii="Times New Roman" w:hAnsi="Times New Roman"/>
          <w:sz w:val="24"/>
          <w:szCs w:val="24"/>
          <w:lang w:val="en-GB"/>
        </w:rPr>
        <w:t>The</w:t>
      </w:r>
      <w:r w:rsidRPr="00D73D87" w:rsidR="005160B1">
        <w:rPr>
          <w:rFonts w:ascii="Times New Roman" w:hAnsi="Times New Roman"/>
          <w:sz w:val="24"/>
          <w:szCs w:val="24"/>
          <w:lang w:val="en-GB"/>
        </w:rPr>
        <w:t xml:space="preserve"> others</w:t>
      </w:r>
      <w:r w:rsidRPr="00D73D87" w:rsidR="00E050B6">
        <w:rPr>
          <w:rFonts w:ascii="Times New Roman" w:hAnsi="Times New Roman"/>
          <w:sz w:val="24"/>
          <w:szCs w:val="24"/>
          <w:lang w:val="en-GB"/>
        </w:rPr>
        <w:t xml:space="preserve"> </w:t>
      </w:r>
      <w:r w:rsidRPr="00D73D87" w:rsidR="008E25AA">
        <w:rPr>
          <w:rFonts w:ascii="Times New Roman" w:hAnsi="Times New Roman"/>
          <w:sz w:val="24"/>
          <w:szCs w:val="24"/>
          <w:lang w:val="en-GB"/>
        </w:rPr>
        <w:t xml:space="preserve">are spread over ironmongers, </w:t>
      </w:r>
      <w:r w:rsidRPr="00D73D87" w:rsidR="00B87A96">
        <w:rPr>
          <w:rFonts w:ascii="Times New Roman" w:hAnsi="Times New Roman"/>
          <w:sz w:val="24"/>
          <w:szCs w:val="24"/>
          <w:lang w:val="en-GB"/>
        </w:rPr>
        <w:t>flowers, plants,</w:t>
      </w:r>
      <w:r w:rsidRPr="00D73D87" w:rsidR="00933670">
        <w:rPr>
          <w:rFonts w:ascii="Times New Roman" w:hAnsi="Times New Roman"/>
          <w:sz w:val="24"/>
          <w:szCs w:val="24"/>
          <w:lang w:val="en-GB"/>
        </w:rPr>
        <w:t xml:space="preserve"> pictures and frames, </w:t>
      </w:r>
      <w:r w:rsidRPr="00D73D87" w:rsidR="008E25AA">
        <w:rPr>
          <w:rFonts w:ascii="Times New Roman" w:hAnsi="Times New Roman"/>
          <w:sz w:val="24"/>
          <w:szCs w:val="24"/>
          <w:lang w:val="en-GB"/>
        </w:rPr>
        <w:t>local crafts</w:t>
      </w:r>
      <w:r w:rsidRPr="00D73D87" w:rsidR="001F679C">
        <w:rPr>
          <w:rFonts w:ascii="Times New Roman" w:hAnsi="Times New Roman"/>
          <w:sz w:val="24"/>
          <w:szCs w:val="24"/>
          <w:lang w:val="en-GB"/>
        </w:rPr>
        <w:t xml:space="preserve"> and handmade jewellery</w:t>
      </w:r>
      <w:r w:rsidRPr="00D73D87" w:rsidR="006E573F">
        <w:rPr>
          <w:rFonts w:ascii="Times New Roman" w:hAnsi="Times New Roman"/>
          <w:sz w:val="24"/>
          <w:szCs w:val="24"/>
          <w:lang w:val="en-GB"/>
        </w:rPr>
        <w:t>, kitchen equipment, cleaning fluids, furniture</w:t>
      </w:r>
      <w:r w:rsidRPr="00D73D87" w:rsidR="00EE2994">
        <w:rPr>
          <w:rFonts w:ascii="Times New Roman" w:hAnsi="Times New Roman"/>
          <w:sz w:val="24"/>
          <w:szCs w:val="24"/>
          <w:lang w:val="en-GB"/>
        </w:rPr>
        <w:t xml:space="preserve"> and drapery</w:t>
      </w:r>
      <w:r w:rsidR="00B16789">
        <w:rPr>
          <w:rFonts w:ascii="Times New Roman" w:hAnsi="Times New Roman"/>
          <w:sz w:val="24"/>
          <w:szCs w:val="24"/>
          <w:lang w:val="en-GB"/>
        </w:rPr>
        <w:t>,</w:t>
      </w:r>
      <w:r w:rsidRPr="00D73D87" w:rsidR="00EE2994">
        <w:rPr>
          <w:rFonts w:ascii="Times New Roman" w:hAnsi="Times New Roman"/>
          <w:sz w:val="24"/>
          <w:szCs w:val="24"/>
          <w:lang w:val="en-GB"/>
        </w:rPr>
        <w:t xml:space="preserve"> and </w:t>
      </w:r>
      <w:r w:rsidRPr="00D73D87" w:rsidR="00E050B6">
        <w:rPr>
          <w:rFonts w:ascii="Times New Roman" w:hAnsi="Times New Roman"/>
          <w:sz w:val="24"/>
          <w:szCs w:val="24"/>
          <w:lang w:val="en-GB"/>
        </w:rPr>
        <w:t xml:space="preserve">masses of clothing stalls selling everything from shoes to </w:t>
      </w:r>
      <w:r w:rsidRPr="00D73D87" w:rsidR="00520DC6">
        <w:rPr>
          <w:rFonts w:ascii="Times New Roman" w:hAnsi="Times New Roman"/>
          <w:sz w:val="24"/>
          <w:szCs w:val="24"/>
          <w:lang w:val="en-GB"/>
        </w:rPr>
        <w:t>ladies’</w:t>
      </w:r>
      <w:r w:rsidRPr="00D73D87" w:rsidR="00E050B6">
        <w:rPr>
          <w:rFonts w:ascii="Times New Roman" w:hAnsi="Times New Roman"/>
          <w:sz w:val="24"/>
          <w:szCs w:val="24"/>
          <w:lang w:val="en-GB"/>
        </w:rPr>
        <w:t xml:space="preserve"> underwear</w:t>
      </w:r>
      <w:r w:rsidRPr="00D73D87" w:rsidR="00B43959">
        <w:rPr>
          <w:rFonts w:ascii="Times New Roman" w:hAnsi="Times New Roman"/>
          <w:sz w:val="24"/>
          <w:szCs w:val="24"/>
          <w:lang w:val="en-GB"/>
        </w:rPr>
        <w:t xml:space="preserve"> and everything amazingly cheap.”</w:t>
      </w:r>
    </w:p>
    <w:p w:rsidRPr="00D73D87" w:rsidR="00C66E9F" w:rsidP="00E37332" w:rsidRDefault="00B43959" w14:paraId="523C5E53"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“I don’t want any </w:t>
      </w:r>
      <w:r w:rsidRPr="00D73D87" w:rsidR="00C66E9F">
        <w:rPr>
          <w:rFonts w:ascii="Times New Roman" w:hAnsi="Times New Roman"/>
          <w:sz w:val="24"/>
          <w:szCs w:val="24"/>
          <w:lang w:val="en-GB"/>
        </w:rPr>
        <w:t>Chinese rubbish,” said Mr. Hancock. “Where is it all made?”</w:t>
      </w:r>
    </w:p>
    <w:p w:rsidRPr="00D73D87" w:rsidR="00520DC6" w:rsidP="00E37332" w:rsidRDefault="00C66E9F" w14:paraId="4A97749C" w14:textId="65D002EF">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Pr="00D73D87" w:rsidR="00FF4528">
        <w:rPr>
          <w:rFonts w:ascii="Times New Roman" w:hAnsi="Times New Roman"/>
          <w:sz w:val="24"/>
          <w:szCs w:val="24"/>
          <w:lang w:val="en-GB"/>
        </w:rPr>
        <w:t>Everything is made in Spain,” I said. “</w:t>
      </w:r>
      <w:r w:rsidRPr="00D73D87" w:rsidR="00FE6AB1">
        <w:rPr>
          <w:rFonts w:ascii="Times New Roman" w:hAnsi="Times New Roman"/>
          <w:sz w:val="24"/>
          <w:szCs w:val="24"/>
          <w:lang w:val="en-GB"/>
        </w:rPr>
        <w:t xml:space="preserve">Even </w:t>
      </w:r>
      <w:r w:rsidRPr="00D73D87" w:rsidR="007137B3">
        <w:rPr>
          <w:rFonts w:ascii="Times New Roman" w:hAnsi="Times New Roman"/>
          <w:sz w:val="24"/>
          <w:szCs w:val="24"/>
          <w:lang w:val="en-GB"/>
        </w:rPr>
        <w:t xml:space="preserve">the </w:t>
      </w:r>
      <w:r w:rsidRPr="00D73D87" w:rsidR="00FE6AB1">
        <w:rPr>
          <w:rFonts w:ascii="Times New Roman" w:hAnsi="Times New Roman"/>
          <w:sz w:val="24"/>
          <w:szCs w:val="24"/>
          <w:lang w:val="en-GB"/>
        </w:rPr>
        <w:t xml:space="preserve">typical </w:t>
      </w:r>
      <w:r w:rsidRPr="00D73D87" w:rsidR="007137B3">
        <w:rPr>
          <w:rFonts w:ascii="Times New Roman" w:hAnsi="Times New Roman"/>
          <w:sz w:val="24"/>
          <w:szCs w:val="24"/>
          <w:lang w:val="en-GB"/>
        </w:rPr>
        <w:t xml:space="preserve">tourist trinkets such as </w:t>
      </w:r>
      <w:r w:rsidRPr="00D73D87" w:rsidR="00002409">
        <w:rPr>
          <w:rFonts w:ascii="Times New Roman" w:hAnsi="Times New Roman"/>
          <w:sz w:val="24"/>
          <w:szCs w:val="24"/>
          <w:lang w:val="en-GB"/>
        </w:rPr>
        <w:t xml:space="preserve">huge donkeys, </w:t>
      </w:r>
      <w:r w:rsidRPr="00D73D87" w:rsidR="00933670">
        <w:rPr>
          <w:rFonts w:ascii="Times New Roman" w:hAnsi="Times New Roman"/>
          <w:sz w:val="24"/>
          <w:szCs w:val="24"/>
          <w:lang w:val="en-GB"/>
        </w:rPr>
        <w:t>sombreros,</w:t>
      </w:r>
      <w:r w:rsidRPr="00D73D87" w:rsidR="00002409">
        <w:rPr>
          <w:rFonts w:ascii="Times New Roman" w:hAnsi="Times New Roman"/>
          <w:sz w:val="24"/>
          <w:szCs w:val="24"/>
          <w:lang w:val="en-GB"/>
        </w:rPr>
        <w:t xml:space="preserve"> or intricate metalwork from Toledo</w:t>
      </w:r>
      <w:r w:rsidRPr="00D73D87" w:rsidR="00933670">
        <w:rPr>
          <w:rFonts w:ascii="Times New Roman" w:hAnsi="Times New Roman"/>
          <w:sz w:val="24"/>
          <w:szCs w:val="24"/>
          <w:lang w:val="en-GB"/>
        </w:rPr>
        <w:t xml:space="preserve"> including enormous swords</w:t>
      </w:r>
      <w:r w:rsidRPr="00D73D87" w:rsidR="00C12F8E">
        <w:rPr>
          <w:rFonts w:ascii="Times New Roman" w:hAnsi="Times New Roman"/>
          <w:sz w:val="24"/>
          <w:szCs w:val="24"/>
          <w:lang w:val="en-GB"/>
        </w:rPr>
        <w:t>,</w:t>
      </w:r>
      <w:r w:rsidRPr="00D73D87" w:rsidR="00933670">
        <w:rPr>
          <w:rFonts w:ascii="Times New Roman" w:hAnsi="Times New Roman"/>
          <w:sz w:val="24"/>
          <w:szCs w:val="24"/>
          <w:lang w:val="en-GB"/>
        </w:rPr>
        <w:t xml:space="preserve"> although you may have a problem getting</w:t>
      </w:r>
      <w:r w:rsidRPr="00D73D87" w:rsidR="008D71F2">
        <w:rPr>
          <w:rFonts w:ascii="Times New Roman" w:hAnsi="Times New Roman"/>
          <w:sz w:val="24"/>
          <w:szCs w:val="24"/>
          <w:lang w:val="en-GB"/>
        </w:rPr>
        <w:t xml:space="preserve"> </w:t>
      </w:r>
      <w:r w:rsidRPr="00D73D87" w:rsidR="00C12F8E">
        <w:rPr>
          <w:rFonts w:ascii="Times New Roman" w:hAnsi="Times New Roman"/>
          <w:sz w:val="24"/>
          <w:szCs w:val="24"/>
          <w:lang w:val="en-GB"/>
        </w:rPr>
        <w:t>one</w:t>
      </w:r>
      <w:r w:rsidRPr="00D73D87" w:rsidR="008D71F2">
        <w:rPr>
          <w:rFonts w:ascii="Times New Roman" w:hAnsi="Times New Roman"/>
          <w:sz w:val="24"/>
          <w:szCs w:val="24"/>
          <w:lang w:val="en-GB"/>
        </w:rPr>
        <w:t xml:space="preserve"> on the plane going home.</w:t>
      </w:r>
      <w:r w:rsidRPr="00D73D87" w:rsidR="00581776">
        <w:rPr>
          <w:rFonts w:ascii="Times New Roman" w:hAnsi="Times New Roman"/>
          <w:sz w:val="24"/>
          <w:szCs w:val="24"/>
          <w:lang w:val="en-GB"/>
        </w:rPr>
        <w:t xml:space="preserve"> </w:t>
      </w:r>
      <w:r w:rsidRPr="00D73D87" w:rsidR="008D71F2">
        <w:rPr>
          <w:rFonts w:ascii="Times New Roman" w:hAnsi="Times New Roman"/>
          <w:sz w:val="24"/>
          <w:szCs w:val="24"/>
          <w:lang w:val="en-GB"/>
        </w:rPr>
        <w:t>T</w:t>
      </w:r>
      <w:r w:rsidRPr="00D73D87" w:rsidR="00FF4528">
        <w:rPr>
          <w:rFonts w:ascii="Times New Roman" w:hAnsi="Times New Roman"/>
          <w:sz w:val="24"/>
          <w:szCs w:val="24"/>
          <w:lang w:val="en-GB"/>
        </w:rPr>
        <w:t xml:space="preserve">hey </w:t>
      </w:r>
      <w:r w:rsidRPr="00D73D87" w:rsidR="008D71F2">
        <w:rPr>
          <w:rFonts w:ascii="Times New Roman" w:hAnsi="Times New Roman"/>
          <w:sz w:val="24"/>
          <w:szCs w:val="24"/>
          <w:lang w:val="en-GB"/>
        </w:rPr>
        <w:t xml:space="preserve">also </w:t>
      </w:r>
      <w:r w:rsidRPr="00D73D87" w:rsidR="00FF4528">
        <w:rPr>
          <w:rFonts w:ascii="Times New Roman" w:hAnsi="Times New Roman"/>
          <w:sz w:val="24"/>
          <w:szCs w:val="24"/>
          <w:lang w:val="en-GB"/>
        </w:rPr>
        <w:t>have the finest leather goods in Europe</w:t>
      </w:r>
      <w:r w:rsidRPr="00D73D87" w:rsidR="00520DC6">
        <w:rPr>
          <w:rFonts w:ascii="Times New Roman" w:hAnsi="Times New Roman"/>
          <w:sz w:val="24"/>
          <w:szCs w:val="24"/>
          <w:lang w:val="en-GB"/>
        </w:rPr>
        <w:t>. I bought a beautiful leather jacket for a</w:t>
      </w:r>
      <w:r w:rsidRPr="00D73D87" w:rsidR="00674438">
        <w:rPr>
          <w:rFonts w:ascii="Times New Roman" w:hAnsi="Times New Roman"/>
          <w:sz w:val="24"/>
          <w:szCs w:val="24"/>
          <w:lang w:val="en-GB"/>
        </w:rPr>
        <w:t xml:space="preserve"> </w:t>
      </w:r>
      <w:r w:rsidRPr="00D73D87" w:rsidR="00520DC6">
        <w:rPr>
          <w:rFonts w:ascii="Times New Roman" w:hAnsi="Times New Roman"/>
          <w:sz w:val="24"/>
          <w:szCs w:val="24"/>
          <w:lang w:val="en-GB"/>
        </w:rPr>
        <w:t>fraction of what I paid on Carnaby Street.”</w:t>
      </w:r>
    </w:p>
    <w:p w:rsidRPr="00D73D87" w:rsidR="00674438" w:rsidP="00E37332" w:rsidRDefault="00581776" w14:paraId="6461D7CC" w14:textId="68CC5CF3">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Pr="00D73D87" w:rsidR="00674438">
        <w:rPr>
          <w:rFonts w:ascii="Times New Roman" w:hAnsi="Times New Roman"/>
          <w:sz w:val="24"/>
          <w:szCs w:val="24"/>
          <w:lang w:val="en-GB"/>
        </w:rPr>
        <w:t>Will the stallholders give us receipts?”</w:t>
      </w:r>
      <w:r w:rsidRPr="00D73D87">
        <w:rPr>
          <w:rFonts w:ascii="Times New Roman" w:hAnsi="Times New Roman"/>
          <w:sz w:val="24"/>
          <w:szCs w:val="24"/>
          <w:lang w:val="en-GB"/>
        </w:rPr>
        <w:t xml:space="preserve"> said Mr. Hancock.</w:t>
      </w:r>
    </w:p>
    <w:p w:rsidRPr="00D73D87" w:rsidR="00674438" w:rsidP="00E37332" w:rsidRDefault="00674438" w14:paraId="18A0A7C5" w14:textId="3944D215">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“Probably not,” </w:t>
      </w:r>
      <w:r w:rsidRPr="00D73D87" w:rsidR="005E749A">
        <w:rPr>
          <w:rFonts w:ascii="Times New Roman" w:hAnsi="Times New Roman"/>
          <w:sz w:val="24"/>
          <w:szCs w:val="24"/>
          <w:lang w:val="en-GB"/>
        </w:rPr>
        <w:t>I said</w:t>
      </w:r>
      <w:r w:rsidRPr="00D73D87">
        <w:rPr>
          <w:rFonts w:ascii="Times New Roman" w:hAnsi="Times New Roman"/>
          <w:sz w:val="24"/>
          <w:szCs w:val="24"/>
          <w:lang w:val="en-GB"/>
        </w:rPr>
        <w:t>. “They don’t have tills. Best to buy a receipt book from the stationers around the corner and have them fill it out for you.”</w:t>
      </w:r>
    </w:p>
    <w:p w:rsidRPr="00D73D87" w:rsidR="00674438" w:rsidP="00E37332" w:rsidRDefault="00674438" w14:paraId="6650F14D" w14:textId="11CB5E59">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“Oh,” said Mrs. Hancock</w:t>
      </w:r>
      <w:r w:rsidRPr="00D73D87" w:rsidR="00E63D8B">
        <w:rPr>
          <w:rFonts w:ascii="Times New Roman" w:hAnsi="Times New Roman"/>
          <w:sz w:val="24"/>
          <w:szCs w:val="24"/>
          <w:lang w:val="en-GB"/>
        </w:rPr>
        <w:t>,</w:t>
      </w:r>
      <w:r w:rsidRPr="00D73D87">
        <w:rPr>
          <w:rFonts w:ascii="Times New Roman" w:hAnsi="Times New Roman"/>
          <w:sz w:val="24"/>
          <w:szCs w:val="24"/>
          <w:lang w:val="en-GB"/>
        </w:rPr>
        <w:t xml:space="preserve"> crestfallen. “We don’t speak enough Spanish.”</w:t>
      </w:r>
    </w:p>
    <w:p w:rsidRPr="00D73D87" w:rsidR="00674438" w:rsidP="00E37332" w:rsidRDefault="00674438" w14:paraId="4A4614C7" w14:textId="04716D6C">
      <w:pPr>
        <w:pStyle w:val="CSP-ChapterBodyText-FirstParagraph"/>
        <w:spacing w:line="360" w:lineRule="auto"/>
        <w:ind w:firstLine="720"/>
        <w:jc w:val="left"/>
        <w:rPr>
          <w:rFonts w:ascii="Times New Roman" w:hAnsi="Times New Roman"/>
          <w:sz w:val="24"/>
          <w:szCs w:val="24"/>
          <w:lang w:val="en-GB"/>
        </w:rPr>
      </w:pPr>
      <w:r w:rsidRPr="05EB226F" w:rsidR="05EB226F">
        <w:rPr>
          <w:rFonts w:ascii="Times New Roman" w:hAnsi="Times New Roman"/>
          <w:sz w:val="24"/>
          <w:szCs w:val="24"/>
          <w:lang w:val="en-GB"/>
        </w:rPr>
        <w:t xml:space="preserve">“Say </w:t>
      </w:r>
      <w:r w:rsidRPr="05EB226F" w:rsidR="05EB226F">
        <w:rPr>
          <w:rFonts w:ascii="Times New Roman" w:hAnsi="Times New Roman"/>
          <w:i w:val="1"/>
          <w:iCs w:val="1"/>
          <w:sz w:val="24"/>
          <w:szCs w:val="24"/>
          <w:lang w:val="en-GB"/>
        </w:rPr>
        <w:t xml:space="preserve">Recibo </w:t>
      </w:r>
      <w:r w:rsidRPr="05EB226F" w:rsidR="05EB226F">
        <w:rPr>
          <w:rFonts w:ascii="Times New Roman" w:hAnsi="Times New Roman"/>
          <w:i w:val="1"/>
          <w:iCs w:val="1"/>
          <w:sz w:val="24"/>
          <w:szCs w:val="24"/>
          <w:lang w:val="en-GB"/>
        </w:rPr>
        <w:t>por</w:t>
      </w:r>
      <w:r w:rsidRPr="05EB226F" w:rsidR="05EB226F">
        <w:rPr>
          <w:rFonts w:ascii="Times New Roman" w:hAnsi="Times New Roman"/>
          <w:i w:val="1"/>
          <w:iCs w:val="1"/>
          <w:sz w:val="24"/>
          <w:szCs w:val="24"/>
          <w:lang w:val="en-GB"/>
        </w:rPr>
        <w:t xml:space="preserve"> </w:t>
      </w:r>
      <w:r w:rsidRPr="05EB226F" w:rsidR="05EB226F">
        <w:rPr>
          <w:rFonts w:ascii="Times New Roman" w:hAnsi="Times New Roman"/>
          <w:i w:val="1"/>
          <w:iCs w:val="1"/>
          <w:sz w:val="24"/>
          <w:szCs w:val="24"/>
          <w:lang w:val="en-GB"/>
        </w:rPr>
        <w:t>favor</w:t>
      </w:r>
      <w:r w:rsidRPr="05EB226F" w:rsidR="05EB226F">
        <w:rPr>
          <w:rFonts w:ascii="Times New Roman" w:hAnsi="Times New Roman"/>
          <w:sz w:val="24"/>
          <w:szCs w:val="24"/>
          <w:lang w:val="en-GB"/>
        </w:rPr>
        <w:t>, then give them the paper and pen.”</w:t>
      </w:r>
    </w:p>
    <w:p w:rsidRPr="00D73D87" w:rsidR="00674438" w:rsidP="00E37332" w:rsidRDefault="00674438" w14:paraId="7D97EF28"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“We’ll give it a try,” she said.</w:t>
      </w:r>
    </w:p>
    <w:p w:rsidRPr="00D73D87" w:rsidR="00674438" w:rsidP="00E37332" w:rsidRDefault="00674438" w14:paraId="48BEBBB4"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“If they won’t, then bring the receipt book here and I’ll write out whatever you need.”</w:t>
      </w:r>
    </w:p>
    <w:p w:rsidRPr="00D73D87" w:rsidR="00674438" w:rsidP="00E37332" w:rsidRDefault="00674438" w14:paraId="5833D110"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“Fraud,” said Mr. Hancock. “We couldn’t possibly…”</w:t>
      </w:r>
    </w:p>
    <w:p w:rsidRPr="00D73D87" w:rsidR="00674438" w:rsidP="00E37332" w:rsidRDefault="00674438" w14:paraId="56E8497F"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“When will you learn to shut up?” said Mrs. Hancock, elbowing him in the ribs. “Now pour us two coffees, we’ll sit by the window.”</w:t>
      </w:r>
    </w:p>
    <w:p w:rsidRPr="00D73D87" w:rsidR="00674438" w:rsidP="00E37332" w:rsidRDefault="00674438" w14:paraId="2858828D" w14:textId="236F90E5">
      <w:pPr>
        <w:pStyle w:val="CSP-ChapterBodyText-FirstParagraph"/>
        <w:spacing w:line="360" w:lineRule="auto"/>
        <w:ind w:firstLine="720"/>
        <w:jc w:val="left"/>
        <w:rPr>
          <w:rFonts w:ascii="Times New Roman" w:hAnsi="Times New Roman"/>
          <w:sz w:val="24"/>
          <w:szCs w:val="24"/>
          <w:lang w:val="en-GB"/>
        </w:rPr>
      </w:pPr>
      <w:r w:rsidRPr="05EB226F" w:rsidR="05EB226F">
        <w:rPr>
          <w:rFonts w:ascii="Times New Roman" w:hAnsi="Times New Roman"/>
          <w:sz w:val="24"/>
          <w:szCs w:val="24"/>
          <w:lang w:val="en-GB"/>
        </w:rPr>
        <w:t xml:space="preserve">“Harrumph,” said Hancock shuffling off toward the coffee machine, where he could be heard mumbling. “Everyone </w:t>
      </w:r>
      <w:r w:rsidRPr="05EB226F" w:rsidR="05EB226F">
        <w:rPr>
          <w:rFonts w:ascii="Times New Roman" w:hAnsi="Times New Roman"/>
          <w:sz w:val="24"/>
          <w:szCs w:val="24"/>
          <w:lang w:val="en-GB"/>
        </w:rPr>
        <w:t>seems to break</w:t>
      </w:r>
      <w:r w:rsidRPr="05EB226F" w:rsidR="05EB226F">
        <w:rPr>
          <w:rFonts w:ascii="Times New Roman" w:hAnsi="Times New Roman"/>
          <w:sz w:val="24"/>
          <w:szCs w:val="24"/>
          <w:lang w:val="en-GB"/>
        </w:rPr>
        <w:t xml:space="preserve"> the law with impunity in this damn country. Plus, you </w:t>
      </w:r>
      <w:r w:rsidRPr="05EB226F" w:rsidR="05EB226F">
        <w:rPr>
          <w:rFonts w:ascii="Times New Roman" w:hAnsi="Times New Roman"/>
          <w:sz w:val="24"/>
          <w:szCs w:val="24"/>
          <w:lang w:val="en-GB"/>
        </w:rPr>
        <w:t>can’t</w:t>
      </w:r>
      <w:r w:rsidRPr="05EB226F" w:rsidR="05EB226F">
        <w:rPr>
          <w:rFonts w:ascii="Times New Roman" w:hAnsi="Times New Roman"/>
          <w:sz w:val="24"/>
          <w:szCs w:val="24"/>
          <w:lang w:val="en-GB"/>
        </w:rPr>
        <w:t xml:space="preserve"> get a decent cup of tea anywhere and the long-life milk muck. Ugh.”</w:t>
      </w:r>
    </w:p>
    <w:p w:rsidRPr="00D73D87" w:rsidR="00674438" w:rsidP="00E37332" w:rsidRDefault="00674438" w14:paraId="669526E6" w14:textId="1853CA12">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The other guests drifted in during the next couple of hours, initially jaded from the previous night’s </w:t>
      </w:r>
      <w:r w:rsidR="001E382C">
        <w:rPr>
          <w:rFonts w:ascii="Times New Roman" w:hAnsi="Times New Roman"/>
          <w:sz w:val="24"/>
          <w:szCs w:val="24"/>
          <w:lang w:val="en-GB"/>
        </w:rPr>
        <w:t>post-revolutionary</w:t>
      </w:r>
      <w:r w:rsidR="006A0E07">
        <w:rPr>
          <w:rFonts w:ascii="Times New Roman" w:hAnsi="Times New Roman"/>
          <w:sz w:val="24"/>
          <w:szCs w:val="24"/>
          <w:lang w:val="en-GB"/>
        </w:rPr>
        <w:t xml:space="preserve"> </w:t>
      </w:r>
      <w:r w:rsidR="001E382C">
        <w:rPr>
          <w:rFonts w:ascii="Times New Roman" w:hAnsi="Times New Roman"/>
          <w:sz w:val="24"/>
          <w:szCs w:val="24"/>
          <w:lang w:val="en-GB"/>
        </w:rPr>
        <w:t>celebrations</w:t>
      </w:r>
      <w:r w:rsidRPr="00D73D87">
        <w:rPr>
          <w:rFonts w:ascii="Times New Roman" w:hAnsi="Times New Roman"/>
          <w:sz w:val="24"/>
          <w:szCs w:val="24"/>
          <w:lang w:val="en-GB"/>
        </w:rPr>
        <w:t xml:space="preserve"> but soon perked up after coffee and the prospect of a street market right outside the hotel. Nobody mentioned the previous evening’s run-in with the law, but it wasn’t long before English humour prevailed.</w:t>
      </w:r>
    </w:p>
    <w:p w:rsidRPr="00D73D87" w:rsidR="00674438" w:rsidP="00E37332" w:rsidRDefault="00674438" w14:paraId="030230EE" w14:textId="3F436519">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“I’ll tell you what’s good for bartering behind bars,” said one man </w:t>
      </w:r>
      <w:r w:rsidR="00F05B2E">
        <w:rPr>
          <w:rFonts w:ascii="Times New Roman" w:hAnsi="Times New Roman"/>
          <w:sz w:val="24"/>
          <w:szCs w:val="24"/>
          <w:lang w:val="en-GB"/>
        </w:rPr>
        <w:t>regarding</w:t>
      </w:r>
      <w:r w:rsidRPr="00D73D87">
        <w:rPr>
          <w:rFonts w:ascii="Times New Roman" w:hAnsi="Times New Roman"/>
          <w:sz w:val="24"/>
          <w:szCs w:val="24"/>
          <w:lang w:val="en-GB"/>
        </w:rPr>
        <w:t xml:space="preserve"> </w:t>
      </w:r>
      <w:r w:rsidRPr="00D73D87" w:rsidR="005E749A">
        <w:rPr>
          <w:rFonts w:ascii="Times New Roman" w:hAnsi="Times New Roman"/>
          <w:sz w:val="24"/>
          <w:szCs w:val="24"/>
          <w:lang w:val="en-GB"/>
        </w:rPr>
        <w:t>me</w:t>
      </w:r>
      <w:r w:rsidRPr="00D73D87">
        <w:rPr>
          <w:rFonts w:ascii="Times New Roman" w:hAnsi="Times New Roman"/>
          <w:sz w:val="24"/>
          <w:szCs w:val="24"/>
          <w:lang w:val="en-GB"/>
        </w:rPr>
        <w:t>. “Take plenty of cigarettes.”</w:t>
      </w:r>
    </w:p>
    <w:p w:rsidRPr="00D73D87" w:rsidR="00674438" w:rsidP="00E37332" w:rsidRDefault="00674438" w14:paraId="061BD91B"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“And don’t bend over in the showers,” said another.</w:t>
      </w:r>
    </w:p>
    <w:p w:rsidRPr="00D73D87" w:rsidR="00674438" w:rsidP="00E37332" w:rsidRDefault="005E749A" w14:paraId="75648E97" w14:textId="33E5EB0D">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I</w:t>
      </w:r>
      <w:r w:rsidRPr="00D73D87" w:rsidR="00674438">
        <w:rPr>
          <w:rFonts w:ascii="Times New Roman" w:hAnsi="Times New Roman"/>
          <w:sz w:val="24"/>
          <w:szCs w:val="24"/>
          <w:lang w:val="en-GB"/>
        </w:rPr>
        <w:t xml:space="preserve"> grimaced but was far more worried about what El </w:t>
      </w:r>
      <w:r w:rsidRPr="00D73D87" w:rsidR="00674438">
        <w:rPr>
          <w:rFonts w:ascii="Times New Roman" w:hAnsi="Times New Roman"/>
          <w:sz w:val="24"/>
          <w:szCs w:val="24"/>
          <w:lang w:val="en-GB"/>
        </w:rPr>
        <w:t xml:space="preserve">Cuchillo</w:t>
      </w:r>
      <w:r w:rsidRPr="00D73D87" w:rsidR="00674438">
        <w:rPr>
          <w:rFonts w:ascii="Times New Roman" w:hAnsi="Times New Roman"/>
          <w:sz w:val="24"/>
          <w:szCs w:val="24"/>
          <w:lang w:val="en-GB"/>
        </w:rPr>
        <w:t xml:space="preserve"> might do to </w:t>
      </w:r>
      <w:r w:rsidRPr="00D73D87" w:rsidR="00375160">
        <w:rPr>
          <w:rFonts w:ascii="Times New Roman" w:hAnsi="Times New Roman"/>
          <w:sz w:val="24"/>
          <w:szCs w:val="24"/>
          <w:lang w:val="en-GB"/>
        </w:rPr>
        <w:t>me</w:t>
      </w:r>
      <w:r w:rsidRPr="00D73D87" w:rsidR="00615100">
        <w:rPr>
          <w:rFonts w:ascii="Times New Roman" w:hAnsi="Times New Roman"/>
          <w:sz w:val="24"/>
          <w:szCs w:val="24"/>
          <w:lang w:val="en-GB"/>
        </w:rPr>
        <w:t xml:space="preserve"> remembering the gory </w:t>
      </w:r>
      <w:r w:rsidRPr="00D73D87" w:rsidR="00394FE3">
        <w:rPr>
          <w:rFonts w:ascii="Times New Roman" w:hAnsi="Times New Roman"/>
          <w:sz w:val="24"/>
          <w:szCs w:val="24"/>
          <w:lang w:val="en-GB"/>
        </w:rPr>
        <w:t>scalping</w:t>
      </w:r>
      <w:r w:rsidRPr="00D73D87" w:rsidR="00615100">
        <w:rPr>
          <w:rFonts w:ascii="Times New Roman" w:hAnsi="Times New Roman"/>
          <w:sz w:val="24"/>
          <w:szCs w:val="24"/>
          <w:lang w:val="en-GB"/>
        </w:rPr>
        <w:t xml:space="preserve"> </w:t>
      </w:r>
      <w:r w:rsidRPr="00D73D87" w:rsidR="00394FE3">
        <w:rPr>
          <w:rFonts w:ascii="Times New Roman" w:hAnsi="Times New Roman"/>
          <w:sz w:val="24"/>
          <w:szCs w:val="24"/>
          <w:lang w:val="en-GB"/>
        </w:rPr>
        <w:t>in</w:t>
      </w:r>
      <w:r w:rsidRPr="00D73D87" w:rsidR="00615100">
        <w:rPr>
          <w:rFonts w:ascii="Times New Roman" w:hAnsi="Times New Roman"/>
          <w:sz w:val="24"/>
          <w:szCs w:val="24"/>
          <w:lang w:val="en-GB"/>
        </w:rPr>
        <w:t xml:space="preserve"> </w:t>
      </w:r>
      <w:r w:rsidRPr="00D73D87" w:rsidR="000B6381">
        <w:rPr>
          <w:rFonts w:ascii="Times New Roman" w:hAnsi="Times New Roman"/>
          <w:sz w:val="24"/>
          <w:szCs w:val="24"/>
          <w:lang w:val="en-GB"/>
        </w:rPr>
        <w:t>Soldier Blue</w:t>
      </w:r>
      <w:r w:rsidRPr="00D73D87" w:rsidR="005C4C4A">
        <w:rPr>
          <w:rFonts w:ascii="Times New Roman" w:hAnsi="Times New Roman"/>
          <w:sz w:val="24"/>
          <w:szCs w:val="24"/>
          <w:lang w:val="en-GB"/>
        </w:rPr>
        <w:t>.</w:t>
      </w:r>
      <w:r w:rsidRPr="00D73D87" w:rsidR="00394FE3">
        <w:rPr>
          <w:rFonts w:ascii="Times New Roman" w:hAnsi="Times New Roman"/>
          <w:sz w:val="24"/>
          <w:szCs w:val="24"/>
          <w:lang w:val="en-GB"/>
        </w:rPr>
        <w:t xml:space="preserve"> </w:t>
      </w:r>
      <w:r w:rsidRPr="00D73D87" w:rsidR="005C4C4A">
        <w:rPr>
          <w:rFonts w:ascii="Times New Roman" w:hAnsi="Times New Roman"/>
          <w:sz w:val="24"/>
          <w:szCs w:val="24"/>
          <w:lang w:val="en-GB"/>
        </w:rPr>
        <w:t>A</w:t>
      </w:r>
      <w:r w:rsidRPr="00D73D87" w:rsidR="00394FE3">
        <w:rPr>
          <w:rFonts w:ascii="Times New Roman" w:hAnsi="Times New Roman"/>
          <w:sz w:val="24"/>
          <w:szCs w:val="24"/>
          <w:lang w:val="en-GB"/>
        </w:rPr>
        <w:t xml:space="preserve">n epic film from 1970, </w:t>
      </w:r>
      <w:r w:rsidRPr="00D73D87" w:rsidR="00F50567">
        <w:rPr>
          <w:rFonts w:ascii="Times New Roman" w:hAnsi="Times New Roman"/>
          <w:color w:val="111111"/>
          <w:sz w:val="24"/>
          <w:szCs w:val="24"/>
          <w:shd w:val="clear" w:color="auto" w:fill="FFFFFF"/>
          <w:lang w:val="en-GB"/>
        </w:rPr>
        <w:t>inspired by events of the 1864 Sand Creek Massacre in the Colorado Territory.</w:t>
      </w:r>
      <w:r w:rsidRPr="00D73D87" w:rsidR="005C4C4A">
        <w:rPr>
          <w:rFonts w:ascii="Times New Roman" w:hAnsi="Times New Roman"/>
          <w:color w:val="111111"/>
          <w:sz w:val="24"/>
          <w:szCs w:val="24"/>
          <w:shd w:val="clear" w:color="auto" w:fill="FFFFFF"/>
          <w:lang w:val="en-GB"/>
        </w:rPr>
        <w:t xml:space="preserve"> The </w:t>
      </w:r>
      <w:r w:rsidRPr="00D73D87" w:rsidR="003F0ED9">
        <w:rPr>
          <w:rFonts w:ascii="Times New Roman" w:hAnsi="Times New Roman"/>
          <w:color w:val="111111"/>
          <w:sz w:val="24"/>
          <w:szCs w:val="24"/>
          <w:shd w:val="clear" w:color="auto" w:fill="FFFFFF"/>
          <w:lang w:val="en-GB"/>
        </w:rPr>
        <w:t>soundtrack</w:t>
      </w:r>
      <w:r w:rsidRPr="00D73D87" w:rsidR="005C4C4A">
        <w:rPr>
          <w:rFonts w:ascii="Times New Roman" w:hAnsi="Times New Roman"/>
          <w:color w:val="111111"/>
          <w:sz w:val="24"/>
          <w:szCs w:val="24"/>
          <w:shd w:val="clear" w:color="auto" w:fill="FFFFFF"/>
          <w:lang w:val="en-GB"/>
        </w:rPr>
        <w:t xml:space="preserve"> by Buffet Sa</w:t>
      </w:r>
      <w:r w:rsidRPr="00D73D87" w:rsidR="001167EB">
        <w:rPr>
          <w:rFonts w:ascii="Times New Roman" w:hAnsi="Times New Roman"/>
          <w:color w:val="111111"/>
          <w:sz w:val="24"/>
          <w:szCs w:val="24"/>
          <w:shd w:val="clear" w:color="auto" w:fill="FFFFFF"/>
          <w:lang w:val="en-GB"/>
        </w:rPr>
        <w:t>int</w:t>
      </w:r>
      <w:r w:rsidRPr="00D73D87" w:rsidR="005C4C4A">
        <w:rPr>
          <w:rFonts w:ascii="Times New Roman" w:hAnsi="Times New Roman"/>
          <w:color w:val="111111"/>
          <w:sz w:val="24"/>
          <w:szCs w:val="24"/>
          <w:shd w:val="clear" w:color="auto" w:fill="FFFFFF"/>
          <w:lang w:val="en-GB"/>
        </w:rPr>
        <w:t xml:space="preserve"> </w:t>
      </w:r>
      <w:r w:rsidRPr="00D73D87" w:rsidR="00F97C1D">
        <w:rPr>
          <w:rFonts w:ascii="Times New Roman" w:hAnsi="Times New Roman"/>
          <w:color w:val="111111"/>
          <w:sz w:val="24"/>
          <w:szCs w:val="24"/>
          <w:shd w:val="clear" w:color="auto" w:fill="FFFFFF"/>
          <w:lang w:val="en-GB"/>
        </w:rPr>
        <w:t>M</w:t>
      </w:r>
      <w:r w:rsidRPr="00D73D87" w:rsidR="005C4C4A">
        <w:rPr>
          <w:rFonts w:ascii="Times New Roman" w:hAnsi="Times New Roman"/>
          <w:color w:val="111111"/>
          <w:sz w:val="24"/>
          <w:szCs w:val="24"/>
          <w:shd w:val="clear" w:color="auto" w:fill="FFFFFF"/>
          <w:lang w:val="en-GB"/>
        </w:rPr>
        <w:t xml:space="preserve">arie was particularly </w:t>
      </w:r>
      <w:r w:rsidRPr="00D73D87" w:rsidR="00F97C1D">
        <w:rPr>
          <w:rFonts w:ascii="Times New Roman" w:hAnsi="Times New Roman"/>
          <w:color w:val="111111"/>
          <w:sz w:val="24"/>
          <w:szCs w:val="24"/>
          <w:shd w:val="clear" w:color="auto" w:fill="FFFFFF"/>
          <w:lang w:val="en-GB"/>
        </w:rPr>
        <w:t>haunting</w:t>
      </w:r>
      <w:r w:rsidRPr="00D73D87" w:rsidR="005C4C4A">
        <w:rPr>
          <w:rFonts w:ascii="Times New Roman" w:hAnsi="Times New Roman"/>
          <w:color w:val="111111"/>
          <w:sz w:val="24"/>
          <w:szCs w:val="24"/>
          <w:shd w:val="clear" w:color="auto" w:fill="FFFFFF"/>
          <w:lang w:val="en-GB"/>
        </w:rPr>
        <w:t>.</w:t>
      </w:r>
    </w:p>
    <w:p w:rsidRPr="00D73D87" w:rsidR="00674438" w:rsidP="00E37332" w:rsidRDefault="00674438" w14:paraId="19488BDD" w14:textId="27BB8882">
      <w:pPr>
        <w:pStyle w:val="CSP-ChapterBodyText-FirstParagraph"/>
        <w:spacing w:line="360" w:lineRule="auto"/>
        <w:ind w:firstLine="720"/>
        <w:jc w:val="left"/>
        <w:rPr>
          <w:rFonts w:ascii="Times New Roman" w:hAnsi="Times New Roman"/>
          <w:sz w:val="24"/>
          <w:szCs w:val="24"/>
          <w:lang w:val="en-GB"/>
        </w:rPr>
      </w:pPr>
      <w:commentRangeStart w:id="1657352503"/>
      <w:r w:rsidRPr="05EB226F" w:rsidR="05EB226F">
        <w:rPr>
          <w:rFonts w:ascii="Times New Roman" w:hAnsi="Times New Roman"/>
          <w:sz w:val="24"/>
          <w:szCs w:val="24"/>
          <w:lang w:val="en-GB"/>
        </w:rPr>
        <w:t>After the breakfast things had been cleared awa</w:t>
      </w:r>
      <w:commentRangeEnd w:id="1657352503"/>
      <w:r>
        <w:rPr>
          <w:rStyle w:val="CommentReference"/>
        </w:rPr>
        <w:commentReference w:id="1657352503"/>
      </w:r>
      <w:r w:rsidRPr="05EB226F" w:rsidR="05EB226F">
        <w:rPr>
          <w:rFonts w:ascii="Times New Roman" w:hAnsi="Times New Roman"/>
          <w:sz w:val="24"/>
          <w:szCs w:val="24"/>
          <w:lang w:val="en-GB"/>
        </w:rPr>
        <w:t xml:space="preserve">y, </w:t>
      </w:r>
      <w:r w:rsidRPr="05EB226F" w:rsidR="05EB226F">
        <w:rPr>
          <w:rFonts w:ascii="Times New Roman" w:hAnsi="Times New Roman"/>
          <w:sz w:val="24"/>
          <w:szCs w:val="24"/>
          <w:lang w:val="en-GB"/>
        </w:rPr>
        <w:t>I</w:t>
      </w:r>
      <w:r w:rsidRPr="05EB226F" w:rsidR="05EB226F">
        <w:rPr>
          <w:rFonts w:ascii="Times New Roman" w:hAnsi="Times New Roman"/>
          <w:sz w:val="24"/>
          <w:szCs w:val="24"/>
          <w:lang w:val="en-GB"/>
        </w:rPr>
        <w:t xml:space="preserve"> join</w:t>
      </w:r>
      <w:r w:rsidRPr="05EB226F" w:rsidR="05EB226F">
        <w:rPr>
          <w:rFonts w:ascii="Times New Roman" w:hAnsi="Times New Roman"/>
          <w:sz w:val="24"/>
          <w:szCs w:val="24"/>
          <w:lang w:val="en-GB"/>
        </w:rPr>
        <w:t>ed</w:t>
      </w:r>
      <w:r w:rsidRPr="05EB226F" w:rsidR="05EB226F">
        <w:rPr>
          <w:rFonts w:ascii="Times New Roman" w:hAnsi="Times New Roman"/>
          <w:sz w:val="24"/>
          <w:szCs w:val="24"/>
          <w:lang w:val="en-GB"/>
        </w:rPr>
        <w:t xml:space="preserve"> </w:t>
      </w:r>
      <w:r w:rsidRPr="05EB226F" w:rsidR="05EB226F">
        <w:rPr>
          <w:rFonts w:ascii="Times New Roman" w:hAnsi="Times New Roman"/>
          <w:sz w:val="24"/>
          <w:szCs w:val="24"/>
          <w:lang w:val="en-GB"/>
        </w:rPr>
        <w:t>El Rubio</w:t>
      </w:r>
      <w:r w:rsidRPr="05EB226F" w:rsidR="05EB226F">
        <w:rPr>
          <w:rFonts w:ascii="Times New Roman" w:hAnsi="Times New Roman"/>
          <w:sz w:val="24"/>
          <w:szCs w:val="24"/>
          <w:lang w:val="en-GB"/>
        </w:rPr>
        <w:t xml:space="preserve"> in the storeroom, where </w:t>
      </w:r>
      <w:r w:rsidRPr="05EB226F" w:rsidR="05EB226F">
        <w:rPr>
          <w:rFonts w:ascii="Times New Roman" w:hAnsi="Times New Roman"/>
          <w:sz w:val="24"/>
          <w:szCs w:val="24"/>
          <w:lang w:val="en-GB"/>
        </w:rPr>
        <w:t>we</w:t>
      </w:r>
      <w:r w:rsidRPr="05EB226F" w:rsidR="05EB226F">
        <w:rPr>
          <w:rFonts w:ascii="Times New Roman" w:hAnsi="Times New Roman"/>
          <w:sz w:val="24"/>
          <w:szCs w:val="24"/>
          <w:lang w:val="en-GB"/>
        </w:rPr>
        <w:t xml:space="preserve"> spent the rest of the morning mounting shelves onto walls and assembling rows of </w:t>
      </w:r>
      <w:r w:rsidRPr="05EB226F" w:rsidR="05EB226F">
        <w:rPr>
          <w:rFonts w:ascii="Times New Roman" w:hAnsi="Times New Roman"/>
          <w:sz w:val="24"/>
          <w:szCs w:val="24"/>
          <w:lang w:val="en-GB"/>
        </w:rPr>
        <w:t>free-standing</w:t>
      </w:r>
      <w:r w:rsidRPr="05EB226F" w:rsidR="05EB226F">
        <w:rPr>
          <w:rFonts w:ascii="Times New Roman" w:hAnsi="Times New Roman"/>
          <w:sz w:val="24"/>
          <w:szCs w:val="24"/>
          <w:lang w:val="en-GB"/>
        </w:rPr>
        <w:t xml:space="preserve"> </w:t>
      </w:r>
      <w:r w:rsidRPr="05EB226F" w:rsidR="05EB226F">
        <w:rPr>
          <w:rFonts w:ascii="Times New Roman" w:hAnsi="Times New Roman"/>
          <w:sz w:val="24"/>
          <w:szCs w:val="24"/>
          <w:lang w:val="en-GB"/>
        </w:rPr>
        <w:t xml:space="preserve">grey metal ceiling-high racks. </w:t>
      </w:r>
      <w:r w:rsidRPr="05EB226F" w:rsidR="05EB226F">
        <w:rPr>
          <w:rFonts w:ascii="Times New Roman" w:hAnsi="Times New Roman"/>
          <w:sz w:val="24"/>
          <w:szCs w:val="24"/>
          <w:lang w:val="en-GB"/>
        </w:rPr>
        <w:t>We</w:t>
      </w:r>
      <w:r w:rsidRPr="05EB226F" w:rsidR="05EB226F">
        <w:rPr>
          <w:rFonts w:ascii="Times New Roman" w:hAnsi="Times New Roman"/>
          <w:sz w:val="24"/>
          <w:szCs w:val="24"/>
          <w:lang w:val="en-GB"/>
        </w:rPr>
        <w:t xml:space="preserve"> transferred </w:t>
      </w:r>
      <w:r w:rsidRPr="05EB226F" w:rsidR="05EB226F">
        <w:rPr>
          <w:rFonts w:ascii="Times New Roman" w:hAnsi="Times New Roman"/>
          <w:sz w:val="24"/>
          <w:szCs w:val="24"/>
          <w:lang w:val="en-GB"/>
        </w:rPr>
        <w:t xml:space="preserve">drinks from my room </w:t>
      </w:r>
      <w:r w:rsidRPr="05EB226F" w:rsidR="05EB226F">
        <w:rPr>
          <w:rFonts w:ascii="Times New Roman" w:hAnsi="Times New Roman"/>
          <w:sz w:val="24"/>
          <w:szCs w:val="24"/>
          <w:lang w:val="en-GB"/>
        </w:rPr>
        <w:t>to the storeroom</w:t>
      </w:r>
      <w:r w:rsidRPr="05EB226F" w:rsidR="05EB226F">
        <w:rPr>
          <w:rFonts w:ascii="Times New Roman" w:hAnsi="Times New Roman"/>
          <w:sz w:val="24"/>
          <w:szCs w:val="24"/>
          <w:lang w:val="en-GB"/>
        </w:rPr>
        <w:t xml:space="preserve"> and </w:t>
      </w:r>
      <w:r w:rsidRPr="05EB226F" w:rsidR="05EB226F">
        <w:rPr>
          <w:rFonts w:ascii="Times New Roman" w:hAnsi="Times New Roman"/>
          <w:sz w:val="24"/>
          <w:szCs w:val="24"/>
          <w:lang w:val="en-GB"/>
        </w:rPr>
        <w:t xml:space="preserve">at last, </w:t>
      </w:r>
      <w:r w:rsidRPr="05EB226F" w:rsidR="05EB226F">
        <w:rPr>
          <w:rFonts w:ascii="Times New Roman" w:hAnsi="Times New Roman"/>
          <w:sz w:val="24"/>
          <w:szCs w:val="24"/>
          <w:lang w:val="en-GB"/>
        </w:rPr>
        <w:t xml:space="preserve">I could </w:t>
      </w:r>
      <w:r w:rsidRPr="05EB226F" w:rsidR="05EB226F">
        <w:rPr>
          <w:rFonts w:ascii="Times New Roman" w:hAnsi="Times New Roman"/>
          <w:sz w:val="24"/>
          <w:szCs w:val="24"/>
          <w:lang w:val="en-GB"/>
        </w:rPr>
        <w:t xml:space="preserve">unpack </w:t>
      </w:r>
      <w:r w:rsidRPr="05EB226F" w:rsidR="05EB226F">
        <w:rPr>
          <w:rFonts w:ascii="Times New Roman" w:hAnsi="Times New Roman"/>
          <w:sz w:val="24"/>
          <w:szCs w:val="24"/>
          <w:lang w:val="en-GB"/>
        </w:rPr>
        <w:t>my</w:t>
      </w:r>
      <w:r w:rsidRPr="05EB226F" w:rsidR="05EB226F">
        <w:rPr>
          <w:rFonts w:ascii="Times New Roman" w:hAnsi="Times New Roman"/>
          <w:sz w:val="24"/>
          <w:szCs w:val="24"/>
          <w:lang w:val="en-GB"/>
        </w:rPr>
        <w:t xml:space="preserve"> suitcase and take a shower.</w:t>
      </w:r>
      <w:r w:rsidRPr="05EB226F" w:rsidR="05EB226F">
        <w:rPr>
          <w:rFonts w:ascii="Times New Roman" w:hAnsi="Times New Roman"/>
          <w:sz w:val="24"/>
          <w:szCs w:val="24"/>
          <w:lang w:val="en-GB"/>
        </w:rPr>
        <w:t xml:space="preserve"> </w:t>
      </w:r>
      <w:r w:rsidRPr="05EB226F" w:rsidR="05EB226F">
        <w:rPr>
          <w:rFonts w:ascii="Times New Roman" w:hAnsi="Times New Roman"/>
          <w:sz w:val="24"/>
          <w:szCs w:val="24"/>
          <w:lang w:val="en-GB"/>
        </w:rPr>
        <w:t xml:space="preserve">Dressed in </w:t>
      </w:r>
      <w:r w:rsidRPr="05EB226F" w:rsidR="05EB226F">
        <w:rPr>
          <w:rFonts w:ascii="Times New Roman" w:hAnsi="Times New Roman"/>
          <w:sz w:val="24"/>
          <w:szCs w:val="24"/>
          <w:lang w:val="en-GB"/>
        </w:rPr>
        <w:t>hotel polo shirt and black trousers</w:t>
      </w:r>
      <w:r w:rsidRPr="05EB226F" w:rsidR="05EB226F">
        <w:rPr>
          <w:rFonts w:ascii="Times New Roman" w:hAnsi="Times New Roman"/>
          <w:sz w:val="24"/>
          <w:szCs w:val="24"/>
          <w:lang w:val="en-GB"/>
        </w:rPr>
        <w:t>, I joined</w:t>
      </w:r>
      <w:r w:rsidRPr="05EB226F" w:rsidR="05EB226F">
        <w:rPr>
          <w:rFonts w:ascii="Times New Roman" w:hAnsi="Times New Roman"/>
          <w:sz w:val="24"/>
          <w:szCs w:val="24"/>
          <w:lang w:val="en-GB"/>
        </w:rPr>
        <w:t xml:space="preserve"> </w:t>
      </w:r>
      <w:r w:rsidRPr="05EB226F" w:rsidR="05EB226F">
        <w:rPr>
          <w:rFonts w:ascii="Times New Roman" w:hAnsi="Times New Roman"/>
          <w:sz w:val="24"/>
          <w:szCs w:val="24"/>
          <w:lang w:val="en-GB"/>
        </w:rPr>
        <w:t>Mark</w:t>
      </w:r>
      <w:r w:rsidRPr="05EB226F" w:rsidR="05EB226F">
        <w:rPr>
          <w:rFonts w:ascii="Times New Roman" w:hAnsi="Times New Roman"/>
          <w:sz w:val="24"/>
          <w:szCs w:val="24"/>
          <w:lang w:val="en-GB"/>
        </w:rPr>
        <w:t xml:space="preserve"> and </w:t>
      </w:r>
      <w:r w:rsidRPr="05EB226F" w:rsidR="05EB226F">
        <w:rPr>
          <w:rFonts w:ascii="Times New Roman" w:hAnsi="Times New Roman"/>
          <w:sz w:val="24"/>
          <w:szCs w:val="24"/>
          <w:lang w:val="en-GB"/>
        </w:rPr>
        <w:t>my</w:t>
      </w:r>
      <w:r w:rsidRPr="05EB226F" w:rsidR="05EB226F">
        <w:rPr>
          <w:rFonts w:ascii="Times New Roman" w:hAnsi="Times New Roman"/>
          <w:sz w:val="24"/>
          <w:szCs w:val="24"/>
          <w:lang w:val="en-GB"/>
        </w:rPr>
        <w:t xml:space="preserve"> parents </w:t>
      </w:r>
      <w:r w:rsidRPr="05EB226F" w:rsidR="05EB226F">
        <w:rPr>
          <w:rFonts w:ascii="Times New Roman" w:hAnsi="Times New Roman"/>
          <w:sz w:val="24"/>
          <w:szCs w:val="24"/>
          <w:lang w:val="en-GB"/>
        </w:rPr>
        <w:t>in the lobby. The</w:t>
      </w:r>
      <w:r w:rsidRPr="05EB226F" w:rsidR="05EB226F">
        <w:rPr>
          <w:rFonts w:ascii="Times New Roman" w:hAnsi="Times New Roman"/>
          <w:sz w:val="24"/>
          <w:szCs w:val="24"/>
          <w:lang w:val="en-GB"/>
        </w:rPr>
        <w:t>y</w:t>
      </w:r>
      <w:r w:rsidRPr="05EB226F" w:rsidR="05EB226F">
        <w:rPr>
          <w:rFonts w:ascii="Times New Roman" w:hAnsi="Times New Roman"/>
          <w:sz w:val="24"/>
          <w:szCs w:val="24"/>
          <w:lang w:val="en-GB"/>
        </w:rPr>
        <w:t xml:space="preserve"> stopped talking as I entered</w:t>
      </w:r>
      <w:r w:rsidRPr="05EB226F" w:rsidR="05EB226F">
        <w:rPr>
          <w:rFonts w:ascii="Times New Roman" w:hAnsi="Times New Roman"/>
          <w:sz w:val="24"/>
          <w:szCs w:val="24"/>
          <w:lang w:val="en-GB"/>
        </w:rPr>
        <w:t xml:space="preserve"> but I was so </w:t>
      </w:r>
      <w:r w:rsidRPr="05EB226F" w:rsidR="05EB226F">
        <w:rPr>
          <w:rFonts w:ascii="Times New Roman" w:hAnsi="Times New Roman"/>
          <w:sz w:val="24"/>
          <w:szCs w:val="24"/>
          <w:lang w:val="en-GB"/>
        </w:rPr>
        <w:t>distracted by</w:t>
      </w:r>
      <w:r w:rsidRPr="05EB226F" w:rsidR="05EB226F">
        <w:rPr>
          <w:rFonts w:ascii="Times New Roman" w:hAnsi="Times New Roman"/>
          <w:sz w:val="24"/>
          <w:szCs w:val="24"/>
          <w:lang w:val="en-GB"/>
        </w:rPr>
        <w:t xml:space="preserve"> the events of the previous evening I </w:t>
      </w:r>
      <w:r w:rsidRPr="05EB226F" w:rsidR="05EB226F">
        <w:rPr>
          <w:rFonts w:ascii="Times New Roman" w:hAnsi="Times New Roman"/>
          <w:sz w:val="24"/>
          <w:szCs w:val="24"/>
          <w:lang w:val="en-GB"/>
        </w:rPr>
        <w:t>failed to</w:t>
      </w:r>
      <w:r w:rsidRPr="05EB226F" w:rsidR="05EB226F">
        <w:rPr>
          <w:rFonts w:ascii="Times New Roman" w:hAnsi="Times New Roman"/>
          <w:sz w:val="24"/>
          <w:szCs w:val="24"/>
          <w:lang w:val="en-GB"/>
        </w:rPr>
        <w:t xml:space="preserve"> notice the tension between them.</w:t>
      </w:r>
    </w:p>
    <w:p w:rsidRPr="00D73D87" w:rsidR="00674438" w:rsidP="00E37332" w:rsidRDefault="00674438" w14:paraId="0F2A54BC" w14:textId="19D5D626">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“Ah, </w:t>
      </w:r>
      <w:r w:rsidR="00CF55C7">
        <w:rPr>
          <w:rFonts w:ascii="Times New Roman" w:hAnsi="Times New Roman"/>
          <w:sz w:val="24"/>
          <w:szCs w:val="24"/>
          <w:lang w:val="en-GB"/>
        </w:rPr>
        <w:t>Robin</w:t>
      </w:r>
      <w:r w:rsidRPr="00D73D87">
        <w:rPr>
          <w:rFonts w:ascii="Times New Roman" w:hAnsi="Times New Roman"/>
          <w:sz w:val="24"/>
          <w:szCs w:val="24"/>
          <w:lang w:val="en-GB"/>
        </w:rPr>
        <w:t xml:space="preserve">,” said </w:t>
      </w:r>
      <w:r w:rsidRPr="00D73D87" w:rsidR="00D3432A">
        <w:rPr>
          <w:rFonts w:ascii="Times New Roman" w:hAnsi="Times New Roman"/>
          <w:sz w:val="24"/>
          <w:szCs w:val="24"/>
          <w:lang w:val="en-GB"/>
        </w:rPr>
        <w:t>Jack</w:t>
      </w:r>
      <w:r w:rsidRPr="00D73D87">
        <w:rPr>
          <w:rFonts w:ascii="Times New Roman" w:hAnsi="Times New Roman"/>
          <w:sz w:val="24"/>
          <w:szCs w:val="24"/>
          <w:lang w:val="en-GB"/>
        </w:rPr>
        <w:t>. “</w:t>
      </w:r>
      <w:r w:rsidR="00105E19">
        <w:rPr>
          <w:rFonts w:ascii="Times New Roman" w:hAnsi="Times New Roman"/>
          <w:sz w:val="24"/>
          <w:szCs w:val="24"/>
          <w:lang w:val="en-GB"/>
        </w:rPr>
        <w:t>Mark</w:t>
      </w:r>
      <w:r w:rsidRPr="00D73D87">
        <w:rPr>
          <w:rFonts w:ascii="Times New Roman" w:hAnsi="Times New Roman"/>
          <w:sz w:val="24"/>
          <w:szCs w:val="24"/>
          <w:lang w:val="en-GB"/>
        </w:rPr>
        <w:t xml:space="preserve"> has been telling </w:t>
      </w:r>
      <w:proofErr w:type="gramStart"/>
      <w:r w:rsidRPr="00D73D87">
        <w:rPr>
          <w:rFonts w:ascii="Times New Roman" w:hAnsi="Times New Roman"/>
          <w:sz w:val="24"/>
          <w:szCs w:val="24"/>
          <w:lang w:val="en-GB"/>
        </w:rPr>
        <w:t>us</w:t>
      </w:r>
      <w:proofErr w:type="gramEnd"/>
      <w:r w:rsidRPr="00D73D87">
        <w:rPr>
          <w:rFonts w:ascii="Times New Roman" w:hAnsi="Times New Roman"/>
          <w:sz w:val="24"/>
          <w:szCs w:val="24"/>
          <w:lang w:val="en-GB"/>
        </w:rPr>
        <w:t xml:space="preserve"> </w:t>
      </w:r>
      <w:r w:rsidR="00295EF7">
        <w:rPr>
          <w:rFonts w:ascii="Times New Roman" w:hAnsi="Times New Roman"/>
          <w:sz w:val="24"/>
          <w:szCs w:val="24"/>
          <w:lang w:val="en-GB"/>
        </w:rPr>
        <w:t xml:space="preserve">the worrying events </w:t>
      </w:r>
      <w:r w:rsidR="00174400">
        <w:rPr>
          <w:rFonts w:ascii="Times New Roman" w:hAnsi="Times New Roman"/>
          <w:sz w:val="24"/>
          <w:szCs w:val="24"/>
          <w:lang w:val="en-GB"/>
        </w:rPr>
        <w:t>with the police</w:t>
      </w:r>
      <w:r w:rsidRPr="00D73D87">
        <w:rPr>
          <w:rFonts w:ascii="Times New Roman" w:hAnsi="Times New Roman"/>
          <w:sz w:val="24"/>
          <w:szCs w:val="24"/>
          <w:lang w:val="en-GB"/>
        </w:rPr>
        <w:t>.”</w:t>
      </w:r>
    </w:p>
    <w:p w:rsidRPr="00D73D87" w:rsidR="00674438" w:rsidP="00E37332" w:rsidRDefault="00674438" w14:paraId="660173A8" w14:textId="24AC9D1B">
      <w:pPr>
        <w:pStyle w:val="CSP-ChapterBodyText-FirstParagraph"/>
        <w:spacing w:line="360" w:lineRule="auto"/>
        <w:ind w:firstLine="720"/>
        <w:jc w:val="left"/>
        <w:rPr>
          <w:rFonts w:ascii="Times New Roman" w:hAnsi="Times New Roman"/>
          <w:sz w:val="24"/>
          <w:szCs w:val="24"/>
          <w:lang w:val="en-GB"/>
        </w:rPr>
      </w:pPr>
      <w:r w:rsidRPr="05EB226F" w:rsidR="05EB226F">
        <w:rPr>
          <w:rFonts w:ascii="Times New Roman" w:hAnsi="Times New Roman"/>
          <w:sz w:val="24"/>
          <w:szCs w:val="24"/>
          <w:lang w:val="en-GB"/>
        </w:rPr>
        <w:t>“Have you spoken with the lawyer about my work permit and the opening license?” I asked. “Only my name is in the scary secret policeman’s dreaded book, and I don’t want to be arrested for failing to comply with their order.”</w:t>
      </w:r>
    </w:p>
    <w:p w:rsidRPr="00D73D87" w:rsidR="00674438" w:rsidP="00E37332" w:rsidRDefault="00674438" w14:paraId="60BED92F" w14:textId="06C16922">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“He wasn’t in when I called,” said </w:t>
      </w:r>
      <w:r w:rsidRPr="00D73D87" w:rsidR="00D3432A">
        <w:rPr>
          <w:rFonts w:ascii="Times New Roman" w:hAnsi="Times New Roman"/>
          <w:sz w:val="24"/>
          <w:szCs w:val="24"/>
          <w:lang w:val="en-GB"/>
        </w:rPr>
        <w:t>Jack</w:t>
      </w:r>
      <w:r w:rsidRPr="00D73D87">
        <w:rPr>
          <w:rFonts w:ascii="Times New Roman" w:hAnsi="Times New Roman"/>
          <w:sz w:val="24"/>
          <w:szCs w:val="24"/>
          <w:lang w:val="en-GB"/>
        </w:rPr>
        <w:t>. “I’ve left an urgent message with his secretary.”</w:t>
      </w:r>
    </w:p>
    <w:p w:rsidRPr="00D73D87" w:rsidR="00674438" w:rsidP="05EB226F" w:rsidRDefault="00674438" w14:paraId="10E8E971" w14:textId="3FAF925C">
      <w:pPr>
        <w:pStyle w:val="CSP-ChapterBodyText-FirstParagraph"/>
        <w:spacing w:line="360" w:lineRule="auto"/>
        <w:ind w:firstLine="720"/>
        <w:jc w:val="left"/>
        <w:rPr>
          <w:rFonts w:ascii="Times New Roman" w:hAnsi="Times New Roman"/>
          <w:sz w:val="24"/>
          <w:szCs w:val="24"/>
          <w:lang w:val="en-GB"/>
        </w:rPr>
      </w:pPr>
      <w:r w:rsidRPr="05EB226F" w:rsidR="05EB226F">
        <w:rPr>
          <w:rFonts w:ascii="Times New Roman" w:hAnsi="Times New Roman"/>
          <w:sz w:val="24"/>
          <w:szCs w:val="24"/>
          <w:lang w:val="en-GB"/>
        </w:rPr>
        <w:t xml:space="preserve">“Fine, but do we have an opening license?” </w:t>
      </w:r>
    </w:p>
    <w:p w:rsidRPr="00D73D87" w:rsidR="00674438" w:rsidP="00E37332" w:rsidRDefault="00674438" w14:paraId="298B4975" w14:textId="4E79E103">
      <w:pPr>
        <w:pStyle w:val="CSP-ChapterBodyText-FirstParagraph"/>
        <w:spacing w:line="360" w:lineRule="auto"/>
        <w:ind w:firstLine="720"/>
        <w:jc w:val="left"/>
        <w:rPr>
          <w:rFonts w:ascii="Times New Roman" w:hAnsi="Times New Roman"/>
          <w:sz w:val="24"/>
          <w:szCs w:val="24"/>
          <w:lang w:val="en-GB"/>
        </w:rPr>
      </w:pPr>
      <w:r w:rsidRPr="05EB226F" w:rsidR="05EB226F">
        <w:rPr>
          <w:rFonts w:ascii="Times New Roman" w:hAnsi="Times New Roman"/>
          <w:sz w:val="24"/>
          <w:szCs w:val="24"/>
          <w:lang w:val="en-GB"/>
        </w:rPr>
        <w:t>“We must have,” said Jack. “The lawyer promised to take care of the paperwork and I signed a bunch of documents at the notary last week.”</w:t>
      </w:r>
    </w:p>
    <w:p w:rsidRPr="00D73D87" w:rsidR="00674438" w:rsidP="00E37332" w:rsidRDefault="00674438" w14:paraId="5F8DC792" w14:textId="524CF695">
      <w:pPr>
        <w:pStyle w:val="CSP-ChapterBodyText-FirstParagraph"/>
        <w:spacing w:line="360" w:lineRule="auto"/>
        <w:ind w:firstLine="720"/>
        <w:jc w:val="left"/>
        <w:rPr>
          <w:rFonts w:ascii="Times New Roman" w:hAnsi="Times New Roman"/>
          <w:sz w:val="24"/>
          <w:szCs w:val="24"/>
          <w:lang w:val="en-GB"/>
        </w:rPr>
      </w:pPr>
      <w:r w:rsidRPr="05EB226F" w:rsidR="05EB226F">
        <w:rPr>
          <w:rFonts w:ascii="Times New Roman" w:hAnsi="Times New Roman"/>
          <w:sz w:val="24"/>
          <w:szCs w:val="24"/>
          <w:lang w:val="en-GB"/>
        </w:rPr>
        <w:t xml:space="preserve">“More worrying,” said Donna. “One of the guests called Wings to complain we are </w:t>
      </w:r>
      <w:r w:rsidRPr="05EB226F" w:rsidR="05EB226F">
        <w:rPr>
          <w:rFonts w:ascii="Times New Roman" w:hAnsi="Times New Roman"/>
          <w:sz w:val="24"/>
          <w:szCs w:val="24"/>
          <w:lang w:val="en-GB"/>
        </w:rPr>
        <w:t>operating</w:t>
      </w:r>
      <w:r w:rsidRPr="05EB226F" w:rsidR="05EB226F">
        <w:rPr>
          <w:rFonts w:ascii="Times New Roman" w:hAnsi="Times New Roman"/>
          <w:sz w:val="24"/>
          <w:szCs w:val="24"/>
          <w:lang w:val="en-GB"/>
        </w:rPr>
        <w:t xml:space="preserve"> illegally. Wings is sending their area manager tonight, at eight, to discuss the complaint. If we </w:t>
      </w:r>
      <w:r w:rsidRPr="05EB226F" w:rsidR="05EB226F">
        <w:rPr>
          <w:rFonts w:ascii="Times New Roman" w:hAnsi="Times New Roman"/>
          <w:sz w:val="24"/>
          <w:szCs w:val="24"/>
          <w:lang w:val="en-GB"/>
        </w:rPr>
        <w:t>can’t</w:t>
      </w:r>
      <w:r w:rsidRPr="05EB226F" w:rsidR="05EB226F">
        <w:rPr>
          <w:rFonts w:ascii="Times New Roman" w:hAnsi="Times New Roman"/>
          <w:sz w:val="24"/>
          <w:szCs w:val="24"/>
          <w:lang w:val="en-GB"/>
        </w:rPr>
        <w:t xml:space="preserve"> show him an opening licence, he will demand we </w:t>
      </w:r>
      <w:r w:rsidRPr="05EB226F" w:rsidR="05EB226F">
        <w:rPr>
          <w:rFonts w:ascii="Times New Roman" w:hAnsi="Times New Roman"/>
          <w:sz w:val="24"/>
          <w:szCs w:val="24"/>
          <w:lang w:val="en-GB"/>
        </w:rPr>
        <w:t>relocate</w:t>
      </w:r>
      <w:r w:rsidRPr="05EB226F" w:rsidR="05EB226F">
        <w:rPr>
          <w:rFonts w:ascii="Times New Roman" w:hAnsi="Times New Roman"/>
          <w:sz w:val="24"/>
          <w:szCs w:val="24"/>
          <w:lang w:val="en-GB"/>
        </w:rPr>
        <w:t xml:space="preserve"> all guests to a legal hotel at our expense, then seek recompense for damaging their reputation and strike us out of their catalogue.”</w:t>
      </w:r>
    </w:p>
    <w:p w:rsidRPr="00D73D87" w:rsidR="00674438" w:rsidP="00E37332" w:rsidRDefault="00674438" w14:paraId="5D2E2379" w14:textId="2627DFA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“We’ll be ruined,” said </w:t>
      </w:r>
      <w:r w:rsidRPr="00D73D87" w:rsidR="00D3432A">
        <w:rPr>
          <w:rFonts w:ascii="Times New Roman" w:hAnsi="Times New Roman"/>
          <w:sz w:val="24"/>
          <w:szCs w:val="24"/>
          <w:lang w:val="en-GB"/>
        </w:rPr>
        <w:t>Jack</w:t>
      </w:r>
      <w:r w:rsidRPr="00D73D87">
        <w:rPr>
          <w:rFonts w:ascii="Times New Roman" w:hAnsi="Times New Roman"/>
          <w:sz w:val="24"/>
          <w:szCs w:val="24"/>
          <w:lang w:val="en-GB"/>
        </w:rPr>
        <w:t>.</w:t>
      </w:r>
    </w:p>
    <w:p w:rsidRPr="00D73D87" w:rsidR="00674438" w:rsidP="00E37332" w:rsidRDefault="00674438" w14:paraId="4E13C753" w14:textId="419147B2">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“And probably deported,” said </w:t>
      </w:r>
      <w:r w:rsidR="00105E19">
        <w:rPr>
          <w:rFonts w:ascii="Times New Roman" w:hAnsi="Times New Roman"/>
          <w:sz w:val="24"/>
          <w:szCs w:val="24"/>
          <w:lang w:val="en-GB"/>
        </w:rPr>
        <w:t>Mark</w:t>
      </w:r>
      <w:r w:rsidRPr="00D73D87" w:rsidR="007E6563">
        <w:rPr>
          <w:rFonts w:ascii="Times New Roman" w:hAnsi="Times New Roman"/>
          <w:sz w:val="24"/>
          <w:szCs w:val="24"/>
          <w:lang w:val="en-GB"/>
        </w:rPr>
        <w:t xml:space="preserve"> </w:t>
      </w:r>
      <w:r w:rsidR="00403C4D">
        <w:rPr>
          <w:rFonts w:ascii="Times New Roman" w:hAnsi="Times New Roman"/>
          <w:sz w:val="24"/>
          <w:szCs w:val="24"/>
          <w:lang w:val="en-GB"/>
        </w:rPr>
        <w:t>disguising</w:t>
      </w:r>
      <w:r w:rsidRPr="00D73D87">
        <w:rPr>
          <w:rFonts w:ascii="Times New Roman" w:hAnsi="Times New Roman"/>
          <w:sz w:val="24"/>
          <w:szCs w:val="24"/>
          <w:lang w:val="en-GB"/>
        </w:rPr>
        <w:t xml:space="preserve"> a smi</w:t>
      </w:r>
      <w:r w:rsidR="006C4927">
        <w:rPr>
          <w:rFonts w:ascii="Times New Roman" w:hAnsi="Times New Roman"/>
          <w:sz w:val="24"/>
          <w:szCs w:val="24"/>
          <w:lang w:val="en-GB"/>
        </w:rPr>
        <w:t>rk</w:t>
      </w:r>
      <w:r w:rsidRPr="00D73D87">
        <w:rPr>
          <w:rFonts w:ascii="Times New Roman" w:hAnsi="Times New Roman"/>
          <w:sz w:val="24"/>
          <w:szCs w:val="24"/>
          <w:lang w:val="en-GB"/>
        </w:rPr>
        <w:t>.</w:t>
      </w:r>
    </w:p>
    <w:p w:rsidRPr="00D73D87" w:rsidR="00674438" w:rsidP="00E37332" w:rsidRDefault="00674438" w14:paraId="67D2AA58" w14:textId="7D7855FF">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“I don’t know who complained,” </w:t>
      </w:r>
      <w:r w:rsidRPr="00D73D87" w:rsidR="001D4226">
        <w:rPr>
          <w:rFonts w:ascii="Times New Roman" w:hAnsi="Times New Roman"/>
          <w:sz w:val="24"/>
          <w:szCs w:val="24"/>
          <w:lang w:val="en-GB"/>
        </w:rPr>
        <w:t xml:space="preserve">I </w:t>
      </w:r>
      <w:r w:rsidRPr="00D73D87">
        <w:rPr>
          <w:rFonts w:ascii="Times New Roman" w:hAnsi="Times New Roman"/>
          <w:sz w:val="24"/>
          <w:szCs w:val="24"/>
          <w:lang w:val="en-GB"/>
        </w:rPr>
        <w:t>said. “They seemed happy last night.”</w:t>
      </w:r>
    </w:p>
    <w:p w:rsidRPr="00D73D87" w:rsidR="00674438" w:rsidP="00E37332" w:rsidRDefault="00674438" w14:paraId="17DDE117" w14:textId="59D2296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“Then why are the bar takings so poor?” said </w:t>
      </w:r>
      <w:r w:rsidRPr="00D73D87" w:rsidR="00D3432A">
        <w:rPr>
          <w:rFonts w:ascii="Times New Roman" w:hAnsi="Times New Roman"/>
          <w:sz w:val="24"/>
          <w:szCs w:val="24"/>
          <w:lang w:val="en-GB"/>
        </w:rPr>
        <w:t>Jack</w:t>
      </w:r>
      <w:r w:rsidRPr="00D73D87">
        <w:rPr>
          <w:rFonts w:ascii="Times New Roman" w:hAnsi="Times New Roman"/>
          <w:sz w:val="24"/>
          <w:szCs w:val="24"/>
          <w:lang w:val="en-GB"/>
        </w:rPr>
        <w:t>.</w:t>
      </w:r>
    </w:p>
    <w:p w:rsidRPr="00D73D87" w:rsidR="00674438" w:rsidP="00E37332" w:rsidRDefault="00674438" w14:paraId="3610F125" w14:textId="767A73CD">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Pr="00D73D87" w:rsidR="00E63D8B">
        <w:rPr>
          <w:rFonts w:ascii="Times New Roman" w:hAnsi="Times New Roman"/>
          <w:sz w:val="24"/>
          <w:szCs w:val="24"/>
          <w:lang w:val="en-GB"/>
        </w:rPr>
        <w:t xml:space="preserve">I </w:t>
      </w:r>
      <w:r w:rsidR="006C4927">
        <w:rPr>
          <w:rFonts w:ascii="Times New Roman" w:hAnsi="Times New Roman"/>
          <w:sz w:val="24"/>
          <w:szCs w:val="24"/>
          <w:lang w:val="en-GB"/>
        </w:rPr>
        <w:t>gave them</w:t>
      </w:r>
      <w:r w:rsidRPr="00D73D87" w:rsidR="00E63D8B">
        <w:rPr>
          <w:rFonts w:ascii="Times New Roman" w:hAnsi="Times New Roman"/>
          <w:sz w:val="24"/>
          <w:szCs w:val="24"/>
          <w:lang w:val="en-GB"/>
        </w:rPr>
        <w:t xml:space="preserve"> drinks on the house, t</w:t>
      </w:r>
      <w:r w:rsidRPr="00D73D87">
        <w:rPr>
          <w:rFonts w:ascii="Times New Roman" w:hAnsi="Times New Roman"/>
          <w:sz w:val="24"/>
          <w:szCs w:val="24"/>
          <w:lang w:val="en-GB"/>
        </w:rPr>
        <w:t>o thank them for their support without which I would now be locked up and this hotel no longer exist.”</w:t>
      </w:r>
    </w:p>
    <w:p w:rsidRPr="00D73D87" w:rsidR="00674438" w:rsidP="00E37332" w:rsidRDefault="00674438" w14:paraId="42FFDE5A"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“Why did you give away so much of our hard-earned cash, son? We’re a business, not a charity.”</w:t>
      </w:r>
    </w:p>
    <w:p w:rsidRPr="00D73D87" w:rsidR="00674438" w:rsidP="00E37332" w:rsidRDefault="00674438" w14:paraId="6D01E83A" w14:textId="29F40FBE">
      <w:pPr>
        <w:pStyle w:val="CSP-ChapterBodyText-FirstParagraph"/>
        <w:spacing w:line="360" w:lineRule="auto"/>
        <w:ind w:firstLine="720"/>
        <w:jc w:val="left"/>
        <w:rPr>
          <w:rFonts w:ascii="Times New Roman" w:hAnsi="Times New Roman"/>
          <w:sz w:val="24"/>
          <w:szCs w:val="24"/>
          <w:lang w:val="en-GB"/>
        </w:rPr>
      </w:pPr>
      <w:r w:rsidRPr="05EB226F" w:rsidR="05EB226F">
        <w:rPr>
          <w:rFonts w:ascii="Times New Roman" w:hAnsi="Times New Roman"/>
          <w:sz w:val="24"/>
          <w:szCs w:val="24"/>
          <w:lang w:val="en-GB"/>
        </w:rPr>
        <w:t xml:space="preserve">“Then why did you commence trading without an opening license?” I </w:t>
      </w:r>
      <w:r w:rsidRPr="05EB226F" w:rsidR="05EB226F">
        <w:rPr>
          <w:rFonts w:ascii="Times New Roman" w:hAnsi="Times New Roman"/>
          <w:sz w:val="24"/>
          <w:szCs w:val="24"/>
          <w:lang w:val="en-GB"/>
        </w:rPr>
        <w:t>asked</w:t>
      </w:r>
      <w:r w:rsidRPr="05EB226F" w:rsidR="05EB226F">
        <w:rPr>
          <w:rFonts w:ascii="Times New Roman" w:hAnsi="Times New Roman"/>
          <w:sz w:val="24"/>
          <w:szCs w:val="24"/>
          <w:lang w:val="en-GB"/>
        </w:rPr>
        <w:t>.</w:t>
      </w:r>
    </w:p>
    <w:p w:rsidRPr="00D73D87" w:rsidR="00674438" w:rsidP="00E37332" w:rsidRDefault="00674438" w14:paraId="3E81E125" w14:textId="433E94DC">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“What’s done is done,” said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 “What’s important is to find out where the license is so we can show it to the Guardia, Wings, and the disgruntled guest.”</w:t>
      </w:r>
    </w:p>
    <w:p w:rsidRPr="00D73D87" w:rsidR="00674438" w:rsidP="00E37332" w:rsidRDefault="00674438" w14:paraId="17A72B46" w14:textId="68F506DC">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“Don’t tell me,” </w:t>
      </w:r>
      <w:r w:rsidRPr="00D73D87" w:rsidR="00B6073C">
        <w:rPr>
          <w:rFonts w:ascii="Times New Roman" w:hAnsi="Times New Roman"/>
          <w:sz w:val="24"/>
          <w:szCs w:val="24"/>
          <w:lang w:val="en-GB"/>
        </w:rPr>
        <w:t>I said</w:t>
      </w:r>
      <w:r w:rsidRPr="00D73D87">
        <w:rPr>
          <w:rFonts w:ascii="Times New Roman" w:hAnsi="Times New Roman"/>
          <w:sz w:val="24"/>
          <w:szCs w:val="24"/>
          <w:lang w:val="en-GB"/>
        </w:rPr>
        <w:t>. “Hancock?”</w:t>
      </w:r>
    </w:p>
    <w:p w:rsidRPr="00D73D87" w:rsidR="00674438" w:rsidP="00E37332" w:rsidRDefault="007C738B" w14:paraId="0333E650" w14:textId="30E5466A">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Donna</w:t>
      </w:r>
      <w:r w:rsidRPr="00D73D87" w:rsidR="00674438">
        <w:rPr>
          <w:rFonts w:ascii="Times New Roman" w:hAnsi="Times New Roman"/>
          <w:sz w:val="24"/>
          <w:szCs w:val="24"/>
          <w:lang w:val="en-GB"/>
        </w:rPr>
        <w:t xml:space="preserve"> nodded.</w:t>
      </w:r>
    </w:p>
    <w:p w:rsidRPr="00D73D87" w:rsidR="00674438" w:rsidP="00E37332" w:rsidRDefault="007C738B" w14:paraId="0C56BF58" w14:textId="04EDA86F">
      <w:pPr>
        <w:pStyle w:val="CSP-ChapterBodyText-FirstParagraph"/>
        <w:spacing w:line="360" w:lineRule="auto"/>
        <w:ind w:firstLine="720"/>
        <w:jc w:val="left"/>
        <w:rPr>
          <w:rFonts w:ascii="Times New Roman" w:hAnsi="Times New Roman"/>
          <w:sz w:val="24"/>
          <w:szCs w:val="24"/>
          <w:lang w:val="en-GB"/>
        </w:rPr>
      </w:pPr>
      <w:r w:rsidRPr="05EB226F" w:rsidR="05EB226F">
        <w:rPr>
          <w:rFonts w:ascii="Times New Roman" w:hAnsi="Times New Roman"/>
          <w:sz w:val="24"/>
          <w:szCs w:val="24"/>
          <w:lang w:val="en-GB"/>
        </w:rPr>
        <w:t>The phone rang. Donna picked it up. “The Fontainebleau,” she said into the mouthpiece. She listened for a second, grimaced, and passed the phone to Jack. “It’s tosspot.”</w:t>
      </w:r>
    </w:p>
    <w:p w:rsidRPr="00D73D87" w:rsidR="00674438" w:rsidP="00E37332" w:rsidRDefault="00D3432A" w14:paraId="76F74ED5" w14:textId="60EB014E">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Jack</w:t>
      </w:r>
      <w:r w:rsidRPr="00D73D87" w:rsidR="00674438">
        <w:rPr>
          <w:rFonts w:ascii="Times New Roman" w:hAnsi="Times New Roman"/>
          <w:sz w:val="24"/>
          <w:szCs w:val="24"/>
          <w:lang w:val="en-GB"/>
        </w:rPr>
        <w:t xml:space="preserve"> took the phone.</w:t>
      </w:r>
    </w:p>
    <w:p w:rsidRPr="00D73D87" w:rsidR="00674438" w:rsidP="00E37332" w:rsidRDefault="00674438" w14:paraId="0898469B" w14:textId="762004CA">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“You </w:t>
      </w:r>
      <w:r w:rsidR="00D5226F">
        <w:rPr>
          <w:rFonts w:ascii="Times New Roman" w:hAnsi="Times New Roman"/>
          <w:sz w:val="24"/>
          <w:szCs w:val="24"/>
          <w:lang w:val="en-GB"/>
        </w:rPr>
        <w:t>promised to</w:t>
      </w:r>
      <w:r w:rsidRPr="00D73D87">
        <w:rPr>
          <w:rFonts w:ascii="Times New Roman" w:hAnsi="Times New Roman"/>
          <w:sz w:val="24"/>
          <w:szCs w:val="24"/>
          <w:lang w:val="en-GB"/>
        </w:rPr>
        <w:t xml:space="preserve"> take care of the paperwork,” he yelled, then listened to the reply.</w:t>
      </w:r>
    </w:p>
    <w:p w:rsidRPr="00D73D87" w:rsidR="00674438" w:rsidP="00E37332" w:rsidRDefault="00674438" w14:paraId="54D95A49" w14:textId="6FFCFF18">
      <w:pPr>
        <w:pStyle w:val="CSP-ChapterBodyText-FirstParagraph"/>
        <w:spacing w:line="360" w:lineRule="auto"/>
        <w:ind w:firstLine="720"/>
        <w:jc w:val="left"/>
        <w:rPr>
          <w:rFonts w:ascii="Times New Roman" w:hAnsi="Times New Roman"/>
          <w:sz w:val="24"/>
          <w:szCs w:val="24"/>
          <w:lang w:val="en-GB"/>
        </w:rPr>
      </w:pPr>
      <w:r w:rsidRPr="05EB226F" w:rsidR="05EB226F">
        <w:rPr>
          <w:rFonts w:ascii="Times New Roman" w:hAnsi="Times New Roman"/>
          <w:sz w:val="24"/>
          <w:szCs w:val="24"/>
          <w:lang w:val="en-GB"/>
        </w:rPr>
        <w:t>“What’s missing, you ask,” said Jack</w:t>
      </w:r>
      <w:ins w:author="Gary Smailes" w:date="2024-01-16T10:45:57.186Z" w:id="1467875648">
        <w:r w:rsidRPr="05EB226F" w:rsidR="05EB226F">
          <w:rPr>
            <w:rFonts w:ascii="Times New Roman" w:hAnsi="Times New Roman"/>
            <w:sz w:val="24"/>
            <w:szCs w:val="24"/>
            <w:lang w:val="en-GB"/>
          </w:rPr>
          <w:t>,</w:t>
        </w:r>
      </w:ins>
      <w:r w:rsidRPr="05EB226F" w:rsidR="05EB226F">
        <w:rPr>
          <w:rFonts w:ascii="Times New Roman" w:hAnsi="Times New Roman"/>
          <w:sz w:val="24"/>
          <w:szCs w:val="24"/>
          <w:lang w:val="en-GB"/>
        </w:rPr>
        <w:t xml:space="preserve"> calming down. “</w:t>
      </w:r>
      <w:r w:rsidRPr="05EB226F" w:rsidR="05EB226F">
        <w:rPr>
          <w:rFonts w:ascii="Times New Roman" w:hAnsi="Times New Roman"/>
          <w:sz w:val="24"/>
          <w:szCs w:val="24"/>
          <w:lang w:val="en-GB"/>
        </w:rPr>
        <w:t>You’re</w:t>
      </w:r>
      <w:r w:rsidRPr="05EB226F" w:rsidR="05EB226F">
        <w:rPr>
          <w:rFonts w:ascii="Times New Roman" w:hAnsi="Times New Roman"/>
          <w:sz w:val="24"/>
          <w:szCs w:val="24"/>
          <w:lang w:val="en-GB"/>
        </w:rPr>
        <w:t xml:space="preserve"> the lawyer; you should know </w:t>
      </w:r>
      <w:r w:rsidRPr="05EB226F" w:rsidR="05EB226F">
        <w:rPr>
          <w:rFonts w:ascii="Times New Roman" w:hAnsi="Times New Roman"/>
          <w:sz w:val="24"/>
          <w:szCs w:val="24"/>
          <w:lang w:val="en-GB"/>
        </w:rPr>
        <w:t>what’s</w:t>
      </w:r>
      <w:r w:rsidRPr="05EB226F" w:rsidR="05EB226F">
        <w:rPr>
          <w:rFonts w:ascii="Times New Roman" w:hAnsi="Times New Roman"/>
          <w:sz w:val="24"/>
          <w:szCs w:val="24"/>
          <w:lang w:val="en-GB"/>
        </w:rPr>
        <w:t xml:space="preserve"> missing. All I can tell you is the police tried to close my hotel last night because we </w:t>
      </w:r>
      <w:r w:rsidRPr="05EB226F" w:rsidR="05EB226F">
        <w:rPr>
          <w:rFonts w:ascii="Times New Roman" w:hAnsi="Times New Roman"/>
          <w:sz w:val="24"/>
          <w:szCs w:val="24"/>
          <w:lang w:val="en-GB"/>
        </w:rPr>
        <w:t>don’t</w:t>
      </w:r>
      <w:r w:rsidRPr="05EB226F" w:rsidR="05EB226F">
        <w:rPr>
          <w:rFonts w:ascii="Times New Roman" w:hAnsi="Times New Roman"/>
          <w:sz w:val="24"/>
          <w:szCs w:val="24"/>
          <w:lang w:val="en-GB"/>
        </w:rPr>
        <w:t xml:space="preserve"> have an opening license. Furthermore, our guests deliberately disobeyed an order from the Guardia Civil and could all be arrested. Thanks to your incompetence, we are likely to be bankrupt, out of business, and, </w:t>
      </w:r>
      <w:r w:rsidRPr="05EB226F" w:rsidR="05EB226F">
        <w:rPr>
          <w:rFonts w:ascii="Times New Roman" w:hAnsi="Times New Roman"/>
          <w:sz w:val="24"/>
          <w:szCs w:val="24"/>
          <w:lang w:val="en-GB"/>
        </w:rPr>
        <w:t>what’s</w:t>
      </w:r>
      <w:r w:rsidRPr="05EB226F" w:rsidR="05EB226F">
        <w:rPr>
          <w:rFonts w:ascii="Times New Roman" w:hAnsi="Times New Roman"/>
          <w:sz w:val="24"/>
          <w:szCs w:val="24"/>
          <w:lang w:val="en-GB"/>
        </w:rPr>
        <w:t xml:space="preserve"> worse, my son could be sent to jail.”</w:t>
      </w:r>
    </w:p>
    <w:p w:rsidRPr="00D73D87" w:rsidR="00674438" w:rsidP="00E37332" w:rsidRDefault="00674438" w14:paraId="31698247" w14:textId="13EC34B5">
      <w:pPr>
        <w:pStyle w:val="CSP-ChapterBodyText-FirstParagraph"/>
        <w:spacing w:line="360" w:lineRule="auto"/>
        <w:ind w:firstLine="720"/>
        <w:jc w:val="left"/>
        <w:rPr>
          <w:del w:author="Gary Smailes" w:date="2024-01-16T10:46:18.783Z" w:id="1606025652"/>
          <w:rFonts w:ascii="Times New Roman" w:hAnsi="Times New Roman"/>
          <w:sz w:val="24"/>
          <w:szCs w:val="24"/>
          <w:lang w:val="en-GB"/>
        </w:rPr>
      </w:pPr>
      <w:r w:rsidRPr="05EB226F" w:rsidR="05EB226F">
        <w:rPr>
          <w:rFonts w:ascii="Times New Roman" w:hAnsi="Times New Roman"/>
          <w:sz w:val="24"/>
          <w:szCs w:val="24"/>
          <w:lang w:val="en-GB"/>
        </w:rPr>
        <w:t>He held the phone away from his ear as the lawyer shouted back.</w:t>
      </w:r>
      <w:ins w:author="Gary Smailes" w:date="2024-01-16T10:46:19.253Z" w:id="64963331">
        <w:r w:rsidRPr="05EB226F" w:rsidR="05EB226F">
          <w:rPr>
            <w:rFonts w:ascii="Times New Roman" w:hAnsi="Times New Roman"/>
            <w:sz w:val="24"/>
            <w:szCs w:val="24"/>
            <w:lang w:val="en-GB"/>
          </w:rPr>
          <w:t xml:space="preserve"> </w:t>
        </w:r>
      </w:ins>
    </w:p>
    <w:p w:rsidRPr="00D73D87" w:rsidR="00674438" w:rsidP="05EB226F" w:rsidRDefault="00674438" w14:paraId="37B7BCE1" w14:textId="7F0F6658">
      <w:pPr>
        <w:pStyle w:val="CSP-ChapterBodyText-FirstParagraph"/>
        <w:spacing w:line="360" w:lineRule="auto"/>
        <w:ind w:firstLine="0"/>
        <w:jc w:val="left"/>
        <w:rPr>
          <w:del w:author="Gary Smailes" w:date="2024-01-16T10:46:21.409Z" w:id="194792559"/>
          <w:rFonts w:ascii="Times New Roman" w:hAnsi="Times New Roman"/>
          <w:sz w:val="24"/>
          <w:szCs w:val="24"/>
          <w:lang w:val="en-GB"/>
        </w:rPr>
        <w:pPrChange w:author="Gary Smailes" w:date="2024-01-16T10:46:18.614Z">
          <w:pPr>
            <w:pStyle w:val="CSP-ChapterBodyText-FirstParagraph"/>
            <w:spacing w:line="360" w:lineRule="auto"/>
            <w:ind w:firstLine="720"/>
            <w:jc w:val="left"/>
          </w:pPr>
        </w:pPrChange>
      </w:pPr>
      <w:r w:rsidRPr="05EB226F" w:rsidR="05EB226F">
        <w:rPr>
          <w:rFonts w:ascii="Times New Roman" w:hAnsi="Times New Roman"/>
          <w:sz w:val="24"/>
          <w:szCs w:val="24"/>
          <w:lang w:val="en-GB"/>
        </w:rPr>
        <w:t>“Wait,” said Jack. “You say we have a license, then where the feck is it?”</w:t>
      </w:r>
      <w:ins w:author="Gary Smailes" w:date="2024-01-16T10:46:21.671Z" w:id="1310380350">
        <w:r w:rsidRPr="05EB226F" w:rsidR="05EB226F">
          <w:rPr>
            <w:rFonts w:ascii="Times New Roman" w:hAnsi="Times New Roman"/>
            <w:sz w:val="24"/>
            <w:szCs w:val="24"/>
            <w:lang w:val="en-GB"/>
          </w:rPr>
          <w:t xml:space="preserve"> </w:t>
        </w:r>
      </w:ins>
    </w:p>
    <w:p w:rsidRPr="00D73D87" w:rsidR="00674438" w:rsidP="05EB226F" w:rsidRDefault="00D3432A" w14:paraId="1ED5CA79" w14:textId="7F896800">
      <w:pPr>
        <w:pStyle w:val="CSP-ChapterBodyText-FirstParagraph"/>
        <w:spacing w:line="360" w:lineRule="auto"/>
        <w:ind w:firstLine="0"/>
        <w:jc w:val="left"/>
        <w:rPr>
          <w:del w:author="Gary Smailes" w:date="2024-01-16T10:46:25.545Z" w:id="906561712"/>
          <w:rFonts w:ascii="Times New Roman" w:hAnsi="Times New Roman"/>
          <w:sz w:val="24"/>
          <w:szCs w:val="24"/>
          <w:lang w:val="en-GB"/>
        </w:rPr>
        <w:pPrChange w:author="Gary Smailes" w:date="2024-01-16T10:46:21.212Z">
          <w:pPr>
            <w:pStyle w:val="CSP-ChapterBodyText-FirstParagraph"/>
            <w:spacing w:line="360" w:lineRule="auto"/>
            <w:ind w:firstLine="720"/>
            <w:jc w:val="left"/>
          </w:pPr>
        </w:pPrChange>
      </w:pPr>
      <w:r w:rsidRPr="05EB226F" w:rsidR="05EB226F">
        <w:rPr>
          <w:rFonts w:ascii="Times New Roman" w:hAnsi="Times New Roman"/>
          <w:sz w:val="24"/>
          <w:szCs w:val="24"/>
          <w:lang w:val="en-GB"/>
        </w:rPr>
        <w:t>Jack listened before responding.</w:t>
      </w:r>
      <w:ins w:author="Gary Smailes" w:date="2024-01-16T10:46:26.269Z" w:id="1042774641">
        <w:r w:rsidRPr="05EB226F" w:rsidR="05EB226F">
          <w:rPr>
            <w:rFonts w:ascii="Times New Roman" w:hAnsi="Times New Roman"/>
            <w:sz w:val="24"/>
            <w:szCs w:val="24"/>
            <w:lang w:val="en-GB"/>
          </w:rPr>
          <w:t xml:space="preserve"> </w:t>
        </w:r>
      </w:ins>
    </w:p>
    <w:p w:rsidRPr="00D73D87" w:rsidR="00674438" w:rsidP="05EB226F" w:rsidRDefault="00674438" w14:paraId="0AC5496B" w14:textId="0C1BDF50">
      <w:pPr>
        <w:pStyle w:val="CSP-ChapterBodyText-FirstParagraph"/>
        <w:spacing w:line="360" w:lineRule="auto"/>
        <w:ind w:firstLine="0"/>
        <w:jc w:val="left"/>
        <w:rPr>
          <w:rFonts w:ascii="Times New Roman" w:hAnsi="Times New Roman"/>
          <w:sz w:val="24"/>
          <w:szCs w:val="24"/>
          <w:lang w:val="en-GB"/>
        </w:rPr>
        <w:pPrChange w:author="Gary Smailes" w:date="2024-01-16T10:46:25.149Z">
          <w:pPr>
            <w:pStyle w:val="CSP-ChapterBodyText-FirstParagraph"/>
            <w:spacing w:line="360" w:lineRule="auto"/>
            <w:ind w:firstLine="720"/>
            <w:jc w:val="left"/>
          </w:pPr>
        </w:pPrChange>
      </w:pPr>
      <w:r w:rsidRPr="05EB226F" w:rsidR="05EB226F">
        <w:rPr>
          <w:rFonts w:ascii="Times New Roman" w:hAnsi="Times New Roman"/>
          <w:sz w:val="24"/>
          <w:szCs w:val="24"/>
          <w:lang w:val="en-GB"/>
        </w:rPr>
        <w:t>“We need it by this evening. The area manager for the tour operator is due here at eight p</w:t>
      </w:r>
      <w:ins w:author="Gary Smailes" w:date="2024-01-16T10:46:35.736Z" w:id="1236558083">
        <w:r w:rsidRPr="05EB226F" w:rsidR="05EB226F">
          <w:rPr>
            <w:rFonts w:ascii="Times New Roman" w:hAnsi="Times New Roman"/>
            <w:sz w:val="24"/>
            <w:szCs w:val="24"/>
            <w:lang w:val="en-GB"/>
          </w:rPr>
          <w:t>.</w:t>
        </w:r>
      </w:ins>
      <w:r w:rsidRPr="05EB226F" w:rsidR="05EB226F">
        <w:rPr>
          <w:rFonts w:ascii="Times New Roman" w:hAnsi="Times New Roman"/>
          <w:sz w:val="24"/>
          <w:szCs w:val="24"/>
          <w:lang w:val="en-GB"/>
        </w:rPr>
        <w:t xml:space="preserve">m. If we cannot prove our legality to him, we will be struck off their list of hotels and </w:t>
      </w:r>
      <w:r w:rsidRPr="05EB226F" w:rsidR="05EB226F">
        <w:rPr>
          <w:rFonts w:ascii="Times New Roman" w:hAnsi="Times New Roman"/>
          <w:sz w:val="24"/>
          <w:szCs w:val="24"/>
          <w:lang w:val="en-GB"/>
        </w:rPr>
        <w:t>have to</w:t>
      </w:r>
      <w:r w:rsidRPr="05EB226F" w:rsidR="05EB226F">
        <w:rPr>
          <w:rFonts w:ascii="Times New Roman" w:hAnsi="Times New Roman"/>
          <w:sz w:val="24"/>
          <w:szCs w:val="24"/>
          <w:lang w:val="en-GB"/>
        </w:rPr>
        <w:t xml:space="preserve"> recompense them and our guests. If, as you say, the mayor signed the license last week, then it should be a simple enough task for you to get in your car, pick it up, and deliver it here by eight. Then go to the Guardia and explain why we </w:t>
      </w:r>
      <w:r w:rsidRPr="05EB226F" w:rsidR="05EB226F">
        <w:rPr>
          <w:rFonts w:ascii="Times New Roman" w:hAnsi="Times New Roman"/>
          <w:sz w:val="24"/>
          <w:szCs w:val="24"/>
          <w:lang w:val="en-GB"/>
        </w:rPr>
        <w:t>didn’t</w:t>
      </w:r>
      <w:r w:rsidRPr="05EB226F" w:rsidR="05EB226F">
        <w:rPr>
          <w:rFonts w:ascii="Times New Roman" w:hAnsi="Times New Roman"/>
          <w:sz w:val="24"/>
          <w:szCs w:val="24"/>
          <w:lang w:val="en-GB"/>
        </w:rPr>
        <w:t xml:space="preserve"> have a copy in our possession. If all works, we may survive, and your account may be settled. If not, the police will be after you for </w:t>
      </w:r>
      <w:r w:rsidRPr="05EB226F" w:rsidR="05EB226F">
        <w:rPr>
          <w:rFonts w:ascii="Times New Roman" w:hAnsi="Times New Roman"/>
          <w:sz w:val="24"/>
          <w:szCs w:val="24"/>
          <w:lang w:val="en-GB"/>
        </w:rPr>
        <w:t>failing to fulfil</w:t>
      </w:r>
      <w:r w:rsidRPr="05EB226F" w:rsidR="05EB226F">
        <w:rPr>
          <w:rFonts w:ascii="Times New Roman" w:hAnsi="Times New Roman"/>
          <w:sz w:val="24"/>
          <w:szCs w:val="24"/>
          <w:lang w:val="en-GB"/>
        </w:rPr>
        <w:t xml:space="preserve"> your duties as our legal representative.”</w:t>
      </w:r>
    </w:p>
    <w:p w:rsidRPr="00D73D87" w:rsidR="00674438" w:rsidP="00E37332" w:rsidRDefault="00D3432A" w14:paraId="4D9E4FF5" w14:textId="0F6CA67C">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Jack</w:t>
      </w:r>
      <w:r w:rsidRPr="00D73D87" w:rsidR="00674438">
        <w:rPr>
          <w:rFonts w:ascii="Times New Roman" w:hAnsi="Times New Roman"/>
          <w:sz w:val="24"/>
          <w:szCs w:val="24"/>
          <w:lang w:val="en-GB"/>
        </w:rPr>
        <w:t xml:space="preserve"> listened, his fingers drumming on the desk.</w:t>
      </w:r>
    </w:p>
    <w:p w:rsidRPr="00D73D87" w:rsidR="00674438" w:rsidP="00E37332" w:rsidRDefault="00674438" w14:paraId="4D6E4BC9" w14:textId="7B23D985">
      <w:pPr>
        <w:pStyle w:val="CSP-ChapterBodyText-FirstParagraph"/>
        <w:spacing w:line="360" w:lineRule="auto"/>
        <w:ind w:firstLine="720"/>
        <w:jc w:val="left"/>
        <w:rPr>
          <w:del w:author="Gary Smailes" w:date="2024-01-16T10:46:56.758Z" w:id="699614066"/>
          <w:rFonts w:ascii="Times New Roman" w:hAnsi="Times New Roman"/>
          <w:sz w:val="24"/>
          <w:szCs w:val="24"/>
          <w:lang w:val="en-GB"/>
        </w:rPr>
      </w:pPr>
      <w:r w:rsidRPr="05EB226F" w:rsidR="05EB226F">
        <w:rPr>
          <w:rFonts w:ascii="Times New Roman" w:hAnsi="Times New Roman"/>
          <w:sz w:val="24"/>
          <w:szCs w:val="24"/>
          <w:lang w:val="en-GB"/>
        </w:rPr>
        <w:t>“No,” said Jack after a few minutes. “It cannot wait until tomorrow</w:t>
      </w:r>
      <w:ins w:author="Gary Smailes" w:date="2024-01-16T10:46:43.94Z" w:id="568592890">
        <w:r w:rsidRPr="05EB226F" w:rsidR="05EB226F">
          <w:rPr>
            <w:rFonts w:ascii="Times New Roman" w:hAnsi="Times New Roman"/>
            <w:sz w:val="24"/>
            <w:szCs w:val="24"/>
            <w:lang w:val="en-GB"/>
          </w:rPr>
          <w:t>.</w:t>
        </w:r>
      </w:ins>
      <w:del w:author="Gary Smailes" w:date="2024-01-16T10:46:43.629Z" w:id="1930211106">
        <w:r w:rsidRPr="05EB226F" w:rsidDel="05EB226F">
          <w:rPr>
            <w:rFonts w:ascii="Times New Roman" w:hAnsi="Times New Roman"/>
            <w:sz w:val="24"/>
            <w:szCs w:val="24"/>
            <w:lang w:val="en-GB"/>
          </w:rPr>
          <w:delText>;</w:delText>
        </w:r>
      </w:del>
      <w:r w:rsidRPr="05EB226F" w:rsidR="05EB226F">
        <w:rPr>
          <w:rFonts w:ascii="Times New Roman" w:hAnsi="Times New Roman"/>
          <w:sz w:val="24"/>
          <w:szCs w:val="24"/>
          <w:lang w:val="en-GB"/>
        </w:rPr>
        <w:t xml:space="preserve"> I </w:t>
      </w:r>
      <w:r w:rsidRPr="05EB226F" w:rsidR="05EB226F">
        <w:rPr>
          <w:rFonts w:ascii="Times New Roman" w:hAnsi="Times New Roman"/>
          <w:sz w:val="24"/>
          <w:szCs w:val="24"/>
          <w:lang w:val="en-GB"/>
        </w:rPr>
        <w:t>don’t</w:t>
      </w:r>
      <w:r w:rsidRPr="05EB226F" w:rsidR="05EB226F">
        <w:rPr>
          <w:rFonts w:ascii="Times New Roman" w:hAnsi="Times New Roman"/>
          <w:sz w:val="24"/>
          <w:szCs w:val="24"/>
          <w:lang w:val="en-GB"/>
        </w:rPr>
        <w:t xml:space="preserve"> care who you have an appointment with, this is resolved today, or we will see what the English media have to say about you and the risks of British tourists being thrown out of Spanish hotels because of a piece of </w:t>
      </w:r>
      <w:r w:rsidRPr="05EB226F" w:rsidR="05EB226F">
        <w:rPr>
          <w:rFonts w:ascii="Times New Roman" w:hAnsi="Times New Roman"/>
          <w:sz w:val="24"/>
          <w:szCs w:val="24"/>
          <w:lang w:val="en-GB"/>
        </w:rPr>
        <w:t>bloody paper</w:t>
      </w:r>
      <w:r w:rsidRPr="05EB226F" w:rsidR="05EB226F">
        <w:rPr>
          <w:rFonts w:ascii="Times New Roman" w:hAnsi="Times New Roman"/>
          <w:sz w:val="24"/>
          <w:szCs w:val="24"/>
          <w:lang w:val="en-GB"/>
        </w:rPr>
        <w:t>. Do you understand?”</w:t>
      </w:r>
      <w:ins w:author="Gary Smailes" w:date="2024-01-16T10:46:57.156Z" w:id="698549858">
        <w:r w:rsidRPr="05EB226F" w:rsidR="05EB226F">
          <w:rPr>
            <w:rFonts w:ascii="Times New Roman" w:hAnsi="Times New Roman"/>
            <w:sz w:val="24"/>
            <w:szCs w:val="24"/>
            <w:lang w:val="en-GB"/>
          </w:rPr>
          <w:t xml:space="preserve"> </w:t>
        </w:r>
      </w:ins>
    </w:p>
    <w:p w:rsidRPr="00D73D87" w:rsidR="00674438" w:rsidP="05EB226F" w:rsidRDefault="00D3432A" w14:paraId="1B5E396F" w14:textId="08453D7A">
      <w:pPr>
        <w:pStyle w:val="CSP-ChapterBodyText-FirstParagraph"/>
        <w:spacing w:line="360" w:lineRule="auto"/>
        <w:ind w:firstLine="0"/>
        <w:jc w:val="left"/>
        <w:rPr>
          <w:rFonts w:ascii="Times New Roman" w:hAnsi="Times New Roman"/>
          <w:sz w:val="24"/>
          <w:szCs w:val="24"/>
          <w:lang w:val="en-GB"/>
        </w:rPr>
        <w:pPrChange w:author="Gary Smailes" w:date="2024-01-16T10:46:56.565Z">
          <w:pPr>
            <w:pStyle w:val="CSP-ChapterBodyText-FirstParagraph"/>
            <w:spacing w:line="360" w:lineRule="auto"/>
            <w:ind w:firstLine="720"/>
            <w:jc w:val="left"/>
          </w:pPr>
        </w:pPrChange>
      </w:pPr>
      <w:r w:rsidRPr="05EB226F" w:rsidR="05EB226F">
        <w:rPr>
          <w:rFonts w:ascii="Times New Roman" w:hAnsi="Times New Roman"/>
          <w:sz w:val="24"/>
          <w:szCs w:val="24"/>
          <w:lang w:val="en-GB"/>
        </w:rPr>
        <w:t>Jack</w:t>
      </w:r>
      <w:r w:rsidRPr="05EB226F" w:rsidR="05EB226F">
        <w:rPr>
          <w:rFonts w:ascii="Times New Roman" w:hAnsi="Times New Roman"/>
          <w:sz w:val="24"/>
          <w:szCs w:val="24"/>
          <w:lang w:val="en-GB"/>
        </w:rPr>
        <w:t xml:space="preserve"> listened. “Do it,” he screamed, slammed the phone down, glared at everyone, then smiled.</w:t>
      </w:r>
    </w:p>
    <w:p w:rsidRPr="00D73D87" w:rsidR="00674438" w:rsidP="05EB226F" w:rsidRDefault="00674438" w14:paraId="08CE21E2" w14:textId="3F99105B">
      <w:pPr>
        <w:pStyle w:val="CSP-ChapterBodyText-FirstParagraph"/>
        <w:suppressLineNumbers w:val="0"/>
        <w:bidi w:val="0"/>
        <w:spacing w:before="0" w:beforeAutospacing="off" w:after="0" w:afterAutospacing="off" w:line="360" w:lineRule="auto"/>
        <w:ind w:left="0" w:right="0" w:firstLine="720"/>
        <w:jc w:val="left"/>
        <w:rPr>
          <w:rFonts w:ascii="Times New Roman" w:hAnsi="Times New Roman"/>
          <w:sz w:val="24"/>
          <w:szCs w:val="24"/>
          <w:lang w:val="en-GB"/>
        </w:rPr>
        <w:pPrChange w:author="Gary Smailes" w:date="2024-01-16T10:46:53.817Z">
          <w:pPr>
            <w:pStyle w:val="CSP-ChapterBodyText-FirstParagraph"/>
            <w:spacing w:line="360" w:lineRule="auto"/>
            <w:ind w:firstLine="720"/>
            <w:jc w:val="left"/>
          </w:pPr>
        </w:pPrChange>
      </w:pPr>
      <w:r w:rsidRPr="05EB226F" w:rsidR="05EB226F">
        <w:rPr>
          <w:rFonts w:ascii="Times New Roman" w:hAnsi="Times New Roman"/>
          <w:sz w:val="24"/>
          <w:szCs w:val="24"/>
          <w:lang w:val="en-GB"/>
        </w:rPr>
        <w:t xml:space="preserve">“Has he agreed?” I </w:t>
      </w:r>
      <w:del w:author="Gary Smailes" w:date="2024-01-16T10:46:53.766Z" w:id="2003924108">
        <w:r w:rsidRPr="05EB226F" w:rsidDel="05EB226F">
          <w:rPr>
            <w:rFonts w:ascii="Times New Roman" w:hAnsi="Times New Roman"/>
            <w:sz w:val="24"/>
            <w:szCs w:val="24"/>
            <w:lang w:val="en-GB"/>
          </w:rPr>
          <w:delText>said</w:delText>
        </w:r>
      </w:del>
      <w:ins w:author="Gary Smailes" w:date="2024-01-16T10:46:54.588Z" w:id="149394999">
        <w:r w:rsidRPr="05EB226F" w:rsidR="05EB226F">
          <w:rPr>
            <w:rFonts w:ascii="Times New Roman" w:hAnsi="Times New Roman"/>
            <w:sz w:val="24"/>
            <w:szCs w:val="24"/>
            <w:lang w:val="en-GB"/>
          </w:rPr>
          <w:t>asked</w:t>
        </w:r>
      </w:ins>
      <w:r w:rsidRPr="05EB226F" w:rsidR="05EB226F">
        <w:rPr>
          <w:rFonts w:ascii="Times New Roman" w:hAnsi="Times New Roman"/>
          <w:sz w:val="24"/>
          <w:szCs w:val="24"/>
          <w:lang w:val="en-GB"/>
        </w:rPr>
        <w:t>.</w:t>
      </w:r>
    </w:p>
    <w:p w:rsidRPr="00D73D87" w:rsidR="00674438" w:rsidP="00E37332" w:rsidRDefault="00674438" w14:paraId="66F6844F" w14:textId="1A525C5D">
      <w:pPr>
        <w:pStyle w:val="CSP-ChapterBodyText-FirstParagraph"/>
        <w:spacing w:line="360" w:lineRule="auto"/>
        <w:ind w:firstLine="720"/>
        <w:jc w:val="left"/>
        <w:rPr>
          <w:rFonts w:ascii="Times New Roman" w:hAnsi="Times New Roman"/>
          <w:sz w:val="24"/>
          <w:szCs w:val="24"/>
          <w:lang w:val="en-GB"/>
        </w:rPr>
      </w:pPr>
      <w:r w:rsidRPr="05EB226F" w:rsidR="05EB226F">
        <w:rPr>
          <w:rFonts w:ascii="Times New Roman" w:hAnsi="Times New Roman"/>
          <w:sz w:val="24"/>
          <w:szCs w:val="24"/>
          <w:lang w:val="en-GB"/>
        </w:rPr>
        <w:t>“He assures me there is no problem with the license,” said Jack. “It was signed by the mayor last week, but our dear, wonderful, efficient lawyer was too busy to collect it or inform the Guardia. The license is with the mayor’s secretary, and the lawyer will pick it up in about two hours, take it to the Guardia, and then bring it here long before the Wings guy arrives. We should be ok.”</w:t>
      </w:r>
    </w:p>
    <w:p w:rsidRPr="00D73D87" w:rsidR="00674438" w:rsidP="00E37332" w:rsidRDefault="00674438" w14:paraId="1A3EC728" w14:textId="3CA271FE">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“Assuming you can trust the tosspot,” said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w:t>
      </w:r>
    </w:p>
    <w:p w:rsidRPr="00D73D87" w:rsidR="00674438" w:rsidP="00E37332" w:rsidRDefault="00674438" w14:paraId="756B180E" w14:textId="1F51A7CA">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“What else do you suggest?” said </w:t>
      </w:r>
      <w:r w:rsidRPr="00D73D87" w:rsidR="00D3432A">
        <w:rPr>
          <w:rFonts w:ascii="Times New Roman" w:hAnsi="Times New Roman"/>
          <w:sz w:val="24"/>
          <w:szCs w:val="24"/>
          <w:lang w:val="en-GB"/>
        </w:rPr>
        <w:t>Jack</w:t>
      </w:r>
      <w:r w:rsidRPr="00D73D87">
        <w:rPr>
          <w:rFonts w:ascii="Times New Roman" w:hAnsi="Times New Roman"/>
          <w:sz w:val="24"/>
          <w:szCs w:val="24"/>
          <w:lang w:val="en-GB"/>
        </w:rPr>
        <w:t>.</w:t>
      </w:r>
    </w:p>
    <w:p w:rsidRPr="00D73D87" w:rsidR="00674438" w:rsidP="05EB226F" w:rsidRDefault="00674438" w14:paraId="2886B8B7" w14:textId="1212EF82">
      <w:pPr>
        <w:pStyle w:val="CSP-ChapterBodyText-FirstParagraph"/>
        <w:suppressLineNumbers w:val="0"/>
        <w:bidi w:val="0"/>
        <w:spacing w:before="0" w:beforeAutospacing="off" w:after="0" w:afterAutospacing="off" w:line="360" w:lineRule="auto"/>
        <w:ind w:left="0" w:right="0" w:firstLine="720"/>
        <w:jc w:val="left"/>
        <w:rPr>
          <w:rFonts w:ascii="Times New Roman" w:hAnsi="Times New Roman"/>
          <w:sz w:val="24"/>
          <w:szCs w:val="24"/>
          <w:lang w:val="en-GB"/>
        </w:rPr>
        <w:pPrChange w:author="Gary Smailes" w:date="2024-01-16T10:47:20.811Z">
          <w:pPr>
            <w:pStyle w:val="CSP-ChapterBodyText-FirstParagraph"/>
            <w:spacing w:line="360" w:lineRule="auto"/>
            <w:ind w:firstLine="720"/>
            <w:jc w:val="left"/>
          </w:pPr>
        </w:pPrChange>
      </w:pPr>
      <w:r w:rsidRPr="05EB226F" w:rsidR="05EB226F">
        <w:rPr>
          <w:rFonts w:ascii="Times New Roman" w:hAnsi="Times New Roman"/>
          <w:sz w:val="24"/>
          <w:szCs w:val="24"/>
          <w:lang w:val="en-GB"/>
        </w:rPr>
        <w:t xml:space="preserve">“Why don’t I pick it up from the mayor?” I </w:t>
      </w:r>
      <w:del w:author="Gary Smailes" w:date="2024-01-16T10:47:20.748Z" w:id="826449013">
        <w:r w:rsidRPr="05EB226F" w:rsidDel="05EB226F">
          <w:rPr>
            <w:rFonts w:ascii="Times New Roman" w:hAnsi="Times New Roman"/>
            <w:sz w:val="24"/>
            <w:szCs w:val="24"/>
            <w:lang w:val="en-GB"/>
          </w:rPr>
          <w:delText>said</w:delText>
        </w:r>
      </w:del>
      <w:ins w:author="Gary Smailes" w:date="2024-01-16T10:47:21.564Z" w:id="699902320">
        <w:r w:rsidRPr="05EB226F" w:rsidR="05EB226F">
          <w:rPr>
            <w:rFonts w:ascii="Times New Roman" w:hAnsi="Times New Roman"/>
            <w:sz w:val="24"/>
            <w:szCs w:val="24"/>
            <w:lang w:val="en-GB"/>
          </w:rPr>
          <w:t>asked</w:t>
        </w:r>
      </w:ins>
      <w:r w:rsidRPr="05EB226F" w:rsidR="05EB226F">
        <w:rPr>
          <w:rFonts w:ascii="Times New Roman" w:hAnsi="Times New Roman"/>
          <w:sz w:val="24"/>
          <w:szCs w:val="24"/>
          <w:lang w:val="en-GB"/>
        </w:rPr>
        <w:t>.</w:t>
      </w:r>
    </w:p>
    <w:p w:rsidRPr="00D73D87" w:rsidR="00674438" w:rsidP="00E37332" w:rsidRDefault="00674438" w14:paraId="5369000C" w14:textId="48A971C2">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“If the lawyer hasn’t arrived by lunchtime, </w:t>
      </w:r>
      <w:r w:rsidR="00105E19">
        <w:rPr>
          <w:rFonts w:ascii="Times New Roman" w:hAnsi="Times New Roman"/>
          <w:sz w:val="24"/>
          <w:szCs w:val="24"/>
          <w:lang w:val="en-GB"/>
        </w:rPr>
        <w:t>Mark</w:t>
      </w:r>
      <w:r w:rsidRPr="00D73D87">
        <w:rPr>
          <w:rFonts w:ascii="Times New Roman" w:hAnsi="Times New Roman"/>
          <w:sz w:val="24"/>
          <w:szCs w:val="24"/>
          <w:lang w:val="en-GB"/>
        </w:rPr>
        <w:t xml:space="preserve"> can go,” said </w:t>
      </w:r>
      <w:r w:rsidRPr="00D73D87" w:rsidR="00D3432A">
        <w:rPr>
          <w:rFonts w:ascii="Times New Roman" w:hAnsi="Times New Roman"/>
          <w:sz w:val="24"/>
          <w:szCs w:val="24"/>
          <w:lang w:val="en-GB"/>
        </w:rPr>
        <w:t>Jack</w:t>
      </w:r>
      <w:r w:rsidRPr="00D73D87">
        <w:rPr>
          <w:rFonts w:ascii="Times New Roman" w:hAnsi="Times New Roman"/>
          <w:sz w:val="24"/>
          <w:szCs w:val="24"/>
          <w:lang w:val="en-GB"/>
        </w:rPr>
        <w:t>.</w:t>
      </w:r>
    </w:p>
    <w:p w:rsidRPr="00D73D87" w:rsidR="00674438" w:rsidP="00E37332" w:rsidRDefault="00674438" w14:paraId="7E33B5B5" w14:textId="271766FF">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“Why is it always me,” said </w:t>
      </w:r>
      <w:r w:rsidR="00105E19">
        <w:rPr>
          <w:rFonts w:ascii="Times New Roman" w:hAnsi="Times New Roman"/>
          <w:sz w:val="24"/>
          <w:szCs w:val="24"/>
          <w:lang w:val="en-GB"/>
        </w:rPr>
        <w:t>Mark</w:t>
      </w:r>
      <w:r w:rsidRPr="00D73D87">
        <w:rPr>
          <w:rFonts w:ascii="Times New Roman" w:hAnsi="Times New Roman"/>
          <w:sz w:val="24"/>
          <w:szCs w:val="24"/>
          <w:lang w:val="en-GB"/>
        </w:rPr>
        <w:t>.</w:t>
      </w:r>
    </w:p>
    <w:p w:rsidRPr="00D73D87" w:rsidR="00674438" w:rsidP="00E37332" w:rsidRDefault="00674438" w14:paraId="20CEC96E" w14:textId="445347FD">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“As yet, </w:t>
      </w:r>
      <w:r w:rsidR="00CF55C7">
        <w:rPr>
          <w:rFonts w:ascii="Times New Roman" w:hAnsi="Times New Roman"/>
          <w:sz w:val="24"/>
          <w:szCs w:val="24"/>
          <w:lang w:val="en-GB"/>
        </w:rPr>
        <w:t>Robin</w:t>
      </w:r>
      <w:r w:rsidRPr="00D73D87">
        <w:rPr>
          <w:rFonts w:ascii="Times New Roman" w:hAnsi="Times New Roman"/>
          <w:sz w:val="24"/>
          <w:szCs w:val="24"/>
          <w:lang w:val="en-GB"/>
        </w:rPr>
        <w:t xml:space="preserve"> isn’t an official employee of the hotel company,” said </w:t>
      </w:r>
      <w:r w:rsidRPr="00D73D87" w:rsidR="00D3432A">
        <w:rPr>
          <w:rFonts w:ascii="Times New Roman" w:hAnsi="Times New Roman"/>
          <w:sz w:val="24"/>
          <w:szCs w:val="24"/>
          <w:lang w:val="en-GB"/>
        </w:rPr>
        <w:t>Jack</w:t>
      </w:r>
      <w:r w:rsidRPr="00D73D87">
        <w:rPr>
          <w:rFonts w:ascii="Times New Roman" w:hAnsi="Times New Roman"/>
          <w:sz w:val="24"/>
          <w:szCs w:val="24"/>
          <w:lang w:val="en-GB"/>
        </w:rPr>
        <w:t>. “It has to be you.”</w:t>
      </w:r>
    </w:p>
    <w:p w:rsidRPr="00D73D87" w:rsidR="00674438" w:rsidP="00E37332" w:rsidRDefault="00105E19" w14:paraId="3812515C" w14:textId="0F678BB5">
      <w:pPr>
        <w:pStyle w:val="CSP-ChapterBodyText-FirstParagraph"/>
        <w:spacing w:line="360" w:lineRule="auto"/>
        <w:ind w:firstLine="720"/>
        <w:jc w:val="left"/>
        <w:rPr>
          <w:rFonts w:ascii="Times New Roman" w:hAnsi="Times New Roman"/>
          <w:sz w:val="24"/>
          <w:szCs w:val="24"/>
          <w:lang w:val="en-GB"/>
        </w:rPr>
      </w:pPr>
      <w:r>
        <w:rPr>
          <w:rFonts w:ascii="Times New Roman" w:hAnsi="Times New Roman"/>
          <w:sz w:val="24"/>
          <w:szCs w:val="24"/>
          <w:lang w:val="en-GB"/>
        </w:rPr>
        <w:t>Mark</w:t>
      </w:r>
      <w:r w:rsidRPr="00D73D87" w:rsidR="00674438">
        <w:rPr>
          <w:rFonts w:ascii="Times New Roman" w:hAnsi="Times New Roman"/>
          <w:sz w:val="24"/>
          <w:szCs w:val="24"/>
          <w:lang w:val="en-GB"/>
        </w:rPr>
        <w:t xml:space="preserve"> </w:t>
      </w:r>
      <w:r w:rsidR="00F05B2E">
        <w:rPr>
          <w:rFonts w:ascii="Times New Roman" w:hAnsi="Times New Roman"/>
          <w:sz w:val="24"/>
          <w:szCs w:val="24"/>
          <w:lang w:val="en-GB"/>
        </w:rPr>
        <w:t>seemed</w:t>
      </w:r>
      <w:r w:rsidRPr="00D73D87" w:rsidR="00674438">
        <w:rPr>
          <w:rFonts w:ascii="Times New Roman" w:hAnsi="Times New Roman"/>
          <w:sz w:val="24"/>
          <w:szCs w:val="24"/>
          <w:lang w:val="en-GB"/>
        </w:rPr>
        <w:t xml:space="preserve"> </w:t>
      </w:r>
      <w:r w:rsidR="00F05B2E">
        <w:rPr>
          <w:rFonts w:ascii="Times New Roman" w:hAnsi="Times New Roman"/>
          <w:sz w:val="24"/>
          <w:szCs w:val="24"/>
          <w:lang w:val="en-GB"/>
        </w:rPr>
        <w:t>as if he</w:t>
      </w:r>
      <w:r w:rsidRPr="00D73D87" w:rsidR="00674438">
        <w:rPr>
          <w:rFonts w:ascii="Times New Roman" w:hAnsi="Times New Roman"/>
          <w:sz w:val="24"/>
          <w:szCs w:val="24"/>
          <w:lang w:val="en-GB"/>
        </w:rPr>
        <w:t xml:space="preserve"> was about to explode, barged past </w:t>
      </w:r>
      <w:r w:rsidRPr="00D73D87" w:rsidR="004F145E">
        <w:rPr>
          <w:rFonts w:ascii="Times New Roman" w:hAnsi="Times New Roman"/>
          <w:sz w:val="24"/>
          <w:szCs w:val="24"/>
          <w:lang w:val="en-GB"/>
        </w:rPr>
        <w:t>me</w:t>
      </w:r>
      <w:r w:rsidRPr="00D73D87" w:rsidR="00674438">
        <w:rPr>
          <w:rFonts w:ascii="Times New Roman" w:hAnsi="Times New Roman"/>
          <w:sz w:val="24"/>
          <w:szCs w:val="24"/>
          <w:lang w:val="en-GB"/>
        </w:rPr>
        <w:t>, and stormed out of the hotel.</w:t>
      </w:r>
    </w:p>
    <w:p w:rsidRPr="00D73D87" w:rsidR="00674438" w:rsidP="05EB226F" w:rsidRDefault="00674438" w14:paraId="31C80C71" w14:textId="2690ACCA">
      <w:pPr>
        <w:pStyle w:val="CSP-ChapterBodyText-FirstParagraph"/>
        <w:suppressLineNumbers w:val="0"/>
        <w:bidi w:val="0"/>
        <w:spacing w:before="0" w:beforeAutospacing="off" w:after="0" w:afterAutospacing="off" w:line="360" w:lineRule="auto"/>
        <w:ind w:left="0" w:right="0" w:firstLine="720"/>
        <w:jc w:val="left"/>
        <w:rPr>
          <w:rFonts w:ascii="Times New Roman" w:hAnsi="Times New Roman"/>
          <w:sz w:val="24"/>
          <w:szCs w:val="24"/>
          <w:lang w:val="en-GB"/>
        </w:rPr>
        <w:pPrChange w:author="Gary Smailes" w:date="2024-01-16T10:47:27.501Z">
          <w:pPr>
            <w:pStyle w:val="CSP-ChapterBodyText-FirstParagraph"/>
            <w:spacing w:line="360" w:lineRule="auto"/>
            <w:ind w:firstLine="720"/>
            <w:jc w:val="left"/>
          </w:pPr>
        </w:pPrChange>
      </w:pPr>
      <w:r w:rsidRPr="05EB226F" w:rsidR="05EB226F">
        <w:rPr>
          <w:rFonts w:ascii="Times New Roman" w:hAnsi="Times New Roman"/>
          <w:sz w:val="24"/>
          <w:szCs w:val="24"/>
          <w:lang w:val="en-GB"/>
        </w:rPr>
        <w:t xml:space="preserve">“Why is he so angry about collecting a piece of paper?” I </w:t>
      </w:r>
      <w:del w:author="Gary Smailes" w:date="2024-01-16T10:47:27.451Z" w:id="1348212185">
        <w:r w:rsidRPr="05EB226F" w:rsidDel="05EB226F">
          <w:rPr>
            <w:rFonts w:ascii="Times New Roman" w:hAnsi="Times New Roman"/>
            <w:sz w:val="24"/>
            <w:szCs w:val="24"/>
            <w:lang w:val="en-GB"/>
          </w:rPr>
          <w:delText>said</w:delText>
        </w:r>
      </w:del>
      <w:ins w:author="Gary Smailes" w:date="2024-01-16T10:47:28.194Z" w:id="1810440083">
        <w:r w:rsidRPr="05EB226F" w:rsidR="05EB226F">
          <w:rPr>
            <w:rFonts w:ascii="Times New Roman" w:hAnsi="Times New Roman"/>
            <w:sz w:val="24"/>
            <w:szCs w:val="24"/>
            <w:lang w:val="en-GB"/>
          </w:rPr>
          <w:t>asked</w:t>
        </w:r>
      </w:ins>
      <w:r w:rsidRPr="05EB226F" w:rsidR="05EB226F">
        <w:rPr>
          <w:rFonts w:ascii="Times New Roman" w:hAnsi="Times New Roman"/>
          <w:sz w:val="24"/>
          <w:szCs w:val="24"/>
          <w:lang w:val="en-GB"/>
        </w:rPr>
        <w:t>.</w:t>
      </w:r>
    </w:p>
    <w:p w:rsidRPr="00D73D87" w:rsidR="00674438" w:rsidP="00E37332" w:rsidRDefault="00D3432A" w14:paraId="6292129B" w14:textId="03E8E165">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Jack</w:t>
      </w:r>
      <w:r w:rsidRPr="00D73D87" w:rsidR="00674438">
        <w:rPr>
          <w:rFonts w:ascii="Times New Roman" w:hAnsi="Times New Roman"/>
          <w:sz w:val="24"/>
          <w:szCs w:val="24"/>
          <w:lang w:val="en-GB"/>
        </w:rPr>
        <w:t xml:space="preserve"> </w:t>
      </w:r>
      <w:r w:rsidR="00F05B2E">
        <w:rPr>
          <w:rFonts w:ascii="Times New Roman" w:hAnsi="Times New Roman"/>
          <w:sz w:val="24"/>
          <w:szCs w:val="24"/>
          <w:lang w:val="en-GB"/>
        </w:rPr>
        <w:t>appeared</w:t>
      </w:r>
      <w:r w:rsidRPr="00D73D87" w:rsidR="00674438">
        <w:rPr>
          <w:rFonts w:ascii="Times New Roman" w:hAnsi="Times New Roman"/>
          <w:sz w:val="24"/>
          <w:szCs w:val="24"/>
          <w:lang w:val="en-GB"/>
        </w:rPr>
        <w:t xml:space="preserve"> embarrassed.</w:t>
      </w:r>
    </w:p>
    <w:p w:rsidRPr="00D73D87" w:rsidR="00674438" w:rsidP="00E37332" w:rsidRDefault="00674438" w14:paraId="18E0B00F" w14:textId="3FB786BF">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“It’s not only the license,” said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 xml:space="preserve">. “While your unannounced arrival is a blessing and solves our lack of resources, it means we have three rooms full of family instead of paying guests. We’ve told </w:t>
      </w:r>
      <w:r w:rsidR="00105E19">
        <w:rPr>
          <w:rFonts w:ascii="Times New Roman" w:hAnsi="Times New Roman"/>
          <w:sz w:val="24"/>
          <w:szCs w:val="24"/>
          <w:lang w:val="en-GB"/>
        </w:rPr>
        <w:t>Mark</w:t>
      </w:r>
      <w:r w:rsidRPr="00D73D87">
        <w:rPr>
          <w:rFonts w:ascii="Times New Roman" w:hAnsi="Times New Roman"/>
          <w:sz w:val="24"/>
          <w:szCs w:val="24"/>
          <w:lang w:val="en-GB"/>
        </w:rPr>
        <w:t xml:space="preserve"> they have to move into an apartment. He thought it unfair they had to move, not you.”</w:t>
      </w:r>
    </w:p>
    <w:p w:rsidRPr="00D73D87" w:rsidR="00674438" w:rsidP="00E37332" w:rsidRDefault="00674438" w14:paraId="7ECEEA90" w14:textId="4232A6D6">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lastRenderedPageBreak/>
        <w:t xml:space="preserve">“Good idea and probably the right thing,” </w:t>
      </w:r>
      <w:r w:rsidRPr="00D73D87" w:rsidR="00C1185D">
        <w:rPr>
          <w:rFonts w:ascii="Times New Roman" w:hAnsi="Times New Roman"/>
          <w:sz w:val="24"/>
          <w:szCs w:val="24"/>
          <w:lang w:val="en-GB"/>
        </w:rPr>
        <w:t>I said.</w:t>
      </w:r>
    </w:p>
    <w:p w:rsidRPr="00D73D87" w:rsidR="00674438" w:rsidP="00E37332" w:rsidRDefault="00674438" w14:paraId="6309A294" w14:textId="213B1A02">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“Why?” said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w:t>
      </w:r>
    </w:p>
    <w:p w:rsidRPr="00D73D87" w:rsidR="00674438" w:rsidP="00E37332" w:rsidRDefault="00674438" w14:paraId="03AEE2CF" w14:textId="2862CB48">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“Some of the </w:t>
      </w:r>
      <w:r w:rsidRPr="00D73D87" w:rsidR="00E63D8B">
        <w:rPr>
          <w:rFonts w:ascii="Times New Roman" w:hAnsi="Times New Roman"/>
          <w:sz w:val="24"/>
          <w:szCs w:val="24"/>
          <w:lang w:val="en-GB"/>
        </w:rPr>
        <w:t xml:space="preserve">excessive </w:t>
      </w:r>
      <w:r w:rsidRPr="00D73D87">
        <w:rPr>
          <w:rFonts w:ascii="Times New Roman" w:hAnsi="Times New Roman"/>
          <w:sz w:val="24"/>
          <w:szCs w:val="24"/>
          <w:lang w:val="en-GB"/>
        </w:rPr>
        <w:t xml:space="preserve">bar bill last night was down to </w:t>
      </w:r>
      <w:r w:rsidR="00105E19">
        <w:rPr>
          <w:rFonts w:ascii="Times New Roman" w:hAnsi="Times New Roman"/>
          <w:sz w:val="24"/>
          <w:szCs w:val="24"/>
          <w:lang w:val="en-GB"/>
        </w:rPr>
        <w:t>Mark</w:t>
      </w:r>
      <w:r w:rsidRPr="00D73D87">
        <w:rPr>
          <w:rFonts w:ascii="Times New Roman" w:hAnsi="Times New Roman"/>
          <w:sz w:val="24"/>
          <w:szCs w:val="24"/>
          <w:lang w:val="en-GB"/>
        </w:rPr>
        <w:t xml:space="preserve">. From his constant tirade of snide comments, he resents my arrival and was drowning his sorrows in whisky. Living offsite will keep him away from the bottle and me. It should help </w:t>
      </w:r>
      <w:r w:rsidR="00A43EFD">
        <w:rPr>
          <w:rFonts w:ascii="Times New Roman" w:hAnsi="Times New Roman"/>
          <w:sz w:val="24"/>
          <w:szCs w:val="24"/>
          <w:lang w:val="en-GB"/>
        </w:rPr>
        <w:t xml:space="preserve">us </w:t>
      </w:r>
      <w:r w:rsidRPr="00D73D87">
        <w:rPr>
          <w:rFonts w:ascii="Times New Roman" w:hAnsi="Times New Roman"/>
          <w:sz w:val="24"/>
          <w:szCs w:val="24"/>
          <w:lang w:val="en-GB"/>
        </w:rPr>
        <w:t>all.”</w:t>
      </w:r>
    </w:p>
    <w:p w:rsidRPr="00D73D87" w:rsidR="00674438" w:rsidP="00E37332" w:rsidRDefault="00D3432A" w14:paraId="673FC6E9" w14:textId="1B36F26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Jack</w:t>
      </w:r>
      <w:r w:rsidRPr="00D73D87" w:rsidR="00674438">
        <w:rPr>
          <w:rFonts w:ascii="Times New Roman" w:hAnsi="Times New Roman"/>
          <w:sz w:val="24"/>
          <w:szCs w:val="24"/>
          <w:lang w:val="en-GB"/>
        </w:rPr>
        <w:t xml:space="preserve"> and </w:t>
      </w:r>
      <w:r w:rsidRPr="00D73D87" w:rsidR="007C738B">
        <w:rPr>
          <w:rFonts w:ascii="Times New Roman" w:hAnsi="Times New Roman"/>
          <w:sz w:val="24"/>
          <w:szCs w:val="24"/>
          <w:lang w:val="en-GB"/>
        </w:rPr>
        <w:t>Donna</w:t>
      </w:r>
      <w:r w:rsidRPr="00D73D87" w:rsidR="00674438">
        <w:rPr>
          <w:rFonts w:ascii="Times New Roman" w:hAnsi="Times New Roman"/>
          <w:sz w:val="24"/>
          <w:szCs w:val="24"/>
          <w:lang w:val="en-GB"/>
        </w:rPr>
        <w:t xml:space="preserve"> exchanged glances. </w:t>
      </w:r>
      <w:r w:rsidRPr="00D73D87">
        <w:rPr>
          <w:rFonts w:ascii="Times New Roman" w:hAnsi="Times New Roman"/>
          <w:sz w:val="24"/>
          <w:szCs w:val="24"/>
          <w:lang w:val="en-GB"/>
        </w:rPr>
        <w:t>Jack</w:t>
      </w:r>
      <w:r w:rsidRPr="00D73D87" w:rsidR="00674438">
        <w:rPr>
          <w:rFonts w:ascii="Times New Roman" w:hAnsi="Times New Roman"/>
          <w:sz w:val="24"/>
          <w:szCs w:val="24"/>
          <w:lang w:val="en-GB"/>
        </w:rPr>
        <w:t xml:space="preserve"> </w:t>
      </w:r>
      <w:r w:rsidR="00607BB8">
        <w:rPr>
          <w:rFonts w:ascii="Times New Roman" w:hAnsi="Times New Roman"/>
          <w:sz w:val="24"/>
          <w:szCs w:val="24"/>
          <w:lang w:val="en-GB"/>
        </w:rPr>
        <w:t>checked</w:t>
      </w:r>
      <w:r w:rsidRPr="00D73D87" w:rsidR="00674438">
        <w:rPr>
          <w:rFonts w:ascii="Times New Roman" w:hAnsi="Times New Roman"/>
          <w:sz w:val="24"/>
          <w:szCs w:val="24"/>
          <w:lang w:val="en-GB"/>
        </w:rPr>
        <w:t xml:space="preserve"> his watch.</w:t>
      </w:r>
    </w:p>
    <w:p w:rsidRPr="00D73D87" w:rsidR="00674438" w:rsidP="00E37332" w:rsidRDefault="00674438" w14:paraId="14BEBCD4"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“Eleven a.m.,” he said. “Time for the bar to open.”</w:t>
      </w:r>
    </w:p>
    <w:p w:rsidRPr="00D73D87" w:rsidR="00674438" w:rsidP="00E37332" w:rsidRDefault="00674438" w14:paraId="745EBEDE" w14:textId="7FBD6B9F">
      <w:pPr>
        <w:pStyle w:val="CSP-ChapterBodyText-FirstParagraph"/>
        <w:spacing w:line="360" w:lineRule="auto"/>
        <w:ind w:firstLine="720"/>
        <w:jc w:val="left"/>
        <w:rPr>
          <w:rFonts w:ascii="Times New Roman" w:hAnsi="Times New Roman"/>
          <w:sz w:val="24"/>
          <w:szCs w:val="24"/>
          <w:lang w:val="en-GB"/>
        </w:rPr>
      </w:pPr>
      <w:r w:rsidRPr="05EB226F" w:rsidR="05EB226F">
        <w:rPr>
          <w:rFonts w:ascii="Times New Roman" w:hAnsi="Times New Roman"/>
          <w:sz w:val="24"/>
          <w:szCs w:val="24"/>
          <w:lang w:val="en-GB"/>
        </w:rPr>
        <w:t>“Yes, Dad,” I said</w:t>
      </w:r>
      <w:ins w:author="Gary Smailes" w:date="2024-01-16T10:57:21.866Z" w:id="423841663">
        <w:r w:rsidRPr="05EB226F" w:rsidR="05EB226F">
          <w:rPr>
            <w:rFonts w:ascii="Times New Roman" w:hAnsi="Times New Roman"/>
            <w:sz w:val="24"/>
            <w:szCs w:val="24"/>
            <w:lang w:val="en-GB"/>
          </w:rPr>
          <w:t>,</w:t>
        </w:r>
      </w:ins>
      <w:r w:rsidRPr="05EB226F" w:rsidR="05EB226F">
        <w:rPr>
          <w:rFonts w:ascii="Times New Roman" w:hAnsi="Times New Roman"/>
          <w:sz w:val="24"/>
          <w:szCs w:val="24"/>
          <w:lang w:val="en-GB"/>
        </w:rPr>
        <w:t xml:space="preserve"> standing. I opened the door from the lobby, adjusted the wonky dartboard, and stood behind the bar. I </w:t>
      </w:r>
      <w:r w:rsidRPr="05EB226F" w:rsidR="05EB226F">
        <w:rPr>
          <w:rFonts w:ascii="Times New Roman" w:hAnsi="Times New Roman"/>
          <w:sz w:val="24"/>
          <w:szCs w:val="24"/>
          <w:lang w:val="en-GB"/>
        </w:rPr>
        <w:t>hadn’t</w:t>
      </w:r>
      <w:r w:rsidRPr="05EB226F" w:rsidR="05EB226F">
        <w:rPr>
          <w:rFonts w:ascii="Times New Roman" w:hAnsi="Times New Roman"/>
          <w:sz w:val="24"/>
          <w:szCs w:val="24"/>
          <w:lang w:val="en-GB"/>
        </w:rPr>
        <w:t xml:space="preserve"> even wiped a drip tray before the first customer said in a broad Scottish accent. “I’ll have a pint, and a wee chaser.”</w:t>
      </w:r>
    </w:p>
    <w:p w:rsidRPr="00D73D87" w:rsidR="00674438" w:rsidP="00E37332" w:rsidRDefault="00674438" w14:paraId="71CD5124" w14:textId="2810A3C6">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“Certainly, sir,” </w:t>
      </w:r>
      <w:r w:rsidRPr="00D73D87" w:rsidR="00051D9E">
        <w:rPr>
          <w:rFonts w:ascii="Times New Roman" w:hAnsi="Times New Roman"/>
          <w:sz w:val="24"/>
          <w:szCs w:val="24"/>
          <w:lang w:val="en-GB"/>
        </w:rPr>
        <w:t>I said</w:t>
      </w:r>
      <w:r w:rsidRPr="00D73D87">
        <w:rPr>
          <w:rFonts w:ascii="Times New Roman" w:hAnsi="Times New Roman"/>
          <w:sz w:val="24"/>
          <w:szCs w:val="24"/>
          <w:lang w:val="en-GB"/>
        </w:rPr>
        <w:t xml:space="preserve"> pouring the beer and handing it over to the ginger-haired, overweight, short man with a full beard who was sweating profusely. </w:t>
      </w:r>
      <w:r w:rsidR="00001809">
        <w:rPr>
          <w:rFonts w:ascii="Times New Roman" w:hAnsi="Times New Roman"/>
          <w:sz w:val="24"/>
          <w:szCs w:val="24"/>
          <w:lang w:val="en-GB"/>
        </w:rPr>
        <w:t>I</w:t>
      </w:r>
      <w:r w:rsidRPr="00D73D87">
        <w:rPr>
          <w:rFonts w:ascii="Times New Roman" w:hAnsi="Times New Roman"/>
          <w:sz w:val="24"/>
          <w:szCs w:val="24"/>
          <w:lang w:val="en-GB"/>
        </w:rPr>
        <w:t xml:space="preserve"> was surprised to see he was wearing a kilt, sporran, long thick socks, brown brogues, and a lace-fronted white shirt.</w:t>
      </w:r>
    </w:p>
    <w:p w:rsidRPr="00D73D87" w:rsidR="00674438" w:rsidP="00E37332" w:rsidRDefault="00674438" w14:paraId="6CAED414" w14:textId="13D7D659">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“I’m </w:t>
      </w:r>
      <w:r w:rsidR="00CF55C7">
        <w:rPr>
          <w:rFonts w:ascii="Times New Roman" w:hAnsi="Times New Roman"/>
          <w:sz w:val="24"/>
          <w:szCs w:val="24"/>
          <w:lang w:val="en-GB"/>
        </w:rPr>
        <w:t>Robin</w:t>
      </w:r>
      <w:r w:rsidRPr="00D73D87">
        <w:rPr>
          <w:rFonts w:ascii="Times New Roman" w:hAnsi="Times New Roman"/>
          <w:sz w:val="24"/>
          <w:szCs w:val="24"/>
          <w:lang w:val="en-GB"/>
        </w:rPr>
        <w:t xml:space="preserve">. What brings you here?” </w:t>
      </w:r>
      <w:r w:rsidRPr="00D73D87" w:rsidR="0033155B">
        <w:rPr>
          <w:rFonts w:ascii="Times New Roman" w:hAnsi="Times New Roman"/>
          <w:sz w:val="24"/>
          <w:szCs w:val="24"/>
          <w:lang w:val="en-GB"/>
        </w:rPr>
        <w:t xml:space="preserve">I </w:t>
      </w:r>
      <w:proofErr w:type="gramStart"/>
      <w:r w:rsidRPr="00D73D87" w:rsidR="0033155B">
        <w:rPr>
          <w:rFonts w:ascii="Times New Roman" w:hAnsi="Times New Roman"/>
          <w:sz w:val="24"/>
          <w:szCs w:val="24"/>
          <w:lang w:val="en-GB"/>
        </w:rPr>
        <w:t>said</w:t>
      </w:r>
      <w:proofErr w:type="gramEnd"/>
      <w:r w:rsidRPr="00D73D87" w:rsidR="0033155B">
        <w:rPr>
          <w:rFonts w:ascii="Times New Roman" w:hAnsi="Times New Roman"/>
          <w:sz w:val="24"/>
          <w:szCs w:val="24"/>
          <w:lang w:val="en-GB"/>
        </w:rPr>
        <w:t>.</w:t>
      </w:r>
    </w:p>
    <w:p w:rsidRPr="00D73D87" w:rsidR="00674438" w:rsidP="00E37332" w:rsidRDefault="00674438" w14:paraId="0A0AE2CE" w14:textId="2274323E">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“I’m Ken. I’ve lived here for a few months and love walking around the market. I heard about you from Charles and Jean. I bought my apartment through them. Thought I’d give you a try. Is the </w:t>
      </w:r>
      <w:r w:rsidR="00001809">
        <w:rPr>
          <w:rFonts w:ascii="Times New Roman" w:hAnsi="Times New Roman"/>
          <w:sz w:val="24"/>
          <w:szCs w:val="24"/>
          <w:lang w:val="en-GB"/>
        </w:rPr>
        <w:t>in</w:t>
      </w:r>
      <w:r w:rsidRPr="00D73D87">
        <w:rPr>
          <w:rFonts w:ascii="Times New Roman" w:hAnsi="Times New Roman"/>
          <w:sz w:val="24"/>
          <w:szCs w:val="24"/>
          <w:lang w:val="en-GB"/>
        </w:rPr>
        <w:t>famous Cottage Pie available this early?”</w:t>
      </w:r>
    </w:p>
    <w:p w:rsidRPr="00D73D87" w:rsidR="00674438" w:rsidP="00E37332" w:rsidRDefault="00674438" w14:paraId="5EAB9CBA"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“Cottage Pie, Ken is available 24/7. Shall I order you one?”</w:t>
      </w:r>
    </w:p>
    <w:p w:rsidRPr="00D73D87" w:rsidR="00674438" w:rsidP="00E37332" w:rsidRDefault="00674438" w14:paraId="78A865A2"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“Aye, with a bowl of chips and a gallon of ketchup.”</w:t>
      </w:r>
    </w:p>
    <w:p w:rsidRPr="00D73D87" w:rsidR="00674438" w:rsidP="00E37332" w:rsidRDefault="00674438" w14:paraId="6F4FDE6D" w14:textId="11EC14DA">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“Certainly,” </w:t>
      </w:r>
      <w:r w:rsidRPr="00D73D87" w:rsidR="0033155B">
        <w:rPr>
          <w:rFonts w:ascii="Times New Roman" w:hAnsi="Times New Roman"/>
          <w:sz w:val="24"/>
          <w:szCs w:val="24"/>
          <w:lang w:val="en-GB"/>
        </w:rPr>
        <w:t xml:space="preserve">I said </w:t>
      </w:r>
      <w:r w:rsidRPr="00D73D87">
        <w:rPr>
          <w:rFonts w:ascii="Times New Roman" w:hAnsi="Times New Roman"/>
          <w:sz w:val="24"/>
          <w:szCs w:val="24"/>
          <w:lang w:val="en-GB"/>
        </w:rPr>
        <w:t xml:space="preserve">filling out a food order slip, taking it over to the kitchen hatch, ringing the bell, and leaving it on the shelf for </w:t>
      </w:r>
      <w:r w:rsidRPr="00D73D87" w:rsidR="00FE0207">
        <w:rPr>
          <w:rFonts w:ascii="Times New Roman" w:hAnsi="Times New Roman"/>
          <w:sz w:val="24"/>
          <w:szCs w:val="24"/>
          <w:lang w:val="en-GB"/>
        </w:rPr>
        <w:t>El Rubio</w:t>
      </w:r>
      <w:r w:rsidRPr="00D73D87">
        <w:rPr>
          <w:rFonts w:ascii="Times New Roman" w:hAnsi="Times New Roman"/>
          <w:sz w:val="24"/>
          <w:szCs w:val="24"/>
          <w:lang w:val="en-GB"/>
        </w:rPr>
        <w:t xml:space="preserve"> to process before returning behind the bar.</w:t>
      </w:r>
    </w:p>
    <w:p w:rsidRPr="00D73D87" w:rsidR="00674438" w:rsidP="05EB226F" w:rsidRDefault="00674438" w14:paraId="6614EF0F" w14:textId="1C5F29F0">
      <w:pPr>
        <w:pStyle w:val="CSP-ChapterBodyText-FirstParagraph"/>
        <w:suppressLineNumbers w:val="0"/>
        <w:bidi w:val="0"/>
        <w:spacing w:before="0" w:beforeAutospacing="off" w:after="0" w:afterAutospacing="off" w:line="360" w:lineRule="auto"/>
        <w:ind w:left="0" w:right="0" w:firstLine="720"/>
        <w:jc w:val="left"/>
        <w:rPr>
          <w:rFonts w:ascii="Times New Roman" w:hAnsi="Times New Roman"/>
          <w:sz w:val="24"/>
          <w:szCs w:val="24"/>
          <w:lang w:val="en-GB"/>
        </w:rPr>
        <w:pPrChange w:author="Gary Smailes" w:date="2024-01-16T10:58:05.337Z">
          <w:pPr>
            <w:pStyle w:val="CSP-ChapterBodyText-FirstParagraph"/>
            <w:spacing w:line="360" w:lineRule="auto"/>
            <w:ind w:firstLine="720"/>
            <w:jc w:val="left"/>
          </w:pPr>
        </w:pPrChange>
      </w:pPr>
      <w:r w:rsidRPr="05EB226F" w:rsidR="05EB226F">
        <w:rPr>
          <w:rFonts w:ascii="Times New Roman" w:hAnsi="Times New Roman"/>
          <w:sz w:val="24"/>
          <w:szCs w:val="24"/>
          <w:lang w:val="en-GB"/>
        </w:rPr>
        <w:t xml:space="preserve">“Aren’t you a tad warm in your national costume?” I </w:t>
      </w:r>
      <w:del w:author="Gary Smailes" w:date="2024-01-16T10:58:05.288Z" w:id="223615030">
        <w:r w:rsidRPr="05EB226F" w:rsidDel="05EB226F">
          <w:rPr>
            <w:rFonts w:ascii="Times New Roman" w:hAnsi="Times New Roman"/>
            <w:sz w:val="24"/>
            <w:szCs w:val="24"/>
            <w:lang w:val="en-GB"/>
          </w:rPr>
          <w:delText>said</w:delText>
        </w:r>
      </w:del>
      <w:ins w:author="Gary Smailes" w:date="2024-01-16T10:58:06.17Z" w:id="431947452">
        <w:r w:rsidRPr="05EB226F" w:rsidR="05EB226F">
          <w:rPr>
            <w:rFonts w:ascii="Times New Roman" w:hAnsi="Times New Roman"/>
            <w:sz w:val="24"/>
            <w:szCs w:val="24"/>
            <w:lang w:val="en-GB"/>
          </w:rPr>
          <w:t>asked</w:t>
        </w:r>
      </w:ins>
      <w:r w:rsidRPr="05EB226F" w:rsidR="05EB226F">
        <w:rPr>
          <w:rFonts w:ascii="Times New Roman" w:hAnsi="Times New Roman"/>
          <w:sz w:val="24"/>
          <w:szCs w:val="24"/>
          <w:lang w:val="en-GB"/>
        </w:rPr>
        <w:t>.</w:t>
      </w:r>
    </w:p>
    <w:p w:rsidRPr="00D73D87" w:rsidR="00674438" w:rsidP="00E37332" w:rsidRDefault="00674438" w14:paraId="4C240F34"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“After decades of freezing ma nuts off in Perth, being warm is the main reason I’m here,” said Ken tossing back the whiskey shot in one gulp. “A spot of sweat helps </w:t>
      </w:r>
      <w:proofErr w:type="gramStart"/>
      <w:r w:rsidRPr="00D73D87">
        <w:rPr>
          <w:rFonts w:ascii="Times New Roman" w:hAnsi="Times New Roman"/>
          <w:sz w:val="24"/>
          <w:szCs w:val="24"/>
          <w:lang w:val="en-GB"/>
        </w:rPr>
        <w:t>build</w:t>
      </w:r>
      <w:proofErr w:type="gramEnd"/>
      <w:r w:rsidRPr="00D73D87">
        <w:rPr>
          <w:rFonts w:ascii="Times New Roman" w:hAnsi="Times New Roman"/>
          <w:sz w:val="24"/>
          <w:szCs w:val="24"/>
          <w:lang w:val="en-GB"/>
        </w:rPr>
        <w:t xml:space="preserve"> up a wee thirst and I love a good drink.”</w:t>
      </w:r>
    </w:p>
    <w:p w:rsidRPr="00D73D87" w:rsidR="00674438" w:rsidP="00E37332" w:rsidRDefault="00674438" w14:paraId="1E68284B"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“Do you wear it all the time?”</w:t>
      </w:r>
    </w:p>
    <w:p w:rsidRPr="00D73D87" w:rsidR="00674438" w:rsidP="00E37332" w:rsidRDefault="00674438" w14:paraId="1CDE7607"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“In bed, nay.”</w:t>
      </w:r>
    </w:p>
    <w:p w:rsidRPr="00D73D87" w:rsidR="00674438" w:rsidP="00E37332" w:rsidRDefault="00674438" w14:paraId="1D62A789"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“You know what I mean.”</w:t>
      </w:r>
    </w:p>
    <w:p w:rsidRPr="00D73D87" w:rsidR="00674438" w:rsidP="00E37332" w:rsidRDefault="00674438" w14:paraId="6CC20710"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“Market days and fiestas. It adds a spot of colour and is usually a conversation starter.”</w:t>
      </w:r>
    </w:p>
    <w:p w:rsidRPr="00D73D87" w:rsidR="00674438" w:rsidP="00E37332" w:rsidRDefault="00674438" w14:paraId="6A95D7E9"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“I can imagine. You’re not married then?”</w:t>
      </w:r>
    </w:p>
    <w:p w:rsidRPr="00D73D87" w:rsidR="00674438" w:rsidP="00E37332" w:rsidRDefault="00674438" w14:paraId="11890374" w14:textId="3DA15CC8">
      <w:pPr>
        <w:pStyle w:val="CSP-ChapterBodyText-FirstParagraph"/>
        <w:spacing w:line="360" w:lineRule="auto"/>
        <w:ind w:firstLine="720"/>
        <w:jc w:val="left"/>
        <w:rPr>
          <w:rFonts w:ascii="Times New Roman" w:hAnsi="Times New Roman"/>
          <w:sz w:val="24"/>
          <w:szCs w:val="24"/>
          <w:lang w:val="en-GB"/>
        </w:rPr>
      </w:pPr>
      <w:r w:rsidRPr="05EB226F" w:rsidR="05EB226F">
        <w:rPr>
          <w:rFonts w:ascii="Times New Roman" w:hAnsi="Times New Roman"/>
          <w:sz w:val="24"/>
          <w:szCs w:val="24"/>
          <w:lang w:val="en-GB"/>
        </w:rPr>
        <w:t xml:space="preserve">“I was but she </w:t>
      </w:r>
      <w:r w:rsidRPr="05EB226F" w:rsidR="05EB226F">
        <w:rPr>
          <w:rFonts w:ascii="Times New Roman" w:hAnsi="Times New Roman"/>
          <w:sz w:val="24"/>
          <w:szCs w:val="24"/>
          <w:lang w:val="en-GB"/>
        </w:rPr>
        <w:t>didna</w:t>
      </w:r>
      <w:r w:rsidRPr="05EB226F" w:rsidR="05EB226F">
        <w:rPr>
          <w:rFonts w:ascii="Times New Roman" w:hAnsi="Times New Roman"/>
          <w:sz w:val="24"/>
          <w:szCs w:val="24"/>
          <w:lang w:val="en-GB"/>
        </w:rPr>
        <w:t xml:space="preserve"> want to come </w:t>
      </w:r>
      <w:r w:rsidRPr="05EB226F" w:rsidR="05EB226F">
        <w:rPr>
          <w:rFonts w:ascii="Times New Roman" w:hAnsi="Times New Roman"/>
          <w:sz w:val="24"/>
          <w:szCs w:val="24"/>
          <w:lang w:val="en-GB"/>
        </w:rPr>
        <w:t>oot</w:t>
      </w:r>
      <w:r w:rsidRPr="05EB226F" w:rsidR="05EB226F">
        <w:rPr>
          <w:rFonts w:ascii="Times New Roman" w:hAnsi="Times New Roman"/>
          <w:sz w:val="24"/>
          <w:szCs w:val="24"/>
          <w:lang w:val="en-GB"/>
        </w:rPr>
        <w:t xml:space="preserve"> here. </w:t>
      </w:r>
      <w:ins w:author="Gary Smailes" w:date="2024-01-16T10:58:29.813Z" w:id="1642236264">
        <w:r w:rsidRPr="05EB226F" w:rsidR="05EB226F">
          <w:rPr>
            <w:rFonts w:ascii="Times New Roman" w:hAnsi="Times New Roman"/>
            <w:sz w:val="24"/>
            <w:szCs w:val="24"/>
            <w:lang w:val="en-GB"/>
          </w:rPr>
          <w:t>‘</w:t>
        </w:r>
      </w:ins>
      <w:r w:rsidRPr="05EB226F" w:rsidR="05EB226F">
        <w:rPr>
          <w:rFonts w:ascii="Times New Roman" w:hAnsi="Times New Roman"/>
          <w:sz w:val="24"/>
          <w:szCs w:val="24"/>
          <w:lang w:val="en-GB"/>
        </w:rPr>
        <w:t>Too hot,</w:t>
      </w:r>
      <w:ins w:author="Gary Smailes" w:date="2024-01-16T10:58:33.974Z" w:id="1470180234">
        <w:r w:rsidRPr="05EB226F" w:rsidR="05EB226F">
          <w:rPr>
            <w:rFonts w:ascii="Times New Roman" w:hAnsi="Times New Roman"/>
            <w:sz w:val="24"/>
            <w:szCs w:val="24"/>
            <w:lang w:val="en-GB"/>
          </w:rPr>
          <w:t>’</w:t>
        </w:r>
      </w:ins>
      <w:r w:rsidRPr="05EB226F" w:rsidR="05EB226F">
        <w:rPr>
          <w:rFonts w:ascii="Times New Roman" w:hAnsi="Times New Roman"/>
          <w:sz w:val="24"/>
          <w:szCs w:val="24"/>
          <w:lang w:val="en-GB"/>
        </w:rPr>
        <w:t xml:space="preserve"> she said.”</w:t>
      </w:r>
    </w:p>
    <w:p w:rsidRPr="00D73D87" w:rsidR="00674438" w:rsidP="00E37332" w:rsidRDefault="00674438" w14:paraId="50562BA4" w14:textId="7DFAC612">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lastRenderedPageBreak/>
        <w:t xml:space="preserve">“Here’s your pie,” </w:t>
      </w:r>
      <w:r w:rsidRPr="00D73D87" w:rsidR="0033155B">
        <w:rPr>
          <w:rFonts w:ascii="Times New Roman" w:hAnsi="Times New Roman"/>
          <w:sz w:val="24"/>
          <w:szCs w:val="24"/>
          <w:lang w:val="en-GB"/>
        </w:rPr>
        <w:t xml:space="preserve">I said </w:t>
      </w:r>
      <w:r w:rsidRPr="00D73D87">
        <w:rPr>
          <w:rFonts w:ascii="Times New Roman" w:hAnsi="Times New Roman"/>
          <w:sz w:val="24"/>
          <w:szCs w:val="24"/>
          <w:lang w:val="en-GB"/>
        </w:rPr>
        <w:t xml:space="preserve">as </w:t>
      </w:r>
      <w:r w:rsidRPr="00D73D87" w:rsidR="00FE0207">
        <w:rPr>
          <w:rFonts w:ascii="Times New Roman" w:hAnsi="Times New Roman"/>
          <w:sz w:val="24"/>
          <w:szCs w:val="24"/>
          <w:lang w:val="en-GB"/>
        </w:rPr>
        <w:t>El Rubio</w:t>
      </w:r>
      <w:r w:rsidRPr="00D73D87">
        <w:rPr>
          <w:rFonts w:ascii="Times New Roman" w:hAnsi="Times New Roman"/>
          <w:sz w:val="24"/>
          <w:szCs w:val="24"/>
          <w:lang w:val="en-GB"/>
        </w:rPr>
        <w:t xml:space="preserve"> brought it over and placed it on the bar.</w:t>
      </w:r>
    </w:p>
    <w:p w:rsidRPr="00D73D87" w:rsidR="00674438" w:rsidP="00E37332" w:rsidRDefault="00674438" w14:paraId="14D51CC1"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“Wow,” said Ken. “Super speedy.”</w:t>
      </w:r>
    </w:p>
    <w:p w:rsidRPr="00D73D87" w:rsidR="00674438" w:rsidP="00E37332" w:rsidRDefault="00674438" w14:paraId="4EBCDA59" w14:textId="09AA89D0">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“We ‘ave microwave,” said </w:t>
      </w:r>
      <w:r w:rsidRPr="00D73D87" w:rsidR="00FE0207">
        <w:rPr>
          <w:rFonts w:ascii="Times New Roman" w:hAnsi="Times New Roman"/>
          <w:sz w:val="24"/>
          <w:szCs w:val="24"/>
          <w:lang w:val="en-GB"/>
        </w:rPr>
        <w:t>El Rubio</w:t>
      </w:r>
      <w:r w:rsidRPr="00D73D87">
        <w:rPr>
          <w:rFonts w:ascii="Times New Roman" w:hAnsi="Times New Roman"/>
          <w:sz w:val="24"/>
          <w:szCs w:val="24"/>
          <w:lang w:val="en-GB"/>
        </w:rPr>
        <w:t>. “It fantastico. Hi like your skirt. Pretty pattern.”</w:t>
      </w:r>
    </w:p>
    <w:p w:rsidRPr="00D73D87" w:rsidR="00674438" w:rsidP="00E37332" w:rsidRDefault="00674438" w14:paraId="3E11780D"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“This,” said Ken hoisting up his kilt to reveal a fat hairy thigh. “Is nay a skirt and the pattern is a Drummond tartan. Have you never seen a Scottish kilt before?”</w:t>
      </w:r>
    </w:p>
    <w:p w:rsidRPr="00D73D87" w:rsidR="00674438" w:rsidP="00E37332" w:rsidRDefault="00674438" w14:paraId="3F375DE5"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“Scottish no, but se</w:t>
      </w:r>
      <w:r w:rsidRPr="00D73D87">
        <w:rPr>
          <w:rFonts w:ascii="Times New Roman" w:hAnsi="Times New Roman"/>
          <w:sz w:val="24"/>
          <w:szCs w:val="24"/>
          <w:lang w:val="en-GB" w:eastAsia="en-GB"/>
        </w:rPr>
        <w:t>ñ</w:t>
      </w:r>
      <w:r w:rsidRPr="00D73D87">
        <w:rPr>
          <w:rFonts w:ascii="Times New Roman" w:hAnsi="Times New Roman"/>
          <w:sz w:val="24"/>
          <w:szCs w:val="24"/>
          <w:lang w:val="en-GB"/>
        </w:rPr>
        <w:t xml:space="preserve">oras wear them in Galicia, and play </w:t>
      </w:r>
      <w:r w:rsidRPr="007E6D26">
        <w:rPr>
          <w:rFonts w:ascii="Times New Roman" w:hAnsi="Times New Roman"/>
          <w:i/>
          <w:iCs w:val="0"/>
          <w:sz w:val="24"/>
          <w:szCs w:val="24"/>
          <w:lang w:val="en-GB"/>
        </w:rPr>
        <w:t>gaitas</w:t>
      </w:r>
      <w:r w:rsidRPr="00D73D87">
        <w:rPr>
          <w:rFonts w:ascii="Times New Roman" w:hAnsi="Times New Roman"/>
          <w:sz w:val="24"/>
          <w:szCs w:val="24"/>
          <w:lang w:val="en-GB"/>
        </w:rPr>
        <w:t>.”</w:t>
      </w:r>
    </w:p>
    <w:p w:rsidRPr="00D73D87" w:rsidR="00674438" w:rsidP="00E37332" w:rsidRDefault="00674438" w14:paraId="4A19E57E"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Pr="00D73D87">
        <w:rPr>
          <w:rFonts w:ascii="Times New Roman" w:hAnsi="Times New Roman"/>
          <w:i/>
          <w:iCs w:val="0"/>
          <w:sz w:val="24"/>
          <w:szCs w:val="24"/>
          <w:lang w:val="en-GB"/>
        </w:rPr>
        <w:t>Gaitas</w:t>
      </w:r>
      <w:r w:rsidRPr="00D73D87">
        <w:rPr>
          <w:rFonts w:ascii="Times New Roman" w:hAnsi="Times New Roman"/>
          <w:sz w:val="24"/>
          <w:szCs w:val="24"/>
          <w:lang w:val="en-GB"/>
        </w:rPr>
        <w:t>?” said Ken.</w:t>
      </w:r>
    </w:p>
    <w:p w:rsidRPr="00D73D87" w:rsidR="00674438" w:rsidP="00E37332" w:rsidRDefault="00674438" w14:paraId="5E8601AA" w14:textId="70E4E63F">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“I tink you say </w:t>
      </w:r>
      <w:r w:rsidRPr="00D73D87">
        <w:rPr>
          <w:rFonts w:ascii="Times New Roman" w:hAnsi="Times New Roman"/>
          <w:i/>
          <w:iCs w:val="0"/>
          <w:sz w:val="24"/>
          <w:szCs w:val="24"/>
          <w:lang w:val="en-GB"/>
        </w:rPr>
        <w:t>Bolsapipas</w:t>
      </w:r>
      <w:r w:rsidRPr="00D73D87">
        <w:rPr>
          <w:rFonts w:ascii="Times New Roman" w:hAnsi="Times New Roman"/>
          <w:sz w:val="24"/>
          <w:szCs w:val="24"/>
          <w:lang w:val="en-GB"/>
        </w:rPr>
        <w:t xml:space="preserve">,” said </w:t>
      </w:r>
      <w:r w:rsidRPr="00D73D87" w:rsidR="00FE0207">
        <w:rPr>
          <w:rFonts w:ascii="Times New Roman" w:hAnsi="Times New Roman"/>
          <w:sz w:val="24"/>
          <w:szCs w:val="24"/>
          <w:lang w:val="en-GB"/>
        </w:rPr>
        <w:t>El Rubio</w:t>
      </w:r>
      <w:r w:rsidRPr="00D73D87" w:rsidR="004B109A">
        <w:rPr>
          <w:rFonts w:ascii="Times New Roman" w:hAnsi="Times New Roman"/>
          <w:sz w:val="24"/>
          <w:szCs w:val="24"/>
          <w:lang w:val="en-GB"/>
        </w:rPr>
        <w:t xml:space="preserve"> playing an air bag pipe.</w:t>
      </w:r>
    </w:p>
    <w:p w:rsidRPr="00D73D87" w:rsidR="00674438" w:rsidP="00E37332" w:rsidRDefault="00674438" w14:paraId="55FAD05E" w14:textId="17A9516F">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“Bagpipes,” said Ken moving to a table and tucking his kilt underneath his backside in a well-practiced movement</w:t>
      </w:r>
      <w:r w:rsidRPr="00D73D87" w:rsidR="004B109A">
        <w:rPr>
          <w:rFonts w:ascii="Times New Roman" w:hAnsi="Times New Roman"/>
          <w:sz w:val="24"/>
          <w:szCs w:val="24"/>
          <w:lang w:val="en-GB"/>
        </w:rPr>
        <w:t xml:space="preserve"> as he sat down</w:t>
      </w:r>
      <w:r w:rsidRPr="00D73D87">
        <w:rPr>
          <w:rFonts w:ascii="Times New Roman" w:hAnsi="Times New Roman"/>
          <w:sz w:val="24"/>
          <w:szCs w:val="24"/>
          <w:lang w:val="en-GB"/>
        </w:rPr>
        <w:t>. “I’d assumed they were an exclusively Gallic instrument.”</w:t>
      </w:r>
    </w:p>
    <w:p w:rsidRPr="00D73D87" w:rsidR="00674438" w:rsidP="00E37332" w:rsidRDefault="00674438" w14:paraId="1218786C" w14:textId="55A5C6FF">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“Where you tink origin of Gallic?” said </w:t>
      </w:r>
      <w:r w:rsidRPr="00D73D87" w:rsidR="00FE0207">
        <w:rPr>
          <w:rFonts w:ascii="Times New Roman" w:hAnsi="Times New Roman"/>
          <w:sz w:val="24"/>
          <w:szCs w:val="24"/>
          <w:lang w:val="en-GB"/>
        </w:rPr>
        <w:t>El Rubio</w:t>
      </w:r>
      <w:r w:rsidRPr="00D73D87" w:rsidR="0033155B">
        <w:rPr>
          <w:rFonts w:ascii="Times New Roman" w:hAnsi="Times New Roman"/>
          <w:sz w:val="24"/>
          <w:szCs w:val="24"/>
          <w:lang w:val="en-GB"/>
        </w:rPr>
        <w:t>.</w:t>
      </w:r>
    </w:p>
    <w:p w:rsidRPr="00D73D87" w:rsidR="00674438" w:rsidP="00E37332" w:rsidRDefault="00674438" w14:paraId="4FD08BA5"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“What?” said Ken.</w:t>
      </w:r>
    </w:p>
    <w:p w:rsidRPr="00D73D87" w:rsidR="00674438" w:rsidP="00E37332" w:rsidRDefault="00674438" w14:paraId="0E8A0C91" w14:textId="7ED7F1CD">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“Galicia, Gallic,” said </w:t>
      </w:r>
      <w:r w:rsidRPr="00D73D87" w:rsidR="00FE0207">
        <w:rPr>
          <w:rFonts w:ascii="Times New Roman" w:hAnsi="Times New Roman"/>
          <w:sz w:val="24"/>
          <w:szCs w:val="24"/>
          <w:lang w:val="en-GB"/>
        </w:rPr>
        <w:t>El Rubio</w:t>
      </w:r>
      <w:r w:rsidRPr="00D73D87" w:rsidR="0033155B">
        <w:rPr>
          <w:rFonts w:ascii="Times New Roman" w:hAnsi="Times New Roman"/>
          <w:sz w:val="24"/>
          <w:szCs w:val="24"/>
          <w:lang w:val="en-GB"/>
        </w:rPr>
        <w:t>.</w:t>
      </w:r>
    </w:p>
    <w:p w:rsidRPr="00D73D87" w:rsidR="00674438" w:rsidP="00E37332" w:rsidRDefault="00674438" w14:paraId="6110BF0F" w14:textId="4A141821">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Pr="00D73D87" w:rsidR="00EE03B0">
        <w:rPr>
          <w:rFonts w:ascii="Times New Roman" w:hAnsi="Times New Roman"/>
          <w:sz w:val="24"/>
          <w:szCs w:val="24"/>
          <w:lang w:val="en-GB"/>
        </w:rPr>
        <w:t xml:space="preserve">I </w:t>
      </w:r>
      <w:r w:rsidRPr="00D73D87" w:rsidR="00D01A70">
        <w:rPr>
          <w:rFonts w:ascii="Times New Roman" w:hAnsi="Times New Roman"/>
          <w:sz w:val="24"/>
          <w:szCs w:val="24"/>
          <w:lang w:val="en-GB"/>
        </w:rPr>
        <w:t>swore</w:t>
      </w:r>
      <w:r w:rsidRPr="00D73D87" w:rsidR="00EE03B0">
        <w:rPr>
          <w:rFonts w:ascii="Times New Roman" w:hAnsi="Times New Roman"/>
          <w:sz w:val="24"/>
          <w:szCs w:val="24"/>
          <w:lang w:val="en-GB"/>
        </w:rPr>
        <w:t xml:space="preserve"> it </w:t>
      </w:r>
      <w:r w:rsidRPr="00D73D87" w:rsidR="00990749">
        <w:rPr>
          <w:rFonts w:ascii="Times New Roman" w:hAnsi="Times New Roman"/>
          <w:sz w:val="24"/>
          <w:szCs w:val="24"/>
          <w:lang w:val="en-GB"/>
        </w:rPr>
        <w:t xml:space="preserve">evolved from Gaul, </w:t>
      </w:r>
      <w:r w:rsidRPr="00D73D87" w:rsidR="003401C6">
        <w:rPr>
          <w:rFonts w:ascii="Times New Roman" w:hAnsi="Times New Roman"/>
          <w:sz w:val="24"/>
          <w:szCs w:val="24"/>
          <w:lang w:val="en-GB"/>
        </w:rPr>
        <w:t>you know France</w:t>
      </w:r>
      <w:r w:rsidRPr="00D73D87" w:rsidR="00D01A70">
        <w:rPr>
          <w:rFonts w:ascii="Times New Roman" w:hAnsi="Times New Roman"/>
          <w:sz w:val="24"/>
          <w:szCs w:val="24"/>
          <w:lang w:val="en-GB"/>
        </w:rPr>
        <w:t>,</w:t>
      </w:r>
      <w:r w:rsidRPr="00D73D87" w:rsidR="003401C6">
        <w:rPr>
          <w:rFonts w:ascii="Times New Roman" w:hAnsi="Times New Roman"/>
          <w:sz w:val="24"/>
          <w:szCs w:val="24"/>
          <w:lang w:val="en-GB"/>
        </w:rPr>
        <w:t xml:space="preserve"> but </w:t>
      </w:r>
      <w:r w:rsidRPr="00D73D87" w:rsidR="00D01A70">
        <w:rPr>
          <w:rFonts w:ascii="Times New Roman" w:hAnsi="Times New Roman"/>
          <w:sz w:val="24"/>
          <w:szCs w:val="24"/>
          <w:lang w:val="en-GB"/>
        </w:rPr>
        <w:t>perhaps that also originated from Galicia</w:t>
      </w:r>
      <w:r w:rsidRPr="00D73D87" w:rsidR="009C1E32">
        <w:rPr>
          <w:rFonts w:ascii="Times New Roman" w:hAnsi="Times New Roman"/>
          <w:sz w:val="24"/>
          <w:szCs w:val="24"/>
          <w:lang w:val="en-GB"/>
        </w:rPr>
        <w:t xml:space="preserve"> so </w:t>
      </w:r>
      <w:r w:rsidRPr="00D73D87" w:rsidR="003401C6">
        <w:rPr>
          <w:rFonts w:ascii="Times New Roman" w:hAnsi="Times New Roman"/>
          <w:sz w:val="24"/>
          <w:szCs w:val="24"/>
          <w:lang w:val="en-GB"/>
        </w:rPr>
        <w:t>y</w:t>
      </w:r>
      <w:r w:rsidRPr="00D73D87">
        <w:rPr>
          <w:rFonts w:ascii="Times New Roman" w:hAnsi="Times New Roman"/>
          <w:sz w:val="24"/>
          <w:szCs w:val="24"/>
          <w:lang w:val="en-GB"/>
        </w:rPr>
        <w:t xml:space="preserve">ou could have something there,” said Ken taking a seat at a table his expression dismissing </w:t>
      </w:r>
      <w:r w:rsidRPr="00D73D87" w:rsidR="00FE0207">
        <w:rPr>
          <w:rFonts w:ascii="Times New Roman" w:hAnsi="Times New Roman"/>
          <w:sz w:val="24"/>
          <w:szCs w:val="24"/>
          <w:lang w:val="en-GB"/>
        </w:rPr>
        <w:t>El Rubio</w:t>
      </w:r>
      <w:r w:rsidRPr="00D73D87" w:rsidR="009C1E32">
        <w:rPr>
          <w:rFonts w:ascii="Times New Roman" w:hAnsi="Times New Roman"/>
          <w:sz w:val="24"/>
          <w:szCs w:val="24"/>
          <w:lang w:val="en-GB"/>
        </w:rPr>
        <w:t>’s</w:t>
      </w:r>
      <w:r w:rsidRPr="00D73D87">
        <w:rPr>
          <w:rFonts w:ascii="Times New Roman" w:hAnsi="Times New Roman"/>
          <w:sz w:val="24"/>
          <w:szCs w:val="24"/>
          <w:lang w:val="en-GB"/>
        </w:rPr>
        <w:t xml:space="preserve"> historical snippet as nonsense. “I’ll eat here if I may and bring me another chaser.”</w:t>
      </w:r>
    </w:p>
    <w:p w:rsidRPr="00D73D87" w:rsidR="00674438" w:rsidP="00E37332" w:rsidRDefault="00674438" w14:paraId="5A7E9EFB" w14:textId="295C9248">
      <w:pPr>
        <w:pStyle w:val="CSP-ChapterBodyText-FirstParagraph"/>
        <w:spacing w:line="360" w:lineRule="auto"/>
        <w:ind w:firstLine="720"/>
        <w:jc w:val="left"/>
        <w:rPr>
          <w:del w:author="Gary Smailes" w:date="2024-01-16T10:59:22.68Z" w:id="1574199763"/>
          <w:rFonts w:ascii="Times New Roman" w:hAnsi="Times New Roman"/>
          <w:sz w:val="24"/>
          <w:szCs w:val="24"/>
          <w:lang w:val="en-GB"/>
        </w:rPr>
      </w:pPr>
      <w:r w:rsidRPr="05EB226F" w:rsidR="05EB226F">
        <w:rPr>
          <w:rFonts w:ascii="Times New Roman" w:hAnsi="Times New Roman"/>
          <w:sz w:val="24"/>
          <w:szCs w:val="24"/>
          <w:lang w:val="en-GB"/>
        </w:rPr>
        <w:t xml:space="preserve">By the time Mark had transferred Ken’s lunch and drinks to his table, the bar was more than half full. Mark rushed around taking orders, I was hectic pouring </w:t>
      </w:r>
      <w:r w:rsidRPr="05EB226F" w:rsidR="05EB226F">
        <w:rPr>
          <w:rFonts w:ascii="Times New Roman" w:hAnsi="Times New Roman"/>
          <w:sz w:val="24"/>
          <w:szCs w:val="24"/>
          <w:lang w:val="en-GB"/>
        </w:rPr>
        <w:t>drinks</w:t>
      </w:r>
      <w:r w:rsidRPr="05EB226F" w:rsidR="05EB226F">
        <w:rPr>
          <w:rFonts w:ascii="Times New Roman" w:hAnsi="Times New Roman"/>
          <w:sz w:val="24"/>
          <w:szCs w:val="24"/>
          <w:lang w:val="en-GB"/>
        </w:rPr>
        <w:t xml:space="preserve"> and El Rubio was at full tilt with the microwave bell from the kitchen pinging every few minutes as more cottage pies were ready for delivery.</w:t>
      </w:r>
      <w:ins w:author="Gary Smailes" w:date="2024-01-16T10:59:22.97Z" w:id="1662276223">
        <w:r w:rsidRPr="05EB226F" w:rsidR="05EB226F">
          <w:rPr>
            <w:rFonts w:ascii="Times New Roman" w:hAnsi="Times New Roman"/>
            <w:sz w:val="24"/>
            <w:szCs w:val="24"/>
            <w:lang w:val="en-GB"/>
          </w:rPr>
          <w:t xml:space="preserve"> </w:t>
        </w:r>
      </w:ins>
    </w:p>
    <w:p w:rsidRPr="00D73D87" w:rsidR="003054FF" w:rsidP="05EB226F" w:rsidRDefault="001C6B1D" w14:paraId="665CE9DF" w14:textId="17F0FEB0">
      <w:pPr>
        <w:pStyle w:val="CSP-ChapterBodyText-FirstParagraph"/>
        <w:spacing w:line="360" w:lineRule="auto"/>
        <w:ind w:firstLine="0"/>
        <w:jc w:val="left"/>
        <w:rPr>
          <w:rFonts w:ascii="Times New Roman" w:hAnsi="Times New Roman"/>
          <w:sz w:val="24"/>
          <w:szCs w:val="24"/>
          <w:lang w:val="en-GB"/>
        </w:rPr>
        <w:pPrChange w:author="Gary Smailes" w:date="2024-01-16T10:59:22.517Z">
          <w:pPr>
            <w:pStyle w:val="CSP-ChapterBodyText-FirstParagraph"/>
            <w:spacing w:line="360" w:lineRule="auto"/>
            <w:ind w:firstLine="720"/>
            <w:jc w:val="left"/>
          </w:pPr>
        </w:pPrChange>
      </w:pPr>
      <w:r w:rsidRPr="05EB226F" w:rsidR="05EB226F">
        <w:rPr>
          <w:rFonts w:ascii="Times New Roman" w:hAnsi="Times New Roman"/>
          <w:sz w:val="24"/>
          <w:szCs w:val="24"/>
          <w:lang w:val="en-GB"/>
        </w:rPr>
        <w:t>I</w:t>
      </w:r>
      <w:r w:rsidRPr="05EB226F" w:rsidR="05EB226F">
        <w:rPr>
          <w:rFonts w:ascii="Times New Roman" w:hAnsi="Times New Roman"/>
          <w:sz w:val="24"/>
          <w:szCs w:val="24"/>
          <w:lang w:val="en-GB"/>
        </w:rPr>
        <w:t xml:space="preserve"> chuckled at </w:t>
      </w:r>
      <w:r w:rsidRPr="05EB226F" w:rsidR="05EB226F">
        <w:rPr>
          <w:rFonts w:ascii="Times New Roman" w:hAnsi="Times New Roman"/>
          <w:sz w:val="24"/>
          <w:szCs w:val="24"/>
          <w:lang w:val="en-GB"/>
        </w:rPr>
        <w:t>El Rubio</w:t>
      </w:r>
      <w:r w:rsidRPr="05EB226F" w:rsidR="05EB226F">
        <w:rPr>
          <w:rFonts w:ascii="Times New Roman" w:hAnsi="Times New Roman"/>
          <w:sz w:val="24"/>
          <w:szCs w:val="24"/>
          <w:lang w:val="en-GB"/>
        </w:rPr>
        <w:t xml:space="preserve"> every time he placed another piping hot cottage pie on the s</w:t>
      </w:r>
      <w:r w:rsidRPr="05EB226F" w:rsidR="05EB226F">
        <w:rPr>
          <w:rFonts w:ascii="Times New Roman" w:hAnsi="Times New Roman"/>
          <w:sz w:val="24"/>
          <w:szCs w:val="24"/>
          <w:lang w:val="en-GB"/>
        </w:rPr>
        <w:t xml:space="preserve">helf for </w:t>
      </w:r>
      <w:r w:rsidRPr="05EB226F" w:rsidR="05EB226F">
        <w:rPr>
          <w:rFonts w:ascii="Times New Roman" w:hAnsi="Times New Roman"/>
          <w:sz w:val="24"/>
          <w:szCs w:val="24"/>
          <w:lang w:val="en-GB"/>
        </w:rPr>
        <w:t>Mark</w:t>
      </w:r>
      <w:r w:rsidRPr="05EB226F" w:rsidR="05EB226F">
        <w:rPr>
          <w:rFonts w:ascii="Times New Roman" w:hAnsi="Times New Roman"/>
          <w:sz w:val="24"/>
          <w:szCs w:val="24"/>
          <w:lang w:val="en-GB"/>
        </w:rPr>
        <w:t xml:space="preserve"> </w:t>
      </w:r>
      <w:r w:rsidRPr="05EB226F" w:rsidR="05EB226F">
        <w:rPr>
          <w:rFonts w:ascii="Times New Roman" w:hAnsi="Times New Roman"/>
          <w:sz w:val="24"/>
          <w:szCs w:val="24"/>
          <w:lang w:val="en-GB"/>
        </w:rPr>
        <w:t>to serve. His expression</w:t>
      </w:r>
      <w:r w:rsidRPr="05EB226F" w:rsidR="05EB226F">
        <w:rPr>
          <w:rFonts w:ascii="Times New Roman" w:hAnsi="Times New Roman"/>
          <w:sz w:val="24"/>
          <w:szCs w:val="24"/>
          <w:lang w:val="en-GB"/>
        </w:rPr>
        <w:t xml:space="preserve"> </w:t>
      </w:r>
      <w:r w:rsidRPr="05EB226F" w:rsidR="05EB226F">
        <w:rPr>
          <w:rFonts w:ascii="Times New Roman" w:hAnsi="Times New Roman"/>
          <w:sz w:val="24"/>
          <w:szCs w:val="24"/>
          <w:lang w:val="en-GB"/>
        </w:rPr>
        <w:t>convey</w:t>
      </w:r>
      <w:r w:rsidRPr="05EB226F" w:rsidR="05EB226F">
        <w:rPr>
          <w:rFonts w:ascii="Times New Roman" w:hAnsi="Times New Roman"/>
          <w:sz w:val="24"/>
          <w:szCs w:val="24"/>
          <w:lang w:val="en-GB"/>
        </w:rPr>
        <w:t>ed</w:t>
      </w:r>
      <w:r w:rsidRPr="05EB226F" w:rsidR="05EB226F">
        <w:rPr>
          <w:rFonts w:ascii="Times New Roman" w:hAnsi="Times New Roman"/>
          <w:sz w:val="24"/>
          <w:szCs w:val="24"/>
          <w:lang w:val="en-GB"/>
        </w:rPr>
        <w:t xml:space="preserve"> his disgust at such </w:t>
      </w:r>
      <w:r w:rsidRPr="05EB226F" w:rsidR="05EB226F">
        <w:rPr>
          <w:rFonts w:ascii="Times New Roman" w:hAnsi="Times New Roman"/>
          <w:sz w:val="24"/>
          <w:szCs w:val="24"/>
          <w:lang w:val="en-GB"/>
        </w:rPr>
        <w:t xml:space="preserve">awful </w:t>
      </w:r>
      <w:r w:rsidRPr="05EB226F" w:rsidR="05EB226F">
        <w:rPr>
          <w:rFonts w:ascii="Times New Roman" w:hAnsi="Times New Roman"/>
          <w:sz w:val="24"/>
          <w:szCs w:val="24"/>
          <w:lang w:val="en-GB"/>
        </w:rPr>
        <w:t>British stodge.</w:t>
      </w:r>
    </w:p>
    <w:p w:rsidRPr="00D73D87" w:rsidR="00491137" w:rsidP="00E37332" w:rsidRDefault="00491137" w14:paraId="71E34A4D" w14:textId="4711C17A">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Just as well he didn’t attend my boarding school, I thought.</w:t>
      </w:r>
      <w:r w:rsidRPr="00D73D87" w:rsidR="008A7DCA">
        <w:rPr>
          <w:rFonts w:ascii="Times New Roman" w:hAnsi="Times New Roman"/>
          <w:sz w:val="24"/>
          <w:szCs w:val="24"/>
          <w:lang w:val="en-GB"/>
        </w:rPr>
        <w:t xml:space="preserve"> </w:t>
      </w:r>
      <w:r w:rsidR="008F5EE7">
        <w:rPr>
          <w:rFonts w:ascii="Times New Roman" w:hAnsi="Times New Roman"/>
          <w:sz w:val="24"/>
          <w:szCs w:val="24"/>
          <w:lang w:val="en-GB"/>
        </w:rPr>
        <w:t>The</w:t>
      </w:r>
      <w:r w:rsidRPr="00D73D87" w:rsidR="008A7DCA">
        <w:rPr>
          <w:rFonts w:ascii="Times New Roman" w:hAnsi="Times New Roman"/>
          <w:sz w:val="24"/>
          <w:szCs w:val="24"/>
          <w:lang w:val="en-GB"/>
        </w:rPr>
        <w:t xml:space="preserve"> spotted dick </w:t>
      </w:r>
      <w:r w:rsidRPr="00D73D87" w:rsidR="00972F12">
        <w:rPr>
          <w:rFonts w:ascii="Times New Roman" w:hAnsi="Times New Roman"/>
          <w:sz w:val="24"/>
          <w:szCs w:val="24"/>
          <w:lang w:val="en-GB"/>
        </w:rPr>
        <w:t>covered by</w:t>
      </w:r>
      <w:r w:rsidRPr="00D73D87" w:rsidR="008A7DCA">
        <w:rPr>
          <w:rFonts w:ascii="Times New Roman" w:hAnsi="Times New Roman"/>
          <w:sz w:val="24"/>
          <w:szCs w:val="24"/>
          <w:lang w:val="en-GB"/>
        </w:rPr>
        <w:t xml:space="preserve"> lumpy custard would have him heaving into the trash.</w:t>
      </w:r>
    </w:p>
    <w:p w:rsidRPr="00D73D87" w:rsidR="00674438" w:rsidP="00E37332" w:rsidRDefault="00674438" w14:paraId="46A5D8AD" w14:textId="0659DA7A">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Two of the clients were a couple in their mid-thirties. Both had pink faces and legs, they seemed uncomfortable, </w:t>
      </w:r>
      <w:r w:rsidRPr="00D73D87" w:rsidR="00E00C9F">
        <w:rPr>
          <w:rFonts w:ascii="Times New Roman" w:hAnsi="Times New Roman"/>
          <w:sz w:val="24"/>
          <w:szCs w:val="24"/>
          <w:lang w:val="en-GB"/>
        </w:rPr>
        <w:t>unhappy,</w:t>
      </w:r>
      <w:r w:rsidRPr="00D73D87">
        <w:rPr>
          <w:rFonts w:ascii="Times New Roman" w:hAnsi="Times New Roman"/>
          <w:sz w:val="24"/>
          <w:szCs w:val="24"/>
          <w:lang w:val="en-GB"/>
        </w:rPr>
        <w:t xml:space="preserve"> and wanted to talk to </w:t>
      </w:r>
      <w:r w:rsidRPr="00D73D87" w:rsidR="00972F12">
        <w:rPr>
          <w:rFonts w:ascii="Times New Roman" w:hAnsi="Times New Roman"/>
          <w:sz w:val="24"/>
          <w:szCs w:val="24"/>
          <w:lang w:val="en-GB"/>
        </w:rPr>
        <w:t>me</w:t>
      </w:r>
      <w:r w:rsidRPr="00D73D87">
        <w:rPr>
          <w:rFonts w:ascii="Times New Roman" w:hAnsi="Times New Roman"/>
          <w:sz w:val="24"/>
          <w:szCs w:val="24"/>
          <w:lang w:val="en-GB"/>
        </w:rPr>
        <w:t>.</w:t>
      </w:r>
    </w:p>
    <w:p w:rsidRPr="00D73D87" w:rsidR="00674438" w:rsidP="00E37332" w:rsidRDefault="00674438" w14:paraId="6376485A" w14:textId="0859DD82">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“Can I help you?” </w:t>
      </w:r>
      <w:r w:rsidRPr="00D73D87" w:rsidR="00972F12">
        <w:rPr>
          <w:rFonts w:ascii="Times New Roman" w:hAnsi="Times New Roman"/>
          <w:sz w:val="24"/>
          <w:szCs w:val="24"/>
          <w:lang w:val="en-GB"/>
        </w:rPr>
        <w:t xml:space="preserve">I </w:t>
      </w:r>
      <w:r w:rsidRPr="00D73D87">
        <w:rPr>
          <w:rFonts w:ascii="Times New Roman" w:hAnsi="Times New Roman"/>
          <w:sz w:val="24"/>
          <w:szCs w:val="24"/>
          <w:lang w:val="en-GB"/>
        </w:rPr>
        <w:t>said pouring more pints wondering if every market day was going to be so hectic.</w:t>
      </w:r>
    </w:p>
    <w:p w:rsidRPr="00D73D87" w:rsidR="00674438" w:rsidP="00E37332" w:rsidRDefault="00674438" w14:paraId="4BC286ED" w14:textId="22DC2345">
      <w:pPr>
        <w:pStyle w:val="CSP-ChapterBodyText-FirstParagraph"/>
        <w:spacing w:line="360" w:lineRule="auto"/>
        <w:ind w:firstLine="720"/>
        <w:jc w:val="left"/>
        <w:rPr>
          <w:rFonts w:ascii="Times New Roman" w:hAnsi="Times New Roman"/>
          <w:sz w:val="24"/>
          <w:szCs w:val="24"/>
          <w:lang w:val="en-GB"/>
        </w:rPr>
      </w:pPr>
      <w:r w:rsidRPr="05EB226F" w:rsidR="05EB226F">
        <w:rPr>
          <w:rFonts w:ascii="Times New Roman" w:hAnsi="Times New Roman"/>
          <w:sz w:val="24"/>
          <w:szCs w:val="24"/>
          <w:lang w:val="en-GB"/>
        </w:rPr>
        <w:t xml:space="preserve">“I do hope so. Er… </w:t>
      </w:r>
      <w:r w:rsidRPr="05EB226F" w:rsidR="05EB226F">
        <w:rPr>
          <w:rFonts w:ascii="Times New Roman" w:hAnsi="Times New Roman"/>
          <w:sz w:val="24"/>
          <w:szCs w:val="24"/>
          <w:lang w:val="en-GB"/>
        </w:rPr>
        <w:t>we’re</w:t>
      </w:r>
      <w:r w:rsidRPr="05EB226F" w:rsidR="05EB226F">
        <w:rPr>
          <w:rFonts w:ascii="Times New Roman" w:hAnsi="Times New Roman"/>
          <w:sz w:val="24"/>
          <w:szCs w:val="24"/>
          <w:lang w:val="en-GB"/>
        </w:rPr>
        <w:t xml:space="preserve"> in Room 206,” said the man scratching his peeling forearm. “M</w:t>
      </w:r>
      <w:ins w:author="Gary Smailes" w:date="2024-01-16T10:59:37.628Z" w:id="794167366">
        <w:r w:rsidRPr="05EB226F" w:rsidR="05EB226F">
          <w:rPr>
            <w:rFonts w:ascii="Times New Roman" w:hAnsi="Times New Roman"/>
            <w:sz w:val="24"/>
            <w:szCs w:val="24"/>
            <w:lang w:val="en-GB"/>
          </w:rPr>
          <w:t>ister</w:t>
        </w:r>
      </w:ins>
      <w:del w:author="Gary Smailes" w:date="2024-01-16T10:59:36.257Z" w:id="659546620">
        <w:r w:rsidRPr="05EB226F" w:rsidDel="05EB226F">
          <w:rPr>
            <w:rFonts w:ascii="Times New Roman" w:hAnsi="Times New Roman"/>
            <w:sz w:val="24"/>
            <w:szCs w:val="24"/>
            <w:lang w:val="en-GB"/>
          </w:rPr>
          <w:delText>r.</w:delText>
        </w:r>
      </w:del>
      <w:r w:rsidRPr="05EB226F" w:rsidR="05EB226F">
        <w:rPr>
          <w:rFonts w:ascii="Times New Roman" w:hAnsi="Times New Roman"/>
          <w:sz w:val="24"/>
          <w:szCs w:val="24"/>
          <w:lang w:val="en-GB"/>
        </w:rPr>
        <w:t xml:space="preserve"> </w:t>
      </w:r>
      <w:ins w:author="Gary Smailes" w:date="2024-01-16T10:59:34.775Z" w:id="1213410843">
        <w:r w:rsidRPr="05EB226F" w:rsidR="05EB226F">
          <w:rPr>
            <w:rFonts w:ascii="Times New Roman" w:hAnsi="Times New Roman"/>
            <w:sz w:val="24"/>
            <w:szCs w:val="24"/>
            <w:lang w:val="en-GB"/>
          </w:rPr>
          <w:t>and</w:t>
        </w:r>
      </w:ins>
      <w:del w:author="Gary Smailes" w:date="2024-01-16T10:59:34.285Z" w:id="1022878462">
        <w:r w:rsidRPr="05EB226F" w:rsidDel="05EB226F">
          <w:rPr>
            <w:rFonts w:ascii="Times New Roman" w:hAnsi="Times New Roman"/>
            <w:sz w:val="24"/>
            <w:szCs w:val="24"/>
            <w:lang w:val="en-GB"/>
          </w:rPr>
          <w:delText>&amp;</w:delText>
        </w:r>
      </w:del>
      <w:r w:rsidRPr="05EB226F" w:rsidR="05EB226F">
        <w:rPr>
          <w:rFonts w:ascii="Times New Roman" w:hAnsi="Times New Roman"/>
          <w:sz w:val="24"/>
          <w:szCs w:val="24"/>
          <w:lang w:val="en-GB"/>
        </w:rPr>
        <w:t xml:space="preserve"> </w:t>
      </w:r>
      <w:ins w:author="Gary Smailes" w:date="2024-01-16T10:59:42.559Z" w:id="702895766">
        <w:r w:rsidRPr="05EB226F" w:rsidR="05EB226F">
          <w:rPr>
            <w:rFonts w:ascii="Times New Roman" w:hAnsi="Times New Roman"/>
            <w:sz w:val="24"/>
            <w:szCs w:val="24"/>
            <w:lang w:val="en-GB"/>
          </w:rPr>
          <w:t>missus</w:t>
        </w:r>
      </w:ins>
      <w:del w:author="Gary Smailes" w:date="2024-01-16T10:59:43.972Z" w:id="1644170530">
        <w:r w:rsidRPr="05EB226F" w:rsidDel="05EB226F">
          <w:rPr>
            <w:rFonts w:ascii="Times New Roman" w:hAnsi="Times New Roman"/>
            <w:sz w:val="24"/>
            <w:szCs w:val="24"/>
            <w:lang w:val="en-GB"/>
          </w:rPr>
          <w:delText>Mrs.</w:delText>
        </w:r>
      </w:del>
      <w:r w:rsidRPr="05EB226F" w:rsidR="05EB226F">
        <w:rPr>
          <w:rFonts w:ascii="Times New Roman" w:hAnsi="Times New Roman"/>
          <w:sz w:val="24"/>
          <w:szCs w:val="24"/>
          <w:lang w:val="en-GB"/>
        </w:rPr>
        <w:t xml:space="preserve"> Bailey from Ilford, Essex. </w:t>
      </w:r>
      <w:r w:rsidRPr="05EB226F" w:rsidR="05EB226F">
        <w:rPr>
          <w:rFonts w:ascii="Times New Roman" w:hAnsi="Times New Roman"/>
          <w:sz w:val="24"/>
          <w:szCs w:val="24"/>
          <w:lang w:val="en-GB"/>
        </w:rPr>
        <w:t>We’d</w:t>
      </w:r>
      <w:r w:rsidRPr="05EB226F" w:rsidR="05EB226F">
        <w:rPr>
          <w:rFonts w:ascii="Times New Roman" w:hAnsi="Times New Roman"/>
          <w:sz w:val="24"/>
          <w:szCs w:val="24"/>
          <w:lang w:val="en-GB"/>
        </w:rPr>
        <w:t xml:space="preserve"> like a </w:t>
      </w:r>
      <w:r w:rsidRPr="05EB226F" w:rsidR="05EB226F">
        <w:rPr>
          <w:rFonts w:ascii="Times New Roman" w:hAnsi="Times New Roman"/>
          <w:sz w:val="24"/>
          <w:szCs w:val="24"/>
          <w:lang w:val="en-GB"/>
        </w:rPr>
        <w:t>Babycham</w:t>
      </w:r>
      <w:r w:rsidRPr="05EB226F" w:rsidR="05EB226F">
        <w:rPr>
          <w:rFonts w:ascii="Times New Roman" w:hAnsi="Times New Roman"/>
          <w:sz w:val="24"/>
          <w:szCs w:val="24"/>
          <w:lang w:val="en-GB"/>
        </w:rPr>
        <w:t>, a pint of lager, and a spot of lunch. And I wondered if you could help us, please?”</w:t>
      </w:r>
    </w:p>
    <w:p w:rsidRPr="00D73D87" w:rsidR="00674438" w:rsidP="00E37332" w:rsidRDefault="00674438" w14:paraId="00BF10F6" w14:textId="4A0F535D">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00607BB8">
        <w:rPr>
          <w:rFonts w:ascii="Times New Roman" w:hAnsi="Times New Roman"/>
          <w:sz w:val="24"/>
          <w:szCs w:val="24"/>
          <w:lang w:val="en-GB"/>
        </w:rPr>
        <w:t>Here’s</w:t>
      </w:r>
      <w:r w:rsidRPr="00D73D87">
        <w:rPr>
          <w:rFonts w:ascii="Times New Roman" w:hAnsi="Times New Roman"/>
          <w:sz w:val="24"/>
          <w:szCs w:val="24"/>
          <w:lang w:val="en-GB"/>
        </w:rPr>
        <w:t xml:space="preserve"> the menu,” </w:t>
      </w:r>
      <w:r w:rsidRPr="00D73D87" w:rsidR="00796797">
        <w:rPr>
          <w:rFonts w:ascii="Times New Roman" w:hAnsi="Times New Roman"/>
          <w:sz w:val="24"/>
          <w:szCs w:val="24"/>
          <w:lang w:val="en-GB"/>
        </w:rPr>
        <w:t xml:space="preserve">I </w:t>
      </w:r>
      <w:r w:rsidRPr="00D73D87">
        <w:rPr>
          <w:rFonts w:ascii="Times New Roman" w:hAnsi="Times New Roman"/>
          <w:sz w:val="24"/>
          <w:szCs w:val="24"/>
          <w:lang w:val="en-GB"/>
        </w:rPr>
        <w:t>said passing one over. “What’s the problem?”</w:t>
      </w:r>
    </w:p>
    <w:p w:rsidRPr="00D73D87" w:rsidR="00674438" w:rsidP="00E37332" w:rsidRDefault="00674438" w14:paraId="3CFA5F32" w14:textId="401F3D15">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“Stop scratching, Cecil,” said the wife tugging her short sleeves further down her pink arm. “We decided to give the beach a rest today, so wandered around the market. I bought some sandals and a...”</w:t>
      </w:r>
    </w:p>
    <w:p w:rsidRPr="00D73D87" w:rsidR="00674438" w:rsidP="00E37332" w:rsidRDefault="00674438" w14:paraId="6C22D2FC"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“Tell him, dear.”</w:t>
      </w:r>
    </w:p>
    <w:p w:rsidRPr="00D73D87" w:rsidR="00674438" w:rsidP="00E37332" w:rsidRDefault="00674438" w14:paraId="0F050057"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“Anyway, we were stuck in the middle of a crowd of people. They were gathered around a bar stool watching a man with three cups,” said the wife. “You had to guess which one the ball was under.”</w:t>
      </w:r>
    </w:p>
    <w:p w:rsidRPr="00D73D87" w:rsidR="00674438" w:rsidP="00E37332" w:rsidRDefault="00674438" w14:paraId="4DEAC792" w14:textId="08F186AB">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“It </w:t>
      </w:r>
      <w:r w:rsidR="00607BB8">
        <w:rPr>
          <w:rFonts w:ascii="Times New Roman" w:hAnsi="Times New Roman"/>
          <w:sz w:val="24"/>
          <w:szCs w:val="24"/>
          <w:lang w:val="en-GB"/>
        </w:rPr>
        <w:t>seemed</w:t>
      </w:r>
      <w:r w:rsidRPr="00D73D87">
        <w:rPr>
          <w:rFonts w:ascii="Times New Roman" w:hAnsi="Times New Roman"/>
          <w:sz w:val="24"/>
          <w:szCs w:val="24"/>
          <w:lang w:val="en-GB"/>
        </w:rPr>
        <w:t xml:space="preserve"> so easy,” said Cecil. “One man </w:t>
      </w:r>
      <w:r w:rsidR="00607BB8">
        <w:rPr>
          <w:rFonts w:ascii="Times New Roman" w:hAnsi="Times New Roman"/>
          <w:sz w:val="24"/>
          <w:szCs w:val="24"/>
          <w:lang w:val="en-GB"/>
        </w:rPr>
        <w:t>was</w:t>
      </w:r>
      <w:r w:rsidRPr="00D73D87">
        <w:rPr>
          <w:rFonts w:ascii="Times New Roman" w:hAnsi="Times New Roman"/>
          <w:sz w:val="24"/>
          <w:szCs w:val="24"/>
          <w:lang w:val="en-GB"/>
        </w:rPr>
        <w:t xml:space="preserve"> right every time and won a thousand pesetas. So, I had a go.”</w:t>
      </w:r>
    </w:p>
    <w:p w:rsidRPr="00D73D87" w:rsidR="00674438" w:rsidP="00E37332" w:rsidRDefault="00674438" w14:paraId="42F70E32"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“It was a hundred pesetas a guess,” said Mrs. “You had to pay in advance.”</w:t>
      </w:r>
    </w:p>
    <w:p w:rsidRPr="00D73D87" w:rsidR="00674438" w:rsidP="00E37332" w:rsidRDefault="00674438" w14:paraId="1AE86C0F"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“I had twenty goes and didn’t win a sausage,” said Cecil.</w:t>
      </w:r>
    </w:p>
    <w:p w:rsidRPr="00D73D87" w:rsidR="00674438" w:rsidP="00E37332" w:rsidRDefault="00674438" w14:paraId="61863165"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“I told him enough,” said Mrs.</w:t>
      </w:r>
    </w:p>
    <w:p w:rsidRPr="00D73D87" w:rsidR="00674438" w:rsidP="00E37332" w:rsidRDefault="00674438" w14:paraId="7421E780"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“So, I stopped and bugger me.”</w:t>
      </w:r>
    </w:p>
    <w:p w:rsidRPr="00D73D87" w:rsidR="00674438" w:rsidP="00E37332" w:rsidRDefault="00674438" w14:paraId="53BB0459"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“Language, Cecil.”</w:t>
      </w:r>
    </w:p>
    <w:p w:rsidRPr="00D73D87" w:rsidR="00674438" w:rsidP="00E37332" w:rsidRDefault="00674438" w14:paraId="48A2A512"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“The next bloke won first go,” said Cecil.</w:t>
      </w:r>
    </w:p>
    <w:p w:rsidRPr="00D73D87" w:rsidR="00674438" w:rsidP="00E37332" w:rsidRDefault="00674438" w14:paraId="22A37C1B" w14:textId="11F56B50">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“So, what’s your problem?” </w:t>
      </w:r>
      <w:r w:rsidRPr="00D73D87" w:rsidR="00910113">
        <w:rPr>
          <w:rFonts w:ascii="Times New Roman" w:hAnsi="Times New Roman"/>
          <w:sz w:val="24"/>
          <w:szCs w:val="24"/>
          <w:lang w:val="en-GB"/>
        </w:rPr>
        <w:t xml:space="preserve">I </w:t>
      </w:r>
      <w:r w:rsidRPr="00D73D87">
        <w:rPr>
          <w:rFonts w:ascii="Times New Roman" w:hAnsi="Times New Roman"/>
          <w:sz w:val="24"/>
          <w:szCs w:val="24"/>
          <w:lang w:val="en-GB"/>
        </w:rPr>
        <w:t>said serving two beers to the next customers.</w:t>
      </w:r>
    </w:p>
    <w:p w:rsidRPr="00D73D87" w:rsidR="00674438" w:rsidP="00E37332" w:rsidRDefault="00674438" w14:paraId="74DCE61B" w14:textId="77777777">
      <w:pPr>
        <w:pStyle w:val="CSP-ChapterBodyText-FirstParagraph"/>
        <w:spacing w:line="360" w:lineRule="auto"/>
        <w:ind w:firstLine="720"/>
        <w:jc w:val="left"/>
        <w:rPr>
          <w:rFonts w:ascii="Times New Roman" w:hAnsi="Times New Roman"/>
          <w:sz w:val="24"/>
          <w:szCs w:val="24"/>
          <w:lang w:val="en-GB"/>
        </w:rPr>
      </w:pPr>
      <w:r w:rsidRPr="05EB226F" w:rsidR="05EB226F">
        <w:rPr>
          <w:rFonts w:ascii="Times New Roman" w:hAnsi="Times New Roman"/>
          <w:sz w:val="24"/>
          <w:szCs w:val="24"/>
          <w:lang w:val="en-GB"/>
        </w:rPr>
        <w:t>“Did we lose because we’re foreigners</w:t>
      </w:r>
      <w:del w:author="Gary Smailes" w:date="2024-01-16T11:00:28.283Z" w:id="1338910236">
        <w:r w:rsidRPr="05EB226F" w:rsidDel="05EB226F">
          <w:rPr>
            <w:rFonts w:ascii="Times New Roman" w:hAnsi="Times New Roman"/>
            <w:sz w:val="24"/>
            <w:szCs w:val="24"/>
            <w:lang w:val="en-GB"/>
          </w:rPr>
          <w:delText>,</w:delText>
        </w:r>
      </w:del>
      <w:r w:rsidRPr="05EB226F" w:rsidR="05EB226F">
        <w:rPr>
          <w:rFonts w:ascii="Times New Roman" w:hAnsi="Times New Roman"/>
          <w:sz w:val="24"/>
          <w:szCs w:val="24"/>
          <w:lang w:val="en-GB"/>
        </w:rPr>
        <w:t xml:space="preserve"> or were we unlucky?” </w:t>
      </w:r>
    </w:p>
    <w:p w:rsidRPr="00D73D87" w:rsidR="00674438" w:rsidP="00E37332" w:rsidRDefault="00910113" w14:paraId="597492E4" w14:textId="1E5A7774">
      <w:pPr>
        <w:pStyle w:val="CSP-ChapterBodyText-FirstParagraph"/>
        <w:spacing w:line="360" w:lineRule="auto"/>
        <w:ind w:firstLine="720"/>
        <w:jc w:val="left"/>
        <w:rPr>
          <w:del w:author="Gary Smailes" w:date="2024-01-16T11:00:31.858Z" w:id="326262676"/>
          <w:rFonts w:ascii="Times New Roman" w:hAnsi="Times New Roman"/>
          <w:sz w:val="24"/>
          <w:szCs w:val="24"/>
          <w:lang w:val="en-GB"/>
        </w:rPr>
      </w:pPr>
      <w:r w:rsidRPr="05EB226F" w:rsidR="05EB226F">
        <w:rPr>
          <w:rFonts w:ascii="Times New Roman" w:hAnsi="Times New Roman"/>
          <w:sz w:val="24"/>
          <w:szCs w:val="24"/>
          <w:lang w:val="en-GB"/>
        </w:rPr>
        <w:t>I found it difficult to keep a straight face.</w:t>
      </w:r>
      <w:ins w:author="Gary Smailes" w:date="2024-01-16T11:00:32.944Z" w:id="2067646188">
        <w:r w:rsidRPr="05EB226F" w:rsidR="05EB226F">
          <w:rPr>
            <w:rFonts w:ascii="Times New Roman" w:hAnsi="Times New Roman"/>
            <w:sz w:val="24"/>
            <w:szCs w:val="24"/>
            <w:lang w:val="en-GB"/>
          </w:rPr>
          <w:t xml:space="preserve"> </w:t>
        </w:r>
      </w:ins>
    </w:p>
    <w:p w:rsidRPr="00D73D87" w:rsidR="00674438" w:rsidP="05EB226F" w:rsidRDefault="00674438" w14:paraId="6834230C" w14:textId="77777777">
      <w:pPr>
        <w:pStyle w:val="CSP-ChapterBodyText-FirstParagraph"/>
        <w:spacing w:line="360" w:lineRule="auto"/>
        <w:ind w:firstLine="0"/>
        <w:jc w:val="left"/>
        <w:rPr>
          <w:rFonts w:ascii="Times New Roman" w:hAnsi="Times New Roman"/>
          <w:sz w:val="24"/>
          <w:szCs w:val="24"/>
          <w:lang w:val="en-GB"/>
        </w:rPr>
        <w:pPrChange w:author="Gary Smailes" w:date="2024-01-16T11:00:31.665Z">
          <w:pPr>
            <w:pStyle w:val="CSP-ChapterBodyText-FirstParagraph"/>
            <w:spacing w:line="360" w:lineRule="auto"/>
            <w:ind w:firstLine="720"/>
            <w:jc w:val="left"/>
          </w:pPr>
        </w:pPrChange>
      </w:pPr>
      <w:r w:rsidRPr="05EB226F" w:rsidR="05EB226F">
        <w:rPr>
          <w:rFonts w:ascii="Times New Roman" w:hAnsi="Times New Roman"/>
          <w:sz w:val="24"/>
          <w:szCs w:val="24"/>
          <w:lang w:val="en-GB"/>
        </w:rPr>
        <w:t xml:space="preserve">“The only winners are the stooges in the crowd. </w:t>
      </w:r>
      <w:r w:rsidRPr="05EB226F" w:rsidR="05EB226F">
        <w:rPr>
          <w:rFonts w:ascii="Times New Roman" w:hAnsi="Times New Roman"/>
          <w:sz w:val="24"/>
          <w:szCs w:val="24"/>
          <w:lang w:val="en-GB"/>
        </w:rPr>
        <w:t>It’s</w:t>
      </w:r>
      <w:r w:rsidRPr="05EB226F" w:rsidR="05EB226F">
        <w:rPr>
          <w:rFonts w:ascii="Times New Roman" w:hAnsi="Times New Roman"/>
          <w:sz w:val="24"/>
          <w:szCs w:val="24"/>
          <w:lang w:val="en-GB"/>
        </w:rPr>
        <w:t xml:space="preserve"> one of the oldest </w:t>
      </w:r>
      <w:r w:rsidRPr="05EB226F" w:rsidR="05EB226F">
        <w:rPr>
          <w:rFonts w:ascii="Times New Roman" w:hAnsi="Times New Roman"/>
          <w:sz w:val="24"/>
          <w:szCs w:val="24"/>
          <w:lang w:val="en-GB"/>
        </w:rPr>
        <w:t>scams</w:t>
      </w:r>
      <w:r w:rsidRPr="05EB226F" w:rsidR="05EB226F">
        <w:rPr>
          <w:rFonts w:ascii="Times New Roman" w:hAnsi="Times New Roman"/>
          <w:sz w:val="24"/>
          <w:szCs w:val="24"/>
          <w:lang w:val="en-GB"/>
        </w:rPr>
        <w:t xml:space="preserve"> around the Mediterranean, especially in the markets. Sorry sir, but it has nothing to do with you being foreign.”</w:t>
      </w:r>
    </w:p>
    <w:p w:rsidRPr="00D73D87" w:rsidR="00674438" w:rsidP="00E37332" w:rsidRDefault="00674438" w14:paraId="3331649E"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“Oh,” said Mrs.</w:t>
      </w:r>
    </w:p>
    <w:p w:rsidRPr="00D73D87" w:rsidR="00674438" w:rsidP="00E37332" w:rsidRDefault="00674438" w14:paraId="08EDD266" w14:textId="2406810C">
      <w:pPr>
        <w:pStyle w:val="CSP-ChapterBodyText-FirstParagraph"/>
        <w:spacing w:line="360" w:lineRule="auto"/>
        <w:ind w:firstLine="720"/>
        <w:jc w:val="left"/>
        <w:rPr>
          <w:del w:author="Gary Smailes" w:date="2024-01-16T11:00:44.927Z" w:id="784848824"/>
          <w:rFonts w:ascii="Times New Roman" w:hAnsi="Times New Roman"/>
          <w:sz w:val="24"/>
          <w:szCs w:val="24"/>
          <w:lang w:val="en-GB"/>
        </w:rPr>
      </w:pPr>
      <w:r w:rsidRPr="05EB226F" w:rsidR="05EB226F">
        <w:rPr>
          <w:rFonts w:ascii="Times New Roman" w:hAnsi="Times New Roman"/>
          <w:sz w:val="24"/>
          <w:szCs w:val="24"/>
          <w:lang w:val="en-GB"/>
        </w:rPr>
        <w:t>“Bugger me,” said Cecil.</w:t>
      </w:r>
      <w:ins w:author="Gary Smailes" w:date="2024-01-16T11:00:45.217Z" w:id="64888516">
        <w:r w:rsidRPr="05EB226F" w:rsidR="05EB226F">
          <w:rPr>
            <w:rFonts w:ascii="Times New Roman" w:hAnsi="Times New Roman"/>
            <w:sz w:val="24"/>
            <w:szCs w:val="24"/>
            <w:lang w:val="en-GB"/>
          </w:rPr>
          <w:t xml:space="preserve"> </w:t>
        </w:r>
      </w:ins>
    </w:p>
    <w:p w:rsidRPr="00D73D87" w:rsidR="00674438" w:rsidP="05EB226F" w:rsidRDefault="00674438" w14:paraId="26AD5418" w14:textId="1A2F8365">
      <w:pPr>
        <w:pStyle w:val="CSP-ChapterBodyText-FirstParagraph"/>
        <w:spacing w:line="360" w:lineRule="auto"/>
        <w:ind w:firstLine="0"/>
        <w:jc w:val="left"/>
        <w:rPr>
          <w:del w:author="Gary Smailes" w:date="2024-01-16T11:00:48.191Z" w:id="1536115772"/>
          <w:rFonts w:ascii="Times New Roman" w:hAnsi="Times New Roman"/>
          <w:sz w:val="24"/>
          <w:szCs w:val="24"/>
          <w:lang w:val="en-GB"/>
        </w:rPr>
        <w:pPrChange w:author="Gary Smailes" w:date="2024-01-16T11:00:44.787Z">
          <w:pPr>
            <w:pStyle w:val="CSP-ChapterBodyText-FirstParagraph"/>
            <w:spacing w:line="360" w:lineRule="auto"/>
            <w:ind w:firstLine="720"/>
            <w:jc w:val="left"/>
          </w:pPr>
        </w:pPrChange>
      </w:pPr>
      <w:r w:rsidRPr="05EB226F" w:rsidR="05EB226F">
        <w:rPr>
          <w:rFonts w:ascii="Times New Roman" w:hAnsi="Times New Roman"/>
          <w:sz w:val="24"/>
          <w:szCs w:val="24"/>
          <w:lang w:val="en-GB"/>
        </w:rPr>
        <w:t>His wife stared at him. He buried himself in the menu.</w:t>
      </w:r>
      <w:ins w:author="Gary Smailes" w:date="2024-01-16T11:00:48.468Z" w:id="1567039174">
        <w:r w:rsidRPr="05EB226F" w:rsidR="05EB226F">
          <w:rPr>
            <w:rFonts w:ascii="Times New Roman" w:hAnsi="Times New Roman"/>
            <w:sz w:val="24"/>
            <w:szCs w:val="24"/>
            <w:lang w:val="en-GB"/>
          </w:rPr>
          <w:t xml:space="preserve"> </w:t>
        </w:r>
      </w:ins>
    </w:p>
    <w:p w:rsidRPr="00D73D87" w:rsidR="00674438" w:rsidP="05EB226F" w:rsidRDefault="00674438" w14:paraId="627FE9AB" w14:textId="77777777">
      <w:pPr>
        <w:pStyle w:val="CSP-ChapterBodyText-FirstParagraph"/>
        <w:spacing w:line="360" w:lineRule="auto"/>
        <w:ind w:firstLine="0"/>
        <w:jc w:val="left"/>
        <w:rPr>
          <w:rFonts w:ascii="Times New Roman" w:hAnsi="Times New Roman"/>
          <w:sz w:val="24"/>
          <w:szCs w:val="24"/>
          <w:lang w:val="en-GB"/>
        </w:rPr>
        <w:pPrChange w:author="Gary Smailes" w:date="2024-01-16T11:00:48.021Z">
          <w:pPr>
            <w:pStyle w:val="CSP-ChapterBodyText-FirstParagraph"/>
            <w:spacing w:line="360" w:lineRule="auto"/>
            <w:ind w:firstLine="720"/>
            <w:jc w:val="left"/>
          </w:pPr>
        </w:pPrChange>
      </w:pPr>
      <w:r w:rsidRPr="05EB226F" w:rsidR="05EB226F">
        <w:rPr>
          <w:rFonts w:ascii="Times New Roman" w:hAnsi="Times New Roman"/>
          <w:sz w:val="24"/>
          <w:szCs w:val="24"/>
          <w:lang w:val="en-GB"/>
        </w:rPr>
        <w:t>“Fish and chips for me please,” he said.</w:t>
      </w:r>
    </w:p>
    <w:p w:rsidRPr="00D73D87" w:rsidR="00674438" w:rsidP="00E37332" w:rsidRDefault="00674438" w14:paraId="603433DD"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“Make it two,” said Mrs.</w:t>
      </w:r>
    </w:p>
    <w:p w:rsidRPr="00D73D87" w:rsidR="00674438" w:rsidP="00E37332" w:rsidRDefault="00674438" w14:paraId="4DB690F5" w14:textId="3B37EBB6">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“Take a seat, and </w:t>
      </w:r>
      <w:r w:rsidRPr="00D73D87" w:rsidR="000572A9">
        <w:rPr>
          <w:rFonts w:ascii="Times New Roman" w:hAnsi="Times New Roman"/>
          <w:sz w:val="24"/>
          <w:szCs w:val="24"/>
          <w:lang w:val="en-GB"/>
        </w:rPr>
        <w:t>my brother</w:t>
      </w:r>
      <w:r w:rsidRPr="00D73D87">
        <w:rPr>
          <w:rFonts w:ascii="Times New Roman" w:hAnsi="Times New Roman"/>
          <w:sz w:val="24"/>
          <w:szCs w:val="24"/>
          <w:lang w:val="en-GB"/>
        </w:rPr>
        <w:t xml:space="preserve"> will bring it over,” </w:t>
      </w:r>
      <w:r w:rsidRPr="00D73D87" w:rsidR="009E06E0">
        <w:rPr>
          <w:rFonts w:ascii="Times New Roman" w:hAnsi="Times New Roman"/>
          <w:sz w:val="24"/>
          <w:szCs w:val="24"/>
          <w:lang w:val="en-GB"/>
        </w:rPr>
        <w:t xml:space="preserve">I </w:t>
      </w:r>
      <w:r w:rsidRPr="00D73D87">
        <w:rPr>
          <w:rFonts w:ascii="Times New Roman" w:hAnsi="Times New Roman"/>
          <w:sz w:val="24"/>
          <w:szCs w:val="24"/>
          <w:lang w:val="en-GB"/>
        </w:rPr>
        <w:t>said noting everything on their tab.</w:t>
      </w:r>
    </w:p>
    <w:p w:rsidRPr="00D73D87" w:rsidR="00674438" w:rsidP="00E37332" w:rsidRDefault="00674438" w14:paraId="6FE3E184" w14:textId="25F8E24F">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The lunchtime trade remained hectic, with full tables until the market closed at two. The </w:t>
      </w:r>
      <w:r w:rsidRPr="00D73D87">
        <w:rPr>
          <w:rFonts w:ascii="Times New Roman" w:hAnsi="Times New Roman"/>
          <w:sz w:val="24"/>
          <w:szCs w:val="24"/>
          <w:lang w:val="en-GB"/>
        </w:rPr>
        <w:lastRenderedPageBreak/>
        <w:t xml:space="preserve">kids and </w:t>
      </w:r>
      <w:r w:rsidR="00105E19">
        <w:rPr>
          <w:rFonts w:ascii="Times New Roman" w:hAnsi="Times New Roman"/>
          <w:sz w:val="24"/>
          <w:szCs w:val="24"/>
          <w:lang w:val="en-GB"/>
        </w:rPr>
        <w:t>Susan</w:t>
      </w:r>
      <w:r w:rsidRPr="00D73D87">
        <w:rPr>
          <w:rFonts w:ascii="Times New Roman" w:hAnsi="Times New Roman"/>
          <w:sz w:val="24"/>
          <w:szCs w:val="24"/>
          <w:lang w:val="en-GB"/>
        </w:rPr>
        <w:t xml:space="preserve"> arrived back from school as the last client had finished his umpteenth chaser. It was Ken. </w:t>
      </w:r>
      <w:proofErr w:type="gramStart"/>
      <w:r w:rsidRPr="00D73D87">
        <w:rPr>
          <w:rFonts w:ascii="Times New Roman" w:hAnsi="Times New Roman"/>
          <w:sz w:val="24"/>
          <w:szCs w:val="24"/>
          <w:lang w:val="en-GB"/>
        </w:rPr>
        <w:t>For the amount of</w:t>
      </w:r>
      <w:proofErr w:type="gramEnd"/>
      <w:r w:rsidRPr="00D73D87">
        <w:rPr>
          <w:rFonts w:ascii="Times New Roman" w:hAnsi="Times New Roman"/>
          <w:sz w:val="24"/>
          <w:szCs w:val="24"/>
          <w:lang w:val="en-GB"/>
        </w:rPr>
        <w:t xml:space="preserve"> alcohol he consumed, normal folks would have been crawling out on their hands and knees, but somehow Ken stood with dignity and headed for the bar more or less in a straight line.</w:t>
      </w:r>
    </w:p>
    <w:p w:rsidRPr="00D73D87" w:rsidR="00674438" w:rsidP="00E37332" w:rsidRDefault="00674438" w14:paraId="144F6EFB"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“I’ll take ma bill just now,” said Ken.</w:t>
      </w:r>
    </w:p>
    <w:p w:rsidRPr="00D73D87" w:rsidR="00674438" w:rsidP="00E37332" w:rsidRDefault="00674438" w14:paraId="4661478F" w14:textId="0E12781D">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His rather loud Scottish accent attracted the children's attention. They turned and </w:t>
      </w:r>
      <w:r w:rsidR="00F52C8D">
        <w:rPr>
          <w:rFonts w:ascii="Times New Roman" w:hAnsi="Times New Roman"/>
          <w:sz w:val="24"/>
          <w:szCs w:val="24"/>
          <w:lang w:val="en-GB"/>
        </w:rPr>
        <w:t xml:space="preserve">inspected </w:t>
      </w:r>
      <w:r w:rsidRPr="00D73D87">
        <w:rPr>
          <w:rFonts w:ascii="Times New Roman" w:hAnsi="Times New Roman"/>
          <w:sz w:val="24"/>
          <w:szCs w:val="24"/>
          <w:lang w:val="en-GB"/>
        </w:rPr>
        <w:t xml:space="preserve">him with fascinated faces. They approached Ken, who </w:t>
      </w:r>
      <w:r w:rsidR="00F52C8D">
        <w:rPr>
          <w:rFonts w:ascii="Times New Roman" w:hAnsi="Times New Roman"/>
          <w:sz w:val="24"/>
          <w:szCs w:val="24"/>
          <w:lang w:val="en-GB"/>
        </w:rPr>
        <w:t>peered</w:t>
      </w:r>
      <w:r w:rsidRPr="00D73D87">
        <w:rPr>
          <w:rFonts w:ascii="Times New Roman" w:hAnsi="Times New Roman"/>
          <w:sz w:val="24"/>
          <w:szCs w:val="24"/>
          <w:lang w:val="en-GB"/>
        </w:rPr>
        <w:t xml:space="preserve"> at them struggling to focus.</w:t>
      </w:r>
    </w:p>
    <w:p w:rsidRPr="00D73D87" w:rsidR="00674438" w:rsidP="00E37332" w:rsidRDefault="00674438" w14:paraId="1D031184" w14:textId="03AEE12D">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“Why are you wearing a thkirt?” said </w:t>
      </w:r>
      <w:r w:rsidR="00105E19">
        <w:rPr>
          <w:rFonts w:ascii="Times New Roman" w:hAnsi="Times New Roman"/>
          <w:sz w:val="24"/>
          <w:szCs w:val="24"/>
          <w:lang w:val="en-GB"/>
        </w:rPr>
        <w:t>Matthew.</w:t>
      </w:r>
    </w:p>
    <w:p w:rsidRPr="00D73D87" w:rsidR="00674438" w:rsidP="00E37332" w:rsidRDefault="00674438" w14:paraId="19C3C341"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“It’s nay a skirt, laddie,” said Ken smiling down at the boy. “It’s a kilt, we wear them in Scotland.”</w:t>
      </w:r>
    </w:p>
    <w:p w:rsidRPr="00D73D87" w:rsidR="00674438" w:rsidP="00E37332" w:rsidRDefault="00674438" w14:paraId="06266757" w14:textId="5134DDDE">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“But we’re in Spain,” said </w:t>
      </w:r>
      <w:r w:rsidRPr="00D73D87" w:rsidR="000B54D5">
        <w:rPr>
          <w:rFonts w:ascii="Times New Roman" w:hAnsi="Times New Roman"/>
          <w:sz w:val="24"/>
          <w:szCs w:val="24"/>
          <w:lang w:val="en-GB"/>
        </w:rPr>
        <w:t>Sally</w:t>
      </w:r>
      <w:r w:rsidRPr="00D73D87">
        <w:rPr>
          <w:rFonts w:ascii="Times New Roman" w:hAnsi="Times New Roman"/>
          <w:sz w:val="24"/>
          <w:szCs w:val="24"/>
          <w:lang w:val="en-GB"/>
        </w:rPr>
        <w:t>.</w:t>
      </w:r>
    </w:p>
    <w:p w:rsidRPr="00D73D87" w:rsidR="00674438" w:rsidP="00E37332" w:rsidRDefault="00674438" w14:paraId="0A57161A"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“Indeed, we are,” said Ken. “But it doesna mean I stop being Scottish.”</w:t>
      </w:r>
    </w:p>
    <w:p w:rsidRPr="00D73D87" w:rsidR="00674438" w:rsidP="00E37332" w:rsidRDefault="00674438" w14:paraId="49F79E57" w14:textId="027D1B60">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“What’s that?” said </w:t>
      </w:r>
      <w:r w:rsidRPr="00D73D87" w:rsidR="000B54D5">
        <w:rPr>
          <w:rFonts w:ascii="Times New Roman" w:hAnsi="Times New Roman"/>
          <w:sz w:val="24"/>
          <w:szCs w:val="24"/>
          <w:lang w:val="en-GB"/>
        </w:rPr>
        <w:t>Sally</w:t>
      </w:r>
      <w:r w:rsidRPr="00D73D87">
        <w:rPr>
          <w:rFonts w:ascii="Times New Roman" w:hAnsi="Times New Roman"/>
          <w:sz w:val="24"/>
          <w:szCs w:val="24"/>
          <w:lang w:val="en-GB"/>
        </w:rPr>
        <w:t xml:space="preserve"> pointing at Ken’s crotch.</w:t>
      </w:r>
    </w:p>
    <w:p w:rsidRPr="00D73D87" w:rsidR="00674438" w:rsidP="00E37332" w:rsidRDefault="00674438" w14:paraId="3B82409B"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Ken looked down with a puzzled expression. “Och,” he said somewhat relieved. “It’s a sporran.”</w:t>
      </w:r>
    </w:p>
    <w:p w:rsidRPr="00D73D87" w:rsidR="00674438" w:rsidP="00E37332" w:rsidRDefault="00674438" w14:paraId="0EF53B5A" w14:textId="36F5C983">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“Ith all furry,” said </w:t>
      </w:r>
      <w:r w:rsidR="00105E19">
        <w:rPr>
          <w:rFonts w:ascii="Times New Roman" w:hAnsi="Times New Roman"/>
          <w:sz w:val="24"/>
          <w:szCs w:val="24"/>
          <w:lang w:val="en-GB"/>
        </w:rPr>
        <w:t>Matthew.</w:t>
      </w:r>
    </w:p>
    <w:p w:rsidRPr="00D73D87" w:rsidR="00674438" w:rsidP="00E37332" w:rsidRDefault="00674438" w14:paraId="70F29248"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“Aye, it’s rabbit fur.”</w:t>
      </w:r>
    </w:p>
    <w:p w:rsidRPr="00D73D87" w:rsidR="00674438" w:rsidP="00E37332" w:rsidRDefault="00674438" w14:paraId="24E2C2E7" w14:textId="702D760E">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“What’s it for?” said </w:t>
      </w:r>
      <w:r w:rsidRPr="00D73D87" w:rsidR="000B54D5">
        <w:rPr>
          <w:rFonts w:ascii="Times New Roman" w:hAnsi="Times New Roman"/>
          <w:sz w:val="24"/>
          <w:szCs w:val="24"/>
          <w:lang w:val="en-GB"/>
        </w:rPr>
        <w:t>Sally</w:t>
      </w:r>
      <w:r w:rsidRPr="00D73D87">
        <w:rPr>
          <w:rFonts w:ascii="Times New Roman" w:hAnsi="Times New Roman"/>
          <w:sz w:val="24"/>
          <w:szCs w:val="24"/>
          <w:lang w:val="en-GB"/>
        </w:rPr>
        <w:t>.</w:t>
      </w:r>
    </w:p>
    <w:p w:rsidRPr="00D73D87" w:rsidR="00674438" w:rsidP="00E37332" w:rsidRDefault="00674438" w14:paraId="2A5BDD61"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“The kilt does nae have pockets,” said Ken opening the sporran and taking out his wallet. “I keep ma money and keys in it.”</w:t>
      </w:r>
    </w:p>
    <w:p w:rsidRPr="00D73D87" w:rsidR="00674438" w:rsidP="00E37332" w:rsidRDefault="00674438" w14:paraId="21489454" w14:textId="478EA38F">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The kids watched, fascinated, as Ken settled his bill and had several goes at reloading the wallet back into his sporran before leaving, slowly and almost steadily</w:t>
      </w:r>
      <w:r w:rsidRPr="00D73D87" w:rsidR="00CE5F70">
        <w:rPr>
          <w:rFonts w:ascii="Times New Roman" w:hAnsi="Times New Roman"/>
          <w:sz w:val="24"/>
          <w:szCs w:val="24"/>
          <w:lang w:val="en-GB"/>
        </w:rPr>
        <w:t xml:space="preserve"> leaving the bar</w:t>
      </w:r>
      <w:r w:rsidRPr="00D73D87" w:rsidR="00081B64">
        <w:rPr>
          <w:rFonts w:ascii="Times New Roman" w:hAnsi="Times New Roman"/>
          <w:sz w:val="24"/>
          <w:szCs w:val="24"/>
          <w:lang w:val="en-GB"/>
        </w:rPr>
        <w:t xml:space="preserve"> unusually silent. I put on the latest </w:t>
      </w:r>
      <w:r w:rsidRPr="00D73D87" w:rsidR="00E456CF">
        <w:rPr>
          <w:rFonts w:ascii="Times New Roman" w:hAnsi="Times New Roman"/>
          <w:sz w:val="24"/>
          <w:szCs w:val="24"/>
          <w:lang w:val="en-GB"/>
        </w:rPr>
        <w:t>a</w:t>
      </w:r>
      <w:r w:rsidRPr="00D73D87" w:rsidR="00081B64">
        <w:rPr>
          <w:rFonts w:ascii="Times New Roman" w:hAnsi="Times New Roman"/>
          <w:sz w:val="24"/>
          <w:szCs w:val="24"/>
          <w:lang w:val="en-GB"/>
        </w:rPr>
        <w:t>lbum by Simon and Garfunkel</w:t>
      </w:r>
      <w:r w:rsidRPr="00D73D87" w:rsidR="00E456CF">
        <w:rPr>
          <w:rFonts w:ascii="Times New Roman" w:hAnsi="Times New Roman"/>
          <w:sz w:val="24"/>
          <w:szCs w:val="24"/>
          <w:lang w:val="en-GB"/>
        </w:rPr>
        <w:t xml:space="preserve"> and was humming along to </w:t>
      </w:r>
      <w:r w:rsidRPr="00D73D87" w:rsidR="00E456CF">
        <w:rPr>
          <w:rFonts w:ascii="Times New Roman" w:hAnsi="Times New Roman"/>
          <w:i/>
          <w:iCs w:val="0"/>
          <w:sz w:val="24"/>
          <w:szCs w:val="24"/>
          <w:lang w:val="en-GB"/>
        </w:rPr>
        <w:t>Sound of Silence</w:t>
      </w:r>
      <w:r w:rsidRPr="00D73D87" w:rsidR="00E456CF">
        <w:rPr>
          <w:rFonts w:ascii="Times New Roman" w:hAnsi="Times New Roman"/>
          <w:sz w:val="24"/>
          <w:szCs w:val="24"/>
          <w:lang w:val="en-GB"/>
        </w:rPr>
        <w:t xml:space="preserve"> when </w:t>
      </w:r>
      <w:r w:rsidR="00105E19">
        <w:rPr>
          <w:rFonts w:ascii="Times New Roman" w:hAnsi="Times New Roman"/>
          <w:sz w:val="24"/>
          <w:szCs w:val="24"/>
          <w:lang w:val="en-GB"/>
        </w:rPr>
        <w:t>Susan</w:t>
      </w:r>
      <w:r w:rsidRPr="00D73D87" w:rsidR="00E456CF">
        <w:rPr>
          <w:rFonts w:ascii="Times New Roman" w:hAnsi="Times New Roman"/>
          <w:sz w:val="24"/>
          <w:szCs w:val="24"/>
          <w:lang w:val="en-GB"/>
        </w:rPr>
        <w:t xml:space="preserve"> came out of the kitche</w:t>
      </w:r>
      <w:r w:rsidRPr="00D73D87" w:rsidR="00555B1F">
        <w:rPr>
          <w:rFonts w:ascii="Times New Roman" w:hAnsi="Times New Roman"/>
          <w:sz w:val="24"/>
          <w:szCs w:val="24"/>
          <w:lang w:val="en-GB"/>
        </w:rPr>
        <w:t>n and announced.</w:t>
      </w:r>
    </w:p>
    <w:p w:rsidRPr="00D73D87" w:rsidR="00674438" w:rsidP="00E37332" w:rsidRDefault="00674438" w14:paraId="786F15EE" w14:textId="4A27C88D">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“Lunch is served, everyone</w:t>
      </w:r>
      <w:r w:rsidRPr="00D73D87" w:rsidR="00555B1F">
        <w:rPr>
          <w:rFonts w:ascii="Times New Roman" w:hAnsi="Times New Roman"/>
          <w:sz w:val="24"/>
          <w:szCs w:val="24"/>
          <w:lang w:val="en-GB"/>
        </w:rPr>
        <w:t>.</w:t>
      </w:r>
      <w:r w:rsidRPr="00D73D87">
        <w:rPr>
          <w:rFonts w:ascii="Times New Roman" w:hAnsi="Times New Roman"/>
          <w:sz w:val="24"/>
          <w:szCs w:val="24"/>
          <w:lang w:val="en-GB"/>
        </w:rPr>
        <w:t>”</w:t>
      </w:r>
    </w:p>
    <w:p w:rsidRPr="00D73D87" w:rsidR="00674438" w:rsidP="00E37332" w:rsidRDefault="00105E19" w14:paraId="58A94D3C" w14:textId="01124A86">
      <w:pPr>
        <w:pStyle w:val="CSP-ChapterBodyText-FirstParagraph"/>
        <w:spacing w:line="360" w:lineRule="auto"/>
        <w:ind w:firstLine="720"/>
        <w:jc w:val="left"/>
        <w:rPr>
          <w:rFonts w:ascii="Times New Roman" w:hAnsi="Times New Roman"/>
          <w:sz w:val="24"/>
          <w:szCs w:val="24"/>
          <w:lang w:val="en-GB"/>
        </w:rPr>
      </w:pPr>
      <w:r>
        <w:rPr>
          <w:rFonts w:ascii="Times New Roman" w:hAnsi="Times New Roman"/>
          <w:sz w:val="24"/>
          <w:szCs w:val="24"/>
          <w:lang w:val="en-GB"/>
        </w:rPr>
        <w:t>Mark</w:t>
      </w:r>
      <w:r w:rsidRPr="00D73D87" w:rsidR="00674438">
        <w:rPr>
          <w:rFonts w:ascii="Times New Roman" w:hAnsi="Times New Roman"/>
          <w:sz w:val="24"/>
          <w:szCs w:val="24"/>
          <w:lang w:val="en-GB"/>
        </w:rPr>
        <w:t xml:space="preserve"> pulled a few tables together. The family and </w:t>
      </w:r>
      <w:r w:rsidRPr="00D73D87" w:rsidR="00FE0207">
        <w:rPr>
          <w:rFonts w:ascii="Times New Roman" w:hAnsi="Times New Roman"/>
          <w:sz w:val="24"/>
          <w:szCs w:val="24"/>
          <w:lang w:val="en-GB"/>
        </w:rPr>
        <w:t>El Rubio</w:t>
      </w:r>
      <w:r w:rsidRPr="00D73D87" w:rsidR="00674438">
        <w:rPr>
          <w:rFonts w:ascii="Times New Roman" w:hAnsi="Times New Roman"/>
          <w:sz w:val="24"/>
          <w:szCs w:val="24"/>
          <w:lang w:val="en-GB"/>
        </w:rPr>
        <w:t xml:space="preserve"> gathered around and tucked into a cold chicken salad.</w:t>
      </w:r>
    </w:p>
    <w:p w:rsidRPr="00D73D87" w:rsidR="00674438" w:rsidP="05EB226F" w:rsidRDefault="00674438" w14:paraId="7204E7B6" w14:textId="4F7CE02C">
      <w:pPr>
        <w:pStyle w:val="CSP-ChapterBodyText-FirstParagraph"/>
        <w:suppressLineNumbers w:val="0"/>
        <w:bidi w:val="0"/>
        <w:spacing w:before="0" w:beforeAutospacing="off" w:after="0" w:afterAutospacing="off" w:line="360" w:lineRule="auto"/>
        <w:ind w:left="0" w:right="0" w:firstLine="720"/>
        <w:jc w:val="left"/>
        <w:rPr>
          <w:rFonts w:ascii="Times New Roman" w:hAnsi="Times New Roman"/>
          <w:sz w:val="24"/>
          <w:szCs w:val="24"/>
          <w:lang w:val="en-GB"/>
        </w:rPr>
        <w:pPrChange w:author="Gary Smailes" w:date="2024-01-16T11:01:30.859Z">
          <w:pPr>
            <w:pStyle w:val="CSP-ChapterBodyText-FirstParagraph"/>
            <w:spacing w:line="360" w:lineRule="auto"/>
            <w:ind w:firstLine="720"/>
            <w:jc w:val="left"/>
          </w:pPr>
        </w:pPrChange>
      </w:pPr>
      <w:r w:rsidRPr="05EB226F" w:rsidR="05EB226F">
        <w:rPr>
          <w:rFonts w:ascii="Times New Roman" w:hAnsi="Times New Roman"/>
          <w:sz w:val="24"/>
          <w:szCs w:val="24"/>
          <w:lang w:val="en-GB"/>
        </w:rPr>
        <w:t xml:space="preserve">“Has the opening licence arrived yet?” I </w:t>
      </w:r>
      <w:del w:author="Gary Smailes" w:date="2024-01-16T11:01:30.819Z" w:id="917220767">
        <w:r w:rsidRPr="05EB226F" w:rsidDel="05EB226F">
          <w:rPr>
            <w:rFonts w:ascii="Times New Roman" w:hAnsi="Times New Roman"/>
            <w:sz w:val="24"/>
            <w:szCs w:val="24"/>
            <w:lang w:val="en-GB"/>
          </w:rPr>
          <w:delText>said</w:delText>
        </w:r>
      </w:del>
      <w:ins w:author="Gary Smailes" w:date="2024-01-16T11:01:31.96Z" w:id="1179305898">
        <w:r w:rsidRPr="05EB226F" w:rsidR="05EB226F">
          <w:rPr>
            <w:rFonts w:ascii="Times New Roman" w:hAnsi="Times New Roman"/>
            <w:sz w:val="24"/>
            <w:szCs w:val="24"/>
            <w:lang w:val="en-GB"/>
          </w:rPr>
          <w:t>asked</w:t>
        </w:r>
      </w:ins>
      <w:r w:rsidRPr="05EB226F" w:rsidR="05EB226F">
        <w:rPr>
          <w:rFonts w:ascii="Times New Roman" w:hAnsi="Times New Roman"/>
          <w:sz w:val="24"/>
          <w:szCs w:val="24"/>
          <w:lang w:val="en-GB"/>
        </w:rPr>
        <w:t>. “Only, it’s nearly two thirty.”</w:t>
      </w:r>
    </w:p>
    <w:p w:rsidRPr="00D73D87" w:rsidR="00674438" w:rsidP="00E37332" w:rsidRDefault="00674438" w14:paraId="413A270E" w14:textId="54F34FF4">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“No,” said </w:t>
      </w:r>
      <w:r w:rsidRPr="00D73D87" w:rsidR="00D3432A">
        <w:rPr>
          <w:rFonts w:ascii="Times New Roman" w:hAnsi="Times New Roman"/>
          <w:sz w:val="24"/>
          <w:szCs w:val="24"/>
          <w:lang w:val="en-GB"/>
        </w:rPr>
        <w:t>Jack</w:t>
      </w:r>
      <w:r w:rsidRPr="00D73D87">
        <w:rPr>
          <w:rFonts w:ascii="Times New Roman" w:hAnsi="Times New Roman"/>
          <w:sz w:val="24"/>
          <w:szCs w:val="24"/>
          <w:lang w:val="en-GB"/>
        </w:rPr>
        <w:t>. “I called the lawyer. Nobody replied.”</w:t>
      </w:r>
    </w:p>
    <w:p w:rsidRPr="00D73D87" w:rsidR="00674438" w:rsidP="00E37332" w:rsidRDefault="00674438" w14:paraId="6EF91A53" w14:textId="1438DAC9">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“Tosspot,” spat </w:t>
      </w:r>
      <w:r w:rsidRPr="00D73D87" w:rsidR="007C738B">
        <w:rPr>
          <w:rFonts w:ascii="Times New Roman" w:hAnsi="Times New Roman"/>
          <w:sz w:val="24"/>
          <w:szCs w:val="24"/>
          <w:lang w:val="en-GB"/>
        </w:rPr>
        <w:t>Donna</w:t>
      </w:r>
      <w:r w:rsidRPr="00D73D87">
        <w:rPr>
          <w:rFonts w:ascii="Times New Roman" w:hAnsi="Times New Roman"/>
          <w:sz w:val="24"/>
          <w:szCs w:val="24"/>
          <w:lang w:val="en-GB"/>
        </w:rPr>
        <w:t>. “Completely useless.”</w:t>
      </w:r>
    </w:p>
    <w:p w:rsidRPr="00D73D87" w:rsidR="00674438" w:rsidP="05EB226F" w:rsidRDefault="00674438" w14:paraId="6573E4FA" w14:textId="68FEBE84">
      <w:pPr>
        <w:pStyle w:val="CSP-ChapterBodyText-FirstParagraph"/>
        <w:suppressLineNumbers w:val="0"/>
        <w:bidi w:val="0"/>
        <w:spacing w:before="0" w:beforeAutospacing="off" w:after="0" w:afterAutospacing="off" w:line="360" w:lineRule="auto"/>
        <w:ind w:left="0" w:right="0" w:firstLine="720"/>
        <w:jc w:val="left"/>
        <w:rPr>
          <w:rFonts w:ascii="Times New Roman" w:hAnsi="Times New Roman"/>
          <w:sz w:val="24"/>
          <w:szCs w:val="24"/>
          <w:lang w:val="en-GB"/>
        </w:rPr>
        <w:pPrChange w:author="Gary Smailes" w:date="2024-01-16T11:01:34.423Z">
          <w:pPr>
            <w:pStyle w:val="CSP-ChapterBodyText-FirstParagraph"/>
            <w:spacing w:line="360" w:lineRule="auto"/>
            <w:ind w:firstLine="720"/>
            <w:jc w:val="left"/>
          </w:pPr>
        </w:pPrChange>
      </w:pPr>
      <w:r w:rsidRPr="05EB226F" w:rsidR="05EB226F">
        <w:rPr>
          <w:rFonts w:ascii="Times New Roman" w:hAnsi="Times New Roman"/>
          <w:sz w:val="24"/>
          <w:szCs w:val="24"/>
          <w:lang w:val="en-GB"/>
        </w:rPr>
        <w:t xml:space="preserve">“Shouldn’t we press the button on plan B?” I </w:t>
      </w:r>
      <w:del w:author="Gary Smailes" w:date="2024-01-16T11:01:34.389Z" w:id="1245940772">
        <w:r w:rsidRPr="05EB226F" w:rsidDel="05EB226F">
          <w:rPr>
            <w:rFonts w:ascii="Times New Roman" w:hAnsi="Times New Roman"/>
            <w:sz w:val="24"/>
            <w:szCs w:val="24"/>
            <w:lang w:val="en-GB"/>
          </w:rPr>
          <w:delText>said</w:delText>
        </w:r>
      </w:del>
      <w:ins w:author="Gary Smailes" w:date="2024-01-16T11:01:35.322Z" w:id="285732412">
        <w:r w:rsidRPr="05EB226F" w:rsidR="05EB226F">
          <w:rPr>
            <w:rFonts w:ascii="Times New Roman" w:hAnsi="Times New Roman"/>
            <w:sz w:val="24"/>
            <w:szCs w:val="24"/>
            <w:lang w:val="en-GB"/>
          </w:rPr>
          <w:t>asked</w:t>
        </w:r>
      </w:ins>
      <w:r w:rsidRPr="05EB226F" w:rsidR="05EB226F">
        <w:rPr>
          <w:rFonts w:ascii="Times New Roman" w:hAnsi="Times New Roman"/>
          <w:sz w:val="24"/>
          <w:szCs w:val="24"/>
          <w:lang w:val="en-GB"/>
        </w:rPr>
        <w:t>.</w:t>
      </w:r>
    </w:p>
    <w:p w:rsidRPr="00D73D87" w:rsidR="00674438" w:rsidP="00E37332" w:rsidRDefault="00D3432A" w14:paraId="2A242A5B" w14:textId="5A1ACD46">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Jack</w:t>
      </w:r>
      <w:r w:rsidRPr="00D73D87" w:rsidR="00674438">
        <w:rPr>
          <w:rFonts w:ascii="Times New Roman" w:hAnsi="Times New Roman"/>
          <w:sz w:val="24"/>
          <w:szCs w:val="24"/>
          <w:lang w:val="en-GB"/>
        </w:rPr>
        <w:t xml:space="preserve"> chewed on his salad and nodded. After he’d swallowed his mouthful, he said. “O</w:t>
      </w:r>
      <w:r w:rsidR="009E4800">
        <w:rPr>
          <w:rFonts w:ascii="Times New Roman" w:hAnsi="Times New Roman"/>
          <w:sz w:val="24"/>
          <w:szCs w:val="24"/>
          <w:lang w:val="en-GB"/>
        </w:rPr>
        <w:t>k</w:t>
      </w:r>
      <w:r w:rsidRPr="00D73D87" w:rsidR="00674438">
        <w:rPr>
          <w:rFonts w:ascii="Times New Roman" w:hAnsi="Times New Roman"/>
          <w:sz w:val="24"/>
          <w:szCs w:val="24"/>
          <w:lang w:val="en-GB"/>
        </w:rPr>
        <w:t xml:space="preserve">, </w:t>
      </w:r>
      <w:r w:rsidR="00105E19">
        <w:rPr>
          <w:rFonts w:ascii="Times New Roman" w:hAnsi="Times New Roman"/>
          <w:sz w:val="24"/>
          <w:szCs w:val="24"/>
          <w:lang w:val="en-GB"/>
        </w:rPr>
        <w:t>Mark</w:t>
      </w:r>
      <w:r w:rsidRPr="00D73D87" w:rsidR="00674438">
        <w:rPr>
          <w:rFonts w:ascii="Times New Roman" w:hAnsi="Times New Roman"/>
          <w:sz w:val="24"/>
          <w:szCs w:val="24"/>
          <w:lang w:val="en-GB"/>
        </w:rPr>
        <w:t>, as soon as you’ve finished your lunch, head down to the mayor’s office.”</w:t>
      </w:r>
    </w:p>
    <w:p w:rsidRPr="00D73D87" w:rsidR="00674438" w:rsidP="00E37332" w:rsidRDefault="00674438" w14:paraId="4879AF3D" w14:textId="5729CE62">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“They close at three,” said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w:t>
      </w:r>
    </w:p>
    <w:p w:rsidRPr="00D73D87" w:rsidR="00674438" w:rsidP="00E37332" w:rsidRDefault="00105E19" w14:paraId="7F448A41" w14:textId="7AA93CA8">
      <w:pPr>
        <w:pStyle w:val="CSP-ChapterBodyText-FirstParagraph"/>
        <w:spacing w:line="360" w:lineRule="auto"/>
        <w:ind w:firstLine="720"/>
        <w:jc w:val="left"/>
        <w:rPr>
          <w:rFonts w:ascii="Times New Roman" w:hAnsi="Times New Roman"/>
          <w:sz w:val="24"/>
          <w:szCs w:val="24"/>
          <w:lang w:val="en-GB"/>
        </w:rPr>
      </w:pPr>
      <w:r>
        <w:rPr>
          <w:rFonts w:ascii="Times New Roman" w:hAnsi="Times New Roman"/>
          <w:sz w:val="24"/>
          <w:szCs w:val="24"/>
          <w:lang w:val="en-GB"/>
        </w:rPr>
        <w:t>Mark</w:t>
      </w:r>
      <w:r w:rsidRPr="00D73D87" w:rsidR="00674438">
        <w:rPr>
          <w:rFonts w:ascii="Times New Roman" w:hAnsi="Times New Roman"/>
          <w:sz w:val="24"/>
          <w:szCs w:val="24"/>
          <w:lang w:val="en-GB"/>
        </w:rPr>
        <w:t xml:space="preserve"> scowled but nodded.</w:t>
      </w:r>
    </w:p>
    <w:p w:rsidRPr="00D73D87" w:rsidR="00674438" w:rsidP="00E37332" w:rsidRDefault="00674438" w14:paraId="0378CA51" w14:textId="77777777">
      <w:pPr>
        <w:pStyle w:val="CSP-ChapterBodyText-FirstParagraph"/>
        <w:spacing w:line="360" w:lineRule="auto"/>
        <w:ind w:firstLine="720"/>
        <w:jc w:val="left"/>
        <w:rPr>
          <w:lang w:val="en-GB"/>
        </w:rPr>
      </w:pPr>
      <w:r w:rsidRPr="00D73D87">
        <w:rPr>
          <w:lang w:val="en-GB"/>
        </w:rPr>
        <w:br w:type="page"/>
      </w:r>
    </w:p>
    <w:p w:rsidRPr="00D73D87" w:rsidR="00674438" w:rsidP="00E37332" w:rsidRDefault="00674438" w14:paraId="4BF62BB7" w14:textId="61F1685B">
      <w:pPr>
        <w:pStyle w:val="CSP-ChapterBodyText-FirstParagraph"/>
        <w:spacing w:line="360" w:lineRule="auto"/>
        <w:jc w:val="left"/>
        <w:rPr>
          <w:rFonts w:ascii="Times New Roman" w:hAnsi="Times New Roman"/>
          <w:sz w:val="24"/>
          <w:szCs w:val="24"/>
          <w:lang w:val="en-GB"/>
        </w:rPr>
      </w:pPr>
      <w:r w:rsidRPr="00D73D87">
        <w:rPr>
          <w:rFonts w:ascii="Times New Roman" w:hAnsi="Times New Roman"/>
          <w:sz w:val="24"/>
          <w:szCs w:val="24"/>
          <w:lang w:val="en-GB"/>
        </w:rPr>
        <w:lastRenderedPageBreak/>
        <w:t xml:space="preserve">Chapter </w:t>
      </w:r>
      <w:r w:rsidRPr="00D73D87" w:rsidR="00B32A34">
        <w:rPr>
          <w:rFonts w:ascii="Times New Roman" w:hAnsi="Times New Roman"/>
          <w:sz w:val="24"/>
          <w:szCs w:val="24"/>
          <w:lang w:val="en-GB"/>
        </w:rPr>
        <w:t>7</w:t>
      </w:r>
      <w:r w:rsidRPr="00D73D87" w:rsidR="008F52F1">
        <w:rPr>
          <w:rFonts w:ascii="Times New Roman" w:hAnsi="Times New Roman"/>
          <w:sz w:val="24"/>
          <w:szCs w:val="24"/>
          <w:lang w:val="en-GB"/>
        </w:rPr>
        <w:t xml:space="preserve"> – </w:t>
      </w:r>
      <w:r w:rsidRPr="00D73D87" w:rsidR="00C72A35">
        <w:rPr>
          <w:rFonts w:ascii="Times New Roman" w:hAnsi="Times New Roman"/>
          <w:sz w:val="24"/>
          <w:szCs w:val="24"/>
          <w:lang w:val="en-GB"/>
        </w:rPr>
        <w:t>Licence problems</w:t>
      </w:r>
    </w:p>
    <w:p w:rsidRPr="00D73D87" w:rsidR="00674438" w:rsidP="00E37332" w:rsidRDefault="00674438" w14:paraId="3DF7DE5A" w14:textId="77777777">
      <w:pPr>
        <w:pStyle w:val="CSP-ChapterBodyText-FirstParagraph"/>
        <w:spacing w:line="360" w:lineRule="auto"/>
        <w:jc w:val="left"/>
        <w:rPr>
          <w:rFonts w:ascii="Times New Roman" w:hAnsi="Times New Roman"/>
          <w:sz w:val="24"/>
          <w:szCs w:val="24"/>
          <w:lang w:val="en-GB"/>
        </w:rPr>
      </w:pPr>
    </w:p>
    <w:p w:rsidRPr="00D73D87" w:rsidR="00DD6382" w:rsidP="00E37332" w:rsidRDefault="00674438" w14:paraId="4558F4F2" w14:textId="2583B358">
      <w:pPr>
        <w:pStyle w:val="CSP-ChapterBodyText-FirstParagraph"/>
        <w:spacing w:line="360" w:lineRule="auto"/>
        <w:jc w:val="left"/>
        <w:rPr>
          <w:del w:author="Gary Smailes" w:date="2024-01-16T11:09:49.704Z" w:id="1328972033"/>
          <w:rFonts w:ascii="Times New Roman" w:hAnsi="Times New Roman"/>
          <w:sz w:val="24"/>
          <w:szCs w:val="24"/>
          <w:lang w:val="en-GB"/>
        </w:rPr>
      </w:pPr>
      <w:del w:author="Gary Smailes" w:date="2024-01-16T11:09:49.705Z" w:id="308403700">
        <w:r w:rsidRPr="05EB226F" w:rsidDel="05EB226F">
          <w:rPr>
            <w:rFonts w:ascii="Times New Roman" w:hAnsi="Times New Roman"/>
            <w:sz w:val="24"/>
            <w:szCs w:val="24"/>
            <w:lang w:val="en-GB"/>
          </w:rPr>
          <w:delText>After lunch, we cleared the tables and reset for the evening session. Mark headed off to the town hall hopefully to collect our passport to survival. While I stood at the front door having a smoke El Rubio joined me. I offered him my packet of Marlboro, but he shook his head, took out a battered pack of Ducados from his chef’s jacket, and lit up. We watched the passersby as we puffed.</w:delText>
        </w:r>
      </w:del>
    </w:p>
    <w:p w:rsidRPr="00D73D87" w:rsidR="00DD6382" w:rsidP="00E37332" w:rsidRDefault="00DD6382" w14:paraId="47650EBA" w14:textId="3C4EFE7C">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Calle Alejandro Bueno is an unassuming street about ninety meters long, linking Calle Cristo to Plaza Cantarero—a delightful orange tree-lined square </w:t>
      </w:r>
      <w:r w:rsidRPr="00D73D87" w:rsidR="00BE2826">
        <w:rPr>
          <w:rFonts w:ascii="Times New Roman" w:hAnsi="Times New Roman"/>
          <w:sz w:val="24"/>
          <w:szCs w:val="24"/>
          <w:lang w:val="en-GB"/>
        </w:rPr>
        <w:t xml:space="preserve">with a fountain and pergola covered by dense bougainvillea. It was a beautiful place to sit and enjoy a coffee while people watching and </w:t>
      </w:r>
      <w:r w:rsidRPr="00D73D87">
        <w:rPr>
          <w:rFonts w:ascii="Times New Roman" w:hAnsi="Times New Roman"/>
          <w:sz w:val="24"/>
          <w:szCs w:val="24"/>
          <w:lang w:val="en-GB"/>
        </w:rPr>
        <w:t xml:space="preserve">from where views of the mountains were spectacular. The nearest peak, Pico del Cielo, at 1508 meters above sea level, looms over the town some six kilometres from the coast. It provides a </w:t>
      </w:r>
      <w:r w:rsidRPr="00D73D87" w:rsidR="0012785A">
        <w:rPr>
          <w:rFonts w:ascii="Times New Roman" w:hAnsi="Times New Roman"/>
          <w:sz w:val="24"/>
          <w:szCs w:val="24"/>
          <w:lang w:val="en-GB"/>
        </w:rPr>
        <w:t>protec</w:t>
      </w:r>
      <w:r w:rsidRPr="00D73D87" w:rsidR="006146E2">
        <w:rPr>
          <w:rFonts w:ascii="Times New Roman" w:hAnsi="Times New Roman"/>
          <w:sz w:val="24"/>
          <w:szCs w:val="24"/>
          <w:lang w:val="en-GB"/>
        </w:rPr>
        <w:t>tive</w:t>
      </w:r>
      <w:r w:rsidRPr="00D73D87">
        <w:rPr>
          <w:rFonts w:ascii="Times New Roman" w:hAnsi="Times New Roman"/>
          <w:sz w:val="24"/>
          <w:szCs w:val="24"/>
          <w:lang w:val="en-GB"/>
        </w:rPr>
        <w:t xml:space="preserve"> barrier against cool north winds in winter and searing inland summer heat.</w:t>
      </w:r>
    </w:p>
    <w:p w:rsidRPr="00D73D87" w:rsidR="00DD6382" w:rsidP="00E37332" w:rsidRDefault="00DD6382" w14:paraId="0AF2CED0" w14:textId="75C01FD0">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Like most of central Nerja, Calle Alejandro Bueno was transitioning from single-floor buildings to apartment blocks, townhouses, and retail premises. The few remaining single-floor buildings had been built during the nineteenth century. Most of these had white-painted facades, a timber door in the centre, and a wrought iron-barred window on each side. The windows were shaded with faded green roller blinds and garlanded by colourful pots of geraniums jammed between the bars and blind. There was no guttering, but waterspouts varying from half-broken plastic tubes to ugly ceramic gargoyles, projected over the street to drain rainwater off the flat roofs, often showering unsuspecting passers-by. Despite the amazing vistas, most terraces were used </w:t>
      </w:r>
      <w:r w:rsidR="00D03023">
        <w:rPr>
          <w:rFonts w:ascii="Times New Roman" w:hAnsi="Times New Roman"/>
          <w:sz w:val="24"/>
          <w:szCs w:val="24"/>
          <w:lang w:val="en-GB"/>
        </w:rPr>
        <w:t>for</w:t>
      </w:r>
      <w:r w:rsidRPr="00D73D87">
        <w:rPr>
          <w:rFonts w:ascii="Times New Roman" w:hAnsi="Times New Roman"/>
          <w:sz w:val="24"/>
          <w:szCs w:val="24"/>
          <w:lang w:val="en-GB"/>
        </w:rPr>
        <w:t xml:space="preserve"> dry</w:t>
      </w:r>
      <w:r w:rsidR="00D03023">
        <w:rPr>
          <w:rFonts w:ascii="Times New Roman" w:hAnsi="Times New Roman"/>
          <w:sz w:val="24"/>
          <w:szCs w:val="24"/>
          <w:lang w:val="en-GB"/>
        </w:rPr>
        <w:t>ing</w:t>
      </w:r>
      <w:r w:rsidRPr="00D73D87">
        <w:rPr>
          <w:rFonts w:ascii="Times New Roman" w:hAnsi="Times New Roman"/>
          <w:sz w:val="24"/>
          <w:szCs w:val="24"/>
          <w:lang w:val="en-GB"/>
        </w:rPr>
        <w:t xml:space="preserve"> laundry and store collections of human jet</w:t>
      </w:r>
      <w:r w:rsidRPr="00D73D87" w:rsidR="008453FA">
        <w:rPr>
          <w:rFonts w:ascii="Times New Roman" w:hAnsi="Times New Roman"/>
          <w:sz w:val="24"/>
          <w:szCs w:val="24"/>
          <w:lang w:val="en-GB"/>
        </w:rPr>
        <w:t>sam</w:t>
      </w:r>
      <w:r w:rsidRPr="00D73D87">
        <w:rPr>
          <w:rFonts w:ascii="Times New Roman" w:hAnsi="Times New Roman"/>
          <w:sz w:val="24"/>
          <w:szCs w:val="24"/>
          <w:lang w:val="en-GB"/>
        </w:rPr>
        <w:t xml:space="preserve"> such as beach gear, rusting bikes, broken suitcases, out of favour toys, and the requisite TV antenna.</w:t>
      </w:r>
    </w:p>
    <w:p w:rsidRPr="00D73D87" w:rsidR="00DD6382" w:rsidP="00E37332" w:rsidRDefault="00DD6382" w14:paraId="1FF4C1DA" w14:textId="20EFF4EB">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The apartment blocks, although new, stuck to a similar architectural formula. It was the only construction style builders were familiar with, mainly because it was the cheapest and used the only materials available locally. Halfway along on the northern side of the street was Calle Guatemala, a cul de sac providing access to the Fontainebleau rear entrance and more housing.</w:t>
      </w:r>
      <w:r w:rsidRPr="00D73D87" w:rsidR="00FF3C94">
        <w:rPr>
          <w:rFonts w:ascii="Times New Roman" w:hAnsi="Times New Roman"/>
          <w:sz w:val="24"/>
          <w:szCs w:val="24"/>
          <w:lang w:val="en-GB"/>
        </w:rPr>
        <w:t xml:space="preserve"> It’s where my dad and I</w:t>
      </w:r>
      <w:r w:rsidRPr="00D73D87" w:rsidR="006B197B">
        <w:rPr>
          <w:rFonts w:ascii="Times New Roman" w:hAnsi="Times New Roman"/>
          <w:sz w:val="24"/>
          <w:szCs w:val="24"/>
          <w:lang w:val="en-GB"/>
        </w:rPr>
        <w:t xml:space="preserve"> </w:t>
      </w:r>
      <w:r w:rsidRPr="00D73D87" w:rsidR="00FF3C94">
        <w:rPr>
          <w:rFonts w:ascii="Times New Roman" w:hAnsi="Times New Roman"/>
          <w:sz w:val="24"/>
          <w:szCs w:val="24"/>
          <w:lang w:val="en-GB"/>
        </w:rPr>
        <w:t>parked our cars</w:t>
      </w:r>
      <w:r w:rsidRPr="00D73D87" w:rsidR="006B197B">
        <w:rPr>
          <w:rFonts w:ascii="Times New Roman" w:hAnsi="Times New Roman"/>
          <w:sz w:val="24"/>
          <w:szCs w:val="24"/>
          <w:lang w:val="en-GB"/>
        </w:rPr>
        <w:t>.</w:t>
      </w:r>
    </w:p>
    <w:p w:rsidRPr="00D73D87" w:rsidR="00502F48" w:rsidP="00E37332" w:rsidRDefault="00C72A35" w14:paraId="2036BA18" w14:textId="12915783">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The recently opened</w:t>
      </w:r>
      <w:r w:rsidRPr="00D73D87" w:rsidR="00502F48">
        <w:rPr>
          <w:rFonts w:ascii="Times New Roman" w:hAnsi="Times New Roman"/>
          <w:sz w:val="24"/>
          <w:szCs w:val="24"/>
          <w:lang w:val="en-GB"/>
        </w:rPr>
        <w:t xml:space="preserve"> Bar Bilbainos</w:t>
      </w:r>
      <w:r w:rsidRPr="00D73D87" w:rsidR="0008422E">
        <w:rPr>
          <w:rFonts w:ascii="Times New Roman" w:hAnsi="Times New Roman"/>
          <w:sz w:val="24"/>
          <w:szCs w:val="24"/>
          <w:lang w:val="en-GB"/>
        </w:rPr>
        <w:t>, a typical Spanish bar</w:t>
      </w:r>
      <w:r w:rsidR="008D681B">
        <w:rPr>
          <w:rFonts w:ascii="Times New Roman" w:hAnsi="Times New Roman"/>
          <w:sz w:val="24"/>
          <w:szCs w:val="24"/>
          <w:lang w:val="en-GB"/>
        </w:rPr>
        <w:t xml:space="preserve"> opposite</w:t>
      </w:r>
      <w:r w:rsidR="002A15F1">
        <w:rPr>
          <w:rFonts w:ascii="Times New Roman" w:hAnsi="Times New Roman"/>
          <w:sz w:val="24"/>
          <w:szCs w:val="24"/>
          <w:lang w:val="en-GB"/>
        </w:rPr>
        <w:t xml:space="preserve"> the hotel</w:t>
      </w:r>
      <w:r w:rsidRPr="00D73D87">
        <w:rPr>
          <w:rFonts w:ascii="Times New Roman" w:hAnsi="Times New Roman"/>
          <w:sz w:val="24"/>
          <w:szCs w:val="24"/>
          <w:lang w:val="en-GB"/>
        </w:rPr>
        <w:t>,</w:t>
      </w:r>
      <w:r w:rsidRPr="00D73D87" w:rsidR="0008422E">
        <w:rPr>
          <w:rFonts w:ascii="Times New Roman" w:hAnsi="Times New Roman"/>
          <w:sz w:val="24"/>
          <w:szCs w:val="24"/>
          <w:lang w:val="en-GB"/>
        </w:rPr>
        <w:t xml:space="preserve"> was always busy from morning until night</w:t>
      </w:r>
      <w:r w:rsidRPr="00D73D87" w:rsidR="009863AF">
        <w:rPr>
          <w:rFonts w:ascii="Times New Roman" w:hAnsi="Times New Roman"/>
          <w:sz w:val="24"/>
          <w:szCs w:val="24"/>
          <w:lang w:val="en-GB"/>
        </w:rPr>
        <w:t>.</w:t>
      </w:r>
    </w:p>
    <w:p w:rsidRPr="00D73D87" w:rsidR="009863AF" w:rsidP="00E37332" w:rsidRDefault="009863AF" w14:paraId="75CB8EE1" w14:textId="59446460">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“Do they play darts?” I said</w:t>
      </w:r>
      <w:r w:rsidRPr="00D73D87" w:rsidR="006B197B">
        <w:rPr>
          <w:rFonts w:ascii="Times New Roman" w:hAnsi="Times New Roman"/>
          <w:sz w:val="24"/>
          <w:szCs w:val="24"/>
          <w:lang w:val="en-GB"/>
        </w:rPr>
        <w:t xml:space="preserve"> nodding in that direction.</w:t>
      </w:r>
    </w:p>
    <w:p w:rsidRPr="00D73D87" w:rsidR="009863AF" w:rsidP="00E37332" w:rsidRDefault="009863AF" w14:paraId="339D2B48" w14:textId="6F6EEBE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lastRenderedPageBreak/>
        <w:t xml:space="preserve">“I doubt,” said </w:t>
      </w:r>
      <w:r w:rsidRPr="00D73D87" w:rsidR="00FE0207">
        <w:rPr>
          <w:rFonts w:ascii="Times New Roman" w:hAnsi="Times New Roman"/>
          <w:sz w:val="24"/>
          <w:szCs w:val="24"/>
          <w:lang w:val="en-GB"/>
        </w:rPr>
        <w:t>El Rubio</w:t>
      </w:r>
      <w:r w:rsidRPr="00D73D87">
        <w:rPr>
          <w:rFonts w:ascii="Times New Roman" w:hAnsi="Times New Roman"/>
          <w:sz w:val="24"/>
          <w:szCs w:val="24"/>
          <w:lang w:val="en-GB"/>
        </w:rPr>
        <w:t>. “Yours first dartboard in Nerja far as I know</w:t>
      </w:r>
      <w:r w:rsidRPr="00D73D87" w:rsidR="00597921">
        <w:rPr>
          <w:rFonts w:ascii="Times New Roman" w:hAnsi="Times New Roman"/>
          <w:sz w:val="24"/>
          <w:szCs w:val="24"/>
          <w:lang w:val="en-GB"/>
        </w:rPr>
        <w:t>ses</w:t>
      </w:r>
      <w:r w:rsidRPr="00D73D87" w:rsidR="00F0632F">
        <w:rPr>
          <w:rFonts w:ascii="Times New Roman" w:hAnsi="Times New Roman"/>
          <w:sz w:val="24"/>
          <w:szCs w:val="24"/>
          <w:lang w:val="en-GB"/>
        </w:rPr>
        <w:t>.”</w:t>
      </w:r>
    </w:p>
    <w:p w:rsidRPr="00D73D87" w:rsidR="00F0632F" w:rsidP="00E37332" w:rsidRDefault="00F0632F" w14:paraId="5EDCA8C5" w14:textId="569D5BD6">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“Do you think they might like to learn?” I said thinking </w:t>
      </w:r>
      <w:r w:rsidR="004252D9">
        <w:rPr>
          <w:rFonts w:ascii="Times New Roman" w:hAnsi="Times New Roman"/>
          <w:sz w:val="24"/>
          <w:szCs w:val="24"/>
          <w:lang w:val="en-GB"/>
        </w:rPr>
        <w:t>about</w:t>
      </w:r>
      <w:r w:rsidRPr="00D73D87">
        <w:rPr>
          <w:rFonts w:ascii="Times New Roman" w:hAnsi="Times New Roman"/>
          <w:sz w:val="24"/>
          <w:szCs w:val="24"/>
          <w:lang w:val="en-GB"/>
        </w:rPr>
        <w:t xml:space="preserve"> my entertainment program.</w:t>
      </w:r>
    </w:p>
    <w:p w:rsidRPr="00D73D87" w:rsidR="00797C22" w:rsidP="00E37332" w:rsidRDefault="00797C22" w14:paraId="005EC73A" w14:textId="25CA57CF">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Pr="00D73D87" w:rsidR="00215357">
        <w:rPr>
          <w:rFonts w:ascii="Times New Roman" w:hAnsi="Times New Roman"/>
          <w:sz w:val="24"/>
          <w:szCs w:val="24"/>
          <w:lang w:val="en-GB"/>
        </w:rPr>
        <w:t xml:space="preserve">Crikey. </w:t>
      </w:r>
      <w:r w:rsidRPr="00D73D87">
        <w:rPr>
          <w:rFonts w:ascii="Times New Roman" w:hAnsi="Times New Roman"/>
          <w:sz w:val="24"/>
          <w:szCs w:val="24"/>
          <w:lang w:val="en-GB"/>
        </w:rPr>
        <w:t>No harm</w:t>
      </w:r>
      <w:r w:rsidRPr="00D73D87" w:rsidR="00BF724C">
        <w:rPr>
          <w:rFonts w:ascii="Times New Roman" w:hAnsi="Times New Roman"/>
          <w:sz w:val="24"/>
          <w:szCs w:val="24"/>
          <w:lang w:val="en-GB"/>
        </w:rPr>
        <w:t>s</w:t>
      </w:r>
      <w:r w:rsidRPr="00D73D87">
        <w:rPr>
          <w:rFonts w:ascii="Times New Roman" w:hAnsi="Times New Roman"/>
          <w:sz w:val="24"/>
          <w:szCs w:val="24"/>
          <w:lang w:val="en-GB"/>
        </w:rPr>
        <w:t xml:space="preserve"> asking</w:t>
      </w:r>
      <w:r w:rsidRPr="00D73D87" w:rsidR="009B599D">
        <w:rPr>
          <w:rFonts w:ascii="Times New Roman" w:hAnsi="Times New Roman"/>
          <w:sz w:val="24"/>
          <w:szCs w:val="24"/>
          <w:lang w:val="en-GB"/>
        </w:rPr>
        <w:t>.”</w:t>
      </w:r>
    </w:p>
    <w:p w:rsidRPr="00D73D87" w:rsidR="009B599D" w:rsidP="00E37332" w:rsidRDefault="009B599D" w14:paraId="2CE18EEC" w14:textId="4D37EEBA">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“Do you know them?”</w:t>
      </w:r>
    </w:p>
    <w:p w:rsidRPr="00D73D87" w:rsidR="009B599D" w:rsidP="00E37332" w:rsidRDefault="009B599D" w14:paraId="02DAF6DD" w14:textId="48523A66">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“Of course, it</w:t>
      </w:r>
      <w:r w:rsidRPr="00D73D87" w:rsidR="0007412A">
        <w:rPr>
          <w:rFonts w:ascii="Times New Roman" w:hAnsi="Times New Roman"/>
          <w:sz w:val="24"/>
          <w:szCs w:val="24"/>
          <w:lang w:val="en-GB"/>
        </w:rPr>
        <w:t xml:space="preserve"> </w:t>
      </w:r>
      <w:r w:rsidRPr="00D73D87">
        <w:rPr>
          <w:rFonts w:ascii="Times New Roman" w:hAnsi="Times New Roman"/>
          <w:sz w:val="24"/>
          <w:szCs w:val="24"/>
          <w:lang w:val="en-GB"/>
        </w:rPr>
        <w:t>small town</w:t>
      </w:r>
      <w:r w:rsidRPr="00D73D87" w:rsidR="00215357">
        <w:rPr>
          <w:rFonts w:ascii="Times New Roman" w:hAnsi="Times New Roman"/>
          <w:sz w:val="24"/>
          <w:szCs w:val="24"/>
          <w:lang w:val="en-GB"/>
        </w:rPr>
        <w:t>,</w:t>
      </w:r>
      <w:r w:rsidRPr="00D73D87">
        <w:rPr>
          <w:rFonts w:ascii="Times New Roman" w:hAnsi="Times New Roman"/>
          <w:sz w:val="24"/>
          <w:szCs w:val="24"/>
          <w:lang w:val="en-GB"/>
        </w:rPr>
        <w:t xml:space="preserve"> everybody know</w:t>
      </w:r>
      <w:r w:rsidRPr="00D73D87" w:rsidR="001D56F9">
        <w:rPr>
          <w:rFonts w:ascii="Times New Roman" w:hAnsi="Times New Roman"/>
          <w:sz w:val="24"/>
          <w:szCs w:val="24"/>
          <w:lang w:val="en-GB"/>
        </w:rPr>
        <w:t>se</w:t>
      </w:r>
      <w:r w:rsidRPr="00D73D87">
        <w:rPr>
          <w:rFonts w:ascii="Times New Roman" w:hAnsi="Times New Roman"/>
          <w:sz w:val="24"/>
          <w:szCs w:val="24"/>
          <w:lang w:val="en-GB"/>
        </w:rPr>
        <w:t xml:space="preserve">s </w:t>
      </w:r>
      <w:r w:rsidRPr="00D73D87" w:rsidR="0007412A">
        <w:rPr>
          <w:rFonts w:ascii="Times New Roman" w:hAnsi="Times New Roman"/>
          <w:sz w:val="24"/>
          <w:szCs w:val="24"/>
          <w:lang w:val="en-GB"/>
        </w:rPr>
        <w:t>each</w:t>
      </w:r>
      <w:r w:rsidRPr="00D73D87" w:rsidR="00584DB5">
        <w:rPr>
          <w:rFonts w:ascii="Times New Roman" w:hAnsi="Times New Roman"/>
          <w:sz w:val="24"/>
          <w:szCs w:val="24"/>
          <w:lang w:val="en-GB"/>
        </w:rPr>
        <w:t xml:space="preserve"> bodies.”</w:t>
      </w:r>
    </w:p>
    <w:p w:rsidRPr="00D73D87" w:rsidR="00584DB5" w:rsidP="00E37332" w:rsidRDefault="00584DB5" w14:paraId="065CE2FD" w14:textId="15973978">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“The guy in black with beret and crutches</w:t>
      </w:r>
      <w:r w:rsidRPr="00D73D87" w:rsidR="00D35EA7">
        <w:rPr>
          <w:rFonts w:ascii="Times New Roman" w:hAnsi="Times New Roman"/>
          <w:sz w:val="24"/>
          <w:szCs w:val="24"/>
          <w:lang w:val="en-GB"/>
        </w:rPr>
        <w:t>, what’s that all about?”</w:t>
      </w:r>
    </w:p>
    <w:p w:rsidRPr="00D73D87" w:rsidR="00DD1D85" w:rsidP="00E37332" w:rsidRDefault="00D35EA7" w14:paraId="10C53DD7" w14:textId="38D3EFD1">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007D7211">
        <w:rPr>
          <w:rFonts w:ascii="Times New Roman" w:hAnsi="Times New Roman"/>
          <w:sz w:val="24"/>
          <w:szCs w:val="24"/>
          <w:lang w:val="en-GB"/>
        </w:rPr>
        <w:t>He</w:t>
      </w:r>
      <w:r w:rsidRPr="00D73D87">
        <w:rPr>
          <w:rFonts w:ascii="Times New Roman" w:hAnsi="Times New Roman"/>
          <w:sz w:val="24"/>
          <w:szCs w:val="24"/>
          <w:lang w:val="en-GB"/>
        </w:rPr>
        <w:t xml:space="preserve"> Miguel,” said </w:t>
      </w:r>
      <w:r w:rsidRPr="00D73D87" w:rsidR="00FE0207">
        <w:rPr>
          <w:rFonts w:ascii="Times New Roman" w:hAnsi="Times New Roman"/>
          <w:sz w:val="24"/>
          <w:szCs w:val="24"/>
          <w:lang w:val="en-GB"/>
        </w:rPr>
        <w:t>El Rubio</w:t>
      </w:r>
      <w:r w:rsidRPr="00D73D87">
        <w:rPr>
          <w:rFonts w:ascii="Times New Roman" w:hAnsi="Times New Roman"/>
          <w:sz w:val="24"/>
          <w:szCs w:val="24"/>
          <w:lang w:val="en-GB"/>
        </w:rPr>
        <w:t>. “</w:t>
      </w:r>
      <w:r w:rsidRPr="00D73D87" w:rsidR="00D613AD">
        <w:rPr>
          <w:rFonts w:ascii="Times New Roman" w:hAnsi="Times New Roman"/>
          <w:sz w:val="24"/>
          <w:szCs w:val="24"/>
          <w:lang w:val="en-GB"/>
        </w:rPr>
        <w:t xml:space="preserve">Him sixty-two. </w:t>
      </w:r>
      <w:r w:rsidRPr="00D73D87" w:rsidR="007B7C1E">
        <w:rPr>
          <w:rFonts w:ascii="Times New Roman" w:hAnsi="Times New Roman"/>
          <w:sz w:val="24"/>
          <w:szCs w:val="24"/>
          <w:lang w:val="en-GB"/>
        </w:rPr>
        <w:t>L</w:t>
      </w:r>
      <w:r w:rsidRPr="00D73D87" w:rsidR="00D613AD">
        <w:rPr>
          <w:rFonts w:ascii="Times New Roman" w:hAnsi="Times New Roman"/>
          <w:sz w:val="24"/>
          <w:szCs w:val="24"/>
          <w:lang w:val="en-GB"/>
        </w:rPr>
        <w:t xml:space="preserve">eft leg missing below knee from Civil War. He </w:t>
      </w:r>
      <w:r w:rsidRPr="00D73D87" w:rsidR="00A523CB">
        <w:rPr>
          <w:rFonts w:ascii="Times New Roman" w:hAnsi="Times New Roman"/>
          <w:sz w:val="24"/>
          <w:szCs w:val="24"/>
          <w:lang w:val="en-GB"/>
        </w:rPr>
        <w:t xml:space="preserve">use </w:t>
      </w:r>
      <w:r w:rsidRPr="00D73D87" w:rsidR="00D613AD">
        <w:rPr>
          <w:rFonts w:ascii="Times New Roman" w:hAnsi="Times New Roman"/>
          <w:sz w:val="24"/>
          <w:szCs w:val="24"/>
          <w:lang w:val="en-GB"/>
        </w:rPr>
        <w:t xml:space="preserve">crutch to </w:t>
      </w:r>
      <w:r w:rsidRPr="00D73D87" w:rsidR="00A523CB">
        <w:rPr>
          <w:rFonts w:ascii="Times New Roman" w:hAnsi="Times New Roman"/>
          <w:sz w:val="24"/>
          <w:szCs w:val="24"/>
          <w:lang w:val="en-GB"/>
        </w:rPr>
        <w:t>rem</w:t>
      </w:r>
      <w:r w:rsidRPr="00D73D87" w:rsidR="004B109A">
        <w:rPr>
          <w:rFonts w:ascii="Times New Roman" w:hAnsi="Times New Roman"/>
          <w:sz w:val="24"/>
          <w:szCs w:val="24"/>
          <w:lang w:val="en-GB"/>
        </w:rPr>
        <w:t>ind</w:t>
      </w:r>
      <w:r w:rsidRPr="00D73D87" w:rsidR="00A523CB">
        <w:rPr>
          <w:rFonts w:ascii="Times New Roman" w:hAnsi="Times New Roman"/>
          <w:sz w:val="24"/>
          <w:szCs w:val="24"/>
          <w:lang w:val="en-GB"/>
        </w:rPr>
        <w:t xml:space="preserve"> </w:t>
      </w:r>
      <w:r w:rsidRPr="00D73D87" w:rsidR="00D613AD">
        <w:rPr>
          <w:rFonts w:ascii="Times New Roman" w:hAnsi="Times New Roman"/>
          <w:sz w:val="24"/>
          <w:szCs w:val="24"/>
          <w:lang w:val="en-GB"/>
        </w:rPr>
        <w:t xml:space="preserve">nationalists </w:t>
      </w:r>
      <w:r w:rsidRPr="00D73D87" w:rsidR="00A523CB">
        <w:rPr>
          <w:rFonts w:ascii="Times New Roman" w:hAnsi="Times New Roman"/>
          <w:sz w:val="24"/>
          <w:szCs w:val="24"/>
          <w:lang w:val="en-GB"/>
        </w:rPr>
        <w:t>of</w:t>
      </w:r>
      <w:r w:rsidRPr="00D73D87" w:rsidR="00D613AD">
        <w:rPr>
          <w:rFonts w:ascii="Times New Roman" w:hAnsi="Times New Roman"/>
          <w:sz w:val="24"/>
          <w:szCs w:val="24"/>
          <w:lang w:val="en-GB"/>
        </w:rPr>
        <w:t xml:space="preserve"> </w:t>
      </w:r>
      <w:r w:rsidRPr="00D73D87" w:rsidR="004B109A">
        <w:rPr>
          <w:rFonts w:ascii="Times New Roman" w:hAnsi="Times New Roman"/>
          <w:sz w:val="24"/>
          <w:szCs w:val="24"/>
          <w:lang w:val="en-GB"/>
        </w:rPr>
        <w:t xml:space="preserve">their </w:t>
      </w:r>
      <w:r w:rsidRPr="00D73D87" w:rsidR="00D613AD">
        <w:rPr>
          <w:rFonts w:ascii="Times New Roman" w:hAnsi="Times New Roman"/>
          <w:sz w:val="24"/>
          <w:szCs w:val="24"/>
          <w:lang w:val="en-GB"/>
        </w:rPr>
        <w:t xml:space="preserve">war crimes. He wear old black army beret, </w:t>
      </w:r>
      <w:r w:rsidRPr="00D73D87" w:rsidR="00DC744D">
        <w:rPr>
          <w:rFonts w:ascii="Times New Roman" w:hAnsi="Times New Roman"/>
          <w:sz w:val="24"/>
          <w:szCs w:val="24"/>
          <w:lang w:val="en-GB"/>
        </w:rPr>
        <w:t xml:space="preserve">with </w:t>
      </w:r>
      <w:r w:rsidRPr="00D73D87" w:rsidR="00D613AD">
        <w:rPr>
          <w:rFonts w:ascii="Times New Roman" w:hAnsi="Times New Roman"/>
          <w:sz w:val="24"/>
          <w:szCs w:val="24"/>
          <w:lang w:val="en-GB"/>
        </w:rPr>
        <w:t>five-star red-cross badge to provoke Guardia Civil.</w:t>
      </w:r>
      <w:r w:rsidRPr="00D73D87" w:rsidR="00AE4A82">
        <w:rPr>
          <w:rFonts w:ascii="Times New Roman" w:hAnsi="Times New Roman"/>
          <w:sz w:val="24"/>
          <w:szCs w:val="24"/>
          <w:lang w:val="en-GB"/>
        </w:rPr>
        <w:t xml:space="preserve"> </w:t>
      </w:r>
      <w:r w:rsidRPr="00D73D87" w:rsidR="00DC744D">
        <w:rPr>
          <w:rFonts w:ascii="Times New Roman" w:hAnsi="Times New Roman"/>
          <w:sz w:val="24"/>
          <w:szCs w:val="24"/>
          <w:lang w:val="en-GB"/>
        </w:rPr>
        <w:t>Nerja</w:t>
      </w:r>
      <w:r w:rsidRPr="00D73D87" w:rsidR="00D613AD">
        <w:rPr>
          <w:rFonts w:ascii="Times New Roman" w:hAnsi="Times New Roman"/>
          <w:sz w:val="24"/>
          <w:szCs w:val="24"/>
          <w:lang w:val="en-GB"/>
        </w:rPr>
        <w:t xml:space="preserve"> used </w:t>
      </w:r>
      <w:r w:rsidRPr="00D73D87" w:rsidR="00DC744D">
        <w:rPr>
          <w:rFonts w:ascii="Times New Roman" w:hAnsi="Times New Roman"/>
          <w:sz w:val="24"/>
          <w:szCs w:val="24"/>
          <w:lang w:val="en-GB"/>
        </w:rPr>
        <w:t>have many</w:t>
      </w:r>
      <w:r w:rsidRPr="00D73D87" w:rsidR="00D613AD">
        <w:rPr>
          <w:rFonts w:ascii="Times New Roman" w:hAnsi="Times New Roman"/>
          <w:sz w:val="24"/>
          <w:szCs w:val="24"/>
          <w:lang w:val="en-GB"/>
        </w:rPr>
        <w:t xml:space="preserve"> men </w:t>
      </w:r>
      <w:r w:rsidRPr="00D73D87" w:rsidR="00A11008">
        <w:rPr>
          <w:rFonts w:ascii="Times New Roman" w:hAnsi="Times New Roman"/>
          <w:sz w:val="24"/>
          <w:szCs w:val="24"/>
          <w:lang w:val="en-GB"/>
        </w:rPr>
        <w:t>similars</w:t>
      </w:r>
      <w:r w:rsidRPr="00D73D87" w:rsidR="00DC744D">
        <w:rPr>
          <w:rFonts w:ascii="Times New Roman" w:hAnsi="Times New Roman"/>
          <w:sz w:val="24"/>
          <w:szCs w:val="24"/>
          <w:lang w:val="en-GB"/>
        </w:rPr>
        <w:t xml:space="preserve"> </w:t>
      </w:r>
      <w:r w:rsidRPr="00D73D87" w:rsidR="00D613AD">
        <w:rPr>
          <w:rFonts w:ascii="Times New Roman" w:hAnsi="Times New Roman"/>
          <w:sz w:val="24"/>
          <w:szCs w:val="24"/>
          <w:lang w:val="en-GB"/>
        </w:rPr>
        <w:t xml:space="preserve">but </w:t>
      </w:r>
      <w:r w:rsidRPr="00D73D87" w:rsidR="00A11008">
        <w:rPr>
          <w:rFonts w:ascii="Times New Roman" w:hAnsi="Times New Roman"/>
          <w:sz w:val="24"/>
          <w:szCs w:val="24"/>
          <w:lang w:val="en-GB"/>
        </w:rPr>
        <w:t>most dead now.</w:t>
      </w:r>
      <w:r w:rsidRPr="00D73D87" w:rsidR="00DD1D85">
        <w:rPr>
          <w:rFonts w:ascii="Times New Roman" w:hAnsi="Times New Roman"/>
          <w:sz w:val="24"/>
          <w:szCs w:val="24"/>
          <w:lang w:val="en-GB"/>
        </w:rPr>
        <w:t xml:space="preserve"> My father an</w:t>
      </w:r>
      <w:r w:rsidRPr="00D73D87" w:rsidR="00D728DB">
        <w:rPr>
          <w:rFonts w:ascii="Times New Roman" w:hAnsi="Times New Roman"/>
          <w:sz w:val="24"/>
          <w:szCs w:val="24"/>
          <w:lang w:val="en-GB"/>
        </w:rPr>
        <w:t>d</w:t>
      </w:r>
      <w:r w:rsidRPr="00D73D87" w:rsidR="00DD1D85">
        <w:rPr>
          <w:rFonts w:ascii="Times New Roman" w:hAnsi="Times New Roman"/>
          <w:sz w:val="24"/>
          <w:szCs w:val="24"/>
          <w:lang w:val="en-GB"/>
        </w:rPr>
        <w:t xml:space="preserve"> h</w:t>
      </w:r>
      <w:r w:rsidRPr="00D73D87" w:rsidR="000A761E">
        <w:rPr>
          <w:rFonts w:ascii="Times New Roman" w:hAnsi="Times New Roman"/>
          <w:sz w:val="24"/>
          <w:szCs w:val="24"/>
          <w:lang w:val="en-GB"/>
        </w:rPr>
        <w:t>im</w:t>
      </w:r>
      <w:r w:rsidRPr="00D73D87" w:rsidR="00DD1D85">
        <w:rPr>
          <w:rFonts w:ascii="Times New Roman" w:hAnsi="Times New Roman"/>
          <w:sz w:val="24"/>
          <w:szCs w:val="24"/>
          <w:lang w:val="en-GB"/>
        </w:rPr>
        <w:t xml:space="preserve"> good </w:t>
      </w:r>
      <w:r w:rsidRPr="00D73D87" w:rsidR="000A761E">
        <w:rPr>
          <w:rFonts w:ascii="Times New Roman" w:hAnsi="Times New Roman"/>
          <w:sz w:val="24"/>
          <w:szCs w:val="24"/>
          <w:lang w:val="en-GB"/>
        </w:rPr>
        <w:t>amigos</w:t>
      </w:r>
      <w:r w:rsidRPr="00D73D87" w:rsidR="00DD1D85">
        <w:rPr>
          <w:rFonts w:ascii="Times New Roman" w:hAnsi="Times New Roman"/>
          <w:sz w:val="24"/>
          <w:szCs w:val="24"/>
          <w:lang w:val="en-GB"/>
        </w:rPr>
        <w:t>, they fight against Franco together</w:t>
      </w:r>
      <w:r w:rsidRPr="00D73D87" w:rsidR="000A761E">
        <w:rPr>
          <w:rFonts w:ascii="Times New Roman" w:hAnsi="Times New Roman"/>
          <w:sz w:val="24"/>
          <w:szCs w:val="24"/>
          <w:lang w:val="en-GB"/>
        </w:rPr>
        <w:t>.</w:t>
      </w:r>
      <w:r w:rsidRPr="00D73D87" w:rsidR="00D728DB">
        <w:rPr>
          <w:rFonts w:ascii="Times New Roman" w:hAnsi="Times New Roman"/>
          <w:sz w:val="24"/>
          <w:szCs w:val="24"/>
          <w:lang w:val="en-GB"/>
        </w:rPr>
        <w:t xml:space="preserve"> If you </w:t>
      </w:r>
      <w:r w:rsidRPr="00D73D87" w:rsidR="007C289B">
        <w:rPr>
          <w:rFonts w:ascii="Times New Roman" w:hAnsi="Times New Roman"/>
          <w:sz w:val="24"/>
          <w:szCs w:val="24"/>
          <w:lang w:val="en-GB"/>
        </w:rPr>
        <w:t xml:space="preserve">want, I can ask him </w:t>
      </w:r>
      <w:r w:rsidRPr="00D73D87" w:rsidR="009A35CA">
        <w:rPr>
          <w:rFonts w:ascii="Times New Roman" w:hAnsi="Times New Roman"/>
          <w:sz w:val="24"/>
          <w:szCs w:val="24"/>
          <w:lang w:val="en-GB"/>
        </w:rPr>
        <w:t>about</w:t>
      </w:r>
      <w:r w:rsidRPr="00D73D87" w:rsidR="007C289B">
        <w:rPr>
          <w:rFonts w:ascii="Times New Roman" w:hAnsi="Times New Roman"/>
          <w:sz w:val="24"/>
          <w:szCs w:val="24"/>
          <w:lang w:val="en-GB"/>
        </w:rPr>
        <w:t xml:space="preserve"> </w:t>
      </w:r>
      <w:r w:rsidRPr="00D73D87" w:rsidR="009A35CA">
        <w:rPr>
          <w:rFonts w:ascii="Times New Roman" w:hAnsi="Times New Roman"/>
          <w:sz w:val="24"/>
          <w:szCs w:val="24"/>
          <w:lang w:val="en-GB"/>
        </w:rPr>
        <w:t>darts,</w:t>
      </w:r>
      <w:r w:rsidRPr="00D73D87" w:rsidR="007C289B">
        <w:rPr>
          <w:rFonts w:ascii="Times New Roman" w:hAnsi="Times New Roman"/>
          <w:sz w:val="24"/>
          <w:szCs w:val="24"/>
          <w:lang w:val="en-GB"/>
        </w:rPr>
        <w:t xml:space="preserve"> but you </w:t>
      </w:r>
      <w:r w:rsidRPr="00D73D87" w:rsidR="009A35CA">
        <w:rPr>
          <w:rFonts w:ascii="Times New Roman" w:hAnsi="Times New Roman"/>
          <w:sz w:val="24"/>
          <w:szCs w:val="24"/>
          <w:lang w:val="en-GB"/>
        </w:rPr>
        <w:t xml:space="preserve">must </w:t>
      </w:r>
      <w:r w:rsidRPr="00D73D87" w:rsidR="007C289B">
        <w:rPr>
          <w:rFonts w:ascii="Times New Roman" w:hAnsi="Times New Roman"/>
          <w:sz w:val="24"/>
          <w:szCs w:val="24"/>
          <w:lang w:val="en-GB"/>
        </w:rPr>
        <w:t>teach them how play first.</w:t>
      </w:r>
      <w:r w:rsidRPr="00D73D87" w:rsidR="000A761E">
        <w:rPr>
          <w:rFonts w:ascii="Times New Roman" w:hAnsi="Times New Roman"/>
          <w:sz w:val="24"/>
          <w:szCs w:val="24"/>
          <w:lang w:val="en-GB"/>
        </w:rPr>
        <w:t>”</w:t>
      </w:r>
    </w:p>
    <w:p w:rsidRPr="00D73D87" w:rsidR="004F6BA1" w:rsidP="00E37332" w:rsidRDefault="009A35CA" w14:paraId="15AB6BCE"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Pr="00D73D87" w:rsidR="004F6BA1">
        <w:rPr>
          <w:rFonts w:ascii="Times New Roman" w:hAnsi="Times New Roman"/>
          <w:sz w:val="24"/>
          <w:szCs w:val="24"/>
          <w:lang w:val="en-GB"/>
        </w:rPr>
        <w:t>Then do it but not Tuesdays or Fridays.”</w:t>
      </w:r>
    </w:p>
    <w:p w:rsidRPr="00D73D87" w:rsidR="00BA07C8" w:rsidP="00E37332" w:rsidRDefault="00B40C0A" w14:paraId="211F6AA5" w14:textId="6ADED12D">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“Ok, I go </w:t>
      </w:r>
      <w:r w:rsidRPr="00D73D87" w:rsidR="00FE7AF3">
        <w:rPr>
          <w:rFonts w:ascii="Times New Roman" w:hAnsi="Times New Roman"/>
          <w:sz w:val="24"/>
          <w:szCs w:val="24"/>
          <w:lang w:val="en-GB"/>
        </w:rPr>
        <w:t>tonight</w:t>
      </w:r>
      <w:r w:rsidRPr="00D73D87" w:rsidR="009A218F">
        <w:rPr>
          <w:rFonts w:ascii="Times New Roman" w:hAnsi="Times New Roman"/>
          <w:sz w:val="24"/>
          <w:szCs w:val="24"/>
          <w:lang w:val="en-GB"/>
        </w:rPr>
        <w:t xml:space="preserve">. Tell me </w:t>
      </w:r>
      <w:r w:rsidR="00CF55C7">
        <w:rPr>
          <w:rFonts w:ascii="Times New Roman" w:hAnsi="Times New Roman"/>
          <w:sz w:val="24"/>
          <w:szCs w:val="24"/>
          <w:lang w:val="en-GB"/>
        </w:rPr>
        <w:t>Robin</w:t>
      </w:r>
      <w:r w:rsidRPr="00D73D87" w:rsidR="009A218F">
        <w:rPr>
          <w:rFonts w:ascii="Times New Roman" w:hAnsi="Times New Roman"/>
          <w:sz w:val="24"/>
          <w:szCs w:val="24"/>
          <w:lang w:val="en-GB"/>
        </w:rPr>
        <w:t>, I</w:t>
      </w:r>
      <w:r w:rsidRPr="00D73D87" w:rsidR="00C72704">
        <w:rPr>
          <w:rFonts w:ascii="Times New Roman" w:hAnsi="Times New Roman"/>
          <w:sz w:val="24"/>
          <w:szCs w:val="24"/>
          <w:lang w:val="en-GB"/>
        </w:rPr>
        <w:t xml:space="preserve"> need understand. </w:t>
      </w:r>
      <w:r w:rsidRPr="00D73D87" w:rsidR="00CE7016">
        <w:rPr>
          <w:rFonts w:ascii="Times New Roman" w:hAnsi="Times New Roman"/>
          <w:sz w:val="24"/>
          <w:szCs w:val="24"/>
          <w:lang w:val="en-GB"/>
        </w:rPr>
        <w:t>I likes workings with</w:t>
      </w:r>
      <w:r w:rsidRPr="00D73D87" w:rsidR="00A4102E">
        <w:rPr>
          <w:rFonts w:ascii="Times New Roman" w:hAnsi="Times New Roman"/>
          <w:sz w:val="24"/>
          <w:szCs w:val="24"/>
          <w:lang w:val="en-GB"/>
        </w:rPr>
        <w:t xml:space="preserve"> you but w</w:t>
      </w:r>
      <w:r w:rsidRPr="00D73D87" w:rsidR="00C72704">
        <w:rPr>
          <w:rFonts w:ascii="Times New Roman" w:hAnsi="Times New Roman"/>
          <w:sz w:val="24"/>
          <w:szCs w:val="24"/>
          <w:lang w:val="en-GB"/>
        </w:rPr>
        <w:t>hy</w:t>
      </w:r>
      <w:r w:rsidRPr="00D73D87" w:rsidR="00CC4D83">
        <w:rPr>
          <w:rFonts w:ascii="Times New Roman" w:hAnsi="Times New Roman"/>
          <w:sz w:val="24"/>
          <w:szCs w:val="24"/>
          <w:lang w:val="en-GB"/>
        </w:rPr>
        <w:t xml:space="preserve"> your father buy this hote</w:t>
      </w:r>
      <w:r w:rsidRPr="00D73D87" w:rsidR="00CD3BD1">
        <w:rPr>
          <w:rFonts w:ascii="Times New Roman" w:hAnsi="Times New Roman"/>
          <w:sz w:val="24"/>
          <w:szCs w:val="24"/>
          <w:lang w:val="en-GB"/>
        </w:rPr>
        <w:t>l</w:t>
      </w:r>
      <w:r w:rsidRPr="00D73D87" w:rsidR="00693852">
        <w:rPr>
          <w:rFonts w:ascii="Times New Roman" w:hAnsi="Times New Roman"/>
          <w:sz w:val="24"/>
          <w:szCs w:val="24"/>
          <w:lang w:val="en-GB"/>
        </w:rPr>
        <w:t>? He have plenty money and fancy car</w:t>
      </w:r>
      <w:r w:rsidRPr="00D73D87" w:rsidR="00BA07C8">
        <w:rPr>
          <w:rFonts w:ascii="Times New Roman" w:hAnsi="Times New Roman"/>
          <w:sz w:val="24"/>
          <w:szCs w:val="24"/>
          <w:lang w:val="en-GB"/>
        </w:rPr>
        <w:t xml:space="preserve">, he no need do nothing. </w:t>
      </w:r>
      <w:r w:rsidRPr="00D73D87" w:rsidR="00693852">
        <w:rPr>
          <w:rFonts w:ascii="Times New Roman" w:hAnsi="Times New Roman"/>
          <w:sz w:val="24"/>
          <w:szCs w:val="24"/>
          <w:lang w:val="en-GB"/>
        </w:rPr>
        <w:t>Everybody think he crazy.</w:t>
      </w:r>
      <w:r w:rsidRPr="00D73D87" w:rsidR="00BA07C8">
        <w:rPr>
          <w:rFonts w:ascii="Times New Roman" w:hAnsi="Times New Roman"/>
          <w:sz w:val="24"/>
          <w:szCs w:val="24"/>
          <w:lang w:val="en-GB"/>
        </w:rPr>
        <w:t>”</w:t>
      </w:r>
    </w:p>
    <w:p w:rsidRPr="00D73D87" w:rsidR="0095088F" w:rsidP="00E37332" w:rsidRDefault="0095088F" w14:paraId="0ACBC041" w14:textId="4A93B3A4">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“Have you heard of Harold Wilson?”</w:t>
      </w:r>
    </w:p>
    <w:p w:rsidRPr="00D73D87" w:rsidR="000E515B" w:rsidP="00E37332" w:rsidRDefault="000E515B" w14:paraId="0B492CCC" w14:textId="1B74771E">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“No.”</w:t>
      </w:r>
    </w:p>
    <w:p w:rsidRPr="00D73D87" w:rsidR="000E515B" w:rsidP="00E37332" w:rsidRDefault="000E515B" w14:paraId="50551615" w14:textId="7EF11E3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“He is the current</w:t>
      </w:r>
      <w:r w:rsidRPr="00D73D87" w:rsidR="00973C66">
        <w:rPr>
          <w:rFonts w:ascii="Times New Roman" w:hAnsi="Times New Roman"/>
          <w:sz w:val="24"/>
          <w:szCs w:val="24"/>
          <w:lang w:val="en-GB"/>
        </w:rPr>
        <w:t xml:space="preserve"> Prime Minister of Great Britain and Northern Ireland</w:t>
      </w:r>
      <w:r w:rsidRPr="00D73D87" w:rsidR="00062745">
        <w:rPr>
          <w:rFonts w:ascii="Times New Roman" w:hAnsi="Times New Roman"/>
          <w:sz w:val="24"/>
          <w:szCs w:val="24"/>
          <w:lang w:val="en-GB"/>
        </w:rPr>
        <w:t>. His Labour Party ha</w:t>
      </w:r>
      <w:r w:rsidRPr="00D73D87" w:rsidR="00006C77">
        <w:rPr>
          <w:rFonts w:ascii="Times New Roman" w:hAnsi="Times New Roman"/>
          <w:sz w:val="24"/>
          <w:szCs w:val="24"/>
          <w:lang w:val="en-GB"/>
        </w:rPr>
        <w:t>s</w:t>
      </w:r>
      <w:r w:rsidRPr="00D73D87" w:rsidR="00062745">
        <w:rPr>
          <w:rFonts w:ascii="Times New Roman" w:hAnsi="Times New Roman"/>
          <w:sz w:val="24"/>
          <w:szCs w:val="24"/>
          <w:lang w:val="en-GB"/>
        </w:rPr>
        <w:t xml:space="preserve"> increased </w:t>
      </w:r>
      <w:r w:rsidRPr="00D73D87" w:rsidR="002F3F57">
        <w:rPr>
          <w:rFonts w:ascii="Times New Roman" w:hAnsi="Times New Roman"/>
          <w:sz w:val="24"/>
          <w:szCs w:val="24"/>
          <w:lang w:val="en-GB"/>
        </w:rPr>
        <w:t xml:space="preserve">currency restrictions and </w:t>
      </w:r>
      <w:r w:rsidRPr="00D73D87" w:rsidR="00062745">
        <w:rPr>
          <w:rFonts w:ascii="Times New Roman" w:hAnsi="Times New Roman"/>
          <w:sz w:val="24"/>
          <w:szCs w:val="24"/>
          <w:lang w:val="en-GB"/>
        </w:rPr>
        <w:t xml:space="preserve">taxes </w:t>
      </w:r>
      <w:r w:rsidRPr="00D73D87" w:rsidR="0093129C">
        <w:rPr>
          <w:rFonts w:ascii="Times New Roman" w:hAnsi="Times New Roman"/>
          <w:sz w:val="24"/>
          <w:szCs w:val="24"/>
          <w:lang w:val="en-GB"/>
        </w:rPr>
        <w:t>o</w:t>
      </w:r>
      <w:r w:rsidRPr="00D73D87" w:rsidR="00062745">
        <w:rPr>
          <w:rFonts w:ascii="Times New Roman" w:hAnsi="Times New Roman"/>
          <w:sz w:val="24"/>
          <w:szCs w:val="24"/>
          <w:lang w:val="en-GB"/>
        </w:rPr>
        <w:t xml:space="preserve">n the wealthy to </w:t>
      </w:r>
      <w:r w:rsidRPr="00D73D87" w:rsidR="0025470D">
        <w:rPr>
          <w:rFonts w:ascii="Times New Roman" w:hAnsi="Times New Roman"/>
          <w:sz w:val="24"/>
          <w:szCs w:val="24"/>
          <w:lang w:val="en-GB"/>
        </w:rPr>
        <w:t xml:space="preserve">nearly ninety-five percent. </w:t>
      </w:r>
      <w:r w:rsidRPr="00D73D87" w:rsidR="00385E23">
        <w:rPr>
          <w:rFonts w:ascii="Times New Roman" w:hAnsi="Times New Roman"/>
          <w:sz w:val="24"/>
          <w:szCs w:val="24"/>
          <w:lang w:val="en-GB"/>
        </w:rPr>
        <w:t>We</w:t>
      </w:r>
      <w:r w:rsidRPr="00D73D87" w:rsidR="0025470D">
        <w:rPr>
          <w:rFonts w:ascii="Times New Roman" w:hAnsi="Times New Roman"/>
          <w:sz w:val="24"/>
          <w:szCs w:val="24"/>
          <w:lang w:val="en-GB"/>
        </w:rPr>
        <w:t xml:space="preserve"> came to Spain</w:t>
      </w:r>
      <w:r w:rsidRPr="00D73D87" w:rsidR="00655A70">
        <w:rPr>
          <w:rFonts w:ascii="Times New Roman" w:hAnsi="Times New Roman"/>
          <w:sz w:val="24"/>
          <w:szCs w:val="24"/>
          <w:lang w:val="en-GB"/>
        </w:rPr>
        <w:t xml:space="preserve"> </w:t>
      </w:r>
      <w:r w:rsidRPr="00D73D87" w:rsidR="00385E23">
        <w:rPr>
          <w:rFonts w:ascii="Times New Roman" w:hAnsi="Times New Roman"/>
          <w:sz w:val="24"/>
          <w:szCs w:val="24"/>
          <w:lang w:val="en-GB"/>
        </w:rPr>
        <w:t>to escape those taxes and build a new life</w:t>
      </w:r>
      <w:r w:rsidRPr="00D73D87" w:rsidR="009B2D9D">
        <w:rPr>
          <w:rFonts w:ascii="Times New Roman" w:hAnsi="Times New Roman"/>
          <w:sz w:val="24"/>
          <w:szCs w:val="24"/>
          <w:lang w:val="en-GB"/>
        </w:rPr>
        <w:t xml:space="preserve"> for all the family</w:t>
      </w:r>
      <w:r w:rsidR="00F1683C">
        <w:rPr>
          <w:rFonts w:ascii="Times New Roman" w:hAnsi="Times New Roman"/>
          <w:sz w:val="24"/>
          <w:szCs w:val="24"/>
          <w:lang w:val="en-GB"/>
        </w:rPr>
        <w:t xml:space="preserve"> with the hotel as our main source of income</w:t>
      </w:r>
      <w:r w:rsidRPr="00D73D87" w:rsidR="009B2D9D">
        <w:rPr>
          <w:rFonts w:ascii="Times New Roman" w:hAnsi="Times New Roman"/>
          <w:sz w:val="24"/>
          <w:szCs w:val="24"/>
          <w:lang w:val="en-GB"/>
        </w:rPr>
        <w:t>.</w:t>
      </w:r>
      <w:r w:rsidRPr="00D73D87" w:rsidR="00385E23">
        <w:rPr>
          <w:rFonts w:ascii="Times New Roman" w:hAnsi="Times New Roman"/>
          <w:sz w:val="24"/>
          <w:szCs w:val="24"/>
          <w:lang w:val="en-GB"/>
        </w:rPr>
        <w:t xml:space="preserve"> </w:t>
      </w:r>
      <w:r w:rsidRPr="00D73D87" w:rsidR="009B2D9D">
        <w:rPr>
          <w:rFonts w:ascii="Times New Roman" w:hAnsi="Times New Roman"/>
          <w:sz w:val="24"/>
          <w:szCs w:val="24"/>
          <w:lang w:val="en-GB"/>
        </w:rPr>
        <w:t>B</w:t>
      </w:r>
      <w:r w:rsidRPr="00D73D87" w:rsidR="00655A70">
        <w:rPr>
          <w:rFonts w:ascii="Times New Roman" w:hAnsi="Times New Roman"/>
          <w:sz w:val="24"/>
          <w:szCs w:val="24"/>
          <w:lang w:val="en-GB"/>
        </w:rPr>
        <w:t xml:space="preserve">ut </w:t>
      </w:r>
      <w:r w:rsidRPr="00D73D87" w:rsidR="00385E23">
        <w:rPr>
          <w:rFonts w:ascii="Times New Roman" w:hAnsi="Times New Roman"/>
          <w:sz w:val="24"/>
          <w:szCs w:val="24"/>
          <w:lang w:val="en-GB"/>
        </w:rPr>
        <w:t xml:space="preserve">the hotel </w:t>
      </w:r>
      <w:r w:rsidRPr="00D73D87" w:rsidR="00655A70">
        <w:rPr>
          <w:rFonts w:ascii="Times New Roman" w:hAnsi="Times New Roman"/>
          <w:sz w:val="24"/>
          <w:szCs w:val="24"/>
          <w:lang w:val="en-GB"/>
        </w:rPr>
        <w:t xml:space="preserve">is </w:t>
      </w:r>
      <w:r w:rsidRPr="00D73D87" w:rsidR="00851C5D">
        <w:rPr>
          <w:rFonts w:ascii="Times New Roman" w:hAnsi="Times New Roman"/>
          <w:sz w:val="24"/>
          <w:szCs w:val="24"/>
          <w:lang w:val="en-GB"/>
        </w:rPr>
        <w:t xml:space="preserve">also </w:t>
      </w:r>
      <w:r w:rsidRPr="00D73D87" w:rsidR="00655A70">
        <w:rPr>
          <w:rFonts w:ascii="Times New Roman" w:hAnsi="Times New Roman"/>
          <w:sz w:val="24"/>
          <w:szCs w:val="24"/>
          <w:lang w:val="en-GB"/>
        </w:rPr>
        <w:t xml:space="preserve">a </w:t>
      </w:r>
      <w:r w:rsidRPr="00D73D87" w:rsidR="00851C5D">
        <w:rPr>
          <w:rFonts w:ascii="Times New Roman" w:hAnsi="Times New Roman"/>
          <w:sz w:val="24"/>
          <w:szCs w:val="24"/>
          <w:lang w:val="en-GB"/>
        </w:rPr>
        <w:t>sensible</w:t>
      </w:r>
      <w:r w:rsidRPr="00D73D87" w:rsidR="00655A70">
        <w:rPr>
          <w:rFonts w:ascii="Times New Roman" w:hAnsi="Times New Roman"/>
          <w:sz w:val="24"/>
          <w:szCs w:val="24"/>
          <w:lang w:val="en-GB"/>
        </w:rPr>
        <w:t xml:space="preserve"> </w:t>
      </w:r>
      <w:r w:rsidRPr="00D73D87" w:rsidR="00385E23">
        <w:rPr>
          <w:rFonts w:ascii="Times New Roman" w:hAnsi="Times New Roman"/>
          <w:sz w:val="24"/>
          <w:szCs w:val="24"/>
          <w:lang w:val="en-GB"/>
        </w:rPr>
        <w:t xml:space="preserve">long-term </w:t>
      </w:r>
      <w:r w:rsidRPr="00D73D87" w:rsidR="00655A70">
        <w:rPr>
          <w:rFonts w:ascii="Times New Roman" w:hAnsi="Times New Roman"/>
          <w:sz w:val="24"/>
          <w:szCs w:val="24"/>
          <w:lang w:val="en-GB"/>
        </w:rPr>
        <w:t xml:space="preserve">investment. </w:t>
      </w:r>
      <w:r w:rsidRPr="00D73D87" w:rsidR="00910768">
        <w:rPr>
          <w:rFonts w:ascii="Times New Roman" w:hAnsi="Times New Roman"/>
          <w:sz w:val="24"/>
          <w:szCs w:val="24"/>
          <w:lang w:val="en-GB"/>
        </w:rPr>
        <w:t>Thanks</w:t>
      </w:r>
      <w:r w:rsidRPr="00D73D87" w:rsidR="00655A70">
        <w:rPr>
          <w:rFonts w:ascii="Times New Roman" w:hAnsi="Times New Roman"/>
          <w:sz w:val="24"/>
          <w:szCs w:val="24"/>
          <w:lang w:val="en-GB"/>
        </w:rPr>
        <w:t xml:space="preserve"> </w:t>
      </w:r>
      <w:r w:rsidRPr="00D73D87" w:rsidR="00910768">
        <w:rPr>
          <w:rFonts w:ascii="Times New Roman" w:hAnsi="Times New Roman"/>
          <w:sz w:val="24"/>
          <w:szCs w:val="24"/>
          <w:lang w:val="en-GB"/>
        </w:rPr>
        <w:t>to</w:t>
      </w:r>
      <w:r w:rsidRPr="00D73D87" w:rsidR="00655A70">
        <w:rPr>
          <w:rFonts w:ascii="Times New Roman" w:hAnsi="Times New Roman"/>
          <w:sz w:val="24"/>
          <w:szCs w:val="24"/>
          <w:lang w:val="en-GB"/>
        </w:rPr>
        <w:t xml:space="preserve"> your beautiful climate</w:t>
      </w:r>
      <w:r w:rsidRPr="00D73D87" w:rsidR="00385E23">
        <w:rPr>
          <w:rFonts w:ascii="Times New Roman" w:hAnsi="Times New Roman"/>
          <w:sz w:val="24"/>
          <w:szCs w:val="24"/>
          <w:lang w:val="en-GB"/>
        </w:rPr>
        <w:t>,</w:t>
      </w:r>
      <w:r w:rsidRPr="00D73D87" w:rsidR="00756822">
        <w:rPr>
          <w:rFonts w:ascii="Times New Roman" w:hAnsi="Times New Roman"/>
          <w:sz w:val="24"/>
          <w:szCs w:val="24"/>
          <w:lang w:val="en-GB"/>
        </w:rPr>
        <w:t xml:space="preserve"> </w:t>
      </w:r>
      <w:r w:rsidRPr="00D73D87" w:rsidR="00385E23">
        <w:rPr>
          <w:rFonts w:ascii="Times New Roman" w:hAnsi="Times New Roman"/>
          <w:sz w:val="24"/>
          <w:szCs w:val="24"/>
          <w:lang w:val="en-GB"/>
        </w:rPr>
        <w:t>low-cost</w:t>
      </w:r>
      <w:r w:rsidRPr="00D73D87" w:rsidR="00756822">
        <w:rPr>
          <w:rFonts w:ascii="Times New Roman" w:hAnsi="Times New Roman"/>
          <w:sz w:val="24"/>
          <w:szCs w:val="24"/>
          <w:lang w:val="en-GB"/>
        </w:rPr>
        <w:t xml:space="preserve"> </w:t>
      </w:r>
      <w:r w:rsidRPr="00D73D87" w:rsidR="00677AFE">
        <w:rPr>
          <w:rFonts w:ascii="Times New Roman" w:hAnsi="Times New Roman"/>
          <w:sz w:val="24"/>
          <w:szCs w:val="24"/>
          <w:lang w:val="en-GB"/>
        </w:rPr>
        <w:t>hotels,</w:t>
      </w:r>
      <w:r w:rsidRPr="00D73D87" w:rsidR="00756822">
        <w:rPr>
          <w:rFonts w:ascii="Times New Roman" w:hAnsi="Times New Roman"/>
          <w:sz w:val="24"/>
          <w:szCs w:val="24"/>
          <w:lang w:val="en-GB"/>
        </w:rPr>
        <w:t xml:space="preserve"> and flights it is now cheaper for British people to come to Spain for their annual holiday than stay at home.</w:t>
      </w:r>
      <w:r w:rsidRPr="00D73D87" w:rsidR="009F4ED6">
        <w:rPr>
          <w:rFonts w:ascii="Times New Roman" w:hAnsi="Times New Roman"/>
          <w:sz w:val="24"/>
          <w:szCs w:val="24"/>
          <w:lang w:val="en-GB"/>
        </w:rPr>
        <w:t xml:space="preserve"> </w:t>
      </w:r>
      <w:r w:rsidRPr="00D73D87" w:rsidR="008F3CE4">
        <w:rPr>
          <w:rFonts w:ascii="Times New Roman" w:hAnsi="Times New Roman"/>
          <w:sz w:val="24"/>
          <w:szCs w:val="24"/>
          <w:lang w:val="en-GB"/>
        </w:rPr>
        <w:t>Over the next ten years</w:t>
      </w:r>
      <w:r w:rsidRPr="00D73D87" w:rsidR="00006C77">
        <w:rPr>
          <w:rFonts w:ascii="Times New Roman" w:hAnsi="Times New Roman"/>
          <w:sz w:val="24"/>
          <w:szCs w:val="24"/>
          <w:lang w:val="en-GB"/>
        </w:rPr>
        <w:t>,</w:t>
      </w:r>
      <w:r w:rsidRPr="00D73D87" w:rsidR="00341ECF">
        <w:rPr>
          <w:rFonts w:ascii="Times New Roman" w:hAnsi="Times New Roman"/>
          <w:sz w:val="24"/>
          <w:szCs w:val="24"/>
          <w:lang w:val="en-GB"/>
        </w:rPr>
        <w:t xml:space="preserve"> the annual </w:t>
      </w:r>
      <w:r w:rsidR="004252D9">
        <w:rPr>
          <w:rFonts w:ascii="Times New Roman" w:hAnsi="Times New Roman"/>
          <w:sz w:val="24"/>
          <w:szCs w:val="24"/>
          <w:lang w:val="en-GB"/>
        </w:rPr>
        <w:t xml:space="preserve">number of </w:t>
      </w:r>
      <w:r w:rsidRPr="00D73D87" w:rsidR="00341ECF">
        <w:rPr>
          <w:rFonts w:ascii="Times New Roman" w:hAnsi="Times New Roman"/>
          <w:sz w:val="24"/>
          <w:szCs w:val="24"/>
          <w:lang w:val="en-GB"/>
        </w:rPr>
        <w:t xml:space="preserve">visitors from Britain will increase by millions. </w:t>
      </w:r>
      <w:r w:rsidRPr="00D73D87" w:rsidR="0080499F">
        <w:rPr>
          <w:rFonts w:ascii="Times New Roman" w:hAnsi="Times New Roman"/>
          <w:sz w:val="24"/>
          <w:szCs w:val="24"/>
          <w:lang w:val="en-GB"/>
        </w:rPr>
        <w:t xml:space="preserve">Eventually, the value of the hotel will increase substantially. </w:t>
      </w:r>
      <w:r w:rsidRPr="00D73D87" w:rsidR="0068649D">
        <w:rPr>
          <w:rFonts w:ascii="Times New Roman" w:hAnsi="Times New Roman"/>
          <w:sz w:val="24"/>
          <w:szCs w:val="24"/>
          <w:lang w:val="en-GB"/>
        </w:rPr>
        <w:t>W</w:t>
      </w:r>
      <w:r w:rsidRPr="00D73D87" w:rsidR="00862F37">
        <w:rPr>
          <w:rFonts w:ascii="Times New Roman" w:hAnsi="Times New Roman"/>
          <w:sz w:val="24"/>
          <w:szCs w:val="24"/>
          <w:lang w:val="en-GB"/>
        </w:rPr>
        <w:t>e</w:t>
      </w:r>
      <w:r w:rsidRPr="00D73D87" w:rsidR="009F4ED6">
        <w:rPr>
          <w:rFonts w:ascii="Times New Roman" w:hAnsi="Times New Roman"/>
          <w:sz w:val="24"/>
          <w:szCs w:val="24"/>
          <w:lang w:val="en-GB"/>
        </w:rPr>
        <w:t xml:space="preserve"> are </w:t>
      </w:r>
      <w:r w:rsidRPr="00D73D87" w:rsidR="00DA498C">
        <w:rPr>
          <w:rFonts w:ascii="Times New Roman" w:hAnsi="Times New Roman"/>
          <w:sz w:val="24"/>
          <w:szCs w:val="24"/>
          <w:lang w:val="en-GB"/>
        </w:rPr>
        <w:t>among</w:t>
      </w:r>
      <w:r w:rsidRPr="00D73D87" w:rsidR="009F4ED6">
        <w:rPr>
          <w:rFonts w:ascii="Times New Roman" w:hAnsi="Times New Roman"/>
          <w:sz w:val="24"/>
          <w:szCs w:val="24"/>
          <w:lang w:val="en-GB"/>
        </w:rPr>
        <w:t xml:space="preserve"> the first</w:t>
      </w:r>
      <w:r w:rsidRPr="00D73D87" w:rsidR="00396964">
        <w:rPr>
          <w:rFonts w:ascii="Times New Roman" w:hAnsi="Times New Roman"/>
          <w:sz w:val="24"/>
          <w:szCs w:val="24"/>
          <w:lang w:val="en-GB"/>
        </w:rPr>
        <w:t xml:space="preserve"> </w:t>
      </w:r>
      <w:r w:rsidRPr="00D73D87" w:rsidR="008D4636">
        <w:rPr>
          <w:rFonts w:ascii="Times New Roman" w:hAnsi="Times New Roman"/>
          <w:sz w:val="24"/>
          <w:szCs w:val="24"/>
          <w:lang w:val="en-GB"/>
        </w:rPr>
        <w:t>businesspeople</w:t>
      </w:r>
      <w:r w:rsidRPr="00D73D87" w:rsidR="009F4ED6">
        <w:rPr>
          <w:rFonts w:ascii="Times New Roman" w:hAnsi="Times New Roman"/>
          <w:sz w:val="24"/>
          <w:szCs w:val="24"/>
          <w:lang w:val="en-GB"/>
        </w:rPr>
        <w:t xml:space="preserve">, </w:t>
      </w:r>
      <w:r w:rsidRPr="00D73D87" w:rsidR="00862F37">
        <w:rPr>
          <w:rFonts w:ascii="Times New Roman" w:hAnsi="Times New Roman"/>
          <w:sz w:val="24"/>
          <w:szCs w:val="24"/>
          <w:lang w:val="en-GB"/>
        </w:rPr>
        <w:t>but</w:t>
      </w:r>
      <w:r w:rsidRPr="00D73D87" w:rsidR="009F4ED6">
        <w:rPr>
          <w:rFonts w:ascii="Times New Roman" w:hAnsi="Times New Roman"/>
          <w:sz w:val="24"/>
          <w:szCs w:val="24"/>
          <w:lang w:val="en-GB"/>
        </w:rPr>
        <w:t xml:space="preserve"> more will follow</w:t>
      </w:r>
      <w:r w:rsidRPr="00D73D87" w:rsidR="00677AFE">
        <w:rPr>
          <w:rFonts w:ascii="Times New Roman" w:hAnsi="Times New Roman"/>
          <w:sz w:val="24"/>
          <w:szCs w:val="24"/>
          <w:lang w:val="en-GB"/>
        </w:rPr>
        <w:t xml:space="preserve"> </w:t>
      </w:r>
      <w:r w:rsidRPr="00D73D87" w:rsidR="009F4ED6">
        <w:rPr>
          <w:rFonts w:ascii="Times New Roman" w:hAnsi="Times New Roman"/>
          <w:sz w:val="24"/>
          <w:szCs w:val="24"/>
          <w:lang w:val="en-GB"/>
        </w:rPr>
        <w:t>especially after Franco dies and is hopefully replace</w:t>
      </w:r>
      <w:r w:rsidRPr="00D73D87" w:rsidR="00765970">
        <w:rPr>
          <w:rFonts w:ascii="Times New Roman" w:hAnsi="Times New Roman"/>
          <w:sz w:val="24"/>
          <w:szCs w:val="24"/>
          <w:lang w:val="en-GB"/>
        </w:rPr>
        <w:t>d</w:t>
      </w:r>
      <w:r w:rsidRPr="00D73D87" w:rsidR="009F4ED6">
        <w:rPr>
          <w:rFonts w:ascii="Times New Roman" w:hAnsi="Times New Roman"/>
          <w:sz w:val="24"/>
          <w:szCs w:val="24"/>
          <w:lang w:val="en-GB"/>
        </w:rPr>
        <w:t xml:space="preserve"> by someone </w:t>
      </w:r>
      <w:r w:rsidRPr="00D73D87" w:rsidR="00765970">
        <w:rPr>
          <w:rFonts w:ascii="Times New Roman" w:hAnsi="Times New Roman"/>
          <w:sz w:val="24"/>
          <w:szCs w:val="24"/>
          <w:lang w:val="en-GB"/>
        </w:rPr>
        <w:t>more internationally acceptable</w:t>
      </w:r>
      <w:r w:rsidRPr="00D73D87" w:rsidR="00412AF8">
        <w:rPr>
          <w:rFonts w:ascii="Times New Roman" w:hAnsi="Times New Roman"/>
          <w:sz w:val="24"/>
          <w:szCs w:val="24"/>
          <w:lang w:val="en-GB"/>
        </w:rPr>
        <w:t>.</w:t>
      </w:r>
      <w:r w:rsidRPr="00D73D87" w:rsidR="00677AFE">
        <w:rPr>
          <w:rFonts w:ascii="Times New Roman" w:hAnsi="Times New Roman"/>
          <w:sz w:val="24"/>
          <w:szCs w:val="24"/>
          <w:lang w:val="en-GB"/>
        </w:rPr>
        <w:t>”</w:t>
      </w:r>
    </w:p>
    <w:p w:rsidRPr="00D73D87" w:rsidR="008D4636" w:rsidP="00E37332" w:rsidRDefault="00412AF8" w14:paraId="5B06D4FE" w14:textId="461E8FA0">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Pr="00D73D87" w:rsidR="008D4636">
        <w:rPr>
          <w:rFonts w:ascii="Times New Roman" w:hAnsi="Times New Roman"/>
          <w:sz w:val="24"/>
          <w:szCs w:val="24"/>
          <w:lang w:val="en-GB"/>
        </w:rPr>
        <w:t>Crikey, m</w:t>
      </w:r>
      <w:r w:rsidRPr="00D73D87" w:rsidR="00CB72C9">
        <w:rPr>
          <w:rFonts w:ascii="Times New Roman" w:hAnsi="Times New Roman"/>
          <w:sz w:val="24"/>
          <w:szCs w:val="24"/>
          <w:lang w:val="en-GB"/>
        </w:rPr>
        <w:t>ost my family and friends no understand</w:t>
      </w:r>
      <w:r w:rsidRPr="00D73D87" w:rsidR="00D8721A">
        <w:rPr>
          <w:rFonts w:ascii="Times New Roman" w:hAnsi="Times New Roman"/>
          <w:sz w:val="24"/>
          <w:szCs w:val="24"/>
          <w:lang w:val="en-GB"/>
        </w:rPr>
        <w:t xml:space="preserve"> this</w:t>
      </w:r>
      <w:r w:rsidRPr="00D73D87" w:rsidR="004103FB">
        <w:rPr>
          <w:rFonts w:ascii="Times New Roman" w:hAnsi="Times New Roman"/>
          <w:sz w:val="24"/>
          <w:szCs w:val="24"/>
          <w:lang w:val="en-GB"/>
        </w:rPr>
        <w:t xml:space="preserve">. We have no idea what happen in </w:t>
      </w:r>
      <w:r w:rsidRPr="00D73D87" w:rsidR="00F96841">
        <w:rPr>
          <w:rFonts w:ascii="Times New Roman" w:hAnsi="Times New Roman"/>
          <w:bCs/>
          <w:sz w:val="24"/>
          <w:szCs w:val="24"/>
          <w:lang w:val="en-GB"/>
        </w:rPr>
        <w:t>Málaga</w:t>
      </w:r>
      <w:r w:rsidRPr="00D73D87" w:rsidR="00F96841">
        <w:rPr>
          <w:rFonts w:ascii="Times New Roman" w:hAnsi="Times New Roman"/>
          <w:sz w:val="24"/>
          <w:szCs w:val="24"/>
          <w:lang w:val="en-GB"/>
        </w:rPr>
        <w:t xml:space="preserve"> </w:t>
      </w:r>
      <w:r w:rsidRPr="00D73D87" w:rsidR="006972C5">
        <w:rPr>
          <w:rFonts w:ascii="Times New Roman" w:hAnsi="Times New Roman"/>
          <w:sz w:val="24"/>
          <w:szCs w:val="24"/>
          <w:lang w:val="en-GB"/>
        </w:rPr>
        <w:t>let alon</w:t>
      </w:r>
      <w:r w:rsidRPr="00D73D87" w:rsidR="00772E57">
        <w:rPr>
          <w:rFonts w:ascii="Times New Roman" w:hAnsi="Times New Roman"/>
          <w:sz w:val="24"/>
          <w:szCs w:val="24"/>
          <w:lang w:val="en-GB"/>
        </w:rPr>
        <w:t xml:space="preserve">e </w:t>
      </w:r>
      <w:r w:rsidRPr="00D73D87" w:rsidR="00DE7E02">
        <w:rPr>
          <w:rFonts w:ascii="Times New Roman" w:hAnsi="Times New Roman"/>
          <w:sz w:val="24"/>
          <w:szCs w:val="24"/>
          <w:lang w:val="en-GB"/>
        </w:rPr>
        <w:t>Britain</w:t>
      </w:r>
      <w:r w:rsidRPr="00D73D87" w:rsidR="00A3684E">
        <w:rPr>
          <w:rFonts w:ascii="Times New Roman" w:hAnsi="Times New Roman"/>
          <w:sz w:val="24"/>
          <w:szCs w:val="24"/>
          <w:lang w:val="en-GB"/>
        </w:rPr>
        <w:t>.</w:t>
      </w:r>
      <w:r w:rsidRPr="00D73D87" w:rsidR="00DE7E02">
        <w:rPr>
          <w:rFonts w:ascii="Times New Roman" w:hAnsi="Times New Roman"/>
          <w:sz w:val="24"/>
          <w:szCs w:val="24"/>
          <w:lang w:val="en-GB"/>
        </w:rPr>
        <w:t xml:space="preserve"> </w:t>
      </w:r>
      <w:r w:rsidRPr="00D73D87" w:rsidR="006A1485">
        <w:rPr>
          <w:rFonts w:ascii="Times New Roman" w:hAnsi="Times New Roman"/>
          <w:sz w:val="24"/>
          <w:szCs w:val="24"/>
          <w:lang w:val="en-GB"/>
        </w:rPr>
        <w:t>We only have state TV news which is controlled by Franco</w:t>
      </w:r>
      <w:r w:rsidRPr="00D73D87" w:rsidR="00365293">
        <w:rPr>
          <w:rFonts w:ascii="Times New Roman" w:hAnsi="Times New Roman"/>
          <w:sz w:val="24"/>
          <w:szCs w:val="24"/>
          <w:lang w:val="en-GB"/>
        </w:rPr>
        <w:t xml:space="preserve">. Nobody </w:t>
      </w:r>
      <w:r w:rsidRPr="00D73D87" w:rsidR="00C94356">
        <w:rPr>
          <w:rFonts w:ascii="Times New Roman" w:hAnsi="Times New Roman"/>
          <w:sz w:val="24"/>
          <w:szCs w:val="24"/>
          <w:lang w:val="en-GB"/>
        </w:rPr>
        <w:t>believes</w:t>
      </w:r>
      <w:r w:rsidRPr="00D73D87" w:rsidR="00365293">
        <w:rPr>
          <w:rFonts w:ascii="Times New Roman" w:hAnsi="Times New Roman"/>
          <w:sz w:val="24"/>
          <w:szCs w:val="24"/>
          <w:lang w:val="en-GB"/>
        </w:rPr>
        <w:t xml:space="preserve"> what they say so we only watch football. Rest is </w:t>
      </w:r>
      <w:r w:rsidRPr="00D73D87" w:rsidR="00BF2994">
        <w:rPr>
          <w:rFonts w:ascii="Times New Roman" w:hAnsi="Times New Roman"/>
          <w:sz w:val="24"/>
          <w:szCs w:val="24"/>
          <w:lang w:val="en-GB"/>
        </w:rPr>
        <w:t>mierda</w:t>
      </w:r>
      <w:r w:rsidRPr="00D73D87" w:rsidR="00365293">
        <w:rPr>
          <w:rFonts w:ascii="Times New Roman" w:hAnsi="Times New Roman"/>
          <w:sz w:val="24"/>
          <w:szCs w:val="24"/>
          <w:lang w:val="en-GB"/>
        </w:rPr>
        <w:t>.</w:t>
      </w:r>
      <w:r w:rsidRPr="00D73D87" w:rsidR="008D4636">
        <w:rPr>
          <w:rFonts w:ascii="Times New Roman" w:hAnsi="Times New Roman"/>
          <w:sz w:val="24"/>
          <w:szCs w:val="24"/>
          <w:lang w:val="en-GB"/>
        </w:rPr>
        <w:t>”</w:t>
      </w:r>
    </w:p>
    <w:p w:rsidRPr="00D73D87" w:rsidR="00BB2107" w:rsidP="00E37332" w:rsidRDefault="00BB2107" w14:paraId="4333C211" w14:textId="3A18D9FE">
      <w:pPr>
        <w:pStyle w:val="CSP-ChapterBodyText-FirstParagraph"/>
        <w:spacing w:line="360" w:lineRule="auto"/>
        <w:ind w:firstLine="720"/>
        <w:jc w:val="left"/>
        <w:rPr>
          <w:rFonts w:ascii="Times New Roman" w:hAnsi="Times New Roman"/>
          <w:sz w:val="24"/>
          <w:szCs w:val="24"/>
          <w:lang w:val="en-GB"/>
        </w:rPr>
      </w:pPr>
      <w:r w:rsidRPr="05EB226F" w:rsidR="05EB226F">
        <w:rPr>
          <w:rFonts w:ascii="Times New Roman" w:hAnsi="Times New Roman"/>
          <w:sz w:val="24"/>
          <w:szCs w:val="24"/>
          <w:lang w:val="en-GB"/>
        </w:rPr>
        <w:t xml:space="preserve">“Believe me </w:t>
      </w:r>
      <w:ins w:author="Gary Smailes" w:date="2024-01-16T11:11:13.081Z" w:id="1459603275">
        <w:r w:rsidRPr="05EB226F" w:rsidR="05EB226F">
          <w:rPr>
            <w:rFonts w:ascii="Times New Roman" w:hAnsi="Times New Roman"/>
            <w:sz w:val="24"/>
            <w:szCs w:val="24"/>
            <w:lang w:val="en-GB"/>
          </w:rPr>
          <w:t>t</w:t>
        </w:r>
      </w:ins>
      <w:del w:author="Gary Smailes" w:date="2024-01-16T11:11:12.689Z" w:id="632029562">
        <w:r w:rsidRPr="05EB226F" w:rsidDel="05EB226F">
          <w:rPr>
            <w:rFonts w:ascii="Times New Roman" w:hAnsi="Times New Roman"/>
            <w:sz w:val="24"/>
            <w:szCs w:val="24"/>
            <w:lang w:val="en-GB"/>
          </w:rPr>
          <w:delText>T</w:delText>
        </w:r>
      </w:del>
      <w:r w:rsidRPr="05EB226F" w:rsidR="05EB226F">
        <w:rPr>
          <w:rFonts w:ascii="Times New Roman" w:hAnsi="Times New Roman"/>
          <w:sz w:val="24"/>
          <w:szCs w:val="24"/>
          <w:lang w:val="en-GB"/>
        </w:rPr>
        <w:t xml:space="preserve">ourism is the future of Spain. </w:t>
      </w:r>
      <w:r w:rsidRPr="05EB226F" w:rsidR="05EB226F">
        <w:rPr>
          <w:rFonts w:ascii="Times New Roman" w:hAnsi="Times New Roman"/>
          <w:sz w:val="24"/>
          <w:szCs w:val="24"/>
          <w:lang w:val="en-GB"/>
        </w:rPr>
        <w:t>It’s</w:t>
      </w:r>
      <w:r w:rsidRPr="05EB226F" w:rsidR="05EB226F">
        <w:rPr>
          <w:rFonts w:ascii="Times New Roman" w:hAnsi="Times New Roman"/>
          <w:sz w:val="24"/>
          <w:szCs w:val="24"/>
          <w:lang w:val="en-GB"/>
        </w:rPr>
        <w:t xml:space="preserve"> already happening on the Costa Brava and in Marbella. </w:t>
      </w:r>
      <w:r w:rsidRPr="05EB226F" w:rsidR="05EB226F">
        <w:rPr>
          <w:rFonts w:ascii="Times New Roman" w:hAnsi="Times New Roman"/>
          <w:sz w:val="24"/>
          <w:szCs w:val="24"/>
          <w:lang w:val="en-GB"/>
        </w:rPr>
        <w:t>It’s</w:t>
      </w:r>
      <w:r w:rsidRPr="05EB226F" w:rsidR="05EB226F">
        <w:rPr>
          <w:rFonts w:ascii="Times New Roman" w:hAnsi="Times New Roman"/>
          <w:sz w:val="24"/>
          <w:szCs w:val="24"/>
          <w:lang w:val="en-GB"/>
        </w:rPr>
        <w:t xml:space="preserve"> only a question of time before it spreads here and there are more like us.”</w:t>
      </w:r>
    </w:p>
    <w:p w:rsidRPr="00D73D87" w:rsidR="00582097" w:rsidP="00E37332" w:rsidRDefault="00056BA7" w14:paraId="22187FA6" w14:textId="7B784242">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lastRenderedPageBreak/>
        <w:t>“</w:t>
      </w:r>
      <w:r w:rsidRPr="00D73D87" w:rsidR="00C94356">
        <w:rPr>
          <w:rFonts w:ascii="Times New Roman" w:hAnsi="Times New Roman"/>
          <w:sz w:val="24"/>
          <w:szCs w:val="24"/>
          <w:lang w:val="en-GB"/>
        </w:rPr>
        <w:t xml:space="preserve">Hopefully, they </w:t>
      </w:r>
      <w:r w:rsidRPr="00D73D87" w:rsidR="00BB2107">
        <w:rPr>
          <w:rFonts w:ascii="Times New Roman" w:hAnsi="Times New Roman"/>
          <w:sz w:val="24"/>
          <w:szCs w:val="24"/>
          <w:lang w:val="en-GB"/>
        </w:rPr>
        <w:t xml:space="preserve">not make </w:t>
      </w:r>
      <w:r w:rsidRPr="00D73D87" w:rsidR="000B54D5">
        <w:rPr>
          <w:rFonts w:ascii="Times New Roman" w:hAnsi="Times New Roman"/>
          <w:sz w:val="24"/>
          <w:szCs w:val="24"/>
          <w:lang w:val="en-GB"/>
        </w:rPr>
        <w:t>same</w:t>
      </w:r>
      <w:r w:rsidRPr="00D73D87" w:rsidR="00BB2107">
        <w:rPr>
          <w:rFonts w:ascii="Times New Roman" w:hAnsi="Times New Roman"/>
          <w:sz w:val="24"/>
          <w:szCs w:val="24"/>
          <w:lang w:val="en-GB"/>
        </w:rPr>
        <w:t xml:space="preserve"> mistakes</w:t>
      </w:r>
      <w:r w:rsidRPr="00D73D87" w:rsidR="00EC12C3">
        <w:rPr>
          <w:rFonts w:ascii="Times New Roman" w:hAnsi="Times New Roman"/>
          <w:sz w:val="24"/>
          <w:szCs w:val="24"/>
          <w:lang w:val="en-GB"/>
        </w:rPr>
        <w:t xml:space="preserve"> </w:t>
      </w:r>
      <w:r w:rsidRPr="00D73D87" w:rsidR="00317406">
        <w:rPr>
          <w:rFonts w:ascii="Times New Roman" w:hAnsi="Times New Roman"/>
          <w:sz w:val="24"/>
          <w:szCs w:val="24"/>
          <w:lang w:val="en-GB"/>
        </w:rPr>
        <w:t>you. Your</w:t>
      </w:r>
      <w:r w:rsidRPr="00D73D87" w:rsidR="00772E57">
        <w:rPr>
          <w:rFonts w:ascii="Times New Roman" w:hAnsi="Times New Roman"/>
          <w:sz w:val="24"/>
          <w:szCs w:val="24"/>
          <w:lang w:val="en-GB"/>
        </w:rPr>
        <w:t xml:space="preserve"> builder</w:t>
      </w:r>
      <w:r w:rsidRPr="00D73D87" w:rsidR="0070639B">
        <w:rPr>
          <w:rFonts w:ascii="Times New Roman" w:hAnsi="Times New Roman"/>
          <w:sz w:val="24"/>
          <w:szCs w:val="24"/>
          <w:lang w:val="en-GB"/>
        </w:rPr>
        <w:t>,</w:t>
      </w:r>
      <w:r w:rsidRPr="00D73D87" w:rsidR="00772E57">
        <w:rPr>
          <w:rFonts w:ascii="Times New Roman" w:hAnsi="Times New Roman"/>
          <w:sz w:val="24"/>
          <w:szCs w:val="24"/>
          <w:lang w:val="en-GB"/>
        </w:rPr>
        <w:t xml:space="preserve"> </w:t>
      </w:r>
      <w:r w:rsidRPr="00D73D87" w:rsidR="00317406">
        <w:rPr>
          <w:rFonts w:ascii="Times New Roman" w:hAnsi="Times New Roman"/>
          <w:sz w:val="24"/>
          <w:szCs w:val="24"/>
          <w:lang w:val="en-GB"/>
        </w:rPr>
        <w:t xml:space="preserve">Emilio, </w:t>
      </w:r>
      <w:r w:rsidRPr="00D73D87" w:rsidR="00772E57">
        <w:rPr>
          <w:rFonts w:ascii="Times New Roman" w:hAnsi="Times New Roman"/>
          <w:sz w:val="24"/>
          <w:szCs w:val="24"/>
          <w:lang w:val="en-GB"/>
        </w:rPr>
        <w:t>he so bad</w:t>
      </w:r>
      <w:r w:rsidRPr="00D73D87" w:rsidR="0070639B">
        <w:rPr>
          <w:rFonts w:ascii="Times New Roman" w:hAnsi="Times New Roman"/>
          <w:sz w:val="24"/>
          <w:szCs w:val="24"/>
          <w:lang w:val="en-GB"/>
        </w:rPr>
        <w:t xml:space="preserve"> no</w:t>
      </w:r>
      <w:r w:rsidRPr="00D73D87" w:rsidR="00EA7016">
        <w:rPr>
          <w:rFonts w:ascii="Times New Roman" w:hAnsi="Times New Roman"/>
          <w:sz w:val="24"/>
          <w:szCs w:val="24"/>
          <w:lang w:val="en-GB"/>
        </w:rPr>
        <w:t xml:space="preserve"> Spaniard</w:t>
      </w:r>
      <w:r w:rsidRPr="00D73D87" w:rsidR="0070639B">
        <w:rPr>
          <w:rFonts w:ascii="Times New Roman" w:hAnsi="Times New Roman"/>
          <w:sz w:val="24"/>
          <w:szCs w:val="24"/>
          <w:lang w:val="en-GB"/>
        </w:rPr>
        <w:t xml:space="preserve"> buy from him. </w:t>
      </w:r>
      <w:r w:rsidRPr="00D73D87" w:rsidR="00EC12C3">
        <w:rPr>
          <w:rFonts w:ascii="Times New Roman" w:hAnsi="Times New Roman"/>
          <w:sz w:val="24"/>
          <w:szCs w:val="24"/>
          <w:lang w:val="en-GB"/>
        </w:rPr>
        <w:t>This hotel take so long build,</w:t>
      </w:r>
      <w:r w:rsidRPr="00D73D87" w:rsidR="0070639B">
        <w:rPr>
          <w:rFonts w:ascii="Times New Roman" w:hAnsi="Times New Roman"/>
          <w:sz w:val="24"/>
          <w:szCs w:val="24"/>
          <w:lang w:val="en-GB"/>
        </w:rPr>
        <w:t xml:space="preserve"> we thinking </w:t>
      </w:r>
      <w:r w:rsidRPr="00D73D87" w:rsidR="00AA3AB0">
        <w:rPr>
          <w:rFonts w:ascii="Times New Roman" w:hAnsi="Times New Roman"/>
          <w:sz w:val="24"/>
          <w:szCs w:val="24"/>
          <w:lang w:val="en-GB"/>
        </w:rPr>
        <w:t xml:space="preserve">the Gaudi </w:t>
      </w:r>
      <w:r w:rsidRPr="00D73D87" w:rsidR="0070639B">
        <w:rPr>
          <w:rFonts w:ascii="Times New Roman" w:hAnsi="Times New Roman"/>
          <w:sz w:val="24"/>
          <w:szCs w:val="24"/>
          <w:lang w:val="en-GB"/>
        </w:rPr>
        <w:t>Sagrada</w:t>
      </w:r>
      <w:r w:rsidRPr="00D73D87" w:rsidR="008662E3">
        <w:rPr>
          <w:rFonts w:ascii="Times New Roman" w:hAnsi="Times New Roman"/>
          <w:sz w:val="24"/>
          <w:szCs w:val="24"/>
          <w:lang w:val="en-GB"/>
        </w:rPr>
        <w:t xml:space="preserve"> Familia</w:t>
      </w:r>
      <w:r w:rsidRPr="00D73D87" w:rsidR="00AA3AB0">
        <w:rPr>
          <w:rFonts w:ascii="Times New Roman" w:hAnsi="Times New Roman"/>
          <w:sz w:val="24"/>
          <w:szCs w:val="24"/>
          <w:lang w:val="en-GB"/>
        </w:rPr>
        <w:t xml:space="preserve"> Cathedral</w:t>
      </w:r>
      <w:r w:rsidRPr="00D73D87" w:rsidR="008662E3">
        <w:rPr>
          <w:rFonts w:ascii="Times New Roman" w:hAnsi="Times New Roman"/>
          <w:sz w:val="24"/>
          <w:szCs w:val="24"/>
          <w:lang w:val="en-GB"/>
        </w:rPr>
        <w:t xml:space="preserve"> in Barcelona be finished first</w:t>
      </w:r>
      <w:r w:rsidRPr="00D73D87" w:rsidR="0033339E">
        <w:rPr>
          <w:rFonts w:ascii="Times New Roman" w:hAnsi="Times New Roman"/>
          <w:sz w:val="24"/>
          <w:szCs w:val="24"/>
          <w:lang w:val="en-GB"/>
        </w:rPr>
        <w:t xml:space="preserve"> and why your parents live in middle countryside</w:t>
      </w:r>
      <w:r w:rsidRPr="00D73D87" w:rsidR="00AA3AB0">
        <w:rPr>
          <w:rFonts w:ascii="Times New Roman" w:hAnsi="Times New Roman"/>
          <w:sz w:val="24"/>
          <w:szCs w:val="24"/>
          <w:lang w:val="en-GB"/>
        </w:rPr>
        <w:t>?</w:t>
      </w:r>
      <w:r w:rsidRPr="00D73D87" w:rsidR="0033339E">
        <w:rPr>
          <w:rFonts w:ascii="Times New Roman" w:hAnsi="Times New Roman"/>
          <w:sz w:val="24"/>
          <w:szCs w:val="24"/>
          <w:lang w:val="en-GB"/>
        </w:rPr>
        <w:t xml:space="preserve"> What wrong with living in hotel or in apartment nearby so easy walk </w:t>
      </w:r>
      <w:r w:rsidRPr="00D73D87" w:rsidR="000E1A17">
        <w:rPr>
          <w:rFonts w:ascii="Times New Roman" w:hAnsi="Times New Roman"/>
          <w:sz w:val="24"/>
          <w:szCs w:val="24"/>
          <w:lang w:val="en-GB"/>
        </w:rPr>
        <w:t>work. They drivings three times a day.</w:t>
      </w:r>
      <w:r w:rsidRPr="00D73D87" w:rsidR="007F0878">
        <w:rPr>
          <w:rFonts w:ascii="Times New Roman" w:hAnsi="Times New Roman"/>
          <w:sz w:val="24"/>
          <w:szCs w:val="24"/>
          <w:lang w:val="en-GB"/>
        </w:rPr>
        <w:t>”</w:t>
      </w:r>
    </w:p>
    <w:p w:rsidRPr="00D73D87" w:rsidR="00622FAB" w:rsidP="00E37332" w:rsidRDefault="00B459FF" w14:paraId="3AFB66B2" w14:textId="7A2034EA">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“It’s complicated but you’re right</w:t>
      </w:r>
      <w:r w:rsidRPr="00D73D87" w:rsidR="00727089">
        <w:rPr>
          <w:rFonts w:ascii="Times New Roman" w:hAnsi="Times New Roman"/>
          <w:sz w:val="24"/>
          <w:szCs w:val="24"/>
          <w:lang w:val="en-GB"/>
        </w:rPr>
        <w:t>,</w:t>
      </w:r>
      <w:r w:rsidRPr="00D73D87">
        <w:rPr>
          <w:rFonts w:ascii="Times New Roman" w:hAnsi="Times New Roman"/>
          <w:sz w:val="24"/>
          <w:szCs w:val="24"/>
          <w:lang w:val="en-GB"/>
        </w:rPr>
        <w:t xml:space="preserve"> we</w:t>
      </w:r>
      <w:r w:rsidRPr="00D73D87" w:rsidR="00C829C8">
        <w:rPr>
          <w:rFonts w:ascii="Times New Roman" w:hAnsi="Times New Roman"/>
          <w:sz w:val="24"/>
          <w:szCs w:val="24"/>
          <w:lang w:val="en-GB"/>
        </w:rPr>
        <w:t xml:space="preserve"> assumed </w:t>
      </w:r>
      <w:r w:rsidRPr="00D73D87" w:rsidR="007F63DF">
        <w:rPr>
          <w:rFonts w:ascii="Times New Roman" w:hAnsi="Times New Roman"/>
          <w:sz w:val="24"/>
          <w:szCs w:val="24"/>
          <w:lang w:val="en-GB"/>
        </w:rPr>
        <w:t xml:space="preserve">appointing a lawyer, buying </w:t>
      </w:r>
      <w:r w:rsidRPr="00D73D87" w:rsidR="00740737">
        <w:rPr>
          <w:rFonts w:ascii="Times New Roman" w:hAnsi="Times New Roman"/>
          <w:sz w:val="24"/>
          <w:szCs w:val="24"/>
          <w:lang w:val="en-GB"/>
        </w:rPr>
        <w:t>property,</w:t>
      </w:r>
      <w:r w:rsidRPr="00D73D87" w:rsidR="007F63DF">
        <w:rPr>
          <w:rFonts w:ascii="Times New Roman" w:hAnsi="Times New Roman"/>
          <w:sz w:val="24"/>
          <w:szCs w:val="24"/>
          <w:lang w:val="en-GB"/>
        </w:rPr>
        <w:t xml:space="preserve"> and </w:t>
      </w:r>
      <w:r w:rsidRPr="00D73D87" w:rsidR="00C829C8">
        <w:rPr>
          <w:rFonts w:ascii="Times New Roman" w:hAnsi="Times New Roman"/>
          <w:sz w:val="24"/>
          <w:szCs w:val="24"/>
          <w:lang w:val="en-GB"/>
        </w:rPr>
        <w:t>se</w:t>
      </w:r>
      <w:r w:rsidRPr="00D73D87" w:rsidR="007F63DF">
        <w:rPr>
          <w:rFonts w:ascii="Times New Roman" w:hAnsi="Times New Roman"/>
          <w:sz w:val="24"/>
          <w:szCs w:val="24"/>
          <w:lang w:val="en-GB"/>
        </w:rPr>
        <w:t>t</w:t>
      </w:r>
      <w:r w:rsidRPr="00D73D87" w:rsidR="00C829C8">
        <w:rPr>
          <w:rFonts w:ascii="Times New Roman" w:hAnsi="Times New Roman"/>
          <w:sz w:val="24"/>
          <w:szCs w:val="24"/>
          <w:lang w:val="en-GB"/>
        </w:rPr>
        <w:t xml:space="preserve">ting up a business would be </w:t>
      </w:r>
      <w:proofErr w:type="gramStart"/>
      <w:r w:rsidRPr="00D73D87" w:rsidR="00C829C8">
        <w:rPr>
          <w:rFonts w:ascii="Times New Roman" w:hAnsi="Times New Roman"/>
          <w:sz w:val="24"/>
          <w:szCs w:val="24"/>
          <w:lang w:val="en-GB"/>
        </w:rPr>
        <w:t>similar to</w:t>
      </w:r>
      <w:proofErr w:type="gramEnd"/>
      <w:r w:rsidRPr="00D73D87" w:rsidR="00C829C8">
        <w:rPr>
          <w:rFonts w:ascii="Times New Roman" w:hAnsi="Times New Roman"/>
          <w:sz w:val="24"/>
          <w:szCs w:val="24"/>
          <w:lang w:val="en-GB"/>
        </w:rPr>
        <w:t xml:space="preserve"> how it was back hom</w:t>
      </w:r>
      <w:r w:rsidRPr="00D73D87" w:rsidR="007F63DF">
        <w:rPr>
          <w:rFonts w:ascii="Times New Roman" w:hAnsi="Times New Roman"/>
          <w:sz w:val="24"/>
          <w:szCs w:val="24"/>
          <w:lang w:val="en-GB"/>
        </w:rPr>
        <w:t>e. Now we know bette</w:t>
      </w:r>
      <w:r w:rsidRPr="00D73D87" w:rsidR="00622FAB">
        <w:rPr>
          <w:rFonts w:ascii="Times New Roman" w:hAnsi="Times New Roman"/>
          <w:sz w:val="24"/>
          <w:szCs w:val="24"/>
          <w:lang w:val="en-GB"/>
        </w:rPr>
        <w:t>r</w:t>
      </w:r>
      <w:r w:rsidRPr="00D73D87" w:rsidR="00D76D38">
        <w:rPr>
          <w:rFonts w:ascii="Times New Roman" w:hAnsi="Times New Roman"/>
          <w:sz w:val="24"/>
          <w:szCs w:val="24"/>
          <w:lang w:val="en-GB"/>
        </w:rPr>
        <w:t>,</w:t>
      </w:r>
      <w:r w:rsidRPr="00D73D87" w:rsidR="004F7555">
        <w:rPr>
          <w:rFonts w:ascii="Times New Roman" w:hAnsi="Times New Roman"/>
          <w:sz w:val="24"/>
          <w:szCs w:val="24"/>
          <w:lang w:val="en-GB"/>
        </w:rPr>
        <w:t xml:space="preserve"> </w:t>
      </w:r>
      <w:r w:rsidRPr="00D73D87" w:rsidR="00D76D38">
        <w:rPr>
          <w:rFonts w:ascii="Times New Roman" w:hAnsi="Times New Roman"/>
          <w:sz w:val="24"/>
          <w:szCs w:val="24"/>
          <w:lang w:val="en-GB"/>
        </w:rPr>
        <w:t>b</w:t>
      </w:r>
      <w:r w:rsidRPr="00D73D87" w:rsidR="004F7555">
        <w:rPr>
          <w:rFonts w:ascii="Times New Roman" w:hAnsi="Times New Roman"/>
          <w:sz w:val="24"/>
          <w:szCs w:val="24"/>
          <w:lang w:val="en-GB"/>
        </w:rPr>
        <w:t>ut how could we have avoided these mistakes?”</w:t>
      </w:r>
    </w:p>
    <w:p w:rsidRPr="00D73D87" w:rsidR="00D76D38" w:rsidP="00E37332" w:rsidRDefault="00D76D38" w14:paraId="268B44F8" w14:textId="3592654D">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Pr="00D73D87" w:rsidR="00CC22F6">
        <w:rPr>
          <w:rFonts w:ascii="Times New Roman" w:hAnsi="Times New Roman"/>
          <w:sz w:val="24"/>
          <w:szCs w:val="24"/>
          <w:lang w:val="en-GB"/>
        </w:rPr>
        <w:t>Talk with local people.”</w:t>
      </w:r>
    </w:p>
    <w:p w:rsidRPr="00D73D87" w:rsidR="00CC22F6" w:rsidP="00E37332" w:rsidRDefault="00CC22F6" w14:paraId="0D2BB00E" w14:textId="690C35C4">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“We didn’t know anyone we trusted and had appointed an </w:t>
      </w:r>
      <w:r w:rsidRPr="00D73D87" w:rsidR="00C55BD6">
        <w:rPr>
          <w:rFonts w:ascii="Times New Roman" w:hAnsi="Times New Roman"/>
          <w:sz w:val="24"/>
          <w:szCs w:val="24"/>
          <w:lang w:val="en-GB"/>
        </w:rPr>
        <w:t>English-speaking</w:t>
      </w:r>
      <w:r w:rsidRPr="00D73D87">
        <w:rPr>
          <w:rFonts w:ascii="Times New Roman" w:hAnsi="Times New Roman"/>
          <w:sz w:val="24"/>
          <w:szCs w:val="24"/>
          <w:lang w:val="en-GB"/>
        </w:rPr>
        <w:t xml:space="preserve"> lawyer</w:t>
      </w:r>
      <w:r w:rsidRPr="00D73D87" w:rsidR="00566B61">
        <w:rPr>
          <w:rFonts w:ascii="Times New Roman" w:hAnsi="Times New Roman"/>
          <w:sz w:val="24"/>
          <w:szCs w:val="24"/>
          <w:lang w:val="en-GB"/>
        </w:rPr>
        <w:t xml:space="preserve"> to represent us.”</w:t>
      </w:r>
    </w:p>
    <w:p w:rsidRPr="00D73D87" w:rsidR="00566B61" w:rsidP="00E37332" w:rsidRDefault="00566B61" w14:paraId="3246CD40" w14:textId="2B6C0D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“He from </w:t>
      </w:r>
      <w:r w:rsidRPr="00D73D87" w:rsidR="00F96841">
        <w:rPr>
          <w:rFonts w:ascii="Times New Roman" w:hAnsi="Times New Roman"/>
          <w:bCs/>
          <w:sz w:val="24"/>
          <w:szCs w:val="24"/>
          <w:lang w:val="en-GB"/>
        </w:rPr>
        <w:t>Málaga</w:t>
      </w:r>
      <w:r w:rsidRPr="00D73D87" w:rsidR="00F96841">
        <w:rPr>
          <w:rFonts w:ascii="Times New Roman" w:hAnsi="Times New Roman"/>
          <w:sz w:val="24"/>
          <w:szCs w:val="24"/>
          <w:lang w:val="en-GB"/>
        </w:rPr>
        <w:t xml:space="preserve"> </w:t>
      </w:r>
      <w:r w:rsidRPr="00D73D87">
        <w:rPr>
          <w:rFonts w:ascii="Times New Roman" w:hAnsi="Times New Roman"/>
          <w:sz w:val="24"/>
          <w:szCs w:val="24"/>
          <w:lang w:val="en-GB"/>
        </w:rPr>
        <w:t xml:space="preserve">and </w:t>
      </w:r>
      <w:r w:rsidRPr="00D73D87" w:rsidR="00A372E7">
        <w:rPr>
          <w:rFonts w:ascii="Times New Roman" w:hAnsi="Times New Roman"/>
          <w:sz w:val="24"/>
          <w:szCs w:val="24"/>
          <w:lang w:val="en-GB"/>
        </w:rPr>
        <w:t>know</w:t>
      </w:r>
      <w:r w:rsidRPr="00D73D87">
        <w:rPr>
          <w:rFonts w:ascii="Times New Roman" w:hAnsi="Times New Roman"/>
          <w:sz w:val="24"/>
          <w:szCs w:val="24"/>
          <w:lang w:val="en-GB"/>
        </w:rPr>
        <w:t xml:space="preserve"> nothing about Nerja builders</w:t>
      </w:r>
      <w:r w:rsidR="002305BF">
        <w:rPr>
          <w:rFonts w:ascii="Times New Roman" w:hAnsi="Times New Roman"/>
          <w:sz w:val="24"/>
          <w:szCs w:val="24"/>
          <w:lang w:val="en-GB"/>
        </w:rPr>
        <w:t xml:space="preserve"> or bureaucracy</w:t>
      </w:r>
      <w:r w:rsidRPr="00D73D87" w:rsidR="00E02CAB">
        <w:rPr>
          <w:rFonts w:ascii="Times New Roman" w:hAnsi="Times New Roman"/>
          <w:sz w:val="24"/>
          <w:szCs w:val="24"/>
          <w:lang w:val="en-GB"/>
        </w:rPr>
        <w:t xml:space="preserve">. It recipe for disaster. Always </w:t>
      </w:r>
      <w:r w:rsidRPr="00D73D87" w:rsidR="004F43AD">
        <w:rPr>
          <w:rFonts w:ascii="Times New Roman" w:hAnsi="Times New Roman"/>
          <w:sz w:val="24"/>
          <w:szCs w:val="24"/>
          <w:lang w:val="en-GB"/>
        </w:rPr>
        <w:t xml:space="preserve">use local lawyer and </w:t>
      </w:r>
      <w:r w:rsidRPr="00D73D87" w:rsidR="00E02CAB">
        <w:rPr>
          <w:rFonts w:ascii="Times New Roman" w:hAnsi="Times New Roman"/>
          <w:sz w:val="24"/>
          <w:szCs w:val="24"/>
          <w:lang w:val="en-GB"/>
        </w:rPr>
        <w:t>speak with Town Hall first</w:t>
      </w:r>
      <w:r w:rsidRPr="00D73D87" w:rsidR="003B7804">
        <w:rPr>
          <w:rFonts w:ascii="Times New Roman" w:hAnsi="Times New Roman"/>
          <w:sz w:val="24"/>
          <w:szCs w:val="24"/>
          <w:lang w:val="en-GB"/>
        </w:rPr>
        <w:t xml:space="preserve">, they know who good and bad and where </w:t>
      </w:r>
      <w:r w:rsidR="007D1D13">
        <w:rPr>
          <w:rFonts w:ascii="Times New Roman" w:hAnsi="Times New Roman"/>
          <w:sz w:val="24"/>
          <w:szCs w:val="24"/>
          <w:lang w:val="en-GB"/>
        </w:rPr>
        <w:t>o</w:t>
      </w:r>
      <w:r w:rsidRPr="00D73D87" w:rsidR="003B7804">
        <w:rPr>
          <w:rFonts w:ascii="Times New Roman" w:hAnsi="Times New Roman"/>
          <w:sz w:val="24"/>
          <w:szCs w:val="24"/>
          <w:lang w:val="en-GB"/>
        </w:rPr>
        <w:t>k to build.</w:t>
      </w:r>
      <w:r w:rsidRPr="00D73D87" w:rsidR="00F57C90">
        <w:rPr>
          <w:rFonts w:ascii="Times New Roman" w:hAnsi="Times New Roman"/>
          <w:sz w:val="24"/>
          <w:szCs w:val="24"/>
          <w:lang w:val="en-GB"/>
        </w:rPr>
        <w:t>”</w:t>
      </w:r>
    </w:p>
    <w:p w:rsidRPr="00D73D87" w:rsidR="00F57C90" w:rsidP="00E37332" w:rsidRDefault="00F57C90" w14:paraId="0EBA7DB8" w14:textId="09BCF275">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Pr="00D73D87" w:rsidR="00AB7F16">
        <w:rPr>
          <w:rFonts w:ascii="Times New Roman" w:hAnsi="Times New Roman"/>
          <w:sz w:val="24"/>
          <w:szCs w:val="24"/>
          <w:lang w:val="en-GB"/>
        </w:rPr>
        <w:t>Too late now</w:t>
      </w:r>
      <w:r w:rsidRPr="00D73D87">
        <w:rPr>
          <w:rFonts w:ascii="Times New Roman" w:hAnsi="Times New Roman"/>
          <w:sz w:val="24"/>
          <w:szCs w:val="24"/>
          <w:lang w:val="en-GB"/>
        </w:rPr>
        <w:t>.</w:t>
      </w:r>
      <w:r w:rsidRPr="00D73D87" w:rsidR="00AB7F16">
        <w:rPr>
          <w:rFonts w:ascii="Times New Roman" w:hAnsi="Times New Roman"/>
          <w:sz w:val="24"/>
          <w:szCs w:val="24"/>
          <w:lang w:val="en-GB"/>
        </w:rPr>
        <w:t xml:space="preserve"> Anyway, m</w:t>
      </w:r>
      <w:r w:rsidRPr="00D73D87" w:rsidR="00F62396">
        <w:rPr>
          <w:rFonts w:ascii="Times New Roman" w:hAnsi="Times New Roman"/>
          <w:sz w:val="24"/>
          <w:szCs w:val="24"/>
          <w:lang w:val="en-GB"/>
        </w:rPr>
        <w:t>y</w:t>
      </w:r>
      <w:r w:rsidRPr="00D73D87" w:rsidR="00AB7F16">
        <w:rPr>
          <w:rFonts w:ascii="Times New Roman" w:hAnsi="Times New Roman"/>
          <w:sz w:val="24"/>
          <w:szCs w:val="24"/>
          <w:lang w:val="en-GB"/>
        </w:rPr>
        <w:t xml:space="preserve"> parents did buy an apartment in</w:t>
      </w:r>
      <w:r w:rsidRPr="00D73D87" w:rsidR="00F9647E">
        <w:rPr>
          <w:rFonts w:ascii="Times New Roman" w:hAnsi="Times New Roman"/>
          <w:sz w:val="24"/>
          <w:szCs w:val="24"/>
          <w:lang w:val="en-GB"/>
        </w:rPr>
        <w:t xml:space="preserve"> </w:t>
      </w:r>
      <w:r w:rsidRPr="00D73D87" w:rsidR="009728F7">
        <w:rPr>
          <w:rFonts w:ascii="Times New Roman" w:hAnsi="Times New Roman"/>
          <w:sz w:val="24"/>
          <w:szCs w:val="24"/>
          <w:lang w:val="en-GB"/>
        </w:rPr>
        <w:t>town,</w:t>
      </w:r>
      <w:r w:rsidRPr="00D73D87" w:rsidR="00AB7F16">
        <w:rPr>
          <w:rFonts w:ascii="Times New Roman" w:hAnsi="Times New Roman"/>
          <w:sz w:val="24"/>
          <w:szCs w:val="24"/>
          <w:lang w:val="en-GB"/>
        </w:rPr>
        <w:t xml:space="preserve"> but the builder went </w:t>
      </w:r>
      <w:r w:rsidRPr="00D73D87" w:rsidR="00216EA6">
        <w:rPr>
          <w:rFonts w:ascii="Times New Roman" w:hAnsi="Times New Roman"/>
          <w:sz w:val="24"/>
          <w:szCs w:val="24"/>
          <w:lang w:val="en-GB"/>
        </w:rPr>
        <w:t xml:space="preserve">bankrupt, and it’s still not finished. </w:t>
      </w:r>
      <w:r w:rsidRPr="00D73D87" w:rsidR="00F9647E">
        <w:rPr>
          <w:rFonts w:ascii="Times New Roman" w:hAnsi="Times New Roman"/>
          <w:sz w:val="24"/>
          <w:szCs w:val="24"/>
          <w:lang w:val="en-GB"/>
        </w:rPr>
        <w:t xml:space="preserve">For their retirement they wanted </w:t>
      </w:r>
      <w:r w:rsidRPr="00D73D87" w:rsidR="006E7013">
        <w:rPr>
          <w:rFonts w:ascii="Times New Roman" w:hAnsi="Times New Roman"/>
          <w:sz w:val="24"/>
          <w:szCs w:val="24"/>
          <w:lang w:val="en-GB"/>
        </w:rPr>
        <w:t>a</w:t>
      </w:r>
      <w:r w:rsidRPr="00D73D87" w:rsidR="00F9647E">
        <w:rPr>
          <w:rFonts w:ascii="Times New Roman" w:hAnsi="Times New Roman"/>
          <w:sz w:val="24"/>
          <w:szCs w:val="24"/>
          <w:lang w:val="en-GB"/>
        </w:rPr>
        <w:t xml:space="preserve"> quiet place in the countryside.</w:t>
      </w:r>
      <w:r w:rsidRPr="00D73D87" w:rsidR="006E7013">
        <w:rPr>
          <w:rFonts w:ascii="Times New Roman" w:hAnsi="Times New Roman"/>
          <w:sz w:val="24"/>
          <w:szCs w:val="24"/>
          <w:lang w:val="en-GB"/>
        </w:rPr>
        <w:t xml:space="preserve"> When hotel is </w:t>
      </w:r>
      <w:r w:rsidRPr="00D73D87" w:rsidR="003649D8">
        <w:rPr>
          <w:rFonts w:ascii="Times New Roman" w:hAnsi="Times New Roman"/>
          <w:sz w:val="24"/>
          <w:szCs w:val="24"/>
          <w:lang w:val="en-GB"/>
        </w:rPr>
        <w:t>successful</w:t>
      </w:r>
      <w:r w:rsidRPr="00D73D87" w:rsidR="006E7013">
        <w:rPr>
          <w:rFonts w:ascii="Times New Roman" w:hAnsi="Times New Roman"/>
          <w:sz w:val="24"/>
          <w:szCs w:val="24"/>
          <w:lang w:val="en-GB"/>
        </w:rPr>
        <w:t>, they</w:t>
      </w:r>
      <w:r w:rsidRPr="00D73D87" w:rsidR="009728F7">
        <w:rPr>
          <w:rFonts w:ascii="Times New Roman" w:hAnsi="Times New Roman"/>
          <w:sz w:val="24"/>
          <w:szCs w:val="24"/>
          <w:lang w:val="en-GB"/>
        </w:rPr>
        <w:t xml:space="preserve"> </w:t>
      </w:r>
      <w:r w:rsidRPr="00D73D87" w:rsidR="003649D8">
        <w:rPr>
          <w:rFonts w:ascii="Times New Roman" w:hAnsi="Times New Roman"/>
          <w:sz w:val="24"/>
          <w:szCs w:val="24"/>
          <w:lang w:val="en-GB"/>
        </w:rPr>
        <w:t xml:space="preserve">will back out and </w:t>
      </w:r>
      <w:r w:rsidRPr="00D73D87" w:rsidR="009728F7">
        <w:rPr>
          <w:rFonts w:ascii="Times New Roman" w:hAnsi="Times New Roman"/>
          <w:sz w:val="24"/>
          <w:szCs w:val="24"/>
          <w:lang w:val="en-GB"/>
        </w:rPr>
        <w:t xml:space="preserve">leave </w:t>
      </w:r>
      <w:r w:rsidRPr="00D73D87" w:rsidR="003649D8">
        <w:rPr>
          <w:rFonts w:ascii="Times New Roman" w:hAnsi="Times New Roman"/>
          <w:sz w:val="24"/>
          <w:szCs w:val="24"/>
          <w:lang w:val="en-GB"/>
        </w:rPr>
        <w:t xml:space="preserve">the running of the </w:t>
      </w:r>
      <w:r w:rsidRPr="00D73D87" w:rsidR="009728F7">
        <w:rPr>
          <w:rFonts w:ascii="Times New Roman" w:hAnsi="Times New Roman"/>
          <w:sz w:val="24"/>
          <w:szCs w:val="24"/>
          <w:lang w:val="en-GB"/>
        </w:rPr>
        <w:t xml:space="preserve">business to me and </w:t>
      </w:r>
      <w:r w:rsidR="00105E19">
        <w:rPr>
          <w:rFonts w:ascii="Times New Roman" w:hAnsi="Times New Roman"/>
          <w:sz w:val="24"/>
          <w:szCs w:val="24"/>
          <w:lang w:val="en-GB"/>
        </w:rPr>
        <w:t>Mark</w:t>
      </w:r>
      <w:r w:rsidRPr="00D73D87" w:rsidR="009728F7">
        <w:rPr>
          <w:rFonts w:ascii="Times New Roman" w:hAnsi="Times New Roman"/>
          <w:sz w:val="24"/>
          <w:szCs w:val="24"/>
          <w:lang w:val="en-GB"/>
        </w:rPr>
        <w:t>.</w:t>
      </w:r>
      <w:r w:rsidRPr="00D73D87" w:rsidR="00F9647E">
        <w:rPr>
          <w:rFonts w:ascii="Times New Roman" w:hAnsi="Times New Roman"/>
          <w:sz w:val="24"/>
          <w:szCs w:val="24"/>
          <w:lang w:val="en-GB"/>
        </w:rPr>
        <w:t>”</w:t>
      </w:r>
    </w:p>
    <w:p w:rsidRPr="00D73D87" w:rsidR="00F9647E" w:rsidP="00E37332" w:rsidRDefault="00F9647E" w14:paraId="09B4C447" w14:textId="5EE866A0">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Pr="00D73D87" w:rsidR="0019064B">
        <w:rPr>
          <w:rFonts w:ascii="Times New Roman" w:hAnsi="Times New Roman"/>
          <w:sz w:val="24"/>
          <w:szCs w:val="24"/>
          <w:lang w:val="en-GB"/>
        </w:rPr>
        <w:t xml:space="preserve">I understand but is fallacy </w:t>
      </w:r>
      <w:r w:rsidRPr="00D73D87">
        <w:rPr>
          <w:rFonts w:ascii="Times New Roman" w:hAnsi="Times New Roman"/>
          <w:sz w:val="24"/>
          <w:szCs w:val="24"/>
          <w:lang w:val="en-GB"/>
        </w:rPr>
        <w:t xml:space="preserve">countryside </w:t>
      </w:r>
      <w:r w:rsidRPr="00D73D87" w:rsidR="0019064B">
        <w:rPr>
          <w:rFonts w:ascii="Times New Roman" w:hAnsi="Times New Roman"/>
          <w:sz w:val="24"/>
          <w:szCs w:val="24"/>
          <w:lang w:val="en-GB"/>
        </w:rPr>
        <w:t>is quiet. W</w:t>
      </w:r>
      <w:r w:rsidRPr="00D73D87">
        <w:rPr>
          <w:rFonts w:ascii="Times New Roman" w:hAnsi="Times New Roman"/>
          <w:sz w:val="24"/>
          <w:szCs w:val="24"/>
          <w:lang w:val="en-GB"/>
        </w:rPr>
        <w:t>ith dogs</w:t>
      </w:r>
      <w:r w:rsidRPr="00D73D87" w:rsidR="0019064B">
        <w:rPr>
          <w:rFonts w:ascii="Times New Roman" w:hAnsi="Times New Roman"/>
          <w:sz w:val="24"/>
          <w:szCs w:val="24"/>
          <w:lang w:val="en-GB"/>
        </w:rPr>
        <w:t xml:space="preserve">, </w:t>
      </w:r>
      <w:r w:rsidRPr="00D73D87" w:rsidR="00A50420">
        <w:rPr>
          <w:rFonts w:ascii="Times New Roman" w:hAnsi="Times New Roman"/>
          <w:sz w:val="24"/>
          <w:szCs w:val="24"/>
          <w:lang w:val="en-GB"/>
        </w:rPr>
        <w:t>cement mixers</w:t>
      </w:r>
      <w:r w:rsidRPr="00D73D87" w:rsidR="00FB634E">
        <w:rPr>
          <w:rFonts w:ascii="Times New Roman" w:hAnsi="Times New Roman"/>
          <w:sz w:val="24"/>
          <w:szCs w:val="24"/>
          <w:lang w:val="en-GB"/>
        </w:rPr>
        <w:t xml:space="preserve">, </w:t>
      </w:r>
      <w:r w:rsidRPr="00D73D87" w:rsidR="00D12F2E">
        <w:rPr>
          <w:rFonts w:ascii="Times New Roman" w:hAnsi="Times New Roman"/>
          <w:sz w:val="24"/>
          <w:szCs w:val="24"/>
          <w:lang w:val="en-GB"/>
        </w:rPr>
        <w:t>tractors,</w:t>
      </w:r>
      <w:r w:rsidRPr="00D73D87" w:rsidR="0019064B">
        <w:rPr>
          <w:rFonts w:ascii="Times New Roman" w:hAnsi="Times New Roman"/>
          <w:sz w:val="24"/>
          <w:szCs w:val="24"/>
          <w:lang w:val="en-GB"/>
        </w:rPr>
        <w:t xml:space="preserve"> </w:t>
      </w:r>
      <w:r w:rsidRPr="00D73D87">
        <w:rPr>
          <w:rFonts w:ascii="Times New Roman" w:hAnsi="Times New Roman"/>
          <w:sz w:val="24"/>
          <w:szCs w:val="24"/>
          <w:lang w:val="en-GB"/>
        </w:rPr>
        <w:t xml:space="preserve">and </w:t>
      </w:r>
      <w:r w:rsidRPr="00D73D87" w:rsidR="00F069E9">
        <w:rPr>
          <w:rFonts w:ascii="Times New Roman" w:hAnsi="Times New Roman"/>
          <w:sz w:val="24"/>
          <w:szCs w:val="24"/>
          <w:lang w:val="en-GB"/>
        </w:rPr>
        <w:t>mopeds</w:t>
      </w:r>
      <w:r w:rsidRPr="00D73D87" w:rsidR="00FB634E">
        <w:rPr>
          <w:rFonts w:ascii="Times New Roman" w:hAnsi="Times New Roman"/>
          <w:sz w:val="24"/>
          <w:szCs w:val="24"/>
          <w:lang w:val="en-GB"/>
        </w:rPr>
        <w:t>,</w:t>
      </w:r>
      <w:r w:rsidRPr="00D73D87" w:rsidR="0019064B">
        <w:rPr>
          <w:rFonts w:ascii="Times New Roman" w:hAnsi="Times New Roman"/>
          <w:sz w:val="24"/>
          <w:szCs w:val="24"/>
          <w:lang w:val="en-GB"/>
        </w:rPr>
        <w:t xml:space="preserve"> it </w:t>
      </w:r>
      <w:r w:rsidRPr="00D73D87" w:rsidR="00FB634E">
        <w:rPr>
          <w:rFonts w:ascii="Times New Roman" w:hAnsi="Times New Roman"/>
          <w:sz w:val="24"/>
          <w:szCs w:val="24"/>
          <w:lang w:val="en-GB"/>
        </w:rPr>
        <w:t>loud like</w:t>
      </w:r>
      <w:r w:rsidRPr="00D73D87" w:rsidR="00455C45">
        <w:rPr>
          <w:rFonts w:ascii="Times New Roman" w:hAnsi="Times New Roman"/>
          <w:sz w:val="24"/>
          <w:szCs w:val="24"/>
          <w:lang w:val="en-GB"/>
        </w:rPr>
        <w:t xml:space="preserve"> town</w:t>
      </w:r>
      <w:r w:rsidRPr="00D73D87" w:rsidR="00F069E9">
        <w:rPr>
          <w:rFonts w:ascii="Times New Roman" w:hAnsi="Times New Roman"/>
          <w:sz w:val="24"/>
          <w:szCs w:val="24"/>
          <w:lang w:val="en-GB"/>
        </w:rPr>
        <w:t>.”</w:t>
      </w:r>
    </w:p>
    <w:p w:rsidRPr="00D73D87" w:rsidR="00FB634E" w:rsidP="00E37332" w:rsidRDefault="00FB634E" w14:paraId="49D556B7" w14:textId="5100648B">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“Cement mixers in the countryside?”</w:t>
      </w:r>
    </w:p>
    <w:p w:rsidRPr="00D73D87" w:rsidR="00455C45" w:rsidP="00E37332" w:rsidRDefault="00FB634E" w14:paraId="7029059C" w14:textId="250AB350">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Pr="00D73D87" w:rsidR="00C233AD">
        <w:rPr>
          <w:rFonts w:ascii="Times New Roman" w:hAnsi="Times New Roman"/>
          <w:sz w:val="24"/>
          <w:szCs w:val="24"/>
          <w:lang w:val="en-GB"/>
        </w:rPr>
        <w:t xml:space="preserve">We like to build. Whole of Spain is building site. </w:t>
      </w:r>
      <w:r w:rsidRPr="00D73D87" w:rsidR="00E26680">
        <w:rPr>
          <w:rFonts w:ascii="Times New Roman" w:hAnsi="Times New Roman"/>
          <w:sz w:val="24"/>
          <w:szCs w:val="24"/>
          <w:lang w:val="en-GB"/>
        </w:rPr>
        <w:t xml:space="preserve">We fed up living in old stone houses full of damp, no electric, </w:t>
      </w:r>
      <w:r w:rsidRPr="00D73D87" w:rsidR="00230D6D">
        <w:rPr>
          <w:rFonts w:ascii="Times New Roman" w:hAnsi="Times New Roman"/>
          <w:sz w:val="24"/>
          <w:szCs w:val="24"/>
          <w:lang w:val="en-GB"/>
        </w:rPr>
        <w:t>water,</w:t>
      </w:r>
      <w:r w:rsidRPr="00D73D87" w:rsidR="00E26680">
        <w:rPr>
          <w:rFonts w:ascii="Times New Roman" w:hAnsi="Times New Roman"/>
          <w:sz w:val="24"/>
          <w:szCs w:val="24"/>
          <w:lang w:val="en-GB"/>
        </w:rPr>
        <w:t xml:space="preserve"> or plumbing</w:t>
      </w:r>
      <w:r w:rsidRPr="00D73D87" w:rsidR="00225421">
        <w:rPr>
          <w:rFonts w:ascii="Times New Roman" w:hAnsi="Times New Roman"/>
          <w:sz w:val="24"/>
          <w:szCs w:val="24"/>
          <w:lang w:val="en-GB"/>
        </w:rPr>
        <w:t xml:space="preserve">. </w:t>
      </w:r>
      <w:r w:rsidRPr="00D73D87" w:rsidR="00D12F2E">
        <w:rPr>
          <w:rFonts w:ascii="Times New Roman" w:hAnsi="Times New Roman"/>
          <w:sz w:val="24"/>
          <w:szCs w:val="24"/>
          <w:lang w:val="en-GB"/>
        </w:rPr>
        <w:t>Familias</w:t>
      </w:r>
      <w:r w:rsidRPr="00D73D87" w:rsidR="00225421">
        <w:rPr>
          <w:rFonts w:ascii="Times New Roman" w:hAnsi="Times New Roman"/>
          <w:sz w:val="24"/>
          <w:szCs w:val="24"/>
          <w:lang w:val="en-GB"/>
        </w:rPr>
        <w:t xml:space="preserve"> buy cement mixer before washing machine</w:t>
      </w:r>
      <w:r w:rsidRPr="00D73D87" w:rsidR="00E1261B">
        <w:rPr>
          <w:rFonts w:ascii="Times New Roman" w:hAnsi="Times New Roman"/>
          <w:sz w:val="24"/>
          <w:szCs w:val="24"/>
          <w:lang w:val="en-GB"/>
        </w:rPr>
        <w:t>.</w:t>
      </w:r>
      <w:r w:rsidRPr="00D73D87" w:rsidR="00C246DE">
        <w:rPr>
          <w:rFonts w:ascii="Times New Roman" w:hAnsi="Times New Roman"/>
          <w:sz w:val="24"/>
          <w:szCs w:val="24"/>
          <w:lang w:val="en-GB"/>
        </w:rPr>
        <w:t xml:space="preserve"> </w:t>
      </w:r>
      <w:r w:rsidRPr="00D73D87" w:rsidR="00F069E9">
        <w:rPr>
          <w:rFonts w:ascii="Times New Roman" w:hAnsi="Times New Roman"/>
          <w:sz w:val="24"/>
          <w:szCs w:val="24"/>
          <w:lang w:val="en-GB"/>
        </w:rPr>
        <w:t xml:space="preserve">Here </w:t>
      </w:r>
      <w:r w:rsidR="00105E19">
        <w:rPr>
          <w:rFonts w:ascii="Times New Roman" w:hAnsi="Times New Roman"/>
          <w:sz w:val="24"/>
          <w:szCs w:val="24"/>
          <w:lang w:val="en-GB"/>
        </w:rPr>
        <w:t>Mark</w:t>
      </w:r>
      <w:r w:rsidRPr="00D73D87" w:rsidR="00C246DE">
        <w:rPr>
          <w:rFonts w:ascii="Times New Roman" w:hAnsi="Times New Roman"/>
          <w:sz w:val="24"/>
          <w:szCs w:val="24"/>
          <w:lang w:val="en-GB"/>
        </w:rPr>
        <w:t xml:space="preserve">, no </w:t>
      </w:r>
      <w:r w:rsidRPr="00D73D87" w:rsidR="000E1F9F">
        <w:rPr>
          <w:rFonts w:ascii="Times New Roman" w:hAnsi="Times New Roman"/>
          <w:sz w:val="24"/>
          <w:szCs w:val="24"/>
          <w:lang w:val="en-GB"/>
        </w:rPr>
        <w:t>look happy.”</w:t>
      </w:r>
    </w:p>
    <w:p w:rsidRPr="00D73D87" w:rsidR="00674438" w:rsidP="05EB226F" w:rsidRDefault="00674438" w14:paraId="79258D7E" w14:textId="478F5FD6">
      <w:pPr>
        <w:pStyle w:val="CSP-ChapterBodyText-FirstParagraph"/>
        <w:suppressLineNumbers w:val="0"/>
        <w:bidi w:val="0"/>
        <w:spacing w:before="0" w:beforeAutospacing="off" w:after="0" w:afterAutospacing="off" w:line="360" w:lineRule="auto"/>
        <w:ind w:left="0" w:right="0" w:firstLine="720"/>
        <w:jc w:val="left"/>
        <w:rPr>
          <w:rFonts w:ascii="Times New Roman" w:hAnsi="Times New Roman"/>
          <w:sz w:val="24"/>
          <w:szCs w:val="24"/>
          <w:lang w:val="en-GB"/>
        </w:rPr>
        <w:pPrChange w:author="Gary Smailes" w:date="2024-01-16T11:11:50.598Z">
          <w:pPr>
            <w:pStyle w:val="CSP-ChapterBodyText-FirstParagraph"/>
            <w:spacing w:line="360" w:lineRule="auto"/>
            <w:ind w:firstLine="720"/>
            <w:jc w:val="left"/>
          </w:pPr>
        </w:pPrChange>
      </w:pPr>
      <w:r w:rsidRPr="05EB226F" w:rsidR="05EB226F">
        <w:rPr>
          <w:rFonts w:ascii="Times New Roman" w:hAnsi="Times New Roman"/>
          <w:sz w:val="24"/>
          <w:szCs w:val="24"/>
          <w:lang w:val="en-GB"/>
        </w:rPr>
        <w:t xml:space="preserve">“How did it go with the opening licence?” I </w:t>
      </w:r>
      <w:del w:author="Gary Smailes" w:date="2024-01-16T11:11:50.552Z" w:id="1891357746">
        <w:r w:rsidRPr="05EB226F" w:rsidDel="05EB226F">
          <w:rPr>
            <w:rFonts w:ascii="Times New Roman" w:hAnsi="Times New Roman"/>
            <w:sz w:val="24"/>
            <w:szCs w:val="24"/>
            <w:lang w:val="en-GB"/>
          </w:rPr>
          <w:delText>said</w:delText>
        </w:r>
      </w:del>
      <w:ins w:author="Gary Smailes" w:date="2024-01-16T11:11:51.346Z" w:id="119663463">
        <w:r w:rsidRPr="05EB226F" w:rsidR="05EB226F">
          <w:rPr>
            <w:rFonts w:ascii="Times New Roman" w:hAnsi="Times New Roman"/>
            <w:sz w:val="24"/>
            <w:szCs w:val="24"/>
            <w:lang w:val="en-GB"/>
          </w:rPr>
          <w:t>asked</w:t>
        </w:r>
      </w:ins>
      <w:r w:rsidRPr="05EB226F" w:rsidR="05EB226F">
        <w:rPr>
          <w:rFonts w:ascii="Times New Roman" w:hAnsi="Times New Roman"/>
          <w:sz w:val="24"/>
          <w:szCs w:val="24"/>
          <w:lang w:val="en-GB"/>
        </w:rPr>
        <w:t>.</w:t>
      </w:r>
    </w:p>
    <w:p w:rsidRPr="00D73D87" w:rsidR="00674438" w:rsidP="00E37332" w:rsidRDefault="00674438" w14:paraId="30B209BE" w14:textId="290B752C">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“It didn’t,” said </w:t>
      </w:r>
      <w:r w:rsidR="00105E19">
        <w:rPr>
          <w:rFonts w:ascii="Times New Roman" w:hAnsi="Times New Roman"/>
          <w:sz w:val="24"/>
          <w:szCs w:val="24"/>
          <w:lang w:val="en-GB"/>
        </w:rPr>
        <w:t>Mark</w:t>
      </w:r>
      <w:r w:rsidRPr="00D73D87">
        <w:rPr>
          <w:rFonts w:ascii="Times New Roman" w:hAnsi="Times New Roman"/>
          <w:sz w:val="24"/>
          <w:szCs w:val="24"/>
          <w:lang w:val="en-GB"/>
        </w:rPr>
        <w:t>. “Only our lawyer can collect it.”</w:t>
      </w:r>
    </w:p>
    <w:p w:rsidRPr="00D73D87" w:rsidR="00674438" w:rsidP="05EB226F" w:rsidRDefault="00674438" w14:paraId="392C9850" w14:textId="53176888">
      <w:pPr>
        <w:pStyle w:val="CSP-ChapterBodyText-FirstParagraph"/>
        <w:suppressLineNumbers w:val="0"/>
        <w:bidi w:val="0"/>
        <w:spacing w:before="0" w:beforeAutospacing="off" w:after="0" w:afterAutospacing="off" w:line="360" w:lineRule="auto"/>
        <w:ind w:left="0" w:right="0" w:firstLine="720"/>
        <w:jc w:val="left"/>
        <w:rPr>
          <w:rFonts w:ascii="Times New Roman" w:hAnsi="Times New Roman"/>
          <w:sz w:val="24"/>
          <w:szCs w:val="24"/>
          <w:lang w:val="en-GB"/>
        </w:rPr>
        <w:pPrChange w:author="Gary Smailes" w:date="2024-01-16T11:11:55.991Z">
          <w:pPr>
            <w:pStyle w:val="CSP-ChapterBodyText-FirstParagraph"/>
            <w:spacing w:line="360" w:lineRule="auto"/>
            <w:ind w:firstLine="720"/>
            <w:jc w:val="left"/>
          </w:pPr>
        </w:pPrChange>
      </w:pPr>
      <w:r w:rsidRPr="05EB226F" w:rsidR="05EB226F">
        <w:rPr>
          <w:rFonts w:ascii="Times New Roman" w:hAnsi="Times New Roman"/>
          <w:sz w:val="24"/>
          <w:szCs w:val="24"/>
          <w:lang w:val="en-GB"/>
        </w:rPr>
        <w:t>“Wasn’t he supposed to pick it up before three?”</w:t>
      </w:r>
      <w:del w:author="Gary Smailes" w:date="2024-01-16T11:11:58.517Z" w:id="1780499526">
        <w:r w:rsidRPr="05EB226F" w:rsidDel="05EB226F">
          <w:rPr>
            <w:rFonts w:ascii="Times New Roman" w:hAnsi="Times New Roman"/>
            <w:sz w:val="24"/>
            <w:szCs w:val="24"/>
            <w:lang w:val="en-GB"/>
          </w:rPr>
          <w:delText xml:space="preserve"> I said</w:delText>
        </w:r>
      </w:del>
      <w:del w:author="Gary Smailes" w:date="2024-01-16T11:11:58.013Z" w:id="1382410622">
        <w:r w:rsidRPr="05EB226F" w:rsidDel="05EB226F">
          <w:rPr>
            <w:rFonts w:ascii="Times New Roman" w:hAnsi="Times New Roman"/>
            <w:sz w:val="24"/>
            <w:szCs w:val="24"/>
            <w:lang w:val="en-GB"/>
          </w:rPr>
          <w:delText>.</w:delText>
        </w:r>
      </w:del>
    </w:p>
    <w:p w:rsidRPr="00D73D87" w:rsidR="00674438" w:rsidP="00E37332" w:rsidRDefault="00674438" w14:paraId="7EDC0A2D" w14:textId="4CD2CC4D">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“He may well have done, but they wouldn’t confirm if he had or not,” said </w:t>
      </w:r>
      <w:r w:rsidR="00105E19">
        <w:rPr>
          <w:rFonts w:ascii="Times New Roman" w:hAnsi="Times New Roman"/>
          <w:sz w:val="24"/>
          <w:szCs w:val="24"/>
          <w:lang w:val="en-GB"/>
        </w:rPr>
        <w:t>Mark</w:t>
      </w:r>
      <w:r w:rsidRPr="00D73D87">
        <w:rPr>
          <w:rFonts w:ascii="Times New Roman" w:hAnsi="Times New Roman"/>
          <w:sz w:val="24"/>
          <w:szCs w:val="24"/>
          <w:lang w:val="en-GB"/>
        </w:rPr>
        <w:t>. “Shit, I hate this useless country.”</w:t>
      </w:r>
    </w:p>
    <w:p w:rsidRPr="00D73D87" w:rsidR="00674438" w:rsidP="00E37332" w:rsidRDefault="00674438" w14:paraId="5A7F6DBC" w14:textId="46C8F9C0">
      <w:pPr>
        <w:pStyle w:val="CSP-ChapterBodyText-FirstParagraph"/>
        <w:spacing w:line="360" w:lineRule="auto"/>
        <w:ind w:firstLine="720"/>
        <w:jc w:val="left"/>
        <w:rPr>
          <w:rFonts w:ascii="Times New Roman" w:hAnsi="Times New Roman"/>
          <w:sz w:val="24"/>
          <w:szCs w:val="24"/>
          <w:lang w:val="en-GB"/>
        </w:rPr>
      </w:pPr>
      <w:r w:rsidRPr="05EB226F" w:rsidR="05EB226F">
        <w:rPr>
          <w:rFonts w:ascii="Times New Roman" w:hAnsi="Times New Roman"/>
          <w:sz w:val="24"/>
          <w:szCs w:val="24"/>
          <w:lang w:val="en-GB"/>
        </w:rPr>
        <w:t>“Are you sure they understood your Spanish?”</w:t>
      </w:r>
      <w:del w:author="Gary Smailes" w:date="2024-01-16T11:12:09.623Z" w:id="1408979790">
        <w:r w:rsidRPr="05EB226F" w:rsidDel="05EB226F">
          <w:rPr>
            <w:rFonts w:ascii="Times New Roman" w:hAnsi="Times New Roman"/>
            <w:sz w:val="24"/>
            <w:szCs w:val="24"/>
            <w:lang w:val="en-GB"/>
          </w:rPr>
          <w:delText xml:space="preserve"> I </w:delText>
        </w:r>
        <w:r w:rsidRPr="05EB226F" w:rsidDel="05EB226F">
          <w:rPr>
            <w:rFonts w:ascii="Times New Roman" w:hAnsi="Times New Roman"/>
            <w:sz w:val="24"/>
            <w:szCs w:val="24"/>
            <w:lang w:val="en-GB"/>
          </w:rPr>
          <w:delText>said</w:delText>
        </w:r>
        <w:r w:rsidRPr="05EB226F" w:rsidDel="05EB226F">
          <w:rPr>
            <w:rFonts w:ascii="Times New Roman" w:hAnsi="Times New Roman"/>
            <w:sz w:val="24"/>
            <w:szCs w:val="24"/>
            <w:lang w:val="en-GB"/>
          </w:rPr>
          <w:delText>.</w:delText>
        </w:r>
      </w:del>
    </w:p>
    <w:p w:rsidRPr="00D73D87" w:rsidR="00674438" w:rsidP="00E37332" w:rsidRDefault="00674438" w14:paraId="65A1BC35" w14:textId="70AF089B">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proofErr w:type="gramStart"/>
      <w:r w:rsidRPr="00D73D87">
        <w:rPr>
          <w:rFonts w:ascii="Times New Roman" w:hAnsi="Times New Roman"/>
          <w:sz w:val="24"/>
          <w:szCs w:val="24"/>
          <w:lang w:val="en-GB"/>
        </w:rPr>
        <w:t>Of course</w:t>
      </w:r>
      <w:proofErr w:type="gramEnd"/>
      <w:r w:rsidRPr="00D73D87">
        <w:rPr>
          <w:rFonts w:ascii="Times New Roman" w:hAnsi="Times New Roman"/>
          <w:sz w:val="24"/>
          <w:szCs w:val="24"/>
          <w:lang w:val="en-GB"/>
        </w:rPr>
        <w:t xml:space="preserve"> they did, you cheeky bugger,” said </w:t>
      </w:r>
      <w:r w:rsidR="00105E19">
        <w:rPr>
          <w:rFonts w:ascii="Times New Roman" w:hAnsi="Times New Roman"/>
          <w:sz w:val="24"/>
          <w:szCs w:val="24"/>
          <w:lang w:val="en-GB"/>
        </w:rPr>
        <w:t>Mark</w:t>
      </w:r>
      <w:r w:rsidRPr="00D73D87">
        <w:rPr>
          <w:rFonts w:ascii="Times New Roman" w:hAnsi="Times New Roman"/>
          <w:sz w:val="24"/>
          <w:szCs w:val="24"/>
          <w:lang w:val="en-GB"/>
        </w:rPr>
        <w:t xml:space="preserve">. “And </w:t>
      </w:r>
      <w:r w:rsidR="005C5F32">
        <w:rPr>
          <w:rFonts w:ascii="Times New Roman" w:hAnsi="Times New Roman"/>
          <w:sz w:val="24"/>
          <w:szCs w:val="24"/>
          <w:lang w:val="en-GB"/>
        </w:rPr>
        <w:t>listen</w:t>
      </w:r>
      <w:r w:rsidRPr="00D73D87">
        <w:rPr>
          <w:rFonts w:ascii="Times New Roman" w:hAnsi="Times New Roman"/>
          <w:sz w:val="24"/>
          <w:szCs w:val="24"/>
          <w:lang w:val="en-GB"/>
        </w:rPr>
        <w:t xml:space="preserve">, if you carry on digging </w:t>
      </w:r>
      <w:r w:rsidRPr="00D73D87">
        <w:rPr>
          <w:rFonts w:ascii="Times New Roman" w:hAnsi="Times New Roman"/>
          <w:sz w:val="24"/>
          <w:szCs w:val="24"/>
          <w:lang w:val="en-GB"/>
        </w:rPr>
        <w:lastRenderedPageBreak/>
        <w:t>at me, one of us will have to get out of here.”</w:t>
      </w:r>
    </w:p>
    <w:p w:rsidRPr="00D73D87" w:rsidR="00674438" w:rsidP="00E37332" w:rsidRDefault="00674438" w14:paraId="08BE2136" w14:textId="4D081C65">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“If we don’t get an opening licence by eight, there won’t be a here to get out of,” </w:t>
      </w:r>
      <w:r w:rsidRPr="00D73D87" w:rsidR="00935D16">
        <w:rPr>
          <w:rFonts w:ascii="Times New Roman" w:hAnsi="Times New Roman"/>
          <w:sz w:val="24"/>
          <w:szCs w:val="24"/>
          <w:lang w:val="en-GB"/>
        </w:rPr>
        <w:t>I said.</w:t>
      </w:r>
      <w:r w:rsidRPr="00D73D87" w:rsidR="008F52F1">
        <w:rPr>
          <w:rFonts w:ascii="Times New Roman" w:hAnsi="Times New Roman"/>
          <w:sz w:val="24"/>
          <w:szCs w:val="24"/>
          <w:lang w:val="en-GB"/>
        </w:rPr>
        <w:t xml:space="preserve"> “The way I feel at the moment, if there was anyone to kill to ensure we get our licence I would do it.”</w:t>
      </w:r>
    </w:p>
    <w:p w:rsidRPr="00D73D87" w:rsidR="00674438" w:rsidP="00E37332" w:rsidRDefault="00674438" w14:paraId="010CD3F0" w14:textId="4F68CBAD">
      <w:pPr>
        <w:pStyle w:val="CSP-ChapterBodyText-FirstParagraph"/>
        <w:spacing w:line="360" w:lineRule="auto"/>
        <w:ind w:firstLine="720"/>
        <w:jc w:val="left"/>
        <w:rPr>
          <w:rFonts w:ascii="Times New Roman" w:hAnsi="Times New Roman"/>
          <w:sz w:val="24"/>
          <w:szCs w:val="24"/>
          <w:lang w:val="en-GB"/>
        </w:rPr>
      </w:pPr>
      <w:r w:rsidRPr="05EB226F" w:rsidR="05EB226F">
        <w:rPr>
          <w:rFonts w:ascii="Times New Roman" w:hAnsi="Times New Roman"/>
          <w:sz w:val="24"/>
          <w:szCs w:val="24"/>
          <w:lang w:val="en-GB"/>
        </w:rPr>
        <w:t>“Oh dear, how sad, never mind,” said Mark</w:t>
      </w:r>
      <w:ins w:author="Gary Smailes" w:date="2024-01-16T11:12:25.279Z" w:id="1441390337">
        <w:r w:rsidRPr="05EB226F" w:rsidR="05EB226F">
          <w:rPr>
            <w:rFonts w:ascii="Times New Roman" w:hAnsi="Times New Roman"/>
            <w:sz w:val="24"/>
            <w:szCs w:val="24"/>
            <w:lang w:val="en-GB"/>
          </w:rPr>
          <w:t>,</w:t>
        </w:r>
      </w:ins>
      <w:r w:rsidRPr="05EB226F" w:rsidR="05EB226F">
        <w:rPr>
          <w:rFonts w:ascii="Times New Roman" w:hAnsi="Times New Roman"/>
          <w:sz w:val="24"/>
          <w:szCs w:val="24"/>
          <w:lang w:val="en-GB"/>
        </w:rPr>
        <w:t xml:space="preserve"> gloating.</w:t>
      </w:r>
    </w:p>
    <w:p w:rsidRPr="00D73D87" w:rsidR="00674438" w:rsidP="00E37332" w:rsidRDefault="00674438" w14:paraId="642B3DF5" w14:textId="62B1AC70">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“Some of us like it here. With no hotel, my future is shot,” </w:t>
      </w:r>
      <w:r w:rsidRPr="00D73D87" w:rsidR="00DD2199">
        <w:rPr>
          <w:rFonts w:ascii="Times New Roman" w:hAnsi="Times New Roman"/>
          <w:sz w:val="24"/>
          <w:szCs w:val="24"/>
          <w:lang w:val="en-GB"/>
        </w:rPr>
        <w:t xml:space="preserve">I </w:t>
      </w:r>
      <w:r w:rsidRPr="00D73D87">
        <w:rPr>
          <w:rFonts w:ascii="Times New Roman" w:hAnsi="Times New Roman"/>
          <w:sz w:val="24"/>
          <w:szCs w:val="24"/>
          <w:lang w:val="en-GB"/>
        </w:rPr>
        <w:t>said heading to the lobby. “I’ll call Dad at the villa and let him know. He needs to locate the lawyer quickly.”</w:t>
      </w:r>
    </w:p>
    <w:p w:rsidRPr="00D73D87" w:rsidR="00674438" w:rsidP="00E37332" w:rsidRDefault="00674438" w14:paraId="69F4BA71" w14:textId="2D92518E">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“You can’t,” said </w:t>
      </w:r>
      <w:r w:rsidR="00105E19">
        <w:rPr>
          <w:rFonts w:ascii="Times New Roman" w:hAnsi="Times New Roman"/>
          <w:sz w:val="24"/>
          <w:szCs w:val="24"/>
          <w:lang w:val="en-GB"/>
        </w:rPr>
        <w:t>Mark</w:t>
      </w:r>
      <w:r w:rsidRPr="00D73D87">
        <w:rPr>
          <w:rFonts w:ascii="Times New Roman" w:hAnsi="Times New Roman"/>
          <w:sz w:val="24"/>
          <w:szCs w:val="24"/>
          <w:lang w:val="en-GB"/>
        </w:rPr>
        <w:t xml:space="preserve"> following him.</w:t>
      </w:r>
    </w:p>
    <w:p w:rsidRPr="00D73D87" w:rsidR="00674438" w:rsidP="00E37332" w:rsidRDefault="00674438" w14:paraId="6CA16F91" w14:textId="286B0804">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“Why not?” </w:t>
      </w:r>
      <w:r w:rsidRPr="00D73D87" w:rsidR="00DD2199">
        <w:rPr>
          <w:rFonts w:ascii="Times New Roman" w:hAnsi="Times New Roman"/>
          <w:sz w:val="24"/>
          <w:szCs w:val="24"/>
          <w:lang w:val="en-GB"/>
        </w:rPr>
        <w:t xml:space="preserve">I </w:t>
      </w:r>
      <w:r w:rsidRPr="00D73D87">
        <w:rPr>
          <w:rFonts w:ascii="Times New Roman" w:hAnsi="Times New Roman"/>
          <w:sz w:val="24"/>
          <w:szCs w:val="24"/>
          <w:lang w:val="en-GB"/>
        </w:rPr>
        <w:t xml:space="preserve">said stopping dead at the lobby door. “Why have I never seen </w:t>
      </w:r>
      <w:r w:rsidRPr="00D73D87" w:rsidR="00DD2199">
        <w:rPr>
          <w:rFonts w:ascii="Times New Roman" w:hAnsi="Times New Roman"/>
          <w:sz w:val="24"/>
          <w:szCs w:val="24"/>
          <w:lang w:val="en-GB"/>
        </w:rPr>
        <w:t xml:space="preserve">that </w:t>
      </w:r>
      <w:r w:rsidRPr="00D73D87">
        <w:rPr>
          <w:rFonts w:ascii="Times New Roman" w:hAnsi="Times New Roman"/>
          <w:sz w:val="24"/>
          <w:szCs w:val="24"/>
          <w:lang w:val="en-GB"/>
        </w:rPr>
        <w:t>before?”</w:t>
      </w:r>
    </w:p>
    <w:p w:rsidRPr="00D73D87" w:rsidR="00674438" w:rsidP="00E37332" w:rsidRDefault="00674438" w14:paraId="08420ACF" w14:textId="417CDB46">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“Dad locks the phone when he and Mum are out,” said </w:t>
      </w:r>
      <w:r w:rsidR="00105E19">
        <w:rPr>
          <w:rFonts w:ascii="Times New Roman" w:hAnsi="Times New Roman"/>
          <w:sz w:val="24"/>
          <w:szCs w:val="24"/>
          <w:lang w:val="en-GB"/>
        </w:rPr>
        <w:t>Mark</w:t>
      </w:r>
      <w:r w:rsidRPr="00D73D87">
        <w:rPr>
          <w:rFonts w:ascii="Times New Roman" w:hAnsi="Times New Roman"/>
          <w:sz w:val="24"/>
          <w:szCs w:val="24"/>
          <w:lang w:val="en-GB"/>
        </w:rPr>
        <w:t>. “We can receive calls but not make them.”</w:t>
      </w:r>
    </w:p>
    <w:p w:rsidRPr="00D73D87" w:rsidR="00674438" w:rsidP="00E37332" w:rsidRDefault="00674438" w14:paraId="68A567DC"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“What if there is a fire?”</w:t>
      </w:r>
    </w:p>
    <w:p w:rsidRPr="00D73D87" w:rsidR="00674438" w:rsidP="00E37332" w:rsidRDefault="00674438" w14:paraId="2C8E59C2" w14:textId="69E55128">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“No point in calling them. The nearest fire station is</w:t>
      </w:r>
      <w:r w:rsidRPr="00D73D87" w:rsidR="009F339B">
        <w:rPr>
          <w:rFonts w:ascii="Times New Roman" w:hAnsi="Times New Roman"/>
          <w:sz w:val="24"/>
          <w:szCs w:val="24"/>
          <w:lang w:val="en-GB"/>
        </w:rPr>
        <w:t xml:space="preserve"> thirty clicks away</w:t>
      </w:r>
      <w:r w:rsidRPr="00D73D87">
        <w:rPr>
          <w:rFonts w:ascii="Times New Roman" w:hAnsi="Times New Roman"/>
          <w:sz w:val="24"/>
          <w:szCs w:val="24"/>
          <w:lang w:val="en-GB"/>
        </w:rPr>
        <w:t xml:space="preserve"> in </w:t>
      </w:r>
      <w:r w:rsidRPr="00D73D87" w:rsidR="00605155">
        <w:rPr>
          <w:rFonts w:ascii="Times New Roman" w:hAnsi="Times New Roman"/>
          <w:sz w:val="24"/>
          <w:szCs w:val="24"/>
          <w:lang w:val="en-GB"/>
        </w:rPr>
        <w:t>Vélez</w:t>
      </w:r>
      <w:r w:rsidRPr="00D73D87">
        <w:rPr>
          <w:rFonts w:ascii="Times New Roman" w:hAnsi="Times New Roman"/>
          <w:sz w:val="24"/>
          <w:szCs w:val="24"/>
          <w:lang w:val="en-GB"/>
        </w:rPr>
        <w:t>-</w:t>
      </w:r>
      <w:r w:rsidRPr="00D73D87" w:rsidR="00F96841">
        <w:rPr>
          <w:rFonts w:ascii="Times New Roman" w:hAnsi="Times New Roman"/>
          <w:bCs/>
          <w:sz w:val="24"/>
          <w:szCs w:val="24"/>
          <w:lang w:val="en-GB"/>
        </w:rPr>
        <w:t>Málaga</w:t>
      </w:r>
      <w:r w:rsidRPr="00D73D87">
        <w:rPr>
          <w:rFonts w:ascii="Times New Roman" w:hAnsi="Times New Roman"/>
          <w:sz w:val="24"/>
          <w:szCs w:val="24"/>
          <w:lang w:val="en-GB"/>
        </w:rPr>
        <w:t>. By the time they attend, we’d have burned down.”</w:t>
      </w:r>
    </w:p>
    <w:p w:rsidRPr="00D73D87" w:rsidR="00674438" w:rsidP="00E37332" w:rsidRDefault="00674438" w14:paraId="6C164476"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“Typical, so, I suppose dad expects us to extinguish it ourselves.”</w:t>
      </w:r>
    </w:p>
    <w:p w:rsidRPr="00D73D87" w:rsidR="00674438" w:rsidP="00E37332" w:rsidRDefault="00674438" w14:paraId="2D4D4CAB"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“Correct.”</w:t>
      </w:r>
    </w:p>
    <w:p w:rsidRPr="00D73D87" w:rsidR="00674438" w:rsidP="00E37332" w:rsidRDefault="00674438" w14:paraId="098301E2" w14:textId="02C433E9">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“So, we’ll have no license to show the Wings area manager or the Guardia,” </w:t>
      </w:r>
      <w:r w:rsidRPr="00D73D87" w:rsidR="001D0888">
        <w:rPr>
          <w:rFonts w:ascii="Times New Roman" w:hAnsi="Times New Roman"/>
          <w:sz w:val="24"/>
          <w:szCs w:val="24"/>
          <w:lang w:val="en-GB"/>
        </w:rPr>
        <w:t>I said.</w:t>
      </w:r>
    </w:p>
    <w:p w:rsidRPr="00D73D87" w:rsidR="00674438" w:rsidP="00E37332" w:rsidRDefault="00674438" w14:paraId="01EBF2B4" w14:textId="587EAFEE">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“Then you can </w:t>
      </w:r>
      <w:r w:rsidR="005C5F32">
        <w:rPr>
          <w:rFonts w:ascii="Times New Roman" w:hAnsi="Times New Roman"/>
          <w:sz w:val="24"/>
          <w:szCs w:val="24"/>
          <w:lang w:val="en-GB"/>
        </w:rPr>
        <w:t>anticipate</w:t>
      </w:r>
      <w:r w:rsidRPr="00D73D87">
        <w:rPr>
          <w:rFonts w:ascii="Times New Roman" w:hAnsi="Times New Roman"/>
          <w:sz w:val="24"/>
          <w:szCs w:val="24"/>
          <w:lang w:val="en-GB"/>
        </w:rPr>
        <w:t xml:space="preserve"> your imminent arrest,” said </w:t>
      </w:r>
      <w:r w:rsidR="00105E19">
        <w:rPr>
          <w:rFonts w:ascii="Times New Roman" w:hAnsi="Times New Roman"/>
          <w:sz w:val="24"/>
          <w:szCs w:val="24"/>
          <w:lang w:val="en-GB"/>
        </w:rPr>
        <w:t>Mark</w:t>
      </w:r>
      <w:r w:rsidRPr="00D73D87">
        <w:rPr>
          <w:rFonts w:ascii="Times New Roman" w:hAnsi="Times New Roman"/>
          <w:sz w:val="24"/>
          <w:szCs w:val="24"/>
          <w:lang w:val="en-GB"/>
        </w:rPr>
        <w:t>.</w:t>
      </w:r>
    </w:p>
    <w:p w:rsidRPr="00D73D87" w:rsidR="00674438" w:rsidP="00E37332" w:rsidRDefault="001D0888" w14:paraId="53CA8E53" w14:textId="598F79A4">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I</w:t>
      </w:r>
      <w:r w:rsidRPr="00D73D87" w:rsidR="00674438">
        <w:rPr>
          <w:rFonts w:ascii="Times New Roman" w:hAnsi="Times New Roman"/>
          <w:sz w:val="24"/>
          <w:szCs w:val="24"/>
          <w:lang w:val="en-GB"/>
        </w:rPr>
        <w:t xml:space="preserve"> </w:t>
      </w:r>
      <w:r w:rsidR="005C5F32">
        <w:rPr>
          <w:rFonts w:ascii="Times New Roman" w:hAnsi="Times New Roman"/>
          <w:sz w:val="24"/>
          <w:szCs w:val="24"/>
          <w:lang w:val="en-GB"/>
        </w:rPr>
        <w:t>glared</w:t>
      </w:r>
      <w:r w:rsidRPr="00D73D87" w:rsidR="00674438">
        <w:rPr>
          <w:rFonts w:ascii="Times New Roman" w:hAnsi="Times New Roman"/>
          <w:sz w:val="24"/>
          <w:szCs w:val="24"/>
          <w:lang w:val="en-GB"/>
        </w:rPr>
        <w:t xml:space="preserve"> at him hard. The phone rang. </w:t>
      </w:r>
      <w:r w:rsidRPr="00D73D87" w:rsidR="00E7485F">
        <w:rPr>
          <w:rFonts w:ascii="Times New Roman" w:hAnsi="Times New Roman"/>
          <w:sz w:val="24"/>
          <w:szCs w:val="24"/>
          <w:lang w:val="en-GB"/>
        </w:rPr>
        <w:t>I</w:t>
      </w:r>
      <w:r w:rsidRPr="00D73D87" w:rsidR="00674438">
        <w:rPr>
          <w:rFonts w:ascii="Times New Roman" w:hAnsi="Times New Roman"/>
          <w:sz w:val="24"/>
          <w:szCs w:val="24"/>
          <w:lang w:val="en-GB"/>
        </w:rPr>
        <w:t xml:space="preserve"> picked it up.</w:t>
      </w:r>
    </w:p>
    <w:p w:rsidRPr="00D73D87" w:rsidR="00674438" w:rsidP="00E37332" w:rsidRDefault="00674438" w14:paraId="1CC2E311" w14:textId="7BE6AE6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“The Fontainebleau,” </w:t>
      </w:r>
      <w:r w:rsidRPr="00D73D87" w:rsidR="001D0888">
        <w:rPr>
          <w:rFonts w:ascii="Times New Roman" w:hAnsi="Times New Roman"/>
          <w:sz w:val="24"/>
          <w:szCs w:val="24"/>
          <w:lang w:val="en-GB"/>
        </w:rPr>
        <w:t>I</w:t>
      </w:r>
      <w:r w:rsidRPr="00D73D87">
        <w:rPr>
          <w:rFonts w:ascii="Times New Roman" w:hAnsi="Times New Roman"/>
          <w:sz w:val="24"/>
          <w:szCs w:val="24"/>
          <w:lang w:val="en-GB"/>
        </w:rPr>
        <w:t xml:space="preserve"> said.</w:t>
      </w:r>
    </w:p>
    <w:p w:rsidRPr="00D73D87" w:rsidR="00674438" w:rsidP="00E37332" w:rsidRDefault="00674438" w14:paraId="7B8DD6A5" w14:textId="31EC037C">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“This is Rupert Caterham, area manager for Wings. I regret to say </w:t>
      </w:r>
      <w:r w:rsidR="009F74A4">
        <w:rPr>
          <w:rFonts w:ascii="Times New Roman" w:hAnsi="Times New Roman"/>
          <w:sz w:val="24"/>
          <w:szCs w:val="24"/>
          <w:lang w:val="en-GB"/>
        </w:rPr>
        <w:t xml:space="preserve">that </w:t>
      </w:r>
      <w:r w:rsidRPr="00D73D87" w:rsidR="002B1E91">
        <w:rPr>
          <w:rFonts w:ascii="Times New Roman" w:hAnsi="Times New Roman"/>
          <w:sz w:val="24"/>
          <w:szCs w:val="24"/>
          <w:lang w:val="en-GB"/>
        </w:rPr>
        <w:t xml:space="preserve">thanks to a French air traffic control strike </w:t>
      </w:r>
      <w:r w:rsidRPr="00D73D87">
        <w:rPr>
          <w:rFonts w:ascii="Times New Roman" w:hAnsi="Times New Roman"/>
          <w:sz w:val="24"/>
          <w:szCs w:val="24"/>
          <w:lang w:val="en-GB"/>
        </w:rPr>
        <w:t>my plane was cancelled, so I won’t arrive until tomorrow. I’ll let you know when. Have you got your license?”</w:t>
      </w:r>
    </w:p>
    <w:p w:rsidRPr="00D73D87" w:rsidR="00674438" w:rsidP="00E37332" w:rsidRDefault="00674438" w14:paraId="0B705F1F" w14:textId="531E2534">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“It’s been signed,” </w:t>
      </w:r>
      <w:r w:rsidRPr="00D73D87" w:rsidR="00E7485F">
        <w:rPr>
          <w:rFonts w:ascii="Times New Roman" w:hAnsi="Times New Roman"/>
          <w:sz w:val="24"/>
          <w:szCs w:val="24"/>
          <w:lang w:val="en-GB"/>
        </w:rPr>
        <w:t xml:space="preserve">I </w:t>
      </w:r>
      <w:r w:rsidRPr="00D73D87">
        <w:rPr>
          <w:rFonts w:ascii="Times New Roman" w:hAnsi="Times New Roman"/>
          <w:sz w:val="24"/>
          <w:szCs w:val="24"/>
          <w:lang w:val="en-GB"/>
        </w:rPr>
        <w:t>said. “We’ll show you when you arrive.”</w:t>
      </w:r>
    </w:p>
    <w:p w:rsidRPr="00D73D87" w:rsidR="00674438" w:rsidP="00E37332" w:rsidRDefault="00674438" w14:paraId="70FDE061" w14:textId="2A1E4B4C">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“Good, then everything should be </w:t>
      </w:r>
      <w:r w:rsidR="00922A23">
        <w:rPr>
          <w:rFonts w:ascii="Times New Roman" w:hAnsi="Times New Roman"/>
          <w:sz w:val="24"/>
          <w:szCs w:val="24"/>
          <w:lang w:val="en-GB"/>
        </w:rPr>
        <w:t>in order</w:t>
      </w:r>
      <w:r w:rsidRPr="00D73D87">
        <w:rPr>
          <w:rFonts w:ascii="Times New Roman" w:hAnsi="Times New Roman"/>
          <w:sz w:val="24"/>
          <w:szCs w:val="24"/>
          <w:lang w:val="en-GB"/>
        </w:rPr>
        <w:t>,” said Rupert. “See you tomorrow.”</w:t>
      </w:r>
    </w:p>
    <w:p w:rsidRPr="00D73D87" w:rsidR="00674438" w:rsidP="00E37332" w:rsidRDefault="00E7485F" w14:paraId="5695EB50" w14:textId="3F04399F">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I</w:t>
      </w:r>
      <w:r w:rsidRPr="00D73D87" w:rsidR="00674438">
        <w:rPr>
          <w:rFonts w:ascii="Times New Roman" w:hAnsi="Times New Roman"/>
          <w:sz w:val="24"/>
          <w:szCs w:val="24"/>
          <w:lang w:val="en-GB"/>
        </w:rPr>
        <w:t xml:space="preserve"> replaced the handset</w:t>
      </w:r>
      <w:r w:rsidRPr="00D73D87">
        <w:rPr>
          <w:rFonts w:ascii="Times New Roman" w:hAnsi="Times New Roman"/>
          <w:sz w:val="24"/>
          <w:szCs w:val="24"/>
          <w:lang w:val="en-GB"/>
        </w:rPr>
        <w:t xml:space="preserve"> and grinned at </w:t>
      </w:r>
      <w:r w:rsidR="00105E19">
        <w:rPr>
          <w:rFonts w:ascii="Times New Roman" w:hAnsi="Times New Roman"/>
          <w:sz w:val="24"/>
          <w:szCs w:val="24"/>
          <w:lang w:val="en-GB"/>
        </w:rPr>
        <w:t>Mark</w:t>
      </w:r>
      <w:r w:rsidRPr="00D73D87">
        <w:rPr>
          <w:rFonts w:ascii="Times New Roman" w:hAnsi="Times New Roman"/>
          <w:sz w:val="24"/>
          <w:szCs w:val="24"/>
          <w:lang w:val="en-GB"/>
        </w:rPr>
        <w:t>.</w:t>
      </w:r>
    </w:p>
    <w:p w:rsidRPr="00D73D87" w:rsidR="00674438" w:rsidP="00E37332" w:rsidRDefault="00674438" w14:paraId="5071427D" w14:textId="07B5C931">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“What?” said </w:t>
      </w:r>
      <w:r w:rsidR="00105E19">
        <w:rPr>
          <w:rFonts w:ascii="Times New Roman" w:hAnsi="Times New Roman"/>
          <w:sz w:val="24"/>
          <w:szCs w:val="24"/>
          <w:lang w:val="en-GB"/>
        </w:rPr>
        <w:t>Mark</w:t>
      </w:r>
      <w:r w:rsidRPr="00D73D87" w:rsidR="00E7485F">
        <w:rPr>
          <w:rFonts w:ascii="Times New Roman" w:hAnsi="Times New Roman"/>
          <w:sz w:val="24"/>
          <w:szCs w:val="24"/>
          <w:lang w:val="en-GB"/>
        </w:rPr>
        <w:t xml:space="preserve"> scowling.</w:t>
      </w:r>
    </w:p>
    <w:p w:rsidRPr="00D73D87" w:rsidR="00674438" w:rsidP="00E37332" w:rsidRDefault="00674438" w14:paraId="24109ADD" w14:textId="0CB40954">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“The Wings guy’s flight was cancelled,” </w:t>
      </w:r>
      <w:r w:rsidRPr="00D73D87" w:rsidR="00AE49DB">
        <w:rPr>
          <w:rFonts w:ascii="Times New Roman" w:hAnsi="Times New Roman"/>
          <w:sz w:val="24"/>
          <w:szCs w:val="24"/>
          <w:lang w:val="en-GB"/>
        </w:rPr>
        <w:t xml:space="preserve">I </w:t>
      </w:r>
      <w:r w:rsidRPr="00D73D87">
        <w:rPr>
          <w:rFonts w:ascii="Times New Roman" w:hAnsi="Times New Roman"/>
          <w:sz w:val="24"/>
          <w:szCs w:val="24"/>
          <w:lang w:val="en-GB"/>
        </w:rPr>
        <w:t>said. “We’re reprieved for twenty-four hours.”</w:t>
      </w:r>
    </w:p>
    <w:p w:rsidRPr="00D73D87" w:rsidR="00674438" w:rsidP="00E37332" w:rsidRDefault="00105E19" w14:paraId="2C11E7E1" w14:textId="49F530AC">
      <w:pPr>
        <w:pStyle w:val="CSP-ChapterBodyText-FirstParagraph"/>
        <w:spacing w:line="360" w:lineRule="auto"/>
        <w:ind w:firstLine="720"/>
        <w:jc w:val="left"/>
        <w:rPr>
          <w:rFonts w:ascii="Times New Roman" w:hAnsi="Times New Roman"/>
          <w:sz w:val="24"/>
          <w:szCs w:val="24"/>
          <w:lang w:val="en-GB"/>
        </w:rPr>
      </w:pPr>
      <w:r>
        <w:rPr>
          <w:rFonts w:ascii="Times New Roman" w:hAnsi="Times New Roman"/>
          <w:sz w:val="24"/>
          <w:szCs w:val="24"/>
          <w:lang w:val="en-GB"/>
        </w:rPr>
        <w:t>Mark</w:t>
      </w:r>
      <w:r w:rsidRPr="00D73D87" w:rsidR="00674438">
        <w:rPr>
          <w:rFonts w:ascii="Times New Roman" w:hAnsi="Times New Roman"/>
          <w:sz w:val="24"/>
          <w:szCs w:val="24"/>
          <w:lang w:val="en-GB"/>
        </w:rPr>
        <w:t xml:space="preserve"> stomped into the kitchen.</w:t>
      </w:r>
    </w:p>
    <w:p w:rsidRPr="00D73D87" w:rsidR="005A064A" w:rsidP="00E37332" w:rsidRDefault="005A064A" w14:paraId="6651C5F1" w14:textId="6A23A96E">
      <w:pPr>
        <w:spacing w:after="0" w:line="360" w:lineRule="auto"/>
        <w:rPr>
          <w:rFonts w:ascii="Times New Roman" w:hAnsi="Times New Roman" w:eastAsia="Calibri" w:cs="Times New Roman"/>
          <w:iCs/>
          <w:sz w:val="24"/>
          <w:szCs w:val="24"/>
          <w:lang w:val="en-GB"/>
        </w:rPr>
      </w:pPr>
      <w:r w:rsidRPr="00D73D87">
        <w:rPr>
          <w:rFonts w:ascii="Times New Roman" w:hAnsi="Times New Roman"/>
          <w:sz w:val="24"/>
          <w:szCs w:val="24"/>
          <w:lang w:val="en-GB"/>
        </w:rPr>
        <w:br w:type="page"/>
      </w:r>
    </w:p>
    <w:p w:rsidRPr="00D73D87" w:rsidR="005A064A" w:rsidP="00E37332" w:rsidRDefault="005A064A" w14:paraId="7527DCF7" w14:textId="0C866494">
      <w:pPr>
        <w:pStyle w:val="CSP-ChapterBodyText-FirstParagraph"/>
        <w:spacing w:line="360" w:lineRule="auto"/>
        <w:jc w:val="left"/>
        <w:rPr>
          <w:rFonts w:ascii="Times New Roman" w:hAnsi="Times New Roman"/>
          <w:sz w:val="24"/>
          <w:szCs w:val="24"/>
          <w:lang w:val="en-GB"/>
        </w:rPr>
      </w:pPr>
      <w:r w:rsidRPr="00D73D87">
        <w:rPr>
          <w:rFonts w:ascii="Times New Roman" w:hAnsi="Times New Roman"/>
          <w:sz w:val="24"/>
          <w:szCs w:val="24"/>
          <w:lang w:val="en-GB"/>
        </w:rPr>
        <w:lastRenderedPageBreak/>
        <w:t xml:space="preserve">Chapter </w:t>
      </w:r>
      <w:r w:rsidRPr="00D73D87" w:rsidR="00B32A34">
        <w:rPr>
          <w:rFonts w:ascii="Times New Roman" w:hAnsi="Times New Roman"/>
          <w:sz w:val="24"/>
          <w:szCs w:val="24"/>
          <w:lang w:val="en-GB"/>
        </w:rPr>
        <w:t>8</w:t>
      </w:r>
      <w:r w:rsidRPr="00D73D87" w:rsidR="008F52F1">
        <w:rPr>
          <w:rFonts w:ascii="Times New Roman" w:hAnsi="Times New Roman"/>
          <w:sz w:val="24"/>
          <w:szCs w:val="24"/>
          <w:lang w:val="en-GB"/>
        </w:rPr>
        <w:t xml:space="preserve"> – Never argue with a </w:t>
      </w:r>
      <w:proofErr w:type="gramStart"/>
      <w:r w:rsidRPr="00D73D87" w:rsidR="008F52F1">
        <w:rPr>
          <w:rFonts w:ascii="Times New Roman" w:hAnsi="Times New Roman"/>
          <w:sz w:val="24"/>
          <w:szCs w:val="24"/>
          <w:lang w:val="en-GB"/>
        </w:rPr>
        <w:t>JCB</w:t>
      </w:r>
      <w:proofErr w:type="gramEnd"/>
    </w:p>
    <w:p w:rsidRPr="00D73D87" w:rsidR="005A064A" w:rsidP="00E37332" w:rsidRDefault="005A064A" w14:paraId="3A5D44AD" w14:textId="77777777">
      <w:pPr>
        <w:pStyle w:val="CSP-ChapterBodyText-FirstParagraph"/>
        <w:spacing w:line="360" w:lineRule="auto"/>
        <w:jc w:val="left"/>
        <w:rPr>
          <w:rFonts w:ascii="Times New Roman" w:hAnsi="Times New Roman"/>
          <w:sz w:val="24"/>
          <w:szCs w:val="24"/>
          <w:lang w:val="en-GB"/>
        </w:rPr>
      </w:pPr>
    </w:p>
    <w:p w:rsidRPr="00D73D87" w:rsidR="00674438" w:rsidP="00E37332" w:rsidRDefault="007174CB" w14:paraId="45F9632D" w14:textId="6D8616D5">
      <w:pPr>
        <w:pStyle w:val="CSP-ChapterBodyText-FirstParagraph"/>
        <w:spacing w:line="360" w:lineRule="auto"/>
        <w:jc w:val="left"/>
        <w:rPr>
          <w:rFonts w:ascii="Times New Roman" w:hAnsi="Times New Roman"/>
          <w:sz w:val="24"/>
          <w:szCs w:val="24"/>
          <w:lang w:val="en-GB"/>
        </w:rPr>
      </w:pPr>
      <w:r w:rsidRPr="00D73D87">
        <w:rPr>
          <w:rFonts w:ascii="Times New Roman" w:hAnsi="Times New Roman"/>
          <w:sz w:val="24"/>
          <w:szCs w:val="24"/>
          <w:lang w:val="en-GB"/>
        </w:rPr>
        <w:t xml:space="preserve">I was drying glasses and humming </w:t>
      </w:r>
      <w:r w:rsidRPr="00D73D87" w:rsidR="00CD4855">
        <w:rPr>
          <w:rFonts w:ascii="Times New Roman" w:hAnsi="Times New Roman"/>
          <w:sz w:val="24"/>
          <w:szCs w:val="24"/>
          <w:lang w:val="en-GB"/>
        </w:rPr>
        <w:t xml:space="preserve">along to </w:t>
      </w:r>
      <w:r w:rsidRPr="00D73D87" w:rsidR="00CD4855">
        <w:rPr>
          <w:rFonts w:ascii="Times New Roman" w:hAnsi="Times New Roman"/>
          <w:i/>
          <w:iCs w:val="0"/>
          <w:sz w:val="24"/>
          <w:szCs w:val="24"/>
          <w:lang w:val="en-GB"/>
        </w:rPr>
        <w:t>Hey Girl</w:t>
      </w:r>
      <w:r w:rsidRPr="00D73D87" w:rsidR="00CD4855">
        <w:rPr>
          <w:rFonts w:ascii="Times New Roman" w:hAnsi="Times New Roman"/>
          <w:sz w:val="24"/>
          <w:szCs w:val="24"/>
          <w:lang w:val="en-GB"/>
        </w:rPr>
        <w:t xml:space="preserve"> </w:t>
      </w:r>
      <w:r w:rsidRPr="00D73D87" w:rsidR="002260AE">
        <w:rPr>
          <w:rFonts w:ascii="Times New Roman" w:hAnsi="Times New Roman"/>
          <w:sz w:val="24"/>
          <w:szCs w:val="24"/>
          <w:lang w:val="en-GB"/>
        </w:rPr>
        <w:t>from the Temptations Masterpiece album</w:t>
      </w:r>
      <w:r w:rsidRPr="00D73D87">
        <w:rPr>
          <w:rFonts w:ascii="Times New Roman" w:hAnsi="Times New Roman"/>
          <w:sz w:val="24"/>
          <w:szCs w:val="24"/>
          <w:lang w:val="en-GB"/>
        </w:rPr>
        <w:t xml:space="preserve"> </w:t>
      </w:r>
      <w:r w:rsidRPr="00D73D87" w:rsidR="002260AE">
        <w:rPr>
          <w:rFonts w:ascii="Times New Roman" w:hAnsi="Times New Roman"/>
          <w:sz w:val="24"/>
          <w:szCs w:val="24"/>
          <w:lang w:val="en-GB"/>
        </w:rPr>
        <w:t>w</w:t>
      </w:r>
      <w:r w:rsidRPr="00D73D87" w:rsidR="00A90579">
        <w:rPr>
          <w:rFonts w:ascii="Times New Roman" w:hAnsi="Times New Roman"/>
          <w:sz w:val="24"/>
          <w:szCs w:val="24"/>
          <w:lang w:val="en-GB"/>
        </w:rPr>
        <w:t>hen t</w:t>
      </w:r>
      <w:r w:rsidRPr="00D73D87" w:rsidR="00674438">
        <w:rPr>
          <w:rFonts w:ascii="Times New Roman" w:hAnsi="Times New Roman"/>
          <w:sz w:val="24"/>
          <w:szCs w:val="24"/>
          <w:lang w:val="en-GB"/>
        </w:rPr>
        <w:t xml:space="preserve">he first customers </w:t>
      </w:r>
      <w:r w:rsidRPr="00D73D87" w:rsidR="002260AE">
        <w:rPr>
          <w:rFonts w:ascii="Times New Roman" w:hAnsi="Times New Roman"/>
          <w:sz w:val="24"/>
          <w:szCs w:val="24"/>
          <w:lang w:val="en-GB"/>
        </w:rPr>
        <w:t xml:space="preserve">of the evening </w:t>
      </w:r>
      <w:r w:rsidRPr="00D73D87" w:rsidR="00674438">
        <w:rPr>
          <w:rFonts w:ascii="Times New Roman" w:hAnsi="Times New Roman"/>
          <w:sz w:val="24"/>
          <w:szCs w:val="24"/>
          <w:lang w:val="en-GB"/>
        </w:rPr>
        <w:t>arrived</w:t>
      </w:r>
      <w:r w:rsidRPr="00D73D87" w:rsidR="007764CC">
        <w:rPr>
          <w:rFonts w:ascii="Times New Roman" w:hAnsi="Times New Roman"/>
          <w:sz w:val="24"/>
          <w:szCs w:val="24"/>
          <w:lang w:val="en-GB"/>
        </w:rPr>
        <w:t xml:space="preserve"> </w:t>
      </w:r>
      <w:r w:rsidRPr="00D73D87" w:rsidR="00006C77">
        <w:rPr>
          <w:rFonts w:ascii="Times New Roman" w:hAnsi="Times New Roman"/>
          <w:sz w:val="24"/>
          <w:szCs w:val="24"/>
          <w:lang w:val="en-GB"/>
        </w:rPr>
        <w:t>at</w:t>
      </w:r>
      <w:r w:rsidRPr="00D73D87" w:rsidR="007764CC">
        <w:rPr>
          <w:rFonts w:ascii="Times New Roman" w:hAnsi="Times New Roman"/>
          <w:sz w:val="24"/>
          <w:szCs w:val="24"/>
          <w:lang w:val="en-GB"/>
        </w:rPr>
        <w:t xml:space="preserve"> the bar</w:t>
      </w:r>
      <w:r w:rsidRPr="00D73D87" w:rsidR="002260AE">
        <w:rPr>
          <w:rFonts w:ascii="Times New Roman" w:hAnsi="Times New Roman"/>
          <w:sz w:val="24"/>
          <w:szCs w:val="24"/>
          <w:lang w:val="en-GB"/>
        </w:rPr>
        <w:t>.</w:t>
      </w:r>
      <w:r w:rsidRPr="00D73D87" w:rsidR="00674438">
        <w:rPr>
          <w:rFonts w:ascii="Times New Roman" w:hAnsi="Times New Roman"/>
          <w:sz w:val="24"/>
          <w:szCs w:val="24"/>
          <w:lang w:val="en-GB"/>
        </w:rPr>
        <w:t xml:space="preserve"> </w:t>
      </w:r>
      <w:r w:rsidRPr="00D73D87" w:rsidR="005A064A">
        <w:rPr>
          <w:rFonts w:ascii="Times New Roman" w:hAnsi="Times New Roman"/>
          <w:sz w:val="24"/>
          <w:szCs w:val="24"/>
          <w:lang w:val="en-GB"/>
        </w:rPr>
        <w:t>I</w:t>
      </w:r>
      <w:r w:rsidRPr="00D73D87" w:rsidR="00674438">
        <w:rPr>
          <w:rFonts w:ascii="Times New Roman" w:hAnsi="Times New Roman"/>
          <w:sz w:val="24"/>
          <w:szCs w:val="24"/>
          <w:lang w:val="en-GB"/>
        </w:rPr>
        <w:t xml:space="preserve"> turned down the volume</w:t>
      </w:r>
      <w:r w:rsidRPr="00D73D87" w:rsidR="00832E7B">
        <w:rPr>
          <w:rFonts w:ascii="Times New Roman" w:hAnsi="Times New Roman"/>
          <w:sz w:val="24"/>
          <w:szCs w:val="24"/>
          <w:lang w:val="en-GB"/>
        </w:rPr>
        <w:t xml:space="preserve"> </w:t>
      </w:r>
      <w:r w:rsidRPr="00D73D87" w:rsidR="007764CC">
        <w:rPr>
          <w:rFonts w:ascii="Times New Roman" w:hAnsi="Times New Roman"/>
          <w:sz w:val="24"/>
          <w:szCs w:val="24"/>
          <w:lang w:val="en-GB"/>
        </w:rPr>
        <w:t xml:space="preserve">and </w:t>
      </w:r>
      <w:r w:rsidRPr="00D73D87" w:rsidR="00674438">
        <w:rPr>
          <w:rFonts w:ascii="Times New Roman" w:hAnsi="Times New Roman"/>
          <w:sz w:val="24"/>
          <w:szCs w:val="24"/>
          <w:lang w:val="en-GB"/>
        </w:rPr>
        <w:t>smiled at the rough diamond standing at the bar with his pretty blond wife.</w:t>
      </w:r>
    </w:p>
    <w:p w:rsidRPr="00D73D87" w:rsidR="00674438" w:rsidP="00E37332" w:rsidRDefault="00674438" w14:paraId="0B5E9748" w14:textId="4C26E5E9">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“Ted Bartlett,” said the well-built dark-haired man in his late thirties wearing white trousers</w:t>
      </w:r>
      <w:r w:rsidRPr="00D73D87" w:rsidR="001E3F5E">
        <w:rPr>
          <w:rFonts w:ascii="Times New Roman" w:hAnsi="Times New Roman"/>
          <w:sz w:val="24"/>
          <w:szCs w:val="24"/>
          <w:lang w:val="en-GB"/>
        </w:rPr>
        <w:t>,</w:t>
      </w:r>
      <w:r w:rsidRPr="00D73D87">
        <w:rPr>
          <w:rFonts w:ascii="Times New Roman" w:hAnsi="Times New Roman"/>
          <w:sz w:val="24"/>
          <w:szCs w:val="24"/>
          <w:lang w:val="en-GB"/>
        </w:rPr>
        <w:t xml:space="preserve"> a green and white shirt</w:t>
      </w:r>
      <w:r w:rsidRPr="00D73D87" w:rsidR="00006C77">
        <w:rPr>
          <w:rFonts w:ascii="Times New Roman" w:hAnsi="Times New Roman"/>
          <w:sz w:val="24"/>
          <w:szCs w:val="24"/>
          <w:lang w:val="en-GB"/>
        </w:rPr>
        <w:t>,</w:t>
      </w:r>
      <w:r w:rsidRPr="00D73D87" w:rsidR="001E3F5E">
        <w:rPr>
          <w:rFonts w:ascii="Times New Roman" w:hAnsi="Times New Roman"/>
          <w:sz w:val="24"/>
          <w:szCs w:val="24"/>
          <w:lang w:val="en-GB"/>
        </w:rPr>
        <w:t xml:space="preserve"> and</w:t>
      </w:r>
      <w:r w:rsidRPr="00D73D87">
        <w:rPr>
          <w:rFonts w:ascii="Times New Roman" w:hAnsi="Times New Roman"/>
          <w:sz w:val="24"/>
          <w:szCs w:val="24"/>
          <w:lang w:val="en-GB"/>
        </w:rPr>
        <w:t xml:space="preserve"> two fingers missing from his left hand. “This is my wife, Joyce. We’d like to kick off the evening with a bottle of your best champagne. Afterward, who cares?”</w:t>
      </w:r>
    </w:p>
    <w:p w:rsidRPr="00D73D87" w:rsidR="00674438" w:rsidP="00E37332" w:rsidRDefault="00674438" w14:paraId="46DE6824"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They burst into infectious laughter at their joke.</w:t>
      </w:r>
    </w:p>
    <w:p w:rsidRPr="00D73D87" w:rsidR="00674438" w:rsidP="00E37332" w:rsidRDefault="00674438" w14:paraId="5D4E15C0"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Joyce was a brassy blond with a curvaceous figure wearing a red dress and covered in gold jewellery. They were both well-tanned.</w:t>
      </w:r>
    </w:p>
    <w:p w:rsidRPr="00D73D87" w:rsidR="00674438" w:rsidP="00E37332" w:rsidRDefault="00674438" w14:paraId="17A55D70" w14:textId="19630C6E">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“Let me guess,” </w:t>
      </w:r>
      <w:r w:rsidRPr="00D73D87" w:rsidR="005F6587">
        <w:rPr>
          <w:rFonts w:ascii="Times New Roman" w:hAnsi="Times New Roman"/>
          <w:sz w:val="24"/>
          <w:szCs w:val="24"/>
          <w:lang w:val="en-GB"/>
        </w:rPr>
        <w:t xml:space="preserve">I </w:t>
      </w:r>
      <w:r w:rsidRPr="00D73D87">
        <w:rPr>
          <w:rFonts w:ascii="Times New Roman" w:hAnsi="Times New Roman"/>
          <w:sz w:val="24"/>
          <w:szCs w:val="24"/>
          <w:lang w:val="en-GB"/>
        </w:rPr>
        <w:t>said popping the cork. “East London.”</w:t>
      </w:r>
    </w:p>
    <w:p w:rsidRPr="00D73D87" w:rsidR="00674438" w:rsidP="00E37332" w:rsidRDefault="00674438" w14:paraId="3DFE60BD" w14:textId="1FD77919">
      <w:pPr>
        <w:pStyle w:val="CSP-ChapterBodyText-FirstParagraph"/>
        <w:spacing w:line="360" w:lineRule="auto"/>
        <w:ind w:firstLine="720"/>
        <w:jc w:val="left"/>
        <w:rPr>
          <w:rFonts w:ascii="Times New Roman" w:hAnsi="Times New Roman"/>
          <w:sz w:val="24"/>
          <w:szCs w:val="24"/>
          <w:lang w:val="en-GB"/>
        </w:rPr>
      </w:pPr>
      <w:r w:rsidRPr="05EB226F" w:rsidR="05EB226F">
        <w:rPr>
          <w:rFonts w:ascii="Times New Roman" w:hAnsi="Times New Roman"/>
          <w:sz w:val="24"/>
          <w:szCs w:val="24"/>
          <w:lang w:val="en-GB"/>
        </w:rPr>
        <w:t xml:space="preserve">“Correct,” said Ted. “But </w:t>
      </w:r>
      <w:r w:rsidRPr="05EB226F" w:rsidR="05EB226F">
        <w:rPr>
          <w:rFonts w:ascii="Times New Roman" w:hAnsi="Times New Roman"/>
          <w:sz w:val="24"/>
          <w:szCs w:val="24"/>
          <w:lang w:val="en-GB"/>
        </w:rPr>
        <w:t>that’s</w:t>
      </w:r>
      <w:r w:rsidRPr="05EB226F" w:rsidR="05EB226F">
        <w:rPr>
          <w:rFonts w:ascii="Times New Roman" w:hAnsi="Times New Roman"/>
          <w:sz w:val="24"/>
          <w:szCs w:val="24"/>
          <w:lang w:val="en-GB"/>
        </w:rPr>
        <w:t xml:space="preserve"> all you need to know. We often holiday in </w:t>
      </w:r>
      <w:r w:rsidRPr="05EB226F" w:rsidR="05EB226F">
        <w:rPr>
          <w:rFonts w:ascii="Times New Roman" w:hAnsi="Times New Roman"/>
          <w:sz w:val="24"/>
          <w:szCs w:val="24"/>
          <w:lang w:val="en-GB"/>
        </w:rPr>
        <w:t>Nerja</w:t>
      </w:r>
      <w:del w:author="Gary Smailes" w:date="2024-01-16T11:21:13.408Z" w:id="1616058525">
        <w:r w:rsidRPr="05EB226F" w:rsidDel="05EB226F">
          <w:rPr>
            <w:rFonts w:ascii="Times New Roman" w:hAnsi="Times New Roman"/>
            <w:sz w:val="24"/>
            <w:szCs w:val="24"/>
            <w:lang w:val="en-GB"/>
          </w:rPr>
          <w:delText>,</w:delText>
        </w:r>
      </w:del>
      <w:r w:rsidRPr="05EB226F" w:rsidR="05EB226F">
        <w:rPr>
          <w:rFonts w:ascii="Times New Roman" w:hAnsi="Times New Roman"/>
          <w:sz w:val="24"/>
          <w:szCs w:val="24"/>
          <w:lang w:val="en-GB"/>
        </w:rPr>
        <w:t xml:space="preserve"> and when here, we forget everything from back home. I hope </w:t>
      </w:r>
      <w:r w:rsidRPr="05EB226F" w:rsidR="05EB226F">
        <w:rPr>
          <w:rFonts w:ascii="Times New Roman" w:hAnsi="Times New Roman"/>
          <w:sz w:val="24"/>
          <w:szCs w:val="24"/>
          <w:lang w:val="en-GB"/>
        </w:rPr>
        <w:t>you’re</w:t>
      </w:r>
      <w:r w:rsidRPr="05EB226F" w:rsidR="05EB226F">
        <w:rPr>
          <w:rFonts w:ascii="Times New Roman" w:hAnsi="Times New Roman"/>
          <w:sz w:val="24"/>
          <w:szCs w:val="24"/>
          <w:lang w:val="en-GB"/>
        </w:rPr>
        <w:t xml:space="preserve"> well stocked. </w:t>
      </w:r>
      <w:r w:rsidRPr="05EB226F" w:rsidR="05EB226F">
        <w:rPr>
          <w:rFonts w:ascii="Times New Roman" w:hAnsi="Times New Roman"/>
          <w:sz w:val="24"/>
          <w:szCs w:val="24"/>
          <w:lang w:val="en-GB"/>
        </w:rPr>
        <w:t>We’ve</w:t>
      </w:r>
      <w:r w:rsidRPr="05EB226F" w:rsidR="05EB226F">
        <w:rPr>
          <w:rFonts w:ascii="Times New Roman" w:hAnsi="Times New Roman"/>
          <w:sz w:val="24"/>
          <w:szCs w:val="24"/>
          <w:lang w:val="en-GB"/>
        </w:rPr>
        <w:t xml:space="preserve"> been coming several times a year for a while now and have been on the lookout for an English-speaking establishment with good company, fine grub, quality </w:t>
      </w:r>
      <w:r w:rsidRPr="05EB226F" w:rsidR="05EB226F">
        <w:rPr>
          <w:rFonts w:ascii="Times New Roman" w:hAnsi="Times New Roman"/>
          <w:sz w:val="24"/>
          <w:szCs w:val="24"/>
          <w:lang w:val="en-GB"/>
        </w:rPr>
        <w:t>booze</w:t>
      </w:r>
      <w:r w:rsidRPr="05EB226F" w:rsidR="05EB226F">
        <w:rPr>
          <w:rFonts w:ascii="Times New Roman" w:hAnsi="Times New Roman"/>
          <w:sz w:val="24"/>
          <w:szCs w:val="24"/>
          <w:lang w:val="en-GB"/>
        </w:rPr>
        <w:t xml:space="preserve">, and great sounds. If we have </w:t>
      </w:r>
      <w:r w:rsidRPr="05EB226F" w:rsidR="05EB226F">
        <w:rPr>
          <w:rFonts w:ascii="Times New Roman" w:hAnsi="Times New Roman"/>
          <w:sz w:val="24"/>
          <w:szCs w:val="24"/>
          <w:lang w:val="en-GB"/>
        </w:rPr>
        <w:t>a good time</w:t>
      </w:r>
      <w:r w:rsidRPr="05EB226F" w:rsidR="05EB226F">
        <w:rPr>
          <w:rFonts w:ascii="Times New Roman" w:hAnsi="Times New Roman"/>
          <w:sz w:val="24"/>
          <w:szCs w:val="24"/>
          <w:lang w:val="en-GB"/>
        </w:rPr>
        <w:t xml:space="preserve"> tonight, </w:t>
      </w:r>
      <w:r w:rsidRPr="05EB226F" w:rsidR="05EB226F">
        <w:rPr>
          <w:rFonts w:ascii="Times New Roman" w:hAnsi="Times New Roman"/>
          <w:sz w:val="24"/>
          <w:szCs w:val="24"/>
          <w:lang w:val="en-GB"/>
        </w:rPr>
        <w:t>you’ll</w:t>
      </w:r>
      <w:r w:rsidRPr="05EB226F" w:rsidR="05EB226F">
        <w:rPr>
          <w:rFonts w:ascii="Times New Roman" w:hAnsi="Times New Roman"/>
          <w:sz w:val="24"/>
          <w:szCs w:val="24"/>
          <w:lang w:val="en-GB"/>
        </w:rPr>
        <w:t xml:space="preserve"> </w:t>
      </w:r>
      <w:r w:rsidRPr="05EB226F" w:rsidR="05EB226F">
        <w:rPr>
          <w:rFonts w:ascii="Times New Roman" w:hAnsi="Times New Roman"/>
          <w:sz w:val="24"/>
          <w:szCs w:val="24"/>
          <w:lang w:val="en-GB"/>
        </w:rPr>
        <w:t>likely be</w:t>
      </w:r>
      <w:r w:rsidRPr="05EB226F" w:rsidR="05EB226F">
        <w:rPr>
          <w:rFonts w:ascii="Times New Roman" w:hAnsi="Times New Roman"/>
          <w:sz w:val="24"/>
          <w:szCs w:val="24"/>
          <w:lang w:val="en-GB"/>
        </w:rPr>
        <w:t xml:space="preserve"> seeing us often, know what I mean?”</w:t>
      </w:r>
    </w:p>
    <w:p w:rsidRPr="00D73D87" w:rsidR="00674438" w:rsidP="00E37332" w:rsidRDefault="00674438" w14:paraId="62D1FE56" w14:textId="7ECCADFD">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“We’ll try our best, I’m </w:t>
      </w:r>
      <w:r w:rsidR="00CF55C7">
        <w:rPr>
          <w:rFonts w:ascii="Times New Roman" w:hAnsi="Times New Roman"/>
          <w:sz w:val="24"/>
          <w:szCs w:val="24"/>
          <w:lang w:val="en-GB"/>
        </w:rPr>
        <w:t>Robin</w:t>
      </w:r>
      <w:r w:rsidRPr="00D73D87">
        <w:rPr>
          <w:rFonts w:ascii="Times New Roman" w:hAnsi="Times New Roman"/>
          <w:sz w:val="24"/>
          <w:szCs w:val="24"/>
          <w:lang w:val="en-GB"/>
        </w:rPr>
        <w:t xml:space="preserve"> </w:t>
      </w:r>
      <w:r w:rsidR="00B77DE0">
        <w:rPr>
          <w:rFonts w:ascii="Times New Roman" w:hAnsi="Times New Roman"/>
          <w:sz w:val="24"/>
          <w:szCs w:val="24"/>
          <w:lang w:val="en-GB"/>
        </w:rPr>
        <w:t>Webster</w:t>
      </w:r>
      <w:r w:rsidRPr="00D73D87">
        <w:rPr>
          <w:rFonts w:ascii="Times New Roman" w:hAnsi="Times New Roman"/>
          <w:sz w:val="24"/>
          <w:szCs w:val="24"/>
          <w:lang w:val="en-GB"/>
        </w:rPr>
        <w:t>, and this is our family business.”</w:t>
      </w:r>
    </w:p>
    <w:p w:rsidRPr="00D73D87" w:rsidR="00674438" w:rsidP="00E37332" w:rsidRDefault="00674438" w14:paraId="2D17149E"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“Excellent,” said Ted. “We like family businesses. They try harder, know what I mean?”</w:t>
      </w:r>
    </w:p>
    <w:p w:rsidRPr="00D73D87" w:rsidR="00674438" w:rsidP="05EB226F" w:rsidRDefault="00674438" w14:paraId="697EB009" w14:textId="06D95A05">
      <w:pPr>
        <w:pStyle w:val="CSP-ChapterBodyText-FirstParagraph"/>
        <w:suppressLineNumbers w:val="0"/>
        <w:bidi w:val="0"/>
        <w:spacing w:before="0" w:beforeAutospacing="off" w:after="0" w:afterAutospacing="off" w:line="360" w:lineRule="auto"/>
        <w:ind w:left="0" w:right="0" w:firstLine="720"/>
        <w:jc w:val="left"/>
        <w:rPr>
          <w:rFonts w:ascii="Times New Roman" w:hAnsi="Times New Roman"/>
          <w:sz w:val="24"/>
          <w:szCs w:val="24"/>
          <w:lang w:val="en-GB"/>
        </w:rPr>
        <w:pPrChange w:author="Gary Smailes" w:date="2024-01-16T11:36:19.179Z">
          <w:pPr>
            <w:pStyle w:val="CSP-ChapterBodyText-FirstParagraph"/>
            <w:spacing w:line="360" w:lineRule="auto"/>
            <w:ind w:firstLine="720"/>
            <w:jc w:val="left"/>
          </w:pPr>
        </w:pPrChange>
      </w:pPr>
      <w:r w:rsidRPr="05EB226F" w:rsidR="05EB226F">
        <w:rPr>
          <w:rFonts w:ascii="Times New Roman" w:hAnsi="Times New Roman"/>
          <w:sz w:val="24"/>
          <w:szCs w:val="24"/>
          <w:lang w:val="en-GB"/>
        </w:rPr>
        <w:t xml:space="preserve">“Do you have a property here?” I </w:t>
      </w:r>
      <w:del w:author="Gary Smailes" w:date="2024-01-16T11:36:19.116Z" w:id="23147240">
        <w:r w:rsidRPr="05EB226F" w:rsidDel="05EB226F">
          <w:rPr>
            <w:rFonts w:ascii="Times New Roman" w:hAnsi="Times New Roman"/>
            <w:sz w:val="24"/>
            <w:szCs w:val="24"/>
            <w:lang w:val="en-GB"/>
          </w:rPr>
          <w:delText>said</w:delText>
        </w:r>
      </w:del>
      <w:ins w:author="Gary Smailes" w:date="2024-01-16T11:36:19.932Z" w:id="112394346">
        <w:r w:rsidRPr="05EB226F" w:rsidR="05EB226F">
          <w:rPr>
            <w:rFonts w:ascii="Times New Roman" w:hAnsi="Times New Roman"/>
            <w:sz w:val="24"/>
            <w:szCs w:val="24"/>
            <w:lang w:val="en-GB"/>
          </w:rPr>
          <w:t>asked</w:t>
        </w:r>
      </w:ins>
      <w:r w:rsidRPr="05EB226F" w:rsidR="05EB226F">
        <w:rPr>
          <w:rFonts w:ascii="Times New Roman" w:hAnsi="Times New Roman"/>
          <w:sz w:val="24"/>
          <w:szCs w:val="24"/>
          <w:lang w:val="en-GB"/>
        </w:rPr>
        <w:t>.</w:t>
      </w:r>
    </w:p>
    <w:p w:rsidRPr="00D73D87" w:rsidR="00674438" w:rsidP="00E37332" w:rsidRDefault="00674438" w14:paraId="3C3443C7" w14:textId="513CD2A1">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“No,” said Ted. “We always stay in the </w:t>
      </w:r>
      <w:r w:rsidRPr="00D73D87" w:rsidR="000B54D5">
        <w:rPr>
          <w:rFonts w:ascii="Times New Roman" w:hAnsi="Times New Roman"/>
          <w:sz w:val="24"/>
          <w:szCs w:val="24"/>
          <w:lang w:val="en-GB"/>
        </w:rPr>
        <w:t>same</w:t>
      </w:r>
      <w:r w:rsidRPr="00D73D87">
        <w:rPr>
          <w:rFonts w:ascii="Times New Roman" w:hAnsi="Times New Roman"/>
          <w:sz w:val="24"/>
          <w:szCs w:val="24"/>
          <w:lang w:val="en-GB"/>
        </w:rPr>
        <w:t xml:space="preserve"> rental in Nueva Nerja. It’s far enough away to be quiet but near enough to stagger home.”</w:t>
      </w:r>
    </w:p>
    <w:p w:rsidRPr="00D73D87" w:rsidR="00674438" w:rsidP="00E37332" w:rsidRDefault="00674438" w14:paraId="3C190275"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“Sorry, but I couldn’t help overhearing,” said Charles Bishton leaning on the bar next to Ted. “You should seriously consider buying a property; prices are incredibly cheap now. What with rampant inflation and soaring oil prices, they can only increase in value, especially if you’re a cash buyer.”</w:t>
      </w:r>
    </w:p>
    <w:p w:rsidRPr="00D73D87" w:rsidR="00674438" w:rsidP="00E37332" w:rsidRDefault="00674438" w14:paraId="26802230" w14:textId="4B0C0551">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Ted turned to </w:t>
      </w:r>
      <w:r w:rsidR="00A5581C">
        <w:rPr>
          <w:rFonts w:ascii="Times New Roman" w:hAnsi="Times New Roman"/>
          <w:sz w:val="24"/>
          <w:szCs w:val="24"/>
          <w:lang w:val="en-GB"/>
        </w:rPr>
        <w:t>appraise</w:t>
      </w:r>
      <w:r w:rsidRPr="00D73D87">
        <w:rPr>
          <w:rFonts w:ascii="Times New Roman" w:hAnsi="Times New Roman"/>
          <w:sz w:val="24"/>
          <w:szCs w:val="24"/>
          <w:lang w:val="en-GB"/>
        </w:rPr>
        <w:t xml:space="preserve"> th</w:t>
      </w:r>
      <w:r w:rsidR="00A5581C">
        <w:rPr>
          <w:rFonts w:ascii="Times New Roman" w:hAnsi="Times New Roman"/>
          <w:sz w:val="24"/>
          <w:szCs w:val="24"/>
          <w:lang w:val="en-GB"/>
        </w:rPr>
        <w:t>e</w:t>
      </w:r>
      <w:r w:rsidRPr="00D73D87">
        <w:rPr>
          <w:rFonts w:ascii="Times New Roman" w:hAnsi="Times New Roman"/>
          <w:sz w:val="24"/>
          <w:szCs w:val="24"/>
          <w:lang w:val="en-GB"/>
        </w:rPr>
        <w:t xml:space="preserve"> intruder. His expression was hard and mean.</w:t>
      </w:r>
    </w:p>
    <w:p w:rsidRPr="00D73D87" w:rsidR="00674438" w:rsidP="00E37332" w:rsidRDefault="00674438" w14:paraId="1CAC638E"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“Estate Agent?” he said.</w:t>
      </w:r>
    </w:p>
    <w:p w:rsidRPr="00D73D87" w:rsidR="00674438" w:rsidP="00E37332" w:rsidRDefault="00674438" w14:paraId="1C740971"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“Absolutely,” said Charles extracting a card and proffering it to Ted. “Charles Bishton. My wife, Jean, she’ll be along in a minute. We run INFO on Calle Granada. If we can help you </w:t>
      </w:r>
      <w:r w:rsidRPr="00D73D87">
        <w:rPr>
          <w:rFonts w:ascii="Times New Roman" w:hAnsi="Times New Roman"/>
          <w:sz w:val="24"/>
          <w:szCs w:val="24"/>
          <w:lang w:val="en-GB"/>
        </w:rPr>
        <w:lastRenderedPageBreak/>
        <w:t>in any way, please call.”</w:t>
      </w:r>
    </w:p>
    <w:p w:rsidRPr="00D73D87" w:rsidR="00674438" w:rsidP="00E37332" w:rsidRDefault="00674438" w14:paraId="2A9AF923"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“How long have you worked here Charles?” said Ted.</w:t>
      </w:r>
    </w:p>
    <w:p w:rsidRPr="00D73D87" w:rsidR="00674438" w:rsidP="00E37332" w:rsidRDefault="00674438" w14:paraId="16547953"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“Five years this May,” said Charles. “Why?”</w:t>
      </w:r>
    </w:p>
    <w:p w:rsidRPr="00D73D87" w:rsidR="00674438" w:rsidP="00E37332" w:rsidRDefault="00674438" w14:paraId="41BF352D" w14:textId="77777777">
      <w:pPr>
        <w:pStyle w:val="CSP-ChapterBodyText-FirstParagraph"/>
        <w:spacing w:line="360" w:lineRule="auto"/>
        <w:ind w:firstLine="720"/>
        <w:jc w:val="left"/>
        <w:rPr>
          <w:del w:author="Gary Smailes" w:date="2024-01-16T11:36:47.554Z" w:id="1823155043"/>
          <w:rFonts w:ascii="Times New Roman" w:hAnsi="Times New Roman"/>
          <w:sz w:val="24"/>
          <w:szCs w:val="24"/>
          <w:lang w:val="en-GB"/>
        </w:rPr>
      </w:pPr>
      <w:r w:rsidRPr="05EB226F" w:rsidR="05EB226F">
        <w:rPr>
          <w:rFonts w:ascii="Times New Roman" w:hAnsi="Times New Roman"/>
          <w:sz w:val="24"/>
          <w:szCs w:val="24"/>
          <w:lang w:val="en-GB"/>
        </w:rPr>
        <w:t>Ted nodded. “And how many properties have you sold since?”</w:t>
      </w:r>
      <w:del w:author="Gary Smailes" w:date="2024-01-16T11:36:47.554Z" w:id="2056529917">
        <w:r w:rsidRPr="05EB226F" w:rsidDel="05EB226F">
          <w:rPr>
            <w:rFonts w:ascii="Times New Roman" w:hAnsi="Times New Roman"/>
            <w:sz w:val="24"/>
            <w:szCs w:val="24"/>
            <w:lang w:val="en-GB"/>
          </w:rPr>
          <w:delText xml:space="preserve"> said Ted.</w:delText>
        </w:r>
      </w:del>
    </w:p>
    <w:p w:rsidRPr="00D73D87" w:rsidR="00674438" w:rsidP="00E37332" w:rsidRDefault="00674438" w14:paraId="5F67D8E3"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“Oh, er… good question,” Charles said, counting on his fingers and muttering names. “I would say around thirty.”</w:t>
      </w:r>
    </w:p>
    <w:p w:rsidRPr="00D73D87" w:rsidR="00674438" w:rsidP="00E37332" w:rsidRDefault="00674438" w14:paraId="2DF858A1" w14:textId="0CFF2BF4">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“Thirty,” said Ted as </w:t>
      </w:r>
      <w:r w:rsidRPr="00D73D87" w:rsidR="00AE48BA">
        <w:rPr>
          <w:rFonts w:ascii="Times New Roman" w:hAnsi="Times New Roman"/>
          <w:sz w:val="24"/>
          <w:szCs w:val="24"/>
          <w:lang w:val="en-GB"/>
        </w:rPr>
        <w:t>I</w:t>
      </w:r>
      <w:r w:rsidRPr="00D73D87">
        <w:rPr>
          <w:rFonts w:ascii="Times New Roman" w:hAnsi="Times New Roman"/>
          <w:sz w:val="24"/>
          <w:szCs w:val="24"/>
          <w:lang w:val="en-GB"/>
        </w:rPr>
        <w:t xml:space="preserve"> watched on, unsure which way this was heading.</w:t>
      </w:r>
    </w:p>
    <w:p w:rsidRPr="00D73D87" w:rsidR="00674438" w:rsidP="00E37332" w:rsidRDefault="00674438" w14:paraId="2B6CDC00"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“Maybe thirty-five,” said Charles.</w:t>
      </w:r>
    </w:p>
    <w:p w:rsidRPr="00D73D87" w:rsidR="00674438" w:rsidP="00E37332" w:rsidRDefault="00674438" w14:paraId="0A40B8BB"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“All at five percent commission?” said Ted.</w:t>
      </w:r>
    </w:p>
    <w:p w:rsidRPr="00D73D87" w:rsidR="00674438" w:rsidP="00E37332" w:rsidRDefault="00674438" w14:paraId="6FFB9168"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“For used properties, yes,” said Charles his face tightening. For new, up to twenty.”</w:t>
      </w:r>
    </w:p>
    <w:p w:rsidRPr="00D73D87" w:rsidR="00674438" w:rsidP="00E37332" w:rsidRDefault="00674438" w14:paraId="21063AD2"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“Twenty, wow. Then…,” said Ted as Jean arrived and clasped her husband’s arm.</w:t>
      </w:r>
    </w:p>
    <w:p w:rsidRPr="00D73D87" w:rsidR="00674438" w:rsidP="00E37332" w:rsidRDefault="00674438" w14:paraId="070B3D78"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“What?” said Charles as Ted reached for the champagne bottle sitting in its cooler on the bar. He pulled it out of the ice.</w:t>
      </w:r>
    </w:p>
    <w:p w:rsidRPr="00D73D87" w:rsidR="00674438" w:rsidP="00E37332" w:rsidRDefault="00674438" w14:paraId="5541DA64" w14:textId="04BDC789">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00CF55C7">
        <w:rPr>
          <w:rFonts w:ascii="Times New Roman" w:hAnsi="Times New Roman"/>
          <w:sz w:val="24"/>
          <w:szCs w:val="24"/>
          <w:lang w:val="en-GB"/>
        </w:rPr>
        <w:t>Robin</w:t>
      </w:r>
      <w:r w:rsidRPr="00D73D87">
        <w:rPr>
          <w:rFonts w:ascii="Times New Roman" w:hAnsi="Times New Roman"/>
          <w:sz w:val="24"/>
          <w:szCs w:val="24"/>
          <w:lang w:val="en-GB"/>
        </w:rPr>
        <w:t>, two more flutes, please,” said Ted.</w:t>
      </w:r>
    </w:p>
    <w:p w:rsidRPr="00D73D87" w:rsidR="00674438" w:rsidP="00E37332" w:rsidRDefault="00674438" w14:paraId="5A641833"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Charles's face was puzzled as he watched Ted. He shrugged at his wife.</w:t>
      </w:r>
    </w:p>
    <w:p w:rsidRPr="00D73D87" w:rsidR="00674438" w:rsidP="00E37332" w:rsidRDefault="00674438" w14:paraId="4D014F9E" w14:textId="3155C1E4">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Ted poured two glasses of sparkling wine, emptying the bottle. He picked up the two fizzing flutes and placed them on the bar in front of the Bishton</w:t>
      </w:r>
      <w:r w:rsidRPr="00D73D87" w:rsidR="00672B7D">
        <w:rPr>
          <w:rFonts w:ascii="Times New Roman" w:hAnsi="Times New Roman"/>
          <w:sz w:val="24"/>
          <w:szCs w:val="24"/>
          <w:lang w:val="en-GB"/>
        </w:rPr>
        <w:t>’</w:t>
      </w:r>
      <w:r w:rsidRPr="00D73D87">
        <w:rPr>
          <w:rFonts w:ascii="Times New Roman" w:hAnsi="Times New Roman"/>
          <w:sz w:val="24"/>
          <w:szCs w:val="24"/>
          <w:lang w:val="en-GB"/>
        </w:rPr>
        <w:t xml:space="preserve">s. “Congratulations,” said Ted with a huge grin. “Let us celebrate your success. Hearing about the disaster </w:t>
      </w:r>
      <w:r w:rsidRPr="00D73D87" w:rsidR="00F95B53">
        <w:rPr>
          <w:rFonts w:ascii="Times New Roman" w:hAnsi="Times New Roman"/>
          <w:sz w:val="24"/>
          <w:szCs w:val="24"/>
          <w:lang w:val="en-GB"/>
        </w:rPr>
        <w:t>the Edward’s</w:t>
      </w:r>
      <w:r w:rsidRPr="00D73D87">
        <w:rPr>
          <w:rFonts w:ascii="Times New Roman" w:hAnsi="Times New Roman"/>
          <w:sz w:val="24"/>
          <w:szCs w:val="24"/>
          <w:lang w:val="en-GB"/>
        </w:rPr>
        <w:t xml:space="preserve"> family had to endure, selling those properties must have been a bloody nightmare. Now let’s leave </w:t>
      </w:r>
      <w:r w:rsidR="00CF55C7">
        <w:rPr>
          <w:rFonts w:ascii="Times New Roman" w:hAnsi="Times New Roman"/>
          <w:sz w:val="24"/>
          <w:szCs w:val="24"/>
          <w:lang w:val="en-GB"/>
        </w:rPr>
        <w:t>Robin</w:t>
      </w:r>
      <w:r w:rsidRPr="00D73D87">
        <w:rPr>
          <w:rFonts w:ascii="Times New Roman" w:hAnsi="Times New Roman"/>
          <w:sz w:val="24"/>
          <w:szCs w:val="24"/>
          <w:lang w:val="en-GB"/>
        </w:rPr>
        <w:t xml:space="preserve"> to his work and move to the sofas by the window. I want to hear all about what it’s like to live and set up a successful business here.”</w:t>
      </w:r>
    </w:p>
    <w:p w:rsidRPr="00D73D87" w:rsidR="00674438" w:rsidP="00E37332" w:rsidRDefault="00674438" w14:paraId="46583A3D" w14:textId="2B406D6B">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“Splendid,” said Charles</w:t>
      </w:r>
      <w:r w:rsidR="00A5581C">
        <w:rPr>
          <w:rFonts w:ascii="Times New Roman" w:hAnsi="Times New Roman"/>
          <w:sz w:val="24"/>
          <w:szCs w:val="24"/>
          <w:lang w:val="en-GB"/>
        </w:rPr>
        <w:t xml:space="preserve">, </w:t>
      </w:r>
      <w:r w:rsidRPr="00D73D87">
        <w:rPr>
          <w:rFonts w:ascii="Times New Roman" w:hAnsi="Times New Roman"/>
          <w:sz w:val="24"/>
          <w:szCs w:val="24"/>
          <w:lang w:val="en-GB"/>
        </w:rPr>
        <w:t>relieved. “Come along, dear.”</w:t>
      </w:r>
    </w:p>
    <w:p w:rsidRPr="00D73D87" w:rsidR="00674438" w:rsidP="00044018" w:rsidRDefault="00674438" w14:paraId="5240FBE5" w14:textId="7D1817A8">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“Bring </w:t>
      </w:r>
      <w:r w:rsidRPr="00D73D87" w:rsidR="005C43A7">
        <w:rPr>
          <w:rFonts w:ascii="Times New Roman" w:hAnsi="Times New Roman"/>
          <w:sz w:val="24"/>
          <w:szCs w:val="24"/>
          <w:lang w:val="en-GB"/>
        </w:rPr>
        <w:t>more champagne</w:t>
      </w:r>
      <w:r w:rsidRPr="00D73D87">
        <w:rPr>
          <w:rFonts w:ascii="Times New Roman" w:hAnsi="Times New Roman"/>
          <w:sz w:val="24"/>
          <w:szCs w:val="24"/>
          <w:lang w:val="en-GB"/>
        </w:rPr>
        <w:t xml:space="preserve"> please </w:t>
      </w:r>
      <w:r w:rsidR="00CF55C7">
        <w:rPr>
          <w:rFonts w:ascii="Times New Roman" w:hAnsi="Times New Roman"/>
          <w:sz w:val="24"/>
          <w:szCs w:val="24"/>
          <w:lang w:val="en-GB"/>
        </w:rPr>
        <w:t>Robin</w:t>
      </w:r>
      <w:r w:rsidRPr="00D73D87">
        <w:rPr>
          <w:rFonts w:ascii="Times New Roman" w:hAnsi="Times New Roman"/>
          <w:sz w:val="24"/>
          <w:szCs w:val="24"/>
          <w:lang w:val="en-GB"/>
        </w:rPr>
        <w:t>,” said Ted</w:t>
      </w:r>
      <w:r w:rsidRPr="00D73D87" w:rsidR="005C43A7">
        <w:rPr>
          <w:rFonts w:ascii="Times New Roman" w:hAnsi="Times New Roman"/>
          <w:sz w:val="24"/>
          <w:szCs w:val="24"/>
          <w:lang w:val="en-GB"/>
        </w:rPr>
        <w:t xml:space="preserve"> loudly.</w:t>
      </w:r>
    </w:p>
    <w:p w:rsidRPr="00D73D87" w:rsidR="00674438" w:rsidP="00E37332" w:rsidRDefault="00BC2218" w14:paraId="220C5743" w14:textId="22063B3E">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I</w:t>
      </w:r>
      <w:r w:rsidRPr="00D73D87" w:rsidR="00674438">
        <w:rPr>
          <w:rFonts w:ascii="Times New Roman" w:hAnsi="Times New Roman"/>
          <w:sz w:val="24"/>
          <w:szCs w:val="24"/>
          <w:lang w:val="en-GB"/>
        </w:rPr>
        <w:t xml:space="preserve"> delivered another bottle of champagne and turned up the music. They took a sip and clinked glasses</w:t>
      </w:r>
      <w:r w:rsidRPr="00D73D87" w:rsidR="00044018">
        <w:rPr>
          <w:rFonts w:ascii="Times New Roman" w:hAnsi="Times New Roman"/>
          <w:sz w:val="24"/>
          <w:szCs w:val="24"/>
          <w:lang w:val="en-GB"/>
        </w:rPr>
        <w:t>.</w:t>
      </w:r>
    </w:p>
    <w:p w:rsidRPr="00D73D87" w:rsidR="00044018" w:rsidP="00E37332" w:rsidRDefault="00044018" w14:paraId="0C0BE0D9" w14:textId="0B4EF14B">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By the third bottle</w:t>
      </w:r>
      <w:r w:rsidRPr="00D73D87" w:rsidR="00006C77">
        <w:rPr>
          <w:rFonts w:ascii="Times New Roman" w:hAnsi="Times New Roman"/>
          <w:sz w:val="24"/>
          <w:szCs w:val="24"/>
          <w:lang w:val="en-GB"/>
        </w:rPr>
        <w:t>,</w:t>
      </w:r>
      <w:r w:rsidRPr="00D73D87">
        <w:rPr>
          <w:rFonts w:ascii="Times New Roman" w:hAnsi="Times New Roman"/>
          <w:sz w:val="24"/>
          <w:szCs w:val="24"/>
          <w:lang w:val="en-GB"/>
        </w:rPr>
        <w:t xml:space="preserve"> they were in full party mood. Ted and Jean started dancing.</w:t>
      </w:r>
    </w:p>
    <w:p w:rsidRPr="00D73D87" w:rsidR="00674438" w:rsidP="00E37332" w:rsidRDefault="00674438" w14:paraId="13C9D734"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The rest of the bar joined them.</w:t>
      </w:r>
    </w:p>
    <w:p w:rsidRPr="00D73D87" w:rsidR="00674438" w:rsidP="00E37332" w:rsidRDefault="00674438" w14:paraId="4151A641"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At two a.m. in the morning, Charles staggered up to the bar.</w:t>
      </w:r>
    </w:p>
    <w:p w:rsidRPr="00D73D87" w:rsidR="00674438" w:rsidP="00E37332" w:rsidRDefault="00674438" w14:paraId="7463E693"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“I’d like to pay the bill for all of ush, please,” he slurred.</w:t>
      </w:r>
    </w:p>
    <w:p w:rsidRPr="00D73D87" w:rsidR="00674438" w:rsidP="00E37332" w:rsidRDefault="00674438" w14:paraId="379182E0" w14:textId="01948774">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“Already paid by Ted,” </w:t>
      </w:r>
      <w:r w:rsidRPr="00D73D87" w:rsidR="000D47B3">
        <w:rPr>
          <w:rFonts w:ascii="Times New Roman" w:hAnsi="Times New Roman"/>
          <w:sz w:val="24"/>
          <w:szCs w:val="24"/>
          <w:lang w:val="en-GB"/>
        </w:rPr>
        <w:t>I said.</w:t>
      </w:r>
    </w:p>
    <w:p w:rsidRPr="00D73D87" w:rsidR="00674438" w:rsidP="00E37332" w:rsidRDefault="00674438" w14:paraId="64568D63"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“Oh,” said Charles. “How generous; then I’ll fetch the car and take them home.”</w:t>
      </w:r>
    </w:p>
    <w:p w:rsidRPr="00D73D87" w:rsidR="00674438" w:rsidP="05EB226F" w:rsidRDefault="00674438" w14:paraId="677AE9C7" w14:textId="457A4E9A">
      <w:pPr>
        <w:pStyle w:val="CSP-ChapterBodyText-FirstParagraph"/>
        <w:suppressLineNumbers w:val="0"/>
        <w:bidi w:val="0"/>
        <w:spacing w:before="0" w:beforeAutospacing="off" w:after="0" w:afterAutospacing="off" w:line="360" w:lineRule="auto"/>
        <w:ind w:left="0" w:right="0" w:firstLine="720"/>
        <w:jc w:val="left"/>
        <w:rPr>
          <w:rFonts w:ascii="Times New Roman" w:hAnsi="Times New Roman"/>
          <w:sz w:val="24"/>
          <w:szCs w:val="24"/>
          <w:lang w:val="en-GB"/>
        </w:rPr>
        <w:pPrChange w:author="Gary Smailes" w:date="2024-01-16T11:37:44.959Z">
          <w:pPr>
            <w:pStyle w:val="CSP-ChapterBodyText-FirstParagraph"/>
            <w:spacing w:line="360" w:lineRule="auto"/>
            <w:ind w:firstLine="720"/>
            <w:jc w:val="left"/>
          </w:pPr>
        </w:pPrChange>
      </w:pPr>
      <w:r w:rsidRPr="05EB226F" w:rsidR="05EB226F">
        <w:rPr>
          <w:rFonts w:ascii="Times New Roman" w:hAnsi="Times New Roman"/>
          <w:sz w:val="24"/>
          <w:szCs w:val="24"/>
          <w:lang w:val="en-GB"/>
        </w:rPr>
        <w:t xml:space="preserve">“Er…, Charles, should I order a taxi?” I </w:t>
      </w:r>
      <w:del w:author="Gary Smailes" w:date="2024-01-16T11:37:44.916Z" w:id="1508187477">
        <w:r w:rsidRPr="05EB226F" w:rsidDel="05EB226F">
          <w:rPr>
            <w:rFonts w:ascii="Times New Roman" w:hAnsi="Times New Roman"/>
            <w:sz w:val="24"/>
            <w:szCs w:val="24"/>
            <w:lang w:val="en-GB"/>
          </w:rPr>
          <w:delText>said</w:delText>
        </w:r>
      </w:del>
      <w:ins w:author="Gary Smailes" w:date="2024-01-16T11:37:45.764Z" w:id="286040576">
        <w:r w:rsidRPr="05EB226F" w:rsidR="05EB226F">
          <w:rPr>
            <w:rFonts w:ascii="Times New Roman" w:hAnsi="Times New Roman"/>
            <w:sz w:val="24"/>
            <w:szCs w:val="24"/>
            <w:lang w:val="en-GB"/>
          </w:rPr>
          <w:t>asked</w:t>
        </w:r>
      </w:ins>
      <w:r w:rsidRPr="05EB226F" w:rsidR="05EB226F">
        <w:rPr>
          <w:rFonts w:ascii="Times New Roman" w:hAnsi="Times New Roman"/>
          <w:sz w:val="24"/>
          <w:szCs w:val="24"/>
          <w:lang w:val="en-GB"/>
        </w:rPr>
        <w:t>. “Or would you prefer I give you all a lift home?”</w:t>
      </w:r>
    </w:p>
    <w:p w:rsidRPr="00D73D87" w:rsidR="00674438" w:rsidP="00E37332" w:rsidRDefault="00674438" w14:paraId="716756D3"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“No, no, I’ll be </w:t>
      </w:r>
      <w:proofErr w:type="spellStart"/>
      <w:r w:rsidRPr="00D73D87">
        <w:rPr>
          <w:rFonts w:ascii="Times New Roman" w:hAnsi="Times New Roman"/>
          <w:sz w:val="24"/>
          <w:szCs w:val="24"/>
          <w:lang w:val="en-GB"/>
        </w:rPr>
        <w:t>jack</w:t>
      </w:r>
      <w:proofErr w:type="spellEnd"/>
      <w:r w:rsidRPr="00D73D87">
        <w:rPr>
          <w:rFonts w:ascii="Times New Roman" w:hAnsi="Times New Roman"/>
          <w:sz w:val="24"/>
          <w:szCs w:val="24"/>
          <w:lang w:val="en-GB"/>
        </w:rPr>
        <w:t xml:space="preserve"> in a biffy,” said Charles staggering back to the sofa where the others were emptying their glasses. “Wait for me in the schobby, and I’ll pick you up lortly.”</w:t>
      </w:r>
    </w:p>
    <w:p w:rsidRPr="00D73D87" w:rsidR="00674438" w:rsidP="00E37332" w:rsidRDefault="00674438" w14:paraId="247ACD32" w14:textId="2DDA3AAB">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While Charles tottered outside, the others collected their belongings and stood giggling by the front door. Ten minutes later, Charles returned with blood </w:t>
      </w:r>
      <w:r w:rsidR="007E2A3D">
        <w:rPr>
          <w:rFonts w:ascii="Times New Roman" w:hAnsi="Times New Roman"/>
          <w:sz w:val="24"/>
          <w:szCs w:val="24"/>
          <w:lang w:val="en-GB"/>
        </w:rPr>
        <w:t>dripp</w:t>
      </w:r>
      <w:r w:rsidRPr="00D73D87">
        <w:rPr>
          <w:rFonts w:ascii="Times New Roman" w:hAnsi="Times New Roman"/>
          <w:sz w:val="24"/>
          <w:szCs w:val="24"/>
          <w:lang w:val="en-GB"/>
        </w:rPr>
        <w:t>ing down his left cheek.</w:t>
      </w:r>
    </w:p>
    <w:p w:rsidRPr="00D73D87" w:rsidR="00674438" w:rsidP="00E37332" w:rsidRDefault="00674438" w14:paraId="161ECA6A"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“Darling, what happened?” shrieked Jean leaping toward him tissue in hand as Charles stood in the lobby swaying.</w:t>
      </w:r>
    </w:p>
    <w:p w:rsidRPr="00D73D87" w:rsidR="00674438" w:rsidP="00E37332" w:rsidRDefault="00674438" w14:paraId="3647F06B" w14:textId="1D5DF460">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t>
      </w:r>
      <w:r w:rsidRPr="00D73D87" w:rsidR="00395F53">
        <w:rPr>
          <w:rFonts w:ascii="Times New Roman" w:hAnsi="Times New Roman" w:cs="Times New Roman"/>
          <w:sz w:val="24"/>
          <w:szCs w:val="24"/>
          <w:lang w:val="en-GB"/>
        </w:rPr>
        <w:t>C</w:t>
      </w:r>
      <w:r w:rsidRPr="00D73D87" w:rsidR="004F2A97">
        <w:rPr>
          <w:rFonts w:ascii="Times New Roman" w:hAnsi="Times New Roman" w:cs="Times New Roman"/>
          <w:sz w:val="24"/>
          <w:szCs w:val="24"/>
          <w:lang w:val="en-GB"/>
        </w:rPr>
        <w:t>r</w:t>
      </w:r>
      <w:r w:rsidRPr="00D73D87">
        <w:rPr>
          <w:rFonts w:ascii="Times New Roman" w:hAnsi="Times New Roman" w:cs="Times New Roman"/>
          <w:sz w:val="24"/>
          <w:szCs w:val="24"/>
          <w:lang w:val="en-GB"/>
        </w:rPr>
        <w:t xml:space="preserve">it of a </w:t>
      </w:r>
      <w:r w:rsidRPr="00D73D87" w:rsidR="004F2A97">
        <w:rPr>
          <w:rFonts w:ascii="Times New Roman" w:hAnsi="Times New Roman" w:cs="Times New Roman"/>
          <w:sz w:val="24"/>
          <w:szCs w:val="24"/>
          <w:lang w:val="en-GB"/>
        </w:rPr>
        <w:t>b</w:t>
      </w:r>
      <w:r w:rsidRPr="00D73D87">
        <w:rPr>
          <w:rFonts w:ascii="Times New Roman" w:hAnsi="Times New Roman" w:cs="Times New Roman"/>
          <w:sz w:val="24"/>
          <w:szCs w:val="24"/>
          <w:lang w:val="en-GB"/>
        </w:rPr>
        <w:t>ash,” he mumbled.</w:t>
      </w:r>
    </w:p>
    <w:p w:rsidRPr="00D73D87" w:rsidR="00674438" w:rsidP="00E37332" w:rsidRDefault="00674438" w14:paraId="00DEFD49" w14:textId="56411065">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“Where?” said Ted knocking on the lobby door </w:t>
      </w:r>
      <w:r w:rsidRPr="00D73D87" w:rsidR="00395F53">
        <w:rPr>
          <w:rFonts w:ascii="Times New Roman" w:hAnsi="Times New Roman" w:cs="Times New Roman"/>
          <w:sz w:val="24"/>
          <w:szCs w:val="24"/>
          <w:lang w:val="en-GB"/>
        </w:rPr>
        <w:t>to attract my attention.</w:t>
      </w:r>
    </w:p>
    <w:p w:rsidRPr="00D73D87" w:rsidR="00674438" w:rsidP="00E37332" w:rsidRDefault="00674438" w14:paraId="05A786C8"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“Jush round corner,” said Charles.</w:t>
      </w:r>
    </w:p>
    <w:p w:rsidRPr="00D73D87" w:rsidR="00674438" w:rsidP="00E37332" w:rsidRDefault="00674438" w14:paraId="06EA4F0C" w14:textId="17182EAA">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“What’s up,” </w:t>
      </w:r>
      <w:r w:rsidRPr="00D73D87" w:rsidR="004F2A97">
        <w:rPr>
          <w:rFonts w:ascii="Times New Roman" w:hAnsi="Times New Roman"/>
          <w:sz w:val="24"/>
          <w:szCs w:val="24"/>
          <w:lang w:val="en-GB"/>
        </w:rPr>
        <w:t xml:space="preserve">I said </w:t>
      </w:r>
      <w:r w:rsidRPr="00D73D87">
        <w:rPr>
          <w:rFonts w:ascii="Times New Roman" w:hAnsi="Times New Roman" w:cs="Times New Roman"/>
          <w:sz w:val="24"/>
          <w:szCs w:val="24"/>
          <w:lang w:val="en-GB"/>
        </w:rPr>
        <w:t>bursting through the door having heard the commotion.</w:t>
      </w:r>
    </w:p>
    <w:p w:rsidRPr="00D73D87" w:rsidR="00674438" w:rsidP="00E37332" w:rsidRDefault="00674438" w14:paraId="65E73AA9" w14:textId="70935E7A">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“C</w:t>
      </w:r>
      <w:r w:rsidRPr="00D73D87" w:rsidR="00D51BFF">
        <w:rPr>
          <w:rFonts w:ascii="Times New Roman" w:hAnsi="Times New Roman" w:cs="Times New Roman"/>
          <w:sz w:val="24"/>
          <w:szCs w:val="24"/>
          <w:lang w:val="en-GB"/>
        </w:rPr>
        <w:t>r</w:t>
      </w:r>
      <w:r w:rsidRPr="00D73D87">
        <w:rPr>
          <w:rFonts w:ascii="Times New Roman" w:hAnsi="Times New Roman" w:cs="Times New Roman"/>
          <w:sz w:val="24"/>
          <w:szCs w:val="24"/>
          <w:lang w:val="en-GB"/>
        </w:rPr>
        <w:t>it of a bash,” said Charles waving his arm, indicating they should follow. Charles shoved the exit door and nearly fell into the street.</w:t>
      </w:r>
    </w:p>
    <w:p w:rsidRPr="00D73D87" w:rsidR="00674438" w:rsidP="00E37332" w:rsidRDefault="00674438" w14:paraId="72C241E9"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Ted watched, concerned.</w:t>
      </w:r>
    </w:p>
    <w:p w:rsidRPr="00D73D87" w:rsidR="00674438" w:rsidP="00E37332" w:rsidRDefault="00674438" w14:paraId="216775DE"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“We’ll skip the lift,” said Ted as he and Joyce headed toward Plaza Cantarero. “See you next time.”</w:t>
      </w:r>
    </w:p>
    <w:p w:rsidRPr="00D73D87" w:rsidR="00674438" w:rsidP="00E37332" w:rsidRDefault="00674438" w14:paraId="1921809F"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“Thish way,” said Charles swaying back and forth.</w:t>
      </w:r>
    </w:p>
    <w:p w:rsidRPr="00D73D87" w:rsidR="00674438" w:rsidP="00E37332" w:rsidRDefault="00044018" w14:paraId="3550055D" w14:textId="24B4FFBC">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We</w:t>
      </w:r>
      <w:r w:rsidRPr="00D73D87" w:rsidR="00674438">
        <w:rPr>
          <w:rFonts w:ascii="Times New Roman" w:hAnsi="Times New Roman" w:cs="Times New Roman"/>
          <w:sz w:val="24"/>
          <w:szCs w:val="24"/>
          <w:lang w:val="en-GB"/>
        </w:rPr>
        <w:t xml:space="preserve"> followed him concerned as he bounced off various walls. In Calle Cristo, vehicles were parked on the left-hand side. Some fifty meters down Charles stopped in the middle of the road and indicated his car, a Citroen GS parked in front of them with the engine ticking over.</w:t>
      </w:r>
    </w:p>
    <w:p w:rsidRPr="00D73D87" w:rsidR="00674438" w:rsidP="00E37332" w:rsidRDefault="00674438" w14:paraId="59EAA410"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“Oh my God,” shrieked Jean. “How?”</w:t>
      </w:r>
    </w:p>
    <w:p w:rsidRPr="00D73D87" w:rsidR="00674438" w:rsidP="00E37332" w:rsidRDefault="00674438" w14:paraId="19A4ED81" w14:textId="0811D371">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Charles swayed and pointed to a huge JCB parked a few meters up the street. The arm movement was too much, and he fell over. Jean rushed to him, but he was </w:t>
      </w:r>
      <w:r w:rsidR="00BE1411">
        <w:rPr>
          <w:rFonts w:ascii="Times New Roman" w:hAnsi="Times New Roman" w:cs="Times New Roman"/>
          <w:sz w:val="24"/>
          <w:szCs w:val="24"/>
          <w:lang w:val="en-GB"/>
        </w:rPr>
        <w:t>fine.</w:t>
      </w:r>
      <w:r w:rsidRPr="00D73D87">
        <w:rPr>
          <w:rFonts w:ascii="Times New Roman" w:hAnsi="Times New Roman" w:cs="Times New Roman"/>
          <w:sz w:val="24"/>
          <w:szCs w:val="24"/>
          <w:lang w:val="en-GB"/>
        </w:rPr>
        <w:t xml:space="preserve"> </w:t>
      </w:r>
      <w:r w:rsidR="00BE1411">
        <w:rPr>
          <w:rFonts w:ascii="Times New Roman" w:hAnsi="Times New Roman" w:cs="Times New Roman"/>
          <w:sz w:val="24"/>
          <w:szCs w:val="24"/>
          <w:lang w:val="en-GB"/>
        </w:rPr>
        <w:t>S</w:t>
      </w:r>
      <w:r w:rsidRPr="00D73D87">
        <w:rPr>
          <w:rFonts w:ascii="Times New Roman" w:hAnsi="Times New Roman" w:cs="Times New Roman"/>
          <w:sz w:val="24"/>
          <w:szCs w:val="24"/>
          <w:lang w:val="en-GB"/>
        </w:rPr>
        <w:t xml:space="preserve">he </w:t>
      </w:r>
      <w:r w:rsidR="00BE1411">
        <w:rPr>
          <w:rFonts w:ascii="Times New Roman" w:hAnsi="Times New Roman" w:cs="Times New Roman"/>
          <w:sz w:val="24"/>
          <w:szCs w:val="24"/>
          <w:lang w:val="en-GB"/>
        </w:rPr>
        <w:t>heaved</w:t>
      </w:r>
      <w:r w:rsidRPr="00D73D87">
        <w:rPr>
          <w:rFonts w:ascii="Times New Roman" w:hAnsi="Times New Roman" w:cs="Times New Roman"/>
          <w:sz w:val="24"/>
          <w:szCs w:val="24"/>
          <w:lang w:val="en-GB"/>
        </w:rPr>
        <w:t xml:space="preserve"> him up where he stood swaying and pointing at his car. The entire left-hand side was missing. It had been peeled off like a sardine can lid. </w:t>
      </w:r>
      <w:r w:rsidRPr="00D73D87" w:rsidR="004F2A97">
        <w:rPr>
          <w:rFonts w:ascii="Times New Roman" w:hAnsi="Times New Roman" w:cs="Times New Roman"/>
          <w:sz w:val="24"/>
          <w:szCs w:val="24"/>
          <w:lang w:val="en-GB"/>
        </w:rPr>
        <w:t>I</w:t>
      </w:r>
      <w:r w:rsidRPr="00D73D87">
        <w:rPr>
          <w:rFonts w:ascii="Times New Roman" w:hAnsi="Times New Roman" w:cs="Times New Roman"/>
          <w:sz w:val="24"/>
          <w:szCs w:val="24"/>
          <w:lang w:val="en-GB"/>
        </w:rPr>
        <w:t xml:space="preserve"> </w:t>
      </w:r>
      <w:r w:rsidR="00360A3E">
        <w:rPr>
          <w:rFonts w:ascii="Times New Roman" w:hAnsi="Times New Roman" w:cs="Times New Roman"/>
          <w:sz w:val="24"/>
          <w:szCs w:val="24"/>
          <w:lang w:val="en-GB"/>
        </w:rPr>
        <w:t>peered</w:t>
      </w:r>
      <w:r w:rsidRPr="00D73D87">
        <w:rPr>
          <w:rFonts w:ascii="Times New Roman" w:hAnsi="Times New Roman" w:cs="Times New Roman"/>
          <w:sz w:val="24"/>
          <w:szCs w:val="24"/>
          <w:lang w:val="en-GB"/>
        </w:rPr>
        <w:t xml:space="preserve"> up the hill and spotted the missing metalwork perfectly aligned </w:t>
      </w:r>
      <w:r w:rsidR="00A12038">
        <w:rPr>
          <w:rFonts w:ascii="Times New Roman" w:hAnsi="Times New Roman" w:cs="Times New Roman"/>
          <w:sz w:val="24"/>
          <w:szCs w:val="24"/>
          <w:lang w:val="en-GB"/>
        </w:rPr>
        <w:t xml:space="preserve">vertically </w:t>
      </w:r>
      <w:r w:rsidRPr="00D73D87">
        <w:rPr>
          <w:rFonts w:ascii="Times New Roman" w:hAnsi="Times New Roman" w:cs="Times New Roman"/>
          <w:sz w:val="24"/>
          <w:szCs w:val="24"/>
          <w:lang w:val="en-GB"/>
        </w:rPr>
        <w:t>on the tarmac alongside a huge JCB. There was an empty parking space several vehicles up, which was where Charles must have parked. He’d seriously misjudged his speed and steering as he headed around the block to reach The Fontainebleau.</w:t>
      </w:r>
    </w:p>
    <w:p w:rsidRPr="00D73D87" w:rsidR="00674438" w:rsidP="00E37332" w:rsidRDefault="004F2A97" w14:paraId="673832B8" w14:textId="1D1B75F4">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lastRenderedPageBreak/>
        <w:t>I</w:t>
      </w:r>
      <w:r w:rsidRPr="00D73D87" w:rsidR="00674438">
        <w:rPr>
          <w:rFonts w:ascii="Times New Roman" w:hAnsi="Times New Roman" w:cs="Times New Roman"/>
          <w:sz w:val="24"/>
          <w:szCs w:val="24"/>
          <w:lang w:val="en-GB"/>
        </w:rPr>
        <w:t xml:space="preserve"> climbed into the Citroen, reversed it back into </w:t>
      </w:r>
      <w:r w:rsidRPr="00D73D87" w:rsidR="00044018">
        <w:rPr>
          <w:rFonts w:ascii="Times New Roman" w:hAnsi="Times New Roman" w:cs="Times New Roman"/>
          <w:sz w:val="24"/>
          <w:szCs w:val="24"/>
          <w:lang w:val="en-GB"/>
        </w:rPr>
        <w:t>its original</w:t>
      </w:r>
      <w:r w:rsidRPr="00D73D87" w:rsidR="00674438">
        <w:rPr>
          <w:rFonts w:ascii="Times New Roman" w:hAnsi="Times New Roman" w:cs="Times New Roman"/>
          <w:sz w:val="24"/>
          <w:szCs w:val="24"/>
          <w:lang w:val="en-GB"/>
        </w:rPr>
        <w:t xml:space="preserve"> slot, and turned off the engine. Jean </w:t>
      </w:r>
      <w:r w:rsidRPr="00D73D87" w:rsidR="0009647F">
        <w:rPr>
          <w:rFonts w:ascii="Times New Roman" w:hAnsi="Times New Roman" w:cs="Times New Roman"/>
          <w:sz w:val="24"/>
          <w:szCs w:val="24"/>
          <w:lang w:val="en-GB"/>
        </w:rPr>
        <w:t xml:space="preserve">and I </w:t>
      </w:r>
      <w:r w:rsidRPr="00D73D87" w:rsidR="00674438">
        <w:rPr>
          <w:rFonts w:ascii="Times New Roman" w:hAnsi="Times New Roman" w:cs="Times New Roman"/>
          <w:sz w:val="24"/>
          <w:szCs w:val="24"/>
          <w:lang w:val="en-GB"/>
        </w:rPr>
        <w:t xml:space="preserve">picked up the damaged side and </w:t>
      </w:r>
      <w:r w:rsidRPr="00D73D87" w:rsidR="00044018">
        <w:rPr>
          <w:rFonts w:ascii="Times New Roman" w:hAnsi="Times New Roman" w:cs="Times New Roman"/>
          <w:sz w:val="24"/>
          <w:szCs w:val="24"/>
          <w:lang w:val="en-GB"/>
        </w:rPr>
        <w:t>arranged it gingerly</w:t>
      </w:r>
      <w:r w:rsidRPr="00D73D87" w:rsidR="00674438">
        <w:rPr>
          <w:rFonts w:ascii="Times New Roman" w:hAnsi="Times New Roman" w:cs="Times New Roman"/>
          <w:sz w:val="24"/>
          <w:szCs w:val="24"/>
          <w:lang w:val="en-GB"/>
        </w:rPr>
        <w:t xml:space="preserve"> </w:t>
      </w:r>
      <w:r w:rsidRPr="00D73D87" w:rsidR="00044018">
        <w:rPr>
          <w:rFonts w:ascii="Times New Roman" w:hAnsi="Times New Roman" w:cs="Times New Roman"/>
          <w:sz w:val="24"/>
          <w:szCs w:val="24"/>
          <w:lang w:val="en-GB"/>
        </w:rPr>
        <w:t>to cover</w:t>
      </w:r>
      <w:r w:rsidRPr="00D73D87" w:rsidR="00674438">
        <w:rPr>
          <w:rFonts w:ascii="Times New Roman" w:hAnsi="Times New Roman" w:cs="Times New Roman"/>
          <w:sz w:val="24"/>
          <w:szCs w:val="24"/>
          <w:lang w:val="en-GB"/>
        </w:rPr>
        <w:t xml:space="preserve"> the gaping hole.</w:t>
      </w:r>
      <w:r w:rsidRPr="00D73D87" w:rsidR="00044018">
        <w:rPr>
          <w:rFonts w:ascii="Times New Roman" w:hAnsi="Times New Roman" w:cs="Times New Roman"/>
          <w:sz w:val="24"/>
          <w:szCs w:val="24"/>
          <w:lang w:val="en-GB"/>
        </w:rPr>
        <w:t xml:space="preserve"> It rocked alarmingly but stayed put.</w:t>
      </w:r>
    </w:p>
    <w:p w:rsidRPr="00D73D87" w:rsidR="00674438" w:rsidP="00E37332" w:rsidRDefault="00674438" w14:paraId="71FEBA45" w14:textId="753DE3C9">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“Come back to the bar,” </w:t>
      </w:r>
      <w:r w:rsidRPr="00D73D87" w:rsidR="0009647F">
        <w:rPr>
          <w:rFonts w:ascii="Times New Roman" w:hAnsi="Times New Roman"/>
          <w:sz w:val="24"/>
          <w:szCs w:val="24"/>
          <w:lang w:val="en-GB"/>
        </w:rPr>
        <w:t>I said</w:t>
      </w:r>
      <w:r w:rsidRPr="00D73D87">
        <w:rPr>
          <w:rFonts w:ascii="Times New Roman" w:hAnsi="Times New Roman" w:cs="Times New Roman"/>
          <w:sz w:val="24"/>
          <w:szCs w:val="24"/>
          <w:lang w:val="en-GB"/>
        </w:rPr>
        <w:t>. “I’ll order a taxi to take you home.”</w:t>
      </w:r>
    </w:p>
    <w:p w:rsidRPr="00D73D87" w:rsidR="00674438" w:rsidP="00E37332" w:rsidRDefault="00674438" w14:paraId="543CEBD1" w14:textId="4C257BF1">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“Thanks, </w:t>
      </w:r>
      <w:r w:rsidR="00CF55C7">
        <w:rPr>
          <w:rFonts w:ascii="Times New Roman" w:hAnsi="Times New Roman" w:cs="Times New Roman"/>
          <w:sz w:val="24"/>
          <w:szCs w:val="24"/>
          <w:lang w:val="en-GB"/>
        </w:rPr>
        <w:t>Robin</w:t>
      </w:r>
      <w:r w:rsidRPr="00D73D87">
        <w:rPr>
          <w:rFonts w:ascii="Times New Roman" w:hAnsi="Times New Roman" w:cs="Times New Roman"/>
          <w:sz w:val="24"/>
          <w:szCs w:val="24"/>
          <w:lang w:val="en-GB"/>
        </w:rPr>
        <w:t>,” said Jean giving him a peck on the cheek. “Come on dear.”</w:t>
      </w:r>
    </w:p>
    <w:p w:rsidRPr="00D73D87" w:rsidR="00674438" w:rsidP="00E37332" w:rsidRDefault="00674438" w14:paraId="402F896B"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“Jush minute,” said Charles staggering back up the street and opening the passenger door. “Need something.” He leaned in, pulled the keys out of the ignition, shoved himself out, heaved himself up by the roof, and closed the passenger door, waving the keys aloft.</w:t>
      </w:r>
    </w:p>
    <w:p w:rsidRPr="00D73D87" w:rsidR="00674438" w:rsidP="00E37332" w:rsidRDefault="00674438" w14:paraId="7AB79533" w14:textId="76EBCF0E">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“Why the keys?” </w:t>
      </w:r>
      <w:r w:rsidRPr="00D73D87" w:rsidR="0009647F">
        <w:rPr>
          <w:rFonts w:ascii="Times New Roman" w:hAnsi="Times New Roman"/>
          <w:sz w:val="24"/>
          <w:szCs w:val="24"/>
          <w:lang w:val="en-GB"/>
        </w:rPr>
        <w:t xml:space="preserve">I said </w:t>
      </w:r>
      <w:r w:rsidRPr="00D73D87">
        <w:rPr>
          <w:rFonts w:ascii="Times New Roman" w:hAnsi="Times New Roman" w:cs="Times New Roman"/>
          <w:sz w:val="24"/>
          <w:szCs w:val="24"/>
          <w:lang w:val="en-GB"/>
        </w:rPr>
        <w:t xml:space="preserve">shaking </w:t>
      </w:r>
      <w:r w:rsidRPr="00D73D87" w:rsidR="0009647F">
        <w:rPr>
          <w:rFonts w:ascii="Times New Roman" w:hAnsi="Times New Roman" w:cs="Times New Roman"/>
          <w:sz w:val="24"/>
          <w:szCs w:val="24"/>
          <w:lang w:val="en-GB"/>
        </w:rPr>
        <w:t>my</w:t>
      </w:r>
      <w:r w:rsidRPr="00D73D87">
        <w:rPr>
          <w:rFonts w:ascii="Times New Roman" w:hAnsi="Times New Roman" w:cs="Times New Roman"/>
          <w:sz w:val="24"/>
          <w:szCs w:val="24"/>
          <w:lang w:val="en-GB"/>
        </w:rPr>
        <w:t xml:space="preserve"> head.</w:t>
      </w:r>
    </w:p>
    <w:p w:rsidRPr="00D73D87" w:rsidR="00674438" w:rsidP="00E37332" w:rsidRDefault="00674438" w14:paraId="6FE3C2BB"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“Sho noone will shteal it,” said Charles locking the passenger door. He proceeded around the car locking everything. He tried the locks in the doors of the damaged side but couldn’t get the key in either hole. Eventually, he gave up and waved his arm in frustration.</w:t>
      </w:r>
    </w:p>
    <w:p w:rsidRPr="00D73D87" w:rsidR="00674438" w:rsidP="00E37332" w:rsidRDefault="00674438" w14:paraId="0FB26DDB" w14:textId="79C687C4">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“Fush it,” he said and staggered after </w:t>
      </w:r>
      <w:r w:rsidR="00CF55C7">
        <w:rPr>
          <w:rFonts w:ascii="Times New Roman" w:hAnsi="Times New Roman" w:cs="Times New Roman"/>
          <w:sz w:val="24"/>
          <w:szCs w:val="24"/>
          <w:lang w:val="en-GB"/>
        </w:rPr>
        <w:t>Robin</w:t>
      </w:r>
      <w:r w:rsidRPr="00D73D87">
        <w:rPr>
          <w:rFonts w:ascii="Times New Roman" w:hAnsi="Times New Roman" w:cs="Times New Roman"/>
          <w:sz w:val="24"/>
          <w:szCs w:val="24"/>
          <w:lang w:val="en-GB"/>
        </w:rPr>
        <w:t xml:space="preserve"> and Jean.</w:t>
      </w:r>
    </w:p>
    <w:p w:rsidRPr="00D73D87" w:rsidR="00674438" w:rsidP="00E37332" w:rsidRDefault="00674438" w14:paraId="4B2D3004" w14:textId="6CE055D3">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After the taxi had left with the Bishtons, </w:t>
      </w:r>
      <w:r w:rsidRPr="00D73D87" w:rsidR="00860974">
        <w:rPr>
          <w:rFonts w:ascii="Times New Roman" w:hAnsi="Times New Roman" w:cs="Times New Roman"/>
          <w:sz w:val="24"/>
          <w:szCs w:val="24"/>
          <w:lang w:val="en-GB"/>
        </w:rPr>
        <w:t>I</w:t>
      </w:r>
      <w:r w:rsidRPr="00D73D87">
        <w:rPr>
          <w:rFonts w:ascii="Times New Roman" w:hAnsi="Times New Roman" w:cs="Times New Roman"/>
          <w:sz w:val="24"/>
          <w:szCs w:val="24"/>
          <w:lang w:val="en-GB"/>
        </w:rPr>
        <w:t xml:space="preserve"> finished up in the bar. When the breakfast items were all in place, </w:t>
      </w:r>
      <w:r w:rsidRPr="00D73D87" w:rsidR="00860974">
        <w:rPr>
          <w:rFonts w:ascii="Times New Roman" w:hAnsi="Times New Roman" w:cs="Times New Roman"/>
          <w:sz w:val="24"/>
          <w:szCs w:val="24"/>
          <w:lang w:val="en-GB"/>
        </w:rPr>
        <w:t>I</w:t>
      </w:r>
      <w:r w:rsidRPr="00D73D87">
        <w:rPr>
          <w:rFonts w:ascii="Times New Roman" w:hAnsi="Times New Roman" w:cs="Times New Roman"/>
          <w:sz w:val="24"/>
          <w:szCs w:val="24"/>
          <w:lang w:val="en-GB"/>
        </w:rPr>
        <w:t xml:space="preserve"> took a final </w:t>
      </w:r>
      <w:r w:rsidR="00F36DEE">
        <w:rPr>
          <w:rFonts w:ascii="Times New Roman" w:hAnsi="Times New Roman" w:cs="Times New Roman"/>
          <w:sz w:val="24"/>
          <w:szCs w:val="24"/>
          <w:lang w:val="en-GB"/>
        </w:rPr>
        <w:t>inspection</w:t>
      </w:r>
      <w:r w:rsidRPr="00D73D87">
        <w:rPr>
          <w:rFonts w:ascii="Times New Roman" w:hAnsi="Times New Roman" w:cs="Times New Roman"/>
          <w:sz w:val="24"/>
          <w:szCs w:val="24"/>
          <w:lang w:val="en-GB"/>
        </w:rPr>
        <w:t>, nodded with satisfaction</w:t>
      </w:r>
      <w:r w:rsidRPr="00D73D87" w:rsidR="00006C77">
        <w:rPr>
          <w:rFonts w:ascii="Times New Roman" w:hAnsi="Times New Roman" w:cs="Times New Roman"/>
          <w:sz w:val="24"/>
          <w:szCs w:val="24"/>
          <w:lang w:val="en-GB"/>
        </w:rPr>
        <w:t>,</w:t>
      </w:r>
      <w:r w:rsidRPr="00D73D87">
        <w:rPr>
          <w:rFonts w:ascii="Times New Roman" w:hAnsi="Times New Roman" w:cs="Times New Roman"/>
          <w:sz w:val="24"/>
          <w:szCs w:val="24"/>
          <w:lang w:val="en-GB"/>
        </w:rPr>
        <w:t xml:space="preserve"> and went to bed.</w:t>
      </w:r>
    </w:p>
    <w:p w:rsidRPr="00D73D87" w:rsidR="00134A8D" w:rsidP="00E37332" w:rsidRDefault="0095540A" w14:paraId="1CCDFA61" w14:textId="7DA22DB2">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But sleep didn’t come.</w:t>
      </w:r>
    </w:p>
    <w:p w:rsidRPr="00D73D87" w:rsidR="0095540A" w:rsidP="00E37332" w:rsidRDefault="0095540A" w14:paraId="4BE50778" w14:textId="5D85A783">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My mind </w:t>
      </w:r>
      <w:r w:rsidRPr="00D73D87" w:rsidR="00C854FA">
        <w:rPr>
          <w:rFonts w:ascii="Times New Roman" w:hAnsi="Times New Roman" w:cs="Times New Roman"/>
          <w:sz w:val="24"/>
          <w:szCs w:val="24"/>
          <w:lang w:val="en-GB"/>
        </w:rPr>
        <w:t>was too busy exploring the possibilities of tomorrow. Would we still have a hotel</w:t>
      </w:r>
      <w:r w:rsidRPr="00D73D87" w:rsidR="00A70347">
        <w:rPr>
          <w:rFonts w:ascii="Times New Roman" w:hAnsi="Times New Roman" w:cs="Times New Roman"/>
          <w:sz w:val="24"/>
          <w:szCs w:val="24"/>
          <w:lang w:val="en-GB"/>
        </w:rPr>
        <w:t xml:space="preserve"> or not?</w:t>
      </w:r>
    </w:p>
    <w:p w:rsidRPr="00D73D87" w:rsidR="00674438" w:rsidP="00E37332" w:rsidRDefault="00674438" w14:paraId="1F97F1E8" w14:textId="77777777">
      <w:pPr>
        <w:spacing w:after="0" w:line="360" w:lineRule="auto"/>
        <w:rPr>
          <w:rFonts w:ascii="Times New Roman" w:hAnsi="Times New Roman" w:cs="Times New Roman"/>
          <w:sz w:val="24"/>
          <w:szCs w:val="24"/>
          <w:lang w:val="en-GB"/>
        </w:rPr>
      </w:pPr>
      <w:r w:rsidRPr="00D73D87">
        <w:rPr>
          <w:rFonts w:ascii="Times New Roman" w:hAnsi="Times New Roman" w:cs="Times New Roman"/>
          <w:sz w:val="24"/>
          <w:szCs w:val="24"/>
          <w:lang w:val="en-GB"/>
        </w:rPr>
        <w:br w:type="page"/>
      </w:r>
    </w:p>
    <w:p w:rsidRPr="00D73D87" w:rsidR="00674438" w:rsidP="00E37332" w:rsidRDefault="00674438" w14:paraId="0F4F05CE" w14:textId="744873E8">
      <w:pPr>
        <w:pStyle w:val="CSP-ChapterBodyText-FirstParagraph"/>
        <w:spacing w:line="360" w:lineRule="auto"/>
        <w:jc w:val="left"/>
        <w:rPr>
          <w:rFonts w:ascii="Times New Roman" w:hAnsi="Times New Roman"/>
          <w:sz w:val="24"/>
          <w:szCs w:val="24"/>
          <w:lang w:val="en-GB"/>
        </w:rPr>
      </w:pPr>
      <w:r w:rsidRPr="00D73D87">
        <w:rPr>
          <w:rFonts w:ascii="Times New Roman" w:hAnsi="Times New Roman"/>
          <w:sz w:val="24"/>
          <w:szCs w:val="24"/>
          <w:lang w:val="en-GB"/>
        </w:rPr>
        <w:lastRenderedPageBreak/>
        <w:t xml:space="preserve">Chapter </w:t>
      </w:r>
      <w:r w:rsidRPr="00D73D87" w:rsidR="00B32A34">
        <w:rPr>
          <w:rFonts w:ascii="Times New Roman" w:hAnsi="Times New Roman"/>
          <w:sz w:val="24"/>
          <w:szCs w:val="24"/>
          <w:lang w:val="en-GB"/>
        </w:rPr>
        <w:t>9</w:t>
      </w:r>
      <w:r w:rsidRPr="00D73D87" w:rsidR="00E13499">
        <w:rPr>
          <w:rFonts w:ascii="Times New Roman" w:hAnsi="Times New Roman"/>
          <w:sz w:val="24"/>
          <w:szCs w:val="24"/>
          <w:lang w:val="en-GB"/>
        </w:rPr>
        <w:t xml:space="preserve"> – Hancock’s half hour</w:t>
      </w:r>
    </w:p>
    <w:p w:rsidRPr="00D73D87" w:rsidR="00674438" w:rsidP="00E37332" w:rsidRDefault="00674438" w14:paraId="659E6E2D" w14:textId="77777777">
      <w:pPr>
        <w:pStyle w:val="CSP-ChapterBodyText-FirstParagraph"/>
        <w:spacing w:line="360" w:lineRule="auto"/>
        <w:jc w:val="left"/>
        <w:rPr>
          <w:rFonts w:ascii="Times New Roman" w:hAnsi="Times New Roman"/>
          <w:sz w:val="24"/>
          <w:szCs w:val="24"/>
          <w:lang w:val="en-GB"/>
        </w:rPr>
      </w:pPr>
    </w:p>
    <w:p w:rsidRPr="00D73D87" w:rsidR="00674438" w:rsidP="00E37332" w:rsidRDefault="00803933" w14:paraId="09F592FC" w14:textId="4E476547">
      <w:pPr>
        <w:spacing w:after="0" w:line="360" w:lineRule="auto"/>
        <w:rPr>
          <w:rFonts w:ascii="Times New Roman" w:hAnsi="Times New Roman" w:cs="Times New Roman"/>
          <w:sz w:val="24"/>
          <w:szCs w:val="24"/>
          <w:lang w:val="en-GB"/>
        </w:rPr>
      </w:pPr>
      <w:r w:rsidRPr="05EB226F" w:rsidR="05EB226F">
        <w:rPr>
          <w:rFonts w:ascii="Times New Roman" w:hAnsi="Times New Roman" w:cs="Times New Roman"/>
          <w:sz w:val="24"/>
          <w:szCs w:val="24"/>
          <w:lang w:val="en-GB"/>
        </w:rPr>
        <w:t xml:space="preserve">I had now absorbed that running a family hotel </w:t>
      </w:r>
      <w:r w:rsidRPr="05EB226F" w:rsidR="05EB226F">
        <w:rPr>
          <w:rFonts w:ascii="Times New Roman" w:hAnsi="Times New Roman" w:cs="Times New Roman"/>
          <w:sz w:val="24"/>
          <w:szCs w:val="24"/>
          <w:lang w:val="en-GB"/>
        </w:rPr>
        <w:t>wasn’t</w:t>
      </w:r>
      <w:r w:rsidRPr="05EB226F" w:rsidR="05EB226F">
        <w:rPr>
          <w:rFonts w:ascii="Times New Roman" w:hAnsi="Times New Roman" w:cs="Times New Roman"/>
          <w:sz w:val="24"/>
          <w:szCs w:val="24"/>
          <w:lang w:val="en-GB"/>
        </w:rPr>
        <w:t xml:space="preserve"> </w:t>
      </w:r>
      <w:r w:rsidRPr="05EB226F" w:rsidR="05EB226F">
        <w:rPr>
          <w:rFonts w:ascii="Times New Roman" w:hAnsi="Times New Roman" w:cs="Times New Roman"/>
          <w:sz w:val="24"/>
          <w:szCs w:val="24"/>
          <w:lang w:val="en-GB"/>
        </w:rPr>
        <w:t>just about friendly</w:t>
      </w:r>
      <w:r w:rsidRPr="05EB226F" w:rsidR="05EB226F">
        <w:rPr>
          <w:rFonts w:ascii="Times New Roman" w:hAnsi="Times New Roman" w:cs="Times New Roman"/>
          <w:sz w:val="24"/>
          <w:szCs w:val="24"/>
          <w:lang w:val="en-GB"/>
        </w:rPr>
        <w:t xml:space="preserve"> service and clean rooms, it mostly concerned efficient </w:t>
      </w:r>
      <w:r w:rsidRPr="05EB226F" w:rsidR="05EB226F">
        <w:rPr>
          <w:rFonts w:ascii="Times New Roman" w:hAnsi="Times New Roman" w:cs="Times New Roman"/>
          <w:sz w:val="24"/>
          <w:szCs w:val="24"/>
          <w:lang w:val="en-GB"/>
        </w:rPr>
        <w:t>logistics</w:t>
      </w:r>
      <w:r w:rsidRPr="05EB226F" w:rsidR="05EB226F">
        <w:rPr>
          <w:rFonts w:ascii="Times New Roman" w:hAnsi="Times New Roman" w:cs="Times New Roman"/>
          <w:sz w:val="24"/>
          <w:szCs w:val="24"/>
          <w:lang w:val="en-GB"/>
        </w:rPr>
        <w:t xml:space="preserve"> and reliable suppliers. Toilet rolls</w:t>
      </w:r>
      <w:ins w:author="Gary Smailes" w:date="2024-01-16T12:05:21.548Z" w:id="285912309">
        <w:r w:rsidRPr="05EB226F" w:rsidR="05EB226F">
          <w:rPr>
            <w:rFonts w:ascii="Times New Roman" w:hAnsi="Times New Roman" w:cs="Times New Roman"/>
            <w:sz w:val="24"/>
            <w:szCs w:val="24"/>
            <w:lang w:val="en-GB"/>
          </w:rPr>
          <w:t>,</w:t>
        </w:r>
      </w:ins>
      <w:r w:rsidRPr="05EB226F" w:rsidR="05EB226F">
        <w:rPr>
          <w:rFonts w:ascii="Times New Roman" w:hAnsi="Times New Roman" w:cs="Times New Roman"/>
          <w:sz w:val="24"/>
          <w:szCs w:val="24"/>
          <w:lang w:val="en-GB"/>
        </w:rPr>
        <w:t xml:space="preserve"> for example. Although they are an inexpensive readily available commodity, running out of stock can easily happen with dire consequences. Whereas if all the whiskey had been drunk there was always an alternative. It was my mother’s responsibility to </w:t>
      </w:r>
      <w:r w:rsidRPr="05EB226F" w:rsidR="05EB226F">
        <w:rPr>
          <w:rFonts w:ascii="Times New Roman" w:hAnsi="Times New Roman" w:cs="Times New Roman"/>
          <w:sz w:val="24"/>
          <w:szCs w:val="24"/>
          <w:lang w:val="en-GB"/>
        </w:rPr>
        <w:t>monitor</w:t>
      </w:r>
      <w:r w:rsidRPr="05EB226F" w:rsidR="05EB226F">
        <w:rPr>
          <w:rFonts w:ascii="Times New Roman" w:hAnsi="Times New Roman" w:cs="Times New Roman"/>
          <w:sz w:val="24"/>
          <w:szCs w:val="24"/>
          <w:lang w:val="en-GB"/>
        </w:rPr>
        <w:t xml:space="preserve"> the stock levels of everything except the bar</w:t>
      </w:r>
      <w:ins w:author="Gary Smailes" w:date="2024-01-16T12:05:38.007Z" w:id="2083761567">
        <w:r w:rsidRPr="05EB226F" w:rsidR="05EB226F">
          <w:rPr>
            <w:rFonts w:ascii="Times New Roman" w:hAnsi="Times New Roman" w:cs="Times New Roman"/>
            <w:sz w:val="24"/>
            <w:szCs w:val="24"/>
            <w:lang w:val="en-GB"/>
          </w:rPr>
          <w:t>,</w:t>
        </w:r>
      </w:ins>
      <w:r w:rsidRPr="05EB226F" w:rsidR="05EB226F">
        <w:rPr>
          <w:rFonts w:ascii="Times New Roman" w:hAnsi="Times New Roman" w:cs="Times New Roman"/>
          <w:sz w:val="24"/>
          <w:szCs w:val="24"/>
          <w:lang w:val="en-GB"/>
        </w:rPr>
        <w:t xml:space="preserve"> which fell to me. She left her list on the lobby desk before heading home each evening and I phoned them through to our regular suppliers the next morning as soon as the phone was unlocked. Without this daily task, our hotel would soon </w:t>
      </w:r>
      <w:r w:rsidRPr="05EB226F" w:rsidR="05EB226F">
        <w:rPr>
          <w:rFonts w:ascii="Times New Roman" w:hAnsi="Times New Roman" w:cs="Times New Roman"/>
          <w:sz w:val="24"/>
          <w:szCs w:val="24"/>
          <w:lang w:val="en-GB"/>
        </w:rPr>
        <w:t>grind to a halt</w:t>
      </w:r>
      <w:r w:rsidRPr="05EB226F" w:rsidR="05EB226F">
        <w:rPr>
          <w:rFonts w:ascii="Times New Roman" w:hAnsi="Times New Roman" w:cs="Times New Roman"/>
          <w:sz w:val="24"/>
          <w:szCs w:val="24"/>
          <w:lang w:val="en-GB"/>
        </w:rPr>
        <w:t>. So, there I was as usual, sitting at the reception desk in the lobby filling out paperwork for the orders when the phone rang.</w:t>
      </w:r>
    </w:p>
    <w:p w:rsidRPr="00D73D87" w:rsidR="00674438" w:rsidP="00E37332" w:rsidRDefault="00674438" w14:paraId="2D1490D5" w14:textId="7F4B9DB0">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“Fontainebleau,” </w:t>
      </w:r>
      <w:r w:rsidRPr="00D73D87" w:rsidR="00AE18F4">
        <w:rPr>
          <w:rFonts w:ascii="Times New Roman" w:hAnsi="Times New Roman" w:cs="Times New Roman"/>
          <w:sz w:val="24"/>
          <w:szCs w:val="24"/>
          <w:lang w:val="en-GB"/>
        </w:rPr>
        <w:t>I</w:t>
      </w:r>
      <w:r w:rsidRPr="00D73D87">
        <w:rPr>
          <w:rFonts w:ascii="Times New Roman" w:hAnsi="Times New Roman" w:cs="Times New Roman"/>
          <w:sz w:val="24"/>
          <w:szCs w:val="24"/>
          <w:lang w:val="en-GB"/>
        </w:rPr>
        <w:t xml:space="preserve"> said.</w:t>
      </w:r>
    </w:p>
    <w:p w:rsidRPr="00D73D87" w:rsidR="00674438" w:rsidP="00E37332" w:rsidRDefault="00674438" w14:paraId="09051991" w14:textId="29CA1941">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t>
      </w:r>
      <w:r w:rsidR="00CF55C7">
        <w:rPr>
          <w:rFonts w:ascii="Times New Roman" w:hAnsi="Times New Roman" w:cs="Times New Roman"/>
          <w:sz w:val="24"/>
          <w:szCs w:val="24"/>
          <w:lang w:val="en-GB"/>
        </w:rPr>
        <w:t>Robin</w:t>
      </w:r>
      <w:r w:rsidRPr="00D73D87">
        <w:rPr>
          <w:rFonts w:ascii="Times New Roman" w:hAnsi="Times New Roman" w:cs="Times New Roman"/>
          <w:sz w:val="24"/>
          <w:szCs w:val="24"/>
          <w:lang w:val="en-GB"/>
        </w:rPr>
        <w:t>?” said a female voice.</w:t>
      </w:r>
    </w:p>
    <w:p w:rsidRPr="00D73D87" w:rsidR="00674438" w:rsidP="00E37332" w:rsidRDefault="00674438" w14:paraId="23B28F84"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“Yes.”</w:t>
      </w:r>
    </w:p>
    <w:p w:rsidRPr="00D73D87" w:rsidR="00674438" w:rsidP="00E37332" w:rsidRDefault="00674438" w14:paraId="14388B81"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“This is Sharon from the Wings office in M</w:t>
      </w:r>
      <w:r w:rsidRPr="00D73D87">
        <w:rPr>
          <w:rStyle w:val="tlid-translation"/>
          <w:rFonts w:ascii="Times New Roman" w:hAnsi="Times New Roman" w:cs="Times New Roman"/>
          <w:sz w:val="24"/>
          <w:szCs w:val="24"/>
          <w:lang w:val="en-GB"/>
        </w:rPr>
        <w:t>á</w:t>
      </w:r>
      <w:r w:rsidRPr="00D73D87">
        <w:rPr>
          <w:rFonts w:ascii="Times New Roman" w:hAnsi="Times New Roman" w:cs="Times New Roman"/>
          <w:sz w:val="24"/>
          <w:szCs w:val="24"/>
          <w:lang w:val="en-GB"/>
        </w:rPr>
        <w:t>laga airport. We have located Mr. Hancock’s suitcase, it’s at our office. Regrettably, because it is old, it hasn’t withstood the ravages of baggage handlers, the lock broke and everything fell out. We’ve packaged everything up as best we can but had a problem with a crumpled cardboard box. It was unusable so we wrapped the contents in elastic bands and stuffed them in a shopping bag. I hope we didn’t damage anything.”</w:t>
      </w:r>
    </w:p>
    <w:p w:rsidRPr="00D73D87" w:rsidR="00674438" w:rsidP="00E37332" w:rsidRDefault="00674438" w14:paraId="584C9174" w14:textId="443D3C21">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t>
      </w:r>
      <w:r w:rsidRPr="00D73D87" w:rsidR="00395F53">
        <w:rPr>
          <w:rFonts w:ascii="Times New Roman" w:hAnsi="Times New Roman" w:cs="Times New Roman"/>
          <w:sz w:val="24"/>
          <w:szCs w:val="24"/>
          <w:lang w:val="en-GB"/>
        </w:rPr>
        <w:t>Anything delicate</w:t>
      </w:r>
      <w:r w:rsidRPr="00D73D87">
        <w:rPr>
          <w:rFonts w:ascii="Times New Roman" w:hAnsi="Times New Roman" w:cs="Times New Roman"/>
          <w:sz w:val="24"/>
          <w:szCs w:val="24"/>
          <w:lang w:val="en-GB"/>
        </w:rPr>
        <w:t xml:space="preserve"> in the </w:t>
      </w:r>
      <w:r w:rsidRPr="00D73D87" w:rsidR="00395F53">
        <w:rPr>
          <w:rFonts w:ascii="Times New Roman" w:hAnsi="Times New Roman" w:cs="Times New Roman"/>
          <w:sz w:val="24"/>
          <w:szCs w:val="24"/>
          <w:lang w:val="en-GB"/>
        </w:rPr>
        <w:t xml:space="preserve">crumpled </w:t>
      </w:r>
      <w:r w:rsidRPr="00D73D87">
        <w:rPr>
          <w:rFonts w:ascii="Times New Roman" w:hAnsi="Times New Roman" w:cs="Times New Roman"/>
          <w:sz w:val="24"/>
          <w:szCs w:val="24"/>
          <w:lang w:val="en-GB"/>
        </w:rPr>
        <w:t>box?”</w:t>
      </w:r>
    </w:p>
    <w:p w:rsidRPr="00D73D87" w:rsidR="00674438" w:rsidP="00E37332" w:rsidRDefault="00674438" w14:paraId="0C74F4D2" w14:textId="74921D88">
      <w:pPr>
        <w:spacing w:after="0" w:line="360" w:lineRule="auto"/>
        <w:ind w:firstLine="720"/>
        <w:rPr>
          <w:rFonts w:ascii="Times New Roman" w:hAnsi="Times New Roman" w:cs="Times New Roman"/>
          <w:sz w:val="24"/>
          <w:szCs w:val="24"/>
          <w:lang w:val="en-GB"/>
        </w:rPr>
      </w:pPr>
      <w:r w:rsidRPr="05EB226F" w:rsidR="05EB226F">
        <w:rPr>
          <w:rFonts w:ascii="Times New Roman" w:hAnsi="Times New Roman" w:cs="Times New Roman"/>
          <w:sz w:val="24"/>
          <w:szCs w:val="24"/>
          <w:lang w:val="en-GB"/>
        </w:rPr>
        <w:t>“Er</w:t>
      </w:r>
      <w:ins w:author="Gary Smailes" w:date="2024-01-16T12:10:41.287Z" w:id="373639644">
        <w:r w:rsidRPr="05EB226F" w:rsidR="05EB226F">
          <w:rPr>
            <w:rFonts w:ascii="Times New Roman" w:hAnsi="Times New Roman" w:cs="Times New Roman"/>
            <w:sz w:val="24"/>
            <w:szCs w:val="24"/>
            <w:lang w:val="en-GB"/>
          </w:rPr>
          <w:t>...</w:t>
        </w:r>
      </w:ins>
      <w:r w:rsidRPr="05EB226F" w:rsidR="05EB226F">
        <w:rPr>
          <w:rFonts w:ascii="Times New Roman" w:hAnsi="Times New Roman" w:cs="Times New Roman"/>
          <w:sz w:val="24"/>
          <w:szCs w:val="24"/>
          <w:lang w:val="en-GB"/>
        </w:rPr>
        <w:t>, a bit embarrassing really.”</w:t>
      </w:r>
    </w:p>
    <w:p w:rsidRPr="00D73D87" w:rsidR="00674438" w:rsidP="00E37332" w:rsidRDefault="00674438" w14:paraId="7DE0E26B"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“Go on.”</w:t>
      </w:r>
    </w:p>
    <w:p w:rsidRPr="00D73D87" w:rsidR="00674438" w:rsidP="00E37332" w:rsidRDefault="00674438" w14:paraId="375B23AC" w14:textId="11F3AC52">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t>
      </w:r>
      <w:r w:rsidRPr="00D73D87" w:rsidR="0020687D">
        <w:rPr>
          <w:rFonts w:ascii="Times New Roman" w:hAnsi="Times New Roman" w:cs="Times New Roman"/>
          <w:sz w:val="24"/>
          <w:szCs w:val="24"/>
          <w:lang w:val="en-GB"/>
        </w:rPr>
        <w:t xml:space="preserve">Don’t </w:t>
      </w:r>
      <w:r w:rsidRPr="00D73D87" w:rsidR="00C862A3">
        <w:rPr>
          <w:rFonts w:ascii="Times New Roman" w:hAnsi="Times New Roman" w:cs="Times New Roman"/>
          <w:sz w:val="24"/>
          <w:szCs w:val="24"/>
          <w:lang w:val="en-GB"/>
        </w:rPr>
        <w:t xml:space="preserve">get me wrong because </w:t>
      </w:r>
      <w:r w:rsidRPr="00D73D87" w:rsidR="00201696">
        <w:rPr>
          <w:rFonts w:ascii="Times New Roman" w:hAnsi="Times New Roman" w:cs="Times New Roman"/>
          <w:sz w:val="24"/>
          <w:szCs w:val="24"/>
          <w:lang w:val="en-GB"/>
        </w:rPr>
        <w:t xml:space="preserve">I’m </w:t>
      </w:r>
      <w:r w:rsidRPr="00D73D87" w:rsidR="00C862A3">
        <w:rPr>
          <w:rFonts w:ascii="Times New Roman" w:hAnsi="Times New Roman" w:cs="Times New Roman"/>
          <w:sz w:val="24"/>
          <w:szCs w:val="24"/>
          <w:lang w:val="en-GB"/>
        </w:rPr>
        <w:t>no</w:t>
      </w:r>
      <w:r w:rsidRPr="00D73D87" w:rsidR="00201696">
        <w:rPr>
          <w:rFonts w:ascii="Times New Roman" w:hAnsi="Times New Roman" w:cs="Times New Roman"/>
          <w:sz w:val="24"/>
          <w:szCs w:val="24"/>
          <w:lang w:val="en-GB"/>
        </w:rPr>
        <w:t xml:space="preserve"> expert</w:t>
      </w:r>
      <w:r w:rsidRPr="00D73D87">
        <w:rPr>
          <w:rFonts w:ascii="Times New Roman" w:hAnsi="Times New Roman" w:cs="Times New Roman"/>
          <w:sz w:val="24"/>
          <w:szCs w:val="24"/>
          <w:lang w:val="en-GB"/>
        </w:rPr>
        <w:t>,” said Sharon trying to stifle a giggle.</w:t>
      </w:r>
      <w:r w:rsidRPr="00D73D87" w:rsidR="00201696">
        <w:rPr>
          <w:rFonts w:ascii="Times New Roman" w:hAnsi="Times New Roman" w:cs="Times New Roman"/>
          <w:sz w:val="24"/>
          <w:szCs w:val="24"/>
          <w:lang w:val="en-GB"/>
        </w:rPr>
        <w:t xml:space="preserve"> “But to me</w:t>
      </w:r>
      <w:r w:rsidRPr="00D73D87" w:rsidR="00006C77">
        <w:rPr>
          <w:rFonts w:ascii="Times New Roman" w:hAnsi="Times New Roman" w:cs="Times New Roman"/>
          <w:sz w:val="24"/>
          <w:szCs w:val="24"/>
          <w:lang w:val="en-GB"/>
        </w:rPr>
        <w:t>,</w:t>
      </w:r>
      <w:r w:rsidRPr="00D73D87" w:rsidR="00201696">
        <w:rPr>
          <w:rFonts w:ascii="Times New Roman" w:hAnsi="Times New Roman" w:cs="Times New Roman"/>
          <w:sz w:val="24"/>
          <w:szCs w:val="24"/>
          <w:lang w:val="en-GB"/>
        </w:rPr>
        <w:t xml:space="preserve"> they </w:t>
      </w:r>
      <w:r w:rsidR="00A12038">
        <w:rPr>
          <w:rFonts w:ascii="Times New Roman" w:hAnsi="Times New Roman" w:cs="Times New Roman"/>
          <w:sz w:val="24"/>
          <w:szCs w:val="24"/>
          <w:lang w:val="en-GB"/>
        </w:rPr>
        <w:t>resemble</w:t>
      </w:r>
      <w:r w:rsidRPr="00D73D87" w:rsidR="00201696">
        <w:rPr>
          <w:rFonts w:ascii="Times New Roman" w:hAnsi="Times New Roman" w:cs="Times New Roman"/>
          <w:sz w:val="24"/>
          <w:szCs w:val="24"/>
          <w:lang w:val="en-GB"/>
        </w:rPr>
        <w:t xml:space="preserve"> sex toys</w:t>
      </w:r>
      <w:r w:rsidRPr="00D73D87" w:rsidR="00A677B4">
        <w:rPr>
          <w:rFonts w:ascii="Times New Roman" w:hAnsi="Times New Roman" w:cs="Times New Roman"/>
          <w:sz w:val="24"/>
          <w:szCs w:val="24"/>
          <w:lang w:val="en-GB"/>
        </w:rPr>
        <w:t>.”</w:t>
      </w:r>
    </w:p>
    <w:p w:rsidRPr="00D73D87" w:rsidR="00674438" w:rsidP="00E37332" w:rsidRDefault="00962373" w14:paraId="3E74609D" w14:textId="79DC2F58">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I</w:t>
      </w:r>
      <w:r w:rsidRPr="00D73D87" w:rsidR="00674438">
        <w:rPr>
          <w:rFonts w:ascii="Times New Roman" w:hAnsi="Times New Roman" w:cs="Times New Roman"/>
          <w:sz w:val="24"/>
          <w:szCs w:val="24"/>
          <w:lang w:val="en-GB"/>
        </w:rPr>
        <w:t xml:space="preserve"> howled. Sharon joined </w:t>
      </w:r>
      <w:r w:rsidRPr="00D73D87" w:rsidR="000B503A">
        <w:rPr>
          <w:rFonts w:ascii="Times New Roman" w:hAnsi="Times New Roman" w:cs="Times New Roman"/>
          <w:sz w:val="24"/>
          <w:szCs w:val="24"/>
          <w:lang w:val="en-GB"/>
        </w:rPr>
        <w:t>me</w:t>
      </w:r>
      <w:r w:rsidRPr="00D73D87" w:rsidR="00674438">
        <w:rPr>
          <w:rFonts w:ascii="Times New Roman" w:hAnsi="Times New Roman" w:cs="Times New Roman"/>
          <w:sz w:val="24"/>
          <w:szCs w:val="24"/>
          <w:lang w:val="en-GB"/>
        </w:rPr>
        <w:t>.</w:t>
      </w:r>
    </w:p>
    <w:p w:rsidRPr="00D73D87" w:rsidR="00674438" w:rsidP="00E37332" w:rsidRDefault="00674438" w14:paraId="11AB4CCA" w14:textId="2E365FCE">
      <w:pPr>
        <w:spacing w:after="0" w:line="360" w:lineRule="auto"/>
        <w:ind w:firstLine="720"/>
        <w:rPr>
          <w:rFonts w:ascii="Times New Roman" w:hAnsi="Times New Roman" w:cs="Times New Roman"/>
          <w:sz w:val="24"/>
          <w:szCs w:val="24"/>
          <w:lang w:val="en-GB"/>
        </w:rPr>
      </w:pPr>
      <w:r w:rsidRPr="05EB226F" w:rsidR="05EB226F">
        <w:rPr>
          <w:rFonts w:ascii="Times New Roman" w:hAnsi="Times New Roman" w:cs="Times New Roman"/>
          <w:sz w:val="24"/>
          <w:szCs w:val="24"/>
          <w:lang w:val="en-GB"/>
        </w:rPr>
        <w:t>“Is it,” said Sharon trying to talk but forced to stop for another bout of giggling. “Is it, er… is it worth sending er</w:t>
      </w:r>
      <w:ins w:author="Gary Smailes" w:date="2024-01-16T12:10:54.573Z" w:id="281406294">
        <w:r w:rsidRPr="05EB226F" w:rsidR="05EB226F">
          <w:rPr>
            <w:rFonts w:ascii="Times New Roman" w:hAnsi="Times New Roman" w:cs="Times New Roman"/>
            <w:sz w:val="24"/>
            <w:szCs w:val="24"/>
            <w:lang w:val="en-GB"/>
          </w:rPr>
          <w:t>...</w:t>
        </w:r>
      </w:ins>
      <w:r w:rsidRPr="05EB226F" w:rsidR="05EB226F">
        <w:rPr>
          <w:rFonts w:ascii="Times New Roman" w:hAnsi="Times New Roman" w:cs="Times New Roman"/>
          <w:sz w:val="24"/>
          <w:szCs w:val="24"/>
          <w:lang w:val="en-GB"/>
        </w:rPr>
        <w:t xml:space="preserve"> the case over to you, or shall we keep it for him to collect on his way home tomorrow?”</w:t>
      </w:r>
    </w:p>
    <w:p w:rsidRPr="00D73D87" w:rsidR="00674438" w:rsidP="00E37332" w:rsidRDefault="00674438" w14:paraId="73ADAE7B" w14:textId="5BBC0C45">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“Good question,” </w:t>
      </w:r>
      <w:r w:rsidRPr="00D73D87" w:rsidR="00962373">
        <w:rPr>
          <w:rFonts w:ascii="Times New Roman" w:hAnsi="Times New Roman" w:cs="Times New Roman"/>
          <w:sz w:val="24"/>
          <w:szCs w:val="24"/>
          <w:lang w:val="en-GB"/>
        </w:rPr>
        <w:t>I said</w:t>
      </w:r>
      <w:r w:rsidRPr="00D73D87">
        <w:rPr>
          <w:rFonts w:ascii="Times New Roman" w:hAnsi="Times New Roman" w:cs="Times New Roman"/>
          <w:sz w:val="24"/>
          <w:szCs w:val="24"/>
          <w:lang w:val="en-GB"/>
        </w:rPr>
        <w:t xml:space="preserve">, a plan taking shape in </w:t>
      </w:r>
      <w:r w:rsidRPr="00D73D87" w:rsidR="00962373">
        <w:rPr>
          <w:rFonts w:ascii="Times New Roman" w:hAnsi="Times New Roman" w:cs="Times New Roman"/>
          <w:sz w:val="24"/>
          <w:szCs w:val="24"/>
          <w:lang w:val="en-GB"/>
        </w:rPr>
        <w:t>my</w:t>
      </w:r>
      <w:r w:rsidRPr="00D73D87">
        <w:rPr>
          <w:rFonts w:ascii="Times New Roman" w:hAnsi="Times New Roman" w:cs="Times New Roman"/>
          <w:sz w:val="24"/>
          <w:szCs w:val="24"/>
          <w:lang w:val="en-GB"/>
        </w:rPr>
        <w:t xml:space="preserve"> mind. “Give me your number. I’ll have a word with him and call you back.”</w:t>
      </w:r>
    </w:p>
    <w:p w:rsidRPr="00D73D87" w:rsidR="00674438" w:rsidP="00E37332" w:rsidRDefault="00674438" w14:paraId="690BA15D" w14:textId="5D603260">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lastRenderedPageBreak/>
        <w:t xml:space="preserve">Sharon dictated the number, and </w:t>
      </w:r>
      <w:r w:rsidRPr="00D73D87" w:rsidR="00395F53">
        <w:rPr>
          <w:rFonts w:ascii="Times New Roman" w:hAnsi="Times New Roman" w:cs="Times New Roman"/>
          <w:sz w:val="24"/>
          <w:szCs w:val="24"/>
          <w:lang w:val="en-GB"/>
        </w:rPr>
        <w:t>I</w:t>
      </w:r>
      <w:r w:rsidRPr="00D73D87">
        <w:rPr>
          <w:rFonts w:ascii="Times New Roman" w:hAnsi="Times New Roman" w:cs="Times New Roman"/>
          <w:sz w:val="24"/>
          <w:szCs w:val="24"/>
          <w:lang w:val="en-GB"/>
        </w:rPr>
        <w:t xml:space="preserve"> scribbled it down on the notepad as </w:t>
      </w:r>
      <w:r w:rsidRPr="00D73D87" w:rsidR="007C738B">
        <w:rPr>
          <w:rFonts w:ascii="Times New Roman" w:hAnsi="Times New Roman" w:cs="Times New Roman"/>
          <w:sz w:val="24"/>
          <w:szCs w:val="24"/>
          <w:lang w:val="en-GB"/>
        </w:rPr>
        <w:t>Donna</w:t>
      </w:r>
      <w:r w:rsidRPr="00D73D87">
        <w:rPr>
          <w:rFonts w:ascii="Times New Roman" w:hAnsi="Times New Roman" w:cs="Times New Roman"/>
          <w:sz w:val="24"/>
          <w:szCs w:val="24"/>
          <w:lang w:val="en-GB"/>
        </w:rPr>
        <w:t xml:space="preserve"> and </w:t>
      </w:r>
      <w:r w:rsidRPr="00D73D87" w:rsidR="00D3432A">
        <w:rPr>
          <w:rFonts w:ascii="Times New Roman" w:hAnsi="Times New Roman" w:cs="Times New Roman"/>
          <w:sz w:val="24"/>
          <w:szCs w:val="24"/>
          <w:lang w:val="en-GB"/>
        </w:rPr>
        <w:t>Jack</w:t>
      </w:r>
      <w:r w:rsidRPr="00D73D87">
        <w:rPr>
          <w:rFonts w:ascii="Times New Roman" w:hAnsi="Times New Roman" w:cs="Times New Roman"/>
          <w:sz w:val="24"/>
          <w:szCs w:val="24"/>
          <w:lang w:val="en-GB"/>
        </w:rPr>
        <w:t xml:space="preserve"> arrived.</w:t>
      </w:r>
    </w:p>
    <w:p w:rsidRPr="00D73D87" w:rsidR="00674438" w:rsidP="00E37332" w:rsidRDefault="00674438" w14:paraId="7E3A5036" w14:textId="74AD6F6C">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“Thanks, Sharon,” </w:t>
      </w:r>
      <w:r w:rsidRPr="00D73D87" w:rsidR="00962373">
        <w:rPr>
          <w:rFonts w:ascii="Times New Roman" w:hAnsi="Times New Roman"/>
          <w:sz w:val="24"/>
          <w:szCs w:val="24"/>
          <w:lang w:val="en-GB"/>
        </w:rPr>
        <w:t>I said</w:t>
      </w:r>
      <w:r w:rsidRPr="00D73D87">
        <w:rPr>
          <w:rFonts w:ascii="Times New Roman" w:hAnsi="Times New Roman" w:cs="Times New Roman"/>
          <w:sz w:val="24"/>
          <w:szCs w:val="24"/>
          <w:lang w:val="en-GB"/>
        </w:rPr>
        <w:t>. “Oh, one more thing, when does Rupert’s plane arrive?”</w:t>
      </w:r>
    </w:p>
    <w:p w:rsidRPr="00D73D87" w:rsidR="00674438" w:rsidP="00E37332" w:rsidRDefault="00674438" w14:paraId="1E24293F" w14:textId="3FC29C3E">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“We suspect this afternoon but haven’t been informed of anything definite.</w:t>
      </w:r>
      <w:r w:rsidRPr="00D73D87" w:rsidR="0068248D">
        <w:rPr>
          <w:rFonts w:ascii="Times New Roman" w:hAnsi="Times New Roman" w:cs="Times New Roman"/>
          <w:sz w:val="24"/>
          <w:szCs w:val="24"/>
          <w:lang w:val="en-GB"/>
        </w:rPr>
        <w:t xml:space="preserve"> These </w:t>
      </w:r>
      <w:r w:rsidRPr="00D73D87" w:rsidR="000F17A3">
        <w:rPr>
          <w:rFonts w:ascii="Times New Roman" w:hAnsi="Times New Roman" w:cs="Times New Roman"/>
          <w:sz w:val="24"/>
          <w:szCs w:val="24"/>
          <w:lang w:val="en-GB"/>
        </w:rPr>
        <w:t>strikes in France are causing havoc with our timetable.</w:t>
      </w:r>
      <w:r w:rsidRPr="00D73D87">
        <w:rPr>
          <w:rFonts w:ascii="Times New Roman" w:hAnsi="Times New Roman" w:cs="Times New Roman"/>
          <w:sz w:val="24"/>
          <w:szCs w:val="24"/>
          <w:lang w:val="en-GB"/>
        </w:rPr>
        <w:t>”</w:t>
      </w:r>
    </w:p>
    <w:p w:rsidRPr="00D73D87" w:rsidR="00674438" w:rsidP="00E37332" w:rsidRDefault="00674438" w14:paraId="6C4F12A7" w14:textId="17BFBE0E">
      <w:pPr>
        <w:spacing w:after="0" w:line="360" w:lineRule="auto"/>
        <w:ind w:firstLine="720"/>
        <w:rPr>
          <w:rFonts w:ascii="Times New Roman" w:hAnsi="Times New Roman" w:cs="Times New Roman"/>
          <w:sz w:val="24"/>
          <w:szCs w:val="24"/>
          <w:lang w:val="en-GB"/>
        </w:rPr>
      </w:pPr>
      <w:r w:rsidRPr="05EB226F" w:rsidR="05EB226F">
        <w:rPr>
          <w:rFonts w:ascii="Times New Roman" w:hAnsi="Times New Roman" w:cs="Times New Roman"/>
          <w:sz w:val="24"/>
          <w:szCs w:val="24"/>
          <w:lang w:val="en-GB"/>
        </w:rPr>
        <w:t>“Really?</w:t>
      </w:r>
      <w:ins w:author="Gary Smailes" w:date="2024-01-16T12:11:26.255Z" w:id="1745551567">
        <w:r w:rsidRPr="05EB226F" w:rsidR="05EB226F">
          <w:rPr>
            <w:rFonts w:ascii="Times New Roman" w:hAnsi="Times New Roman" w:cs="Times New Roman"/>
            <w:sz w:val="24"/>
            <w:szCs w:val="24"/>
            <w:lang w:val="en-GB"/>
          </w:rPr>
          <w:t xml:space="preserve"> </w:t>
        </w:r>
      </w:ins>
      <w:del w:author="Gary Smailes" w:date="2024-01-16T12:11:23.974Z" w:id="563363361">
        <w:r w:rsidRPr="05EB226F" w:rsidDel="05EB226F">
          <w:rPr>
            <w:rFonts w:ascii="Times New Roman" w:hAnsi="Times New Roman" w:cs="Times New Roman"/>
            <w:sz w:val="24"/>
            <w:szCs w:val="24"/>
            <w:lang w:val="en-GB"/>
          </w:rPr>
          <w:delText xml:space="preserve">” </w:delText>
        </w:r>
        <w:r w:rsidRPr="05EB226F" w:rsidDel="05EB226F">
          <w:rPr>
            <w:rFonts w:ascii="Times New Roman" w:hAnsi="Times New Roman"/>
            <w:sz w:val="24"/>
            <w:szCs w:val="24"/>
            <w:lang w:val="en-GB"/>
          </w:rPr>
          <w:delText xml:space="preserve">I </w:delText>
        </w:r>
        <w:r w:rsidRPr="05EB226F" w:rsidDel="05EB226F">
          <w:rPr>
            <w:rFonts w:ascii="Times New Roman" w:hAnsi="Times New Roman"/>
            <w:sz w:val="24"/>
            <w:szCs w:val="24"/>
            <w:lang w:val="en-GB"/>
          </w:rPr>
          <w:delText>said</w:delText>
        </w:r>
        <w:r w:rsidRPr="05EB226F" w:rsidDel="05EB226F">
          <w:rPr>
            <w:rFonts w:ascii="Times New Roman" w:hAnsi="Times New Roman" w:cs="Times New Roman"/>
            <w:sz w:val="24"/>
            <w:szCs w:val="24"/>
            <w:lang w:val="en-GB"/>
          </w:rPr>
          <w:delText>. “</w:delText>
        </w:r>
      </w:del>
      <w:r w:rsidRPr="05EB226F" w:rsidR="05EB226F">
        <w:rPr>
          <w:rFonts w:ascii="Times New Roman" w:hAnsi="Times New Roman" w:cs="Times New Roman"/>
          <w:sz w:val="24"/>
          <w:szCs w:val="24"/>
          <w:lang w:val="en-GB"/>
        </w:rPr>
        <w:t>That is good news. Thanks. Bye.”</w:t>
      </w:r>
    </w:p>
    <w:p w:rsidRPr="00D73D87" w:rsidR="00674438" w:rsidP="00E37332" w:rsidRDefault="00674438" w14:paraId="308B766C" w14:textId="094ABE1E">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“Who was on the phone?” said </w:t>
      </w:r>
      <w:r w:rsidRPr="00D73D87" w:rsidR="00D3432A">
        <w:rPr>
          <w:rFonts w:ascii="Times New Roman" w:hAnsi="Times New Roman" w:cs="Times New Roman"/>
          <w:sz w:val="24"/>
          <w:szCs w:val="24"/>
          <w:lang w:val="en-GB"/>
        </w:rPr>
        <w:t>Jack</w:t>
      </w:r>
      <w:r w:rsidRPr="00D73D87">
        <w:rPr>
          <w:rFonts w:ascii="Times New Roman" w:hAnsi="Times New Roman" w:cs="Times New Roman"/>
          <w:sz w:val="24"/>
          <w:szCs w:val="24"/>
          <w:lang w:val="en-GB"/>
        </w:rPr>
        <w:t xml:space="preserve"> barging in the front door with a big scowl. </w:t>
      </w:r>
      <w:r w:rsidRPr="00D73D87" w:rsidR="007C738B">
        <w:rPr>
          <w:rFonts w:ascii="Times New Roman" w:hAnsi="Times New Roman" w:cs="Times New Roman"/>
          <w:sz w:val="24"/>
          <w:szCs w:val="24"/>
          <w:lang w:val="en-GB"/>
        </w:rPr>
        <w:t>Donna</w:t>
      </w:r>
      <w:r w:rsidRPr="00D73D87">
        <w:rPr>
          <w:rFonts w:ascii="Times New Roman" w:hAnsi="Times New Roman" w:cs="Times New Roman"/>
          <w:sz w:val="24"/>
          <w:szCs w:val="24"/>
          <w:lang w:val="en-GB"/>
        </w:rPr>
        <w:t xml:space="preserve"> followed. </w:t>
      </w:r>
      <w:r w:rsidRPr="00D73D87" w:rsidR="00D3432A">
        <w:rPr>
          <w:rFonts w:ascii="Times New Roman" w:hAnsi="Times New Roman" w:cs="Times New Roman"/>
          <w:sz w:val="24"/>
          <w:szCs w:val="24"/>
          <w:lang w:val="en-GB"/>
        </w:rPr>
        <w:t>Jack</w:t>
      </w:r>
      <w:r w:rsidRPr="00D73D87">
        <w:rPr>
          <w:rFonts w:ascii="Times New Roman" w:hAnsi="Times New Roman" w:cs="Times New Roman"/>
          <w:sz w:val="24"/>
          <w:szCs w:val="24"/>
          <w:lang w:val="en-GB"/>
        </w:rPr>
        <w:t xml:space="preserve"> unlocked the phone as if he w</w:t>
      </w:r>
      <w:r w:rsidRPr="00D73D87" w:rsidR="00006C77">
        <w:rPr>
          <w:rFonts w:ascii="Times New Roman" w:hAnsi="Times New Roman" w:cs="Times New Roman"/>
          <w:sz w:val="24"/>
          <w:szCs w:val="24"/>
          <w:lang w:val="en-GB"/>
        </w:rPr>
        <w:t>ere</w:t>
      </w:r>
      <w:r w:rsidRPr="00D73D87">
        <w:rPr>
          <w:rFonts w:ascii="Times New Roman" w:hAnsi="Times New Roman" w:cs="Times New Roman"/>
          <w:sz w:val="24"/>
          <w:szCs w:val="24"/>
          <w:lang w:val="en-GB"/>
        </w:rPr>
        <w:t xml:space="preserve"> giving away his life savings to a taxman.</w:t>
      </w:r>
    </w:p>
    <w:p w:rsidRPr="00D73D87" w:rsidR="00674438" w:rsidP="00E37332" w:rsidRDefault="00674438" w14:paraId="714ADA7C" w14:textId="5BBDDE69">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“Wings,” </w:t>
      </w:r>
      <w:r w:rsidRPr="00D73D87" w:rsidR="007535DD">
        <w:rPr>
          <w:rFonts w:ascii="Times New Roman" w:hAnsi="Times New Roman"/>
          <w:sz w:val="24"/>
          <w:szCs w:val="24"/>
          <w:lang w:val="en-GB"/>
        </w:rPr>
        <w:t>I said</w:t>
      </w:r>
      <w:r w:rsidRPr="00D73D87">
        <w:rPr>
          <w:rFonts w:ascii="Times New Roman" w:hAnsi="Times New Roman" w:cs="Times New Roman"/>
          <w:sz w:val="24"/>
          <w:szCs w:val="24"/>
          <w:lang w:val="en-GB"/>
        </w:rPr>
        <w:t>. “They have chummy’s suitcase. The other good news is the area manager won’t be arriving until this evening at the earliest. The question is, do we have the case delivered here, or shall we leave it at the airport to be collected on his way home tomorrow?”</w:t>
      </w:r>
    </w:p>
    <w:p w:rsidRPr="00D73D87" w:rsidR="00674438" w:rsidP="00E37332" w:rsidRDefault="00674438" w14:paraId="5FACAB4D" w14:textId="3BB295EA">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“Not sure,” said </w:t>
      </w:r>
      <w:r w:rsidRPr="00D73D87" w:rsidR="00D3432A">
        <w:rPr>
          <w:rFonts w:ascii="Times New Roman" w:hAnsi="Times New Roman" w:cs="Times New Roman"/>
          <w:sz w:val="24"/>
          <w:szCs w:val="24"/>
          <w:lang w:val="en-GB"/>
        </w:rPr>
        <w:t>Jack</w:t>
      </w:r>
      <w:r w:rsidRPr="00D73D87">
        <w:rPr>
          <w:rFonts w:ascii="Times New Roman" w:hAnsi="Times New Roman" w:cs="Times New Roman"/>
          <w:sz w:val="24"/>
          <w:szCs w:val="24"/>
          <w:lang w:val="en-GB"/>
        </w:rPr>
        <w:t>. “What do you think?”</w:t>
      </w:r>
    </w:p>
    <w:p w:rsidRPr="00D73D87" w:rsidR="00674438" w:rsidP="00E37332" w:rsidRDefault="00674438" w14:paraId="7E34844F" w14:textId="22E0752E">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“I think we have an opportunity to win back Hancock’s approval,” </w:t>
      </w:r>
      <w:r w:rsidRPr="00D73D87" w:rsidR="007535DD">
        <w:rPr>
          <w:rFonts w:ascii="Times New Roman" w:hAnsi="Times New Roman"/>
          <w:sz w:val="24"/>
          <w:szCs w:val="24"/>
          <w:lang w:val="en-GB"/>
        </w:rPr>
        <w:t>I said</w:t>
      </w:r>
      <w:r w:rsidRPr="00D73D87">
        <w:rPr>
          <w:rFonts w:ascii="Times New Roman" w:hAnsi="Times New Roman" w:cs="Times New Roman"/>
          <w:sz w:val="24"/>
          <w:szCs w:val="24"/>
          <w:lang w:val="en-GB"/>
        </w:rPr>
        <w:t>. “He might even withdraw his complaint.”</w:t>
      </w:r>
    </w:p>
    <w:p w:rsidRPr="00D73D87" w:rsidR="00674438" w:rsidP="00E37332" w:rsidRDefault="00674438" w14:paraId="3FC4B4A6" w14:textId="1ECCF129">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“Go on,” said </w:t>
      </w:r>
      <w:r w:rsidRPr="00D73D87" w:rsidR="007C738B">
        <w:rPr>
          <w:rFonts w:ascii="Times New Roman" w:hAnsi="Times New Roman" w:cs="Times New Roman"/>
          <w:sz w:val="24"/>
          <w:szCs w:val="24"/>
          <w:lang w:val="en-GB"/>
        </w:rPr>
        <w:t>Donna</w:t>
      </w:r>
      <w:r w:rsidRPr="00D73D87">
        <w:rPr>
          <w:rFonts w:ascii="Times New Roman" w:hAnsi="Times New Roman" w:cs="Times New Roman"/>
          <w:sz w:val="24"/>
          <w:szCs w:val="24"/>
          <w:lang w:val="en-GB"/>
        </w:rPr>
        <w:t>.</w:t>
      </w:r>
    </w:p>
    <w:p w:rsidRPr="00D73D87" w:rsidR="00674438" w:rsidP="00E37332" w:rsidRDefault="00674438" w14:paraId="78531825" w14:textId="1EE91CFD">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“Why don’t I offer to take them to the airport in the Rolls, and then on to lunch at the historic Café Central</w:t>
      </w:r>
      <w:r w:rsidRPr="00D73D87" w:rsidR="00006C77">
        <w:rPr>
          <w:rFonts w:ascii="Times New Roman" w:hAnsi="Times New Roman" w:cs="Times New Roman"/>
          <w:sz w:val="24"/>
          <w:szCs w:val="24"/>
          <w:lang w:val="en-GB"/>
        </w:rPr>
        <w:t>?</w:t>
      </w:r>
      <w:r w:rsidRPr="00D73D87">
        <w:rPr>
          <w:rFonts w:ascii="Times New Roman" w:hAnsi="Times New Roman" w:cs="Times New Roman"/>
          <w:sz w:val="24"/>
          <w:szCs w:val="24"/>
          <w:lang w:val="en-GB"/>
        </w:rPr>
        <w:t xml:space="preserve"> Rupert would have seen the opening licence by the time we are back here and </w:t>
      </w:r>
      <w:r w:rsidRPr="00D73D87" w:rsidR="00006C77">
        <w:rPr>
          <w:rFonts w:ascii="Times New Roman" w:hAnsi="Times New Roman" w:cs="Times New Roman"/>
          <w:sz w:val="24"/>
          <w:szCs w:val="24"/>
          <w:lang w:val="en-GB"/>
        </w:rPr>
        <w:t xml:space="preserve">hopefully </w:t>
      </w:r>
      <w:r w:rsidRPr="00D73D87">
        <w:rPr>
          <w:rFonts w:ascii="Times New Roman" w:hAnsi="Times New Roman" w:cs="Times New Roman"/>
          <w:sz w:val="24"/>
          <w:szCs w:val="24"/>
          <w:lang w:val="en-GB"/>
        </w:rPr>
        <w:t xml:space="preserve">approved our continuation in </w:t>
      </w:r>
      <w:r w:rsidRPr="00D73D87" w:rsidR="00006C77">
        <w:rPr>
          <w:rFonts w:ascii="Times New Roman" w:hAnsi="Times New Roman" w:cs="Times New Roman"/>
          <w:sz w:val="24"/>
          <w:szCs w:val="24"/>
          <w:lang w:val="en-GB"/>
        </w:rPr>
        <w:t>the Wings</w:t>
      </w:r>
      <w:r w:rsidRPr="00D73D87">
        <w:rPr>
          <w:rFonts w:ascii="Times New Roman" w:hAnsi="Times New Roman" w:cs="Times New Roman"/>
          <w:sz w:val="24"/>
          <w:szCs w:val="24"/>
          <w:lang w:val="en-GB"/>
        </w:rPr>
        <w:t xml:space="preserve"> catalogue. We can show it to Hancock and offer him a free week here at the end of the season as a gesture of goodwill, confirm we have no hard feelings about his complaint</w:t>
      </w:r>
      <w:r w:rsidRPr="00D73D87" w:rsidR="00006C77">
        <w:rPr>
          <w:rFonts w:ascii="Times New Roman" w:hAnsi="Times New Roman" w:cs="Times New Roman"/>
          <w:sz w:val="24"/>
          <w:szCs w:val="24"/>
          <w:lang w:val="en-GB"/>
        </w:rPr>
        <w:t>,</w:t>
      </w:r>
      <w:r w:rsidRPr="00D73D87">
        <w:rPr>
          <w:rFonts w:ascii="Times New Roman" w:hAnsi="Times New Roman" w:cs="Times New Roman"/>
          <w:sz w:val="24"/>
          <w:szCs w:val="24"/>
          <w:lang w:val="en-GB"/>
        </w:rPr>
        <w:t xml:space="preserve"> and are grateful for his role in keeping the police at bay?”</w:t>
      </w:r>
    </w:p>
    <w:p w:rsidRPr="00D73D87" w:rsidR="00674438" w:rsidP="00E37332" w:rsidRDefault="00674438" w14:paraId="26D24D76" w14:textId="7BA028F5">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“Not comfortable with the free week,” said </w:t>
      </w:r>
      <w:r w:rsidRPr="00D73D87" w:rsidR="00D3432A">
        <w:rPr>
          <w:rFonts w:ascii="Times New Roman" w:hAnsi="Times New Roman" w:cs="Times New Roman"/>
          <w:sz w:val="24"/>
          <w:szCs w:val="24"/>
          <w:lang w:val="en-GB"/>
        </w:rPr>
        <w:t>Jack</w:t>
      </w:r>
      <w:r w:rsidRPr="00D73D87">
        <w:rPr>
          <w:rFonts w:ascii="Times New Roman" w:hAnsi="Times New Roman" w:cs="Times New Roman"/>
          <w:sz w:val="24"/>
          <w:szCs w:val="24"/>
          <w:lang w:val="en-GB"/>
        </w:rPr>
        <w:t>. “And for the way he keeps upsetting your mother, I’d rather string him up from the nearest lamppost. But in principle, you’re right, son. Good idea. Have they gone out yet?”</w:t>
      </w:r>
    </w:p>
    <w:p w:rsidRPr="00D73D87" w:rsidR="00674438" w:rsidP="00E37332" w:rsidRDefault="00674438" w14:paraId="6CF271D2"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“No, they’ve just finished breakfast.”</w:t>
      </w:r>
    </w:p>
    <w:p w:rsidRPr="00D73D87" w:rsidR="00674438" w:rsidP="00E37332" w:rsidRDefault="00674438" w14:paraId="2C0569D8" w14:textId="011A62A9">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“Then knock on their door and extend the invitation,” said </w:t>
      </w:r>
      <w:r w:rsidRPr="00D73D87" w:rsidR="00D3432A">
        <w:rPr>
          <w:rFonts w:ascii="Times New Roman" w:hAnsi="Times New Roman" w:cs="Times New Roman"/>
          <w:sz w:val="24"/>
          <w:szCs w:val="24"/>
          <w:lang w:val="en-GB"/>
        </w:rPr>
        <w:t>Jack</w:t>
      </w:r>
      <w:r w:rsidRPr="00D73D87">
        <w:rPr>
          <w:rFonts w:ascii="Times New Roman" w:hAnsi="Times New Roman" w:cs="Times New Roman"/>
          <w:sz w:val="24"/>
          <w:szCs w:val="24"/>
          <w:lang w:val="en-GB"/>
        </w:rPr>
        <w:t xml:space="preserve"> handing over the car keys. “And put a suit on, so people will think you are their chauffeur.”</w:t>
      </w:r>
    </w:p>
    <w:p w:rsidRPr="00D73D87" w:rsidR="00674438" w:rsidP="00E37332" w:rsidRDefault="00674438" w14:paraId="66BA5450" w14:textId="15EEBD7A">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“O</w:t>
      </w:r>
      <w:r w:rsidR="009E4800">
        <w:rPr>
          <w:rFonts w:ascii="Times New Roman" w:hAnsi="Times New Roman" w:cs="Times New Roman"/>
          <w:sz w:val="24"/>
          <w:szCs w:val="24"/>
          <w:lang w:val="en-GB"/>
        </w:rPr>
        <w:t>k</w:t>
      </w:r>
      <w:r w:rsidRPr="00D73D87">
        <w:rPr>
          <w:rFonts w:ascii="Times New Roman" w:hAnsi="Times New Roman" w:cs="Times New Roman"/>
          <w:sz w:val="24"/>
          <w:szCs w:val="24"/>
          <w:lang w:val="en-GB"/>
        </w:rPr>
        <w:t xml:space="preserve">,” </w:t>
      </w:r>
      <w:r w:rsidRPr="00D73D87" w:rsidR="00BD6772">
        <w:rPr>
          <w:rFonts w:ascii="Times New Roman" w:hAnsi="Times New Roman"/>
          <w:sz w:val="24"/>
          <w:szCs w:val="24"/>
          <w:lang w:val="en-GB"/>
        </w:rPr>
        <w:t xml:space="preserve">I said </w:t>
      </w:r>
      <w:r w:rsidRPr="00D73D87">
        <w:rPr>
          <w:rFonts w:ascii="Times New Roman" w:hAnsi="Times New Roman" w:cs="Times New Roman"/>
          <w:sz w:val="24"/>
          <w:szCs w:val="24"/>
          <w:lang w:val="en-GB"/>
        </w:rPr>
        <w:t xml:space="preserve">heading off to </w:t>
      </w:r>
      <w:r w:rsidRPr="00D73D87" w:rsidR="00BD6772">
        <w:rPr>
          <w:rFonts w:ascii="Times New Roman" w:hAnsi="Times New Roman" w:cs="Times New Roman"/>
          <w:sz w:val="24"/>
          <w:szCs w:val="24"/>
          <w:lang w:val="en-GB"/>
        </w:rPr>
        <w:t>my</w:t>
      </w:r>
      <w:r w:rsidRPr="00D73D87">
        <w:rPr>
          <w:rFonts w:ascii="Times New Roman" w:hAnsi="Times New Roman" w:cs="Times New Roman"/>
          <w:sz w:val="24"/>
          <w:szCs w:val="24"/>
          <w:lang w:val="en-GB"/>
        </w:rPr>
        <w:t xml:space="preserve"> room. “Will you finish off the breakfasts and run the lunchtime bar? Only it’s </w:t>
      </w:r>
      <w:r w:rsidR="00105E19">
        <w:rPr>
          <w:rFonts w:ascii="Times New Roman" w:hAnsi="Times New Roman"/>
          <w:sz w:val="24"/>
          <w:szCs w:val="24"/>
          <w:lang w:val="en-GB"/>
        </w:rPr>
        <w:t>Mark</w:t>
      </w:r>
      <w:r w:rsidRPr="00D73D87" w:rsidR="00890F04">
        <w:rPr>
          <w:rFonts w:ascii="Times New Roman" w:hAnsi="Times New Roman"/>
          <w:sz w:val="24"/>
          <w:szCs w:val="24"/>
          <w:lang w:val="en-GB"/>
        </w:rPr>
        <w:t xml:space="preserve"> </w:t>
      </w:r>
      <w:r w:rsidRPr="00D73D87">
        <w:rPr>
          <w:rFonts w:ascii="Times New Roman" w:hAnsi="Times New Roman" w:cs="Times New Roman"/>
          <w:sz w:val="24"/>
          <w:szCs w:val="24"/>
          <w:lang w:val="en-GB"/>
        </w:rPr>
        <w:t xml:space="preserve">and </w:t>
      </w:r>
      <w:r w:rsidR="00105E19">
        <w:rPr>
          <w:rFonts w:ascii="Times New Roman" w:hAnsi="Times New Roman" w:cs="Times New Roman"/>
          <w:sz w:val="24"/>
          <w:szCs w:val="24"/>
          <w:lang w:val="en-GB"/>
        </w:rPr>
        <w:t>Susan</w:t>
      </w:r>
      <w:r w:rsidRPr="00D73D87">
        <w:rPr>
          <w:rFonts w:ascii="Times New Roman" w:hAnsi="Times New Roman" w:cs="Times New Roman"/>
          <w:sz w:val="24"/>
          <w:szCs w:val="24"/>
          <w:lang w:val="en-GB"/>
        </w:rPr>
        <w:t>’s day off.”</w:t>
      </w:r>
    </w:p>
    <w:p w:rsidRPr="00D73D87" w:rsidR="00674438" w:rsidP="00E37332" w:rsidRDefault="00674438" w14:paraId="154180E5" w14:textId="09DF536B">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“Fine, go,” said </w:t>
      </w:r>
      <w:r w:rsidRPr="00D73D87" w:rsidR="007C738B">
        <w:rPr>
          <w:rFonts w:ascii="Times New Roman" w:hAnsi="Times New Roman" w:cs="Times New Roman"/>
          <w:sz w:val="24"/>
          <w:szCs w:val="24"/>
          <w:lang w:val="en-GB"/>
        </w:rPr>
        <w:t>Donna</w:t>
      </w:r>
      <w:r w:rsidRPr="00D73D87">
        <w:rPr>
          <w:rFonts w:ascii="Times New Roman" w:hAnsi="Times New Roman" w:cs="Times New Roman"/>
          <w:sz w:val="24"/>
          <w:szCs w:val="24"/>
          <w:lang w:val="en-GB"/>
        </w:rPr>
        <w:t>.</w:t>
      </w:r>
    </w:p>
    <w:p w:rsidRPr="00D73D87" w:rsidR="00674438" w:rsidP="00E37332" w:rsidRDefault="00395F53" w14:paraId="0CFA8006" w14:textId="531F936A">
      <w:pPr>
        <w:spacing w:after="0" w:line="360" w:lineRule="auto"/>
        <w:ind w:firstLine="720"/>
        <w:rPr>
          <w:rFonts w:ascii="Times New Roman" w:hAnsi="Times New Roman" w:cs="Times New Roman"/>
          <w:sz w:val="24"/>
          <w:szCs w:val="24"/>
          <w:lang w:val="en-GB"/>
        </w:rPr>
      </w:pPr>
      <w:r w:rsidRPr="05EB226F" w:rsidR="05EB226F">
        <w:rPr>
          <w:rFonts w:ascii="Times New Roman" w:hAnsi="Times New Roman" w:cs="Times New Roman"/>
          <w:sz w:val="24"/>
          <w:szCs w:val="24"/>
          <w:lang w:val="en-GB"/>
        </w:rPr>
        <w:t xml:space="preserve">I headed off but </w:t>
      </w:r>
      <w:del w:author="Gary Smailes" w:date="2024-01-16T12:12:05.842Z" w:id="462930366">
        <w:r w:rsidRPr="05EB226F" w:rsidDel="05EB226F">
          <w:rPr>
            <w:rFonts w:ascii="Times New Roman" w:hAnsi="Times New Roman" w:cs="Times New Roman"/>
            <w:sz w:val="24"/>
            <w:szCs w:val="24"/>
            <w:lang w:val="en-GB"/>
          </w:rPr>
          <w:delText xml:space="preserve">then </w:delText>
        </w:r>
      </w:del>
      <w:r w:rsidRPr="05EB226F" w:rsidR="05EB226F">
        <w:rPr>
          <w:rFonts w:ascii="Times New Roman" w:hAnsi="Times New Roman" w:cs="Times New Roman"/>
          <w:sz w:val="24"/>
          <w:szCs w:val="24"/>
          <w:lang w:val="en-GB"/>
        </w:rPr>
        <w:t xml:space="preserve">remembered the </w:t>
      </w:r>
      <w:r w:rsidRPr="05EB226F" w:rsidR="05EB226F">
        <w:rPr>
          <w:rFonts w:ascii="Times New Roman" w:hAnsi="Times New Roman" w:cs="Times New Roman"/>
          <w:sz w:val="24"/>
          <w:szCs w:val="24"/>
          <w:lang w:val="en-GB"/>
        </w:rPr>
        <w:t>reason why</w:t>
      </w:r>
      <w:r w:rsidRPr="05EB226F" w:rsidR="05EB226F">
        <w:rPr>
          <w:rFonts w:ascii="Times New Roman" w:hAnsi="Times New Roman" w:cs="Times New Roman"/>
          <w:sz w:val="24"/>
          <w:szCs w:val="24"/>
          <w:lang w:val="en-GB"/>
        </w:rPr>
        <w:t xml:space="preserve"> Rupert was coming. I popped his head around the lobby entrance. “Do we know for sure when the opening licence is arriving?”</w:t>
      </w:r>
    </w:p>
    <w:p w:rsidRPr="00D73D87" w:rsidR="00674438" w:rsidP="00E37332" w:rsidRDefault="00EE329C" w14:paraId="010E2DD1" w14:textId="7E89552F">
      <w:pPr>
        <w:spacing w:after="0" w:line="360" w:lineRule="auto"/>
        <w:ind w:firstLine="720"/>
        <w:rPr>
          <w:rFonts w:ascii="Times New Roman" w:hAnsi="Times New Roman" w:cs="Times New Roman"/>
          <w:sz w:val="24"/>
          <w:szCs w:val="24"/>
          <w:lang w:val="en-GB"/>
        </w:rPr>
      </w:pPr>
      <w:r w:rsidRPr="05EB226F" w:rsidR="05EB226F">
        <w:rPr>
          <w:rFonts w:ascii="Times New Roman" w:hAnsi="Times New Roman" w:cs="Times New Roman"/>
          <w:sz w:val="24"/>
          <w:szCs w:val="24"/>
          <w:lang w:val="en-GB"/>
        </w:rPr>
        <w:t xml:space="preserve">My </w:t>
      </w:r>
      <w:ins w:author="Gary Smailes" w:date="2024-01-16T12:12:15.595Z" w:id="552959467">
        <w:r w:rsidRPr="05EB226F" w:rsidR="05EB226F">
          <w:rPr>
            <w:rFonts w:ascii="Times New Roman" w:hAnsi="Times New Roman" w:cs="Times New Roman"/>
            <w:sz w:val="24"/>
            <w:szCs w:val="24"/>
            <w:lang w:val="en-GB"/>
          </w:rPr>
          <w:t>d</w:t>
        </w:r>
      </w:ins>
      <w:del w:author="Gary Smailes" w:date="2024-01-16T12:12:15.278Z" w:id="1778499302">
        <w:r w:rsidRPr="05EB226F" w:rsidDel="05EB226F">
          <w:rPr>
            <w:rFonts w:ascii="Times New Roman" w:hAnsi="Times New Roman" w:cs="Times New Roman"/>
            <w:sz w:val="24"/>
            <w:szCs w:val="24"/>
            <w:lang w:val="en-GB"/>
          </w:rPr>
          <w:delText>D</w:delText>
        </w:r>
      </w:del>
      <w:r w:rsidRPr="05EB226F" w:rsidR="05EB226F">
        <w:rPr>
          <w:rFonts w:ascii="Times New Roman" w:hAnsi="Times New Roman" w:cs="Times New Roman"/>
          <w:sz w:val="24"/>
          <w:szCs w:val="24"/>
          <w:lang w:val="en-GB"/>
        </w:rPr>
        <w:t>ad stared at me long and hard. “The opening licence is not your problem, don’t worry about it.”</w:t>
      </w:r>
    </w:p>
    <w:p w:rsidRPr="00D73D87" w:rsidR="00674438" w:rsidP="00E37332" w:rsidRDefault="00674438" w14:paraId="180050EB" w14:textId="6316868A">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“Dad, it is my problem as much as yours. If we don’t have a hotel, my future in Spain is buggered. You at least have a villa and capital. I have nothing and need this job. So, make sure you get the </w:t>
      </w:r>
      <w:r w:rsidRPr="00D73D87" w:rsidR="00F94C90">
        <w:rPr>
          <w:rFonts w:ascii="Times New Roman" w:hAnsi="Times New Roman" w:cs="Times New Roman"/>
          <w:sz w:val="24"/>
          <w:szCs w:val="24"/>
          <w:lang w:val="en-GB"/>
        </w:rPr>
        <w:t>damn</w:t>
      </w:r>
      <w:r w:rsidRPr="00D73D87">
        <w:rPr>
          <w:rFonts w:ascii="Times New Roman" w:hAnsi="Times New Roman" w:cs="Times New Roman"/>
          <w:sz w:val="24"/>
          <w:szCs w:val="24"/>
          <w:lang w:val="en-GB"/>
        </w:rPr>
        <w:t xml:space="preserve"> licence in time for Rupert, </w:t>
      </w:r>
      <w:r w:rsidR="000A69A8">
        <w:rPr>
          <w:rFonts w:ascii="Times New Roman" w:hAnsi="Times New Roman" w:cs="Times New Roman"/>
          <w:sz w:val="24"/>
          <w:szCs w:val="24"/>
          <w:lang w:val="en-GB"/>
        </w:rPr>
        <w:t>o</w:t>
      </w:r>
      <w:r w:rsidR="009E4800">
        <w:rPr>
          <w:rFonts w:ascii="Times New Roman" w:hAnsi="Times New Roman" w:cs="Times New Roman"/>
          <w:sz w:val="24"/>
          <w:szCs w:val="24"/>
          <w:lang w:val="en-GB"/>
        </w:rPr>
        <w:t>k</w:t>
      </w:r>
      <w:r w:rsidRPr="00D73D87">
        <w:rPr>
          <w:rFonts w:ascii="Times New Roman" w:hAnsi="Times New Roman" w:cs="Times New Roman"/>
          <w:sz w:val="24"/>
          <w:szCs w:val="24"/>
          <w:lang w:val="en-GB"/>
        </w:rPr>
        <w:t>?”</w:t>
      </w:r>
    </w:p>
    <w:p w:rsidRPr="00D73D87" w:rsidR="00674438" w:rsidP="00E37332" w:rsidRDefault="00124485" w14:paraId="5F2CFE5E" w14:textId="65D58E18">
      <w:pPr>
        <w:spacing w:after="0" w:line="360" w:lineRule="auto"/>
        <w:ind w:firstLine="720"/>
        <w:rPr>
          <w:del w:author="Gary Smailes" w:date="2024-01-16T12:12:34.196Z" w:id="485763666"/>
          <w:rFonts w:ascii="Times New Roman" w:hAnsi="Times New Roman" w:cs="Times New Roman"/>
          <w:sz w:val="24"/>
          <w:szCs w:val="24"/>
          <w:lang w:val="en-GB"/>
        </w:rPr>
      </w:pPr>
      <w:r w:rsidRPr="05EB226F" w:rsidR="05EB226F">
        <w:rPr>
          <w:rFonts w:ascii="Times New Roman" w:hAnsi="Times New Roman" w:cs="Times New Roman"/>
          <w:sz w:val="24"/>
          <w:szCs w:val="24"/>
          <w:lang w:val="en-GB"/>
        </w:rPr>
        <w:t>I ran upstairs and knocked on Hancock’s door.</w:t>
      </w:r>
      <w:ins w:author="Gary Smailes" w:date="2024-01-16T12:12:34.929Z" w:id="1439373644">
        <w:r w:rsidRPr="05EB226F" w:rsidR="05EB226F">
          <w:rPr>
            <w:rFonts w:ascii="Times New Roman" w:hAnsi="Times New Roman" w:cs="Times New Roman"/>
            <w:sz w:val="24"/>
            <w:szCs w:val="24"/>
            <w:lang w:val="en-GB"/>
          </w:rPr>
          <w:t xml:space="preserve"> </w:t>
        </w:r>
      </w:ins>
    </w:p>
    <w:p w:rsidRPr="00D73D87" w:rsidR="00674438" w:rsidP="05EB226F" w:rsidRDefault="00674438" w14:paraId="5C274DED" w14:textId="0C55E659">
      <w:pPr>
        <w:spacing w:after="0" w:line="360" w:lineRule="auto"/>
        <w:ind w:firstLine="0"/>
        <w:rPr>
          <w:rFonts w:ascii="Times New Roman" w:hAnsi="Times New Roman" w:cs="Times New Roman"/>
          <w:sz w:val="24"/>
          <w:szCs w:val="24"/>
          <w:lang w:val="en-GB"/>
        </w:rPr>
        <w:pPrChange w:author="Gary Smailes" w:date="2024-01-16T12:12:33.802Z">
          <w:pPr>
            <w:spacing w:after="0" w:line="360" w:lineRule="auto"/>
            <w:ind w:firstLine="720"/>
          </w:pPr>
        </w:pPrChange>
      </w:pPr>
      <w:r w:rsidRPr="05EB226F" w:rsidR="05EB226F">
        <w:rPr>
          <w:rFonts w:ascii="Times New Roman" w:hAnsi="Times New Roman" w:cs="Times New Roman"/>
          <w:sz w:val="24"/>
          <w:szCs w:val="24"/>
          <w:lang w:val="en-GB"/>
        </w:rPr>
        <w:t xml:space="preserve">Mrs. Hancock opened it wearing a skimpy unflattering bikini. On seeing </w:t>
      </w:r>
      <w:r w:rsidRPr="05EB226F" w:rsidR="05EB226F">
        <w:rPr>
          <w:rFonts w:ascii="Times New Roman" w:hAnsi="Times New Roman" w:cs="Times New Roman"/>
          <w:sz w:val="24"/>
          <w:szCs w:val="24"/>
          <w:lang w:val="en-GB"/>
        </w:rPr>
        <w:t>Robin</w:t>
      </w:r>
      <w:r w:rsidRPr="05EB226F" w:rsidR="05EB226F">
        <w:rPr>
          <w:rFonts w:ascii="Times New Roman" w:hAnsi="Times New Roman" w:cs="Times New Roman"/>
          <w:sz w:val="24"/>
          <w:szCs w:val="24"/>
          <w:lang w:val="en-GB"/>
        </w:rPr>
        <w:t>, she stuck out her left hip and provocatively fiddled with the bottom strap of the bikini.</w:t>
      </w:r>
    </w:p>
    <w:p w:rsidRPr="00D73D87" w:rsidR="00674438" w:rsidP="00E37332" w:rsidRDefault="00674438" w14:paraId="6AE5634C"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“Any news?” she said fluttering her eyelashes.</w:t>
      </w:r>
    </w:p>
    <w:p w:rsidRPr="00D73D87" w:rsidR="00674438" w:rsidP="00E37332" w:rsidRDefault="00674438" w14:paraId="7D1F5184" w14:textId="7D87F34B">
      <w:pPr>
        <w:spacing w:after="0" w:line="360" w:lineRule="auto"/>
        <w:ind w:firstLine="720"/>
        <w:rPr>
          <w:rFonts w:ascii="Times New Roman" w:hAnsi="Times New Roman" w:cs="Times New Roman"/>
          <w:sz w:val="24"/>
          <w:szCs w:val="24"/>
          <w:lang w:val="en-GB"/>
        </w:rPr>
      </w:pPr>
      <w:r w:rsidRPr="05EB226F" w:rsidR="05EB226F">
        <w:rPr>
          <w:rFonts w:ascii="Times New Roman" w:hAnsi="Times New Roman" w:cs="Times New Roman"/>
          <w:sz w:val="24"/>
          <w:szCs w:val="24"/>
          <w:lang w:val="en-GB"/>
        </w:rPr>
        <w:t>“Er</w:t>
      </w:r>
      <w:ins w:author="Gary Smailes" w:date="2024-01-16T12:12:41.455Z" w:id="2031922457">
        <w:r w:rsidRPr="05EB226F" w:rsidR="05EB226F">
          <w:rPr>
            <w:rFonts w:ascii="Times New Roman" w:hAnsi="Times New Roman" w:cs="Times New Roman"/>
            <w:sz w:val="24"/>
            <w:szCs w:val="24"/>
            <w:lang w:val="en-GB"/>
          </w:rPr>
          <w:t>...</w:t>
        </w:r>
      </w:ins>
      <w:r w:rsidRPr="05EB226F" w:rsidR="05EB226F">
        <w:rPr>
          <w:rFonts w:ascii="Times New Roman" w:hAnsi="Times New Roman" w:cs="Times New Roman"/>
          <w:sz w:val="24"/>
          <w:szCs w:val="24"/>
          <w:lang w:val="en-GB"/>
        </w:rPr>
        <w:t xml:space="preserve">, yes,” </w:t>
      </w:r>
      <w:r w:rsidRPr="05EB226F" w:rsidR="05EB226F">
        <w:rPr>
          <w:rFonts w:ascii="Times New Roman" w:hAnsi="Times New Roman"/>
          <w:sz w:val="24"/>
          <w:szCs w:val="24"/>
          <w:lang w:val="en-GB"/>
        </w:rPr>
        <w:t xml:space="preserve">I said </w:t>
      </w:r>
      <w:r w:rsidRPr="05EB226F" w:rsidR="05EB226F">
        <w:rPr>
          <w:rFonts w:ascii="Times New Roman" w:hAnsi="Times New Roman" w:cs="Times New Roman"/>
          <w:sz w:val="24"/>
          <w:szCs w:val="24"/>
          <w:lang w:val="en-GB"/>
        </w:rPr>
        <w:t xml:space="preserve">squirming with embarrassment. I </w:t>
      </w:r>
      <w:r w:rsidRPr="05EB226F" w:rsidR="05EB226F">
        <w:rPr>
          <w:rFonts w:ascii="Times New Roman" w:hAnsi="Times New Roman" w:cs="Times New Roman"/>
          <w:sz w:val="24"/>
          <w:szCs w:val="24"/>
          <w:lang w:val="en-GB"/>
        </w:rPr>
        <w:t>couldn’t</w:t>
      </w:r>
      <w:r w:rsidRPr="05EB226F" w:rsidR="05EB226F">
        <w:rPr>
          <w:rFonts w:ascii="Times New Roman" w:hAnsi="Times New Roman" w:cs="Times New Roman"/>
          <w:sz w:val="24"/>
          <w:szCs w:val="24"/>
          <w:lang w:val="en-GB"/>
        </w:rPr>
        <w:t xml:space="preserve"> shake the vison of the two of them naked on the bed debating furiously which toy they should try next.</w:t>
      </w:r>
    </w:p>
    <w:p w:rsidRPr="00D73D87" w:rsidR="00674438" w:rsidP="00E37332" w:rsidRDefault="00674438" w14:paraId="35873F59" w14:textId="3E28381C">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“Well, what is it?” said Mr. Hancock joining her at the door in </w:t>
      </w:r>
      <w:r w:rsidRPr="00D73D87" w:rsidR="00395F53">
        <w:rPr>
          <w:rFonts w:ascii="Times New Roman" w:hAnsi="Times New Roman" w:cs="Times New Roman"/>
          <w:sz w:val="24"/>
          <w:szCs w:val="24"/>
          <w:lang w:val="en-GB"/>
        </w:rPr>
        <w:t xml:space="preserve">a new pair of </w:t>
      </w:r>
      <w:r w:rsidRPr="00D73D87">
        <w:rPr>
          <w:rFonts w:ascii="Times New Roman" w:hAnsi="Times New Roman" w:cs="Times New Roman"/>
          <w:sz w:val="24"/>
          <w:szCs w:val="24"/>
          <w:lang w:val="en-GB"/>
        </w:rPr>
        <w:t>baggy shorts.</w:t>
      </w:r>
    </w:p>
    <w:p w:rsidRPr="00D73D87" w:rsidR="00674438" w:rsidP="00E37332" w:rsidRDefault="00674438" w14:paraId="2095FFB1" w14:textId="75183B45">
      <w:pPr>
        <w:spacing w:after="0" w:line="360" w:lineRule="auto"/>
        <w:ind w:firstLine="720"/>
        <w:rPr>
          <w:rFonts w:ascii="Times New Roman" w:hAnsi="Times New Roman" w:cs="Times New Roman"/>
          <w:sz w:val="24"/>
          <w:szCs w:val="24"/>
          <w:lang w:val="en-GB"/>
        </w:rPr>
      </w:pPr>
      <w:r w:rsidRPr="05EB226F" w:rsidR="05EB226F">
        <w:rPr>
          <w:rFonts w:ascii="Times New Roman" w:hAnsi="Times New Roman" w:cs="Times New Roman"/>
          <w:sz w:val="24"/>
          <w:szCs w:val="24"/>
          <w:lang w:val="en-GB"/>
        </w:rPr>
        <w:t>“W</w:t>
      </w:r>
      <w:ins w:author="Gary Smailes" w:date="2024-01-16T12:12:50.086Z" w:id="1390776138">
        <w:r w:rsidRPr="05EB226F" w:rsidR="05EB226F">
          <w:rPr>
            <w:rFonts w:ascii="Times New Roman" w:hAnsi="Times New Roman" w:cs="Times New Roman"/>
            <w:sz w:val="24"/>
            <w:szCs w:val="24"/>
            <w:lang w:val="en-GB"/>
          </w:rPr>
          <w:t>... W</w:t>
        </w:r>
      </w:ins>
      <w:r w:rsidRPr="05EB226F" w:rsidR="05EB226F">
        <w:rPr>
          <w:rFonts w:ascii="Times New Roman" w:hAnsi="Times New Roman" w:cs="Times New Roman"/>
          <w:sz w:val="24"/>
          <w:szCs w:val="24"/>
          <w:lang w:val="en-GB"/>
        </w:rPr>
        <w:t xml:space="preserve">ings have recovered your suitcase,” </w:t>
      </w:r>
      <w:r w:rsidRPr="05EB226F" w:rsidR="05EB226F">
        <w:rPr>
          <w:rFonts w:ascii="Times New Roman" w:hAnsi="Times New Roman"/>
          <w:sz w:val="24"/>
          <w:szCs w:val="24"/>
          <w:lang w:val="en-GB"/>
        </w:rPr>
        <w:t>I stuttered.</w:t>
      </w:r>
    </w:p>
    <w:p w:rsidRPr="00D73D87" w:rsidR="00674438" w:rsidP="00E37332" w:rsidRDefault="00674438" w14:paraId="357EF248" w14:textId="6D4B69E5">
      <w:pPr>
        <w:spacing w:after="0" w:line="360" w:lineRule="auto"/>
        <w:ind w:firstLine="720"/>
        <w:rPr>
          <w:rFonts w:ascii="Times New Roman" w:hAnsi="Times New Roman" w:cs="Times New Roman"/>
          <w:sz w:val="24"/>
          <w:szCs w:val="24"/>
          <w:lang w:val="en-GB"/>
        </w:rPr>
      </w:pPr>
      <w:r w:rsidRPr="05EB226F" w:rsidR="05EB226F">
        <w:rPr>
          <w:rFonts w:ascii="Times New Roman" w:hAnsi="Times New Roman" w:cs="Times New Roman"/>
          <w:sz w:val="24"/>
          <w:szCs w:val="24"/>
          <w:lang w:val="en-GB"/>
        </w:rPr>
        <w:t>“About time</w:t>
      </w:r>
      <w:ins w:author="Gary Smailes" w:date="2024-01-16T12:12:56.745Z" w:id="27517058">
        <w:r w:rsidRPr="05EB226F" w:rsidR="05EB226F">
          <w:rPr>
            <w:rFonts w:ascii="Times New Roman" w:hAnsi="Times New Roman" w:cs="Times New Roman"/>
            <w:sz w:val="24"/>
            <w:szCs w:val="24"/>
            <w:lang w:val="en-GB"/>
          </w:rPr>
          <w:t>,</w:t>
        </w:r>
      </w:ins>
      <w:del w:author="Gary Smailes" w:date="2024-01-16T12:12:56.13Z" w:id="903214999">
        <w:r w:rsidRPr="05EB226F" w:rsidDel="05EB226F">
          <w:rPr>
            <w:rFonts w:ascii="Times New Roman" w:hAnsi="Times New Roman" w:cs="Times New Roman"/>
            <w:sz w:val="24"/>
            <w:szCs w:val="24"/>
            <w:lang w:val="en-GB"/>
          </w:rPr>
          <w:delText>.</w:delText>
        </w:r>
      </w:del>
      <w:r w:rsidRPr="05EB226F" w:rsidR="05EB226F">
        <w:rPr>
          <w:rFonts w:ascii="Times New Roman" w:hAnsi="Times New Roman" w:cs="Times New Roman"/>
          <w:sz w:val="24"/>
          <w:szCs w:val="24"/>
          <w:lang w:val="en-GB"/>
        </w:rPr>
        <w:t>” said Mr. Hancock shoving his wife behind him.</w:t>
      </w:r>
    </w:p>
    <w:p w:rsidRPr="00D73D87" w:rsidR="00674438" w:rsidP="00E37332" w:rsidRDefault="00674438" w14:paraId="62218AD9" w14:textId="5B2CC2CE">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“They regret the lock </w:t>
      </w:r>
      <w:r w:rsidRPr="00D73D87" w:rsidR="00D82548">
        <w:rPr>
          <w:rFonts w:ascii="Times New Roman" w:hAnsi="Times New Roman" w:cs="Times New Roman"/>
          <w:sz w:val="24"/>
          <w:szCs w:val="24"/>
          <w:lang w:val="en-GB"/>
        </w:rPr>
        <w:t>broke,</w:t>
      </w:r>
      <w:r w:rsidRPr="00D73D87">
        <w:rPr>
          <w:rFonts w:ascii="Times New Roman" w:hAnsi="Times New Roman" w:cs="Times New Roman"/>
          <w:sz w:val="24"/>
          <w:szCs w:val="24"/>
          <w:lang w:val="en-GB"/>
        </w:rPr>
        <w:t xml:space="preserve"> and everything fell out.”</w:t>
      </w:r>
    </w:p>
    <w:p w:rsidRPr="00D73D87" w:rsidR="00674438" w:rsidP="00E37332" w:rsidRDefault="00674438" w14:paraId="3BD886BE"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“Incompetent idiots,” said Mr. Hancock breathing deeply.</w:t>
      </w:r>
    </w:p>
    <w:p w:rsidRPr="00D73D87" w:rsidR="00674438" w:rsidP="00E37332" w:rsidRDefault="00674438" w14:paraId="7CB5EDAD"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Mrs. Hancock continued to flirt from behind her husband.</w:t>
      </w:r>
    </w:p>
    <w:p w:rsidRPr="00D73D87" w:rsidR="00674438" w:rsidP="00E37332" w:rsidRDefault="00674438" w14:paraId="6A6C1110" w14:textId="69A66A4D">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t>
      </w:r>
      <w:r w:rsidRPr="00D73D87" w:rsidR="00D82548">
        <w:rPr>
          <w:rFonts w:ascii="Times New Roman" w:hAnsi="Times New Roman" w:cs="Times New Roman"/>
          <w:sz w:val="24"/>
          <w:szCs w:val="24"/>
          <w:lang w:val="en-GB"/>
        </w:rPr>
        <w:t>However, t</w:t>
      </w:r>
      <w:r w:rsidRPr="00D73D87">
        <w:rPr>
          <w:rFonts w:ascii="Times New Roman" w:hAnsi="Times New Roman" w:cs="Times New Roman"/>
          <w:sz w:val="24"/>
          <w:szCs w:val="24"/>
          <w:lang w:val="en-GB"/>
        </w:rPr>
        <w:t>hey refolded your things tidily and have strapped it shut.”</w:t>
      </w:r>
    </w:p>
    <w:p w:rsidRPr="00D73D87" w:rsidR="00674438" w:rsidP="00E37332" w:rsidRDefault="00674438" w14:paraId="4ED77F88" w14:textId="1F735880">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“Did they repack all our stuff?”</w:t>
      </w:r>
      <w:r w:rsidRPr="00D73D87" w:rsidR="00AE2AB3">
        <w:rPr>
          <w:rFonts w:ascii="Times New Roman" w:hAnsi="Times New Roman" w:cs="Times New Roman"/>
          <w:sz w:val="24"/>
          <w:szCs w:val="24"/>
          <w:lang w:val="en-GB"/>
        </w:rPr>
        <w:t xml:space="preserve"> said Mrs. Hancock.</w:t>
      </w:r>
    </w:p>
    <w:p w:rsidRPr="00D73D87" w:rsidR="00674438" w:rsidP="00E37332" w:rsidRDefault="00D73865" w14:paraId="3C4473C0" w14:textId="7F146021">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I</w:t>
      </w:r>
      <w:r w:rsidRPr="00D73D87" w:rsidR="00674438">
        <w:rPr>
          <w:rFonts w:ascii="Times New Roman" w:hAnsi="Times New Roman" w:cs="Times New Roman"/>
          <w:sz w:val="24"/>
          <w:szCs w:val="24"/>
          <w:lang w:val="en-GB"/>
        </w:rPr>
        <w:t xml:space="preserve"> looked down at the floor praying for a </w:t>
      </w:r>
      <w:r w:rsidRPr="00D73D87" w:rsidR="00674438">
        <w:rPr>
          <w:rFonts w:ascii="Times New Roman" w:hAnsi="Times New Roman" w:cs="Times New Roman"/>
          <w:i/>
          <w:iCs/>
          <w:sz w:val="24"/>
          <w:szCs w:val="24"/>
          <w:lang w:val="en-GB"/>
        </w:rPr>
        <w:t>Beam me up Scottie</w:t>
      </w:r>
      <w:r w:rsidRPr="00D73D87" w:rsidR="00674438">
        <w:rPr>
          <w:rFonts w:ascii="Times New Roman" w:hAnsi="Times New Roman" w:cs="Times New Roman"/>
          <w:sz w:val="24"/>
          <w:szCs w:val="24"/>
          <w:lang w:val="en-GB"/>
        </w:rPr>
        <w:t xml:space="preserve"> moment.</w:t>
      </w:r>
    </w:p>
    <w:p w:rsidRPr="00D73D87" w:rsidR="00674438" w:rsidP="00E37332" w:rsidRDefault="00674438" w14:paraId="29196372" w14:textId="4ECA92FA">
      <w:pPr>
        <w:spacing w:after="0" w:line="360" w:lineRule="auto"/>
        <w:ind w:firstLine="720"/>
        <w:rPr>
          <w:rFonts w:ascii="Times New Roman" w:hAnsi="Times New Roman" w:cs="Times New Roman"/>
          <w:sz w:val="24"/>
          <w:szCs w:val="24"/>
          <w:lang w:val="en-GB"/>
        </w:rPr>
      </w:pPr>
      <w:r w:rsidRPr="05EB226F" w:rsidR="05EB226F">
        <w:rPr>
          <w:rFonts w:ascii="Times New Roman" w:hAnsi="Times New Roman" w:cs="Times New Roman"/>
          <w:sz w:val="24"/>
          <w:szCs w:val="24"/>
          <w:lang w:val="en-GB"/>
        </w:rPr>
        <w:t>“Almost everything but er</w:t>
      </w:r>
      <w:ins w:author="Gary Smailes" w:date="2024-01-16T12:13:21.866Z" w:id="1900296431">
        <w:r w:rsidRPr="05EB226F" w:rsidR="05EB226F">
          <w:rPr>
            <w:rFonts w:ascii="Times New Roman" w:hAnsi="Times New Roman" w:cs="Times New Roman"/>
            <w:sz w:val="24"/>
            <w:szCs w:val="24"/>
            <w:lang w:val="en-GB"/>
          </w:rPr>
          <w:t>...</w:t>
        </w:r>
      </w:ins>
      <w:r w:rsidRPr="05EB226F" w:rsidR="05EB226F">
        <w:rPr>
          <w:rFonts w:ascii="Times New Roman" w:hAnsi="Times New Roman" w:cs="Times New Roman"/>
          <w:sz w:val="24"/>
          <w:szCs w:val="24"/>
          <w:lang w:val="en-GB"/>
        </w:rPr>
        <w:t xml:space="preserve"> there was a problem with a cardboard box,” </w:t>
      </w:r>
      <w:r w:rsidRPr="05EB226F" w:rsidR="05EB226F">
        <w:rPr>
          <w:rFonts w:ascii="Times New Roman" w:hAnsi="Times New Roman"/>
          <w:sz w:val="24"/>
          <w:szCs w:val="24"/>
          <w:lang w:val="en-GB"/>
        </w:rPr>
        <w:t xml:space="preserve">I said </w:t>
      </w:r>
      <w:r w:rsidRPr="05EB226F" w:rsidR="05EB226F">
        <w:rPr>
          <w:rFonts w:ascii="Times New Roman" w:hAnsi="Times New Roman" w:cs="Times New Roman"/>
          <w:sz w:val="24"/>
          <w:szCs w:val="24"/>
          <w:lang w:val="en-GB"/>
        </w:rPr>
        <w:t xml:space="preserve">chewing my cheek. “It broke. </w:t>
      </w:r>
      <w:r w:rsidRPr="05EB226F" w:rsidR="05EB226F">
        <w:rPr>
          <w:rFonts w:ascii="Times New Roman" w:hAnsi="Times New Roman" w:cs="Times New Roman"/>
          <w:sz w:val="24"/>
          <w:szCs w:val="24"/>
          <w:lang w:val="en-GB"/>
        </w:rPr>
        <w:t>I’m</w:t>
      </w:r>
      <w:r w:rsidRPr="05EB226F" w:rsidR="05EB226F">
        <w:rPr>
          <w:rFonts w:ascii="Times New Roman" w:hAnsi="Times New Roman" w:cs="Times New Roman"/>
          <w:sz w:val="24"/>
          <w:szCs w:val="24"/>
          <w:lang w:val="en-GB"/>
        </w:rPr>
        <w:t xml:space="preserve"> sorry but all your um</w:t>
      </w:r>
      <w:ins w:author="Gary Smailes" w:date="2024-01-16T12:13:30.826Z" w:id="1705894357">
        <w:r w:rsidRPr="05EB226F" w:rsidR="05EB226F">
          <w:rPr>
            <w:rFonts w:ascii="Times New Roman" w:hAnsi="Times New Roman" w:cs="Times New Roman"/>
            <w:sz w:val="24"/>
            <w:szCs w:val="24"/>
            <w:lang w:val="en-GB"/>
          </w:rPr>
          <w:t>..</w:t>
        </w:r>
      </w:ins>
      <w:r w:rsidRPr="05EB226F" w:rsidR="05EB226F">
        <w:rPr>
          <w:rFonts w:ascii="Times New Roman" w:hAnsi="Times New Roman" w:cs="Times New Roman"/>
          <w:sz w:val="24"/>
          <w:szCs w:val="24"/>
          <w:lang w:val="en-GB"/>
        </w:rPr>
        <w:t>.”</w:t>
      </w:r>
    </w:p>
    <w:p w:rsidRPr="00D73D87" w:rsidR="00674438" w:rsidP="00E37332" w:rsidRDefault="00674438" w14:paraId="4E08C5F5" w14:textId="1B3CD5D1">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“Harrumph,” said Mr. Hancock. “Are </w:t>
      </w:r>
      <w:r w:rsidRPr="00D73D87" w:rsidR="00D50C9B">
        <w:rPr>
          <w:rFonts w:ascii="Times New Roman" w:hAnsi="Times New Roman" w:cs="Times New Roman"/>
          <w:sz w:val="24"/>
          <w:szCs w:val="24"/>
          <w:lang w:val="en-GB"/>
        </w:rPr>
        <w:t>they</w:t>
      </w:r>
      <w:r w:rsidRPr="00D73D87">
        <w:rPr>
          <w:rFonts w:ascii="Times New Roman" w:hAnsi="Times New Roman" w:cs="Times New Roman"/>
          <w:sz w:val="24"/>
          <w:szCs w:val="24"/>
          <w:lang w:val="en-GB"/>
        </w:rPr>
        <w:t xml:space="preserve"> intact?”</w:t>
      </w:r>
    </w:p>
    <w:p w:rsidRPr="00D73D87" w:rsidR="00674438" w:rsidP="00E37332" w:rsidRDefault="00674438" w14:paraId="419F3506" w14:textId="658D7680">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“The Wings staff were puzzled about what the items were,” </w:t>
      </w:r>
      <w:r w:rsidRPr="00D73D87" w:rsidR="00D73865">
        <w:rPr>
          <w:rFonts w:ascii="Times New Roman" w:hAnsi="Times New Roman"/>
          <w:sz w:val="24"/>
          <w:szCs w:val="24"/>
          <w:lang w:val="en-GB"/>
        </w:rPr>
        <w:t>I said</w:t>
      </w:r>
      <w:r w:rsidRPr="00D73D87">
        <w:rPr>
          <w:rFonts w:ascii="Times New Roman" w:hAnsi="Times New Roman" w:cs="Times New Roman"/>
          <w:sz w:val="24"/>
          <w:szCs w:val="24"/>
          <w:lang w:val="en-GB"/>
        </w:rPr>
        <w:t>. “And hope they have done the right thing.”</w:t>
      </w:r>
    </w:p>
    <w:p w:rsidRPr="00D73D87" w:rsidR="00674438" w:rsidP="00E37332" w:rsidRDefault="00674438" w14:paraId="13C20C09"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“What, exactly?” said Mr. Hancock on the verge of a nervous breakdown.</w:t>
      </w:r>
    </w:p>
    <w:p w:rsidRPr="00D73D87" w:rsidR="00674438" w:rsidP="00E37332" w:rsidRDefault="00674438" w14:paraId="16547B7B" w14:textId="01428F9A">
      <w:pPr>
        <w:spacing w:after="0" w:line="360" w:lineRule="auto"/>
        <w:ind w:firstLine="720"/>
        <w:rPr>
          <w:rFonts w:ascii="Times New Roman" w:hAnsi="Times New Roman" w:cs="Times New Roman"/>
          <w:sz w:val="24"/>
          <w:szCs w:val="24"/>
          <w:lang w:val="en-GB"/>
        </w:rPr>
      </w:pPr>
      <w:r w:rsidRPr="05EB226F" w:rsidR="05EB226F">
        <w:rPr>
          <w:rFonts w:ascii="Times New Roman" w:hAnsi="Times New Roman" w:cs="Times New Roman"/>
          <w:sz w:val="24"/>
          <w:szCs w:val="24"/>
          <w:lang w:val="en-GB"/>
        </w:rPr>
        <w:t>“They wrapped them together with elastic bands and placed them into a transparent carrier bag. Unfortunately, they er</w:t>
      </w:r>
      <w:ins w:author="Gary Smailes" w:date="2024-01-16T12:13:43.336Z" w:id="628555715">
        <w:r w:rsidRPr="05EB226F" w:rsidR="05EB226F">
          <w:rPr>
            <w:rFonts w:ascii="Times New Roman" w:hAnsi="Times New Roman" w:cs="Times New Roman"/>
            <w:sz w:val="24"/>
            <w:szCs w:val="24"/>
            <w:lang w:val="en-GB"/>
          </w:rPr>
          <w:t>...</w:t>
        </w:r>
      </w:ins>
      <w:r w:rsidRPr="05EB226F" w:rsidR="05EB226F">
        <w:rPr>
          <w:rFonts w:ascii="Times New Roman" w:hAnsi="Times New Roman" w:cs="Times New Roman"/>
          <w:sz w:val="24"/>
          <w:szCs w:val="24"/>
          <w:lang w:val="en-GB"/>
        </w:rPr>
        <w:t xml:space="preserve"> </w:t>
      </w:r>
      <w:r w:rsidRPr="05EB226F" w:rsidR="05EB226F">
        <w:rPr>
          <w:rFonts w:ascii="Times New Roman" w:hAnsi="Times New Roman" w:cs="Times New Roman"/>
          <w:sz w:val="24"/>
          <w:szCs w:val="24"/>
          <w:lang w:val="en-GB"/>
        </w:rPr>
        <w:t>wouldn’t</w:t>
      </w:r>
      <w:r w:rsidRPr="05EB226F" w:rsidR="05EB226F">
        <w:rPr>
          <w:rFonts w:ascii="Times New Roman" w:hAnsi="Times New Roman" w:cs="Times New Roman"/>
          <w:sz w:val="24"/>
          <w:szCs w:val="24"/>
          <w:lang w:val="en-GB"/>
        </w:rPr>
        <w:t xml:space="preserve"> fit in the case, </w:t>
      </w:r>
      <w:r w:rsidRPr="05EB226F" w:rsidR="05EB226F">
        <w:rPr>
          <w:rFonts w:ascii="Times New Roman" w:hAnsi="Times New Roman" w:cs="Times New Roman"/>
          <w:sz w:val="24"/>
          <w:szCs w:val="24"/>
          <w:lang w:val="en-GB"/>
        </w:rPr>
        <w:t>you’ll</w:t>
      </w:r>
      <w:r w:rsidRPr="05EB226F" w:rsidR="05EB226F">
        <w:rPr>
          <w:rFonts w:ascii="Times New Roman" w:hAnsi="Times New Roman" w:cs="Times New Roman"/>
          <w:sz w:val="24"/>
          <w:szCs w:val="24"/>
          <w:lang w:val="en-GB"/>
        </w:rPr>
        <w:t xml:space="preserve"> have to carry them as hand luggage. Alternatively, you might like to consider their offer.”</w:t>
      </w:r>
    </w:p>
    <w:p w:rsidRPr="00D73D87" w:rsidR="00674438" w:rsidP="00E37332" w:rsidRDefault="00674438" w14:paraId="4211D8BA"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“Offer?” said Mr. Hancock having turned a deep shade of red.</w:t>
      </w:r>
    </w:p>
    <w:p w:rsidRPr="00D73D87" w:rsidR="00674438" w:rsidP="05EB226F" w:rsidRDefault="00674438" w14:paraId="41B43681" w14:textId="5F09A05D">
      <w:pPr>
        <w:spacing w:after="0" w:line="360" w:lineRule="auto"/>
        <w:ind w:firstLine="720"/>
        <w:rPr>
          <w:rFonts w:ascii="Times New Roman" w:hAnsi="Times New Roman" w:cs="Times New Roman"/>
          <w:sz w:val="24"/>
          <w:szCs w:val="24"/>
          <w:lang w:val="en-US"/>
        </w:rPr>
      </w:pPr>
      <w:r w:rsidRPr="05EB226F" w:rsidR="05EB226F">
        <w:rPr>
          <w:rFonts w:ascii="Times New Roman" w:hAnsi="Times New Roman" w:cs="Times New Roman"/>
          <w:sz w:val="24"/>
          <w:szCs w:val="24"/>
          <w:lang w:val="en-US"/>
        </w:rPr>
        <w:t xml:space="preserve">“Even though they beefed up your case as best they could, they suggest it is unlikely to survive the journey back to the UK in one piece and </w:t>
      </w:r>
      <w:r w:rsidRPr="05EB226F" w:rsidR="05EB226F">
        <w:rPr>
          <w:rFonts w:ascii="Times New Roman" w:hAnsi="Times New Roman" w:cs="Times New Roman"/>
          <w:sz w:val="24"/>
          <w:szCs w:val="24"/>
          <w:lang w:val="en-US"/>
        </w:rPr>
        <w:t>advise</w:t>
      </w:r>
      <w:r w:rsidRPr="05EB226F" w:rsidR="05EB226F">
        <w:rPr>
          <w:rFonts w:ascii="Times New Roman" w:hAnsi="Times New Roman" w:cs="Times New Roman"/>
          <w:sz w:val="24"/>
          <w:szCs w:val="24"/>
          <w:lang w:val="en-US"/>
        </w:rPr>
        <w:t xml:space="preserve"> you accept their gift of a replacement. You can choose a bigger one so er</w:t>
      </w:r>
      <w:ins w:author="Gary Smailes" w:date="2024-01-16T12:13:58.541Z" w:id="658666398">
        <w:r w:rsidRPr="05EB226F" w:rsidR="05EB226F">
          <w:rPr>
            <w:rFonts w:ascii="Times New Roman" w:hAnsi="Times New Roman" w:cs="Times New Roman"/>
            <w:sz w:val="24"/>
            <w:szCs w:val="24"/>
            <w:lang w:val="en-US"/>
          </w:rPr>
          <w:t>...</w:t>
        </w:r>
      </w:ins>
      <w:r w:rsidRPr="05EB226F" w:rsidR="05EB226F">
        <w:rPr>
          <w:rFonts w:ascii="Times New Roman" w:hAnsi="Times New Roman" w:cs="Times New Roman"/>
          <w:sz w:val="24"/>
          <w:szCs w:val="24"/>
          <w:lang w:val="en-US"/>
        </w:rPr>
        <w:t xml:space="preserve"> it all fits, but you can decide when you inspect the old one.”</w:t>
      </w:r>
    </w:p>
    <w:p w:rsidRPr="00D73D87" w:rsidR="00674438" w:rsidP="00E37332" w:rsidRDefault="00674438" w14:paraId="399BD206"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“Is there something wrong with your cheek?” said Mr. Hancock.</w:t>
      </w:r>
    </w:p>
    <w:p w:rsidRPr="00D73D87" w:rsidR="00674438" w:rsidP="00E37332" w:rsidRDefault="00674438" w14:paraId="29D4FDE2" w14:textId="65013D16">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“A mouth ulcer,” </w:t>
      </w:r>
      <w:r w:rsidRPr="00D73D87" w:rsidR="004B175C">
        <w:rPr>
          <w:rFonts w:ascii="Times New Roman" w:hAnsi="Times New Roman"/>
          <w:sz w:val="24"/>
          <w:szCs w:val="24"/>
          <w:lang w:val="en-GB"/>
        </w:rPr>
        <w:t>I said.</w:t>
      </w:r>
    </w:p>
    <w:p w:rsidRPr="00D73D87" w:rsidR="00674438" w:rsidP="00E37332" w:rsidRDefault="00674438" w14:paraId="6B1C8870" w14:textId="0898533B">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Mr. Hancock glared at </w:t>
      </w:r>
      <w:proofErr w:type="gramStart"/>
      <w:r w:rsidRPr="00D73D87" w:rsidR="00D74EA3">
        <w:rPr>
          <w:rFonts w:ascii="Times New Roman" w:hAnsi="Times New Roman" w:cs="Times New Roman"/>
          <w:sz w:val="24"/>
          <w:szCs w:val="24"/>
          <w:lang w:val="en-GB"/>
        </w:rPr>
        <w:t>me</w:t>
      </w:r>
      <w:r w:rsidRPr="00D73D87">
        <w:rPr>
          <w:rFonts w:ascii="Times New Roman" w:hAnsi="Times New Roman" w:cs="Times New Roman"/>
          <w:sz w:val="24"/>
          <w:szCs w:val="24"/>
          <w:lang w:val="en-GB"/>
        </w:rPr>
        <w:t>,</w:t>
      </w:r>
      <w:proofErr w:type="gramEnd"/>
      <w:r w:rsidRPr="00D73D87">
        <w:rPr>
          <w:rFonts w:ascii="Times New Roman" w:hAnsi="Times New Roman" w:cs="Times New Roman"/>
          <w:sz w:val="24"/>
          <w:szCs w:val="24"/>
          <w:lang w:val="en-GB"/>
        </w:rPr>
        <w:t xml:space="preserve"> his expression jammed with suspicion.</w:t>
      </w:r>
    </w:p>
    <w:p w:rsidRPr="00D73D87" w:rsidR="00674438" w:rsidP="00E37332" w:rsidRDefault="00674438" w14:paraId="40AB1983" w14:textId="4882DF39">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“The thing is,” </w:t>
      </w:r>
      <w:r w:rsidRPr="00D73D87" w:rsidR="004B175C">
        <w:rPr>
          <w:rFonts w:ascii="Times New Roman" w:hAnsi="Times New Roman"/>
          <w:sz w:val="24"/>
          <w:szCs w:val="24"/>
          <w:lang w:val="en-GB"/>
        </w:rPr>
        <w:t>I said</w:t>
      </w:r>
      <w:r w:rsidRPr="00D73D87">
        <w:rPr>
          <w:rFonts w:ascii="Times New Roman" w:hAnsi="Times New Roman" w:cs="Times New Roman"/>
          <w:sz w:val="24"/>
          <w:szCs w:val="24"/>
          <w:lang w:val="en-GB"/>
        </w:rPr>
        <w:t>. “Would you care to collect the case today or wait until you depart tomorrow?”</w:t>
      </w:r>
    </w:p>
    <w:p w:rsidRPr="00D73D87" w:rsidR="00674438" w:rsidP="00E37332" w:rsidRDefault="00674438" w14:paraId="7EFE94EC" w14:textId="1B9C394E">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“We’d like to collect the case today,” said Mr. Hancock. “Then we can at least have some use of </w:t>
      </w:r>
      <w:r w:rsidRPr="00D73D87" w:rsidR="00EE1E23">
        <w:rPr>
          <w:rFonts w:ascii="Times New Roman" w:hAnsi="Times New Roman" w:cs="Times New Roman"/>
          <w:sz w:val="24"/>
          <w:szCs w:val="24"/>
          <w:lang w:val="en-GB"/>
        </w:rPr>
        <w:t>our</w:t>
      </w:r>
      <w:r w:rsidRPr="00D73D87">
        <w:rPr>
          <w:rFonts w:ascii="Times New Roman" w:hAnsi="Times New Roman" w:cs="Times New Roman"/>
          <w:sz w:val="24"/>
          <w:szCs w:val="24"/>
          <w:lang w:val="en-GB"/>
        </w:rPr>
        <w:t xml:space="preserve"> er clothing on </w:t>
      </w:r>
      <w:r w:rsidRPr="00D73D87" w:rsidR="00EE1E23">
        <w:rPr>
          <w:rFonts w:ascii="Times New Roman" w:hAnsi="Times New Roman" w:cs="Times New Roman"/>
          <w:sz w:val="24"/>
          <w:szCs w:val="24"/>
          <w:lang w:val="en-GB"/>
        </w:rPr>
        <w:t>the</w:t>
      </w:r>
      <w:r w:rsidRPr="00D73D87">
        <w:rPr>
          <w:rFonts w:ascii="Times New Roman" w:hAnsi="Times New Roman" w:cs="Times New Roman"/>
          <w:sz w:val="24"/>
          <w:szCs w:val="24"/>
          <w:lang w:val="en-GB"/>
        </w:rPr>
        <w:t xml:space="preserve"> final day. Do you know how we can get to the airport and back?”</w:t>
      </w:r>
    </w:p>
    <w:p w:rsidRPr="00D73D87" w:rsidR="00674438" w:rsidP="00E37332" w:rsidRDefault="00674438" w14:paraId="07A415E1" w14:textId="0C048465">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“Actually,” </w:t>
      </w:r>
      <w:r w:rsidRPr="00D73D87" w:rsidR="00EE1E23">
        <w:rPr>
          <w:rFonts w:ascii="Times New Roman" w:hAnsi="Times New Roman"/>
          <w:sz w:val="24"/>
          <w:szCs w:val="24"/>
          <w:lang w:val="en-GB"/>
        </w:rPr>
        <w:t>I said</w:t>
      </w:r>
      <w:r w:rsidRPr="00D73D87">
        <w:rPr>
          <w:rFonts w:ascii="Times New Roman" w:hAnsi="Times New Roman" w:cs="Times New Roman"/>
          <w:sz w:val="24"/>
          <w:szCs w:val="24"/>
          <w:lang w:val="en-GB"/>
        </w:rPr>
        <w:t>. “I am happy to drive you and invite you to lunch in a historic restaurant in M</w:t>
      </w:r>
      <w:r w:rsidRPr="00D73D87">
        <w:rPr>
          <w:rStyle w:val="tlid-translation"/>
          <w:rFonts w:ascii="Times New Roman" w:hAnsi="Times New Roman" w:cs="Times New Roman"/>
          <w:sz w:val="24"/>
          <w:szCs w:val="24"/>
          <w:lang w:val="en-GB"/>
        </w:rPr>
        <w:t>á</w:t>
      </w:r>
      <w:r w:rsidRPr="00D73D87">
        <w:rPr>
          <w:rFonts w:ascii="Times New Roman" w:hAnsi="Times New Roman" w:cs="Times New Roman"/>
          <w:sz w:val="24"/>
          <w:szCs w:val="24"/>
          <w:lang w:val="en-GB"/>
        </w:rPr>
        <w:t>laga centre.”</w:t>
      </w:r>
    </w:p>
    <w:p w:rsidRPr="00D73D87" w:rsidR="00674438" w:rsidP="00E37332" w:rsidRDefault="00674438" w14:paraId="3CE7FAD5" w14:textId="181B1EA4">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“About time you showed us some gratitude,” he said </w:t>
      </w:r>
      <w:r w:rsidR="006C3607">
        <w:rPr>
          <w:rFonts w:ascii="Times New Roman" w:hAnsi="Times New Roman" w:cs="Times New Roman"/>
          <w:sz w:val="24"/>
          <w:szCs w:val="24"/>
          <w:lang w:val="en-GB"/>
        </w:rPr>
        <w:t>glancing at</w:t>
      </w:r>
      <w:r w:rsidRPr="00D73D87">
        <w:rPr>
          <w:rFonts w:ascii="Times New Roman" w:hAnsi="Times New Roman" w:cs="Times New Roman"/>
          <w:sz w:val="24"/>
          <w:szCs w:val="24"/>
          <w:lang w:val="en-GB"/>
        </w:rPr>
        <w:t xml:space="preserve"> his wife and smiling for the second time during his visit.</w:t>
      </w:r>
    </w:p>
    <w:p w:rsidRPr="00D73D87" w:rsidR="00674438" w:rsidP="00E37332" w:rsidRDefault="00674438" w14:paraId="2A8E89A8"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She nodded.</w:t>
      </w:r>
    </w:p>
    <w:p w:rsidRPr="00D73D87" w:rsidR="00674438" w:rsidP="00E37332" w:rsidRDefault="00674438" w14:paraId="3943C86D" w14:textId="74038093">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t>
      </w:r>
      <w:r w:rsidRPr="00D73D87" w:rsidR="00C11A68">
        <w:rPr>
          <w:rFonts w:ascii="Times New Roman" w:hAnsi="Times New Roman" w:cs="Times New Roman"/>
          <w:sz w:val="24"/>
          <w:szCs w:val="24"/>
          <w:lang w:val="en-GB"/>
        </w:rPr>
        <w:t xml:space="preserve">Fancy </w:t>
      </w:r>
      <w:proofErr w:type="gramStart"/>
      <w:r w:rsidRPr="00D73D87" w:rsidR="00C11A68">
        <w:rPr>
          <w:rFonts w:ascii="Times New Roman" w:hAnsi="Times New Roman" w:cs="Times New Roman"/>
          <w:sz w:val="24"/>
          <w:szCs w:val="24"/>
          <w:lang w:val="en-GB"/>
        </w:rPr>
        <w:t>restaurant</w:t>
      </w:r>
      <w:proofErr w:type="gramEnd"/>
      <w:r w:rsidRPr="00D73D87">
        <w:rPr>
          <w:rFonts w:ascii="Times New Roman" w:hAnsi="Times New Roman" w:cs="Times New Roman"/>
          <w:sz w:val="24"/>
          <w:szCs w:val="24"/>
          <w:lang w:val="en-GB"/>
        </w:rPr>
        <w:t xml:space="preserve"> is it?” she said.</w:t>
      </w:r>
    </w:p>
    <w:p w:rsidRPr="00D73D87" w:rsidR="00674438" w:rsidP="00E37332" w:rsidRDefault="00674438" w14:paraId="786CC1A1" w14:textId="582FD711">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“No, but people do dress nicely,” </w:t>
      </w:r>
      <w:r w:rsidRPr="00D73D87" w:rsidR="00EE1E23">
        <w:rPr>
          <w:rFonts w:ascii="Times New Roman" w:hAnsi="Times New Roman"/>
          <w:sz w:val="24"/>
          <w:szCs w:val="24"/>
          <w:lang w:val="en-GB"/>
        </w:rPr>
        <w:t>I said.</w:t>
      </w:r>
    </w:p>
    <w:p w:rsidRPr="00D73D87" w:rsidR="00674438" w:rsidP="00E37332" w:rsidRDefault="00674438" w14:paraId="7F4D3AFD"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“Then shall we say downstairs in half an hour?” said Hancock.</w:t>
      </w:r>
    </w:p>
    <w:p w:rsidRPr="00D73D87" w:rsidR="00674438" w:rsidP="00E37332" w:rsidRDefault="00674438" w14:paraId="50DD05B4" w14:textId="5A543364">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“The car is in the alleyway,” </w:t>
      </w:r>
      <w:r w:rsidRPr="00D73D87" w:rsidR="00EE1E23">
        <w:rPr>
          <w:rFonts w:ascii="Times New Roman" w:hAnsi="Times New Roman"/>
          <w:sz w:val="24"/>
          <w:szCs w:val="24"/>
          <w:lang w:val="en-GB"/>
        </w:rPr>
        <w:t>I said</w:t>
      </w:r>
      <w:r w:rsidRPr="00D73D87">
        <w:rPr>
          <w:rFonts w:ascii="Times New Roman" w:hAnsi="Times New Roman" w:cs="Times New Roman"/>
          <w:sz w:val="24"/>
          <w:szCs w:val="24"/>
          <w:lang w:val="en-GB"/>
        </w:rPr>
        <w:t>. “I’ll wait for you there.”</w:t>
      </w:r>
    </w:p>
    <w:p w:rsidRPr="00D73D87" w:rsidR="00674438" w:rsidP="00E37332" w:rsidRDefault="00674438" w14:paraId="4A30A5BA"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Hancock nodded and closed the door.</w:t>
      </w:r>
    </w:p>
    <w:p w:rsidRPr="00D73D87" w:rsidR="00674438" w:rsidP="00E37332" w:rsidRDefault="00EE1E23" w14:paraId="4752BA85" w14:textId="509FC513">
      <w:pPr>
        <w:spacing w:after="0" w:line="360" w:lineRule="auto"/>
        <w:ind w:firstLine="720"/>
        <w:rPr>
          <w:rFonts w:ascii="Times New Roman" w:hAnsi="Times New Roman" w:cs="Times New Roman"/>
          <w:sz w:val="24"/>
          <w:szCs w:val="24"/>
          <w:lang w:val="en-GB"/>
        </w:rPr>
      </w:pPr>
      <w:r w:rsidRPr="05EB226F" w:rsidR="05EB226F">
        <w:rPr>
          <w:rFonts w:ascii="Times New Roman" w:hAnsi="Times New Roman" w:cs="Times New Roman"/>
          <w:sz w:val="24"/>
          <w:szCs w:val="24"/>
          <w:lang w:val="en-GB"/>
        </w:rPr>
        <w:t xml:space="preserve">I went to my room, changed into a grey suit with flared trousers, and ran a brush over my shoes and called the daily orders through. I </w:t>
      </w:r>
      <w:del w:author="Gary Smailes" w:date="2024-01-16T12:14:40.607Z" w:id="486062560">
        <w:r w:rsidRPr="05EB226F" w:rsidDel="05EB226F">
          <w:rPr>
            <w:rFonts w:ascii="Times New Roman" w:hAnsi="Times New Roman" w:cs="Times New Roman"/>
            <w:sz w:val="24"/>
            <w:szCs w:val="24"/>
            <w:lang w:val="en-GB"/>
          </w:rPr>
          <w:delText xml:space="preserve">then </w:delText>
        </w:r>
      </w:del>
      <w:r w:rsidRPr="05EB226F" w:rsidR="05EB226F">
        <w:rPr>
          <w:rFonts w:ascii="Times New Roman" w:hAnsi="Times New Roman" w:cs="Times New Roman"/>
          <w:sz w:val="24"/>
          <w:szCs w:val="24"/>
          <w:lang w:val="en-GB"/>
        </w:rPr>
        <w:t>rang Sharon and confirmed our arrival at the Wings office before lunch.</w:t>
      </w:r>
    </w:p>
    <w:p w:rsidRPr="00D73D87" w:rsidR="00674438" w:rsidP="00E37332" w:rsidRDefault="00674438" w14:paraId="4BCA5403" w14:textId="474AF0E8">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“Good thinking, son,” said </w:t>
      </w:r>
      <w:r w:rsidRPr="00D73D87" w:rsidR="007C738B">
        <w:rPr>
          <w:rFonts w:ascii="Times New Roman" w:hAnsi="Times New Roman" w:cs="Times New Roman"/>
          <w:sz w:val="24"/>
          <w:szCs w:val="24"/>
          <w:lang w:val="en-GB"/>
        </w:rPr>
        <w:t>Donna</w:t>
      </w:r>
      <w:r w:rsidRPr="00D73D87">
        <w:rPr>
          <w:rFonts w:ascii="Times New Roman" w:hAnsi="Times New Roman" w:cs="Times New Roman"/>
          <w:sz w:val="24"/>
          <w:szCs w:val="24"/>
          <w:lang w:val="en-GB"/>
        </w:rPr>
        <w:t xml:space="preserve"> as </w:t>
      </w:r>
      <w:r w:rsidRPr="00D73D87" w:rsidR="00DA7214">
        <w:rPr>
          <w:rFonts w:ascii="Times New Roman" w:hAnsi="Times New Roman" w:cs="Times New Roman"/>
          <w:sz w:val="24"/>
          <w:szCs w:val="24"/>
          <w:lang w:val="en-GB"/>
        </w:rPr>
        <w:t>I</w:t>
      </w:r>
      <w:r w:rsidRPr="00D73D87">
        <w:rPr>
          <w:rFonts w:ascii="Times New Roman" w:hAnsi="Times New Roman" w:cs="Times New Roman"/>
          <w:sz w:val="24"/>
          <w:szCs w:val="24"/>
          <w:lang w:val="en-GB"/>
        </w:rPr>
        <w:t xml:space="preserve"> made the call. “Fingers crossed tosspot turns up with the licence he promised yesterday.”</w:t>
      </w:r>
    </w:p>
    <w:p w:rsidRPr="00D73D87" w:rsidR="00674438" w:rsidP="05EB226F" w:rsidRDefault="00674438" w14:paraId="2C05CCCF" w14:textId="428F6178">
      <w:pPr>
        <w:pStyle w:val="Normal"/>
        <w:suppressLineNumbers w:val="0"/>
        <w:bidi w:val="0"/>
        <w:spacing w:before="0" w:beforeAutospacing="off" w:after="0" w:afterAutospacing="off" w:line="360" w:lineRule="auto"/>
        <w:ind w:left="0" w:right="0" w:firstLine="720"/>
        <w:jc w:val="left"/>
        <w:rPr>
          <w:rFonts w:ascii="Times New Roman" w:hAnsi="Times New Roman" w:cs="Times New Roman"/>
          <w:sz w:val="24"/>
          <w:szCs w:val="24"/>
          <w:lang w:val="en-GB"/>
        </w:rPr>
      </w:pPr>
      <w:r w:rsidRPr="05EB226F" w:rsidR="05EB226F">
        <w:rPr>
          <w:rFonts w:ascii="Times New Roman" w:hAnsi="Times New Roman" w:cs="Times New Roman"/>
          <w:sz w:val="24"/>
          <w:szCs w:val="24"/>
          <w:lang w:val="en-GB"/>
        </w:rPr>
        <w:t xml:space="preserve">“Have you spoken with him?” </w:t>
      </w:r>
      <w:r w:rsidRPr="05EB226F" w:rsidR="05EB226F">
        <w:rPr>
          <w:rFonts w:ascii="Times New Roman" w:hAnsi="Times New Roman"/>
          <w:sz w:val="24"/>
          <w:szCs w:val="24"/>
          <w:lang w:val="en-GB"/>
        </w:rPr>
        <w:t xml:space="preserve">I </w:t>
      </w:r>
      <w:del w:author="Gary Smailes" w:date="2024-01-16T12:14:47.169Z" w:id="770981826">
        <w:r w:rsidRPr="05EB226F" w:rsidDel="05EB226F">
          <w:rPr>
            <w:rFonts w:ascii="Times New Roman" w:hAnsi="Times New Roman"/>
            <w:sz w:val="24"/>
            <w:szCs w:val="24"/>
            <w:lang w:val="en-GB"/>
          </w:rPr>
          <w:delText>said</w:delText>
        </w:r>
      </w:del>
      <w:ins w:author="Gary Smailes" w:date="2024-01-16T12:14:47.985Z" w:id="266998227">
        <w:r w:rsidRPr="05EB226F" w:rsidR="05EB226F">
          <w:rPr>
            <w:rFonts w:ascii="Times New Roman" w:hAnsi="Times New Roman" w:cs="Times New Roman"/>
            <w:sz w:val="24"/>
            <w:szCs w:val="24"/>
            <w:lang w:val="en-GB"/>
          </w:rPr>
          <w:t>asked</w:t>
        </w:r>
      </w:ins>
      <w:r w:rsidRPr="05EB226F" w:rsidR="05EB226F">
        <w:rPr>
          <w:rFonts w:ascii="Times New Roman" w:hAnsi="Times New Roman"/>
          <w:sz w:val="24"/>
          <w:szCs w:val="24"/>
          <w:lang w:val="en-GB"/>
        </w:rPr>
        <w:t>.</w:t>
      </w:r>
    </w:p>
    <w:p w:rsidRPr="00D73D87" w:rsidR="00674438" w:rsidP="00E37332" w:rsidRDefault="00674438" w14:paraId="758EF33E" w14:textId="7009D5D2">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“Not me, but Dad rang and spoke to his secretary after your little outburst. Her English isn’t so good, but we think she said he picked up the licence and will deliver it today around lunchtime. How long will the </w:t>
      </w:r>
      <w:r w:rsidRPr="00D73D87" w:rsidR="00A91329">
        <w:rPr>
          <w:rFonts w:ascii="Times New Roman" w:hAnsi="Times New Roman" w:cs="Times New Roman"/>
          <w:sz w:val="24"/>
          <w:szCs w:val="24"/>
          <w:lang w:val="en-GB"/>
        </w:rPr>
        <w:t>Hancocks</w:t>
      </w:r>
      <w:r w:rsidRPr="00D73D87">
        <w:rPr>
          <w:rFonts w:ascii="Times New Roman" w:hAnsi="Times New Roman" w:cs="Times New Roman"/>
          <w:sz w:val="24"/>
          <w:szCs w:val="24"/>
          <w:lang w:val="en-GB"/>
        </w:rPr>
        <w:t xml:space="preserve"> be?”</w:t>
      </w:r>
    </w:p>
    <w:p w:rsidRPr="00D73D87" w:rsidR="00674438" w:rsidP="00E37332" w:rsidRDefault="00674438" w14:paraId="08168DC2"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“Half hour.”</w:t>
      </w:r>
    </w:p>
    <w:p w:rsidRPr="00D73D87" w:rsidR="00674438" w:rsidP="00E37332" w:rsidRDefault="00674438" w14:paraId="6449053F" w14:textId="1BEF1064">
      <w:pPr>
        <w:spacing w:after="0" w:line="360" w:lineRule="auto"/>
        <w:ind w:firstLine="720"/>
        <w:rPr>
          <w:rFonts w:ascii="Times New Roman" w:hAnsi="Times New Roman" w:cs="Times New Roman"/>
          <w:sz w:val="24"/>
          <w:szCs w:val="24"/>
          <w:lang w:val="en-GB"/>
        </w:rPr>
      </w:pPr>
      <w:r w:rsidRPr="05EB226F" w:rsidR="05EB226F">
        <w:rPr>
          <w:rFonts w:ascii="Times New Roman" w:hAnsi="Times New Roman" w:cs="Times New Roman"/>
          <w:sz w:val="24"/>
          <w:szCs w:val="24"/>
          <w:lang w:val="en-GB"/>
        </w:rPr>
        <w:t>“</w:t>
      </w:r>
      <w:r w:rsidRPr="05EB226F" w:rsidR="05EB226F">
        <w:rPr>
          <w:rFonts w:ascii="Times New Roman" w:hAnsi="Times New Roman" w:cs="Times New Roman"/>
          <w:i w:val="1"/>
          <w:iCs w:val="1"/>
          <w:sz w:val="24"/>
          <w:szCs w:val="24"/>
          <w:lang w:val="en-GB"/>
          <w:rPrChange w:author="Gary Smailes" w:date="2024-01-16T12:15:00.753Z" w:id="1316273946">
            <w:rPr>
              <w:rFonts w:ascii="Times New Roman" w:hAnsi="Times New Roman" w:cs="Times New Roman"/>
              <w:sz w:val="24"/>
              <w:szCs w:val="24"/>
              <w:lang w:val="en-GB"/>
            </w:rPr>
          </w:rPrChange>
        </w:rPr>
        <w:t>Hancock’s Half Hour</w:t>
      </w:r>
      <w:r w:rsidRPr="05EB226F" w:rsidR="05EB226F">
        <w:rPr>
          <w:rFonts w:ascii="Times New Roman" w:hAnsi="Times New Roman" w:cs="Times New Roman"/>
          <w:sz w:val="24"/>
          <w:szCs w:val="24"/>
          <w:lang w:val="en-GB"/>
        </w:rPr>
        <w:t>,” she giggled. “Only to be expected?”</w:t>
      </w:r>
    </w:p>
    <w:p w:rsidRPr="00D73D87" w:rsidR="00674438" w:rsidP="00E37332" w:rsidRDefault="004A14CC" w14:paraId="605B1D73" w14:textId="79A3A540">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I</w:t>
      </w:r>
      <w:r w:rsidRPr="00D73D87" w:rsidR="00674438">
        <w:rPr>
          <w:rFonts w:ascii="Times New Roman" w:hAnsi="Times New Roman" w:cs="Times New Roman"/>
          <w:sz w:val="24"/>
          <w:szCs w:val="24"/>
          <w:lang w:val="en-GB"/>
        </w:rPr>
        <w:t xml:space="preserve"> regarded her as if she were from outer space and headed out to the car. </w:t>
      </w:r>
      <w:r w:rsidRPr="00D73D87">
        <w:rPr>
          <w:rFonts w:ascii="Times New Roman" w:hAnsi="Times New Roman" w:cs="Times New Roman"/>
          <w:sz w:val="24"/>
          <w:szCs w:val="24"/>
          <w:lang w:val="en-GB"/>
        </w:rPr>
        <w:t>I</w:t>
      </w:r>
      <w:r w:rsidRPr="00D73D87" w:rsidR="00674438">
        <w:rPr>
          <w:rFonts w:ascii="Times New Roman" w:hAnsi="Times New Roman" w:cs="Times New Roman"/>
          <w:sz w:val="24"/>
          <w:szCs w:val="24"/>
          <w:lang w:val="en-GB"/>
        </w:rPr>
        <w:t xml:space="preserve"> was grovelling around in the Rolls glove compartment for a map of M</w:t>
      </w:r>
      <w:r w:rsidRPr="00D73D87" w:rsidR="00674438">
        <w:rPr>
          <w:rStyle w:val="tlid-translation"/>
          <w:rFonts w:ascii="Times New Roman" w:hAnsi="Times New Roman" w:cs="Times New Roman"/>
          <w:sz w:val="24"/>
          <w:szCs w:val="24"/>
          <w:lang w:val="en-GB"/>
        </w:rPr>
        <w:t>á</w:t>
      </w:r>
      <w:r w:rsidRPr="00D73D87" w:rsidR="00674438">
        <w:rPr>
          <w:rFonts w:ascii="Times New Roman" w:hAnsi="Times New Roman" w:cs="Times New Roman"/>
          <w:sz w:val="24"/>
          <w:szCs w:val="24"/>
          <w:lang w:val="en-GB"/>
        </w:rPr>
        <w:t xml:space="preserve">laga when someone coughed and tapped </w:t>
      </w:r>
      <w:r w:rsidRPr="00D73D87">
        <w:rPr>
          <w:rFonts w:ascii="Times New Roman" w:hAnsi="Times New Roman" w:cs="Times New Roman"/>
          <w:sz w:val="24"/>
          <w:szCs w:val="24"/>
          <w:lang w:val="en-GB"/>
        </w:rPr>
        <w:t>me</w:t>
      </w:r>
      <w:r w:rsidRPr="00D73D87" w:rsidR="00674438">
        <w:rPr>
          <w:rFonts w:ascii="Times New Roman" w:hAnsi="Times New Roman" w:cs="Times New Roman"/>
          <w:sz w:val="24"/>
          <w:szCs w:val="24"/>
          <w:lang w:val="en-GB"/>
        </w:rPr>
        <w:t xml:space="preserve"> on the shoulder. </w:t>
      </w:r>
      <w:r w:rsidRPr="00D73D87">
        <w:rPr>
          <w:rFonts w:ascii="Times New Roman" w:hAnsi="Times New Roman" w:cs="Times New Roman"/>
          <w:sz w:val="24"/>
          <w:szCs w:val="24"/>
          <w:lang w:val="en-GB"/>
        </w:rPr>
        <w:t>I</w:t>
      </w:r>
      <w:r w:rsidRPr="00D73D87" w:rsidR="00674438">
        <w:rPr>
          <w:rFonts w:ascii="Times New Roman" w:hAnsi="Times New Roman" w:cs="Times New Roman"/>
          <w:sz w:val="24"/>
          <w:szCs w:val="24"/>
          <w:lang w:val="en-GB"/>
        </w:rPr>
        <w:t xml:space="preserve"> backed out of the car to find the </w:t>
      </w:r>
      <w:r w:rsidRPr="00D73D87" w:rsidR="00A91329">
        <w:rPr>
          <w:rFonts w:ascii="Times New Roman" w:hAnsi="Times New Roman" w:cs="Times New Roman"/>
          <w:sz w:val="24"/>
          <w:szCs w:val="24"/>
          <w:lang w:val="en-GB"/>
        </w:rPr>
        <w:t>Hancocks</w:t>
      </w:r>
      <w:r w:rsidRPr="00D73D87" w:rsidR="00674438">
        <w:rPr>
          <w:rFonts w:ascii="Times New Roman" w:hAnsi="Times New Roman" w:cs="Times New Roman"/>
          <w:sz w:val="24"/>
          <w:szCs w:val="24"/>
          <w:lang w:val="en-GB"/>
        </w:rPr>
        <w:t xml:space="preserve"> irritated. He was in his only suit, she in a tight red sleeveless dress and sombrero.</w:t>
      </w:r>
    </w:p>
    <w:p w:rsidRPr="00D73D87" w:rsidR="00674438" w:rsidP="00E37332" w:rsidRDefault="00674438" w14:paraId="22859D45"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“You told us you’d be waiting outside with the car,” said Mr. Hancock.</w:t>
      </w:r>
    </w:p>
    <w:p w:rsidRPr="00D73D87" w:rsidR="00674438" w:rsidP="00E37332" w:rsidRDefault="00717266" w14:paraId="7AEF2765" w14:textId="23AF3E6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I</w:t>
      </w:r>
      <w:r w:rsidRPr="00D73D87" w:rsidR="00674438">
        <w:rPr>
          <w:rFonts w:ascii="Times New Roman" w:hAnsi="Times New Roman" w:cs="Times New Roman"/>
          <w:sz w:val="24"/>
          <w:szCs w:val="24"/>
          <w:lang w:val="en-GB"/>
        </w:rPr>
        <w:t xml:space="preserve"> took a deep breath. “The Rolls-Royce is the finest car in the world, Mr. Hancock.”</w:t>
      </w:r>
    </w:p>
    <w:p w:rsidRPr="00D73D87" w:rsidR="00674438" w:rsidP="00E37332" w:rsidRDefault="00674438" w14:paraId="43C74AE6"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“We are going in this?” said Mrs. Hancock.</w:t>
      </w:r>
    </w:p>
    <w:p w:rsidRPr="00D73D87" w:rsidR="00674438" w:rsidP="00E37332" w:rsidRDefault="00674438" w14:paraId="4F91211C"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“Indeed, Mrs. Hancock.”</w:t>
      </w:r>
    </w:p>
    <w:p w:rsidRPr="00D73D87" w:rsidR="00674438" w:rsidP="00E37332" w:rsidRDefault="00674438" w14:paraId="0DB01AEC" w14:textId="33F4E100">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t>
      </w:r>
      <w:r w:rsidRPr="00D73D87" w:rsidR="001A5363">
        <w:rPr>
          <w:rFonts w:ascii="Times New Roman" w:hAnsi="Times New Roman" w:cs="Times New Roman"/>
          <w:sz w:val="24"/>
          <w:szCs w:val="24"/>
          <w:lang w:val="en-GB"/>
        </w:rPr>
        <w:t>You are</w:t>
      </w:r>
      <w:r w:rsidRPr="00D73D87">
        <w:rPr>
          <w:rFonts w:ascii="Times New Roman" w:hAnsi="Times New Roman" w:cs="Times New Roman"/>
          <w:sz w:val="24"/>
          <w:szCs w:val="24"/>
          <w:lang w:val="en-GB"/>
        </w:rPr>
        <w:t xml:space="preserve"> sure</w:t>
      </w:r>
      <w:r w:rsidR="001A5363">
        <w:rPr>
          <w:rFonts w:ascii="Times New Roman" w:hAnsi="Times New Roman" w:cs="Times New Roman"/>
          <w:sz w:val="24"/>
          <w:szCs w:val="24"/>
          <w:lang w:val="en-GB"/>
        </w:rPr>
        <w:t>?</w:t>
      </w:r>
      <w:r w:rsidRPr="00D73D87">
        <w:rPr>
          <w:rFonts w:ascii="Times New Roman" w:hAnsi="Times New Roman" w:cs="Times New Roman"/>
          <w:sz w:val="24"/>
          <w:szCs w:val="24"/>
          <w:lang w:val="en-GB"/>
        </w:rPr>
        <w:t>” said Mrs. Hancock. “</w:t>
      </w:r>
      <w:r w:rsidR="001A5363">
        <w:rPr>
          <w:rFonts w:ascii="Times New Roman" w:hAnsi="Times New Roman" w:cs="Times New Roman"/>
          <w:sz w:val="24"/>
          <w:szCs w:val="24"/>
          <w:lang w:val="en-GB"/>
        </w:rPr>
        <w:t>T</w:t>
      </w:r>
      <w:r w:rsidRPr="00D73D87">
        <w:rPr>
          <w:rFonts w:ascii="Times New Roman" w:hAnsi="Times New Roman" w:cs="Times New Roman"/>
          <w:sz w:val="24"/>
          <w:szCs w:val="24"/>
          <w:lang w:val="en-GB"/>
        </w:rPr>
        <w:t>here was no need to go to all this trouble hiring a posh car. A Seat five hundred would have been fine.”</w:t>
      </w:r>
    </w:p>
    <w:p w:rsidRPr="00D73D87" w:rsidR="00674438" w:rsidP="00E37332" w:rsidRDefault="00674438" w14:paraId="38058ADB" w14:textId="386A0B10">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“This is my father’s car,” </w:t>
      </w:r>
      <w:r w:rsidRPr="00D73D87" w:rsidR="00717266">
        <w:rPr>
          <w:rFonts w:ascii="Times New Roman" w:hAnsi="Times New Roman"/>
          <w:sz w:val="24"/>
          <w:szCs w:val="24"/>
          <w:lang w:val="en-GB"/>
        </w:rPr>
        <w:t>I said</w:t>
      </w:r>
      <w:r w:rsidRPr="00D73D87">
        <w:rPr>
          <w:rFonts w:ascii="Times New Roman" w:hAnsi="Times New Roman" w:cs="Times New Roman"/>
          <w:sz w:val="24"/>
          <w:szCs w:val="24"/>
          <w:lang w:val="en-GB"/>
        </w:rPr>
        <w:t>. “We drove it down from England. It has UK plates.”</w:t>
      </w:r>
    </w:p>
    <w:p w:rsidRPr="00D73D87" w:rsidR="00674438" w:rsidP="00E37332" w:rsidRDefault="00674438" w14:paraId="47ACB319" w14:textId="65E7E9D3">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“I did wonder,” said Mrs. Hancock. “He told me it didn’t </w:t>
      </w:r>
      <w:r w:rsidR="002B48AE">
        <w:rPr>
          <w:rFonts w:ascii="Times New Roman" w:hAnsi="Times New Roman" w:cs="Times New Roman"/>
          <w:sz w:val="24"/>
          <w:szCs w:val="24"/>
          <w:lang w:val="en-GB"/>
        </w:rPr>
        <w:t>seem</w:t>
      </w:r>
      <w:r w:rsidRPr="00D73D87">
        <w:rPr>
          <w:rFonts w:ascii="Times New Roman" w:hAnsi="Times New Roman" w:cs="Times New Roman"/>
          <w:sz w:val="24"/>
          <w:szCs w:val="24"/>
          <w:lang w:val="en-GB"/>
        </w:rPr>
        <w:t xml:space="preserve"> Spanish.”</w:t>
      </w:r>
    </w:p>
    <w:p w:rsidRPr="00D73D87" w:rsidR="00674438" w:rsidP="00E37332" w:rsidRDefault="00674438" w14:paraId="475FA11F" w14:textId="6FC88431">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“But it’s right-hand drive,” said Mr. Hancock. “Is it safe </w:t>
      </w:r>
      <w:r w:rsidRPr="00D73D87" w:rsidR="00006C77">
        <w:rPr>
          <w:rFonts w:ascii="Times New Roman" w:hAnsi="Times New Roman" w:cs="Times New Roman"/>
          <w:sz w:val="24"/>
          <w:szCs w:val="24"/>
          <w:lang w:val="en-GB"/>
        </w:rPr>
        <w:t>to drive</w:t>
      </w:r>
      <w:r w:rsidRPr="00D73D87">
        <w:rPr>
          <w:rFonts w:ascii="Times New Roman" w:hAnsi="Times New Roman" w:cs="Times New Roman"/>
          <w:sz w:val="24"/>
          <w:szCs w:val="24"/>
          <w:lang w:val="en-GB"/>
        </w:rPr>
        <w:t xml:space="preserve"> </w:t>
      </w:r>
      <w:r w:rsidRPr="00D73D87" w:rsidR="00887157">
        <w:rPr>
          <w:rFonts w:ascii="Times New Roman" w:hAnsi="Times New Roman" w:cs="Times New Roman"/>
          <w:sz w:val="24"/>
          <w:szCs w:val="24"/>
          <w:lang w:val="en-GB"/>
        </w:rPr>
        <w:t>in Spain</w:t>
      </w:r>
      <w:r w:rsidRPr="00D73D87">
        <w:rPr>
          <w:rFonts w:ascii="Times New Roman" w:hAnsi="Times New Roman" w:cs="Times New Roman"/>
          <w:sz w:val="24"/>
          <w:szCs w:val="24"/>
          <w:lang w:val="en-GB"/>
        </w:rPr>
        <w:t>?”</w:t>
      </w:r>
    </w:p>
    <w:p w:rsidRPr="00D73D87" w:rsidR="00674438" w:rsidP="00E37332" w:rsidRDefault="00674438" w14:paraId="3AB4F056" w14:textId="5FF88D62">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“If we managed to bring it all this way without incident,” </w:t>
      </w:r>
      <w:r w:rsidRPr="00D73D87" w:rsidR="00717266">
        <w:rPr>
          <w:rFonts w:ascii="Times New Roman" w:hAnsi="Times New Roman"/>
          <w:sz w:val="24"/>
          <w:szCs w:val="24"/>
          <w:lang w:val="en-GB"/>
        </w:rPr>
        <w:t>I said</w:t>
      </w:r>
      <w:r w:rsidRPr="00D73D87">
        <w:rPr>
          <w:rFonts w:ascii="Times New Roman" w:hAnsi="Times New Roman" w:cs="Times New Roman"/>
          <w:sz w:val="24"/>
          <w:szCs w:val="24"/>
          <w:lang w:val="en-GB"/>
        </w:rPr>
        <w:t>. “I expect we can safely negotiate our way to M</w:t>
      </w:r>
      <w:r w:rsidRPr="00D73D87">
        <w:rPr>
          <w:rStyle w:val="tlid-translation"/>
          <w:rFonts w:ascii="Times New Roman" w:hAnsi="Times New Roman" w:cs="Times New Roman"/>
          <w:sz w:val="24"/>
          <w:szCs w:val="24"/>
          <w:lang w:val="en-GB"/>
        </w:rPr>
        <w:t>á</w:t>
      </w:r>
      <w:r w:rsidRPr="00D73D87">
        <w:rPr>
          <w:rFonts w:ascii="Times New Roman" w:hAnsi="Times New Roman" w:cs="Times New Roman"/>
          <w:sz w:val="24"/>
          <w:szCs w:val="24"/>
          <w:lang w:val="en-GB"/>
        </w:rPr>
        <w:t xml:space="preserve">laga and back. Now, do you want to </w:t>
      </w:r>
      <w:r w:rsidRPr="00D73D87" w:rsidR="00200EAD">
        <w:rPr>
          <w:rFonts w:ascii="Times New Roman" w:hAnsi="Times New Roman" w:cs="Times New Roman"/>
          <w:sz w:val="24"/>
          <w:szCs w:val="24"/>
          <w:lang w:val="en-GB"/>
        </w:rPr>
        <w:t>fetch</w:t>
      </w:r>
      <w:r w:rsidRPr="00D73D87">
        <w:rPr>
          <w:rFonts w:ascii="Times New Roman" w:hAnsi="Times New Roman" w:cs="Times New Roman"/>
          <w:sz w:val="24"/>
          <w:szCs w:val="24"/>
          <w:lang w:val="en-GB"/>
        </w:rPr>
        <w:t xml:space="preserve"> your </w:t>
      </w:r>
      <w:r w:rsidRPr="00D73D87" w:rsidR="00F80C1E">
        <w:rPr>
          <w:rFonts w:ascii="Times New Roman" w:hAnsi="Times New Roman" w:cs="Times New Roman"/>
          <w:sz w:val="24"/>
          <w:szCs w:val="24"/>
          <w:lang w:val="en-GB"/>
        </w:rPr>
        <w:t>suitcase,</w:t>
      </w:r>
      <w:r w:rsidRPr="00D73D87">
        <w:rPr>
          <w:rFonts w:ascii="Times New Roman" w:hAnsi="Times New Roman" w:cs="Times New Roman"/>
          <w:sz w:val="24"/>
          <w:szCs w:val="24"/>
          <w:lang w:val="en-GB"/>
        </w:rPr>
        <w:t xml:space="preserve"> or stay here?”</w:t>
      </w:r>
    </w:p>
    <w:p w:rsidRPr="00D73D87" w:rsidR="00674438" w:rsidP="00E37332" w:rsidRDefault="00674438" w14:paraId="4A74F76C" w14:textId="40D29F15">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“There’s no need to be bolshy,” said Mr. Hancock. “</w:t>
      </w:r>
      <w:r w:rsidRPr="00D73D87" w:rsidR="00292ECE">
        <w:rPr>
          <w:rFonts w:ascii="Times New Roman" w:hAnsi="Times New Roman"/>
          <w:sz w:val="24"/>
          <w:szCs w:val="24"/>
          <w:lang w:val="en-GB"/>
        </w:rPr>
        <w:t>Gladys</w:t>
      </w:r>
      <w:r w:rsidRPr="00D73D87" w:rsidR="00B3246F">
        <w:rPr>
          <w:rFonts w:ascii="Times New Roman" w:hAnsi="Times New Roman" w:cs="Times New Roman"/>
          <w:sz w:val="24"/>
          <w:szCs w:val="24"/>
          <w:lang w:val="en-GB"/>
        </w:rPr>
        <w:t xml:space="preserve"> </w:t>
      </w:r>
      <w:r w:rsidRPr="00D73D87">
        <w:rPr>
          <w:rFonts w:ascii="Times New Roman" w:hAnsi="Times New Roman" w:cs="Times New Roman"/>
          <w:sz w:val="24"/>
          <w:szCs w:val="24"/>
          <w:lang w:val="en-GB"/>
        </w:rPr>
        <w:t>and I are only concerned for our wellbeing. Shall we get in the back?”</w:t>
      </w:r>
    </w:p>
    <w:p w:rsidRPr="00D73D87" w:rsidR="00674438" w:rsidP="00E37332" w:rsidRDefault="00674438" w14:paraId="0444BE75" w14:textId="16AECE99">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“Of course,” </w:t>
      </w:r>
      <w:r w:rsidRPr="00D73D87" w:rsidR="00200EAD">
        <w:rPr>
          <w:rFonts w:ascii="Times New Roman" w:hAnsi="Times New Roman"/>
          <w:sz w:val="24"/>
          <w:szCs w:val="24"/>
          <w:lang w:val="en-GB"/>
        </w:rPr>
        <w:t xml:space="preserve">I said </w:t>
      </w:r>
      <w:r w:rsidRPr="00D73D87">
        <w:rPr>
          <w:rFonts w:ascii="Times New Roman" w:hAnsi="Times New Roman" w:cs="Times New Roman"/>
          <w:sz w:val="24"/>
          <w:szCs w:val="24"/>
          <w:lang w:val="en-GB"/>
        </w:rPr>
        <w:t xml:space="preserve">opening the door and offering </w:t>
      </w:r>
      <w:r w:rsidRPr="00D73D87" w:rsidR="00200EAD">
        <w:rPr>
          <w:rFonts w:ascii="Times New Roman" w:hAnsi="Times New Roman" w:cs="Times New Roman"/>
          <w:sz w:val="24"/>
          <w:szCs w:val="24"/>
          <w:lang w:val="en-GB"/>
        </w:rPr>
        <w:t>my</w:t>
      </w:r>
      <w:r w:rsidRPr="00D73D87">
        <w:rPr>
          <w:rFonts w:ascii="Times New Roman" w:hAnsi="Times New Roman" w:cs="Times New Roman"/>
          <w:sz w:val="24"/>
          <w:szCs w:val="24"/>
          <w:lang w:val="en-GB"/>
        </w:rPr>
        <w:t xml:space="preserve"> hand to Mrs. Hancock. </w:t>
      </w:r>
      <w:r w:rsidRPr="00D73D87" w:rsidR="00200EAD">
        <w:rPr>
          <w:rFonts w:ascii="Times New Roman" w:hAnsi="Times New Roman" w:cs="Times New Roman"/>
          <w:sz w:val="24"/>
          <w:szCs w:val="24"/>
          <w:lang w:val="en-GB"/>
        </w:rPr>
        <w:t>I</w:t>
      </w:r>
      <w:r w:rsidRPr="00D73D87">
        <w:rPr>
          <w:rFonts w:ascii="Times New Roman" w:hAnsi="Times New Roman" w:cs="Times New Roman"/>
          <w:sz w:val="24"/>
          <w:szCs w:val="24"/>
          <w:lang w:val="en-GB"/>
        </w:rPr>
        <w:t xml:space="preserve"> guided her in and left Mr. Hancock to his own devices.</w:t>
      </w:r>
    </w:p>
    <w:p w:rsidRPr="00D73D87" w:rsidR="00200EAD" w:rsidP="00E37332" w:rsidRDefault="00674438" w14:paraId="27DED96A"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He climbed in the front.</w:t>
      </w:r>
    </w:p>
    <w:p w:rsidRPr="00D73D87" w:rsidR="00674438" w:rsidP="00E37332" w:rsidRDefault="00200EAD" w14:paraId="5C4B4846" w14:textId="62E4BCAB">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I</w:t>
      </w:r>
      <w:r w:rsidRPr="00D73D87" w:rsidR="00674438">
        <w:rPr>
          <w:rFonts w:ascii="Times New Roman" w:hAnsi="Times New Roman" w:cs="Times New Roman"/>
          <w:sz w:val="24"/>
          <w:szCs w:val="24"/>
          <w:lang w:val="en-GB"/>
        </w:rPr>
        <w:t xml:space="preserve"> gritted </w:t>
      </w:r>
      <w:r w:rsidRPr="00D73D87" w:rsidR="006D6D6D">
        <w:rPr>
          <w:rFonts w:ascii="Times New Roman" w:hAnsi="Times New Roman" w:cs="Times New Roman"/>
          <w:sz w:val="24"/>
          <w:szCs w:val="24"/>
          <w:lang w:val="en-GB"/>
        </w:rPr>
        <w:t>my</w:t>
      </w:r>
      <w:r w:rsidRPr="00D73D87" w:rsidR="00674438">
        <w:rPr>
          <w:rFonts w:ascii="Times New Roman" w:hAnsi="Times New Roman" w:cs="Times New Roman"/>
          <w:sz w:val="24"/>
          <w:szCs w:val="24"/>
          <w:lang w:val="en-GB"/>
        </w:rPr>
        <w:t xml:space="preserve"> teeth, shut the door, and started the engine. It purred as </w:t>
      </w:r>
      <w:r w:rsidRPr="00D73D87" w:rsidR="000B0AB8">
        <w:rPr>
          <w:rFonts w:ascii="Times New Roman" w:hAnsi="Times New Roman" w:cs="Times New Roman"/>
          <w:sz w:val="24"/>
          <w:szCs w:val="24"/>
          <w:lang w:val="en-GB"/>
        </w:rPr>
        <w:t>I</w:t>
      </w:r>
      <w:r w:rsidRPr="00D73D87" w:rsidR="00674438">
        <w:rPr>
          <w:rFonts w:ascii="Times New Roman" w:hAnsi="Times New Roman" w:cs="Times New Roman"/>
          <w:sz w:val="24"/>
          <w:szCs w:val="24"/>
          <w:lang w:val="en-GB"/>
        </w:rPr>
        <w:t xml:space="preserve"> </w:t>
      </w:r>
      <w:r w:rsidRPr="00D73D87" w:rsidR="000B0AB8">
        <w:rPr>
          <w:rFonts w:ascii="Times New Roman" w:hAnsi="Times New Roman" w:cs="Times New Roman"/>
          <w:sz w:val="24"/>
          <w:szCs w:val="24"/>
          <w:lang w:val="en-GB"/>
        </w:rPr>
        <w:t>reversed</w:t>
      </w:r>
      <w:r w:rsidRPr="00D73D87" w:rsidR="00674438">
        <w:rPr>
          <w:rFonts w:ascii="Times New Roman" w:hAnsi="Times New Roman" w:cs="Times New Roman"/>
          <w:sz w:val="24"/>
          <w:szCs w:val="24"/>
          <w:lang w:val="en-GB"/>
        </w:rPr>
        <w:t xml:space="preserve"> out of the cul de sac and set off.</w:t>
      </w:r>
    </w:p>
    <w:p w:rsidRPr="00D73D87" w:rsidR="000B0AB8" w:rsidP="00E37332" w:rsidRDefault="00E84B9E" w14:paraId="401B5917" w14:textId="7EC1CEBD">
      <w:pPr>
        <w:spacing w:after="0" w:line="360" w:lineRule="auto"/>
        <w:ind w:firstLine="720"/>
        <w:rPr>
          <w:rFonts w:ascii="Times New Roman" w:hAnsi="Times New Roman" w:cs="Times New Roman"/>
          <w:sz w:val="24"/>
          <w:szCs w:val="24"/>
          <w:lang w:val="en-GB"/>
        </w:rPr>
      </w:pPr>
      <w:r w:rsidRPr="05EB226F" w:rsidR="05EB226F">
        <w:rPr>
          <w:rFonts w:ascii="Times New Roman" w:hAnsi="Times New Roman" w:cs="Times New Roman"/>
          <w:sz w:val="24"/>
          <w:szCs w:val="24"/>
          <w:lang w:val="en-GB"/>
        </w:rPr>
        <w:t>As I drove, Mr. Hancock nodded like a donkey</w:t>
      </w:r>
      <w:ins w:author="Gary Smailes" w:date="2024-01-16T12:15:49.462Z" w:id="2090849266">
        <w:r w:rsidRPr="05EB226F" w:rsidR="05EB226F">
          <w:rPr>
            <w:rFonts w:ascii="Times New Roman" w:hAnsi="Times New Roman" w:cs="Times New Roman"/>
            <w:sz w:val="24"/>
            <w:szCs w:val="24"/>
            <w:lang w:val="en-GB"/>
          </w:rPr>
          <w:t>,</w:t>
        </w:r>
      </w:ins>
      <w:r w:rsidRPr="05EB226F" w:rsidR="05EB226F">
        <w:rPr>
          <w:rFonts w:ascii="Times New Roman" w:hAnsi="Times New Roman" w:cs="Times New Roman"/>
          <w:sz w:val="24"/>
          <w:szCs w:val="24"/>
          <w:lang w:val="en-GB"/>
        </w:rPr>
        <w:t xml:space="preserve"> while he caressed the burr walnut facia as tenderly as he would a lover’s cheek.</w:t>
      </w:r>
    </w:p>
    <w:p w:rsidRPr="00D73D87" w:rsidR="00674438" w:rsidP="00E37332" w:rsidRDefault="00674438" w14:paraId="4F2080FE" w14:textId="083DC18B">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“Always wanted to ride in one of these,” he said</w:t>
      </w:r>
      <w:r w:rsidRPr="00D73D87" w:rsidR="00C207F5">
        <w:rPr>
          <w:rFonts w:ascii="Times New Roman" w:hAnsi="Times New Roman" w:cs="Times New Roman"/>
          <w:sz w:val="24"/>
          <w:szCs w:val="24"/>
          <w:lang w:val="en-GB"/>
        </w:rPr>
        <w:t xml:space="preserve"> </w:t>
      </w:r>
      <w:r w:rsidR="002B48AE">
        <w:rPr>
          <w:rFonts w:ascii="Times New Roman" w:hAnsi="Times New Roman" w:cs="Times New Roman"/>
          <w:sz w:val="24"/>
          <w:szCs w:val="24"/>
          <w:lang w:val="en-GB"/>
        </w:rPr>
        <w:t>admiring</w:t>
      </w:r>
      <w:r w:rsidRPr="00D73D87" w:rsidR="00C207F5">
        <w:rPr>
          <w:rFonts w:ascii="Times New Roman" w:hAnsi="Times New Roman" w:cs="Times New Roman"/>
          <w:sz w:val="24"/>
          <w:szCs w:val="24"/>
          <w:lang w:val="en-GB"/>
        </w:rPr>
        <w:t xml:space="preserve"> the fine grey leather interior</w:t>
      </w:r>
      <w:r w:rsidRPr="00D73D87">
        <w:rPr>
          <w:rFonts w:ascii="Times New Roman" w:hAnsi="Times New Roman" w:cs="Times New Roman"/>
          <w:sz w:val="24"/>
          <w:szCs w:val="24"/>
          <w:lang w:val="en-GB"/>
        </w:rPr>
        <w:t xml:space="preserve">. “I can see why rich people buy them now. You’re higher up than other cars and can look down at the plebs as you glide along. </w:t>
      </w:r>
      <w:r w:rsidRPr="00D73D87" w:rsidR="00292ECE">
        <w:rPr>
          <w:rFonts w:ascii="Times New Roman" w:hAnsi="Times New Roman"/>
          <w:sz w:val="24"/>
          <w:szCs w:val="24"/>
          <w:lang w:val="en-GB"/>
        </w:rPr>
        <w:t>Gladys</w:t>
      </w:r>
      <w:r w:rsidRPr="00D73D87">
        <w:rPr>
          <w:rFonts w:ascii="Times New Roman" w:hAnsi="Times New Roman" w:cs="Times New Roman"/>
          <w:sz w:val="24"/>
          <w:szCs w:val="24"/>
          <w:lang w:val="en-GB"/>
        </w:rPr>
        <w:t>, you alright in the back there?”</w:t>
      </w:r>
    </w:p>
    <w:p w:rsidRPr="00D73D87" w:rsidR="00740EB2" w:rsidP="00E37332" w:rsidRDefault="00674438" w14:paraId="252101E8" w14:textId="2F583D88">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“Yes, dear. </w:t>
      </w:r>
      <w:r w:rsidRPr="00D73D87" w:rsidR="00AF1FF4">
        <w:rPr>
          <w:rFonts w:ascii="Times New Roman" w:hAnsi="Times New Roman" w:cs="Times New Roman"/>
          <w:sz w:val="24"/>
          <w:szCs w:val="24"/>
          <w:lang w:val="en-GB"/>
        </w:rPr>
        <w:t>There are</w:t>
      </w:r>
      <w:r w:rsidRPr="00D73D87" w:rsidR="00740EB2">
        <w:rPr>
          <w:rFonts w:ascii="Times New Roman" w:hAnsi="Times New Roman" w:cs="Times New Roman"/>
          <w:sz w:val="24"/>
          <w:szCs w:val="24"/>
          <w:lang w:val="en-GB"/>
        </w:rPr>
        <w:t xml:space="preserve"> picnic tables</w:t>
      </w:r>
      <w:r w:rsidRPr="00D73D87" w:rsidR="00A80B34">
        <w:rPr>
          <w:rFonts w:ascii="Times New Roman" w:hAnsi="Times New Roman" w:cs="Times New Roman"/>
          <w:sz w:val="24"/>
          <w:szCs w:val="24"/>
          <w:lang w:val="en-GB"/>
        </w:rPr>
        <w:t xml:space="preserve">, an ice </w:t>
      </w:r>
      <w:r w:rsidRPr="00D73D87" w:rsidR="00AF1FF4">
        <w:rPr>
          <w:rFonts w:ascii="Times New Roman" w:hAnsi="Times New Roman" w:cs="Times New Roman"/>
          <w:sz w:val="24"/>
          <w:szCs w:val="24"/>
          <w:lang w:val="en-GB"/>
        </w:rPr>
        <w:t>cooler,</w:t>
      </w:r>
      <w:r w:rsidRPr="00D73D87" w:rsidR="00A80B34">
        <w:rPr>
          <w:rFonts w:ascii="Times New Roman" w:hAnsi="Times New Roman" w:cs="Times New Roman"/>
          <w:sz w:val="24"/>
          <w:szCs w:val="24"/>
          <w:lang w:val="en-GB"/>
        </w:rPr>
        <w:t xml:space="preserve"> and a</w:t>
      </w:r>
      <w:r w:rsidRPr="00D73D87" w:rsidR="00EF5698">
        <w:rPr>
          <w:rFonts w:ascii="Times New Roman" w:hAnsi="Times New Roman" w:cs="Times New Roman"/>
          <w:sz w:val="24"/>
          <w:szCs w:val="24"/>
          <w:lang w:val="en-GB"/>
        </w:rPr>
        <w:t>n electric</w:t>
      </w:r>
      <w:r w:rsidRPr="00D73D87" w:rsidR="00A80B34">
        <w:rPr>
          <w:rFonts w:ascii="Times New Roman" w:hAnsi="Times New Roman" w:cs="Times New Roman"/>
          <w:sz w:val="24"/>
          <w:szCs w:val="24"/>
          <w:lang w:val="en-GB"/>
        </w:rPr>
        <w:t xml:space="preserve"> screen </w:t>
      </w:r>
      <w:r w:rsidRPr="00D73D87" w:rsidR="00686DAE">
        <w:rPr>
          <w:rFonts w:ascii="Times New Roman" w:hAnsi="Times New Roman" w:cs="Times New Roman"/>
          <w:sz w:val="24"/>
          <w:szCs w:val="24"/>
          <w:lang w:val="en-GB"/>
        </w:rPr>
        <w:t xml:space="preserve">divider </w:t>
      </w:r>
      <w:r w:rsidRPr="00D73D87" w:rsidR="00A80B34">
        <w:rPr>
          <w:rFonts w:ascii="Times New Roman" w:hAnsi="Times New Roman" w:cs="Times New Roman"/>
          <w:sz w:val="24"/>
          <w:szCs w:val="24"/>
          <w:lang w:val="en-GB"/>
        </w:rPr>
        <w:t>I can put up</w:t>
      </w:r>
      <w:r w:rsidRPr="00D73D87" w:rsidR="00EF5698">
        <w:rPr>
          <w:rFonts w:ascii="Times New Roman" w:hAnsi="Times New Roman" w:cs="Times New Roman"/>
          <w:sz w:val="24"/>
          <w:szCs w:val="24"/>
          <w:lang w:val="en-GB"/>
        </w:rPr>
        <w:t xml:space="preserve"> should I want privacy.”</w:t>
      </w:r>
    </w:p>
    <w:p w:rsidRPr="00D73D87" w:rsidR="00AF1FF4" w:rsidP="00E37332" w:rsidRDefault="00AF1FF4" w14:paraId="01F6EC98" w14:textId="6A280DB2">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“Is this a normal model?” said Mr. Hancock.</w:t>
      </w:r>
    </w:p>
    <w:p w:rsidRPr="00D73D87" w:rsidR="00AF1FF4" w:rsidP="00E37332" w:rsidRDefault="00AF1FF4" w14:paraId="7972CF98" w14:textId="336B650D">
      <w:pPr>
        <w:spacing w:after="0" w:line="360" w:lineRule="auto"/>
        <w:ind w:firstLine="720"/>
        <w:rPr>
          <w:rFonts w:ascii="Times New Roman" w:hAnsi="Times New Roman"/>
          <w:sz w:val="24"/>
          <w:szCs w:val="24"/>
          <w:lang w:val="en-GB"/>
        </w:rPr>
      </w:pPr>
      <w:r w:rsidRPr="00D73D87">
        <w:rPr>
          <w:rFonts w:ascii="Times New Roman" w:hAnsi="Times New Roman" w:cs="Times New Roman"/>
          <w:sz w:val="24"/>
          <w:szCs w:val="24"/>
          <w:lang w:val="en-GB"/>
        </w:rPr>
        <w:lastRenderedPageBreak/>
        <w:t>“</w:t>
      </w:r>
      <w:r w:rsidRPr="00D73D87" w:rsidR="00E36A8F">
        <w:rPr>
          <w:rFonts w:ascii="Times New Roman" w:hAnsi="Times New Roman" w:cs="Times New Roman"/>
          <w:sz w:val="24"/>
          <w:szCs w:val="24"/>
          <w:lang w:val="en-GB"/>
        </w:rPr>
        <w:t>Hardly,” I said. “</w:t>
      </w:r>
      <w:r w:rsidRPr="00D73D87" w:rsidR="00110E54">
        <w:rPr>
          <w:rFonts w:ascii="Times New Roman" w:hAnsi="Times New Roman"/>
          <w:sz w:val="24"/>
          <w:szCs w:val="24"/>
          <w:lang w:val="en-GB"/>
        </w:rPr>
        <w:t>It’s a Rolls-Royce Silver Cloud II, two-tone grey model with a long base chassis</w:t>
      </w:r>
      <w:r w:rsidRPr="00D73D87" w:rsidR="00D85808">
        <w:rPr>
          <w:rFonts w:ascii="Times New Roman" w:hAnsi="Times New Roman"/>
          <w:sz w:val="24"/>
          <w:szCs w:val="24"/>
          <w:shd w:val="clear" w:color="auto" w:fill="FFFFFF"/>
          <w:lang w:val="en-GB"/>
        </w:rPr>
        <w:t>.”</w:t>
      </w:r>
    </w:p>
    <w:p w:rsidRPr="00D73D87" w:rsidR="00740EB2" w:rsidP="00E37332" w:rsidRDefault="00F241A5" w14:paraId="4EA13B24" w14:textId="7405E763">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“Did you hear</w:t>
      </w:r>
      <w:r w:rsidR="00B527CC">
        <w:rPr>
          <w:rFonts w:ascii="Times New Roman" w:hAnsi="Times New Roman" w:cs="Times New Roman"/>
          <w:sz w:val="24"/>
          <w:szCs w:val="24"/>
          <w:lang w:val="en-GB"/>
        </w:rPr>
        <w:t xml:space="preserve">, </w:t>
      </w:r>
      <w:r w:rsidRPr="00D73D87">
        <w:rPr>
          <w:rFonts w:ascii="Times New Roman" w:hAnsi="Times New Roman" w:cs="Times New Roman"/>
          <w:sz w:val="24"/>
          <w:szCs w:val="24"/>
          <w:lang w:val="en-GB"/>
        </w:rPr>
        <w:t>dear?”</w:t>
      </w:r>
      <w:r w:rsidRPr="00D73D87" w:rsidR="009B6FD4">
        <w:rPr>
          <w:rFonts w:ascii="Times New Roman" w:hAnsi="Times New Roman" w:cs="Times New Roman"/>
          <w:sz w:val="24"/>
          <w:szCs w:val="24"/>
          <w:lang w:val="en-GB"/>
        </w:rPr>
        <w:t xml:space="preserve"> said Mr. Hancock. “This </w:t>
      </w:r>
      <w:r w:rsidRPr="00D73D87" w:rsidR="00A1677D">
        <w:rPr>
          <w:rFonts w:ascii="Times New Roman" w:hAnsi="Times New Roman" w:cs="Times New Roman"/>
          <w:sz w:val="24"/>
          <w:szCs w:val="24"/>
          <w:lang w:val="en-GB"/>
        </w:rPr>
        <w:t>car is like the Queen’s.”</w:t>
      </w:r>
    </w:p>
    <w:p w:rsidRPr="00D73D87" w:rsidR="00674438" w:rsidP="00E37332" w:rsidRDefault="00A1677D" w14:paraId="2D0168C4" w14:textId="355F6E12">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“It’s certainly extremely</w:t>
      </w:r>
      <w:r w:rsidRPr="00D73D87" w:rsidR="00674438">
        <w:rPr>
          <w:rFonts w:ascii="Times New Roman" w:hAnsi="Times New Roman" w:cs="Times New Roman"/>
          <w:sz w:val="24"/>
          <w:szCs w:val="24"/>
          <w:lang w:val="en-GB"/>
        </w:rPr>
        <w:t xml:space="preserve"> comfortable,</w:t>
      </w:r>
      <w:r w:rsidRPr="00D73D87" w:rsidR="00E649C3">
        <w:rPr>
          <w:rFonts w:ascii="Times New Roman" w:hAnsi="Times New Roman" w:cs="Times New Roman"/>
          <w:sz w:val="24"/>
          <w:szCs w:val="24"/>
          <w:lang w:val="en-GB"/>
        </w:rPr>
        <w:t>” said Mrs. Hancock. “A</w:t>
      </w:r>
      <w:r w:rsidRPr="00D73D87" w:rsidR="00674438">
        <w:rPr>
          <w:rFonts w:ascii="Times New Roman" w:hAnsi="Times New Roman" w:cs="Times New Roman"/>
          <w:sz w:val="24"/>
          <w:szCs w:val="24"/>
          <w:lang w:val="en-GB"/>
        </w:rPr>
        <w:t>lthough it throws me about a bit when we go around corners. I hope it doesn’t make me car sick.”</w:t>
      </w:r>
    </w:p>
    <w:p w:rsidRPr="00D73D87" w:rsidR="00674438" w:rsidP="00E37332" w:rsidRDefault="00674438" w14:paraId="2A1CEE89"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“Need a bag?” said Mr. Hancock.</w:t>
      </w:r>
    </w:p>
    <w:p w:rsidRPr="00D73D87" w:rsidR="00674438" w:rsidP="00E37332" w:rsidRDefault="00674438" w14:paraId="32F7D49D" w14:textId="76730E3B">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“Yes, but I’ll </w:t>
      </w:r>
      <w:r w:rsidR="00FA6191">
        <w:rPr>
          <w:rFonts w:ascii="Times New Roman" w:hAnsi="Times New Roman" w:cs="Times New Roman"/>
          <w:sz w:val="24"/>
          <w:szCs w:val="24"/>
          <w:lang w:val="en-GB"/>
        </w:rPr>
        <w:t xml:space="preserve">cope </w:t>
      </w:r>
      <w:r w:rsidRPr="00D73D87">
        <w:rPr>
          <w:rFonts w:ascii="Times New Roman" w:hAnsi="Times New Roman" w:cs="Times New Roman"/>
          <w:sz w:val="24"/>
          <w:szCs w:val="24"/>
          <w:lang w:val="en-GB"/>
        </w:rPr>
        <w:t>if he drives slowly,” said Mrs. Hancock. “I hope.”</w:t>
      </w:r>
    </w:p>
    <w:p w:rsidRPr="00D73D87" w:rsidR="00674438" w:rsidP="00E37332" w:rsidRDefault="00674438" w14:paraId="68A45284"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“Try and refrain from waving,” said Mr. Hancock. “We don’t want to mislead anyone.”</w:t>
      </w:r>
    </w:p>
    <w:p w:rsidRPr="00D73D87" w:rsidR="00674438" w:rsidP="00E37332" w:rsidRDefault="00292ECE" w14:paraId="02FE76BC" w14:textId="03EC372C">
      <w:pPr>
        <w:spacing w:after="0" w:line="360" w:lineRule="auto"/>
        <w:ind w:firstLine="720"/>
        <w:rPr>
          <w:rFonts w:ascii="Times New Roman" w:hAnsi="Times New Roman" w:cs="Times New Roman"/>
          <w:sz w:val="24"/>
          <w:szCs w:val="24"/>
          <w:lang w:val="en-GB"/>
        </w:rPr>
      </w:pPr>
      <w:r w:rsidRPr="00D73D87">
        <w:rPr>
          <w:rFonts w:ascii="Times New Roman" w:hAnsi="Times New Roman"/>
          <w:sz w:val="24"/>
          <w:szCs w:val="24"/>
          <w:lang w:val="en-GB"/>
        </w:rPr>
        <w:t>Gladys</w:t>
      </w:r>
      <w:r w:rsidRPr="00D73D87" w:rsidR="00B3246F">
        <w:rPr>
          <w:rFonts w:ascii="Times New Roman" w:hAnsi="Times New Roman" w:cs="Times New Roman"/>
          <w:sz w:val="24"/>
          <w:szCs w:val="24"/>
          <w:lang w:val="en-GB"/>
        </w:rPr>
        <w:t xml:space="preserve"> </w:t>
      </w:r>
      <w:r w:rsidRPr="00D73D87" w:rsidR="00674438">
        <w:rPr>
          <w:rFonts w:ascii="Times New Roman" w:hAnsi="Times New Roman" w:cs="Times New Roman"/>
          <w:sz w:val="24"/>
          <w:szCs w:val="24"/>
          <w:lang w:val="en-GB"/>
        </w:rPr>
        <w:t>giggled, put the armrest down, and settled into her corner, making mini practice waves and horsey grins.</w:t>
      </w:r>
    </w:p>
    <w:p w:rsidRPr="00D73D87" w:rsidR="00123588" w:rsidP="00E37332" w:rsidRDefault="009B2420" w14:paraId="048805B9" w14:textId="563D7050">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I</w:t>
      </w:r>
      <w:r w:rsidRPr="00D73D87" w:rsidR="00674438">
        <w:rPr>
          <w:rFonts w:ascii="Times New Roman" w:hAnsi="Times New Roman" w:cs="Times New Roman"/>
          <w:sz w:val="24"/>
          <w:szCs w:val="24"/>
          <w:lang w:val="en-GB"/>
        </w:rPr>
        <w:t xml:space="preserve"> headed along the coast road at a funereal pace; petrified Mrs. Hancock might have a problem holding on to her breakfast. </w:t>
      </w:r>
      <w:r w:rsidRPr="00D73D87" w:rsidR="00123588">
        <w:rPr>
          <w:rFonts w:ascii="Times New Roman" w:hAnsi="Times New Roman" w:cs="Times New Roman"/>
          <w:sz w:val="24"/>
          <w:szCs w:val="24"/>
          <w:lang w:val="en-GB"/>
        </w:rPr>
        <w:t>I</w:t>
      </w:r>
      <w:r w:rsidRPr="00D73D87" w:rsidR="00674438">
        <w:rPr>
          <w:rFonts w:ascii="Times New Roman" w:hAnsi="Times New Roman" w:cs="Times New Roman"/>
          <w:sz w:val="24"/>
          <w:szCs w:val="24"/>
          <w:lang w:val="en-GB"/>
        </w:rPr>
        <w:t xml:space="preserve"> checked the mirror every few seconds, poised to stop if necessary. </w:t>
      </w:r>
      <w:r w:rsidRPr="00D73D87" w:rsidR="00123588">
        <w:rPr>
          <w:rFonts w:ascii="Times New Roman" w:hAnsi="Times New Roman" w:cs="Times New Roman"/>
          <w:sz w:val="24"/>
          <w:szCs w:val="24"/>
          <w:lang w:val="en-GB"/>
        </w:rPr>
        <w:t>My</w:t>
      </w:r>
      <w:r w:rsidRPr="00D73D87" w:rsidR="00674438">
        <w:rPr>
          <w:rFonts w:ascii="Times New Roman" w:hAnsi="Times New Roman" w:cs="Times New Roman"/>
          <w:sz w:val="24"/>
          <w:szCs w:val="24"/>
          <w:lang w:val="en-GB"/>
        </w:rPr>
        <w:t xml:space="preserve"> father would be furious if she made a mess on the fine leather.</w:t>
      </w:r>
    </w:p>
    <w:p w:rsidRPr="00D73D87" w:rsidR="00123588" w:rsidP="00E37332" w:rsidRDefault="00D449EF" w14:paraId="0E0A9391" w14:textId="556AE12B">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And, I’d have to mop it up.</w:t>
      </w:r>
    </w:p>
    <w:p w:rsidRPr="00D73D87" w:rsidR="009E2F4E" w:rsidP="00E37332" w:rsidRDefault="009E2F4E" w14:paraId="18A511AC" w14:textId="0FA3A9F6">
      <w:pPr>
        <w:spacing w:after="0" w:line="360" w:lineRule="auto"/>
        <w:rPr>
          <w:rFonts w:ascii="Times New Roman" w:hAnsi="Times New Roman" w:cs="Times New Roman"/>
          <w:sz w:val="24"/>
          <w:szCs w:val="24"/>
          <w:lang w:val="en-GB"/>
        </w:rPr>
      </w:pPr>
      <w:r w:rsidRPr="00D73D87">
        <w:rPr>
          <w:rFonts w:ascii="Times New Roman" w:hAnsi="Times New Roman" w:cs="Times New Roman"/>
          <w:sz w:val="24"/>
          <w:szCs w:val="24"/>
          <w:lang w:val="en-GB"/>
        </w:rPr>
        <w:br w:type="page"/>
      </w:r>
    </w:p>
    <w:p w:rsidRPr="00D73D87" w:rsidR="009E2F4E" w:rsidP="00E37332" w:rsidRDefault="009E2F4E" w14:paraId="14BBF7DE" w14:textId="03746A9A">
      <w:pPr>
        <w:spacing w:after="0" w:line="360" w:lineRule="auto"/>
        <w:rPr>
          <w:rFonts w:ascii="Times New Roman" w:hAnsi="Times New Roman" w:cs="Times New Roman"/>
          <w:sz w:val="24"/>
          <w:szCs w:val="24"/>
          <w:lang w:val="en-GB"/>
        </w:rPr>
      </w:pPr>
      <w:r w:rsidRPr="00D73D87">
        <w:rPr>
          <w:rFonts w:ascii="Times New Roman" w:hAnsi="Times New Roman" w:cs="Times New Roman"/>
          <w:sz w:val="24"/>
          <w:szCs w:val="24"/>
          <w:lang w:val="en-GB"/>
        </w:rPr>
        <w:lastRenderedPageBreak/>
        <w:t xml:space="preserve">Chapter </w:t>
      </w:r>
      <w:r w:rsidRPr="00D73D87" w:rsidR="00B32A34">
        <w:rPr>
          <w:rFonts w:ascii="Times New Roman" w:hAnsi="Times New Roman" w:cs="Times New Roman"/>
          <w:sz w:val="24"/>
          <w:szCs w:val="24"/>
          <w:lang w:val="en-GB"/>
        </w:rPr>
        <w:t>10</w:t>
      </w:r>
      <w:r w:rsidRPr="00D73D87" w:rsidR="00E13499">
        <w:rPr>
          <w:rFonts w:ascii="Times New Roman" w:hAnsi="Times New Roman" w:cs="Times New Roman"/>
          <w:sz w:val="24"/>
          <w:szCs w:val="24"/>
          <w:lang w:val="en-GB"/>
        </w:rPr>
        <w:t xml:space="preserve"> – What a gay day</w:t>
      </w:r>
    </w:p>
    <w:p w:rsidRPr="00D73D87" w:rsidR="009E2F4E" w:rsidP="00E37332" w:rsidRDefault="009E2F4E" w14:paraId="5AA20AEA" w14:textId="77777777">
      <w:pPr>
        <w:spacing w:after="0" w:line="360" w:lineRule="auto"/>
        <w:ind w:firstLine="720"/>
        <w:rPr>
          <w:rFonts w:ascii="Times New Roman" w:hAnsi="Times New Roman" w:cs="Times New Roman"/>
          <w:sz w:val="24"/>
          <w:szCs w:val="24"/>
          <w:lang w:val="en-GB"/>
        </w:rPr>
      </w:pPr>
    </w:p>
    <w:p w:rsidRPr="00D73D87" w:rsidR="001A18AE" w:rsidP="00E37332" w:rsidRDefault="001A18AE" w14:paraId="076E17A7" w14:textId="4483E036">
      <w:pPr>
        <w:spacing w:after="0" w:line="360" w:lineRule="auto"/>
        <w:rPr>
          <w:rFonts w:ascii="Times New Roman" w:hAnsi="Times New Roman" w:cs="Times New Roman"/>
          <w:sz w:val="24"/>
          <w:szCs w:val="24"/>
          <w:lang w:val="en-GB"/>
        </w:rPr>
      </w:pPr>
      <w:r w:rsidRPr="05EB226F" w:rsidR="05EB226F">
        <w:rPr>
          <w:rFonts w:ascii="Times New Roman" w:hAnsi="Times New Roman" w:cs="Times New Roman"/>
          <w:sz w:val="24"/>
          <w:szCs w:val="24"/>
          <w:lang w:val="en-GB"/>
        </w:rPr>
        <w:t xml:space="preserve">I arrived back from </w:t>
      </w:r>
      <w:r w:rsidRPr="05EB226F" w:rsidR="05EB226F">
        <w:rPr>
          <w:rFonts w:ascii="Times New Roman" w:hAnsi="Times New Roman"/>
          <w:sz w:val="24"/>
          <w:szCs w:val="24"/>
          <w:lang w:val="en-GB"/>
        </w:rPr>
        <w:t>Málaga</w:t>
      </w:r>
      <w:r w:rsidRPr="05EB226F" w:rsidR="05EB226F">
        <w:rPr>
          <w:rFonts w:ascii="Times New Roman" w:hAnsi="Times New Roman" w:cs="Times New Roman"/>
          <w:sz w:val="24"/>
          <w:szCs w:val="24"/>
          <w:lang w:val="en-GB"/>
        </w:rPr>
        <w:t xml:space="preserve"> around five with the Hancock’s, luggage collected and upholstery intact. After two glasses of wine with lunch, they had both snored all the way back to </w:t>
      </w:r>
      <w:r w:rsidRPr="05EB226F" w:rsidR="05EB226F">
        <w:rPr>
          <w:rFonts w:ascii="Times New Roman" w:hAnsi="Times New Roman" w:cs="Times New Roman"/>
          <w:sz w:val="24"/>
          <w:szCs w:val="24"/>
          <w:lang w:val="en-GB"/>
        </w:rPr>
        <w:t>Nerja</w:t>
      </w:r>
      <w:r w:rsidRPr="05EB226F" w:rsidR="05EB226F">
        <w:rPr>
          <w:rFonts w:ascii="Times New Roman" w:hAnsi="Times New Roman" w:cs="Times New Roman"/>
          <w:sz w:val="24"/>
          <w:szCs w:val="24"/>
          <w:lang w:val="en-GB"/>
        </w:rPr>
        <w:t xml:space="preserve">. We joined my parents in the lobby. Mr. Hancock was hanging on to his old, damaged suitcase as if it </w:t>
      </w:r>
      <w:r w:rsidRPr="05EB226F" w:rsidR="05EB226F">
        <w:rPr>
          <w:rFonts w:ascii="Times New Roman" w:hAnsi="Times New Roman" w:cs="Times New Roman"/>
          <w:sz w:val="24"/>
          <w:szCs w:val="24"/>
          <w:lang w:val="en-GB"/>
        </w:rPr>
        <w:t>was</w:t>
      </w:r>
      <w:r w:rsidRPr="05EB226F" w:rsidR="05EB226F">
        <w:rPr>
          <w:rFonts w:ascii="Times New Roman" w:hAnsi="Times New Roman" w:cs="Times New Roman"/>
          <w:sz w:val="24"/>
          <w:szCs w:val="24"/>
          <w:lang w:val="en-GB"/>
        </w:rPr>
        <w:t xml:space="preserve"> his favourite teddy bear, but more surprisingly, he was nodding and smiling at everyone. Mrs. Hancock </w:t>
      </w:r>
      <w:del w:author="Gary Smailes" w:date="2024-01-16T12:42:05.948Z" w:id="1543891934">
        <w:r w:rsidRPr="05EB226F" w:rsidDel="05EB226F">
          <w:rPr>
            <w:rFonts w:ascii="Times New Roman" w:hAnsi="Times New Roman" w:cs="Times New Roman"/>
            <w:sz w:val="24"/>
            <w:szCs w:val="24"/>
            <w:lang w:val="en-GB"/>
          </w:rPr>
          <w:delText xml:space="preserve">proudly </w:delText>
        </w:r>
      </w:del>
      <w:r w:rsidRPr="05EB226F" w:rsidR="05EB226F">
        <w:rPr>
          <w:rFonts w:ascii="Times New Roman" w:hAnsi="Times New Roman" w:cs="Times New Roman"/>
          <w:sz w:val="24"/>
          <w:szCs w:val="24"/>
          <w:lang w:val="en-GB"/>
        </w:rPr>
        <w:t>showed my mum the brand-new hard-shell plastic case from Wings covered with their logo before they went up to their room.</w:t>
      </w:r>
    </w:p>
    <w:p w:rsidRPr="00D73D87" w:rsidR="001A18AE" w:rsidP="00E37332" w:rsidRDefault="001A18AE" w14:paraId="258E0928" w14:textId="047757F9">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“All, </w:t>
      </w:r>
      <w:r w:rsidR="0099476A">
        <w:rPr>
          <w:rFonts w:ascii="Times New Roman" w:hAnsi="Times New Roman" w:cs="Times New Roman"/>
          <w:sz w:val="24"/>
          <w:szCs w:val="24"/>
          <w:lang w:val="en-GB"/>
        </w:rPr>
        <w:t>good</w:t>
      </w:r>
      <w:r w:rsidRPr="00D73D87">
        <w:rPr>
          <w:rFonts w:ascii="Times New Roman" w:hAnsi="Times New Roman" w:cs="Times New Roman"/>
          <w:sz w:val="24"/>
          <w:szCs w:val="24"/>
          <w:lang w:val="en-GB"/>
        </w:rPr>
        <w:t xml:space="preserve">?” said </w:t>
      </w:r>
      <w:r w:rsidRPr="00D73D87" w:rsidR="00D3432A">
        <w:rPr>
          <w:rFonts w:ascii="Times New Roman" w:hAnsi="Times New Roman" w:cs="Times New Roman"/>
          <w:sz w:val="24"/>
          <w:szCs w:val="24"/>
          <w:lang w:val="en-GB"/>
        </w:rPr>
        <w:t>Jack</w:t>
      </w:r>
      <w:r w:rsidRPr="00D73D87" w:rsidR="00851FD9">
        <w:rPr>
          <w:rFonts w:ascii="Times New Roman" w:hAnsi="Times New Roman" w:cs="Times New Roman"/>
          <w:sz w:val="24"/>
          <w:szCs w:val="24"/>
          <w:lang w:val="en-GB"/>
        </w:rPr>
        <w:t xml:space="preserve"> after they had gone.</w:t>
      </w:r>
    </w:p>
    <w:p w:rsidRPr="00D73D87" w:rsidR="00C0193A" w:rsidP="00E37332" w:rsidRDefault="001A18AE" w14:paraId="25B8E2C8" w14:textId="62065541">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“Perfect,” I said. “</w:t>
      </w:r>
      <w:r w:rsidRPr="00D73D87" w:rsidR="00A343BC">
        <w:rPr>
          <w:rFonts w:ascii="Times New Roman" w:hAnsi="Times New Roman" w:cs="Times New Roman"/>
          <w:sz w:val="24"/>
          <w:szCs w:val="24"/>
          <w:lang w:val="en-GB"/>
        </w:rPr>
        <w:t xml:space="preserve">Like kids with </w:t>
      </w:r>
      <w:r w:rsidRPr="00D73D87" w:rsidR="00D420FB">
        <w:rPr>
          <w:rFonts w:ascii="Times New Roman" w:hAnsi="Times New Roman" w:cs="Times New Roman"/>
          <w:sz w:val="24"/>
          <w:szCs w:val="24"/>
          <w:lang w:val="en-GB"/>
        </w:rPr>
        <w:t>favourite</w:t>
      </w:r>
      <w:r w:rsidRPr="00D73D87" w:rsidR="00C0193A">
        <w:rPr>
          <w:rFonts w:ascii="Times New Roman" w:hAnsi="Times New Roman" w:cs="Times New Roman"/>
          <w:sz w:val="24"/>
          <w:szCs w:val="24"/>
          <w:lang w:val="en-GB"/>
        </w:rPr>
        <w:t xml:space="preserve"> toys.”</w:t>
      </w:r>
    </w:p>
    <w:p w:rsidRPr="00D73D87" w:rsidR="002A684E" w:rsidP="05EB226F" w:rsidRDefault="00C0193A" w14:paraId="45B89725" w14:textId="26B6E2CD">
      <w:pPr>
        <w:spacing w:after="0" w:line="360" w:lineRule="auto"/>
        <w:ind w:firstLine="720"/>
        <w:rPr>
          <w:rFonts w:ascii="Times New Roman" w:hAnsi="Times New Roman" w:cs="Times New Roman"/>
          <w:sz w:val="24"/>
          <w:szCs w:val="24"/>
          <w:lang w:val="en-US"/>
        </w:rPr>
      </w:pPr>
      <w:r w:rsidRPr="05EB226F" w:rsidR="05EB226F">
        <w:rPr>
          <w:rFonts w:ascii="Times New Roman" w:hAnsi="Times New Roman" w:cs="Times New Roman"/>
          <w:sz w:val="24"/>
          <w:szCs w:val="24"/>
          <w:lang w:val="en-US"/>
        </w:rPr>
        <w:t>“Finally, they can have a play,” said Donna smirking. “What er</w:t>
      </w:r>
      <w:ins w:author="Gary Smailes" w:date="2024-01-16T12:42:19.549Z" w:id="2070171369">
        <w:r w:rsidRPr="05EB226F" w:rsidR="05EB226F">
          <w:rPr>
            <w:rFonts w:ascii="Times New Roman" w:hAnsi="Times New Roman" w:cs="Times New Roman"/>
            <w:sz w:val="24"/>
            <w:szCs w:val="24"/>
            <w:lang w:val="en-US"/>
          </w:rPr>
          <w:t>...</w:t>
        </w:r>
      </w:ins>
      <w:r w:rsidRPr="05EB226F" w:rsidR="05EB226F">
        <w:rPr>
          <w:rFonts w:ascii="Times New Roman" w:hAnsi="Times New Roman" w:cs="Times New Roman"/>
          <w:sz w:val="24"/>
          <w:szCs w:val="24"/>
          <w:lang w:val="en-US"/>
        </w:rPr>
        <w:t xml:space="preserve"> colour were they?”</w:t>
      </w:r>
    </w:p>
    <w:p w:rsidRPr="00D73D87" w:rsidR="00B41A27" w:rsidP="00E37332" w:rsidRDefault="00B41A27" w14:paraId="4E0AF722" w14:textId="4923E274">
      <w:pPr>
        <w:spacing w:after="0" w:line="360" w:lineRule="auto"/>
        <w:ind w:firstLine="720"/>
        <w:rPr>
          <w:rFonts w:ascii="Times New Roman" w:hAnsi="Times New Roman" w:cs="Times New Roman"/>
          <w:sz w:val="24"/>
          <w:szCs w:val="24"/>
          <w:lang w:val="en-GB"/>
        </w:rPr>
      </w:pPr>
      <w:r w:rsidRPr="05EB226F" w:rsidR="05EB226F">
        <w:rPr>
          <w:rFonts w:ascii="Times New Roman" w:hAnsi="Times New Roman" w:cs="Times New Roman"/>
          <w:sz w:val="24"/>
          <w:szCs w:val="24"/>
          <w:lang w:val="en-GB"/>
        </w:rPr>
        <w:t xml:space="preserve">“I </w:t>
      </w:r>
      <w:r w:rsidRPr="05EB226F" w:rsidR="05EB226F">
        <w:rPr>
          <w:rFonts w:ascii="Times New Roman" w:hAnsi="Times New Roman" w:cs="Times New Roman"/>
          <w:sz w:val="24"/>
          <w:szCs w:val="24"/>
          <w:lang w:val="en-GB"/>
        </w:rPr>
        <w:t>didn’t</w:t>
      </w:r>
      <w:r w:rsidRPr="05EB226F" w:rsidR="05EB226F">
        <w:rPr>
          <w:rFonts w:ascii="Times New Roman" w:hAnsi="Times New Roman" w:cs="Times New Roman"/>
          <w:sz w:val="24"/>
          <w:szCs w:val="24"/>
          <w:lang w:val="en-GB"/>
        </w:rPr>
        <w:t xml:space="preserve"> go into the Wings office, I had to stay by the car. By the time they returned with their array of cases, the er</w:t>
      </w:r>
      <w:ins w:author="Gary Smailes" w:date="2024-01-16T12:42:33.677Z" w:id="1270259628">
        <w:r w:rsidRPr="05EB226F" w:rsidR="05EB226F">
          <w:rPr>
            <w:rFonts w:ascii="Times New Roman" w:hAnsi="Times New Roman" w:cs="Times New Roman"/>
            <w:sz w:val="24"/>
            <w:szCs w:val="24"/>
            <w:lang w:val="en-GB"/>
          </w:rPr>
          <w:t>...</w:t>
        </w:r>
      </w:ins>
      <w:r w:rsidRPr="05EB226F" w:rsidR="05EB226F">
        <w:rPr>
          <w:rFonts w:ascii="Times New Roman" w:hAnsi="Times New Roman" w:cs="Times New Roman"/>
          <w:sz w:val="24"/>
          <w:szCs w:val="24"/>
          <w:lang w:val="en-GB"/>
        </w:rPr>
        <w:t xml:space="preserve"> pleasure accessories had been recycled or bunged into an airport bin.”</w:t>
      </w:r>
    </w:p>
    <w:p w:rsidRPr="00D73D87" w:rsidR="00EB0EFC" w:rsidP="00E37332" w:rsidRDefault="00EB0EFC" w14:paraId="0C4A9960" w14:textId="36FFEC72">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t>
      </w:r>
      <w:r w:rsidRPr="00D73D87" w:rsidR="003E298B">
        <w:rPr>
          <w:rFonts w:ascii="Times New Roman" w:hAnsi="Times New Roman" w:cs="Times New Roman"/>
          <w:sz w:val="24"/>
          <w:szCs w:val="24"/>
          <w:lang w:val="en-GB"/>
        </w:rPr>
        <w:t>How was lunch?”</w:t>
      </w:r>
    </w:p>
    <w:p w:rsidRPr="00D73D87" w:rsidR="000A4CBA" w:rsidP="00E37332" w:rsidRDefault="003E298B" w14:paraId="02C6FE04" w14:textId="604EB67E">
      <w:pPr>
        <w:spacing w:after="0" w:line="360" w:lineRule="auto"/>
        <w:ind w:firstLine="720"/>
        <w:rPr>
          <w:rFonts w:ascii="Times New Roman" w:hAnsi="Times New Roman" w:cs="Times New Roman"/>
          <w:sz w:val="24"/>
          <w:szCs w:val="24"/>
          <w:lang w:val="en-GB"/>
        </w:rPr>
      </w:pPr>
      <w:r w:rsidRPr="05EB226F" w:rsidR="05EB226F">
        <w:rPr>
          <w:rFonts w:ascii="Times New Roman" w:hAnsi="Times New Roman" w:cs="Times New Roman"/>
          <w:sz w:val="24"/>
          <w:szCs w:val="24"/>
          <w:lang w:val="en-GB"/>
        </w:rPr>
        <w:t xml:space="preserve">“Not too expensive, </w:t>
      </w:r>
      <w:ins w:author="Gary Smailes" w:date="2024-01-16T12:42:39.185Z" w:id="1241549371">
        <w:r w:rsidRPr="05EB226F" w:rsidR="05EB226F">
          <w:rPr>
            <w:rFonts w:ascii="Times New Roman" w:hAnsi="Times New Roman" w:cs="Times New Roman"/>
            <w:sz w:val="24"/>
            <w:szCs w:val="24"/>
            <w:lang w:val="en-GB"/>
          </w:rPr>
          <w:t>D</w:t>
        </w:r>
      </w:ins>
      <w:del w:author="Gary Smailes" w:date="2024-01-16T12:42:38.542Z" w:id="2147175483">
        <w:r w:rsidRPr="05EB226F" w:rsidDel="05EB226F">
          <w:rPr>
            <w:rFonts w:ascii="Times New Roman" w:hAnsi="Times New Roman" w:cs="Times New Roman"/>
            <w:sz w:val="24"/>
            <w:szCs w:val="24"/>
            <w:lang w:val="en-GB"/>
          </w:rPr>
          <w:delText>d</w:delText>
        </w:r>
      </w:del>
      <w:r w:rsidRPr="05EB226F" w:rsidR="05EB226F">
        <w:rPr>
          <w:rFonts w:ascii="Times New Roman" w:hAnsi="Times New Roman" w:cs="Times New Roman"/>
          <w:sz w:val="24"/>
          <w:szCs w:val="24"/>
          <w:lang w:val="en-GB"/>
        </w:rPr>
        <w:t>ad. Mr. Hancock loved the clams?”</w:t>
      </w:r>
    </w:p>
    <w:p w:rsidRPr="00D73D87" w:rsidR="00A41BA9" w:rsidP="00E37332" w:rsidRDefault="00A41BA9" w14:paraId="1E834EC5" w14:textId="08E298CB">
      <w:pPr>
        <w:spacing w:after="0" w:line="360" w:lineRule="auto"/>
        <w:ind w:firstLine="720"/>
        <w:rPr>
          <w:rFonts w:ascii="Times New Roman" w:hAnsi="Times New Roman" w:cs="Times New Roman"/>
          <w:sz w:val="24"/>
          <w:szCs w:val="24"/>
          <w:lang w:val="en-GB"/>
        </w:rPr>
      </w:pPr>
      <w:r w:rsidRPr="05EB226F" w:rsidR="05EB226F">
        <w:rPr>
          <w:rFonts w:ascii="Times New Roman" w:hAnsi="Times New Roman" w:cs="Times New Roman"/>
          <w:sz w:val="24"/>
          <w:szCs w:val="24"/>
          <w:lang w:val="en-GB"/>
        </w:rPr>
        <w:t xml:space="preserve">“What a relief. </w:t>
      </w:r>
      <w:r w:rsidRPr="05EB226F" w:rsidR="05EB226F">
        <w:rPr>
          <w:rFonts w:ascii="Times New Roman" w:hAnsi="Times New Roman" w:cs="Times New Roman"/>
          <w:sz w:val="24"/>
          <w:szCs w:val="24"/>
          <w:lang w:val="en-GB"/>
        </w:rPr>
        <w:t>I’d</w:t>
      </w:r>
      <w:r w:rsidRPr="05EB226F" w:rsidR="05EB226F">
        <w:rPr>
          <w:rFonts w:ascii="Times New Roman" w:hAnsi="Times New Roman" w:cs="Times New Roman"/>
          <w:sz w:val="24"/>
          <w:szCs w:val="24"/>
          <w:lang w:val="en-GB"/>
        </w:rPr>
        <w:t xml:space="preserve"> best get back to the bar,” said Jack</w:t>
      </w:r>
      <w:ins w:author="Gary Smailes" w:date="2024-01-16T12:42:46.998Z" w:id="1885236942">
        <w:r w:rsidRPr="05EB226F" w:rsidR="05EB226F">
          <w:rPr>
            <w:rFonts w:ascii="Times New Roman" w:hAnsi="Times New Roman" w:cs="Times New Roman"/>
            <w:sz w:val="24"/>
            <w:szCs w:val="24"/>
            <w:lang w:val="en-GB"/>
          </w:rPr>
          <w:t>,</w:t>
        </w:r>
      </w:ins>
      <w:r w:rsidRPr="05EB226F" w:rsidR="05EB226F">
        <w:rPr>
          <w:rFonts w:ascii="Times New Roman" w:hAnsi="Times New Roman" w:cs="Times New Roman"/>
          <w:sz w:val="24"/>
          <w:szCs w:val="24"/>
          <w:lang w:val="en-GB"/>
        </w:rPr>
        <w:t xml:space="preserve"> leaving them.</w:t>
      </w:r>
    </w:p>
    <w:p w:rsidRPr="00D73D87" w:rsidR="009E2F4E" w:rsidP="00E37332" w:rsidRDefault="009E2F4E" w14:paraId="769C9828" w14:textId="0B8F4734">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w:t>
      </w:r>
      <w:r w:rsidRPr="00D73D87" w:rsidR="00E665B8">
        <w:rPr>
          <w:rFonts w:ascii="Times New Roman" w:hAnsi="Times New Roman" w:cs="Times New Roman"/>
          <w:sz w:val="24"/>
          <w:szCs w:val="24"/>
          <w:lang w:val="en-GB"/>
        </w:rPr>
        <w:t>ith the uncertainty of when you were coming back and</w:t>
      </w:r>
      <w:r w:rsidRPr="00D73D87" w:rsidR="004748D3">
        <w:rPr>
          <w:rFonts w:ascii="Times New Roman" w:hAnsi="Times New Roman" w:cs="Times New Roman"/>
          <w:sz w:val="24"/>
          <w:szCs w:val="24"/>
          <w:lang w:val="en-GB"/>
        </w:rPr>
        <w:t xml:space="preserve"> this wretched Wings man </w:t>
      </w:r>
      <w:r w:rsidRPr="00D73D87" w:rsidR="00E95932">
        <w:rPr>
          <w:rFonts w:ascii="Times New Roman" w:hAnsi="Times New Roman" w:cs="Times New Roman"/>
          <w:sz w:val="24"/>
          <w:szCs w:val="24"/>
          <w:lang w:val="en-GB"/>
        </w:rPr>
        <w:t>coming,</w:t>
      </w:r>
      <w:r w:rsidRPr="00D73D87" w:rsidR="004748D3">
        <w:rPr>
          <w:rFonts w:ascii="Times New Roman" w:hAnsi="Times New Roman" w:cs="Times New Roman"/>
          <w:sz w:val="24"/>
          <w:szCs w:val="24"/>
          <w:lang w:val="en-GB"/>
        </w:rPr>
        <w:t xml:space="preserve"> we decided not to close for the afternoon</w:t>
      </w:r>
      <w:r w:rsidRPr="00D73D87" w:rsidR="00735926">
        <w:rPr>
          <w:rFonts w:ascii="Times New Roman" w:hAnsi="Times New Roman" w:cs="Times New Roman"/>
          <w:sz w:val="24"/>
          <w:szCs w:val="24"/>
          <w:lang w:val="en-GB"/>
        </w:rPr>
        <w:t>,”</w:t>
      </w:r>
      <w:r w:rsidRPr="00D73D87" w:rsidR="004748D3">
        <w:rPr>
          <w:rFonts w:ascii="Times New Roman" w:hAnsi="Times New Roman" w:cs="Times New Roman"/>
          <w:sz w:val="24"/>
          <w:szCs w:val="24"/>
          <w:lang w:val="en-GB"/>
        </w:rPr>
        <w:t xml:space="preserve"> </w:t>
      </w:r>
      <w:r w:rsidRPr="00D73D87" w:rsidR="00735926">
        <w:rPr>
          <w:rFonts w:ascii="Times New Roman" w:hAnsi="Times New Roman" w:cs="Times New Roman"/>
          <w:sz w:val="24"/>
          <w:szCs w:val="24"/>
          <w:lang w:val="en-GB"/>
        </w:rPr>
        <w:t xml:space="preserve">said </w:t>
      </w:r>
      <w:r w:rsidRPr="00D73D87" w:rsidR="007C738B">
        <w:rPr>
          <w:rFonts w:ascii="Times New Roman" w:hAnsi="Times New Roman" w:cs="Times New Roman"/>
          <w:sz w:val="24"/>
          <w:szCs w:val="24"/>
          <w:lang w:val="en-GB"/>
        </w:rPr>
        <w:t>Donna</w:t>
      </w:r>
      <w:r w:rsidRPr="00D73D87" w:rsidR="00735926">
        <w:rPr>
          <w:rFonts w:ascii="Times New Roman" w:hAnsi="Times New Roman" w:cs="Times New Roman"/>
          <w:sz w:val="24"/>
          <w:szCs w:val="24"/>
          <w:lang w:val="en-GB"/>
        </w:rPr>
        <w:t xml:space="preserve"> sitting behind the desk. “</w:t>
      </w:r>
      <w:r w:rsidRPr="00D73D87" w:rsidR="004748D3">
        <w:rPr>
          <w:rFonts w:ascii="Times New Roman" w:hAnsi="Times New Roman" w:cs="Times New Roman"/>
          <w:sz w:val="24"/>
          <w:szCs w:val="24"/>
          <w:lang w:val="en-GB"/>
        </w:rPr>
        <w:t>I’</w:t>
      </w:r>
      <w:r w:rsidRPr="00D73D87" w:rsidR="00E95932">
        <w:rPr>
          <w:rFonts w:ascii="Times New Roman" w:hAnsi="Times New Roman" w:cs="Times New Roman"/>
          <w:sz w:val="24"/>
          <w:szCs w:val="24"/>
          <w:lang w:val="en-GB"/>
        </w:rPr>
        <w:t>m exhausted plus we received</w:t>
      </w:r>
      <w:r w:rsidRPr="00D73D87">
        <w:rPr>
          <w:rFonts w:ascii="Times New Roman" w:hAnsi="Times New Roman" w:cs="Times New Roman"/>
          <w:sz w:val="24"/>
          <w:szCs w:val="24"/>
          <w:lang w:val="en-GB"/>
        </w:rPr>
        <w:t xml:space="preserve"> complaints </w:t>
      </w:r>
      <w:r w:rsidRPr="00D73D87" w:rsidR="00D347AA">
        <w:rPr>
          <w:rFonts w:ascii="Times New Roman" w:hAnsi="Times New Roman" w:cs="Times New Roman"/>
          <w:sz w:val="24"/>
          <w:szCs w:val="24"/>
          <w:lang w:val="en-GB"/>
        </w:rPr>
        <w:t xml:space="preserve">at lunchtime </w:t>
      </w:r>
      <w:r w:rsidRPr="00D73D87">
        <w:rPr>
          <w:rFonts w:ascii="Times New Roman" w:hAnsi="Times New Roman" w:cs="Times New Roman"/>
          <w:sz w:val="24"/>
          <w:szCs w:val="24"/>
          <w:lang w:val="en-GB"/>
        </w:rPr>
        <w:t>about the cottage pies</w:t>
      </w:r>
      <w:r w:rsidRPr="00D73D87" w:rsidR="00735926">
        <w:rPr>
          <w:rFonts w:ascii="Times New Roman" w:hAnsi="Times New Roman" w:cs="Times New Roman"/>
          <w:sz w:val="24"/>
          <w:szCs w:val="24"/>
          <w:lang w:val="en-GB"/>
        </w:rPr>
        <w:t xml:space="preserve">. </w:t>
      </w:r>
      <w:r w:rsidRPr="00D73D87">
        <w:rPr>
          <w:rFonts w:ascii="Times New Roman" w:hAnsi="Times New Roman" w:cs="Times New Roman"/>
          <w:sz w:val="24"/>
          <w:szCs w:val="24"/>
          <w:lang w:val="en-GB"/>
        </w:rPr>
        <w:t xml:space="preserve">Some were cold in the middle, </w:t>
      </w:r>
      <w:r w:rsidRPr="00D73D87" w:rsidR="00735926">
        <w:rPr>
          <w:rFonts w:ascii="Times New Roman" w:hAnsi="Times New Roman" w:cs="Times New Roman"/>
          <w:sz w:val="24"/>
          <w:szCs w:val="24"/>
          <w:lang w:val="en-GB"/>
        </w:rPr>
        <w:t>others,</w:t>
      </w:r>
      <w:r w:rsidRPr="00D73D87">
        <w:rPr>
          <w:rFonts w:ascii="Times New Roman" w:hAnsi="Times New Roman" w:cs="Times New Roman"/>
          <w:sz w:val="24"/>
          <w:szCs w:val="24"/>
          <w:lang w:val="en-GB"/>
        </w:rPr>
        <w:t xml:space="preserve"> the </w:t>
      </w:r>
      <w:r w:rsidRPr="00D73D87" w:rsidR="00735926">
        <w:rPr>
          <w:rFonts w:ascii="Times New Roman" w:hAnsi="Times New Roman" w:cs="Times New Roman"/>
          <w:sz w:val="24"/>
          <w:szCs w:val="24"/>
          <w:lang w:val="en-GB"/>
        </w:rPr>
        <w:t xml:space="preserve">mash was </w:t>
      </w:r>
      <w:r w:rsidRPr="00D73D87">
        <w:rPr>
          <w:rFonts w:ascii="Times New Roman" w:hAnsi="Times New Roman" w:cs="Times New Roman"/>
          <w:sz w:val="24"/>
          <w:szCs w:val="24"/>
          <w:lang w:val="en-GB"/>
        </w:rPr>
        <w:t>too soggy.”</w:t>
      </w:r>
    </w:p>
    <w:p w:rsidRPr="00D73D87" w:rsidR="00C7719C" w:rsidP="00E37332" w:rsidRDefault="00767BBC" w14:paraId="7528776A" w14:textId="6458B038">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“I’ll have a word with the chef,” I said</w:t>
      </w:r>
      <w:r w:rsidRPr="00D73D87" w:rsidR="00EE1222">
        <w:rPr>
          <w:rFonts w:ascii="Times New Roman" w:hAnsi="Times New Roman" w:cs="Times New Roman"/>
          <w:sz w:val="24"/>
          <w:szCs w:val="24"/>
          <w:lang w:val="en-GB"/>
        </w:rPr>
        <w:t xml:space="preserve"> as a handsome man in his early thirties </w:t>
      </w:r>
      <w:r w:rsidRPr="00D73D87" w:rsidR="005C43A7">
        <w:rPr>
          <w:rFonts w:ascii="Times New Roman" w:hAnsi="Times New Roman" w:cs="Times New Roman"/>
          <w:sz w:val="24"/>
          <w:szCs w:val="24"/>
          <w:lang w:val="en-GB"/>
        </w:rPr>
        <w:t>with swept</w:t>
      </w:r>
      <w:r w:rsidRPr="00D73D87" w:rsidR="00006C77">
        <w:rPr>
          <w:rFonts w:ascii="Times New Roman" w:hAnsi="Times New Roman" w:cs="Times New Roman"/>
          <w:sz w:val="24"/>
          <w:szCs w:val="24"/>
          <w:lang w:val="en-GB"/>
        </w:rPr>
        <w:t>-</w:t>
      </w:r>
      <w:r w:rsidRPr="00D73D87" w:rsidR="005C43A7">
        <w:rPr>
          <w:rFonts w:ascii="Times New Roman" w:hAnsi="Times New Roman" w:cs="Times New Roman"/>
          <w:sz w:val="24"/>
          <w:szCs w:val="24"/>
          <w:lang w:val="en-GB"/>
        </w:rPr>
        <w:t xml:space="preserve">back dark hair </w:t>
      </w:r>
      <w:r w:rsidRPr="00D73D87" w:rsidR="00EE1222">
        <w:rPr>
          <w:rFonts w:ascii="Times New Roman" w:hAnsi="Times New Roman" w:cs="Times New Roman"/>
          <w:sz w:val="24"/>
          <w:szCs w:val="24"/>
          <w:lang w:val="en-GB"/>
        </w:rPr>
        <w:t>entered</w:t>
      </w:r>
      <w:r w:rsidRPr="00D73D87" w:rsidR="00F569DD">
        <w:rPr>
          <w:rFonts w:ascii="Times New Roman" w:hAnsi="Times New Roman" w:cs="Times New Roman"/>
          <w:sz w:val="24"/>
          <w:szCs w:val="24"/>
          <w:lang w:val="en-GB"/>
        </w:rPr>
        <w:t xml:space="preserve"> dressed in an expensive blue suit with flared trousers and wide lapels</w:t>
      </w:r>
      <w:r w:rsidRPr="00D73D87">
        <w:rPr>
          <w:rFonts w:ascii="Times New Roman" w:hAnsi="Times New Roman" w:cs="Times New Roman"/>
          <w:sz w:val="24"/>
          <w:szCs w:val="24"/>
          <w:lang w:val="en-GB"/>
        </w:rPr>
        <w:t>.</w:t>
      </w:r>
      <w:r w:rsidRPr="00D73D87" w:rsidR="00BE14B4">
        <w:rPr>
          <w:rFonts w:ascii="Times New Roman" w:hAnsi="Times New Roman" w:cs="Times New Roman"/>
          <w:sz w:val="24"/>
          <w:szCs w:val="24"/>
          <w:lang w:val="en-GB"/>
        </w:rPr>
        <w:t xml:space="preserve"> He had ice</w:t>
      </w:r>
      <w:r w:rsidRPr="00D73D87" w:rsidR="00006C77">
        <w:rPr>
          <w:rFonts w:ascii="Times New Roman" w:hAnsi="Times New Roman" w:cs="Times New Roman"/>
          <w:sz w:val="24"/>
          <w:szCs w:val="24"/>
          <w:lang w:val="en-GB"/>
        </w:rPr>
        <w:t>-</w:t>
      </w:r>
      <w:r w:rsidRPr="00D73D87" w:rsidR="00BE14B4">
        <w:rPr>
          <w:rFonts w:ascii="Times New Roman" w:hAnsi="Times New Roman" w:cs="Times New Roman"/>
          <w:sz w:val="24"/>
          <w:szCs w:val="24"/>
          <w:lang w:val="en-GB"/>
        </w:rPr>
        <w:t>blue eyes</w:t>
      </w:r>
      <w:r w:rsidRPr="00D73D87" w:rsidR="002C20F4">
        <w:rPr>
          <w:rFonts w:ascii="Times New Roman" w:hAnsi="Times New Roman" w:cs="Times New Roman"/>
          <w:sz w:val="24"/>
          <w:szCs w:val="24"/>
          <w:lang w:val="en-GB"/>
        </w:rPr>
        <w:t>.</w:t>
      </w:r>
      <w:r w:rsidRPr="00D73D87" w:rsidR="00C7719C">
        <w:rPr>
          <w:rFonts w:ascii="Times New Roman" w:hAnsi="Times New Roman" w:cs="Times New Roman"/>
          <w:sz w:val="24"/>
          <w:szCs w:val="24"/>
          <w:lang w:val="en-GB"/>
        </w:rPr>
        <w:t xml:space="preserve"> “It’s probably the microwave settings.</w:t>
      </w:r>
      <w:r w:rsidRPr="00D73D87" w:rsidR="00EE1222">
        <w:rPr>
          <w:rFonts w:ascii="Times New Roman" w:hAnsi="Times New Roman" w:cs="Times New Roman"/>
          <w:sz w:val="24"/>
          <w:szCs w:val="24"/>
          <w:lang w:val="en-GB"/>
        </w:rPr>
        <w:t xml:space="preserve"> </w:t>
      </w:r>
      <w:r w:rsidRPr="00D73D87" w:rsidR="0069770A">
        <w:rPr>
          <w:rFonts w:ascii="Times New Roman" w:hAnsi="Times New Roman" w:cs="Times New Roman"/>
          <w:sz w:val="24"/>
          <w:szCs w:val="24"/>
          <w:lang w:val="en-GB"/>
        </w:rPr>
        <w:t>Good afternoon, c</w:t>
      </w:r>
      <w:r w:rsidRPr="00D73D87" w:rsidR="00EE1222">
        <w:rPr>
          <w:rFonts w:ascii="Times New Roman" w:hAnsi="Times New Roman" w:cs="Times New Roman"/>
          <w:sz w:val="24"/>
          <w:szCs w:val="24"/>
          <w:lang w:val="en-GB"/>
        </w:rPr>
        <w:t>an I help you?</w:t>
      </w:r>
      <w:r w:rsidRPr="00D73D87" w:rsidR="00C7719C">
        <w:rPr>
          <w:rFonts w:ascii="Times New Roman" w:hAnsi="Times New Roman" w:cs="Times New Roman"/>
          <w:sz w:val="24"/>
          <w:szCs w:val="24"/>
          <w:lang w:val="en-GB"/>
        </w:rPr>
        <w:t>”</w:t>
      </w:r>
    </w:p>
    <w:p w:rsidRPr="00D73D87" w:rsidR="009E2F4E" w:rsidP="00E37332" w:rsidRDefault="009E2F4E" w14:paraId="076E34D4" w14:textId="46A53948">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“Good afternoon, </w:t>
      </w:r>
      <w:r w:rsidRPr="00D73D87" w:rsidR="00125D73">
        <w:rPr>
          <w:rFonts w:ascii="Times New Roman" w:hAnsi="Times New Roman" w:cs="Times New Roman"/>
          <w:sz w:val="24"/>
          <w:szCs w:val="24"/>
          <w:lang w:val="en-GB"/>
        </w:rPr>
        <w:t>my name is</w:t>
      </w:r>
      <w:r w:rsidRPr="00D73D87">
        <w:rPr>
          <w:rFonts w:ascii="Times New Roman" w:hAnsi="Times New Roman" w:cs="Times New Roman"/>
          <w:sz w:val="24"/>
          <w:szCs w:val="24"/>
          <w:lang w:val="en-GB"/>
        </w:rPr>
        <w:t xml:space="preserve"> Caterham,” he said in a deep posh voice. “</w:t>
      </w:r>
      <w:r w:rsidRPr="00D73D87" w:rsidR="00125D73">
        <w:rPr>
          <w:rFonts w:ascii="Times New Roman" w:hAnsi="Times New Roman" w:cs="Times New Roman"/>
          <w:sz w:val="24"/>
          <w:szCs w:val="24"/>
          <w:lang w:val="en-GB"/>
        </w:rPr>
        <w:t>Rupert Caterham</w:t>
      </w:r>
      <w:r w:rsidRPr="00D73D87" w:rsidR="000C441C">
        <w:rPr>
          <w:rFonts w:ascii="Times New Roman" w:hAnsi="Times New Roman" w:cs="Times New Roman"/>
          <w:sz w:val="24"/>
          <w:szCs w:val="24"/>
          <w:lang w:val="en-GB"/>
        </w:rPr>
        <w:t xml:space="preserve">, </w:t>
      </w:r>
      <w:r w:rsidRPr="00D73D87" w:rsidR="00D764A8">
        <w:rPr>
          <w:rFonts w:ascii="Times New Roman" w:hAnsi="Times New Roman" w:cs="Times New Roman"/>
          <w:sz w:val="24"/>
          <w:szCs w:val="24"/>
          <w:lang w:val="en-GB"/>
        </w:rPr>
        <w:t>a</w:t>
      </w:r>
      <w:r w:rsidRPr="00D73D87">
        <w:rPr>
          <w:rFonts w:ascii="Times New Roman" w:hAnsi="Times New Roman" w:cs="Times New Roman"/>
          <w:sz w:val="24"/>
          <w:szCs w:val="24"/>
          <w:lang w:val="en-GB"/>
        </w:rPr>
        <w:t xml:space="preserve">rea manager of Wings Tours. I’ve come to see </w:t>
      </w:r>
      <w:r w:rsidRPr="00D73D87" w:rsidR="00D3432A">
        <w:rPr>
          <w:rFonts w:ascii="Times New Roman" w:hAnsi="Times New Roman" w:cs="Times New Roman"/>
          <w:sz w:val="24"/>
          <w:szCs w:val="24"/>
          <w:lang w:val="en-GB"/>
        </w:rPr>
        <w:t>Jack</w:t>
      </w:r>
      <w:r w:rsidRPr="00D73D87">
        <w:rPr>
          <w:rFonts w:ascii="Times New Roman" w:hAnsi="Times New Roman" w:cs="Times New Roman"/>
          <w:sz w:val="24"/>
          <w:szCs w:val="24"/>
          <w:lang w:val="en-GB"/>
        </w:rPr>
        <w:t xml:space="preserve"> </w:t>
      </w:r>
      <w:r w:rsidR="00B77DE0">
        <w:rPr>
          <w:rFonts w:ascii="Times New Roman" w:hAnsi="Times New Roman" w:cs="Times New Roman"/>
          <w:sz w:val="24"/>
          <w:szCs w:val="24"/>
          <w:lang w:val="en-GB"/>
        </w:rPr>
        <w:t>Webster</w:t>
      </w:r>
      <w:r w:rsidRPr="00D73D87">
        <w:rPr>
          <w:rFonts w:ascii="Times New Roman" w:hAnsi="Times New Roman" w:cs="Times New Roman"/>
          <w:sz w:val="24"/>
          <w:szCs w:val="24"/>
          <w:lang w:val="en-GB"/>
        </w:rPr>
        <w:t>.”</w:t>
      </w:r>
    </w:p>
    <w:p w:rsidRPr="00D73D87" w:rsidR="009E2F4E" w:rsidP="00E37332" w:rsidRDefault="009E2F4E" w14:paraId="29ED5EAA" w14:textId="5009759D">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“He’s serving behind the bar,” </w:t>
      </w:r>
      <w:r w:rsidRPr="00D73D87" w:rsidR="0069770A">
        <w:rPr>
          <w:rFonts w:ascii="Times New Roman" w:hAnsi="Times New Roman" w:cs="Times New Roman"/>
          <w:sz w:val="24"/>
          <w:szCs w:val="24"/>
          <w:lang w:val="en-GB"/>
        </w:rPr>
        <w:t>I said</w:t>
      </w:r>
      <w:r w:rsidRPr="00D73D87">
        <w:rPr>
          <w:rFonts w:ascii="Times New Roman" w:hAnsi="Times New Roman" w:cs="Times New Roman"/>
          <w:sz w:val="24"/>
          <w:szCs w:val="24"/>
          <w:lang w:val="en-GB"/>
        </w:rPr>
        <w:t>. “</w:t>
      </w:r>
      <w:r w:rsidRPr="00D73D87" w:rsidR="0069770A">
        <w:rPr>
          <w:rFonts w:ascii="Times New Roman" w:hAnsi="Times New Roman" w:cs="Times New Roman"/>
          <w:sz w:val="24"/>
          <w:szCs w:val="24"/>
          <w:lang w:val="en-GB"/>
        </w:rPr>
        <w:t>I’ll</w:t>
      </w:r>
      <w:r w:rsidRPr="00D73D87">
        <w:rPr>
          <w:rFonts w:ascii="Times New Roman" w:hAnsi="Times New Roman" w:cs="Times New Roman"/>
          <w:sz w:val="24"/>
          <w:szCs w:val="24"/>
          <w:lang w:val="en-GB"/>
        </w:rPr>
        <w:t xml:space="preserve"> take </w:t>
      </w:r>
      <w:r w:rsidRPr="00D73D87" w:rsidR="0069770A">
        <w:rPr>
          <w:rFonts w:ascii="Times New Roman" w:hAnsi="Times New Roman" w:cs="Times New Roman"/>
          <w:sz w:val="24"/>
          <w:szCs w:val="24"/>
          <w:lang w:val="en-GB"/>
        </w:rPr>
        <w:t>you</w:t>
      </w:r>
      <w:r w:rsidRPr="00D73D87">
        <w:rPr>
          <w:rFonts w:ascii="Times New Roman" w:hAnsi="Times New Roman" w:cs="Times New Roman"/>
          <w:sz w:val="24"/>
          <w:szCs w:val="24"/>
          <w:lang w:val="en-GB"/>
        </w:rPr>
        <w:t xml:space="preserve"> through?”</w:t>
      </w:r>
    </w:p>
    <w:p w:rsidRPr="00D73D87" w:rsidR="009E2F4E" w:rsidP="00E37332" w:rsidRDefault="009E2F4E" w14:paraId="747730A1" w14:textId="148DF044">
      <w:pPr>
        <w:spacing w:after="0" w:line="360" w:lineRule="auto"/>
        <w:ind w:firstLine="720"/>
        <w:rPr>
          <w:rFonts w:ascii="Times New Roman" w:hAnsi="Times New Roman" w:cs="Times New Roman"/>
          <w:sz w:val="24"/>
          <w:szCs w:val="24"/>
          <w:lang w:val="en-GB"/>
        </w:rPr>
      </w:pPr>
      <w:r w:rsidRPr="05EB226F" w:rsidR="05EB226F">
        <w:rPr>
          <w:rFonts w:ascii="Times New Roman" w:hAnsi="Times New Roman" w:cs="Times New Roman"/>
          <w:sz w:val="24"/>
          <w:szCs w:val="24"/>
          <w:lang w:val="en-GB"/>
        </w:rPr>
        <w:t>“Dad,” I said</w:t>
      </w:r>
      <w:ins w:author="Gary Smailes" w:date="2024-01-16T12:43:34.534Z" w:id="1996397457">
        <w:r w:rsidRPr="05EB226F" w:rsidR="05EB226F">
          <w:rPr>
            <w:rFonts w:ascii="Times New Roman" w:hAnsi="Times New Roman" w:cs="Times New Roman"/>
            <w:sz w:val="24"/>
            <w:szCs w:val="24"/>
            <w:lang w:val="en-GB"/>
          </w:rPr>
          <w:t>,</w:t>
        </w:r>
      </w:ins>
      <w:r w:rsidRPr="05EB226F" w:rsidR="05EB226F">
        <w:rPr>
          <w:rFonts w:ascii="Times New Roman" w:hAnsi="Times New Roman" w:cs="Times New Roman"/>
          <w:sz w:val="24"/>
          <w:szCs w:val="24"/>
          <w:lang w:val="en-GB"/>
        </w:rPr>
        <w:t xml:space="preserve"> pausing in front of the bar. “This is Rupert Caterham from Wings.”</w:t>
      </w:r>
    </w:p>
    <w:p w:rsidRPr="00D73D87" w:rsidR="009E2F4E" w:rsidP="00E37332" w:rsidRDefault="009E2F4E" w14:paraId="1B918FF2" w14:textId="1AC072A9">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“Oh,” said </w:t>
      </w:r>
      <w:r w:rsidRPr="00D73D87" w:rsidR="00D3432A">
        <w:rPr>
          <w:rFonts w:ascii="Times New Roman" w:hAnsi="Times New Roman" w:cs="Times New Roman"/>
          <w:sz w:val="24"/>
          <w:szCs w:val="24"/>
          <w:lang w:val="en-GB"/>
        </w:rPr>
        <w:t>Jack</w:t>
      </w:r>
      <w:r w:rsidRPr="00D73D87">
        <w:rPr>
          <w:rFonts w:ascii="Times New Roman" w:hAnsi="Times New Roman" w:cs="Times New Roman"/>
          <w:sz w:val="24"/>
          <w:szCs w:val="24"/>
          <w:lang w:val="en-GB"/>
        </w:rPr>
        <w:t xml:space="preserve"> coming around and shaking hands. “Welcome, we weren’t expecting you until later.”</w:t>
      </w:r>
    </w:p>
    <w:p w:rsidRPr="00D73D87" w:rsidR="009E2F4E" w:rsidP="00E37332" w:rsidRDefault="009E2F4E" w14:paraId="3A4BE957" w14:textId="13E20794">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lastRenderedPageBreak/>
        <w:t>“</w:t>
      </w:r>
      <w:r w:rsidRPr="00D73D87" w:rsidR="00304D5D">
        <w:rPr>
          <w:rFonts w:ascii="Times New Roman" w:hAnsi="Times New Roman" w:cs="Times New Roman"/>
          <w:sz w:val="24"/>
          <w:szCs w:val="24"/>
          <w:lang w:val="en-GB"/>
        </w:rPr>
        <w:t>Dashed</w:t>
      </w:r>
      <w:r w:rsidRPr="00D73D87" w:rsidR="00B451E5">
        <w:rPr>
          <w:rFonts w:ascii="Times New Roman" w:hAnsi="Times New Roman" w:cs="Times New Roman"/>
          <w:sz w:val="24"/>
          <w:szCs w:val="24"/>
          <w:lang w:val="en-GB"/>
        </w:rPr>
        <w:t xml:space="preserve"> frogs on strike again,”</w:t>
      </w:r>
      <w:r w:rsidRPr="00D73D87">
        <w:rPr>
          <w:rFonts w:ascii="Times New Roman" w:hAnsi="Times New Roman" w:cs="Times New Roman"/>
          <w:sz w:val="24"/>
          <w:szCs w:val="24"/>
          <w:lang w:val="en-GB"/>
        </w:rPr>
        <w:t xml:space="preserve"> said Rupert. “Anyway, I’m here now and need to see your opening licence.”</w:t>
      </w:r>
    </w:p>
    <w:p w:rsidRPr="00D73D87" w:rsidR="009E2F4E" w:rsidP="00E37332" w:rsidRDefault="009E2F4E" w14:paraId="0D4391D0" w14:textId="428FF0E1">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“I’m so sorry,” said </w:t>
      </w:r>
      <w:r w:rsidRPr="00D73D87" w:rsidR="00D3432A">
        <w:rPr>
          <w:rFonts w:ascii="Times New Roman" w:hAnsi="Times New Roman" w:cs="Times New Roman"/>
          <w:sz w:val="24"/>
          <w:szCs w:val="24"/>
          <w:lang w:val="en-GB"/>
        </w:rPr>
        <w:t>Jack</w:t>
      </w:r>
      <w:r w:rsidRPr="00D73D87">
        <w:rPr>
          <w:rFonts w:ascii="Times New Roman" w:hAnsi="Times New Roman" w:cs="Times New Roman"/>
          <w:sz w:val="24"/>
          <w:szCs w:val="24"/>
          <w:lang w:val="en-GB"/>
        </w:rPr>
        <w:t xml:space="preserve">. “But it hasn’t arrived yet. Our lawyer is on his way and will deliver it </w:t>
      </w:r>
      <w:r w:rsidRPr="00D73D87" w:rsidR="00EF54F3">
        <w:rPr>
          <w:rFonts w:ascii="Times New Roman" w:hAnsi="Times New Roman" w:cs="Times New Roman"/>
          <w:sz w:val="24"/>
          <w:szCs w:val="24"/>
          <w:lang w:val="en-GB"/>
        </w:rPr>
        <w:t>this evening</w:t>
      </w:r>
      <w:r w:rsidRPr="00D73D87">
        <w:rPr>
          <w:rFonts w:ascii="Times New Roman" w:hAnsi="Times New Roman" w:cs="Times New Roman"/>
          <w:sz w:val="24"/>
          <w:szCs w:val="24"/>
          <w:lang w:val="en-GB"/>
        </w:rPr>
        <w:t>.”</w:t>
      </w:r>
    </w:p>
    <w:p w:rsidRPr="00D73D87" w:rsidR="009E2F4E" w:rsidP="00E37332" w:rsidRDefault="009E2F4E" w14:paraId="743D9EEB"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“Most inconvenient,” said Rupert. “On the phone, your son said it was ready.”</w:t>
      </w:r>
    </w:p>
    <w:p w:rsidRPr="00D73D87" w:rsidR="009E2F4E" w:rsidP="00E37332" w:rsidRDefault="009E2F4E" w14:paraId="7B068CB6" w14:textId="29643D86">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“I had it all arranged for yesterday, but when we heard you weren’t due until this evening, I put it off. Our lawyer had another urgent appointment.”</w:t>
      </w:r>
    </w:p>
    <w:p w:rsidRPr="00D73D87" w:rsidR="009E2F4E" w:rsidP="00E37332" w:rsidRDefault="009E2F4E" w14:paraId="45511F53"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“Can’t we ask your lawyer to bring it now?” said Rupert. “Only I have other appointments in Marbella.”</w:t>
      </w:r>
    </w:p>
    <w:p w:rsidRPr="00D73D87" w:rsidR="009E2F4E" w:rsidP="00E37332" w:rsidRDefault="009E2F4E" w14:paraId="542B7AB5" w14:textId="7B29038C">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“Regretfully, he’s based in M</w:t>
      </w:r>
      <w:r w:rsidRPr="00D73D87">
        <w:rPr>
          <w:rStyle w:val="tlid-translation"/>
          <w:rFonts w:ascii="Times New Roman" w:hAnsi="Times New Roman" w:cs="Times New Roman"/>
          <w:sz w:val="24"/>
          <w:szCs w:val="24"/>
          <w:lang w:val="en-GB"/>
        </w:rPr>
        <w:t>á</w:t>
      </w:r>
      <w:r w:rsidRPr="00D73D87">
        <w:rPr>
          <w:rFonts w:ascii="Times New Roman" w:hAnsi="Times New Roman" w:cs="Times New Roman"/>
          <w:sz w:val="24"/>
          <w:szCs w:val="24"/>
          <w:lang w:val="en-GB"/>
        </w:rPr>
        <w:t xml:space="preserve">laga, so no, but he </w:t>
      </w:r>
      <w:r w:rsidRPr="00D73D87" w:rsidR="0001596A">
        <w:rPr>
          <w:rFonts w:ascii="Times New Roman" w:hAnsi="Times New Roman" w:cs="Times New Roman"/>
          <w:sz w:val="24"/>
          <w:szCs w:val="24"/>
          <w:lang w:val="en-GB"/>
        </w:rPr>
        <w:t>is due</w:t>
      </w:r>
      <w:r w:rsidRPr="00D73D87">
        <w:rPr>
          <w:rFonts w:ascii="Times New Roman" w:hAnsi="Times New Roman" w:cs="Times New Roman"/>
          <w:sz w:val="24"/>
          <w:szCs w:val="24"/>
          <w:lang w:val="en-GB"/>
        </w:rPr>
        <w:t xml:space="preserve"> here</w:t>
      </w:r>
      <w:r w:rsidRPr="00D73D87" w:rsidR="00E1373D">
        <w:rPr>
          <w:rFonts w:ascii="Times New Roman" w:hAnsi="Times New Roman" w:cs="Times New Roman"/>
          <w:sz w:val="24"/>
          <w:szCs w:val="24"/>
          <w:lang w:val="en-GB"/>
        </w:rPr>
        <w:t xml:space="preserve"> imminently</w:t>
      </w:r>
      <w:r w:rsidRPr="00D73D87">
        <w:rPr>
          <w:rFonts w:ascii="Times New Roman" w:hAnsi="Times New Roman" w:cs="Times New Roman"/>
          <w:sz w:val="24"/>
          <w:szCs w:val="24"/>
          <w:lang w:val="en-GB"/>
        </w:rPr>
        <w:t xml:space="preserve">,” said </w:t>
      </w:r>
      <w:r w:rsidRPr="00D73D87" w:rsidR="00D3432A">
        <w:rPr>
          <w:rFonts w:ascii="Times New Roman" w:hAnsi="Times New Roman" w:cs="Times New Roman"/>
          <w:sz w:val="24"/>
          <w:szCs w:val="24"/>
          <w:lang w:val="en-GB"/>
        </w:rPr>
        <w:t>Jack</w:t>
      </w:r>
      <w:r w:rsidRPr="00D73D87">
        <w:rPr>
          <w:rFonts w:ascii="Times New Roman" w:hAnsi="Times New Roman" w:cs="Times New Roman"/>
          <w:sz w:val="24"/>
          <w:szCs w:val="24"/>
          <w:lang w:val="en-GB"/>
        </w:rPr>
        <w:t>.</w:t>
      </w:r>
    </w:p>
    <w:p w:rsidRPr="00D73D87" w:rsidR="009E2F4E" w:rsidP="00E37332" w:rsidRDefault="009E2F4E" w14:paraId="230F5D81"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“Why M</w:t>
      </w:r>
      <w:r w:rsidRPr="00D73D87">
        <w:rPr>
          <w:rStyle w:val="tlid-translation"/>
          <w:rFonts w:ascii="Times New Roman" w:hAnsi="Times New Roman" w:cs="Times New Roman"/>
          <w:sz w:val="24"/>
          <w:szCs w:val="24"/>
          <w:lang w:val="en-GB"/>
        </w:rPr>
        <w:t>á</w:t>
      </w:r>
      <w:r w:rsidRPr="00D73D87">
        <w:rPr>
          <w:rFonts w:ascii="Times New Roman" w:hAnsi="Times New Roman" w:cs="Times New Roman"/>
          <w:sz w:val="24"/>
          <w:szCs w:val="24"/>
          <w:lang w:val="en-GB"/>
        </w:rPr>
        <w:t>laga?”</w:t>
      </w:r>
    </w:p>
    <w:p w:rsidRPr="00D73D87" w:rsidR="009E2F4E" w:rsidP="00E37332" w:rsidRDefault="009E2F4E" w14:paraId="1F82D8FC"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“There are no English-speaking lawyers in Nerja.”</w:t>
      </w:r>
    </w:p>
    <w:p w:rsidRPr="00D73D87" w:rsidR="009E2F4E" w:rsidP="00E37332" w:rsidRDefault="009E2F4E" w14:paraId="79CAFB15"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“Most unlikely,” said Rupert.</w:t>
      </w:r>
    </w:p>
    <w:p w:rsidRPr="00D73D87" w:rsidR="009E2F4E" w:rsidP="00E37332" w:rsidRDefault="009E2F4E" w14:paraId="7B0F5607"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“Believe me, if you could find me one, I’d fire the M</w:t>
      </w:r>
      <w:r w:rsidRPr="00D73D87">
        <w:rPr>
          <w:rStyle w:val="tlid-translation"/>
          <w:rFonts w:ascii="Times New Roman" w:hAnsi="Times New Roman" w:cs="Times New Roman"/>
          <w:sz w:val="24"/>
          <w:szCs w:val="24"/>
          <w:lang w:val="en-GB"/>
        </w:rPr>
        <w:t>á</w:t>
      </w:r>
      <w:r w:rsidRPr="00D73D87">
        <w:rPr>
          <w:rFonts w:ascii="Times New Roman" w:hAnsi="Times New Roman" w:cs="Times New Roman"/>
          <w:sz w:val="24"/>
          <w:szCs w:val="24"/>
          <w:lang w:val="en-GB"/>
        </w:rPr>
        <w:t>laga guy immediately. He’s unreliable, to say the least.”</w:t>
      </w:r>
    </w:p>
    <w:p w:rsidRPr="00D73D87" w:rsidR="009E2F4E" w:rsidP="00E37332" w:rsidRDefault="009E2F4E" w14:paraId="16643F0F"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“Hence the tardy opening licence?”</w:t>
      </w:r>
    </w:p>
    <w:p w:rsidRPr="00D73D87" w:rsidR="009E2F4E" w:rsidP="00E37332" w:rsidRDefault="009E2F4E" w14:paraId="1ED3E750" w14:textId="387B687D">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“Indeed,” said </w:t>
      </w:r>
      <w:r w:rsidRPr="00D73D87" w:rsidR="00D3432A">
        <w:rPr>
          <w:rFonts w:ascii="Times New Roman" w:hAnsi="Times New Roman" w:cs="Times New Roman"/>
          <w:sz w:val="24"/>
          <w:szCs w:val="24"/>
          <w:lang w:val="en-GB"/>
        </w:rPr>
        <w:t>Jack</w:t>
      </w:r>
      <w:r w:rsidRPr="00D73D87">
        <w:rPr>
          <w:rFonts w:ascii="Times New Roman" w:hAnsi="Times New Roman" w:cs="Times New Roman"/>
          <w:sz w:val="24"/>
          <w:szCs w:val="24"/>
          <w:lang w:val="en-GB"/>
        </w:rPr>
        <w:t xml:space="preserve">. “Listen, while we wait for the lawyer, why don’t you take a seat, have a drink, and order any food you fancy on the house? Our chef, </w:t>
      </w:r>
      <w:r w:rsidRPr="00D73D87" w:rsidR="00FE0207">
        <w:rPr>
          <w:rFonts w:ascii="Times New Roman" w:hAnsi="Times New Roman" w:cs="Times New Roman"/>
          <w:sz w:val="24"/>
          <w:szCs w:val="24"/>
          <w:lang w:val="en-GB"/>
        </w:rPr>
        <w:t>El Rubio</w:t>
      </w:r>
      <w:r w:rsidRPr="00D73D87">
        <w:rPr>
          <w:rFonts w:ascii="Times New Roman" w:hAnsi="Times New Roman" w:cs="Times New Roman"/>
          <w:sz w:val="24"/>
          <w:szCs w:val="24"/>
          <w:lang w:val="en-GB"/>
        </w:rPr>
        <w:t>, will take personal care of you.”</w:t>
      </w:r>
    </w:p>
    <w:p w:rsidRPr="00D73D87" w:rsidR="009E2F4E" w:rsidP="00E37332" w:rsidRDefault="009E2F4E" w14:paraId="425D98C4" w14:textId="1B9AF8E7">
      <w:pPr>
        <w:spacing w:after="0" w:line="360" w:lineRule="auto"/>
        <w:ind w:firstLine="720"/>
        <w:rPr>
          <w:rFonts w:ascii="Times New Roman" w:hAnsi="Times New Roman" w:cs="Times New Roman"/>
          <w:sz w:val="24"/>
          <w:szCs w:val="24"/>
          <w:lang w:val="en-GB"/>
        </w:rPr>
      </w:pPr>
      <w:r w:rsidRPr="05EB226F" w:rsidR="05EB226F">
        <w:rPr>
          <w:rFonts w:ascii="Times New Roman" w:hAnsi="Times New Roman" w:cs="Times New Roman"/>
          <w:sz w:val="24"/>
          <w:szCs w:val="24"/>
          <w:lang w:val="en-GB"/>
        </w:rPr>
        <w:t>“I don’t have much choice,” said Rupert. “But six p</w:t>
      </w:r>
      <w:ins w:author="Gary Smailes" w:date="2024-01-16T12:45:43.947Z" w:id="372125780">
        <w:r w:rsidRPr="05EB226F" w:rsidR="05EB226F">
          <w:rPr>
            <w:rFonts w:ascii="Times New Roman" w:hAnsi="Times New Roman" w:cs="Times New Roman"/>
            <w:sz w:val="24"/>
            <w:szCs w:val="24"/>
            <w:lang w:val="en-GB"/>
          </w:rPr>
          <w:t>.</w:t>
        </w:r>
      </w:ins>
      <w:r w:rsidRPr="05EB226F" w:rsidR="05EB226F">
        <w:rPr>
          <w:rFonts w:ascii="Times New Roman" w:hAnsi="Times New Roman" w:cs="Times New Roman"/>
          <w:sz w:val="24"/>
          <w:szCs w:val="24"/>
          <w:lang w:val="en-GB"/>
        </w:rPr>
        <w:t>m</w:t>
      </w:r>
      <w:ins w:author="Gary Smailes" w:date="2024-01-16T12:45:44.349Z" w:id="955332389">
        <w:r w:rsidRPr="05EB226F" w:rsidR="05EB226F">
          <w:rPr>
            <w:rFonts w:ascii="Times New Roman" w:hAnsi="Times New Roman" w:cs="Times New Roman"/>
            <w:sz w:val="24"/>
            <w:szCs w:val="24"/>
            <w:lang w:val="en-GB"/>
          </w:rPr>
          <w:t>.</w:t>
        </w:r>
      </w:ins>
      <w:r w:rsidRPr="05EB226F" w:rsidR="05EB226F">
        <w:rPr>
          <w:rFonts w:ascii="Times New Roman" w:hAnsi="Times New Roman" w:cs="Times New Roman"/>
          <w:sz w:val="24"/>
          <w:szCs w:val="24"/>
          <w:lang w:val="en-GB"/>
        </w:rPr>
        <w:t xml:space="preserve"> is my absolute deadline if </w:t>
      </w:r>
      <w:r w:rsidRPr="05EB226F" w:rsidR="05EB226F">
        <w:rPr>
          <w:rFonts w:ascii="Times New Roman" w:hAnsi="Times New Roman" w:cs="Times New Roman"/>
          <w:sz w:val="24"/>
          <w:szCs w:val="24"/>
          <w:lang w:val="en-GB"/>
        </w:rPr>
        <w:t>I’m</w:t>
      </w:r>
      <w:r w:rsidRPr="05EB226F" w:rsidR="05EB226F">
        <w:rPr>
          <w:rFonts w:ascii="Times New Roman" w:hAnsi="Times New Roman" w:cs="Times New Roman"/>
          <w:sz w:val="24"/>
          <w:szCs w:val="24"/>
          <w:lang w:val="en-GB"/>
        </w:rPr>
        <w:t xml:space="preserve"> to make my appointment. If the license </w:t>
      </w:r>
      <w:r w:rsidRPr="05EB226F" w:rsidR="05EB226F">
        <w:rPr>
          <w:rFonts w:ascii="Times New Roman" w:hAnsi="Times New Roman" w:cs="Times New Roman"/>
          <w:sz w:val="24"/>
          <w:szCs w:val="24"/>
          <w:lang w:val="en-GB"/>
        </w:rPr>
        <w:t>isn’t</w:t>
      </w:r>
      <w:r w:rsidRPr="05EB226F" w:rsidR="05EB226F">
        <w:rPr>
          <w:rFonts w:ascii="Times New Roman" w:hAnsi="Times New Roman" w:cs="Times New Roman"/>
          <w:sz w:val="24"/>
          <w:szCs w:val="24"/>
          <w:lang w:val="en-GB"/>
        </w:rPr>
        <w:t xml:space="preserve"> here by then, your hotel as a Wings-approved place of accommodation is history.”</w:t>
      </w:r>
    </w:p>
    <w:p w:rsidRPr="00D73D87" w:rsidR="009E2F4E" w:rsidP="00E37332" w:rsidRDefault="009E2F4E" w14:paraId="1BBA7398" w14:textId="329F2ED2">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“I understand,” said </w:t>
      </w:r>
      <w:r w:rsidRPr="00D73D87" w:rsidR="00D3432A">
        <w:rPr>
          <w:rFonts w:ascii="Times New Roman" w:hAnsi="Times New Roman" w:cs="Times New Roman"/>
          <w:sz w:val="24"/>
          <w:szCs w:val="24"/>
          <w:lang w:val="en-GB"/>
        </w:rPr>
        <w:t>Jack</w:t>
      </w:r>
      <w:r w:rsidRPr="00D73D87">
        <w:rPr>
          <w:rFonts w:ascii="Times New Roman" w:hAnsi="Times New Roman" w:cs="Times New Roman"/>
          <w:sz w:val="24"/>
          <w:szCs w:val="24"/>
          <w:lang w:val="en-GB"/>
        </w:rPr>
        <w:t>. “But I’m positive the lawyer will be here shortly. Please take a seat.”</w:t>
      </w:r>
    </w:p>
    <w:p w:rsidRPr="00D73D87" w:rsidR="00FB5D17" w:rsidP="00E37332" w:rsidRDefault="00FB5D17" w14:paraId="33E9B05E" w14:textId="63353800">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Rupert sat</w:t>
      </w:r>
      <w:r w:rsidRPr="00D73D87" w:rsidR="000B3053">
        <w:rPr>
          <w:rFonts w:ascii="Times New Roman" w:hAnsi="Times New Roman" w:cs="Times New Roman"/>
          <w:sz w:val="24"/>
          <w:szCs w:val="24"/>
          <w:lang w:val="en-GB"/>
        </w:rPr>
        <w:t xml:space="preserve"> by the window but when El Rubio approached and handed him the menu, a magical transformation happened before our very eyes. I </w:t>
      </w:r>
      <w:r w:rsidR="0045043D">
        <w:rPr>
          <w:rFonts w:ascii="Times New Roman" w:hAnsi="Times New Roman" w:cs="Times New Roman"/>
          <w:sz w:val="24"/>
          <w:szCs w:val="24"/>
          <w:lang w:val="en-GB"/>
        </w:rPr>
        <w:t>peeked</w:t>
      </w:r>
      <w:r w:rsidRPr="00D73D87" w:rsidR="000B3053">
        <w:rPr>
          <w:rFonts w:ascii="Times New Roman" w:hAnsi="Times New Roman" w:cs="Times New Roman"/>
          <w:sz w:val="24"/>
          <w:szCs w:val="24"/>
          <w:lang w:val="en-GB"/>
        </w:rPr>
        <w:t xml:space="preserve"> at my dad</w:t>
      </w:r>
      <w:r w:rsidRPr="00D73D87" w:rsidR="00FD3210">
        <w:rPr>
          <w:rFonts w:ascii="Times New Roman" w:hAnsi="Times New Roman" w:cs="Times New Roman"/>
          <w:sz w:val="24"/>
          <w:szCs w:val="24"/>
          <w:lang w:val="en-GB"/>
        </w:rPr>
        <w:t xml:space="preserve">, </w:t>
      </w:r>
      <w:r w:rsidRPr="00D73D87" w:rsidR="00006C77">
        <w:rPr>
          <w:rFonts w:ascii="Times New Roman" w:hAnsi="Times New Roman" w:cs="Times New Roman"/>
          <w:sz w:val="24"/>
          <w:szCs w:val="24"/>
          <w:lang w:val="en-GB"/>
        </w:rPr>
        <w:t xml:space="preserve">and </w:t>
      </w:r>
      <w:r w:rsidRPr="00D73D87" w:rsidR="00FD3210">
        <w:rPr>
          <w:rFonts w:ascii="Times New Roman" w:hAnsi="Times New Roman" w:cs="Times New Roman"/>
          <w:sz w:val="24"/>
          <w:szCs w:val="24"/>
          <w:lang w:val="en-GB"/>
        </w:rPr>
        <w:t>he grimaced</w:t>
      </w:r>
      <w:r w:rsidRPr="00D73D87" w:rsidR="00231557">
        <w:rPr>
          <w:rFonts w:ascii="Times New Roman" w:hAnsi="Times New Roman" w:cs="Times New Roman"/>
          <w:sz w:val="24"/>
          <w:szCs w:val="24"/>
          <w:lang w:val="en-GB"/>
        </w:rPr>
        <w:t>.</w:t>
      </w:r>
    </w:p>
    <w:p w:rsidRPr="00D73D87" w:rsidR="00FD3210" w:rsidP="00E37332" w:rsidRDefault="00FD3210" w14:paraId="6F600EF2" w14:textId="3C705AA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El Rubio was blushing and seemed</w:t>
      </w:r>
      <w:r w:rsidRPr="00D73D87" w:rsidR="00BB49C1">
        <w:rPr>
          <w:rFonts w:ascii="Times New Roman" w:hAnsi="Times New Roman" w:cs="Times New Roman"/>
          <w:sz w:val="24"/>
          <w:szCs w:val="24"/>
          <w:lang w:val="en-GB"/>
        </w:rPr>
        <w:t xml:space="preserve"> besotted by Rupert.</w:t>
      </w:r>
    </w:p>
    <w:p w:rsidRPr="00D73D87" w:rsidR="00BB49C1" w:rsidP="00E37332" w:rsidRDefault="00BB49C1" w14:paraId="235B3BF2" w14:textId="5862DCDA">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And Rupert appeared equally so</w:t>
      </w:r>
      <w:r w:rsidRPr="00D73D87" w:rsidR="00304D5D">
        <w:rPr>
          <w:rFonts w:ascii="Times New Roman" w:hAnsi="Times New Roman" w:cs="Times New Roman"/>
          <w:sz w:val="24"/>
          <w:szCs w:val="24"/>
          <w:lang w:val="en-GB"/>
        </w:rPr>
        <w:t>.</w:t>
      </w:r>
    </w:p>
    <w:p w:rsidRPr="00D73D87" w:rsidR="009E2F4E" w:rsidP="00E37332" w:rsidRDefault="001634DB" w14:paraId="5AF14045" w14:textId="0F30D0E7">
      <w:pPr>
        <w:spacing w:after="0" w:line="360" w:lineRule="auto"/>
        <w:ind w:firstLine="720"/>
        <w:rPr>
          <w:del w:author="Gary Smailes" w:date="2024-01-16T12:46:07.153Z" w:id="1703783749"/>
          <w:rFonts w:ascii="Times New Roman" w:hAnsi="Times New Roman" w:cs="Times New Roman"/>
          <w:sz w:val="24"/>
          <w:szCs w:val="24"/>
          <w:lang w:val="en-GB"/>
        </w:rPr>
      </w:pPr>
      <w:r w:rsidRPr="05EB226F" w:rsidR="05EB226F">
        <w:rPr>
          <w:rFonts w:ascii="Times New Roman" w:hAnsi="Times New Roman" w:cs="Times New Roman"/>
          <w:sz w:val="24"/>
          <w:szCs w:val="24"/>
          <w:lang w:val="en-GB"/>
        </w:rPr>
        <w:t xml:space="preserve">They sat down close together, and El Rubio explained the Fontainebleau culinary delights. Rupert hung </w:t>
      </w:r>
      <w:commentRangeStart w:id="1153188880"/>
      <w:r w:rsidRPr="05EB226F" w:rsidR="05EB226F">
        <w:rPr>
          <w:rFonts w:ascii="Times New Roman" w:hAnsi="Times New Roman" w:cs="Times New Roman"/>
          <w:sz w:val="24"/>
          <w:szCs w:val="24"/>
          <w:lang w:val="en-GB"/>
        </w:rPr>
        <w:t>on his every word.</w:t>
      </w:r>
      <w:ins w:author="Gary Smailes" w:date="2024-01-16T12:46:07.622Z" w:id="1033961642">
        <w:r w:rsidRPr="05EB226F" w:rsidR="05EB226F">
          <w:rPr>
            <w:rFonts w:ascii="Times New Roman" w:hAnsi="Times New Roman" w:cs="Times New Roman"/>
            <w:sz w:val="24"/>
            <w:szCs w:val="24"/>
            <w:lang w:val="en-GB"/>
          </w:rPr>
          <w:t xml:space="preserve"> </w:t>
        </w:r>
      </w:ins>
    </w:p>
    <w:p w:rsidRPr="00D73D87" w:rsidR="009E2F4E" w:rsidP="05EB226F" w:rsidRDefault="00FE0207" w14:paraId="2955AFB6" w14:textId="03E82965">
      <w:pPr>
        <w:spacing w:after="0" w:line="360" w:lineRule="auto"/>
        <w:ind w:firstLine="0"/>
        <w:rPr>
          <w:rFonts w:ascii="Times New Roman" w:hAnsi="Times New Roman" w:cs="Times New Roman"/>
          <w:sz w:val="24"/>
          <w:szCs w:val="24"/>
          <w:lang w:val="en-GB"/>
        </w:rPr>
        <w:pPrChange w:author="Gary Smailes" w:date="2024-01-16T12:46:06.961Z">
          <w:pPr>
            <w:spacing w:after="0" w:line="360" w:lineRule="auto"/>
            <w:ind w:firstLine="720"/>
          </w:pPr>
        </w:pPrChange>
      </w:pPr>
      <w:r w:rsidRPr="05EB226F" w:rsidR="05EB226F">
        <w:rPr>
          <w:rFonts w:ascii="Times New Roman" w:hAnsi="Times New Roman" w:cs="Times New Roman"/>
          <w:sz w:val="24"/>
          <w:szCs w:val="24"/>
          <w:lang w:val="en-GB"/>
        </w:rPr>
        <w:t>El Rubio</w:t>
      </w:r>
      <w:r w:rsidRPr="05EB226F" w:rsidR="05EB226F">
        <w:rPr>
          <w:rFonts w:ascii="Times New Roman" w:hAnsi="Times New Roman" w:cs="Times New Roman"/>
          <w:sz w:val="24"/>
          <w:szCs w:val="24"/>
          <w:lang w:val="en-GB"/>
        </w:rPr>
        <w:t xml:space="preserve"> popped in and out, fussing over Rupert, who </w:t>
      </w:r>
      <w:r w:rsidRPr="05EB226F" w:rsidR="05EB226F">
        <w:rPr>
          <w:rFonts w:ascii="Times New Roman" w:hAnsi="Times New Roman" w:cs="Times New Roman"/>
          <w:sz w:val="24"/>
          <w:szCs w:val="24"/>
          <w:lang w:val="en-GB"/>
        </w:rPr>
        <w:t>seemed to be</w:t>
      </w:r>
      <w:r w:rsidRPr="05EB226F" w:rsidR="05EB226F">
        <w:rPr>
          <w:rFonts w:ascii="Times New Roman" w:hAnsi="Times New Roman" w:cs="Times New Roman"/>
          <w:sz w:val="24"/>
          <w:szCs w:val="24"/>
          <w:lang w:val="en-GB"/>
        </w:rPr>
        <w:t xml:space="preserve"> relaxing a bit after two glasses of dry </w:t>
      </w:r>
      <w:r w:rsidRPr="05EB226F" w:rsidR="05EB226F">
        <w:rPr>
          <w:rFonts w:ascii="Times New Roman" w:hAnsi="Times New Roman" w:cs="Times New Roman"/>
          <w:sz w:val="24"/>
          <w:szCs w:val="24"/>
          <w:lang w:val="en-GB"/>
        </w:rPr>
        <w:t>fino</w:t>
      </w:r>
      <w:r w:rsidRPr="05EB226F" w:rsidR="05EB226F">
        <w:rPr>
          <w:rFonts w:ascii="Times New Roman" w:hAnsi="Times New Roman" w:cs="Times New Roman"/>
          <w:sz w:val="24"/>
          <w:szCs w:val="24"/>
          <w:lang w:val="en-GB"/>
        </w:rPr>
        <w:t xml:space="preserve"> and a plate of </w:t>
      </w:r>
      <w:r w:rsidRPr="05EB226F" w:rsidR="05EB226F">
        <w:rPr>
          <w:rFonts w:ascii="Times New Roman" w:hAnsi="Times New Roman" w:cs="Times New Roman"/>
          <w:sz w:val="24"/>
          <w:szCs w:val="24"/>
          <w:lang w:val="en-GB"/>
        </w:rPr>
        <w:t>El Rubio</w:t>
      </w:r>
      <w:r w:rsidRPr="05EB226F" w:rsidR="05EB226F">
        <w:rPr>
          <w:rFonts w:ascii="Times New Roman" w:hAnsi="Times New Roman" w:cs="Times New Roman"/>
          <w:sz w:val="24"/>
          <w:szCs w:val="24"/>
          <w:lang w:val="en-GB"/>
        </w:rPr>
        <w:t>’s</w:t>
      </w:r>
      <w:r w:rsidRPr="05EB226F" w:rsidR="05EB226F">
        <w:rPr>
          <w:rFonts w:ascii="Times New Roman" w:hAnsi="Times New Roman" w:cs="Times New Roman"/>
          <w:sz w:val="24"/>
          <w:szCs w:val="24"/>
          <w:lang w:val="en-GB"/>
        </w:rPr>
        <w:t xml:space="preserve"> finest microwaved beef casserole and al dente julienne of vegetables.</w:t>
      </w:r>
      <w:commentRangeEnd w:id="1153188880"/>
      <w:r>
        <w:rPr>
          <w:rStyle w:val="CommentReference"/>
        </w:rPr>
        <w:commentReference w:id="1153188880"/>
      </w:r>
    </w:p>
    <w:p w:rsidRPr="00D73D87" w:rsidR="009E2F4E" w:rsidP="00E37332" w:rsidRDefault="009E2F4E" w14:paraId="5742A05F" w14:textId="32A8A0D2">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As </w:t>
      </w:r>
      <w:r w:rsidRPr="00D73D87" w:rsidR="003810F3">
        <w:rPr>
          <w:rFonts w:ascii="Times New Roman" w:hAnsi="Times New Roman" w:cs="Times New Roman"/>
          <w:sz w:val="24"/>
          <w:szCs w:val="24"/>
          <w:lang w:val="en-GB"/>
        </w:rPr>
        <w:t>six</w:t>
      </w:r>
      <w:r w:rsidRPr="00D73D87">
        <w:rPr>
          <w:rFonts w:ascii="Times New Roman" w:hAnsi="Times New Roman" w:cs="Times New Roman"/>
          <w:sz w:val="24"/>
          <w:szCs w:val="24"/>
          <w:lang w:val="en-GB"/>
        </w:rPr>
        <w:t xml:space="preserve"> o’clock approached, there was no sign of the lawyer.</w:t>
      </w:r>
    </w:p>
    <w:p w:rsidRPr="00D73D87" w:rsidR="009E2F4E" w:rsidP="00E37332" w:rsidRDefault="003810F3" w14:paraId="320F52C0" w14:textId="5312EB53">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I</w:t>
      </w:r>
      <w:r w:rsidRPr="00D73D87" w:rsidR="009E2F4E">
        <w:rPr>
          <w:rFonts w:ascii="Times New Roman" w:hAnsi="Times New Roman" w:cs="Times New Roman"/>
          <w:sz w:val="24"/>
          <w:szCs w:val="24"/>
          <w:lang w:val="en-GB"/>
        </w:rPr>
        <w:t xml:space="preserve"> slipped out to </w:t>
      </w:r>
      <w:r w:rsidRPr="00D73D87" w:rsidR="007C738B">
        <w:rPr>
          <w:rFonts w:ascii="Times New Roman" w:hAnsi="Times New Roman" w:cs="Times New Roman"/>
          <w:sz w:val="24"/>
          <w:szCs w:val="24"/>
          <w:lang w:val="en-GB"/>
        </w:rPr>
        <w:t>Donna</w:t>
      </w:r>
      <w:r w:rsidRPr="00D73D87" w:rsidR="009E2F4E">
        <w:rPr>
          <w:rFonts w:ascii="Times New Roman" w:hAnsi="Times New Roman" w:cs="Times New Roman"/>
          <w:sz w:val="24"/>
          <w:szCs w:val="24"/>
          <w:lang w:val="en-GB"/>
        </w:rPr>
        <w:t>.</w:t>
      </w:r>
    </w:p>
    <w:p w:rsidRPr="00D73D87" w:rsidR="009E2F4E" w:rsidP="00E37332" w:rsidRDefault="009E2F4E" w14:paraId="10E65B5B" w14:textId="1E660723">
      <w:pPr>
        <w:spacing w:after="0" w:line="360" w:lineRule="auto"/>
        <w:ind w:firstLine="720"/>
        <w:rPr>
          <w:rFonts w:ascii="Times New Roman" w:hAnsi="Times New Roman" w:cs="Times New Roman"/>
          <w:sz w:val="24"/>
          <w:szCs w:val="24"/>
          <w:lang w:val="en-GB"/>
        </w:rPr>
      </w:pPr>
      <w:r w:rsidRPr="05EB226F" w:rsidR="05EB226F">
        <w:rPr>
          <w:rFonts w:ascii="Times New Roman" w:hAnsi="Times New Roman" w:cs="Times New Roman"/>
          <w:sz w:val="24"/>
          <w:szCs w:val="24"/>
          <w:lang w:val="en-GB"/>
        </w:rPr>
        <w:t>“What are we going to do?</w:t>
      </w:r>
      <w:ins w:author="Gary Smailes" w:date="2024-01-16T12:47:54.518Z" w:id="1523276048">
        <w:r w:rsidRPr="05EB226F" w:rsidR="05EB226F">
          <w:rPr>
            <w:rFonts w:ascii="Times New Roman" w:hAnsi="Times New Roman" w:cs="Times New Roman"/>
            <w:sz w:val="24"/>
            <w:szCs w:val="24"/>
            <w:lang w:val="en-GB"/>
          </w:rPr>
          <w:t xml:space="preserve"> </w:t>
        </w:r>
      </w:ins>
      <w:del w:author="Gary Smailes" w:date="2024-01-16T12:47:51.86Z" w:id="768107601">
        <w:r w:rsidRPr="05EB226F" w:rsidDel="05EB226F">
          <w:rPr>
            <w:rFonts w:ascii="Times New Roman" w:hAnsi="Times New Roman" w:cs="Times New Roman"/>
            <w:sz w:val="24"/>
            <w:szCs w:val="24"/>
            <w:lang w:val="en-GB"/>
          </w:rPr>
          <w:delText>” I said. “</w:delText>
        </w:r>
      </w:del>
      <w:r w:rsidRPr="05EB226F" w:rsidR="05EB226F">
        <w:rPr>
          <w:rFonts w:ascii="Times New Roman" w:hAnsi="Times New Roman" w:cs="Times New Roman"/>
          <w:sz w:val="24"/>
          <w:szCs w:val="24"/>
          <w:lang w:val="en-GB"/>
        </w:rPr>
        <w:t>Still no lawyer.”</w:t>
      </w:r>
    </w:p>
    <w:p w:rsidRPr="00D73D87" w:rsidR="009E2F4E" w:rsidP="00E37332" w:rsidRDefault="009E2F4E" w14:paraId="704B7019" w14:textId="538C08D0">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“Rupert is English,” said </w:t>
      </w:r>
      <w:r w:rsidRPr="00D73D87" w:rsidR="007C738B">
        <w:rPr>
          <w:rFonts w:ascii="Times New Roman" w:hAnsi="Times New Roman" w:cs="Times New Roman"/>
          <w:sz w:val="24"/>
          <w:szCs w:val="24"/>
          <w:lang w:val="en-GB"/>
        </w:rPr>
        <w:t>Donna</w:t>
      </w:r>
      <w:r w:rsidRPr="00D73D87">
        <w:rPr>
          <w:rFonts w:ascii="Times New Roman" w:hAnsi="Times New Roman" w:cs="Times New Roman"/>
          <w:sz w:val="24"/>
          <w:szCs w:val="24"/>
          <w:lang w:val="en-GB"/>
        </w:rPr>
        <w:t xml:space="preserve">. “He </w:t>
      </w:r>
      <w:r w:rsidRPr="00D73D87" w:rsidR="00446530">
        <w:rPr>
          <w:rFonts w:ascii="Times New Roman" w:hAnsi="Times New Roman" w:cs="Times New Roman"/>
          <w:sz w:val="24"/>
          <w:szCs w:val="24"/>
          <w:lang w:val="en-GB"/>
        </w:rPr>
        <w:t>won’t speak any Spanish or have</w:t>
      </w:r>
      <w:r w:rsidRPr="00D73D87">
        <w:rPr>
          <w:rFonts w:ascii="Times New Roman" w:hAnsi="Times New Roman" w:cs="Times New Roman"/>
          <w:sz w:val="24"/>
          <w:szCs w:val="24"/>
          <w:lang w:val="en-GB"/>
        </w:rPr>
        <w:t xml:space="preserve"> </w:t>
      </w:r>
      <w:r w:rsidRPr="00D73D87" w:rsidR="00446530">
        <w:rPr>
          <w:rFonts w:ascii="Times New Roman" w:hAnsi="Times New Roman" w:cs="Times New Roman"/>
          <w:sz w:val="24"/>
          <w:szCs w:val="24"/>
          <w:lang w:val="en-GB"/>
        </w:rPr>
        <w:t>a clue</w:t>
      </w:r>
      <w:r w:rsidRPr="00D73D87">
        <w:rPr>
          <w:rFonts w:ascii="Times New Roman" w:hAnsi="Times New Roman" w:cs="Times New Roman"/>
          <w:sz w:val="24"/>
          <w:szCs w:val="24"/>
          <w:lang w:val="en-GB"/>
        </w:rPr>
        <w:t xml:space="preserve"> what an opening licence </w:t>
      </w:r>
      <w:r w:rsidR="0045043D">
        <w:rPr>
          <w:rFonts w:ascii="Times New Roman" w:hAnsi="Times New Roman" w:cs="Times New Roman"/>
          <w:sz w:val="24"/>
          <w:szCs w:val="24"/>
          <w:lang w:val="en-GB"/>
        </w:rPr>
        <w:t>resembles</w:t>
      </w:r>
      <w:r w:rsidRPr="00D73D87">
        <w:rPr>
          <w:rFonts w:ascii="Times New Roman" w:hAnsi="Times New Roman" w:cs="Times New Roman"/>
          <w:sz w:val="24"/>
          <w:szCs w:val="24"/>
          <w:lang w:val="en-GB"/>
        </w:rPr>
        <w:t xml:space="preserve">. We could show him a copy of our contract with the builder. It has a notary stamp and </w:t>
      </w:r>
      <w:r w:rsidR="00C52E94">
        <w:rPr>
          <w:rFonts w:ascii="Times New Roman" w:hAnsi="Times New Roman" w:cs="Times New Roman"/>
          <w:sz w:val="24"/>
          <w:szCs w:val="24"/>
          <w:lang w:val="en-GB"/>
        </w:rPr>
        <w:t>appears</w:t>
      </w:r>
      <w:r w:rsidRPr="00D73D87">
        <w:rPr>
          <w:rFonts w:ascii="Times New Roman" w:hAnsi="Times New Roman" w:cs="Times New Roman"/>
          <w:sz w:val="24"/>
          <w:szCs w:val="24"/>
          <w:lang w:val="en-GB"/>
        </w:rPr>
        <w:t xml:space="preserve"> official. He won’t know the difference.”</w:t>
      </w:r>
    </w:p>
    <w:p w:rsidRPr="00D73D87" w:rsidR="009E2F4E" w:rsidP="00E37332" w:rsidRDefault="009E2F4E" w14:paraId="19185836"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“Do we have it here?”</w:t>
      </w:r>
    </w:p>
    <w:p w:rsidRPr="00D73D87" w:rsidR="009E2F4E" w:rsidP="00E37332" w:rsidRDefault="009E2F4E" w14:paraId="55FCBD19"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“In the filing cabinet.”</w:t>
      </w:r>
    </w:p>
    <w:p w:rsidRPr="00D73D87" w:rsidR="009E2F4E" w:rsidP="00E37332" w:rsidRDefault="009E2F4E" w14:paraId="5BEF4BBC" w14:textId="18EBAF4B">
      <w:pPr>
        <w:spacing w:after="0" w:line="360" w:lineRule="auto"/>
        <w:ind w:firstLine="720"/>
        <w:rPr>
          <w:rFonts w:ascii="Times New Roman" w:hAnsi="Times New Roman" w:cs="Times New Roman"/>
          <w:sz w:val="24"/>
          <w:szCs w:val="24"/>
          <w:lang w:val="en-GB"/>
        </w:rPr>
      </w:pPr>
      <w:r w:rsidRPr="05EB226F" w:rsidR="05EB226F">
        <w:rPr>
          <w:rFonts w:ascii="Times New Roman" w:hAnsi="Times New Roman" w:cs="Times New Roman"/>
          <w:sz w:val="24"/>
          <w:szCs w:val="24"/>
          <w:lang w:val="en-GB"/>
        </w:rPr>
        <w:t xml:space="preserve">“Ok </w:t>
      </w:r>
      <w:ins w:author="Gary Smailes" w:date="2024-01-16T12:48:10.746Z" w:id="547427717">
        <w:r w:rsidRPr="05EB226F" w:rsidR="05EB226F">
          <w:rPr>
            <w:rFonts w:ascii="Times New Roman" w:hAnsi="Times New Roman" w:cs="Times New Roman"/>
            <w:sz w:val="24"/>
            <w:szCs w:val="24"/>
            <w:lang w:val="en-GB"/>
          </w:rPr>
          <w:t>M</w:t>
        </w:r>
      </w:ins>
      <w:del w:author="Gary Smailes" w:date="2024-01-16T12:48:10.279Z" w:id="946049424">
        <w:r w:rsidRPr="05EB226F" w:rsidDel="05EB226F">
          <w:rPr>
            <w:rFonts w:ascii="Times New Roman" w:hAnsi="Times New Roman" w:cs="Times New Roman"/>
            <w:sz w:val="24"/>
            <w:szCs w:val="24"/>
            <w:lang w:val="en-GB"/>
          </w:rPr>
          <w:delText>m</w:delText>
        </w:r>
      </w:del>
      <w:r w:rsidRPr="05EB226F" w:rsidR="05EB226F">
        <w:rPr>
          <w:rFonts w:ascii="Times New Roman" w:hAnsi="Times New Roman" w:cs="Times New Roman"/>
          <w:sz w:val="24"/>
          <w:szCs w:val="24"/>
          <w:lang w:val="en-GB"/>
        </w:rPr>
        <w:t xml:space="preserve">um, prepare it. </w:t>
      </w:r>
      <w:r w:rsidRPr="05EB226F" w:rsidR="05EB226F">
        <w:rPr>
          <w:rFonts w:ascii="Times New Roman" w:hAnsi="Times New Roman" w:cs="Times New Roman"/>
          <w:sz w:val="24"/>
          <w:szCs w:val="24"/>
          <w:lang w:val="en-GB"/>
        </w:rPr>
        <w:t>I’ll</w:t>
      </w:r>
      <w:r w:rsidRPr="05EB226F" w:rsidR="05EB226F">
        <w:rPr>
          <w:rFonts w:ascii="Times New Roman" w:hAnsi="Times New Roman" w:cs="Times New Roman"/>
          <w:sz w:val="24"/>
          <w:szCs w:val="24"/>
          <w:lang w:val="en-GB"/>
        </w:rPr>
        <w:t xml:space="preserve"> bring him out.”</w:t>
      </w:r>
    </w:p>
    <w:p w:rsidRPr="00D73D87" w:rsidR="009E2F4E" w:rsidP="00E37332" w:rsidRDefault="00234888" w14:paraId="06395B78" w14:textId="16CE0A6A">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I</w:t>
      </w:r>
      <w:r w:rsidRPr="00D73D87" w:rsidR="009E2F4E">
        <w:rPr>
          <w:rFonts w:ascii="Times New Roman" w:hAnsi="Times New Roman" w:cs="Times New Roman"/>
          <w:sz w:val="24"/>
          <w:szCs w:val="24"/>
          <w:lang w:val="en-GB"/>
        </w:rPr>
        <w:t xml:space="preserve"> </w:t>
      </w:r>
      <w:r w:rsidRPr="00D73D87" w:rsidR="00770EB4">
        <w:rPr>
          <w:rFonts w:ascii="Times New Roman" w:hAnsi="Times New Roman" w:cs="Times New Roman"/>
          <w:sz w:val="24"/>
          <w:szCs w:val="24"/>
          <w:lang w:val="en-GB"/>
        </w:rPr>
        <w:t>re</w:t>
      </w:r>
      <w:r w:rsidRPr="00D73D87" w:rsidR="00237210">
        <w:rPr>
          <w:rFonts w:ascii="Times New Roman" w:hAnsi="Times New Roman" w:cs="Times New Roman"/>
          <w:sz w:val="24"/>
          <w:szCs w:val="24"/>
          <w:lang w:val="en-GB"/>
        </w:rPr>
        <w:t>joined my dad</w:t>
      </w:r>
      <w:r w:rsidRPr="00D73D87" w:rsidR="009E2F4E">
        <w:rPr>
          <w:rFonts w:ascii="Times New Roman" w:hAnsi="Times New Roman" w:cs="Times New Roman"/>
          <w:sz w:val="24"/>
          <w:szCs w:val="24"/>
          <w:lang w:val="en-GB"/>
        </w:rPr>
        <w:t xml:space="preserve"> </w:t>
      </w:r>
      <w:r w:rsidRPr="00D73D87" w:rsidR="00237210">
        <w:rPr>
          <w:rFonts w:ascii="Times New Roman" w:hAnsi="Times New Roman" w:cs="Times New Roman"/>
          <w:sz w:val="24"/>
          <w:szCs w:val="24"/>
          <w:lang w:val="en-GB"/>
        </w:rPr>
        <w:t>in</w:t>
      </w:r>
      <w:r w:rsidRPr="00D73D87" w:rsidR="009E2F4E">
        <w:rPr>
          <w:rFonts w:ascii="Times New Roman" w:hAnsi="Times New Roman" w:cs="Times New Roman"/>
          <w:sz w:val="24"/>
          <w:szCs w:val="24"/>
          <w:lang w:val="en-GB"/>
        </w:rPr>
        <w:t xml:space="preserve"> the bar to</w:t>
      </w:r>
      <w:r w:rsidRPr="00D73D87" w:rsidR="00381516">
        <w:rPr>
          <w:rFonts w:ascii="Times New Roman" w:hAnsi="Times New Roman" w:cs="Times New Roman"/>
          <w:sz w:val="24"/>
          <w:szCs w:val="24"/>
          <w:lang w:val="en-GB"/>
        </w:rPr>
        <w:t xml:space="preserve"> outline our deception</w:t>
      </w:r>
      <w:r w:rsidRPr="00D73D87" w:rsidR="009E2F4E">
        <w:rPr>
          <w:rFonts w:ascii="Times New Roman" w:hAnsi="Times New Roman" w:cs="Times New Roman"/>
          <w:sz w:val="24"/>
          <w:szCs w:val="24"/>
          <w:lang w:val="en-GB"/>
        </w:rPr>
        <w:t xml:space="preserve"> </w:t>
      </w:r>
      <w:r w:rsidRPr="00D73D87" w:rsidR="00381516">
        <w:rPr>
          <w:rFonts w:ascii="Times New Roman" w:hAnsi="Times New Roman" w:cs="Times New Roman"/>
          <w:sz w:val="24"/>
          <w:szCs w:val="24"/>
          <w:lang w:val="en-GB"/>
        </w:rPr>
        <w:t>only to discover</w:t>
      </w:r>
      <w:r w:rsidRPr="00D73D87" w:rsidR="009E2F4E">
        <w:rPr>
          <w:rFonts w:ascii="Times New Roman" w:hAnsi="Times New Roman" w:cs="Times New Roman"/>
          <w:sz w:val="24"/>
          <w:szCs w:val="24"/>
          <w:lang w:val="en-GB"/>
        </w:rPr>
        <w:t xml:space="preserve"> </w:t>
      </w:r>
      <w:r w:rsidRPr="00D73D87" w:rsidR="00FE0207">
        <w:rPr>
          <w:rFonts w:ascii="Times New Roman" w:hAnsi="Times New Roman"/>
          <w:sz w:val="24"/>
          <w:szCs w:val="24"/>
          <w:lang w:val="en-GB"/>
        </w:rPr>
        <w:t>El Rubio</w:t>
      </w:r>
      <w:r w:rsidRPr="00D73D87" w:rsidR="009E2F4E">
        <w:rPr>
          <w:rFonts w:ascii="Times New Roman" w:hAnsi="Times New Roman" w:cs="Times New Roman"/>
          <w:sz w:val="24"/>
          <w:szCs w:val="24"/>
          <w:lang w:val="en-GB"/>
        </w:rPr>
        <w:t xml:space="preserve"> deep in conversation with Rupert. By the expressions on both their faces, they seemed to have discovered mutual interests and were talking animatedly.</w:t>
      </w:r>
      <w:r w:rsidRPr="00D73D87" w:rsidR="009E2F4E">
        <w:rPr>
          <w:rFonts w:ascii="Times New Roman" w:hAnsi="Times New Roman"/>
          <w:sz w:val="24"/>
          <w:szCs w:val="24"/>
          <w:lang w:val="en-GB"/>
        </w:rPr>
        <w:t xml:space="preserve"> </w:t>
      </w:r>
      <w:r w:rsidRPr="00D73D87" w:rsidR="00FE0207">
        <w:rPr>
          <w:rFonts w:ascii="Times New Roman" w:hAnsi="Times New Roman"/>
          <w:sz w:val="24"/>
          <w:szCs w:val="24"/>
          <w:lang w:val="en-GB"/>
        </w:rPr>
        <w:t>El Rubio</w:t>
      </w:r>
      <w:r w:rsidRPr="00D73D87" w:rsidR="009E2F4E">
        <w:rPr>
          <w:rFonts w:ascii="Times New Roman" w:hAnsi="Times New Roman" w:cs="Times New Roman"/>
          <w:sz w:val="24"/>
          <w:szCs w:val="24"/>
          <w:lang w:val="en-GB"/>
        </w:rPr>
        <w:t xml:space="preserve"> </w:t>
      </w:r>
      <w:r w:rsidR="0045043D">
        <w:rPr>
          <w:rFonts w:ascii="Times New Roman" w:hAnsi="Times New Roman" w:cs="Times New Roman"/>
          <w:sz w:val="24"/>
          <w:szCs w:val="24"/>
          <w:lang w:val="en-GB"/>
        </w:rPr>
        <w:t>glanced</w:t>
      </w:r>
      <w:r w:rsidRPr="00D73D87" w:rsidR="009E2F4E">
        <w:rPr>
          <w:rFonts w:ascii="Times New Roman" w:hAnsi="Times New Roman" w:cs="Times New Roman"/>
          <w:sz w:val="24"/>
          <w:szCs w:val="24"/>
          <w:lang w:val="en-GB"/>
        </w:rPr>
        <w:t xml:space="preserve"> up and came over</w:t>
      </w:r>
      <w:r w:rsidRPr="00D73D87" w:rsidR="00AB67AB">
        <w:rPr>
          <w:rFonts w:ascii="Times New Roman" w:hAnsi="Times New Roman" w:cs="Times New Roman"/>
          <w:sz w:val="24"/>
          <w:szCs w:val="24"/>
          <w:lang w:val="en-GB"/>
        </w:rPr>
        <w:t>.</w:t>
      </w:r>
    </w:p>
    <w:p w:rsidRPr="00D73D87" w:rsidR="009E2F4E" w:rsidP="00E37332" w:rsidRDefault="009E2F4E" w14:paraId="6176BAD9"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“Rupert has accepted my invitation to show him around Nerja,” he said. “I’ll try and keep him as busy as possible.”</w:t>
      </w:r>
    </w:p>
    <w:p w:rsidRPr="00D73D87" w:rsidR="009E2F4E" w:rsidP="00E37332" w:rsidRDefault="009E2F4E" w14:paraId="22EAEFC6" w14:textId="20EA5276">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“But what about the kitchen?”</w:t>
      </w:r>
      <w:r w:rsidRPr="00D73D87" w:rsidR="00234888">
        <w:rPr>
          <w:rFonts w:ascii="Times New Roman" w:hAnsi="Times New Roman" w:cs="Times New Roman"/>
          <w:sz w:val="24"/>
          <w:szCs w:val="24"/>
          <w:lang w:val="en-GB"/>
        </w:rPr>
        <w:t xml:space="preserve"> </w:t>
      </w:r>
      <w:r w:rsidRPr="00D73D87" w:rsidR="00AB67AB">
        <w:rPr>
          <w:rFonts w:ascii="Times New Roman" w:hAnsi="Times New Roman" w:cs="Times New Roman"/>
          <w:sz w:val="24"/>
          <w:szCs w:val="24"/>
          <w:lang w:val="en-GB"/>
        </w:rPr>
        <w:t xml:space="preserve">said </w:t>
      </w:r>
      <w:r w:rsidRPr="00D73D87" w:rsidR="00D3432A">
        <w:rPr>
          <w:rFonts w:ascii="Times New Roman" w:hAnsi="Times New Roman" w:cs="Times New Roman"/>
          <w:sz w:val="24"/>
          <w:szCs w:val="24"/>
          <w:lang w:val="en-GB"/>
        </w:rPr>
        <w:t>Jack</w:t>
      </w:r>
      <w:r w:rsidRPr="00D73D87" w:rsidR="00AB67AB">
        <w:rPr>
          <w:rFonts w:ascii="Times New Roman" w:hAnsi="Times New Roman" w:cs="Times New Roman"/>
          <w:sz w:val="24"/>
          <w:szCs w:val="24"/>
          <w:lang w:val="en-GB"/>
        </w:rPr>
        <w:t>.</w:t>
      </w:r>
    </w:p>
    <w:p w:rsidRPr="00D73D87" w:rsidR="009E2F4E" w:rsidP="00E37332" w:rsidRDefault="009E2F4E" w14:paraId="29FD49B6" w14:textId="7D702F69">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t>
      </w:r>
      <w:r w:rsidRPr="00D73D87" w:rsidR="00234888">
        <w:rPr>
          <w:rFonts w:ascii="Times New Roman" w:hAnsi="Times New Roman" w:cs="Times New Roman"/>
          <w:sz w:val="24"/>
          <w:szCs w:val="24"/>
          <w:lang w:val="en-GB"/>
        </w:rPr>
        <w:t>C</w:t>
      </w:r>
      <w:r w:rsidRPr="00D73D87">
        <w:rPr>
          <w:rFonts w:ascii="Times New Roman" w:hAnsi="Times New Roman" w:cs="Times New Roman"/>
          <w:sz w:val="24"/>
          <w:szCs w:val="24"/>
          <w:lang w:val="en-GB"/>
        </w:rPr>
        <w:t xml:space="preserve">lose,” said </w:t>
      </w:r>
      <w:r w:rsidRPr="00D73D87" w:rsidR="00FE0207">
        <w:rPr>
          <w:rFonts w:ascii="Times New Roman" w:hAnsi="Times New Roman"/>
          <w:sz w:val="24"/>
          <w:szCs w:val="24"/>
          <w:lang w:val="en-GB"/>
        </w:rPr>
        <w:t>El Rubio</w:t>
      </w:r>
      <w:r w:rsidRPr="00D73D87">
        <w:rPr>
          <w:rFonts w:ascii="Times New Roman" w:hAnsi="Times New Roman" w:cs="Times New Roman"/>
          <w:sz w:val="24"/>
          <w:szCs w:val="24"/>
          <w:lang w:val="en-GB"/>
        </w:rPr>
        <w:t>. “</w:t>
      </w:r>
      <w:r w:rsidRPr="00D73D87" w:rsidR="00EB2D89">
        <w:rPr>
          <w:rFonts w:ascii="Times New Roman" w:hAnsi="Times New Roman" w:cs="Times New Roman"/>
          <w:sz w:val="24"/>
          <w:szCs w:val="24"/>
          <w:lang w:val="en-GB"/>
        </w:rPr>
        <w:t>If y</w:t>
      </w:r>
      <w:r w:rsidRPr="00D73D87" w:rsidR="00EB1C1D">
        <w:rPr>
          <w:rFonts w:ascii="Times New Roman" w:hAnsi="Times New Roman" w:cs="Times New Roman"/>
          <w:sz w:val="24"/>
          <w:szCs w:val="24"/>
          <w:lang w:val="en-GB"/>
        </w:rPr>
        <w:t>ou</w:t>
      </w:r>
      <w:r w:rsidRPr="00D73D87" w:rsidR="00EB2D89">
        <w:rPr>
          <w:rFonts w:ascii="Times New Roman" w:hAnsi="Times New Roman" w:cs="Times New Roman"/>
          <w:sz w:val="24"/>
          <w:szCs w:val="24"/>
          <w:lang w:val="en-GB"/>
        </w:rPr>
        <w:t xml:space="preserve"> value hotel</w:t>
      </w:r>
      <w:r w:rsidRPr="00D73D87" w:rsidR="00EB1C1D">
        <w:rPr>
          <w:rFonts w:ascii="Times New Roman" w:hAnsi="Times New Roman" w:cs="Times New Roman"/>
          <w:sz w:val="24"/>
          <w:szCs w:val="24"/>
          <w:lang w:val="en-GB"/>
        </w:rPr>
        <w:t xml:space="preserve"> contract with Wings, k</w:t>
      </w:r>
      <w:r w:rsidRPr="00D73D87">
        <w:rPr>
          <w:rFonts w:ascii="Times New Roman" w:hAnsi="Times New Roman" w:cs="Times New Roman"/>
          <w:sz w:val="24"/>
          <w:szCs w:val="24"/>
          <w:lang w:val="en-GB"/>
        </w:rPr>
        <w:t xml:space="preserve">eeping Rupert happy more important than profit on few pies, and </w:t>
      </w:r>
      <w:r w:rsidRPr="00D73D87" w:rsidR="00D3432A">
        <w:rPr>
          <w:rFonts w:ascii="Times New Roman" w:hAnsi="Times New Roman" w:cs="Times New Roman"/>
          <w:sz w:val="24"/>
          <w:szCs w:val="24"/>
          <w:lang w:val="en-GB"/>
        </w:rPr>
        <w:t>Jack</w:t>
      </w:r>
      <w:r w:rsidRPr="00D73D87">
        <w:rPr>
          <w:rFonts w:ascii="Times New Roman" w:hAnsi="Times New Roman" w:cs="Times New Roman"/>
          <w:sz w:val="24"/>
          <w:szCs w:val="24"/>
          <w:lang w:val="en-GB"/>
        </w:rPr>
        <w:t xml:space="preserve">, </w:t>
      </w:r>
      <w:r w:rsidRPr="00D73D87" w:rsidR="00222BD7">
        <w:rPr>
          <w:rFonts w:ascii="Times New Roman" w:hAnsi="Times New Roman" w:cs="Times New Roman"/>
          <w:sz w:val="24"/>
          <w:szCs w:val="24"/>
          <w:lang w:val="en-GB"/>
        </w:rPr>
        <w:t>believe mees,</w:t>
      </w:r>
      <w:r w:rsidRPr="00D73D87">
        <w:rPr>
          <w:rFonts w:ascii="Times New Roman" w:hAnsi="Times New Roman" w:cs="Times New Roman"/>
          <w:sz w:val="24"/>
          <w:szCs w:val="24"/>
          <w:lang w:val="en-GB"/>
        </w:rPr>
        <w:t xml:space="preserve"> I make him</w:t>
      </w:r>
      <w:r w:rsidRPr="00D73D87" w:rsidR="002E4B8F">
        <w:rPr>
          <w:rFonts w:ascii="Times New Roman" w:hAnsi="Times New Roman" w:cs="Times New Roman"/>
          <w:sz w:val="24"/>
          <w:szCs w:val="24"/>
          <w:lang w:val="en-GB"/>
        </w:rPr>
        <w:t>s</w:t>
      </w:r>
      <w:r w:rsidRPr="00D73D87">
        <w:rPr>
          <w:rFonts w:ascii="Times New Roman" w:hAnsi="Times New Roman" w:cs="Times New Roman"/>
          <w:sz w:val="24"/>
          <w:szCs w:val="24"/>
          <w:lang w:val="en-GB"/>
        </w:rPr>
        <w:t xml:space="preserve"> extremely happy.”</w:t>
      </w:r>
    </w:p>
    <w:p w:rsidRPr="00D73D87" w:rsidR="00317F3D" w:rsidP="00E37332" w:rsidRDefault="009E2F4E" w14:paraId="5A992838" w14:textId="77777777">
      <w:pPr>
        <w:spacing w:after="0" w:line="360" w:lineRule="auto"/>
        <w:ind w:firstLine="720"/>
        <w:rPr>
          <w:rFonts w:ascii="Times New Roman" w:hAnsi="Times New Roman"/>
          <w:sz w:val="24"/>
          <w:szCs w:val="24"/>
          <w:lang w:val="en-GB"/>
        </w:rPr>
      </w:pPr>
      <w:r w:rsidRPr="00D73D87">
        <w:rPr>
          <w:rFonts w:ascii="Times New Roman" w:hAnsi="Times New Roman" w:cs="Times New Roman"/>
          <w:sz w:val="24"/>
          <w:szCs w:val="24"/>
          <w:lang w:val="en-GB"/>
        </w:rPr>
        <w:t>“Really. How?”</w:t>
      </w:r>
    </w:p>
    <w:p w:rsidRPr="00D73D87" w:rsidR="00B56B31" w:rsidP="00E37332" w:rsidRDefault="00FE0207" w14:paraId="54B99793" w14:textId="2C401134">
      <w:pPr>
        <w:spacing w:after="0" w:line="360" w:lineRule="auto"/>
        <w:ind w:firstLine="720"/>
        <w:rPr>
          <w:rFonts w:ascii="Times New Roman" w:hAnsi="Times New Roman" w:cs="Times New Roman"/>
          <w:sz w:val="24"/>
          <w:szCs w:val="24"/>
          <w:lang w:val="en-GB"/>
        </w:rPr>
      </w:pPr>
      <w:r w:rsidRPr="00D73D87">
        <w:rPr>
          <w:rFonts w:ascii="Times New Roman" w:hAnsi="Times New Roman"/>
          <w:sz w:val="24"/>
          <w:szCs w:val="24"/>
          <w:lang w:val="en-GB"/>
        </w:rPr>
        <w:t>El Rubio</w:t>
      </w:r>
      <w:r w:rsidRPr="00D73D87" w:rsidR="009E2F4E">
        <w:rPr>
          <w:rFonts w:ascii="Times New Roman" w:hAnsi="Times New Roman" w:cs="Times New Roman"/>
          <w:sz w:val="24"/>
          <w:szCs w:val="24"/>
          <w:lang w:val="en-GB"/>
        </w:rPr>
        <w:t xml:space="preserve"> </w:t>
      </w:r>
      <w:r w:rsidR="0045043D">
        <w:rPr>
          <w:rFonts w:ascii="Times New Roman" w:hAnsi="Times New Roman" w:cs="Times New Roman"/>
          <w:sz w:val="24"/>
          <w:szCs w:val="24"/>
          <w:lang w:val="en-GB"/>
        </w:rPr>
        <w:t>regarded</w:t>
      </w:r>
      <w:r w:rsidRPr="00D73D87" w:rsidR="009E2F4E">
        <w:rPr>
          <w:rFonts w:ascii="Times New Roman" w:hAnsi="Times New Roman" w:cs="Times New Roman"/>
          <w:sz w:val="24"/>
          <w:szCs w:val="24"/>
          <w:lang w:val="en-GB"/>
        </w:rPr>
        <w:t xml:space="preserve"> </w:t>
      </w:r>
      <w:r w:rsidRPr="00D73D87" w:rsidR="00AB67AB">
        <w:rPr>
          <w:rFonts w:ascii="Times New Roman" w:hAnsi="Times New Roman" w:cs="Times New Roman"/>
          <w:sz w:val="24"/>
          <w:szCs w:val="24"/>
          <w:lang w:val="en-GB"/>
        </w:rPr>
        <w:t>us</w:t>
      </w:r>
      <w:r w:rsidRPr="00D73D87" w:rsidR="009E2F4E">
        <w:rPr>
          <w:rFonts w:ascii="Times New Roman" w:hAnsi="Times New Roman" w:cs="Times New Roman"/>
          <w:sz w:val="24"/>
          <w:szCs w:val="24"/>
          <w:lang w:val="en-GB"/>
        </w:rPr>
        <w:t xml:space="preserve"> knowingly and smiled.</w:t>
      </w:r>
    </w:p>
    <w:p w:rsidRPr="00D73D87" w:rsidR="009E2F4E" w:rsidP="00E37332" w:rsidRDefault="009E2F4E" w14:paraId="7501893B" w14:textId="1A374FB3">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“Oh, I see,” said</w:t>
      </w:r>
      <w:r w:rsidRPr="00D73D87" w:rsidR="00AB67AB">
        <w:rPr>
          <w:rFonts w:ascii="Times New Roman" w:hAnsi="Times New Roman" w:cs="Times New Roman"/>
          <w:sz w:val="24"/>
          <w:szCs w:val="24"/>
          <w:lang w:val="en-GB"/>
        </w:rPr>
        <w:t xml:space="preserve"> </w:t>
      </w:r>
      <w:r w:rsidRPr="00D73D87" w:rsidR="00D3432A">
        <w:rPr>
          <w:rFonts w:ascii="Times New Roman" w:hAnsi="Times New Roman" w:cs="Times New Roman"/>
          <w:sz w:val="24"/>
          <w:szCs w:val="24"/>
          <w:lang w:val="en-GB"/>
        </w:rPr>
        <w:t>Jack</w:t>
      </w:r>
      <w:r w:rsidRPr="00D73D87">
        <w:rPr>
          <w:rFonts w:ascii="Times New Roman" w:hAnsi="Times New Roman" w:cs="Times New Roman"/>
          <w:sz w:val="24"/>
          <w:szCs w:val="24"/>
          <w:lang w:val="en-GB"/>
        </w:rPr>
        <w:t>. “</w:t>
      </w:r>
      <w:r w:rsidRPr="00D73D87" w:rsidR="00B56B31">
        <w:rPr>
          <w:rFonts w:ascii="Times New Roman" w:hAnsi="Times New Roman" w:cs="Times New Roman"/>
          <w:sz w:val="24"/>
          <w:szCs w:val="24"/>
          <w:lang w:val="en-GB"/>
        </w:rPr>
        <w:t>He bats with your team</w:t>
      </w:r>
      <w:r w:rsidRPr="00D73D87" w:rsidR="00B000FE">
        <w:rPr>
          <w:rFonts w:ascii="Times New Roman" w:hAnsi="Times New Roman" w:cs="Times New Roman"/>
          <w:sz w:val="24"/>
          <w:szCs w:val="24"/>
          <w:lang w:val="en-GB"/>
        </w:rPr>
        <w:t>,</w:t>
      </w:r>
      <w:r w:rsidRPr="00D73D87" w:rsidR="00B56B31">
        <w:rPr>
          <w:rFonts w:ascii="Times New Roman" w:hAnsi="Times New Roman" w:cs="Times New Roman"/>
          <w:sz w:val="24"/>
          <w:szCs w:val="24"/>
          <w:lang w:val="en-GB"/>
        </w:rPr>
        <w:t xml:space="preserve"> t</w:t>
      </w:r>
      <w:r w:rsidRPr="00D73D87">
        <w:rPr>
          <w:rFonts w:ascii="Times New Roman" w:hAnsi="Times New Roman" w:cs="Times New Roman"/>
          <w:sz w:val="24"/>
          <w:szCs w:val="24"/>
          <w:lang w:val="en-GB"/>
        </w:rPr>
        <w:t xml:space="preserve">hen </w:t>
      </w:r>
      <w:r w:rsidRPr="00D73D87" w:rsidR="00B56B31">
        <w:rPr>
          <w:rFonts w:ascii="Times New Roman" w:hAnsi="Times New Roman" w:cs="Times New Roman"/>
          <w:sz w:val="24"/>
          <w:szCs w:val="24"/>
          <w:lang w:val="en-GB"/>
        </w:rPr>
        <w:t xml:space="preserve">off you go and </w:t>
      </w:r>
      <w:r w:rsidRPr="00D73D87" w:rsidR="004D6C1E">
        <w:rPr>
          <w:rFonts w:ascii="Times New Roman" w:hAnsi="Times New Roman" w:cs="Times New Roman"/>
          <w:sz w:val="24"/>
          <w:szCs w:val="24"/>
          <w:lang w:val="en-GB"/>
        </w:rPr>
        <w:t>keep him busy for at least two hours,</w:t>
      </w:r>
      <w:r w:rsidRPr="00D73D87">
        <w:rPr>
          <w:rFonts w:ascii="Times New Roman" w:hAnsi="Times New Roman" w:cs="Times New Roman"/>
          <w:sz w:val="24"/>
          <w:szCs w:val="24"/>
          <w:lang w:val="en-GB"/>
        </w:rPr>
        <w:t xml:space="preserve"> </w:t>
      </w:r>
      <w:r w:rsidRPr="00D73D87" w:rsidR="004D6C1E">
        <w:rPr>
          <w:rFonts w:ascii="Times New Roman" w:hAnsi="Times New Roman" w:cs="Times New Roman"/>
          <w:sz w:val="24"/>
          <w:szCs w:val="24"/>
          <w:lang w:val="en-GB"/>
        </w:rPr>
        <w:t>t</w:t>
      </w:r>
      <w:r w:rsidRPr="00D73D87">
        <w:rPr>
          <w:rFonts w:ascii="Times New Roman" w:hAnsi="Times New Roman" w:cs="Times New Roman"/>
          <w:sz w:val="24"/>
          <w:szCs w:val="24"/>
          <w:lang w:val="en-GB"/>
        </w:rPr>
        <w:t>he certificate should be here by then.”</w:t>
      </w:r>
    </w:p>
    <w:p w:rsidRPr="00D73D87" w:rsidR="009E2F4E" w:rsidP="00E37332" w:rsidRDefault="009E2F4E" w14:paraId="56FA8C86" w14:textId="2D0574AE">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t>
      </w:r>
      <w:r w:rsidRPr="00D73D87" w:rsidR="00B000FE">
        <w:rPr>
          <w:rFonts w:ascii="Times New Roman" w:hAnsi="Times New Roman" w:cs="Times New Roman"/>
          <w:sz w:val="24"/>
          <w:szCs w:val="24"/>
          <w:lang w:val="en-GB"/>
        </w:rPr>
        <w:t>He lovely man,</w:t>
      </w:r>
      <w:r w:rsidRPr="00D73D87">
        <w:rPr>
          <w:rFonts w:ascii="Times New Roman" w:hAnsi="Times New Roman" w:cs="Times New Roman"/>
          <w:sz w:val="24"/>
          <w:szCs w:val="24"/>
          <w:lang w:val="en-GB"/>
        </w:rPr>
        <w:t xml:space="preserve"> I might not bring him back</w:t>
      </w:r>
      <w:r w:rsidRPr="00D73D87" w:rsidR="00B000FE">
        <w:rPr>
          <w:rFonts w:ascii="Times New Roman" w:hAnsi="Times New Roman" w:cs="Times New Roman"/>
          <w:sz w:val="24"/>
          <w:szCs w:val="24"/>
          <w:lang w:val="en-GB"/>
        </w:rPr>
        <w:t>s</w:t>
      </w:r>
      <w:r w:rsidRPr="00D73D87">
        <w:rPr>
          <w:rFonts w:ascii="Times New Roman" w:hAnsi="Times New Roman" w:cs="Times New Roman"/>
          <w:sz w:val="24"/>
          <w:szCs w:val="24"/>
          <w:lang w:val="en-GB"/>
        </w:rPr>
        <w:t xml:space="preserve"> </w:t>
      </w:r>
      <w:r w:rsidRPr="00D73D87" w:rsidR="00B56B31">
        <w:rPr>
          <w:rFonts w:ascii="Times New Roman" w:hAnsi="Times New Roman" w:cs="Times New Roman"/>
          <w:sz w:val="24"/>
          <w:szCs w:val="24"/>
          <w:lang w:val="en-GB"/>
        </w:rPr>
        <w:t>ever</w:t>
      </w:r>
      <w:r w:rsidRPr="00D73D87" w:rsidR="00617721">
        <w:rPr>
          <w:rFonts w:ascii="Times New Roman" w:hAnsi="Times New Roman" w:cs="Times New Roman"/>
          <w:sz w:val="24"/>
          <w:szCs w:val="24"/>
          <w:lang w:val="en-GB"/>
        </w:rPr>
        <w:t xml:space="preserve"> but </w:t>
      </w:r>
      <w:r w:rsidRPr="00D73D87" w:rsidR="00F5137B">
        <w:rPr>
          <w:rFonts w:ascii="Times New Roman" w:hAnsi="Times New Roman" w:cs="Times New Roman"/>
          <w:sz w:val="24"/>
          <w:szCs w:val="24"/>
          <w:lang w:val="en-GB"/>
        </w:rPr>
        <w:t xml:space="preserve">when I do, </w:t>
      </w:r>
      <w:r w:rsidRPr="00D73D87" w:rsidR="00617721">
        <w:rPr>
          <w:rFonts w:ascii="Times New Roman" w:hAnsi="Times New Roman" w:cs="Times New Roman"/>
          <w:sz w:val="24"/>
          <w:szCs w:val="24"/>
          <w:lang w:val="en-GB"/>
        </w:rPr>
        <w:t>the</w:t>
      </w:r>
      <w:r w:rsidRPr="00D73D87" w:rsidR="003F1FD9">
        <w:rPr>
          <w:rFonts w:ascii="Times New Roman" w:hAnsi="Times New Roman" w:cs="Times New Roman"/>
          <w:sz w:val="24"/>
          <w:szCs w:val="24"/>
          <w:lang w:val="en-GB"/>
        </w:rPr>
        <w:t>n</w:t>
      </w:r>
      <w:r w:rsidRPr="00D73D87" w:rsidR="00617721">
        <w:rPr>
          <w:rFonts w:ascii="Times New Roman" w:hAnsi="Times New Roman" w:cs="Times New Roman"/>
          <w:sz w:val="24"/>
          <w:szCs w:val="24"/>
          <w:lang w:val="en-GB"/>
        </w:rPr>
        <w:t xml:space="preserve"> we </w:t>
      </w:r>
      <w:proofErr w:type="gramStart"/>
      <w:r w:rsidRPr="00D73D87" w:rsidR="00617721">
        <w:rPr>
          <w:rFonts w:ascii="Times New Roman" w:hAnsi="Times New Roman" w:cs="Times New Roman"/>
          <w:sz w:val="24"/>
          <w:szCs w:val="24"/>
          <w:lang w:val="en-GB"/>
        </w:rPr>
        <w:t>talk</w:t>
      </w:r>
      <w:r w:rsidRPr="00D73D87" w:rsidR="003F1FD9">
        <w:rPr>
          <w:rFonts w:ascii="Times New Roman" w:hAnsi="Times New Roman" w:cs="Times New Roman"/>
          <w:sz w:val="24"/>
          <w:szCs w:val="24"/>
          <w:lang w:val="en-GB"/>
        </w:rPr>
        <w:t>s</w:t>
      </w:r>
      <w:proofErr w:type="gramEnd"/>
      <w:r w:rsidRPr="00D73D87" w:rsidR="00617721">
        <w:rPr>
          <w:rFonts w:ascii="Times New Roman" w:hAnsi="Times New Roman" w:cs="Times New Roman"/>
          <w:sz w:val="24"/>
          <w:szCs w:val="24"/>
          <w:lang w:val="en-GB"/>
        </w:rPr>
        <w:t xml:space="preserve"> about increase in wages.</w:t>
      </w:r>
      <w:r w:rsidRPr="00D73D87">
        <w:rPr>
          <w:rFonts w:ascii="Times New Roman" w:hAnsi="Times New Roman" w:cs="Times New Roman"/>
          <w:sz w:val="24"/>
          <w:szCs w:val="24"/>
          <w:lang w:val="en-GB"/>
        </w:rPr>
        <w:t>”</w:t>
      </w:r>
    </w:p>
    <w:p w:rsidRPr="00D73D87" w:rsidR="009E2F4E" w:rsidP="00E37332" w:rsidRDefault="009E2F4E" w14:paraId="64EDE6B1" w14:textId="6C5CA17B">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t>
      </w:r>
      <w:r w:rsidRPr="00D73D87" w:rsidR="002B1979">
        <w:rPr>
          <w:rFonts w:ascii="Times New Roman" w:hAnsi="Times New Roman" w:cs="Times New Roman"/>
          <w:sz w:val="24"/>
          <w:szCs w:val="24"/>
          <w:lang w:val="en-GB"/>
        </w:rPr>
        <w:t>Harrumph</w:t>
      </w:r>
      <w:r w:rsidRPr="00D73D87">
        <w:rPr>
          <w:rFonts w:ascii="Times New Roman" w:hAnsi="Times New Roman" w:cs="Times New Roman"/>
          <w:sz w:val="24"/>
          <w:szCs w:val="24"/>
          <w:lang w:val="en-GB"/>
        </w:rPr>
        <w:t xml:space="preserve">,” said </w:t>
      </w:r>
      <w:r w:rsidRPr="00D73D87" w:rsidR="00D3432A">
        <w:rPr>
          <w:rFonts w:ascii="Times New Roman" w:hAnsi="Times New Roman" w:cs="Times New Roman"/>
          <w:sz w:val="24"/>
          <w:szCs w:val="24"/>
          <w:lang w:val="en-GB"/>
        </w:rPr>
        <w:t>Jack</w:t>
      </w:r>
      <w:r w:rsidRPr="00D73D87">
        <w:rPr>
          <w:rFonts w:ascii="Times New Roman" w:hAnsi="Times New Roman" w:cs="Times New Roman"/>
          <w:sz w:val="24"/>
          <w:szCs w:val="24"/>
          <w:lang w:val="en-GB"/>
        </w:rPr>
        <w:t xml:space="preserve"> </w:t>
      </w:r>
      <w:r w:rsidRPr="00D73D87" w:rsidR="002B1979">
        <w:rPr>
          <w:rFonts w:ascii="Times New Roman" w:hAnsi="Times New Roman" w:cs="Times New Roman"/>
          <w:sz w:val="24"/>
          <w:szCs w:val="24"/>
          <w:lang w:val="en-GB"/>
        </w:rPr>
        <w:t>blood pressure boiling</w:t>
      </w:r>
      <w:r w:rsidRPr="00D73D87" w:rsidR="00A13D47">
        <w:rPr>
          <w:rFonts w:ascii="Times New Roman" w:hAnsi="Times New Roman" w:cs="Times New Roman"/>
          <w:sz w:val="24"/>
          <w:szCs w:val="24"/>
          <w:lang w:val="en-GB"/>
        </w:rPr>
        <w:t xml:space="preserve">. “Just don’t bring him back too early. </w:t>
      </w:r>
      <w:r w:rsidRPr="00D73D87" w:rsidR="008C0381">
        <w:rPr>
          <w:rFonts w:ascii="Times New Roman" w:hAnsi="Times New Roman" w:cs="Times New Roman"/>
          <w:sz w:val="24"/>
          <w:szCs w:val="24"/>
          <w:lang w:val="en-GB"/>
        </w:rPr>
        <w:t>We</w:t>
      </w:r>
      <w:r w:rsidRPr="00D73D87" w:rsidR="00A13D47">
        <w:rPr>
          <w:rFonts w:ascii="Times New Roman" w:hAnsi="Times New Roman" w:cs="Times New Roman"/>
          <w:sz w:val="24"/>
          <w:szCs w:val="24"/>
          <w:lang w:val="en-GB"/>
        </w:rPr>
        <w:t xml:space="preserve"> </w:t>
      </w:r>
      <w:r w:rsidRPr="00D73D87" w:rsidR="008C0381">
        <w:rPr>
          <w:rFonts w:ascii="Times New Roman" w:hAnsi="Times New Roman" w:cs="Times New Roman"/>
          <w:sz w:val="24"/>
          <w:szCs w:val="24"/>
          <w:lang w:val="en-GB"/>
        </w:rPr>
        <w:t>resumed serving</w:t>
      </w:r>
      <w:r w:rsidRPr="00D73D87">
        <w:rPr>
          <w:rFonts w:ascii="Times New Roman" w:hAnsi="Times New Roman" w:cs="Times New Roman"/>
          <w:sz w:val="24"/>
          <w:szCs w:val="24"/>
          <w:lang w:val="en-GB"/>
        </w:rPr>
        <w:t xml:space="preserve"> a waiting line of customers. When </w:t>
      </w:r>
      <w:r w:rsidRPr="00D73D87" w:rsidR="008C0381">
        <w:rPr>
          <w:rFonts w:ascii="Times New Roman" w:hAnsi="Times New Roman" w:cs="Times New Roman"/>
          <w:sz w:val="24"/>
          <w:szCs w:val="24"/>
          <w:lang w:val="en-GB"/>
        </w:rPr>
        <w:t>we</w:t>
      </w:r>
      <w:r w:rsidRPr="00D73D87">
        <w:rPr>
          <w:rFonts w:ascii="Times New Roman" w:hAnsi="Times New Roman" w:cs="Times New Roman"/>
          <w:sz w:val="24"/>
          <w:szCs w:val="24"/>
          <w:lang w:val="en-GB"/>
        </w:rPr>
        <w:t xml:space="preserve"> </w:t>
      </w:r>
      <w:r w:rsidR="009F1A96">
        <w:rPr>
          <w:rFonts w:ascii="Times New Roman" w:hAnsi="Times New Roman" w:cs="Times New Roman"/>
          <w:sz w:val="24"/>
          <w:szCs w:val="24"/>
          <w:lang w:val="en-GB"/>
        </w:rPr>
        <w:t>checked</w:t>
      </w:r>
      <w:r w:rsidRPr="00D73D87">
        <w:rPr>
          <w:rFonts w:ascii="Times New Roman" w:hAnsi="Times New Roman" w:cs="Times New Roman"/>
          <w:sz w:val="24"/>
          <w:szCs w:val="24"/>
          <w:lang w:val="en-GB"/>
        </w:rPr>
        <w:t xml:space="preserve"> </w:t>
      </w:r>
      <w:r w:rsidRPr="00D73D87" w:rsidR="008C0381">
        <w:rPr>
          <w:rFonts w:ascii="Times New Roman" w:hAnsi="Times New Roman" w:cs="Times New Roman"/>
          <w:sz w:val="24"/>
          <w:szCs w:val="24"/>
          <w:lang w:val="en-GB"/>
        </w:rPr>
        <w:t>again</w:t>
      </w:r>
      <w:r w:rsidRPr="00D73D87">
        <w:rPr>
          <w:rFonts w:ascii="Times New Roman" w:hAnsi="Times New Roman" w:cs="Times New Roman"/>
          <w:sz w:val="24"/>
          <w:szCs w:val="24"/>
          <w:lang w:val="en-GB"/>
        </w:rPr>
        <w:t xml:space="preserve">, </w:t>
      </w:r>
      <w:r w:rsidRPr="00D73D87" w:rsidR="00FE0207">
        <w:rPr>
          <w:rFonts w:ascii="Times New Roman" w:hAnsi="Times New Roman"/>
          <w:sz w:val="24"/>
          <w:szCs w:val="24"/>
          <w:lang w:val="en-GB"/>
        </w:rPr>
        <w:t>El Rubio</w:t>
      </w:r>
      <w:r w:rsidRPr="00D73D87">
        <w:rPr>
          <w:rFonts w:ascii="Times New Roman" w:hAnsi="Times New Roman" w:cs="Times New Roman"/>
          <w:sz w:val="24"/>
          <w:szCs w:val="24"/>
          <w:lang w:val="en-GB"/>
        </w:rPr>
        <w:t xml:space="preserve"> and Rupert had disappeared.</w:t>
      </w:r>
    </w:p>
    <w:p w:rsidRPr="00D73D87" w:rsidR="009E2F4E" w:rsidP="00E37332" w:rsidRDefault="003B13C3" w14:paraId="15B7F15D" w14:textId="16E0E221">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At seven</w:t>
      </w:r>
      <w:r w:rsidRPr="00D73D87" w:rsidR="009E2F4E">
        <w:rPr>
          <w:rFonts w:ascii="Times New Roman" w:hAnsi="Times New Roman" w:cs="Times New Roman"/>
          <w:sz w:val="24"/>
          <w:szCs w:val="24"/>
          <w:lang w:val="en-GB"/>
        </w:rPr>
        <w:t xml:space="preserve"> p.m. there was no sign of the lawyer.</w:t>
      </w:r>
    </w:p>
    <w:p w:rsidRPr="00D73D87" w:rsidR="009E2F4E" w:rsidP="00E37332" w:rsidRDefault="009E2F4E" w14:paraId="4CB34730" w14:textId="6B2999CB">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“No news is good news,” said </w:t>
      </w:r>
      <w:r w:rsidRPr="00D73D87" w:rsidR="007C738B">
        <w:rPr>
          <w:rFonts w:ascii="Times New Roman" w:hAnsi="Times New Roman" w:cs="Times New Roman"/>
          <w:sz w:val="24"/>
          <w:szCs w:val="24"/>
          <w:lang w:val="en-GB"/>
        </w:rPr>
        <w:t>Donna</w:t>
      </w:r>
      <w:r w:rsidRPr="00D73D87" w:rsidR="00FA7690">
        <w:rPr>
          <w:rFonts w:ascii="Times New Roman" w:hAnsi="Times New Roman" w:cs="Times New Roman"/>
          <w:sz w:val="24"/>
          <w:szCs w:val="24"/>
          <w:lang w:val="en-GB"/>
        </w:rPr>
        <w:t xml:space="preserve"> coming to tell us the obvious.</w:t>
      </w:r>
    </w:p>
    <w:p w:rsidRPr="00D73D87" w:rsidR="009E2F4E" w:rsidP="00E37332" w:rsidRDefault="009E2F4E" w14:paraId="14BEE471" w14:textId="69B21D88">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lastRenderedPageBreak/>
        <w:t>“Yes, but I hate this waiting</w:t>
      </w:r>
      <w:r w:rsidRPr="00D73D87" w:rsidR="008132FC">
        <w:rPr>
          <w:rFonts w:ascii="Times New Roman" w:hAnsi="Times New Roman" w:cs="Times New Roman"/>
          <w:sz w:val="24"/>
          <w:szCs w:val="24"/>
          <w:lang w:val="en-GB"/>
        </w:rPr>
        <w:t xml:space="preserve">,” said </w:t>
      </w:r>
      <w:r w:rsidRPr="00D73D87" w:rsidR="00D3432A">
        <w:rPr>
          <w:rFonts w:ascii="Times New Roman" w:hAnsi="Times New Roman" w:cs="Times New Roman"/>
          <w:sz w:val="24"/>
          <w:szCs w:val="24"/>
          <w:lang w:val="en-GB"/>
        </w:rPr>
        <w:t>Jack</w:t>
      </w:r>
      <w:r w:rsidRPr="00D73D87" w:rsidR="008132FC">
        <w:rPr>
          <w:rFonts w:ascii="Times New Roman" w:hAnsi="Times New Roman" w:cs="Times New Roman"/>
          <w:sz w:val="24"/>
          <w:szCs w:val="24"/>
          <w:lang w:val="en-GB"/>
        </w:rPr>
        <w:t>.</w:t>
      </w:r>
      <w:r w:rsidRPr="00D73D87">
        <w:rPr>
          <w:rFonts w:ascii="Times New Roman" w:hAnsi="Times New Roman" w:cs="Times New Roman"/>
          <w:sz w:val="24"/>
          <w:szCs w:val="24"/>
          <w:lang w:val="en-GB"/>
        </w:rPr>
        <w:t xml:space="preserve"> </w:t>
      </w:r>
      <w:r w:rsidRPr="00D73D87" w:rsidR="008132FC">
        <w:rPr>
          <w:rFonts w:ascii="Times New Roman" w:hAnsi="Times New Roman" w:cs="Times New Roman"/>
          <w:sz w:val="24"/>
          <w:szCs w:val="24"/>
          <w:lang w:val="en-GB"/>
        </w:rPr>
        <w:t>“I</w:t>
      </w:r>
      <w:r w:rsidRPr="00D73D87">
        <w:rPr>
          <w:rFonts w:ascii="Times New Roman" w:hAnsi="Times New Roman" w:cs="Times New Roman"/>
          <w:sz w:val="24"/>
          <w:szCs w:val="24"/>
          <w:lang w:val="en-GB"/>
        </w:rPr>
        <w:t>t’s like sitting under the Sword of Damocles, waiting for imminent execution. Fucking lawyer, why can’t people do as they promised.”</w:t>
      </w:r>
    </w:p>
    <w:p w:rsidRPr="00D73D87" w:rsidR="009E2F4E" w:rsidP="00E37332" w:rsidRDefault="009E2F4E" w14:paraId="7A4E7B05" w14:textId="0998D819">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“Relax, </w:t>
      </w:r>
      <w:r w:rsidRPr="00D73D87" w:rsidR="00D3432A">
        <w:rPr>
          <w:rFonts w:ascii="Times New Roman" w:hAnsi="Times New Roman" w:cs="Times New Roman"/>
          <w:sz w:val="24"/>
          <w:szCs w:val="24"/>
          <w:lang w:val="en-GB"/>
        </w:rPr>
        <w:t>Jack</w:t>
      </w:r>
      <w:r w:rsidRPr="00D73D87">
        <w:rPr>
          <w:rFonts w:ascii="Times New Roman" w:hAnsi="Times New Roman" w:cs="Times New Roman"/>
          <w:sz w:val="24"/>
          <w:szCs w:val="24"/>
          <w:lang w:val="en-GB"/>
        </w:rPr>
        <w:t xml:space="preserve">, or you’ll need another </w:t>
      </w:r>
      <w:r w:rsidRPr="00D73D87" w:rsidR="00F94C90">
        <w:rPr>
          <w:rFonts w:ascii="Times New Roman" w:hAnsi="Times New Roman" w:cs="Times New Roman"/>
          <w:sz w:val="24"/>
          <w:szCs w:val="24"/>
          <w:lang w:val="en-GB"/>
        </w:rPr>
        <w:t>indigestion</w:t>
      </w:r>
      <w:r w:rsidRPr="00D73D87" w:rsidR="000374B3">
        <w:rPr>
          <w:rFonts w:ascii="Times New Roman" w:hAnsi="Times New Roman" w:cs="Times New Roman"/>
          <w:sz w:val="24"/>
          <w:szCs w:val="24"/>
          <w:lang w:val="en-GB"/>
        </w:rPr>
        <w:t xml:space="preserve"> </w:t>
      </w:r>
      <w:r w:rsidRPr="00D73D87">
        <w:rPr>
          <w:rFonts w:ascii="Times New Roman" w:hAnsi="Times New Roman" w:cs="Times New Roman"/>
          <w:sz w:val="24"/>
          <w:szCs w:val="24"/>
          <w:lang w:val="en-GB"/>
        </w:rPr>
        <w:t>tablet.”</w:t>
      </w:r>
    </w:p>
    <w:p w:rsidRPr="00D73D87" w:rsidR="009E2F4E" w:rsidP="00E37332" w:rsidRDefault="009E2F4E" w14:paraId="23EC9CAE" w14:textId="1D803F05">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“If we don’t get this licence soon, I’ll need the whole bottle.</w:t>
      </w:r>
      <w:r w:rsidRPr="00D73D87" w:rsidR="00CC6F25">
        <w:rPr>
          <w:rFonts w:ascii="Times New Roman" w:hAnsi="Times New Roman" w:cs="Times New Roman"/>
          <w:sz w:val="24"/>
          <w:szCs w:val="24"/>
          <w:lang w:val="en-GB"/>
        </w:rPr>
        <w:t xml:space="preserve"> Rupert and El Rubio are taking their time.</w:t>
      </w:r>
      <w:r w:rsidRPr="00D73D87">
        <w:rPr>
          <w:rFonts w:ascii="Times New Roman" w:hAnsi="Times New Roman" w:cs="Times New Roman"/>
          <w:sz w:val="24"/>
          <w:szCs w:val="24"/>
          <w:lang w:val="en-GB"/>
        </w:rPr>
        <w:t>”</w:t>
      </w:r>
    </w:p>
    <w:p w:rsidRPr="00D73D87" w:rsidR="009E2F4E" w:rsidP="00E37332" w:rsidRDefault="009E2F4E" w14:paraId="474393A8" w14:textId="423E5563">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“That could work quite well in the opening licence saga</w:t>
      </w:r>
      <w:r w:rsidRPr="00D73D87" w:rsidR="00006C77">
        <w:rPr>
          <w:rFonts w:ascii="Times New Roman" w:hAnsi="Times New Roman" w:cs="Times New Roman"/>
          <w:sz w:val="24"/>
          <w:szCs w:val="24"/>
          <w:lang w:val="en-GB"/>
        </w:rPr>
        <w:t>,</w:t>
      </w:r>
      <w:r w:rsidRPr="00D73D87">
        <w:rPr>
          <w:rFonts w:ascii="Times New Roman" w:hAnsi="Times New Roman" w:cs="Times New Roman"/>
          <w:sz w:val="24"/>
          <w:szCs w:val="24"/>
          <w:lang w:val="en-GB"/>
        </w:rPr>
        <w:t>”</w:t>
      </w:r>
      <w:r w:rsidRPr="00D73D87" w:rsidR="00CC6F25">
        <w:rPr>
          <w:rFonts w:ascii="Times New Roman" w:hAnsi="Times New Roman" w:cs="Times New Roman"/>
          <w:sz w:val="24"/>
          <w:szCs w:val="24"/>
          <w:lang w:val="en-GB"/>
        </w:rPr>
        <w:t xml:space="preserve"> I said.</w:t>
      </w:r>
    </w:p>
    <w:p w:rsidRPr="00D73D87" w:rsidR="009E2F4E" w:rsidP="00E37332" w:rsidRDefault="009E2F4E" w14:paraId="068462B6" w14:textId="6A1C7AA3">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“How?” said </w:t>
      </w:r>
      <w:r w:rsidRPr="00D73D87" w:rsidR="00D3432A">
        <w:rPr>
          <w:rFonts w:ascii="Times New Roman" w:hAnsi="Times New Roman" w:cs="Times New Roman"/>
          <w:sz w:val="24"/>
          <w:szCs w:val="24"/>
          <w:lang w:val="en-GB"/>
        </w:rPr>
        <w:t>Jack</w:t>
      </w:r>
      <w:r w:rsidRPr="00D73D87">
        <w:rPr>
          <w:rFonts w:ascii="Times New Roman" w:hAnsi="Times New Roman" w:cs="Times New Roman"/>
          <w:sz w:val="24"/>
          <w:szCs w:val="24"/>
          <w:lang w:val="en-GB"/>
        </w:rPr>
        <w:t>.</w:t>
      </w:r>
    </w:p>
    <w:p w:rsidRPr="00D73D87" w:rsidR="009E2F4E" w:rsidP="00E37332" w:rsidRDefault="009E2F4E" w14:paraId="1FCB88F5" w14:textId="323D4565">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“His office may not approve of gallivanting with suppliers,” </w:t>
      </w:r>
      <w:r w:rsidRPr="00D73D87" w:rsidR="00C944FD">
        <w:rPr>
          <w:rFonts w:ascii="Times New Roman" w:hAnsi="Times New Roman" w:cs="Times New Roman"/>
          <w:sz w:val="24"/>
          <w:szCs w:val="24"/>
          <w:lang w:val="en-GB"/>
        </w:rPr>
        <w:t>I said.</w:t>
      </w:r>
    </w:p>
    <w:p w:rsidRPr="00D73D87" w:rsidR="009E2F4E" w:rsidP="00E37332" w:rsidRDefault="009E2F4E" w14:paraId="5E51D241" w14:textId="5DA5735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“Mmm…,” said </w:t>
      </w:r>
      <w:r w:rsidRPr="00D73D87" w:rsidR="00D3432A">
        <w:rPr>
          <w:rFonts w:ascii="Times New Roman" w:hAnsi="Times New Roman" w:cs="Times New Roman"/>
          <w:sz w:val="24"/>
          <w:szCs w:val="24"/>
          <w:lang w:val="en-GB"/>
        </w:rPr>
        <w:t>Jack</w:t>
      </w:r>
      <w:r w:rsidRPr="00D73D87" w:rsidR="00F126C1">
        <w:rPr>
          <w:rFonts w:ascii="Times New Roman" w:hAnsi="Times New Roman" w:cs="Times New Roman"/>
          <w:sz w:val="24"/>
          <w:szCs w:val="24"/>
          <w:lang w:val="en-GB"/>
        </w:rPr>
        <w:t xml:space="preserve"> as Mr. Hancock </w:t>
      </w:r>
      <w:r w:rsidRPr="00D73D87" w:rsidR="005054DD">
        <w:rPr>
          <w:rFonts w:ascii="Times New Roman" w:hAnsi="Times New Roman" w:cs="Times New Roman"/>
          <w:sz w:val="24"/>
          <w:szCs w:val="24"/>
          <w:lang w:val="en-GB"/>
        </w:rPr>
        <w:t xml:space="preserve">entered the </w:t>
      </w:r>
      <w:r w:rsidRPr="00D73D87" w:rsidR="00304D5D">
        <w:rPr>
          <w:rFonts w:ascii="Times New Roman" w:hAnsi="Times New Roman" w:cs="Times New Roman"/>
          <w:sz w:val="24"/>
          <w:szCs w:val="24"/>
          <w:lang w:val="en-GB"/>
        </w:rPr>
        <w:t>bar</w:t>
      </w:r>
      <w:r w:rsidRPr="00D73D87" w:rsidR="005054DD">
        <w:rPr>
          <w:rFonts w:ascii="Times New Roman" w:hAnsi="Times New Roman" w:cs="Times New Roman"/>
          <w:sz w:val="24"/>
          <w:szCs w:val="24"/>
          <w:lang w:val="en-GB"/>
        </w:rPr>
        <w:t>.</w:t>
      </w:r>
    </w:p>
    <w:p w:rsidRPr="00D73D87" w:rsidR="005054DD" w:rsidP="00E37332" w:rsidRDefault="00755B4E" w14:paraId="60D998EA" w14:textId="4485BC00">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“I’m glad I’ve caught most of you together,” said Mr. Hancock. “I just wanted to apologize</w:t>
      </w:r>
      <w:r w:rsidRPr="00D73D87" w:rsidR="005132F8">
        <w:rPr>
          <w:rFonts w:ascii="Times New Roman" w:hAnsi="Times New Roman" w:cs="Times New Roman"/>
          <w:sz w:val="24"/>
          <w:szCs w:val="24"/>
          <w:lang w:val="en-GB"/>
        </w:rPr>
        <w:t xml:space="preserve"> for my unspeakable behaviour earlier in the week. I realize now</w:t>
      </w:r>
      <w:r w:rsidRPr="00D73D87" w:rsidR="007B6A1E">
        <w:rPr>
          <w:rFonts w:ascii="Times New Roman" w:hAnsi="Times New Roman" w:cs="Times New Roman"/>
          <w:sz w:val="24"/>
          <w:szCs w:val="24"/>
          <w:lang w:val="en-GB"/>
        </w:rPr>
        <w:t xml:space="preserve"> it was no fault of yours my case went missing but in the absence of </w:t>
      </w:r>
      <w:r w:rsidRPr="00D73D87" w:rsidR="00120D6E">
        <w:rPr>
          <w:rFonts w:ascii="Times New Roman" w:hAnsi="Times New Roman" w:cs="Times New Roman"/>
          <w:sz w:val="24"/>
          <w:szCs w:val="24"/>
          <w:lang w:val="en-GB"/>
        </w:rPr>
        <w:t>anyone</w:t>
      </w:r>
      <w:r w:rsidRPr="00D73D87" w:rsidR="007B6A1E">
        <w:rPr>
          <w:rFonts w:ascii="Times New Roman" w:hAnsi="Times New Roman" w:cs="Times New Roman"/>
          <w:sz w:val="24"/>
          <w:szCs w:val="24"/>
          <w:lang w:val="en-GB"/>
        </w:rPr>
        <w:t xml:space="preserve"> from Wings</w:t>
      </w:r>
      <w:r w:rsidRPr="00D73D87" w:rsidR="00120D6E">
        <w:rPr>
          <w:rFonts w:ascii="Times New Roman" w:hAnsi="Times New Roman" w:cs="Times New Roman"/>
          <w:sz w:val="24"/>
          <w:szCs w:val="24"/>
          <w:lang w:val="en-GB"/>
        </w:rPr>
        <w:t>, you were the only route to finding a solution.”</w:t>
      </w:r>
    </w:p>
    <w:p w:rsidRPr="00D73D87" w:rsidR="00BD74B8" w:rsidP="00E37332" w:rsidRDefault="00120D6E" w14:paraId="6C4FBEA5" w14:textId="79C40353">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Th</w:t>
      </w:r>
      <w:r w:rsidRPr="00D73D87" w:rsidR="00EF1237">
        <w:rPr>
          <w:rFonts w:ascii="Times New Roman" w:hAnsi="Times New Roman" w:cs="Times New Roman"/>
          <w:sz w:val="24"/>
          <w:szCs w:val="24"/>
          <w:lang w:val="en-GB"/>
        </w:rPr>
        <w:t xml:space="preserve">e </w:t>
      </w:r>
      <w:r w:rsidRPr="00D73D87" w:rsidR="00304D5D">
        <w:rPr>
          <w:rFonts w:ascii="Times New Roman" w:hAnsi="Times New Roman" w:cs="Times New Roman"/>
          <w:sz w:val="24"/>
          <w:szCs w:val="24"/>
          <w:lang w:val="en-GB"/>
        </w:rPr>
        <w:t>bar</w:t>
      </w:r>
      <w:r w:rsidRPr="00D73D87" w:rsidR="00EF1237">
        <w:rPr>
          <w:rFonts w:ascii="Times New Roman" w:hAnsi="Times New Roman" w:cs="Times New Roman"/>
          <w:sz w:val="24"/>
          <w:szCs w:val="24"/>
          <w:lang w:val="en-GB"/>
        </w:rPr>
        <w:t xml:space="preserve"> door opened</w:t>
      </w:r>
      <w:r w:rsidRPr="00D73D87" w:rsidR="0011442F">
        <w:rPr>
          <w:rFonts w:ascii="Times New Roman" w:hAnsi="Times New Roman" w:cs="Times New Roman"/>
          <w:sz w:val="24"/>
          <w:szCs w:val="24"/>
          <w:lang w:val="en-GB"/>
        </w:rPr>
        <w:t>.</w:t>
      </w:r>
    </w:p>
    <w:p w:rsidRPr="00D73D87" w:rsidR="009E2F4E" w:rsidP="00E37332" w:rsidRDefault="009E2F4E" w14:paraId="03FBEABF" w14:textId="30E0C1BC">
      <w:pPr>
        <w:spacing w:after="0" w:line="360" w:lineRule="auto"/>
        <w:ind w:firstLine="720"/>
        <w:rPr>
          <w:rFonts w:ascii="Times New Roman" w:hAnsi="Times New Roman" w:cs="Times New Roman"/>
          <w:sz w:val="24"/>
          <w:szCs w:val="24"/>
          <w:lang w:val="en-GB"/>
        </w:rPr>
      </w:pPr>
      <w:r w:rsidRPr="00D73D87">
        <w:rPr>
          <w:rFonts w:ascii="Times New Roman" w:hAnsi="Times New Roman"/>
          <w:sz w:val="24"/>
          <w:szCs w:val="24"/>
          <w:lang w:val="en-GB"/>
        </w:rPr>
        <w:t>El Rubio</w:t>
      </w:r>
      <w:r w:rsidRPr="00D73D87">
        <w:rPr>
          <w:rFonts w:ascii="Times New Roman" w:hAnsi="Times New Roman" w:cs="Times New Roman"/>
          <w:sz w:val="24"/>
          <w:szCs w:val="24"/>
          <w:lang w:val="en-GB"/>
        </w:rPr>
        <w:t xml:space="preserve"> and Rupert came through the front door together, </w:t>
      </w:r>
      <w:proofErr w:type="gramStart"/>
      <w:r w:rsidRPr="00D73D87">
        <w:rPr>
          <w:rFonts w:ascii="Times New Roman" w:hAnsi="Times New Roman" w:cs="Times New Roman"/>
          <w:sz w:val="24"/>
          <w:szCs w:val="24"/>
          <w:lang w:val="en-GB"/>
        </w:rPr>
        <w:t>relaxed</w:t>
      </w:r>
      <w:proofErr w:type="gramEnd"/>
      <w:r w:rsidRPr="00D73D87">
        <w:rPr>
          <w:rFonts w:ascii="Times New Roman" w:hAnsi="Times New Roman" w:cs="Times New Roman"/>
          <w:sz w:val="24"/>
          <w:szCs w:val="24"/>
          <w:lang w:val="en-GB"/>
        </w:rPr>
        <w:t xml:space="preserve"> and happy.</w:t>
      </w:r>
    </w:p>
    <w:p w:rsidRPr="00D73D87" w:rsidR="009E2F4E" w:rsidP="00E37332" w:rsidRDefault="009E2F4E" w14:paraId="726960C6" w14:textId="6B7D2733">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t>
      </w:r>
      <w:r w:rsidRPr="00D73D87" w:rsidR="00FF5F66">
        <w:rPr>
          <w:rFonts w:ascii="Times New Roman" w:hAnsi="Times New Roman" w:cs="Times New Roman"/>
          <w:sz w:val="24"/>
          <w:szCs w:val="24"/>
          <w:lang w:val="en-GB"/>
        </w:rPr>
        <w:t xml:space="preserve">This is </w:t>
      </w:r>
      <w:r w:rsidRPr="00D73D87">
        <w:rPr>
          <w:rFonts w:ascii="Times New Roman" w:hAnsi="Times New Roman" w:cs="Times New Roman"/>
          <w:sz w:val="24"/>
          <w:szCs w:val="24"/>
          <w:lang w:val="en-GB"/>
        </w:rPr>
        <w:t>R</w:t>
      </w:r>
      <w:r w:rsidRPr="00D73D87" w:rsidR="009119E4">
        <w:rPr>
          <w:rFonts w:ascii="Times New Roman" w:hAnsi="Times New Roman" w:cs="Times New Roman"/>
          <w:sz w:val="24"/>
          <w:szCs w:val="24"/>
          <w:lang w:val="en-GB"/>
        </w:rPr>
        <w:t>upert</w:t>
      </w:r>
      <w:r w:rsidRPr="00D73D87" w:rsidR="00FF5F66">
        <w:rPr>
          <w:rFonts w:ascii="Times New Roman" w:hAnsi="Times New Roman" w:cs="Times New Roman"/>
          <w:sz w:val="24"/>
          <w:szCs w:val="24"/>
          <w:lang w:val="en-GB"/>
        </w:rPr>
        <w:t xml:space="preserve"> from Wings</w:t>
      </w:r>
      <w:r w:rsidRPr="00D73D87">
        <w:rPr>
          <w:rFonts w:ascii="Times New Roman" w:hAnsi="Times New Roman" w:cs="Times New Roman"/>
          <w:sz w:val="24"/>
          <w:szCs w:val="24"/>
          <w:lang w:val="en-GB"/>
        </w:rPr>
        <w:t xml:space="preserve">,” said </w:t>
      </w:r>
      <w:r w:rsidRPr="00D73D87" w:rsidR="007C738B">
        <w:rPr>
          <w:rFonts w:ascii="Times New Roman" w:hAnsi="Times New Roman" w:cs="Times New Roman"/>
          <w:sz w:val="24"/>
          <w:szCs w:val="24"/>
          <w:lang w:val="en-GB"/>
        </w:rPr>
        <w:t>Donna</w:t>
      </w:r>
      <w:r w:rsidRPr="00D73D87">
        <w:rPr>
          <w:rFonts w:ascii="Times New Roman" w:hAnsi="Times New Roman" w:cs="Times New Roman"/>
          <w:sz w:val="24"/>
          <w:szCs w:val="24"/>
          <w:lang w:val="en-GB"/>
        </w:rPr>
        <w:t>. “</w:t>
      </w:r>
      <w:r w:rsidRPr="00D73D87" w:rsidR="00D0256E">
        <w:rPr>
          <w:rFonts w:ascii="Times New Roman" w:hAnsi="Times New Roman" w:cs="Times New Roman"/>
          <w:sz w:val="24"/>
          <w:szCs w:val="24"/>
          <w:lang w:val="en-GB"/>
        </w:rPr>
        <w:t>Meet</w:t>
      </w:r>
      <w:r w:rsidRPr="00D73D87">
        <w:rPr>
          <w:rFonts w:ascii="Times New Roman" w:hAnsi="Times New Roman" w:cs="Times New Roman"/>
          <w:sz w:val="24"/>
          <w:szCs w:val="24"/>
          <w:lang w:val="en-GB"/>
        </w:rPr>
        <w:t xml:space="preserve"> </w:t>
      </w:r>
      <w:r w:rsidRPr="00D73D87" w:rsidR="0011442F">
        <w:rPr>
          <w:rFonts w:ascii="Times New Roman" w:hAnsi="Times New Roman" w:cs="Times New Roman"/>
          <w:sz w:val="24"/>
          <w:szCs w:val="24"/>
          <w:lang w:val="en-GB"/>
        </w:rPr>
        <w:t>Mr. Hancock</w:t>
      </w:r>
      <w:r w:rsidRPr="00D73D87" w:rsidR="00D0256E">
        <w:rPr>
          <w:rFonts w:ascii="Times New Roman" w:hAnsi="Times New Roman" w:cs="Times New Roman"/>
          <w:sz w:val="24"/>
          <w:szCs w:val="24"/>
          <w:lang w:val="en-GB"/>
        </w:rPr>
        <w:t>.</w:t>
      </w:r>
      <w:r w:rsidRPr="00D73D87">
        <w:rPr>
          <w:rFonts w:ascii="Times New Roman" w:hAnsi="Times New Roman" w:cs="Times New Roman"/>
          <w:sz w:val="24"/>
          <w:szCs w:val="24"/>
          <w:lang w:val="en-GB"/>
        </w:rPr>
        <w:t>”</w:t>
      </w:r>
    </w:p>
    <w:p w:rsidRPr="00D73D87" w:rsidR="009E2F4E" w:rsidP="00E37332" w:rsidRDefault="009E2F4E" w14:paraId="0DCE1C16" w14:textId="6C925B8F">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t>
      </w:r>
      <w:r w:rsidRPr="00D73D87" w:rsidR="009119E4">
        <w:rPr>
          <w:rFonts w:ascii="Times New Roman" w:hAnsi="Times New Roman" w:cs="Times New Roman"/>
          <w:sz w:val="24"/>
          <w:szCs w:val="24"/>
          <w:lang w:val="en-GB"/>
        </w:rPr>
        <w:t>You’re f</w:t>
      </w:r>
      <w:r w:rsidRPr="00D73D87">
        <w:rPr>
          <w:rFonts w:ascii="Times New Roman" w:hAnsi="Times New Roman" w:cs="Times New Roman"/>
          <w:sz w:val="24"/>
          <w:szCs w:val="24"/>
          <w:lang w:val="en-GB"/>
        </w:rPr>
        <w:t>rom Wings,” said Hancock turning to Rupert and advancing so close he invaded his personal space. “</w:t>
      </w:r>
      <w:r w:rsidRPr="00D73D87" w:rsidR="008A51C3">
        <w:rPr>
          <w:rFonts w:ascii="Times New Roman" w:hAnsi="Times New Roman" w:cs="Times New Roman"/>
          <w:sz w:val="24"/>
          <w:szCs w:val="24"/>
          <w:lang w:val="en-GB"/>
        </w:rPr>
        <w:t xml:space="preserve">The name is Hancock and </w:t>
      </w:r>
      <w:r w:rsidRPr="00D73D87">
        <w:rPr>
          <w:rFonts w:ascii="Times New Roman" w:hAnsi="Times New Roman" w:cs="Times New Roman"/>
          <w:sz w:val="24"/>
          <w:szCs w:val="24"/>
          <w:lang w:val="en-GB"/>
        </w:rPr>
        <w:t>I demand to amend my complaint.”</w:t>
      </w:r>
    </w:p>
    <w:p w:rsidRPr="00D73D87" w:rsidR="009E2F4E" w:rsidP="00E37332" w:rsidRDefault="009E2F4E" w14:paraId="37183C07"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“Mr. Hancock?” said Rupert stepping back, trying not to scowl at Hancock’s garlic breath.</w:t>
      </w:r>
    </w:p>
    <w:p w:rsidRPr="00D73D87" w:rsidR="009E2F4E" w:rsidP="00E37332" w:rsidRDefault="009E2F4E" w14:paraId="37C3AFAF"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“Correct,” said Mr. Hancock. “I confess when I lodged my complaint; I blamed the hotel for my lost luggage. Now I understand it was not their fault. It was the Wings' contracted baggage handlers. They sent it to Gibraltar by mistake. My complaint should be about your company, not this hotel. Despite my constant moaning, I </w:t>
      </w:r>
      <w:proofErr w:type="gramStart"/>
      <w:r w:rsidRPr="00D73D87">
        <w:rPr>
          <w:rFonts w:ascii="Times New Roman" w:hAnsi="Times New Roman" w:cs="Times New Roman"/>
          <w:sz w:val="24"/>
          <w:szCs w:val="24"/>
          <w:lang w:val="en-GB"/>
        </w:rPr>
        <w:t>have to</w:t>
      </w:r>
      <w:proofErr w:type="gramEnd"/>
      <w:r w:rsidRPr="00D73D87">
        <w:rPr>
          <w:rFonts w:ascii="Times New Roman" w:hAnsi="Times New Roman" w:cs="Times New Roman"/>
          <w:sz w:val="24"/>
          <w:szCs w:val="24"/>
          <w:lang w:val="en-GB"/>
        </w:rPr>
        <w:t xml:space="preserve"> congratulate the hotel staff who have been most cordial and helpful in solving your problem. Naturally, I will be seeking recompense for my additional purchases and laundry costs.”</w:t>
      </w:r>
    </w:p>
    <w:p w:rsidRPr="00D73D87" w:rsidR="009E2F4E" w:rsidP="00E37332" w:rsidRDefault="009E2F4E" w14:paraId="6937AFED"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“Are you no longer concerned about the hotel’s legality?” said Rupert.</w:t>
      </w:r>
    </w:p>
    <w:p w:rsidRPr="00D73D87" w:rsidR="009E2F4E" w:rsidP="00E37332" w:rsidRDefault="009E2F4E" w14:paraId="186511C2" w14:textId="218AA7D8">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“Yes, but </w:t>
      </w:r>
      <w:r w:rsidR="00CF55C7">
        <w:rPr>
          <w:rFonts w:ascii="Times New Roman" w:hAnsi="Times New Roman" w:cs="Times New Roman"/>
          <w:sz w:val="24"/>
          <w:szCs w:val="24"/>
          <w:lang w:val="en-GB"/>
        </w:rPr>
        <w:t>Robin</w:t>
      </w:r>
      <w:r w:rsidRPr="00D73D87">
        <w:rPr>
          <w:rFonts w:ascii="Times New Roman" w:hAnsi="Times New Roman" w:cs="Times New Roman"/>
          <w:sz w:val="24"/>
          <w:szCs w:val="24"/>
          <w:lang w:val="en-GB"/>
        </w:rPr>
        <w:t xml:space="preserve"> explained in Spain everything works differently from elsewhere,” said Hancock. “I’m no longer worried about it, and neither should you.”</w:t>
      </w:r>
    </w:p>
    <w:p w:rsidRPr="00D73D87" w:rsidR="009E2F4E" w:rsidP="00E37332" w:rsidRDefault="009E2F4E" w14:paraId="78670036" w14:textId="7014916F">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“I’m not,” said Rupert turning toward </w:t>
      </w:r>
      <w:r w:rsidRPr="00D73D87" w:rsidR="00D3432A">
        <w:rPr>
          <w:rFonts w:ascii="Times New Roman" w:hAnsi="Times New Roman" w:cs="Times New Roman"/>
          <w:sz w:val="24"/>
          <w:szCs w:val="24"/>
          <w:lang w:val="en-GB"/>
        </w:rPr>
        <w:t>Jack</w:t>
      </w:r>
      <w:r w:rsidRPr="00D73D87">
        <w:rPr>
          <w:rFonts w:ascii="Times New Roman" w:hAnsi="Times New Roman" w:cs="Times New Roman"/>
          <w:sz w:val="24"/>
          <w:szCs w:val="24"/>
          <w:lang w:val="en-GB"/>
        </w:rPr>
        <w:t xml:space="preserve">. “However, my company cannot condone illegality as it negates our insurance under the recently formed </w:t>
      </w:r>
      <w:r w:rsidRPr="00D73D87">
        <w:rPr>
          <w:rFonts w:ascii="Times New Roman" w:hAnsi="Times New Roman" w:cs="Times New Roman"/>
          <w:sz w:val="24"/>
          <w:szCs w:val="24"/>
          <w:shd w:val="clear" w:color="auto" w:fill="FFFFFF"/>
          <w:lang w:val="en-GB"/>
        </w:rPr>
        <w:t xml:space="preserve">Air Travel Organizers’ Licensing </w:t>
      </w:r>
      <w:r w:rsidRPr="00D73D87">
        <w:rPr>
          <w:rFonts w:ascii="Times New Roman" w:hAnsi="Times New Roman" w:cs="Times New Roman"/>
          <w:sz w:val="24"/>
          <w:szCs w:val="24"/>
          <w:shd w:val="clear" w:color="auto" w:fill="FFFFFF"/>
          <w:lang w:val="en-GB"/>
        </w:rPr>
        <w:lastRenderedPageBreak/>
        <w:t xml:space="preserve">scheme. Regretfully, </w:t>
      </w:r>
      <w:r w:rsidRPr="00D73D87">
        <w:rPr>
          <w:rFonts w:ascii="Times New Roman" w:hAnsi="Times New Roman" w:cs="Times New Roman"/>
          <w:sz w:val="24"/>
          <w:szCs w:val="24"/>
          <w:lang w:val="en-GB"/>
        </w:rPr>
        <w:t xml:space="preserve">Mr. </w:t>
      </w:r>
      <w:r w:rsidR="00B77DE0">
        <w:rPr>
          <w:rFonts w:ascii="Times New Roman" w:hAnsi="Times New Roman" w:cs="Times New Roman"/>
          <w:sz w:val="24"/>
          <w:szCs w:val="24"/>
          <w:lang w:val="en-GB"/>
        </w:rPr>
        <w:t>Webster</w:t>
      </w:r>
      <w:r w:rsidRPr="00D73D87">
        <w:rPr>
          <w:rFonts w:ascii="Times New Roman" w:hAnsi="Times New Roman" w:cs="Times New Roman"/>
          <w:sz w:val="24"/>
          <w:szCs w:val="24"/>
          <w:lang w:val="en-GB"/>
        </w:rPr>
        <w:t>, unless you can show me your Opening Licence and the proper liability insurance, we will have to cancel our contract with you.”</w:t>
      </w:r>
    </w:p>
    <w:p w:rsidRPr="00D73D87" w:rsidR="009E2F4E" w:rsidP="00E37332" w:rsidRDefault="009E2F4E" w14:paraId="2280156D" w14:textId="623AD6DB">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“No worry, I have it here,” said </w:t>
      </w:r>
      <w:r w:rsidRPr="00D73D87" w:rsidR="007C738B">
        <w:rPr>
          <w:rFonts w:ascii="Times New Roman" w:hAnsi="Times New Roman" w:cs="Times New Roman"/>
          <w:sz w:val="24"/>
          <w:szCs w:val="24"/>
          <w:lang w:val="en-GB"/>
        </w:rPr>
        <w:t>Donna</w:t>
      </w:r>
      <w:r w:rsidRPr="00D73D87">
        <w:rPr>
          <w:rFonts w:ascii="Times New Roman" w:hAnsi="Times New Roman" w:cs="Times New Roman"/>
          <w:sz w:val="24"/>
          <w:szCs w:val="24"/>
          <w:lang w:val="en-GB"/>
        </w:rPr>
        <w:t xml:space="preserve"> waving the builder’s contract.</w:t>
      </w:r>
    </w:p>
    <w:p w:rsidRPr="00D73D87" w:rsidR="009E2F4E" w:rsidP="00E37332" w:rsidRDefault="009E2F4E" w14:paraId="26C2A92D" w14:textId="62944C1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t>
      </w:r>
      <w:r w:rsidRPr="00D73D87">
        <w:rPr>
          <w:rFonts w:ascii="Times New Roman" w:hAnsi="Times New Roman" w:cs="Times New Roman"/>
          <w:i/>
          <w:iCs/>
          <w:sz w:val="24"/>
          <w:szCs w:val="24"/>
          <w:lang w:val="en-GB"/>
        </w:rPr>
        <w:t>Se</w:t>
      </w:r>
      <w:r w:rsidRPr="00D73D87">
        <w:rPr>
          <w:rFonts w:ascii="Times New Roman" w:hAnsi="Times New Roman"/>
          <w:i/>
          <w:iCs/>
          <w:sz w:val="24"/>
          <w:szCs w:val="24"/>
          <w:lang w:val="en-GB" w:eastAsia="en-GB"/>
        </w:rPr>
        <w:t>ñ</w:t>
      </w:r>
      <w:r w:rsidRPr="00D73D87">
        <w:rPr>
          <w:rFonts w:ascii="Times New Roman" w:hAnsi="Times New Roman" w:cs="Times New Roman"/>
          <w:i/>
          <w:iCs/>
          <w:sz w:val="24"/>
          <w:szCs w:val="24"/>
          <w:lang w:val="en-GB"/>
        </w:rPr>
        <w:t>ora</w:t>
      </w:r>
      <w:r w:rsidRPr="00D73D87">
        <w:rPr>
          <w:rFonts w:ascii="Times New Roman" w:hAnsi="Times New Roman" w:cs="Times New Roman"/>
          <w:sz w:val="24"/>
          <w:szCs w:val="24"/>
          <w:lang w:val="en-GB"/>
        </w:rPr>
        <w:t xml:space="preserve">,” said </w:t>
      </w:r>
      <w:r w:rsidRPr="00D73D87" w:rsidR="00FE0207">
        <w:rPr>
          <w:rFonts w:ascii="Times New Roman" w:hAnsi="Times New Roman"/>
          <w:sz w:val="24"/>
          <w:szCs w:val="24"/>
          <w:lang w:val="en-GB"/>
        </w:rPr>
        <w:t>El Rubio</w:t>
      </w:r>
      <w:r w:rsidRPr="00D73D87">
        <w:rPr>
          <w:rFonts w:ascii="Times New Roman" w:hAnsi="Times New Roman" w:cs="Times New Roman"/>
          <w:sz w:val="24"/>
          <w:szCs w:val="24"/>
          <w:lang w:val="en-GB"/>
        </w:rPr>
        <w:t xml:space="preserve"> alarmed at what he was seeing. “Before you present it Rupert, we </w:t>
      </w:r>
      <w:proofErr w:type="gramStart"/>
      <w:r w:rsidRPr="00D73D87">
        <w:rPr>
          <w:rFonts w:ascii="Times New Roman" w:hAnsi="Times New Roman" w:cs="Times New Roman"/>
          <w:sz w:val="24"/>
          <w:szCs w:val="24"/>
          <w:lang w:val="en-GB"/>
        </w:rPr>
        <w:t>need</w:t>
      </w:r>
      <w:r w:rsidRPr="00D73D87" w:rsidR="00B13358">
        <w:rPr>
          <w:rFonts w:ascii="Times New Roman" w:hAnsi="Times New Roman" w:cs="Times New Roman"/>
          <w:sz w:val="24"/>
          <w:szCs w:val="24"/>
          <w:lang w:val="en-GB"/>
        </w:rPr>
        <w:t>s</w:t>
      </w:r>
      <w:proofErr w:type="gramEnd"/>
      <w:r w:rsidRPr="00D73D87">
        <w:rPr>
          <w:rFonts w:ascii="Times New Roman" w:hAnsi="Times New Roman" w:cs="Times New Roman"/>
          <w:sz w:val="24"/>
          <w:szCs w:val="24"/>
          <w:lang w:val="en-GB"/>
        </w:rPr>
        <w:t xml:space="preserve"> talk?”</w:t>
      </w:r>
    </w:p>
    <w:p w:rsidRPr="00D73D87" w:rsidR="009E2F4E" w:rsidP="00E37332" w:rsidRDefault="009E2F4E" w14:paraId="14E0EE21" w14:textId="7C2B60E3">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“What?” snapped </w:t>
      </w:r>
      <w:r w:rsidRPr="00D73D87" w:rsidR="007C738B">
        <w:rPr>
          <w:rFonts w:ascii="Times New Roman" w:hAnsi="Times New Roman" w:cs="Times New Roman"/>
          <w:sz w:val="24"/>
          <w:szCs w:val="24"/>
          <w:lang w:val="en-GB"/>
        </w:rPr>
        <w:t>Donna</w:t>
      </w:r>
      <w:r w:rsidRPr="00D73D87">
        <w:rPr>
          <w:rFonts w:ascii="Times New Roman" w:hAnsi="Times New Roman" w:cs="Times New Roman"/>
          <w:sz w:val="24"/>
          <w:szCs w:val="24"/>
          <w:lang w:val="en-GB"/>
        </w:rPr>
        <w:t xml:space="preserve"> as </w:t>
      </w:r>
      <w:r w:rsidRPr="00D73D87" w:rsidR="00FE0207">
        <w:rPr>
          <w:rFonts w:ascii="Times New Roman" w:hAnsi="Times New Roman"/>
          <w:sz w:val="24"/>
          <w:szCs w:val="24"/>
          <w:lang w:val="en-GB"/>
        </w:rPr>
        <w:t>El Rubio</w:t>
      </w:r>
      <w:r w:rsidRPr="00D73D87">
        <w:rPr>
          <w:rFonts w:ascii="Times New Roman" w:hAnsi="Times New Roman" w:cs="Times New Roman"/>
          <w:sz w:val="24"/>
          <w:szCs w:val="24"/>
          <w:lang w:val="en-GB"/>
        </w:rPr>
        <w:t xml:space="preserve"> whispered in her ear.</w:t>
      </w:r>
    </w:p>
    <w:p w:rsidRPr="00D73D87" w:rsidR="009E2F4E" w:rsidP="00E37332" w:rsidRDefault="009E2F4E" w14:paraId="141C261B"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“No show </w:t>
      </w:r>
      <w:proofErr w:type="gramStart"/>
      <w:r w:rsidRPr="00D73D87">
        <w:rPr>
          <w:rFonts w:ascii="Times New Roman" w:hAnsi="Times New Roman" w:cs="Times New Roman"/>
          <w:sz w:val="24"/>
          <w:szCs w:val="24"/>
          <w:lang w:val="en-GB"/>
        </w:rPr>
        <w:t>paper</w:t>
      </w:r>
      <w:proofErr w:type="gramEnd"/>
      <w:r w:rsidRPr="00D73D87">
        <w:rPr>
          <w:rFonts w:ascii="Times New Roman" w:hAnsi="Times New Roman" w:cs="Times New Roman"/>
          <w:sz w:val="24"/>
          <w:szCs w:val="24"/>
          <w:lang w:val="en-GB"/>
        </w:rPr>
        <w:t xml:space="preserve"> him.”</w:t>
      </w:r>
    </w:p>
    <w:p w:rsidRPr="00D73D87" w:rsidR="009E2F4E" w:rsidP="00E37332" w:rsidRDefault="009E2F4E" w14:paraId="16EEA38A"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“He won’t know what it is?”</w:t>
      </w:r>
    </w:p>
    <w:p w:rsidRPr="00D73D87" w:rsidR="009E2F4E" w:rsidP="00E37332" w:rsidRDefault="009E2F4E" w14:paraId="5C04B4C8"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“He speak a perfect Spanish, </w:t>
      </w:r>
      <w:r w:rsidRPr="00D73D87">
        <w:rPr>
          <w:rFonts w:ascii="Times New Roman" w:hAnsi="Times New Roman" w:cs="Times New Roman"/>
          <w:i/>
          <w:sz w:val="24"/>
          <w:szCs w:val="24"/>
          <w:lang w:val="en-GB"/>
        </w:rPr>
        <w:t>Se</w:t>
      </w:r>
      <w:r w:rsidRPr="00D73D87">
        <w:rPr>
          <w:rFonts w:ascii="Times New Roman" w:hAnsi="Times New Roman"/>
          <w:i/>
          <w:sz w:val="24"/>
          <w:szCs w:val="24"/>
          <w:lang w:val="en-GB" w:eastAsia="en-GB"/>
        </w:rPr>
        <w:t>ñ</w:t>
      </w:r>
      <w:r w:rsidRPr="00D73D87">
        <w:rPr>
          <w:rFonts w:ascii="Times New Roman" w:hAnsi="Times New Roman" w:cs="Times New Roman"/>
          <w:i/>
          <w:sz w:val="24"/>
          <w:szCs w:val="24"/>
          <w:lang w:val="en-GB"/>
        </w:rPr>
        <w:t>ora</w:t>
      </w:r>
      <w:r w:rsidRPr="00D73D87">
        <w:rPr>
          <w:rFonts w:ascii="Times New Roman" w:hAnsi="Times New Roman" w:cs="Times New Roman"/>
          <w:sz w:val="24"/>
          <w:szCs w:val="24"/>
          <w:lang w:val="en-GB"/>
        </w:rPr>
        <w:t xml:space="preserve">. Pretending building contract is opening license make everything </w:t>
      </w:r>
      <w:r w:rsidRPr="00D73D87">
        <w:rPr>
          <w:rFonts w:ascii="Times New Roman" w:hAnsi="Times New Roman" w:cs="Times New Roman"/>
          <w:i/>
          <w:iCs/>
          <w:sz w:val="24"/>
          <w:szCs w:val="24"/>
          <w:lang w:val="en-GB"/>
        </w:rPr>
        <w:t>muy malo</w:t>
      </w:r>
      <w:r w:rsidRPr="00D73D87">
        <w:rPr>
          <w:rFonts w:ascii="Times New Roman" w:hAnsi="Times New Roman" w:cs="Times New Roman"/>
          <w:sz w:val="24"/>
          <w:szCs w:val="24"/>
          <w:lang w:val="en-GB"/>
        </w:rPr>
        <w:t>.”</w:t>
      </w:r>
    </w:p>
    <w:p w:rsidRPr="00D73D87" w:rsidR="009E2F4E" w:rsidP="00E37332" w:rsidRDefault="009E2F4E" w14:paraId="3B9839B8" w14:textId="197F28C5">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“Oh shit,” said </w:t>
      </w:r>
      <w:r w:rsidRPr="00D73D87" w:rsidR="007C738B">
        <w:rPr>
          <w:rFonts w:ascii="Times New Roman" w:hAnsi="Times New Roman" w:cs="Times New Roman"/>
          <w:sz w:val="24"/>
          <w:szCs w:val="24"/>
          <w:lang w:val="en-GB"/>
        </w:rPr>
        <w:t>Donna</w:t>
      </w:r>
      <w:r w:rsidRPr="00D73D87">
        <w:rPr>
          <w:rFonts w:ascii="Times New Roman" w:hAnsi="Times New Roman" w:cs="Times New Roman"/>
          <w:sz w:val="24"/>
          <w:szCs w:val="24"/>
          <w:lang w:val="en-GB"/>
        </w:rPr>
        <w:t xml:space="preserve"> replacing the paper in the cabinet. “Er, sorry, </w:t>
      </w:r>
      <w:r w:rsidRPr="00D73D87" w:rsidR="00575F8A">
        <w:rPr>
          <w:rFonts w:ascii="Times New Roman" w:hAnsi="Times New Roman" w:cs="Times New Roman"/>
          <w:sz w:val="24"/>
          <w:szCs w:val="24"/>
          <w:lang w:val="en-GB"/>
        </w:rPr>
        <w:t>Dario</w:t>
      </w:r>
      <w:r w:rsidRPr="00D73D87">
        <w:rPr>
          <w:rFonts w:ascii="Times New Roman" w:hAnsi="Times New Roman" w:cs="Times New Roman"/>
          <w:sz w:val="24"/>
          <w:szCs w:val="24"/>
          <w:lang w:val="en-GB"/>
        </w:rPr>
        <w:t xml:space="preserve"> told me it was the wrong piece of paper.”</w:t>
      </w:r>
    </w:p>
    <w:p w:rsidRPr="00D73D87" w:rsidR="009E2F4E" w:rsidP="00E37332" w:rsidRDefault="009E2F4E" w14:paraId="59EB123F" w14:textId="6D341EFE">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“Then I must inform you,” said Rupert. “Subject to confirmation in writing. The Wings contract with the Fontainebleau is cancelled immediately.”</w:t>
      </w:r>
    </w:p>
    <w:p w:rsidRPr="00D73D87" w:rsidR="009E2F4E" w:rsidP="00E37332" w:rsidRDefault="009E2F4E" w14:paraId="2A27E2E4" w14:textId="40D205FC">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“I think I’m losing the will to live,” said </w:t>
      </w:r>
      <w:r w:rsidRPr="00D73D87" w:rsidR="00D3432A">
        <w:rPr>
          <w:rFonts w:ascii="Times New Roman" w:hAnsi="Times New Roman" w:cs="Times New Roman"/>
          <w:sz w:val="24"/>
          <w:szCs w:val="24"/>
          <w:lang w:val="en-GB"/>
        </w:rPr>
        <w:t>Jack</w:t>
      </w:r>
      <w:r w:rsidRPr="00D73D87">
        <w:rPr>
          <w:rFonts w:ascii="Times New Roman" w:hAnsi="Times New Roman" w:cs="Times New Roman"/>
          <w:sz w:val="24"/>
          <w:szCs w:val="24"/>
          <w:lang w:val="en-GB"/>
        </w:rPr>
        <w:t>.</w:t>
      </w:r>
    </w:p>
    <w:p w:rsidRPr="00D73D87" w:rsidR="009E2F4E" w:rsidP="00E37332" w:rsidRDefault="009E2F4E" w14:paraId="5737FCCC" w14:textId="628B92BF">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“We’re all doomed,” </w:t>
      </w:r>
      <w:r w:rsidRPr="00D73D87" w:rsidR="00EC4492">
        <w:rPr>
          <w:rFonts w:ascii="Times New Roman" w:hAnsi="Times New Roman" w:cs="Times New Roman"/>
          <w:sz w:val="24"/>
          <w:szCs w:val="24"/>
          <w:lang w:val="en-GB"/>
        </w:rPr>
        <w:t xml:space="preserve">I </w:t>
      </w:r>
      <w:r w:rsidRPr="00D73D87">
        <w:rPr>
          <w:rFonts w:ascii="Times New Roman" w:hAnsi="Times New Roman" w:cs="Times New Roman"/>
          <w:sz w:val="24"/>
          <w:szCs w:val="24"/>
          <w:lang w:val="en-GB"/>
        </w:rPr>
        <w:t>said.</w:t>
      </w:r>
    </w:p>
    <w:p w:rsidRPr="00D73D87" w:rsidR="009E2F4E" w:rsidP="00E37332" w:rsidRDefault="009E2F4E" w14:paraId="19EA1240" w14:textId="5E562393">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“Why is everyone so glum?” said a tall, distinguished man with silver-grey hair entering the </w:t>
      </w:r>
      <w:r w:rsidRPr="00D73D87" w:rsidR="00304D5D">
        <w:rPr>
          <w:rFonts w:ascii="Times New Roman" w:hAnsi="Times New Roman" w:cs="Times New Roman"/>
          <w:sz w:val="24"/>
          <w:szCs w:val="24"/>
          <w:lang w:val="en-GB"/>
        </w:rPr>
        <w:t>bar</w:t>
      </w:r>
      <w:r w:rsidRPr="00D73D87">
        <w:rPr>
          <w:rFonts w:ascii="Times New Roman" w:hAnsi="Times New Roman" w:cs="Times New Roman"/>
          <w:sz w:val="24"/>
          <w:szCs w:val="24"/>
          <w:lang w:val="en-GB"/>
        </w:rPr>
        <w:t>. He was dressed in a blue serge blazer, beige flannels, and a Panama hat.</w:t>
      </w:r>
    </w:p>
    <w:p w:rsidRPr="00D73D87" w:rsidR="009E2F4E" w:rsidP="00E37332" w:rsidRDefault="009E2F4E" w14:paraId="43CAE98E" w14:textId="2DCB2105">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“I am Felipe Represa de Castro, the hotel lawyer,” he said, delving into his black leather briefcase. “And this is the </w:t>
      </w:r>
      <w:r w:rsidRPr="00D73D87" w:rsidR="00664305">
        <w:rPr>
          <w:rFonts w:ascii="Times New Roman" w:hAnsi="Times New Roman" w:cs="Times New Roman"/>
          <w:sz w:val="24"/>
          <w:szCs w:val="24"/>
          <w:lang w:val="en-GB"/>
        </w:rPr>
        <w:t>elusive</w:t>
      </w:r>
      <w:r w:rsidRPr="00D73D87">
        <w:rPr>
          <w:rFonts w:ascii="Times New Roman" w:hAnsi="Times New Roman" w:cs="Times New Roman"/>
          <w:sz w:val="24"/>
          <w:szCs w:val="24"/>
          <w:lang w:val="en-GB"/>
        </w:rPr>
        <w:t xml:space="preserve"> opening license and a letter from the Guardia Civil withdrawing all charges.”</w:t>
      </w:r>
    </w:p>
    <w:p w:rsidRPr="00D73D87" w:rsidR="009E2F4E" w:rsidP="00E37332" w:rsidRDefault="007C738B" w14:paraId="5A6ED14A" w14:textId="7DDD1646">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Donna</w:t>
      </w:r>
      <w:r w:rsidRPr="00D73D87" w:rsidR="009E2F4E">
        <w:rPr>
          <w:rFonts w:ascii="Times New Roman" w:hAnsi="Times New Roman" w:cs="Times New Roman"/>
          <w:sz w:val="24"/>
          <w:szCs w:val="24"/>
          <w:lang w:val="en-GB"/>
        </w:rPr>
        <w:t xml:space="preserve"> slumped into the chair. </w:t>
      </w:r>
      <w:r w:rsidRPr="00D73D87" w:rsidR="00C711C1">
        <w:rPr>
          <w:rFonts w:ascii="Times New Roman" w:hAnsi="Times New Roman" w:cs="Times New Roman"/>
          <w:sz w:val="24"/>
          <w:szCs w:val="24"/>
          <w:lang w:val="en-GB"/>
        </w:rPr>
        <w:t>My father and I</w:t>
      </w:r>
      <w:r w:rsidRPr="00D73D87" w:rsidR="009E2F4E">
        <w:rPr>
          <w:rFonts w:ascii="Times New Roman" w:hAnsi="Times New Roman" w:cs="Times New Roman"/>
          <w:sz w:val="24"/>
          <w:szCs w:val="24"/>
          <w:lang w:val="en-GB"/>
        </w:rPr>
        <w:t xml:space="preserve"> hugged. Rupert and Antonio kissed. The lawyer looked on in amazement.</w:t>
      </w:r>
    </w:p>
    <w:p w:rsidRPr="00D73D87" w:rsidR="009E2F4E" w:rsidP="00E37332" w:rsidRDefault="009E2F4E" w14:paraId="685FE284" w14:textId="22E1B52D">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“I only </w:t>
      </w:r>
      <w:r w:rsidRPr="00D73D87" w:rsidR="004E0149">
        <w:rPr>
          <w:rFonts w:ascii="Times New Roman" w:hAnsi="Times New Roman" w:cs="Times New Roman"/>
          <w:sz w:val="24"/>
          <w:szCs w:val="24"/>
          <w:lang w:val="en-GB"/>
        </w:rPr>
        <w:t>delivered</w:t>
      </w:r>
      <w:r w:rsidRPr="00D73D87">
        <w:rPr>
          <w:rFonts w:ascii="Times New Roman" w:hAnsi="Times New Roman" w:cs="Times New Roman"/>
          <w:sz w:val="24"/>
          <w:szCs w:val="24"/>
          <w:lang w:val="en-GB"/>
        </w:rPr>
        <w:t xml:space="preserve"> a piece of paper,” he said. “What’s all the fuss?”</w:t>
      </w:r>
    </w:p>
    <w:p w:rsidRPr="00D73D87" w:rsidR="009E2F4E" w:rsidP="00E37332" w:rsidRDefault="009E2F4E" w14:paraId="4181CB9A" w14:textId="639738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“Might be to you, tosspot,” said </w:t>
      </w:r>
      <w:r w:rsidRPr="00D73D87" w:rsidR="007C738B">
        <w:rPr>
          <w:rFonts w:ascii="Times New Roman" w:hAnsi="Times New Roman" w:cs="Times New Roman"/>
          <w:sz w:val="24"/>
          <w:szCs w:val="24"/>
          <w:lang w:val="en-GB"/>
        </w:rPr>
        <w:t>Donna</w:t>
      </w:r>
      <w:r w:rsidRPr="00D73D87">
        <w:rPr>
          <w:rFonts w:ascii="Times New Roman" w:hAnsi="Times New Roman" w:cs="Times New Roman"/>
          <w:sz w:val="24"/>
          <w:szCs w:val="24"/>
          <w:lang w:val="en-GB"/>
        </w:rPr>
        <w:t>. “To us, it’s life or death.”</w:t>
      </w:r>
    </w:p>
    <w:p w:rsidRPr="00D73D87" w:rsidR="009E2F4E" w:rsidP="00E37332" w:rsidRDefault="009E2F4E" w14:paraId="57484B5E" w14:textId="6468955F">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“I’m pleased to say,” said Rupert</w:t>
      </w:r>
      <w:r w:rsidRPr="00D73D87" w:rsidR="00BE6627">
        <w:rPr>
          <w:rFonts w:ascii="Times New Roman" w:hAnsi="Times New Roman" w:cs="Times New Roman"/>
          <w:sz w:val="24"/>
          <w:szCs w:val="24"/>
          <w:lang w:val="en-GB"/>
        </w:rPr>
        <w:t xml:space="preserve"> after reading the documents</w:t>
      </w:r>
      <w:r w:rsidRPr="00D73D87">
        <w:rPr>
          <w:rFonts w:ascii="Times New Roman" w:hAnsi="Times New Roman" w:cs="Times New Roman"/>
          <w:sz w:val="24"/>
          <w:szCs w:val="24"/>
          <w:lang w:val="en-GB"/>
        </w:rPr>
        <w:t xml:space="preserve">. “We can </w:t>
      </w:r>
      <w:r w:rsidR="0013512C">
        <w:rPr>
          <w:rFonts w:ascii="Times New Roman" w:hAnsi="Times New Roman" w:cs="Times New Roman"/>
          <w:sz w:val="24"/>
          <w:szCs w:val="24"/>
          <w:lang w:val="en-GB"/>
        </w:rPr>
        <w:t>anticipate</w:t>
      </w:r>
      <w:r w:rsidRPr="00D73D87">
        <w:rPr>
          <w:rFonts w:ascii="Times New Roman" w:hAnsi="Times New Roman" w:cs="Times New Roman"/>
          <w:sz w:val="24"/>
          <w:szCs w:val="24"/>
          <w:lang w:val="en-GB"/>
        </w:rPr>
        <w:t xml:space="preserve"> a long and profitable relationship. Regretfully, I’ll need to visit regularly to check everything is running smoothly and the cottage pies are up to </w:t>
      </w:r>
      <w:r w:rsidRPr="00D73D87" w:rsidR="00583AD8">
        <w:rPr>
          <w:rFonts w:ascii="Times New Roman" w:hAnsi="Times New Roman" w:cs="Times New Roman"/>
          <w:sz w:val="24"/>
          <w:szCs w:val="24"/>
          <w:lang w:val="en-GB"/>
        </w:rPr>
        <w:t>scratch</w:t>
      </w:r>
      <w:r w:rsidRPr="00D73D87">
        <w:rPr>
          <w:rFonts w:ascii="Times New Roman" w:hAnsi="Times New Roman" w:cs="Times New Roman"/>
          <w:sz w:val="24"/>
          <w:szCs w:val="24"/>
          <w:lang w:val="en-GB"/>
        </w:rPr>
        <w:t>.”</w:t>
      </w:r>
    </w:p>
    <w:p w:rsidRPr="00D73D87" w:rsidR="008A13DC" w:rsidP="00E37332" w:rsidRDefault="008A13DC" w14:paraId="40B78F1C" w14:textId="34C3702F">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“Crikey,” said El Rubio</w:t>
      </w:r>
      <w:r w:rsidRPr="00D73D87" w:rsidR="00E84403">
        <w:rPr>
          <w:rFonts w:ascii="Times New Roman" w:hAnsi="Times New Roman" w:cs="Times New Roman"/>
          <w:sz w:val="24"/>
          <w:szCs w:val="24"/>
          <w:lang w:val="en-GB"/>
        </w:rPr>
        <w:t xml:space="preserve"> blushing</w:t>
      </w:r>
      <w:r w:rsidRPr="00D73D87" w:rsidR="001931A1">
        <w:rPr>
          <w:rFonts w:ascii="Times New Roman" w:hAnsi="Times New Roman" w:cs="Times New Roman"/>
          <w:sz w:val="24"/>
          <w:szCs w:val="24"/>
          <w:lang w:val="en-GB"/>
        </w:rPr>
        <w:t>.</w:t>
      </w:r>
    </w:p>
    <w:p w:rsidRPr="00D73D87" w:rsidR="003E0E52" w:rsidP="00E37332" w:rsidRDefault="003E0E52" w14:paraId="72DDCF5A" w14:textId="3E2232B5">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Whew</w:t>
      </w:r>
      <w:r w:rsidRPr="00D73D87" w:rsidR="00DF3C76">
        <w:rPr>
          <w:rFonts w:ascii="Times New Roman" w:hAnsi="Times New Roman" w:cs="Times New Roman"/>
          <w:sz w:val="24"/>
          <w:szCs w:val="24"/>
          <w:lang w:val="en-GB"/>
        </w:rPr>
        <w:t xml:space="preserve">, I thought. What a landmark moment. If this hadn’t </w:t>
      </w:r>
      <w:r w:rsidRPr="00D73D87" w:rsidR="00004D38">
        <w:rPr>
          <w:rFonts w:ascii="Times New Roman" w:hAnsi="Times New Roman" w:cs="Times New Roman"/>
          <w:sz w:val="24"/>
          <w:szCs w:val="24"/>
          <w:lang w:val="en-GB"/>
        </w:rPr>
        <w:t>worked,</w:t>
      </w:r>
      <w:r w:rsidRPr="00D73D87" w:rsidR="00DF3C76">
        <w:rPr>
          <w:rFonts w:ascii="Times New Roman" w:hAnsi="Times New Roman" w:cs="Times New Roman"/>
          <w:sz w:val="24"/>
          <w:szCs w:val="24"/>
          <w:lang w:val="en-GB"/>
        </w:rPr>
        <w:t xml:space="preserve"> </w:t>
      </w:r>
      <w:r w:rsidRPr="00D73D87" w:rsidR="009262CC">
        <w:rPr>
          <w:rFonts w:ascii="Times New Roman" w:hAnsi="Times New Roman" w:cs="Times New Roman"/>
          <w:sz w:val="24"/>
          <w:szCs w:val="24"/>
          <w:lang w:val="en-GB"/>
        </w:rPr>
        <w:t xml:space="preserve">we would have been deported and my </w:t>
      </w:r>
      <w:proofErr w:type="gramStart"/>
      <w:r w:rsidRPr="00D73D87" w:rsidR="009262CC">
        <w:rPr>
          <w:rFonts w:ascii="Times New Roman" w:hAnsi="Times New Roman" w:cs="Times New Roman"/>
          <w:sz w:val="24"/>
          <w:szCs w:val="24"/>
          <w:lang w:val="en-GB"/>
        </w:rPr>
        <w:t>parents</w:t>
      </w:r>
      <w:proofErr w:type="gramEnd"/>
      <w:r w:rsidRPr="00D73D87" w:rsidR="009262CC">
        <w:rPr>
          <w:rFonts w:ascii="Times New Roman" w:hAnsi="Times New Roman" w:cs="Times New Roman"/>
          <w:sz w:val="24"/>
          <w:szCs w:val="24"/>
          <w:lang w:val="en-GB"/>
        </w:rPr>
        <w:t xml:space="preserve"> Spanish assets</w:t>
      </w:r>
      <w:r w:rsidR="002B7A49">
        <w:rPr>
          <w:rFonts w:ascii="Times New Roman" w:hAnsi="Times New Roman" w:cs="Times New Roman"/>
          <w:sz w:val="24"/>
          <w:szCs w:val="24"/>
          <w:lang w:val="en-GB"/>
        </w:rPr>
        <w:t xml:space="preserve"> been impounded.</w:t>
      </w:r>
    </w:p>
    <w:p w:rsidRPr="00D73D87" w:rsidR="005610F1" w:rsidP="00E37332" w:rsidRDefault="006E21D7" w14:paraId="56A2C00A"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lastRenderedPageBreak/>
        <w:t>And I would have to begin again.</w:t>
      </w:r>
    </w:p>
    <w:p w:rsidRPr="00D73D87" w:rsidR="004E0149" w:rsidP="00E37332" w:rsidRDefault="004E0149" w14:paraId="104C49E0" w14:textId="2D8807DF">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br w:type="page"/>
      </w:r>
    </w:p>
    <w:p w:rsidRPr="00D73D87" w:rsidR="004E0149" w:rsidP="00E37332" w:rsidRDefault="004E0149" w14:paraId="711D3C7D" w14:textId="6CECA748">
      <w:pPr>
        <w:spacing w:after="0" w:line="360" w:lineRule="auto"/>
        <w:rPr>
          <w:rFonts w:ascii="Times New Roman" w:hAnsi="Times New Roman" w:cs="Times New Roman"/>
          <w:sz w:val="24"/>
          <w:szCs w:val="24"/>
          <w:lang w:val="en-GB"/>
        </w:rPr>
      </w:pPr>
      <w:r w:rsidRPr="00D73D87">
        <w:rPr>
          <w:rFonts w:ascii="Times New Roman" w:hAnsi="Times New Roman" w:cs="Times New Roman"/>
          <w:sz w:val="24"/>
          <w:szCs w:val="24"/>
          <w:lang w:val="en-GB"/>
        </w:rPr>
        <w:lastRenderedPageBreak/>
        <w:t>Chapter 1</w:t>
      </w:r>
      <w:r w:rsidRPr="00D73D87" w:rsidR="00B32A34">
        <w:rPr>
          <w:rFonts w:ascii="Times New Roman" w:hAnsi="Times New Roman" w:cs="Times New Roman"/>
          <w:sz w:val="24"/>
          <w:szCs w:val="24"/>
          <w:lang w:val="en-GB"/>
        </w:rPr>
        <w:t>1</w:t>
      </w:r>
      <w:r w:rsidRPr="00D73D87" w:rsidR="00E13499">
        <w:rPr>
          <w:rFonts w:ascii="Times New Roman" w:hAnsi="Times New Roman" w:cs="Times New Roman"/>
          <w:sz w:val="24"/>
          <w:szCs w:val="24"/>
          <w:lang w:val="en-GB"/>
        </w:rPr>
        <w:t xml:space="preserve"> – Stolen stole</w:t>
      </w:r>
    </w:p>
    <w:p w:rsidRPr="00D73D87" w:rsidR="004E0149" w:rsidP="00E37332" w:rsidRDefault="004E0149" w14:paraId="646BE23E" w14:textId="77777777">
      <w:pPr>
        <w:spacing w:after="0" w:line="360" w:lineRule="auto"/>
        <w:ind w:firstLine="720"/>
        <w:rPr>
          <w:rFonts w:ascii="Times New Roman" w:hAnsi="Times New Roman" w:cs="Times New Roman"/>
          <w:sz w:val="24"/>
          <w:szCs w:val="24"/>
          <w:lang w:val="en-GB"/>
        </w:rPr>
      </w:pPr>
    </w:p>
    <w:p w:rsidRPr="00D73D87" w:rsidR="00735926" w:rsidP="00E37332" w:rsidRDefault="00735926" w14:paraId="626BBE2A" w14:textId="2CBCCDBB">
      <w:pPr>
        <w:spacing w:after="0" w:line="360" w:lineRule="auto"/>
        <w:rPr>
          <w:rFonts w:ascii="Times New Roman" w:hAnsi="Times New Roman" w:cs="Times New Roman"/>
          <w:sz w:val="24"/>
          <w:szCs w:val="24"/>
          <w:lang w:val="en-GB"/>
        </w:rPr>
      </w:pPr>
      <w:commentRangeStart w:id="1244019415"/>
      <w:r w:rsidRPr="05EB226F" w:rsidR="05EB226F">
        <w:rPr>
          <w:rFonts w:ascii="Times New Roman" w:hAnsi="Times New Roman" w:cs="Times New Roman"/>
          <w:sz w:val="24"/>
          <w:szCs w:val="24"/>
          <w:lang w:val="en-GB"/>
        </w:rPr>
        <w:t xml:space="preserve">After several weeks of chipping away at how my parents and </w:t>
      </w:r>
      <w:r w:rsidRPr="05EB226F" w:rsidR="05EB226F">
        <w:rPr>
          <w:rFonts w:ascii="Times New Roman" w:hAnsi="Times New Roman"/>
          <w:sz w:val="24"/>
          <w:szCs w:val="24"/>
          <w:lang w:val="en-GB"/>
        </w:rPr>
        <w:t>Mark</w:t>
      </w:r>
      <w:r w:rsidRPr="05EB226F" w:rsidR="05EB226F">
        <w:rPr>
          <w:rFonts w:ascii="Times New Roman" w:hAnsi="Times New Roman" w:cs="Times New Roman"/>
          <w:sz w:val="24"/>
          <w:szCs w:val="24"/>
          <w:lang w:val="en-GB"/>
        </w:rPr>
        <w:t xml:space="preserve"> had organized the bar and restaurant, breakfast at least was finally </w:t>
      </w:r>
      <w:r w:rsidRPr="05EB226F" w:rsidR="05EB226F">
        <w:rPr>
          <w:rFonts w:ascii="Times New Roman" w:hAnsi="Times New Roman" w:cs="Times New Roman"/>
          <w:sz w:val="24"/>
          <w:szCs w:val="24"/>
          <w:lang w:val="en-GB"/>
        </w:rPr>
        <w:t>functioning</w:t>
      </w:r>
      <w:r w:rsidRPr="05EB226F" w:rsidR="05EB226F">
        <w:rPr>
          <w:rFonts w:ascii="Times New Roman" w:hAnsi="Times New Roman" w:cs="Times New Roman"/>
          <w:sz w:val="24"/>
          <w:szCs w:val="24"/>
          <w:lang w:val="en-GB"/>
        </w:rPr>
        <w:t xml:space="preserve"> like a well-oiled machine. The buffet layout worked </w:t>
      </w:r>
      <w:r w:rsidRPr="05EB226F" w:rsidR="05EB226F">
        <w:rPr>
          <w:rFonts w:ascii="Times New Roman" w:hAnsi="Times New Roman" w:cs="Times New Roman"/>
          <w:sz w:val="24"/>
          <w:szCs w:val="24"/>
          <w:lang w:val="en-GB"/>
        </w:rPr>
        <w:t>well,</w:t>
      </w:r>
      <w:r w:rsidRPr="05EB226F" w:rsidR="05EB226F">
        <w:rPr>
          <w:rFonts w:ascii="Times New Roman" w:hAnsi="Times New Roman" w:cs="Times New Roman"/>
          <w:sz w:val="24"/>
          <w:szCs w:val="24"/>
          <w:lang w:val="en-GB"/>
        </w:rPr>
        <w:t xml:space="preserve"> and I</w:t>
      </w:r>
      <w:r w:rsidRPr="05EB226F" w:rsidR="05EB226F">
        <w:rPr>
          <w:rFonts w:ascii="Times New Roman" w:hAnsi="Times New Roman" w:cs="Times New Roman"/>
          <w:sz w:val="24"/>
          <w:szCs w:val="24"/>
          <w:lang w:val="en-GB"/>
        </w:rPr>
        <w:t xml:space="preserve"> had </w:t>
      </w:r>
      <w:r w:rsidRPr="05EB226F" w:rsidR="05EB226F">
        <w:rPr>
          <w:rFonts w:ascii="Times New Roman" w:hAnsi="Times New Roman" w:cs="Times New Roman"/>
          <w:sz w:val="24"/>
          <w:szCs w:val="24"/>
          <w:lang w:val="en-GB"/>
        </w:rPr>
        <w:t>calculated th</w:t>
      </w:r>
      <w:r w:rsidRPr="05EB226F" w:rsidR="05EB226F">
        <w:rPr>
          <w:rFonts w:ascii="Times New Roman" w:hAnsi="Times New Roman" w:cs="Times New Roman"/>
          <w:sz w:val="24"/>
          <w:szCs w:val="24"/>
          <w:lang w:val="en-GB"/>
        </w:rPr>
        <w:t xml:space="preserve">e average </w:t>
      </w:r>
      <w:r w:rsidRPr="05EB226F" w:rsidR="05EB226F">
        <w:rPr>
          <w:rFonts w:ascii="Times New Roman" w:hAnsi="Times New Roman" w:cs="Times New Roman"/>
          <w:sz w:val="24"/>
          <w:szCs w:val="24"/>
          <w:lang w:val="en-GB"/>
        </w:rPr>
        <w:t>percentage of co</w:t>
      </w:r>
      <w:r w:rsidRPr="05EB226F" w:rsidR="05EB226F">
        <w:rPr>
          <w:rFonts w:ascii="Times New Roman" w:hAnsi="Times New Roman" w:cs="Times New Roman"/>
          <w:sz w:val="24"/>
          <w:szCs w:val="24"/>
          <w:lang w:val="en-GB"/>
        </w:rPr>
        <w:t>ffee versus pots of tea. Thankfully, the British hankering for tea prevailed so the inadequate coffee filter machine was able to cope.</w:t>
      </w:r>
      <w:commentRangeEnd w:id="1244019415"/>
      <w:r>
        <w:rPr>
          <w:rStyle w:val="CommentReference"/>
        </w:rPr>
        <w:commentReference w:id="1244019415"/>
      </w:r>
    </w:p>
    <w:p w:rsidRPr="00D73D87" w:rsidR="00A873FD" w:rsidP="00735926" w:rsidRDefault="00A873FD" w14:paraId="27446D9E" w14:textId="14D5A01A">
      <w:pPr>
        <w:spacing w:after="0" w:line="360" w:lineRule="auto"/>
        <w:ind w:firstLine="720"/>
        <w:rPr>
          <w:rFonts w:ascii="Times New Roman" w:hAnsi="Times New Roman"/>
          <w:sz w:val="24"/>
          <w:szCs w:val="24"/>
          <w:lang w:val="en-GB"/>
        </w:rPr>
      </w:pPr>
      <w:r w:rsidRPr="00D73D87">
        <w:rPr>
          <w:rFonts w:ascii="Times New Roman" w:hAnsi="Times New Roman" w:cs="Times New Roman"/>
          <w:sz w:val="24"/>
          <w:szCs w:val="24"/>
          <w:lang w:val="en-GB"/>
        </w:rPr>
        <w:t xml:space="preserve">“Are you free?” said a middle-aged male guest as </w:t>
      </w:r>
      <w:r w:rsidRPr="00D73D87" w:rsidR="00B4794A">
        <w:rPr>
          <w:rFonts w:ascii="Times New Roman" w:hAnsi="Times New Roman" w:cs="Times New Roman"/>
          <w:sz w:val="24"/>
          <w:szCs w:val="24"/>
          <w:lang w:val="en-GB"/>
        </w:rPr>
        <w:t>I</w:t>
      </w:r>
      <w:r w:rsidRPr="00D73D87">
        <w:rPr>
          <w:rFonts w:ascii="Times New Roman" w:hAnsi="Times New Roman" w:cs="Times New Roman"/>
          <w:sz w:val="24"/>
          <w:szCs w:val="24"/>
          <w:lang w:val="en-GB"/>
        </w:rPr>
        <w:t xml:space="preserve"> passed his table.</w:t>
      </w:r>
    </w:p>
    <w:p w:rsidRPr="00D73D87" w:rsidR="00A873FD" w:rsidP="00E37332" w:rsidRDefault="00A873FD" w14:paraId="072E208A" w14:textId="7D5D0912">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“For you, Mr. Panter, always,” </w:t>
      </w:r>
      <w:r w:rsidRPr="00D73D87" w:rsidR="00B4794A">
        <w:rPr>
          <w:rFonts w:ascii="Times New Roman" w:hAnsi="Times New Roman"/>
          <w:sz w:val="24"/>
          <w:szCs w:val="24"/>
          <w:lang w:val="en-GB"/>
        </w:rPr>
        <w:t>I said.</w:t>
      </w:r>
    </w:p>
    <w:p w:rsidRPr="00D73D87" w:rsidR="00A873FD" w:rsidP="00E37332" w:rsidRDefault="00A873FD" w14:paraId="0FA31551" w14:textId="70486124">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“It’s Painter,” he said holding up a plate with a croissant with a bite missing. “May I congratulate the chef on this piping hot </w:t>
      </w:r>
      <w:r w:rsidRPr="00D73D87" w:rsidR="007E0EBC">
        <w:rPr>
          <w:rFonts w:ascii="Times New Roman" w:hAnsi="Times New Roman"/>
          <w:sz w:val="24"/>
          <w:szCs w:val="24"/>
          <w:lang w:val="en-GB"/>
        </w:rPr>
        <w:t>croissant;</w:t>
      </w:r>
      <w:r w:rsidRPr="00D73D87">
        <w:rPr>
          <w:rFonts w:ascii="Times New Roman" w:hAnsi="Times New Roman"/>
          <w:sz w:val="24"/>
          <w:szCs w:val="24"/>
          <w:lang w:val="en-GB"/>
        </w:rPr>
        <w:t xml:space="preserve"> however, it is soggy. Can you bring me a crispy one, please</w:t>
      </w:r>
      <w:r w:rsidRPr="00D73D87" w:rsidR="00006C77">
        <w:rPr>
          <w:rFonts w:ascii="Times New Roman" w:hAnsi="Times New Roman"/>
          <w:sz w:val="24"/>
          <w:szCs w:val="24"/>
          <w:lang w:val="en-GB"/>
        </w:rPr>
        <w:t>?</w:t>
      </w:r>
      <w:r w:rsidRPr="00D73D87">
        <w:rPr>
          <w:rFonts w:ascii="Times New Roman" w:hAnsi="Times New Roman"/>
          <w:sz w:val="24"/>
          <w:szCs w:val="24"/>
          <w:lang w:val="en-GB"/>
        </w:rPr>
        <w:t>”</w:t>
      </w:r>
    </w:p>
    <w:p w:rsidRPr="00D73D87" w:rsidR="00A873FD" w:rsidP="00E37332" w:rsidRDefault="00A873FD" w14:paraId="7E758D54" w14:textId="27B47A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“Straight away, Mr. Painter,” </w:t>
      </w:r>
      <w:r w:rsidRPr="00D73D87" w:rsidR="00051D9E">
        <w:rPr>
          <w:rFonts w:ascii="Times New Roman" w:hAnsi="Times New Roman"/>
          <w:sz w:val="24"/>
          <w:szCs w:val="24"/>
          <w:lang w:val="en-GB"/>
        </w:rPr>
        <w:t>I said</w:t>
      </w:r>
      <w:r w:rsidRPr="00D73D87">
        <w:rPr>
          <w:rFonts w:ascii="Times New Roman" w:hAnsi="Times New Roman"/>
          <w:sz w:val="24"/>
          <w:szCs w:val="24"/>
          <w:lang w:val="en-GB"/>
        </w:rPr>
        <w:t xml:space="preserve"> taking the plate and heading to the kitchen.</w:t>
      </w:r>
    </w:p>
    <w:p w:rsidRPr="00D73D87" w:rsidR="00A873FD" w:rsidP="00E37332" w:rsidRDefault="00A873FD" w14:paraId="7EBBC599" w14:textId="5A71E349">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“How did you </w:t>
      </w:r>
      <w:proofErr w:type="spellStart"/>
      <w:r w:rsidRPr="00D73D87">
        <w:rPr>
          <w:rFonts w:ascii="Times New Roman" w:hAnsi="Times New Roman"/>
          <w:sz w:val="24"/>
          <w:szCs w:val="24"/>
          <w:lang w:val="en-GB"/>
        </w:rPr>
        <w:t>heat</w:t>
      </w:r>
      <w:proofErr w:type="spellEnd"/>
      <w:r w:rsidRPr="00D73D87">
        <w:rPr>
          <w:rFonts w:ascii="Times New Roman" w:hAnsi="Times New Roman"/>
          <w:sz w:val="24"/>
          <w:szCs w:val="24"/>
          <w:lang w:val="en-GB"/>
        </w:rPr>
        <w:t xml:space="preserve"> this?” </w:t>
      </w:r>
      <w:r w:rsidRPr="00D73D87" w:rsidR="007E0EBC">
        <w:rPr>
          <w:rFonts w:ascii="Times New Roman" w:hAnsi="Times New Roman"/>
          <w:sz w:val="24"/>
          <w:szCs w:val="24"/>
          <w:lang w:val="en-GB"/>
        </w:rPr>
        <w:t>I said</w:t>
      </w:r>
      <w:r w:rsidRPr="00D73D87">
        <w:rPr>
          <w:rFonts w:ascii="Times New Roman" w:hAnsi="Times New Roman"/>
          <w:sz w:val="24"/>
          <w:szCs w:val="24"/>
          <w:lang w:val="en-GB"/>
        </w:rPr>
        <w:t xml:space="preserve"> showing the offending article to </w:t>
      </w:r>
      <w:r w:rsidRPr="00D73D87" w:rsidR="00FE0207">
        <w:rPr>
          <w:rFonts w:ascii="Times New Roman" w:hAnsi="Times New Roman"/>
          <w:sz w:val="24"/>
          <w:szCs w:val="24"/>
          <w:lang w:val="en-GB"/>
        </w:rPr>
        <w:t>El Rubio</w:t>
      </w:r>
      <w:r w:rsidRPr="00D73D87" w:rsidR="007E0EBC">
        <w:rPr>
          <w:rFonts w:ascii="Times New Roman" w:hAnsi="Times New Roman"/>
          <w:sz w:val="24"/>
          <w:szCs w:val="24"/>
          <w:lang w:val="en-GB"/>
        </w:rPr>
        <w:t>.</w:t>
      </w:r>
    </w:p>
    <w:p w:rsidRPr="00D73D87" w:rsidR="00A873FD" w:rsidP="00E37332" w:rsidRDefault="00A873FD" w14:paraId="049888FB" w14:textId="73C80989">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“In micro,” said </w:t>
      </w:r>
      <w:r w:rsidRPr="00D73D87" w:rsidR="00FE0207">
        <w:rPr>
          <w:rFonts w:ascii="Times New Roman" w:hAnsi="Times New Roman"/>
          <w:sz w:val="24"/>
          <w:szCs w:val="24"/>
          <w:lang w:val="en-GB"/>
        </w:rPr>
        <w:t>El Rubio</w:t>
      </w:r>
      <w:r w:rsidRPr="00D73D87">
        <w:rPr>
          <w:rFonts w:ascii="Times New Roman" w:hAnsi="Times New Roman"/>
          <w:sz w:val="24"/>
          <w:szCs w:val="24"/>
          <w:lang w:val="en-GB"/>
        </w:rPr>
        <w:t>. “Why?”</w:t>
      </w:r>
    </w:p>
    <w:p w:rsidRPr="00D73D87" w:rsidR="00A873FD" w:rsidP="00E37332" w:rsidRDefault="00A873FD" w14:paraId="6ACBA52D" w14:textId="5277BBCC">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“Best do another one but in the oven,” </w:t>
      </w:r>
      <w:r w:rsidRPr="00D73D87" w:rsidR="00B4794A">
        <w:rPr>
          <w:rFonts w:ascii="Times New Roman" w:hAnsi="Times New Roman"/>
          <w:sz w:val="24"/>
          <w:szCs w:val="24"/>
          <w:lang w:val="en-GB"/>
        </w:rPr>
        <w:t>I said</w:t>
      </w:r>
      <w:r w:rsidRPr="00D73D87">
        <w:rPr>
          <w:rFonts w:ascii="Times New Roman" w:hAnsi="Times New Roman"/>
          <w:sz w:val="24"/>
          <w:szCs w:val="24"/>
          <w:lang w:val="en-GB"/>
        </w:rPr>
        <w:t xml:space="preserve">. “Micro makes croissants hot </w:t>
      </w:r>
      <w:proofErr w:type="gramStart"/>
      <w:r w:rsidRPr="00D73D87" w:rsidR="007E0EBC">
        <w:rPr>
          <w:rFonts w:ascii="Times New Roman" w:hAnsi="Times New Roman"/>
          <w:sz w:val="24"/>
          <w:szCs w:val="24"/>
          <w:lang w:val="en-GB"/>
        </w:rPr>
        <w:t>really</w:t>
      </w:r>
      <w:r w:rsidRPr="00D73D87">
        <w:rPr>
          <w:rFonts w:ascii="Times New Roman" w:hAnsi="Times New Roman"/>
          <w:sz w:val="24"/>
          <w:szCs w:val="24"/>
          <w:lang w:val="en-GB"/>
        </w:rPr>
        <w:t xml:space="preserve"> quick</w:t>
      </w:r>
      <w:proofErr w:type="gramEnd"/>
      <w:r w:rsidRPr="00D73D87">
        <w:rPr>
          <w:rFonts w:ascii="Times New Roman" w:hAnsi="Times New Roman"/>
          <w:sz w:val="24"/>
          <w:szCs w:val="24"/>
          <w:lang w:val="en-GB"/>
        </w:rPr>
        <w:t xml:space="preserve"> but soft not crispy. Can you do the </w:t>
      </w:r>
      <w:r w:rsidRPr="00D73D87" w:rsidR="000B54D5">
        <w:rPr>
          <w:rFonts w:ascii="Times New Roman" w:hAnsi="Times New Roman"/>
          <w:sz w:val="24"/>
          <w:szCs w:val="24"/>
          <w:lang w:val="en-GB"/>
        </w:rPr>
        <w:t>same</w:t>
      </w:r>
      <w:r w:rsidRPr="00D73D87">
        <w:rPr>
          <w:rFonts w:ascii="Times New Roman" w:hAnsi="Times New Roman"/>
          <w:sz w:val="24"/>
          <w:szCs w:val="24"/>
          <w:lang w:val="en-GB"/>
        </w:rPr>
        <w:t xml:space="preserve"> for future hot croissant orders?”</w:t>
      </w:r>
    </w:p>
    <w:p w:rsidRPr="00D73D87" w:rsidR="00A873FD" w:rsidP="00E37332" w:rsidRDefault="00A873FD" w14:paraId="218C9EB1" w14:textId="58877A93">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“I know they soggy, everything in micro soggy or solid ice?” said </w:t>
      </w:r>
      <w:r w:rsidR="0069335B">
        <w:rPr>
          <w:rFonts w:ascii="Times New Roman" w:hAnsi="Times New Roman"/>
          <w:sz w:val="24"/>
          <w:szCs w:val="24"/>
          <w:lang w:val="en-GB"/>
        </w:rPr>
        <w:t xml:space="preserve">a </w:t>
      </w:r>
      <w:r w:rsidRPr="00D73D87" w:rsidR="0069335B">
        <w:rPr>
          <w:rFonts w:ascii="Times New Roman" w:hAnsi="Times New Roman"/>
          <w:sz w:val="24"/>
          <w:szCs w:val="24"/>
          <w:lang w:val="en-GB"/>
        </w:rPr>
        <w:t xml:space="preserve">distinctly miserable </w:t>
      </w:r>
      <w:r w:rsidRPr="00D73D87" w:rsidR="00FE0207">
        <w:rPr>
          <w:rFonts w:ascii="Times New Roman" w:hAnsi="Times New Roman"/>
          <w:sz w:val="24"/>
          <w:szCs w:val="24"/>
          <w:lang w:val="en-GB"/>
        </w:rPr>
        <w:t>El Rubio</w:t>
      </w:r>
      <w:r w:rsidRPr="00D73D87">
        <w:rPr>
          <w:rFonts w:ascii="Times New Roman" w:hAnsi="Times New Roman"/>
          <w:sz w:val="24"/>
          <w:szCs w:val="24"/>
          <w:lang w:val="en-GB"/>
        </w:rPr>
        <w:t xml:space="preserve"> </w:t>
      </w:r>
      <w:r w:rsidRPr="00D73D87" w:rsidR="00020E7B">
        <w:rPr>
          <w:rFonts w:ascii="Times New Roman" w:hAnsi="Times New Roman"/>
          <w:sz w:val="24"/>
          <w:szCs w:val="24"/>
          <w:lang w:val="en-GB"/>
        </w:rPr>
        <w:t>as he inserted</w:t>
      </w:r>
      <w:r w:rsidRPr="00D73D87">
        <w:rPr>
          <w:rFonts w:ascii="Times New Roman" w:hAnsi="Times New Roman"/>
          <w:sz w:val="24"/>
          <w:szCs w:val="24"/>
          <w:lang w:val="en-GB"/>
        </w:rPr>
        <w:t xml:space="preserve"> another croissant into the oven</w:t>
      </w:r>
      <w:r w:rsidRPr="00D73D87" w:rsidR="006B5C84">
        <w:rPr>
          <w:rFonts w:ascii="Times New Roman" w:hAnsi="Times New Roman"/>
          <w:sz w:val="24"/>
          <w:szCs w:val="24"/>
          <w:lang w:val="en-GB"/>
        </w:rPr>
        <w:t>.</w:t>
      </w:r>
      <w:r w:rsidRPr="00D73D87" w:rsidR="00664A1D">
        <w:rPr>
          <w:rFonts w:ascii="Times New Roman" w:hAnsi="Times New Roman"/>
          <w:sz w:val="24"/>
          <w:szCs w:val="24"/>
          <w:lang w:val="en-GB"/>
        </w:rPr>
        <w:t xml:space="preserve"> “It </w:t>
      </w:r>
      <w:r w:rsidRPr="00D73D87" w:rsidR="008D60A6">
        <w:rPr>
          <w:rFonts w:ascii="Times New Roman" w:hAnsi="Times New Roman"/>
          <w:sz w:val="24"/>
          <w:szCs w:val="24"/>
          <w:lang w:val="en-GB"/>
        </w:rPr>
        <w:t xml:space="preserve">also </w:t>
      </w:r>
      <w:r w:rsidRPr="00D73D87" w:rsidR="00664A1D">
        <w:rPr>
          <w:rFonts w:ascii="Times New Roman" w:hAnsi="Times New Roman"/>
          <w:sz w:val="24"/>
          <w:szCs w:val="24"/>
          <w:lang w:val="en-GB"/>
        </w:rPr>
        <w:t xml:space="preserve">big problem with </w:t>
      </w:r>
      <w:r w:rsidRPr="00D73D87" w:rsidR="008D60A6">
        <w:rPr>
          <w:rFonts w:ascii="Times New Roman" w:hAnsi="Times New Roman"/>
          <w:sz w:val="24"/>
          <w:szCs w:val="24"/>
          <w:lang w:val="en-GB"/>
        </w:rPr>
        <w:t>c</w:t>
      </w:r>
      <w:r w:rsidRPr="00D73D87" w:rsidR="00664A1D">
        <w:rPr>
          <w:rFonts w:ascii="Times New Roman" w:hAnsi="Times New Roman"/>
          <w:sz w:val="24"/>
          <w:szCs w:val="24"/>
          <w:lang w:val="en-GB"/>
        </w:rPr>
        <w:t>ottage pies</w:t>
      </w:r>
      <w:r w:rsidRPr="00D73D87" w:rsidR="008D60A6">
        <w:rPr>
          <w:rFonts w:ascii="Times New Roman" w:hAnsi="Times New Roman"/>
          <w:sz w:val="24"/>
          <w:szCs w:val="24"/>
          <w:lang w:val="en-GB"/>
        </w:rPr>
        <w:t>.”</w:t>
      </w:r>
    </w:p>
    <w:p w:rsidRPr="00D73D87" w:rsidR="008D60A6" w:rsidP="00E37332" w:rsidRDefault="008D60A6" w14:paraId="35EBED95" w14:textId="51C218CE">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“My mom said.</w:t>
      </w:r>
      <w:r w:rsidRPr="00D73D87" w:rsidR="007A7096">
        <w:rPr>
          <w:rFonts w:ascii="Times New Roman" w:hAnsi="Times New Roman"/>
          <w:sz w:val="24"/>
          <w:szCs w:val="24"/>
          <w:lang w:val="en-GB"/>
        </w:rPr>
        <w:t xml:space="preserve"> The machine is only a </w:t>
      </w:r>
      <w:r w:rsidRPr="00D73D87" w:rsidR="00F80C08">
        <w:rPr>
          <w:rFonts w:ascii="Times New Roman" w:hAnsi="Times New Roman"/>
          <w:sz w:val="24"/>
          <w:szCs w:val="24"/>
          <w:lang w:val="en-GB"/>
        </w:rPr>
        <w:t>domestic model. Maybe it is just not man enough for a commercial kitchen. Try giving them a minute longer on a lower power setting and then crisp them off in the normal oven.</w:t>
      </w:r>
      <w:r w:rsidRPr="00D73D87" w:rsidR="00BC57B2">
        <w:rPr>
          <w:rFonts w:ascii="Times New Roman" w:hAnsi="Times New Roman"/>
          <w:sz w:val="24"/>
          <w:szCs w:val="24"/>
          <w:lang w:val="en-GB"/>
        </w:rPr>
        <w:t>”</w:t>
      </w:r>
    </w:p>
    <w:p w:rsidRPr="00D73D87" w:rsidR="00BC57B2" w:rsidP="00E37332" w:rsidRDefault="00BC57B2" w14:paraId="5FD3C7B8" w14:textId="111894C5">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Pr="00D73D87" w:rsidR="00D65BEB">
        <w:rPr>
          <w:rFonts w:ascii="Times New Roman" w:hAnsi="Times New Roman"/>
          <w:sz w:val="24"/>
          <w:szCs w:val="24"/>
          <w:lang w:val="en-GB"/>
        </w:rPr>
        <w:t xml:space="preserve">Crikey. </w:t>
      </w:r>
      <w:r w:rsidRPr="00D73D87">
        <w:rPr>
          <w:rFonts w:ascii="Times New Roman" w:hAnsi="Times New Roman"/>
          <w:sz w:val="24"/>
          <w:szCs w:val="24"/>
          <w:lang w:val="en-GB"/>
        </w:rPr>
        <w:t>You cook now as well?”</w:t>
      </w:r>
    </w:p>
    <w:p w:rsidRPr="00D73D87" w:rsidR="00BC57B2" w:rsidP="00E37332" w:rsidRDefault="00BC57B2" w14:paraId="007A48D7" w14:textId="3797D212">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Pr="00D73D87" w:rsidR="002C05B0">
        <w:rPr>
          <w:rFonts w:ascii="Times New Roman" w:hAnsi="Times New Roman"/>
          <w:sz w:val="24"/>
          <w:szCs w:val="24"/>
          <w:lang w:val="en-GB"/>
        </w:rPr>
        <w:t>No way, it’s just a suggestion.</w:t>
      </w:r>
      <w:r w:rsidRPr="00D73D87" w:rsidR="003C237B">
        <w:rPr>
          <w:rFonts w:ascii="Times New Roman" w:hAnsi="Times New Roman"/>
          <w:sz w:val="24"/>
          <w:szCs w:val="24"/>
          <w:lang w:val="en-GB"/>
        </w:rPr>
        <w:t xml:space="preserve"> I only want happy diners.”</w:t>
      </w:r>
    </w:p>
    <w:p w:rsidRPr="00D73D87" w:rsidR="004477BB" w:rsidP="00E37332" w:rsidRDefault="003C237B" w14:paraId="6B956699" w14:textId="4BB83F8C">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“Me too,</w:t>
      </w:r>
      <w:r w:rsidRPr="00D73D87" w:rsidR="00C11DD4">
        <w:rPr>
          <w:rFonts w:ascii="Times New Roman" w:hAnsi="Times New Roman"/>
          <w:sz w:val="24"/>
          <w:szCs w:val="24"/>
          <w:lang w:val="en-GB"/>
        </w:rPr>
        <w:t>” said El Rubio</w:t>
      </w:r>
      <w:r w:rsidRPr="00D73D87" w:rsidR="006F7AD0">
        <w:rPr>
          <w:rFonts w:ascii="Times New Roman" w:hAnsi="Times New Roman"/>
          <w:sz w:val="24"/>
          <w:szCs w:val="24"/>
          <w:lang w:val="en-GB"/>
        </w:rPr>
        <w:t>. While we wait for croissant, I speaked with Pepe owner of Bar B</w:t>
      </w:r>
      <w:r w:rsidRPr="00D73D87" w:rsidR="005105DA">
        <w:rPr>
          <w:rFonts w:ascii="Times New Roman" w:hAnsi="Times New Roman"/>
          <w:sz w:val="24"/>
          <w:szCs w:val="24"/>
          <w:lang w:val="en-GB"/>
        </w:rPr>
        <w:t xml:space="preserve">ilbainos, they </w:t>
      </w:r>
      <w:proofErr w:type="gramStart"/>
      <w:r w:rsidRPr="00D73D87" w:rsidR="005105DA">
        <w:rPr>
          <w:rFonts w:ascii="Times New Roman" w:hAnsi="Times New Roman"/>
          <w:sz w:val="24"/>
          <w:szCs w:val="24"/>
          <w:lang w:val="en-GB"/>
        </w:rPr>
        <w:t>thinking</w:t>
      </w:r>
      <w:proofErr w:type="gramEnd"/>
      <w:r w:rsidRPr="00D73D87" w:rsidR="005105DA">
        <w:rPr>
          <w:rFonts w:ascii="Times New Roman" w:hAnsi="Times New Roman"/>
          <w:sz w:val="24"/>
          <w:szCs w:val="24"/>
          <w:lang w:val="en-GB"/>
        </w:rPr>
        <w:t xml:space="preserve"> about darts </w:t>
      </w:r>
      <w:r w:rsidRPr="00D73D87" w:rsidR="00C91FF2">
        <w:rPr>
          <w:rFonts w:ascii="Times New Roman" w:hAnsi="Times New Roman"/>
          <w:sz w:val="24"/>
          <w:szCs w:val="24"/>
          <w:lang w:val="en-GB"/>
        </w:rPr>
        <w:t xml:space="preserve">but </w:t>
      </w:r>
      <w:r w:rsidRPr="00D73D87" w:rsidR="00416BBC">
        <w:rPr>
          <w:rFonts w:ascii="Times New Roman" w:hAnsi="Times New Roman"/>
          <w:sz w:val="24"/>
          <w:szCs w:val="24"/>
          <w:lang w:val="en-GB"/>
        </w:rPr>
        <w:t>must</w:t>
      </w:r>
      <w:r w:rsidRPr="00D73D87" w:rsidR="004477BB">
        <w:rPr>
          <w:rFonts w:ascii="Times New Roman" w:hAnsi="Times New Roman"/>
          <w:sz w:val="24"/>
          <w:szCs w:val="24"/>
          <w:lang w:val="en-GB"/>
        </w:rPr>
        <w:t xml:space="preserve"> </w:t>
      </w:r>
      <w:r w:rsidRPr="00D73D87" w:rsidR="00416BBC">
        <w:rPr>
          <w:rFonts w:ascii="Times New Roman" w:hAnsi="Times New Roman"/>
          <w:sz w:val="24"/>
          <w:szCs w:val="24"/>
          <w:lang w:val="en-GB"/>
        </w:rPr>
        <w:t>makes</w:t>
      </w:r>
      <w:r w:rsidRPr="00D73D87" w:rsidR="004477BB">
        <w:rPr>
          <w:rFonts w:ascii="Times New Roman" w:hAnsi="Times New Roman"/>
          <w:sz w:val="24"/>
          <w:szCs w:val="24"/>
          <w:lang w:val="en-GB"/>
        </w:rPr>
        <w:t xml:space="preserve"> a team. How many people they need?”</w:t>
      </w:r>
    </w:p>
    <w:p w:rsidRPr="00D73D87" w:rsidR="00416BBC" w:rsidP="00E37332" w:rsidRDefault="004477BB" w14:paraId="396AB1D9" w14:textId="3825D04F">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“Three</w:t>
      </w:r>
      <w:r w:rsidRPr="00D73D87" w:rsidR="00416BBC">
        <w:rPr>
          <w:rFonts w:ascii="Times New Roman" w:hAnsi="Times New Roman"/>
          <w:sz w:val="24"/>
          <w:szCs w:val="24"/>
          <w:lang w:val="en-GB"/>
        </w:rPr>
        <w:t>.”</w:t>
      </w:r>
    </w:p>
    <w:p w:rsidRPr="00D73D87" w:rsidR="003C237B" w:rsidP="00E37332" w:rsidRDefault="0087126A" w14:paraId="263A9645" w14:textId="558F3A7E">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“Crikey, might be difficult but I </w:t>
      </w:r>
      <w:proofErr w:type="gramStart"/>
      <w:r w:rsidRPr="00D73D87">
        <w:rPr>
          <w:rFonts w:ascii="Times New Roman" w:hAnsi="Times New Roman"/>
          <w:sz w:val="24"/>
          <w:szCs w:val="24"/>
          <w:lang w:val="en-GB"/>
        </w:rPr>
        <w:t>say</w:t>
      </w:r>
      <w:proofErr w:type="gramEnd"/>
      <w:r w:rsidRPr="00D73D87">
        <w:rPr>
          <w:rFonts w:ascii="Times New Roman" w:hAnsi="Times New Roman"/>
          <w:sz w:val="24"/>
          <w:szCs w:val="24"/>
          <w:lang w:val="en-GB"/>
        </w:rPr>
        <w:t xml:space="preserve"> him</w:t>
      </w:r>
      <w:r w:rsidRPr="00D73D87" w:rsidR="00EE0B14">
        <w:rPr>
          <w:rFonts w:ascii="Times New Roman" w:hAnsi="Times New Roman"/>
          <w:sz w:val="24"/>
          <w:szCs w:val="24"/>
          <w:lang w:val="en-GB"/>
        </w:rPr>
        <w:t xml:space="preserve">,” said El Rubio </w:t>
      </w:r>
      <w:r w:rsidRPr="00D73D87" w:rsidR="00C11DD4">
        <w:rPr>
          <w:rFonts w:ascii="Times New Roman" w:hAnsi="Times New Roman"/>
          <w:sz w:val="24"/>
          <w:szCs w:val="24"/>
          <w:lang w:val="en-GB"/>
        </w:rPr>
        <w:t>opening the oven door and jumping back from the heat.</w:t>
      </w:r>
      <w:r w:rsidRPr="00D73D87" w:rsidR="007C4EF1">
        <w:rPr>
          <w:rFonts w:ascii="Times New Roman" w:hAnsi="Times New Roman"/>
          <w:sz w:val="24"/>
          <w:szCs w:val="24"/>
          <w:lang w:val="en-GB"/>
        </w:rPr>
        <w:t xml:space="preserve"> “H</w:t>
      </w:r>
      <w:r w:rsidRPr="00D73D87" w:rsidR="003C237B">
        <w:rPr>
          <w:rFonts w:ascii="Times New Roman" w:hAnsi="Times New Roman"/>
          <w:sz w:val="24"/>
          <w:szCs w:val="24"/>
          <w:lang w:val="en-GB"/>
        </w:rPr>
        <w:t>ere</w:t>
      </w:r>
      <w:r w:rsidRPr="00D73D87" w:rsidR="00FC76B9">
        <w:rPr>
          <w:rFonts w:ascii="Times New Roman" w:hAnsi="Times New Roman"/>
          <w:sz w:val="24"/>
          <w:szCs w:val="24"/>
          <w:lang w:val="en-GB"/>
        </w:rPr>
        <w:t xml:space="preserve"> crispy croissant</w:t>
      </w:r>
      <w:r w:rsidRPr="00D73D87" w:rsidR="007C4EF1">
        <w:rPr>
          <w:rFonts w:ascii="Times New Roman" w:hAnsi="Times New Roman"/>
          <w:sz w:val="24"/>
          <w:szCs w:val="24"/>
          <w:lang w:val="en-GB"/>
        </w:rPr>
        <w:t>.”</w:t>
      </w:r>
    </w:p>
    <w:p w:rsidRPr="00D73D87" w:rsidR="007C4EF1" w:rsidP="00E37332" w:rsidRDefault="007C4EF1" w14:paraId="04A62BC6" w14:textId="5D9F76A5">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“You sure?”</w:t>
      </w:r>
    </w:p>
    <w:p w:rsidRPr="00D73D87" w:rsidR="00D21FFD" w:rsidP="00E37332" w:rsidRDefault="007C4EF1" w14:paraId="68B6EB1B" w14:textId="50C07C49">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El Rubio stuck his finger in the end</w:t>
      </w:r>
      <w:r w:rsidRPr="00D73D87" w:rsidR="00D21FFD">
        <w:rPr>
          <w:rFonts w:ascii="Times New Roman" w:hAnsi="Times New Roman"/>
          <w:sz w:val="24"/>
          <w:szCs w:val="24"/>
          <w:lang w:val="en-GB"/>
        </w:rPr>
        <w:t xml:space="preserve"> and nodded.</w:t>
      </w:r>
    </w:p>
    <w:p w:rsidRPr="00D73D87" w:rsidR="00D21FFD" w:rsidP="00E37332" w:rsidRDefault="00D21FFD" w14:paraId="03BB5E54" w14:textId="21808990">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lastRenderedPageBreak/>
        <w:t>I shrugged and took it from him. The plat</w:t>
      </w:r>
      <w:r w:rsidRPr="00D73D87" w:rsidR="00EF2966">
        <w:rPr>
          <w:rFonts w:ascii="Times New Roman" w:hAnsi="Times New Roman"/>
          <w:sz w:val="24"/>
          <w:szCs w:val="24"/>
          <w:lang w:val="en-GB"/>
        </w:rPr>
        <w:t>e was too hot</w:t>
      </w:r>
      <w:r w:rsidRPr="00D73D87" w:rsidR="007568F0">
        <w:rPr>
          <w:rFonts w:ascii="Times New Roman" w:hAnsi="Times New Roman"/>
          <w:sz w:val="24"/>
          <w:szCs w:val="24"/>
          <w:lang w:val="en-GB"/>
        </w:rPr>
        <w:t xml:space="preserve"> to hold,</w:t>
      </w:r>
      <w:r w:rsidRPr="00D73D87" w:rsidR="00EF2966">
        <w:rPr>
          <w:rFonts w:ascii="Times New Roman" w:hAnsi="Times New Roman"/>
          <w:sz w:val="24"/>
          <w:szCs w:val="24"/>
          <w:lang w:val="en-GB"/>
        </w:rPr>
        <w:t xml:space="preserve"> and I dropped it </w:t>
      </w:r>
      <w:r w:rsidRPr="00D73D87" w:rsidR="00006C77">
        <w:rPr>
          <w:rFonts w:ascii="Times New Roman" w:hAnsi="Times New Roman"/>
          <w:sz w:val="24"/>
          <w:szCs w:val="24"/>
          <w:lang w:val="en-GB"/>
        </w:rPr>
        <w:t>o</w:t>
      </w:r>
      <w:r w:rsidRPr="00D73D87" w:rsidR="00EF2966">
        <w:rPr>
          <w:rFonts w:ascii="Times New Roman" w:hAnsi="Times New Roman"/>
          <w:sz w:val="24"/>
          <w:szCs w:val="24"/>
          <w:lang w:val="en-GB"/>
        </w:rPr>
        <w:t>n the floor where it smashed into pieces.</w:t>
      </w:r>
    </w:p>
    <w:p w:rsidRPr="00D73D87" w:rsidR="00D05F42" w:rsidP="00E37332" w:rsidRDefault="00D05F42" w14:paraId="22EE42CF" w14:textId="5B905CE9">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“Crikey,” said El Rubio picking up the croissant and putting it on </w:t>
      </w:r>
      <w:r w:rsidRPr="00D73D87" w:rsidR="007568F0">
        <w:rPr>
          <w:rFonts w:ascii="Times New Roman" w:hAnsi="Times New Roman"/>
          <w:sz w:val="24"/>
          <w:szCs w:val="24"/>
          <w:lang w:val="en-GB"/>
        </w:rPr>
        <w:t xml:space="preserve">a freshly washed but </w:t>
      </w:r>
      <w:r w:rsidRPr="00D73D87">
        <w:rPr>
          <w:rFonts w:ascii="Times New Roman" w:hAnsi="Times New Roman"/>
          <w:sz w:val="24"/>
          <w:szCs w:val="24"/>
          <w:lang w:val="en-GB"/>
        </w:rPr>
        <w:t>cold plate</w:t>
      </w:r>
      <w:r w:rsidRPr="00D73D87" w:rsidR="007568F0">
        <w:rPr>
          <w:rFonts w:ascii="Times New Roman" w:hAnsi="Times New Roman"/>
          <w:sz w:val="24"/>
          <w:szCs w:val="24"/>
          <w:lang w:val="en-GB"/>
        </w:rPr>
        <w:t>.</w:t>
      </w:r>
    </w:p>
    <w:p w:rsidRPr="00D73D87" w:rsidR="00655969" w:rsidP="00E37332" w:rsidRDefault="00655969" w14:paraId="6D31B0B4" w14:textId="76DC08DF">
      <w:pPr>
        <w:pStyle w:val="CSP-ChapterBodyText-FirstParagraph"/>
        <w:spacing w:line="360" w:lineRule="auto"/>
        <w:ind w:firstLine="720"/>
        <w:jc w:val="left"/>
        <w:rPr>
          <w:rFonts w:ascii="Times New Roman" w:hAnsi="Times New Roman"/>
          <w:sz w:val="24"/>
          <w:szCs w:val="24"/>
          <w:lang w:val="en-GB"/>
        </w:rPr>
      </w:pPr>
      <w:r w:rsidRPr="05EB226F" w:rsidR="05EB226F">
        <w:rPr>
          <w:rFonts w:ascii="Times New Roman" w:hAnsi="Times New Roman"/>
          <w:sz w:val="24"/>
          <w:szCs w:val="24"/>
          <w:lang w:val="en-GB"/>
        </w:rPr>
        <w:t>I shrugged</w:t>
      </w:r>
      <w:del w:author="Gary Smailes" w:date="2024-01-16T12:55:36.524Z" w:id="1434724296">
        <w:r w:rsidRPr="05EB226F" w:rsidDel="05EB226F">
          <w:rPr>
            <w:rFonts w:ascii="Times New Roman" w:hAnsi="Times New Roman"/>
            <w:sz w:val="24"/>
            <w:szCs w:val="24"/>
            <w:lang w:val="en-GB"/>
          </w:rPr>
          <w:delText xml:space="preserve"> and delivered it</w:delText>
        </w:r>
      </w:del>
      <w:r w:rsidRPr="05EB226F" w:rsidR="05EB226F">
        <w:rPr>
          <w:rFonts w:ascii="Times New Roman" w:hAnsi="Times New Roman"/>
          <w:sz w:val="24"/>
          <w:szCs w:val="24"/>
          <w:lang w:val="en-GB"/>
        </w:rPr>
        <w:t>.</w:t>
      </w:r>
    </w:p>
    <w:p w:rsidRPr="00D73D87" w:rsidR="00A873FD" w:rsidP="00E37332" w:rsidRDefault="00A873FD" w14:paraId="2AB0C325" w14:textId="09C627DA">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“Your crispy croissant,” </w:t>
      </w:r>
      <w:r w:rsidRPr="00D73D87" w:rsidR="00BF23FD">
        <w:rPr>
          <w:rFonts w:ascii="Times New Roman" w:hAnsi="Times New Roman"/>
          <w:sz w:val="24"/>
          <w:szCs w:val="24"/>
          <w:lang w:val="en-GB"/>
        </w:rPr>
        <w:t xml:space="preserve">I </w:t>
      </w:r>
      <w:r w:rsidRPr="00D73D87">
        <w:rPr>
          <w:rFonts w:ascii="Times New Roman" w:hAnsi="Times New Roman"/>
          <w:sz w:val="24"/>
          <w:szCs w:val="24"/>
          <w:lang w:val="en-GB"/>
        </w:rPr>
        <w:t>said placing the new one in front of Mr. Painter.</w:t>
      </w:r>
    </w:p>
    <w:p w:rsidRPr="00D73D87" w:rsidR="00A873FD" w:rsidP="00E37332" w:rsidRDefault="00A873FD" w14:paraId="5A3B29EC"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Painter prodded it with his finger and nodded. “Perfect,” he said. “Thank you.”</w:t>
      </w:r>
    </w:p>
    <w:p w:rsidRPr="00D73D87" w:rsidR="0026538D" w:rsidP="00E37332" w:rsidRDefault="00A873FD" w14:paraId="2E586D28" w14:textId="79A88612">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At last, </w:t>
      </w:r>
      <w:r w:rsidRPr="00D73D87" w:rsidR="00A31417">
        <w:rPr>
          <w:rFonts w:ascii="Times New Roman" w:hAnsi="Times New Roman"/>
          <w:sz w:val="24"/>
          <w:szCs w:val="24"/>
          <w:lang w:val="en-GB"/>
        </w:rPr>
        <w:t>an appreciative</w:t>
      </w:r>
      <w:r w:rsidRPr="00D73D87">
        <w:rPr>
          <w:rFonts w:ascii="Times New Roman" w:hAnsi="Times New Roman"/>
          <w:sz w:val="24"/>
          <w:szCs w:val="24"/>
          <w:lang w:val="en-GB"/>
        </w:rPr>
        <w:t xml:space="preserve"> </w:t>
      </w:r>
      <w:r w:rsidRPr="00D73D87" w:rsidR="00A31417">
        <w:rPr>
          <w:rFonts w:ascii="Times New Roman" w:hAnsi="Times New Roman"/>
          <w:sz w:val="24"/>
          <w:szCs w:val="24"/>
          <w:lang w:val="en-GB"/>
        </w:rPr>
        <w:t>guest</w:t>
      </w:r>
      <w:r w:rsidRPr="00D73D87">
        <w:rPr>
          <w:rFonts w:ascii="Times New Roman" w:hAnsi="Times New Roman"/>
          <w:sz w:val="24"/>
          <w:szCs w:val="24"/>
          <w:lang w:val="en-GB"/>
        </w:rPr>
        <w:t xml:space="preserve">, </w:t>
      </w:r>
      <w:r w:rsidRPr="00D73D87" w:rsidR="0026538D">
        <w:rPr>
          <w:rFonts w:ascii="Times New Roman" w:hAnsi="Times New Roman"/>
          <w:sz w:val="24"/>
          <w:szCs w:val="24"/>
          <w:lang w:val="en-GB"/>
        </w:rPr>
        <w:t xml:space="preserve">I </w:t>
      </w:r>
      <w:r w:rsidRPr="00D73D87">
        <w:rPr>
          <w:rFonts w:ascii="Times New Roman" w:hAnsi="Times New Roman"/>
          <w:sz w:val="24"/>
          <w:szCs w:val="24"/>
          <w:lang w:val="en-GB"/>
        </w:rPr>
        <w:t>thought</w:t>
      </w:r>
      <w:r w:rsidRPr="00D73D87" w:rsidR="0026538D">
        <w:rPr>
          <w:rFonts w:ascii="Times New Roman" w:hAnsi="Times New Roman"/>
          <w:sz w:val="24"/>
          <w:szCs w:val="24"/>
          <w:lang w:val="en-GB"/>
        </w:rPr>
        <w:t>. If only he knew.</w:t>
      </w:r>
    </w:p>
    <w:p w:rsidRPr="00D73D87" w:rsidR="00A873FD" w:rsidP="00E37332" w:rsidRDefault="0026538D" w14:paraId="2AC42784" w14:textId="0FF37608">
      <w:pPr>
        <w:pStyle w:val="CSP-ChapterBodyText-FirstParagraph"/>
        <w:spacing w:line="360" w:lineRule="auto"/>
        <w:ind w:firstLine="720"/>
        <w:jc w:val="left"/>
        <w:rPr>
          <w:rFonts w:ascii="Times New Roman" w:hAnsi="Times New Roman"/>
          <w:sz w:val="24"/>
          <w:szCs w:val="24"/>
          <w:lang w:val="en-GB"/>
        </w:rPr>
      </w:pPr>
      <w:del w:author="Gary Smailes" w:date="2024-01-16T12:55:44.888Z" w:id="647028837">
        <w:r w:rsidRPr="05EB226F" w:rsidDel="05EB226F">
          <w:rPr>
            <w:rFonts w:ascii="Times New Roman" w:hAnsi="Times New Roman"/>
            <w:sz w:val="24"/>
            <w:szCs w:val="24"/>
            <w:lang w:val="en-GB"/>
          </w:rPr>
          <w:delText xml:space="preserve">Then </w:delText>
        </w:r>
      </w:del>
      <w:r w:rsidRPr="05EB226F" w:rsidR="05EB226F">
        <w:rPr>
          <w:rFonts w:ascii="Times New Roman" w:hAnsi="Times New Roman"/>
          <w:sz w:val="24"/>
          <w:szCs w:val="24"/>
          <w:lang w:val="en-GB"/>
        </w:rPr>
        <w:t>I spotted my parents enter the lobby and beckon me to join them.</w:t>
      </w:r>
    </w:p>
    <w:p w:rsidRPr="00D73D87" w:rsidR="00A873FD" w:rsidP="00E37332" w:rsidRDefault="0026538D" w14:paraId="422CB231" w14:textId="2354982F">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I</w:t>
      </w:r>
      <w:r w:rsidRPr="00D73D87" w:rsidR="00A873FD">
        <w:rPr>
          <w:rFonts w:ascii="Times New Roman" w:hAnsi="Times New Roman"/>
          <w:sz w:val="24"/>
          <w:szCs w:val="24"/>
          <w:lang w:val="en-GB"/>
        </w:rPr>
        <w:t xml:space="preserve"> checked the full breakfast tables. Nobody seemed to need anything, and the coffee pot was almost full. </w:t>
      </w:r>
      <w:r w:rsidRPr="00D73D87" w:rsidR="00DF309B">
        <w:rPr>
          <w:rFonts w:ascii="Times New Roman" w:hAnsi="Times New Roman"/>
          <w:sz w:val="24"/>
          <w:szCs w:val="24"/>
          <w:lang w:val="en-GB"/>
        </w:rPr>
        <w:t>I</w:t>
      </w:r>
      <w:r w:rsidRPr="00D73D87" w:rsidR="00A873FD">
        <w:rPr>
          <w:rFonts w:ascii="Times New Roman" w:hAnsi="Times New Roman"/>
          <w:sz w:val="24"/>
          <w:szCs w:val="24"/>
          <w:lang w:val="en-GB"/>
        </w:rPr>
        <w:t xml:space="preserve"> went out to the lobby </w:t>
      </w:r>
      <w:r w:rsidRPr="00D73D87" w:rsidR="00DF309B">
        <w:rPr>
          <w:rFonts w:ascii="Times New Roman" w:hAnsi="Times New Roman"/>
          <w:sz w:val="24"/>
          <w:szCs w:val="24"/>
          <w:lang w:val="en-GB"/>
        </w:rPr>
        <w:t xml:space="preserve">closely </w:t>
      </w:r>
      <w:r w:rsidRPr="00D73D87" w:rsidR="00A873FD">
        <w:rPr>
          <w:rFonts w:ascii="Times New Roman" w:hAnsi="Times New Roman"/>
          <w:sz w:val="24"/>
          <w:szCs w:val="24"/>
          <w:lang w:val="en-GB"/>
        </w:rPr>
        <w:t xml:space="preserve">followed by </w:t>
      </w:r>
      <w:r w:rsidR="00105E19">
        <w:rPr>
          <w:rFonts w:ascii="Times New Roman" w:hAnsi="Times New Roman"/>
          <w:sz w:val="24"/>
          <w:szCs w:val="24"/>
          <w:lang w:val="en-GB"/>
        </w:rPr>
        <w:t>Mark</w:t>
      </w:r>
      <w:r w:rsidRPr="00D73D87" w:rsidR="00DF309B">
        <w:rPr>
          <w:rFonts w:ascii="Times New Roman" w:hAnsi="Times New Roman"/>
          <w:sz w:val="24"/>
          <w:szCs w:val="24"/>
          <w:lang w:val="en-GB"/>
        </w:rPr>
        <w:t xml:space="preserve"> and </w:t>
      </w:r>
      <w:r w:rsidR="00105E19">
        <w:rPr>
          <w:rFonts w:ascii="Times New Roman" w:hAnsi="Times New Roman"/>
          <w:sz w:val="24"/>
          <w:szCs w:val="24"/>
          <w:lang w:val="en-GB"/>
        </w:rPr>
        <w:t>Susan</w:t>
      </w:r>
      <w:r w:rsidRPr="00D73D87" w:rsidR="00DF309B">
        <w:rPr>
          <w:rFonts w:ascii="Times New Roman" w:hAnsi="Times New Roman"/>
          <w:sz w:val="24"/>
          <w:szCs w:val="24"/>
          <w:lang w:val="en-GB"/>
        </w:rPr>
        <w:t>.</w:t>
      </w:r>
    </w:p>
    <w:p w:rsidRPr="00D73D87" w:rsidR="00A873FD" w:rsidP="00E37332" w:rsidRDefault="00A873FD" w14:paraId="47BCE754" w14:textId="2F1C1FE0">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“Hi,” </w:t>
      </w:r>
      <w:r w:rsidRPr="00D73D87" w:rsidR="00DF309B">
        <w:rPr>
          <w:rFonts w:ascii="Times New Roman" w:hAnsi="Times New Roman"/>
          <w:sz w:val="24"/>
          <w:szCs w:val="24"/>
          <w:lang w:val="en-GB"/>
        </w:rPr>
        <w:t>I</w:t>
      </w:r>
      <w:r w:rsidRPr="00D73D87">
        <w:rPr>
          <w:rFonts w:ascii="Times New Roman" w:hAnsi="Times New Roman"/>
          <w:sz w:val="24"/>
          <w:szCs w:val="24"/>
          <w:lang w:val="en-GB"/>
        </w:rPr>
        <w:t xml:space="preserve"> said. “</w:t>
      </w:r>
      <w:r w:rsidRPr="00D73D87" w:rsidR="00DF309B">
        <w:rPr>
          <w:rFonts w:ascii="Times New Roman" w:hAnsi="Times New Roman"/>
          <w:sz w:val="24"/>
          <w:szCs w:val="24"/>
          <w:lang w:val="en-GB"/>
        </w:rPr>
        <w:t>What’s the problem</w:t>
      </w:r>
      <w:r w:rsidRPr="00D73D87">
        <w:rPr>
          <w:rFonts w:ascii="Times New Roman" w:hAnsi="Times New Roman"/>
          <w:sz w:val="24"/>
          <w:szCs w:val="24"/>
          <w:lang w:val="en-GB"/>
        </w:rPr>
        <w:t>?”</w:t>
      </w:r>
    </w:p>
    <w:p w:rsidRPr="00D73D87" w:rsidR="00A873FD" w:rsidP="00E37332" w:rsidRDefault="00A873FD" w14:paraId="35036013" w14:textId="219B2B34">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“We’ve been robbed,” sniffed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w:t>
      </w:r>
    </w:p>
    <w:p w:rsidRPr="00D73D87" w:rsidR="00A873FD" w:rsidP="00E37332" w:rsidRDefault="00A873FD" w14:paraId="5D899B95" w14:textId="03247B93">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“What happened?” </w:t>
      </w:r>
      <w:r w:rsidRPr="00D73D87" w:rsidR="00437CD6">
        <w:rPr>
          <w:rFonts w:ascii="Times New Roman" w:hAnsi="Times New Roman"/>
          <w:sz w:val="24"/>
          <w:szCs w:val="24"/>
          <w:lang w:val="en-GB"/>
        </w:rPr>
        <w:t xml:space="preserve">I </w:t>
      </w:r>
      <w:r w:rsidRPr="00D73D87">
        <w:rPr>
          <w:rFonts w:ascii="Times New Roman" w:hAnsi="Times New Roman"/>
          <w:sz w:val="24"/>
          <w:szCs w:val="24"/>
          <w:lang w:val="en-GB"/>
        </w:rPr>
        <w:t>said hugging her.</w:t>
      </w:r>
    </w:p>
    <w:p w:rsidRPr="00D73D87" w:rsidR="00A873FD" w:rsidP="00E37332" w:rsidRDefault="00A873FD" w14:paraId="03228570" w14:textId="2CA5E62C">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“They smashed a window in the Rolls, took my cassettes, and her silk stole,” said </w:t>
      </w:r>
      <w:r w:rsidRPr="00D73D87" w:rsidR="00D3432A">
        <w:rPr>
          <w:rFonts w:ascii="Times New Roman" w:hAnsi="Times New Roman"/>
          <w:sz w:val="24"/>
          <w:szCs w:val="24"/>
          <w:lang w:val="en-GB"/>
        </w:rPr>
        <w:t>Jack</w:t>
      </w:r>
      <w:r w:rsidRPr="00D73D87">
        <w:rPr>
          <w:rFonts w:ascii="Times New Roman" w:hAnsi="Times New Roman"/>
          <w:sz w:val="24"/>
          <w:szCs w:val="24"/>
          <w:lang w:val="en-GB"/>
        </w:rPr>
        <w:t>.</w:t>
      </w:r>
    </w:p>
    <w:p w:rsidRPr="00D73D87" w:rsidR="00A873FD" w:rsidP="00E37332" w:rsidRDefault="00A873FD" w14:paraId="5E65D926" w14:textId="2860809D">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“Doesn’t sound too serious,” said </w:t>
      </w:r>
      <w:r w:rsidR="00105E19">
        <w:rPr>
          <w:rFonts w:ascii="Times New Roman" w:hAnsi="Times New Roman"/>
          <w:sz w:val="24"/>
          <w:szCs w:val="24"/>
          <w:lang w:val="en-GB"/>
        </w:rPr>
        <w:t>Mark</w:t>
      </w:r>
      <w:r w:rsidRPr="00D73D87">
        <w:rPr>
          <w:rFonts w:ascii="Times New Roman" w:hAnsi="Times New Roman"/>
          <w:sz w:val="24"/>
          <w:szCs w:val="24"/>
          <w:lang w:val="en-GB"/>
        </w:rPr>
        <w:t>.</w:t>
      </w:r>
    </w:p>
    <w:p w:rsidRPr="00D73D87" w:rsidR="00A873FD" w:rsidP="00E37332" w:rsidRDefault="00A873FD" w14:paraId="0448813E" w14:textId="069D253E">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Pr="00D73D87" w:rsidR="009B721F">
        <w:rPr>
          <w:rFonts w:ascii="Times New Roman" w:hAnsi="Times New Roman"/>
          <w:sz w:val="24"/>
          <w:szCs w:val="24"/>
          <w:lang w:val="en-GB"/>
        </w:rPr>
        <w:t>You callous bugger</w:t>
      </w:r>
      <w:r w:rsidRPr="00D73D87">
        <w:rPr>
          <w:rFonts w:ascii="Times New Roman" w:hAnsi="Times New Roman"/>
          <w:sz w:val="24"/>
          <w:szCs w:val="24"/>
          <w:lang w:val="en-GB"/>
        </w:rPr>
        <w:t xml:space="preserve">?” snapped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 “It was a wedding present from my mother and is irreplaceable.”</w:t>
      </w:r>
    </w:p>
    <w:p w:rsidRPr="00D73D87" w:rsidR="00A873FD" w:rsidP="05EB226F" w:rsidRDefault="00A873FD" w14:paraId="6C92EA5B" w14:textId="36F35162">
      <w:pPr>
        <w:pStyle w:val="CSP-ChapterBodyText-FirstParagraph"/>
        <w:suppressLineNumbers w:val="0"/>
        <w:bidi w:val="0"/>
        <w:spacing w:before="0" w:beforeAutospacing="off" w:after="0" w:afterAutospacing="off" w:line="360" w:lineRule="auto"/>
        <w:ind w:left="0" w:right="0" w:firstLine="720"/>
        <w:jc w:val="left"/>
        <w:rPr>
          <w:rFonts w:ascii="Times New Roman" w:hAnsi="Times New Roman"/>
          <w:sz w:val="24"/>
          <w:szCs w:val="24"/>
          <w:lang w:val="en-GB"/>
        </w:rPr>
        <w:pPrChange w:author="Gary Smailes" w:date="2024-01-16T12:56:08.261Z">
          <w:pPr>
            <w:pStyle w:val="CSP-ChapterBodyText-FirstParagraph"/>
            <w:spacing w:line="360" w:lineRule="auto"/>
            <w:ind w:firstLine="720"/>
            <w:jc w:val="left"/>
          </w:pPr>
        </w:pPrChange>
      </w:pPr>
      <w:r w:rsidRPr="05EB226F" w:rsidR="05EB226F">
        <w:rPr>
          <w:rFonts w:ascii="Times New Roman" w:hAnsi="Times New Roman"/>
          <w:sz w:val="24"/>
          <w:szCs w:val="24"/>
          <w:lang w:val="en-GB"/>
        </w:rPr>
        <w:t xml:space="preserve">“When did this happen?” I </w:t>
      </w:r>
      <w:del w:author="Gary Smailes" w:date="2024-01-16T12:56:08.217Z" w:id="176684881">
        <w:r w:rsidRPr="05EB226F" w:rsidDel="05EB226F">
          <w:rPr>
            <w:rFonts w:ascii="Times New Roman" w:hAnsi="Times New Roman"/>
            <w:sz w:val="24"/>
            <w:szCs w:val="24"/>
            <w:lang w:val="en-GB"/>
          </w:rPr>
          <w:delText>said</w:delText>
        </w:r>
      </w:del>
      <w:ins w:author="Gary Smailes" w:date="2024-01-16T12:56:10.463Z" w:id="1025054886">
        <w:r w:rsidRPr="05EB226F" w:rsidR="05EB226F">
          <w:rPr>
            <w:rFonts w:ascii="Times New Roman" w:hAnsi="Times New Roman"/>
            <w:sz w:val="24"/>
            <w:szCs w:val="24"/>
            <w:lang w:val="en-GB"/>
          </w:rPr>
          <w:t>asked</w:t>
        </w:r>
      </w:ins>
      <w:r w:rsidRPr="05EB226F" w:rsidR="05EB226F">
        <w:rPr>
          <w:rFonts w:ascii="Times New Roman" w:hAnsi="Times New Roman"/>
          <w:sz w:val="24"/>
          <w:szCs w:val="24"/>
          <w:lang w:val="en-GB"/>
        </w:rPr>
        <w:t>.</w:t>
      </w:r>
    </w:p>
    <w:p w:rsidRPr="00D73D87" w:rsidR="00A873FD" w:rsidP="00E37332" w:rsidRDefault="00A873FD" w14:paraId="5B35A629" w14:textId="77850E26">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“During the night,” said </w:t>
      </w:r>
      <w:r w:rsidRPr="00D73D87" w:rsidR="00D3432A">
        <w:rPr>
          <w:rFonts w:ascii="Times New Roman" w:hAnsi="Times New Roman"/>
          <w:sz w:val="24"/>
          <w:szCs w:val="24"/>
          <w:lang w:val="en-GB"/>
        </w:rPr>
        <w:t>Jack</w:t>
      </w:r>
      <w:r w:rsidRPr="00D73D87">
        <w:rPr>
          <w:rFonts w:ascii="Times New Roman" w:hAnsi="Times New Roman"/>
          <w:sz w:val="24"/>
          <w:szCs w:val="24"/>
          <w:lang w:val="en-GB"/>
        </w:rPr>
        <w:t>. “They smashed the rear side window.”</w:t>
      </w:r>
    </w:p>
    <w:p w:rsidRPr="00D73D87" w:rsidR="00A873FD" w:rsidP="00E37332" w:rsidRDefault="00A873FD" w14:paraId="34344B89" w14:textId="4CB0C82A">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“Didn’t you lock the garage?” said </w:t>
      </w:r>
      <w:r w:rsidR="00105E19">
        <w:rPr>
          <w:rFonts w:ascii="Times New Roman" w:hAnsi="Times New Roman"/>
          <w:sz w:val="24"/>
          <w:szCs w:val="24"/>
          <w:lang w:val="en-GB"/>
        </w:rPr>
        <w:t>Mark</w:t>
      </w:r>
      <w:r w:rsidRPr="00D73D87">
        <w:rPr>
          <w:rFonts w:ascii="Times New Roman" w:hAnsi="Times New Roman"/>
          <w:sz w:val="24"/>
          <w:szCs w:val="24"/>
          <w:lang w:val="en-GB"/>
        </w:rPr>
        <w:t>.</w:t>
      </w:r>
    </w:p>
    <w:p w:rsidRPr="00D73D87" w:rsidR="00A873FD" w:rsidP="00E37332" w:rsidRDefault="00A873FD" w14:paraId="55429C09" w14:textId="3A515AA6">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“The up and over was closed but we never lock anything,” said </w:t>
      </w:r>
      <w:r w:rsidRPr="00D73D87" w:rsidR="00D3432A">
        <w:rPr>
          <w:rFonts w:ascii="Times New Roman" w:hAnsi="Times New Roman"/>
          <w:sz w:val="24"/>
          <w:szCs w:val="24"/>
          <w:lang w:val="en-GB"/>
        </w:rPr>
        <w:t>Jack</w:t>
      </w:r>
      <w:r w:rsidRPr="00D73D87">
        <w:rPr>
          <w:rFonts w:ascii="Times New Roman" w:hAnsi="Times New Roman"/>
          <w:sz w:val="24"/>
          <w:szCs w:val="24"/>
          <w:lang w:val="en-GB"/>
        </w:rPr>
        <w:t>. “Even the car was open. All they had to do was try the door.”</w:t>
      </w:r>
    </w:p>
    <w:p w:rsidRPr="00D73D87" w:rsidR="00A873FD" w:rsidP="00E37332" w:rsidRDefault="00A873FD" w14:paraId="7768FA3B" w14:textId="7BAC13CB">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“Didn’t you hear </w:t>
      </w:r>
      <w:r w:rsidRPr="00D73D87" w:rsidR="00BE1E69">
        <w:rPr>
          <w:rFonts w:ascii="Times New Roman" w:hAnsi="Times New Roman"/>
          <w:sz w:val="24"/>
          <w:szCs w:val="24"/>
          <w:lang w:val="en-GB"/>
        </w:rPr>
        <w:t>something</w:t>
      </w:r>
      <w:r w:rsidRPr="00D73D87">
        <w:rPr>
          <w:rFonts w:ascii="Times New Roman" w:hAnsi="Times New Roman"/>
          <w:sz w:val="24"/>
          <w:szCs w:val="24"/>
          <w:lang w:val="en-GB"/>
        </w:rPr>
        <w:t xml:space="preserve">?” said </w:t>
      </w:r>
      <w:r w:rsidR="00105E19">
        <w:rPr>
          <w:rFonts w:ascii="Times New Roman" w:hAnsi="Times New Roman"/>
          <w:sz w:val="24"/>
          <w:szCs w:val="24"/>
          <w:lang w:val="en-GB"/>
        </w:rPr>
        <w:t>Susan</w:t>
      </w:r>
      <w:r w:rsidRPr="00D73D87">
        <w:rPr>
          <w:rFonts w:ascii="Times New Roman" w:hAnsi="Times New Roman"/>
          <w:sz w:val="24"/>
          <w:szCs w:val="24"/>
          <w:lang w:val="en-GB"/>
        </w:rPr>
        <w:t>.</w:t>
      </w:r>
    </w:p>
    <w:p w:rsidRPr="00D73D87" w:rsidR="00A873FD" w:rsidP="00E37332" w:rsidRDefault="00A873FD" w14:paraId="11549808" w14:textId="104A3DE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“How could we?” said </w:t>
      </w:r>
      <w:r w:rsidRPr="00D73D87" w:rsidR="00D3432A">
        <w:rPr>
          <w:rFonts w:ascii="Times New Roman" w:hAnsi="Times New Roman"/>
          <w:sz w:val="24"/>
          <w:szCs w:val="24"/>
          <w:lang w:val="en-GB"/>
        </w:rPr>
        <w:t>Jack</w:t>
      </w:r>
      <w:r w:rsidRPr="00D73D87">
        <w:rPr>
          <w:rFonts w:ascii="Times New Roman" w:hAnsi="Times New Roman"/>
          <w:sz w:val="24"/>
          <w:szCs w:val="24"/>
          <w:lang w:val="en-GB"/>
        </w:rPr>
        <w:t>. “The garage at the front is on the basement level, and the bedroom at the back is on the ground floor. They could have had a firework display, and we would still have been oblivious.”</w:t>
      </w:r>
    </w:p>
    <w:p w:rsidRPr="00D73D87" w:rsidR="00A873FD" w:rsidP="00E37332" w:rsidRDefault="00A873FD" w14:paraId="75592246" w14:textId="39ECB5C8">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“Have you informed the police?” said </w:t>
      </w:r>
      <w:r w:rsidR="00105E19">
        <w:rPr>
          <w:rFonts w:ascii="Times New Roman" w:hAnsi="Times New Roman"/>
          <w:sz w:val="24"/>
          <w:szCs w:val="24"/>
          <w:lang w:val="en-GB"/>
        </w:rPr>
        <w:t>Mark</w:t>
      </w:r>
      <w:r w:rsidRPr="00D73D87">
        <w:rPr>
          <w:rFonts w:ascii="Times New Roman" w:hAnsi="Times New Roman"/>
          <w:sz w:val="24"/>
          <w:szCs w:val="24"/>
          <w:lang w:val="en-GB"/>
        </w:rPr>
        <w:t>.</w:t>
      </w:r>
    </w:p>
    <w:p w:rsidRPr="00D73D87" w:rsidR="00A873FD" w:rsidP="00E37332" w:rsidRDefault="00A873FD" w14:paraId="7784E08C" w14:textId="1D6EA8D3">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“The Guardia Civil came immediately,” said </w:t>
      </w:r>
      <w:r w:rsidRPr="00D73D87" w:rsidR="00D3432A">
        <w:rPr>
          <w:rFonts w:ascii="Times New Roman" w:hAnsi="Times New Roman"/>
          <w:sz w:val="24"/>
          <w:szCs w:val="24"/>
          <w:lang w:val="en-GB"/>
        </w:rPr>
        <w:t>Jack</w:t>
      </w:r>
      <w:r w:rsidRPr="00D73D87">
        <w:rPr>
          <w:rFonts w:ascii="Times New Roman" w:hAnsi="Times New Roman"/>
          <w:sz w:val="24"/>
          <w:szCs w:val="24"/>
          <w:lang w:val="en-GB"/>
        </w:rPr>
        <w:t>.</w:t>
      </w:r>
    </w:p>
    <w:p w:rsidRPr="00D73D87" w:rsidR="00A873FD" w:rsidP="00E37332" w:rsidRDefault="00A873FD" w14:paraId="3FA74449" w14:textId="0537D2C6">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“Most impressive service,” said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 “Although we had to wait quite a while until a translator was available.”</w:t>
      </w:r>
    </w:p>
    <w:p w:rsidRPr="00D73D87" w:rsidR="00A873FD" w:rsidP="00E37332" w:rsidRDefault="00A873FD" w14:paraId="0EF36DE1" w14:textId="1C35A23C">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lastRenderedPageBreak/>
        <w:t xml:space="preserve">“The police provided a translator?” said </w:t>
      </w:r>
      <w:r w:rsidR="00105E19">
        <w:rPr>
          <w:rFonts w:ascii="Times New Roman" w:hAnsi="Times New Roman"/>
          <w:sz w:val="24"/>
          <w:szCs w:val="24"/>
          <w:lang w:val="en-GB"/>
        </w:rPr>
        <w:t>Mark</w:t>
      </w:r>
      <w:r w:rsidRPr="00D73D87">
        <w:rPr>
          <w:rFonts w:ascii="Times New Roman" w:hAnsi="Times New Roman"/>
          <w:sz w:val="24"/>
          <w:szCs w:val="24"/>
          <w:lang w:val="en-GB"/>
        </w:rPr>
        <w:t>.</w:t>
      </w:r>
    </w:p>
    <w:p w:rsidRPr="00D73D87" w:rsidR="00A873FD" w:rsidP="00E37332" w:rsidRDefault="00A873FD" w14:paraId="2BCAFD8C" w14:textId="346C93B9">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“Of course not,” said </w:t>
      </w:r>
      <w:r w:rsidRPr="00D73D87" w:rsidR="00D3432A">
        <w:rPr>
          <w:rFonts w:ascii="Times New Roman" w:hAnsi="Times New Roman"/>
          <w:sz w:val="24"/>
          <w:szCs w:val="24"/>
          <w:lang w:val="en-GB"/>
        </w:rPr>
        <w:t>Jack</w:t>
      </w:r>
      <w:r w:rsidRPr="00D73D87">
        <w:rPr>
          <w:rFonts w:ascii="Times New Roman" w:hAnsi="Times New Roman"/>
          <w:sz w:val="24"/>
          <w:szCs w:val="24"/>
          <w:lang w:val="en-GB"/>
        </w:rPr>
        <w:t>. “We had to phone tosspot.”</w:t>
      </w:r>
    </w:p>
    <w:p w:rsidRPr="00D73D87" w:rsidR="00A873FD" w:rsidP="00E37332" w:rsidRDefault="00A873FD" w14:paraId="256DAF2A" w14:textId="47EEE2DA">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“Wait,” said </w:t>
      </w:r>
      <w:r w:rsidR="00105E19">
        <w:rPr>
          <w:rFonts w:ascii="Times New Roman" w:hAnsi="Times New Roman"/>
          <w:sz w:val="24"/>
          <w:szCs w:val="24"/>
          <w:lang w:val="en-GB"/>
        </w:rPr>
        <w:t>Mark</w:t>
      </w:r>
      <w:r w:rsidRPr="00D73D87">
        <w:rPr>
          <w:rFonts w:ascii="Times New Roman" w:hAnsi="Times New Roman"/>
          <w:sz w:val="24"/>
          <w:szCs w:val="24"/>
          <w:lang w:val="en-GB"/>
        </w:rPr>
        <w:t>. “He came from M</w:t>
      </w:r>
      <w:r w:rsidRPr="00D73D87">
        <w:rPr>
          <w:rStyle w:val="tlid-translation"/>
          <w:rFonts w:ascii="Times New Roman" w:hAnsi="Times New Roman"/>
          <w:sz w:val="24"/>
          <w:szCs w:val="24"/>
          <w:lang w:val="en-GB"/>
        </w:rPr>
        <w:t>á</w:t>
      </w:r>
      <w:r w:rsidRPr="00D73D87">
        <w:rPr>
          <w:rFonts w:ascii="Times New Roman" w:hAnsi="Times New Roman"/>
          <w:sz w:val="24"/>
          <w:szCs w:val="24"/>
          <w:lang w:val="en-GB"/>
        </w:rPr>
        <w:t>laga for a stolen stole?”</w:t>
      </w:r>
    </w:p>
    <w:p w:rsidRPr="00D73D87" w:rsidR="00A873FD" w:rsidP="00E37332" w:rsidRDefault="00A873FD" w14:paraId="7BE5A6C9" w14:textId="79CF7948">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“No, son,” snapped </w:t>
      </w:r>
      <w:r w:rsidRPr="00D73D87" w:rsidR="00D3432A">
        <w:rPr>
          <w:rFonts w:ascii="Times New Roman" w:hAnsi="Times New Roman"/>
          <w:sz w:val="24"/>
          <w:szCs w:val="24"/>
          <w:lang w:val="en-GB"/>
        </w:rPr>
        <w:t>Jack</w:t>
      </w:r>
      <w:r w:rsidRPr="00D73D87">
        <w:rPr>
          <w:rFonts w:ascii="Times New Roman" w:hAnsi="Times New Roman"/>
          <w:sz w:val="24"/>
          <w:szCs w:val="24"/>
          <w:lang w:val="en-GB"/>
        </w:rPr>
        <w:t>. “It was done on the phone. Anyway, they found prints and some blood on the window and th</w:t>
      </w:r>
      <w:r w:rsidRPr="00D73D87" w:rsidR="00006C77">
        <w:rPr>
          <w:rFonts w:ascii="Times New Roman" w:hAnsi="Times New Roman"/>
          <w:sz w:val="24"/>
          <w:szCs w:val="24"/>
          <w:lang w:val="en-GB"/>
        </w:rPr>
        <w:t>ought</w:t>
      </w:r>
      <w:r w:rsidRPr="00D73D87">
        <w:rPr>
          <w:rFonts w:ascii="Times New Roman" w:hAnsi="Times New Roman"/>
          <w:sz w:val="24"/>
          <w:szCs w:val="24"/>
          <w:lang w:val="en-GB"/>
        </w:rPr>
        <w:t xml:space="preserve"> they kn</w:t>
      </w:r>
      <w:r w:rsidRPr="00D73D87" w:rsidR="00006C77">
        <w:rPr>
          <w:rFonts w:ascii="Times New Roman" w:hAnsi="Times New Roman"/>
          <w:sz w:val="24"/>
          <w:szCs w:val="24"/>
          <w:lang w:val="en-GB"/>
        </w:rPr>
        <w:t>e</w:t>
      </w:r>
      <w:r w:rsidRPr="00D73D87">
        <w:rPr>
          <w:rFonts w:ascii="Times New Roman" w:hAnsi="Times New Roman"/>
          <w:sz w:val="24"/>
          <w:szCs w:val="24"/>
          <w:lang w:val="en-GB"/>
        </w:rPr>
        <w:t>w the culprit. They’re going to arrest him now.”</w:t>
      </w:r>
    </w:p>
    <w:p w:rsidRPr="00D73D87" w:rsidR="00A873FD" w:rsidP="05EB226F" w:rsidRDefault="00A873FD" w14:paraId="343C66A1" w14:textId="3D2F6D8A">
      <w:pPr>
        <w:pStyle w:val="CSP-ChapterBodyText-FirstParagraph"/>
        <w:suppressLineNumbers w:val="0"/>
        <w:bidi w:val="0"/>
        <w:spacing w:before="0" w:beforeAutospacing="off" w:after="0" w:afterAutospacing="off" w:line="360" w:lineRule="auto"/>
        <w:ind w:left="0" w:right="0" w:firstLine="720"/>
        <w:jc w:val="left"/>
        <w:rPr>
          <w:rFonts w:ascii="Times New Roman" w:hAnsi="Times New Roman"/>
          <w:sz w:val="24"/>
          <w:szCs w:val="24"/>
          <w:lang w:val="en-GB"/>
        </w:rPr>
        <w:pPrChange w:author="Gary Smailes" w:date="2024-01-16T12:56:54.937Z">
          <w:pPr>
            <w:pStyle w:val="CSP-ChapterBodyText-FirstParagraph"/>
            <w:spacing w:line="360" w:lineRule="auto"/>
            <w:ind w:firstLine="720"/>
            <w:jc w:val="left"/>
          </w:pPr>
        </w:pPrChange>
      </w:pPr>
      <w:r w:rsidRPr="05EB226F" w:rsidR="05EB226F">
        <w:rPr>
          <w:rFonts w:ascii="Times New Roman" w:hAnsi="Times New Roman"/>
          <w:sz w:val="24"/>
          <w:szCs w:val="24"/>
          <w:lang w:val="en-GB"/>
        </w:rPr>
        <w:t xml:space="preserve">“So, you might get your stole back, Mum?” I </w:t>
      </w:r>
      <w:del w:author="Gary Smailes" w:date="2024-01-16T12:56:54.858Z" w:id="138708430">
        <w:r w:rsidRPr="05EB226F" w:rsidDel="05EB226F">
          <w:rPr>
            <w:rFonts w:ascii="Times New Roman" w:hAnsi="Times New Roman"/>
            <w:sz w:val="24"/>
            <w:szCs w:val="24"/>
            <w:lang w:val="en-GB"/>
          </w:rPr>
          <w:delText>said</w:delText>
        </w:r>
      </w:del>
      <w:ins w:author="Gary Smailes" w:date="2024-01-16T12:56:55.703Z" w:id="1774114327">
        <w:r w:rsidRPr="05EB226F" w:rsidR="05EB226F">
          <w:rPr>
            <w:rFonts w:ascii="Times New Roman" w:hAnsi="Times New Roman"/>
            <w:sz w:val="24"/>
            <w:szCs w:val="24"/>
            <w:lang w:val="en-GB"/>
          </w:rPr>
          <w:t>asked</w:t>
        </w:r>
      </w:ins>
      <w:r w:rsidRPr="05EB226F" w:rsidR="05EB226F">
        <w:rPr>
          <w:rFonts w:ascii="Times New Roman" w:hAnsi="Times New Roman"/>
          <w:sz w:val="24"/>
          <w:szCs w:val="24"/>
          <w:lang w:val="en-GB"/>
        </w:rPr>
        <w:t>.</w:t>
      </w:r>
    </w:p>
    <w:p w:rsidRPr="00D73D87" w:rsidR="00A873FD" w:rsidP="00E37332" w:rsidRDefault="00A873FD" w14:paraId="0C3A00D7" w14:textId="3EBB4080">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“Let’s hope so,” said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 xml:space="preserve"> sniffing.</w:t>
      </w:r>
    </w:p>
    <w:p w:rsidRPr="00D73D87" w:rsidR="00A873FD" w:rsidP="00E37332" w:rsidRDefault="00A873FD" w14:paraId="283EDD1F" w14:textId="3BF291EC">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Pr="00D73D87" w:rsidR="00CE3A2C">
        <w:rPr>
          <w:rFonts w:ascii="Times New Roman" w:hAnsi="Times New Roman"/>
          <w:sz w:val="24"/>
          <w:szCs w:val="24"/>
          <w:lang w:val="en-GB"/>
        </w:rPr>
        <w:t>Breakfasts are calling</w:t>
      </w:r>
      <w:r w:rsidRPr="00D73D87">
        <w:rPr>
          <w:rFonts w:ascii="Times New Roman" w:hAnsi="Times New Roman"/>
          <w:sz w:val="24"/>
          <w:szCs w:val="24"/>
          <w:lang w:val="en-GB"/>
        </w:rPr>
        <w:t xml:space="preserve">,” </w:t>
      </w:r>
      <w:r w:rsidRPr="00D73D87" w:rsidR="00EE16FE">
        <w:rPr>
          <w:rFonts w:ascii="Times New Roman" w:hAnsi="Times New Roman"/>
          <w:sz w:val="24"/>
          <w:szCs w:val="24"/>
          <w:lang w:val="en-GB"/>
        </w:rPr>
        <w:t xml:space="preserve">I </w:t>
      </w:r>
      <w:r w:rsidRPr="00D73D87">
        <w:rPr>
          <w:rFonts w:ascii="Times New Roman" w:hAnsi="Times New Roman"/>
          <w:sz w:val="24"/>
          <w:szCs w:val="24"/>
          <w:lang w:val="en-GB"/>
        </w:rPr>
        <w:t>said</w:t>
      </w:r>
      <w:r w:rsidRPr="00D73D87" w:rsidR="00EE16FE">
        <w:rPr>
          <w:rFonts w:ascii="Times New Roman" w:hAnsi="Times New Roman"/>
          <w:sz w:val="24"/>
          <w:szCs w:val="24"/>
          <w:lang w:val="en-GB"/>
        </w:rPr>
        <w:t xml:space="preserve"> </w:t>
      </w:r>
      <w:r w:rsidRPr="00D73D87">
        <w:rPr>
          <w:rFonts w:ascii="Times New Roman" w:hAnsi="Times New Roman"/>
          <w:sz w:val="24"/>
          <w:szCs w:val="24"/>
          <w:lang w:val="en-GB"/>
        </w:rPr>
        <w:t xml:space="preserve">heading back into the bar leaving </w:t>
      </w:r>
      <w:r w:rsidR="00105E19">
        <w:rPr>
          <w:rFonts w:ascii="Times New Roman" w:hAnsi="Times New Roman"/>
          <w:sz w:val="24"/>
          <w:szCs w:val="24"/>
          <w:lang w:val="en-GB"/>
        </w:rPr>
        <w:t>Mark</w:t>
      </w:r>
      <w:r w:rsidRPr="00D73D87">
        <w:rPr>
          <w:rFonts w:ascii="Times New Roman" w:hAnsi="Times New Roman"/>
          <w:sz w:val="24"/>
          <w:szCs w:val="24"/>
          <w:lang w:val="en-GB"/>
        </w:rPr>
        <w:t xml:space="preserve"> </w:t>
      </w:r>
      <w:r w:rsidRPr="00D73D87" w:rsidR="00EE16FE">
        <w:rPr>
          <w:rFonts w:ascii="Times New Roman" w:hAnsi="Times New Roman"/>
          <w:sz w:val="24"/>
          <w:szCs w:val="24"/>
          <w:lang w:val="en-GB"/>
        </w:rPr>
        <w:t xml:space="preserve">and </w:t>
      </w:r>
      <w:r w:rsidR="00105E19">
        <w:rPr>
          <w:rFonts w:ascii="Times New Roman" w:hAnsi="Times New Roman"/>
          <w:sz w:val="24"/>
          <w:szCs w:val="24"/>
          <w:lang w:val="en-GB"/>
        </w:rPr>
        <w:t>Susan</w:t>
      </w:r>
      <w:r w:rsidRPr="00D73D87" w:rsidR="00EE16FE">
        <w:rPr>
          <w:rFonts w:ascii="Times New Roman" w:hAnsi="Times New Roman"/>
          <w:sz w:val="24"/>
          <w:szCs w:val="24"/>
          <w:lang w:val="en-GB"/>
        </w:rPr>
        <w:t xml:space="preserve"> </w:t>
      </w:r>
      <w:r w:rsidRPr="00D73D87">
        <w:rPr>
          <w:rFonts w:ascii="Times New Roman" w:hAnsi="Times New Roman"/>
          <w:sz w:val="24"/>
          <w:szCs w:val="24"/>
          <w:lang w:val="en-GB"/>
        </w:rPr>
        <w:t xml:space="preserve">to console </w:t>
      </w:r>
      <w:r w:rsidRPr="00D73D87" w:rsidR="00EE16FE">
        <w:rPr>
          <w:rFonts w:ascii="Times New Roman" w:hAnsi="Times New Roman"/>
          <w:sz w:val="24"/>
          <w:szCs w:val="24"/>
          <w:lang w:val="en-GB"/>
        </w:rPr>
        <w:t>our</w:t>
      </w:r>
      <w:r w:rsidRPr="00D73D87">
        <w:rPr>
          <w:rFonts w:ascii="Times New Roman" w:hAnsi="Times New Roman"/>
          <w:sz w:val="24"/>
          <w:szCs w:val="24"/>
          <w:lang w:val="en-GB"/>
        </w:rPr>
        <w:t xml:space="preserve"> parents.</w:t>
      </w:r>
      <w:r w:rsidRPr="00D73D87" w:rsidR="00CE3A2C">
        <w:rPr>
          <w:rFonts w:ascii="Times New Roman" w:hAnsi="Times New Roman"/>
          <w:sz w:val="24"/>
          <w:szCs w:val="24"/>
          <w:lang w:val="en-GB"/>
        </w:rPr>
        <w:t xml:space="preserve"> “Let me know</w:t>
      </w:r>
      <w:r w:rsidRPr="00D73D87" w:rsidR="00E66964">
        <w:rPr>
          <w:rFonts w:ascii="Times New Roman" w:hAnsi="Times New Roman"/>
          <w:sz w:val="24"/>
          <w:szCs w:val="24"/>
          <w:lang w:val="en-GB"/>
        </w:rPr>
        <w:t xml:space="preserve"> if I can help.”</w:t>
      </w:r>
    </w:p>
    <w:p w:rsidRPr="00D73D87" w:rsidR="00A873FD" w:rsidP="00E37332" w:rsidRDefault="00A873FD" w14:paraId="0EB5BDC4" w14:textId="29AB9DB2">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Two hours later, two uniformed officers of the Guardia came into the bar. They were new faces, so </w:t>
      </w:r>
      <w:r w:rsidRPr="00D73D87" w:rsidR="00E66964">
        <w:rPr>
          <w:rFonts w:ascii="Times New Roman" w:hAnsi="Times New Roman"/>
          <w:sz w:val="24"/>
          <w:szCs w:val="24"/>
          <w:lang w:val="en-GB"/>
        </w:rPr>
        <w:t>I</w:t>
      </w:r>
      <w:r w:rsidRPr="00D73D87">
        <w:rPr>
          <w:rFonts w:ascii="Times New Roman" w:hAnsi="Times New Roman"/>
          <w:sz w:val="24"/>
          <w:szCs w:val="24"/>
          <w:lang w:val="en-GB"/>
        </w:rPr>
        <w:t xml:space="preserve"> wasn’t immediately concerned. Until one pointed at </w:t>
      </w:r>
      <w:r w:rsidRPr="00D73D87" w:rsidR="00E66964">
        <w:rPr>
          <w:rFonts w:ascii="Times New Roman" w:hAnsi="Times New Roman"/>
          <w:sz w:val="24"/>
          <w:szCs w:val="24"/>
          <w:lang w:val="en-GB"/>
        </w:rPr>
        <w:t>me</w:t>
      </w:r>
      <w:r w:rsidRPr="00D73D87">
        <w:rPr>
          <w:rFonts w:ascii="Times New Roman" w:hAnsi="Times New Roman"/>
          <w:sz w:val="24"/>
          <w:szCs w:val="24"/>
          <w:lang w:val="en-GB"/>
        </w:rPr>
        <w:t xml:space="preserve">. </w:t>
      </w:r>
      <w:r w:rsidRPr="00D73D87" w:rsidR="00E66964">
        <w:rPr>
          <w:rFonts w:ascii="Times New Roman" w:hAnsi="Times New Roman"/>
          <w:sz w:val="24"/>
          <w:szCs w:val="24"/>
          <w:lang w:val="en-GB"/>
        </w:rPr>
        <w:t>My</w:t>
      </w:r>
      <w:r w:rsidRPr="00D73D87">
        <w:rPr>
          <w:rFonts w:ascii="Times New Roman" w:hAnsi="Times New Roman"/>
          <w:sz w:val="24"/>
          <w:szCs w:val="24"/>
          <w:lang w:val="en-GB"/>
        </w:rPr>
        <w:t xml:space="preserve"> heart raced and stomach churned. Is this it? </w:t>
      </w:r>
      <w:r w:rsidRPr="00D73D87" w:rsidR="00E66964">
        <w:rPr>
          <w:rFonts w:ascii="Times New Roman" w:hAnsi="Times New Roman"/>
          <w:sz w:val="24"/>
          <w:szCs w:val="24"/>
          <w:lang w:val="en-GB"/>
        </w:rPr>
        <w:t>I</w:t>
      </w:r>
      <w:r w:rsidRPr="00D73D87">
        <w:rPr>
          <w:rFonts w:ascii="Times New Roman" w:hAnsi="Times New Roman"/>
          <w:sz w:val="24"/>
          <w:szCs w:val="24"/>
          <w:lang w:val="en-GB"/>
        </w:rPr>
        <w:t xml:space="preserve"> thought fearing the worst. </w:t>
      </w:r>
      <w:r w:rsidRPr="00D73D87" w:rsidR="00A411E0">
        <w:rPr>
          <w:rFonts w:ascii="Times New Roman" w:hAnsi="Times New Roman"/>
          <w:sz w:val="24"/>
          <w:szCs w:val="24"/>
          <w:lang w:val="en-GB"/>
        </w:rPr>
        <w:t>I</w:t>
      </w:r>
      <w:r w:rsidRPr="00D73D87">
        <w:rPr>
          <w:rFonts w:ascii="Times New Roman" w:hAnsi="Times New Roman"/>
          <w:sz w:val="24"/>
          <w:szCs w:val="24"/>
          <w:lang w:val="en-GB"/>
        </w:rPr>
        <w:t xml:space="preserve"> went over and stood before them wondering what to say.</w:t>
      </w:r>
    </w:p>
    <w:p w:rsidRPr="00D73D87" w:rsidR="00BE1E69" w:rsidP="00E37332" w:rsidRDefault="00A873FD" w14:paraId="2530A45B"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“We understand you speak some Spanish,” said the older one.</w:t>
      </w:r>
    </w:p>
    <w:p w:rsidRPr="00D73D87" w:rsidR="00A873FD" w:rsidP="00E37332" w:rsidRDefault="00295928" w14:paraId="6D3DB0F6" w14:textId="1DC4E2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I</w:t>
      </w:r>
      <w:r w:rsidRPr="00D73D87" w:rsidR="00A873FD">
        <w:rPr>
          <w:rFonts w:ascii="Times New Roman" w:hAnsi="Times New Roman"/>
          <w:sz w:val="24"/>
          <w:szCs w:val="24"/>
          <w:lang w:val="en-GB"/>
        </w:rPr>
        <w:t xml:space="preserve"> nodded.</w:t>
      </w:r>
    </w:p>
    <w:p w:rsidRPr="00D73D87" w:rsidR="00A873FD" w:rsidP="00E37332" w:rsidRDefault="00A873FD" w14:paraId="72BAC660" w14:textId="754979F2">
      <w:pPr>
        <w:pStyle w:val="CSP-ChapterBodyText-FirstParagraph"/>
        <w:spacing w:line="360" w:lineRule="auto"/>
        <w:ind w:firstLine="720"/>
        <w:jc w:val="left"/>
        <w:rPr>
          <w:del w:author="Gary Smailes" w:date="2024-01-16T12:57:19.054Z" w:id="919940044"/>
          <w:rFonts w:ascii="Times New Roman" w:hAnsi="Times New Roman"/>
          <w:sz w:val="24"/>
          <w:szCs w:val="24"/>
          <w:lang w:val="en-GB"/>
        </w:rPr>
      </w:pPr>
      <w:r w:rsidRPr="05EB226F" w:rsidR="05EB226F">
        <w:rPr>
          <w:rFonts w:ascii="Times New Roman" w:hAnsi="Times New Roman"/>
          <w:sz w:val="24"/>
          <w:szCs w:val="24"/>
          <w:lang w:val="en-GB"/>
        </w:rPr>
        <w:t>The younger one brought a brown paper package from behind his back and handed it over.</w:t>
      </w:r>
      <w:ins w:author="Gary Smailes" w:date="2024-01-16T12:57:20.439Z" w:id="2029012859">
        <w:r w:rsidRPr="05EB226F" w:rsidR="05EB226F">
          <w:rPr>
            <w:rFonts w:ascii="Times New Roman" w:hAnsi="Times New Roman"/>
            <w:sz w:val="24"/>
            <w:szCs w:val="24"/>
            <w:lang w:val="en-GB"/>
          </w:rPr>
          <w:t xml:space="preserve"> </w:t>
        </w:r>
      </w:ins>
    </w:p>
    <w:p w:rsidRPr="00D73D87" w:rsidR="00A873FD" w:rsidP="05EB226F" w:rsidRDefault="00A873FD" w14:paraId="02593835" w14:textId="77777777">
      <w:pPr>
        <w:pStyle w:val="CSP-ChapterBodyText-FirstParagraph"/>
        <w:spacing w:line="360" w:lineRule="auto"/>
        <w:ind w:firstLine="0"/>
        <w:jc w:val="left"/>
        <w:rPr>
          <w:rFonts w:ascii="Times New Roman" w:hAnsi="Times New Roman"/>
          <w:sz w:val="24"/>
          <w:szCs w:val="24"/>
          <w:lang w:val="en-GB"/>
        </w:rPr>
        <w:pPrChange w:author="Gary Smailes" w:date="2024-01-16T12:57:18.86Z">
          <w:pPr>
            <w:pStyle w:val="CSP-ChapterBodyText-FirstParagraph"/>
            <w:spacing w:line="360" w:lineRule="auto"/>
            <w:ind w:firstLine="720"/>
            <w:jc w:val="left"/>
          </w:pPr>
        </w:pPrChange>
      </w:pPr>
      <w:r w:rsidRPr="05EB226F" w:rsidR="05EB226F">
        <w:rPr>
          <w:rFonts w:ascii="Times New Roman" w:hAnsi="Times New Roman"/>
          <w:sz w:val="24"/>
          <w:szCs w:val="24"/>
          <w:lang w:val="en-GB"/>
        </w:rPr>
        <w:t xml:space="preserve">“This is your mother’s scarf,” he said. “And your father’s cassettes. Please tell her we caught the thief who is being severely punished. He will not be bothering you or anybody else in </w:t>
      </w:r>
      <w:r w:rsidRPr="05EB226F" w:rsidR="05EB226F">
        <w:rPr>
          <w:rFonts w:ascii="Times New Roman" w:hAnsi="Times New Roman"/>
          <w:sz w:val="24"/>
          <w:szCs w:val="24"/>
          <w:lang w:val="en-GB"/>
        </w:rPr>
        <w:t>Nerja</w:t>
      </w:r>
      <w:r w:rsidRPr="05EB226F" w:rsidR="05EB226F">
        <w:rPr>
          <w:rFonts w:ascii="Times New Roman" w:hAnsi="Times New Roman"/>
          <w:sz w:val="24"/>
          <w:szCs w:val="24"/>
          <w:lang w:val="en-GB"/>
        </w:rPr>
        <w:t xml:space="preserve"> ever again.”</w:t>
      </w:r>
    </w:p>
    <w:p w:rsidRPr="00D73D87" w:rsidR="00A873FD" w:rsidP="00E37332" w:rsidRDefault="00A873FD" w14:paraId="33CDE8F3"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They turned and left.</w:t>
      </w:r>
    </w:p>
    <w:p w:rsidRPr="00D73D87" w:rsidR="00A873FD" w:rsidP="00E37332" w:rsidRDefault="00295928" w14:paraId="140DEE92" w14:textId="089D3000">
      <w:pPr>
        <w:pStyle w:val="CSP-ChapterBodyText-FirstParagraph"/>
        <w:spacing w:line="360" w:lineRule="auto"/>
        <w:ind w:firstLine="720"/>
        <w:jc w:val="left"/>
        <w:rPr>
          <w:rFonts w:ascii="Times New Roman" w:hAnsi="Times New Roman"/>
          <w:sz w:val="24"/>
          <w:szCs w:val="24"/>
          <w:lang w:val="en-GB"/>
        </w:rPr>
      </w:pPr>
      <w:r w:rsidRPr="05EB226F" w:rsidR="05EB226F">
        <w:rPr>
          <w:rFonts w:ascii="Times New Roman" w:hAnsi="Times New Roman"/>
          <w:sz w:val="24"/>
          <w:szCs w:val="24"/>
          <w:lang w:val="en-GB"/>
        </w:rPr>
        <w:t>I heaved a sigh of relief and unwrapped the paper. Inside</w:t>
      </w:r>
      <w:ins w:author="Gary Smailes" w:date="2024-01-16T12:57:40.011Z" w:id="533227792">
        <w:r w:rsidRPr="05EB226F" w:rsidR="05EB226F">
          <w:rPr>
            <w:rFonts w:ascii="Times New Roman" w:hAnsi="Times New Roman"/>
            <w:sz w:val="24"/>
            <w:szCs w:val="24"/>
            <w:lang w:val="en-GB"/>
          </w:rPr>
          <w:t>,</w:t>
        </w:r>
      </w:ins>
      <w:r w:rsidRPr="05EB226F" w:rsidR="05EB226F">
        <w:rPr>
          <w:rFonts w:ascii="Times New Roman" w:hAnsi="Times New Roman"/>
          <w:sz w:val="24"/>
          <w:szCs w:val="24"/>
          <w:lang w:val="en-GB"/>
        </w:rPr>
        <w:t xml:space="preserve"> were his mother’s stole and father’s cassettes. I took the package over to her</w:t>
      </w:r>
      <w:ins w:author="Gary Smailes" w:date="2024-01-16T12:57:49.574Z" w:id="1949776767">
        <w:r w:rsidRPr="05EB226F" w:rsidR="05EB226F">
          <w:rPr>
            <w:rFonts w:ascii="Times New Roman" w:hAnsi="Times New Roman"/>
            <w:sz w:val="24"/>
            <w:szCs w:val="24"/>
            <w:lang w:val="en-GB"/>
          </w:rPr>
          <w:t>.</w:t>
        </w:r>
      </w:ins>
      <w:del w:author="Gary Smailes" w:date="2024-01-16T12:57:48.888Z" w:id="1804840241">
        <w:r w:rsidRPr="05EB226F" w:rsidDel="05EB226F">
          <w:rPr>
            <w:rFonts w:ascii="Times New Roman" w:hAnsi="Times New Roman"/>
            <w:sz w:val="24"/>
            <w:szCs w:val="24"/>
            <w:lang w:val="en-GB"/>
          </w:rPr>
          <w:delText xml:space="preserve"> and presented it by saying,</w:delText>
        </w:r>
      </w:del>
      <w:r w:rsidRPr="05EB226F" w:rsidR="05EB226F">
        <w:rPr>
          <w:rFonts w:ascii="Times New Roman" w:hAnsi="Times New Roman"/>
          <w:sz w:val="24"/>
          <w:szCs w:val="24"/>
          <w:lang w:val="en-GB"/>
        </w:rPr>
        <w:t xml:space="preserve"> “Mum, your stolen stole is no longer stolen.”</w:t>
      </w:r>
    </w:p>
    <w:p w:rsidRPr="00D73D87" w:rsidR="00A873FD" w:rsidP="00E37332" w:rsidRDefault="00A873FD" w14:paraId="75860604" w14:textId="161B7502">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She burst into tears</w:t>
      </w:r>
      <w:r w:rsidRPr="00D73D87" w:rsidR="00B05D6A">
        <w:rPr>
          <w:rFonts w:ascii="Times New Roman" w:hAnsi="Times New Roman"/>
          <w:sz w:val="24"/>
          <w:szCs w:val="24"/>
          <w:lang w:val="en-GB"/>
        </w:rPr>
        <w:t xml:space="preserve">, took it out of the package </w:t>
      </w:r>
      <w:r w:rsidRPr="00D73D87">
        <w:rPr>
          <w:rFonts w:ascii="Times New Roman" w:hAnsi="Times New Roman"/>
          <w:sz w:val="24"/>
          <w:szCs w:val="24"/>
          <w:lang w:val="en-GB"/>
        </w:rPr>
        <w:t>and cuddled it to her cheek, then unfolded it. She examined it closely and sobbed even harder.</w:t>
      </w:r>
    </w:p>
    <w:p w:rsidRPr="00D73D87" w:rsidR="00A873FD" w:rsidP="00E37332" w:rsidRDefault="00A873FD" w14:paraId="31A1C363" w14:textId="2EE6C023">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“What is it?” said </w:t>
      </w:r>
      <w:r w:rsidRPr="00D73D87" w:rsidR="0060776D">
        <w:rPr>
          <w:rFonts w:ascii="Times New Roman" w:hAnsi="Times New Roman"/>
          <w:sz w:val="24"/>
          <w:szCs w:val="24"/>
          <w:lang w:val="en-GB"/>
        </w:rPr>
        <w:t>Ja</w:t>
      </w:r>
      <w:r w:rsidR="00035648">
        <w:rPr>
          <w:rFonts w:ascii="Times New Roman" w:hAnsi="Times New Roman"/>
          <w:sz w:val="24"/>
          <w:szCs w:val="24"/>
          <w:lang w:val="en-GB"/>
        </w:rPr>
        <w:t>ck</w:t>
      </w:r>
      <w:r w:rsidRPr="00D73D87">
        <w:rPr>
          <w:rFonts w:ascii="Times New Roman" w:hAnsi="Times New Roman"/>
          <w:sz w:val="24"/>
          <w:szCs w:val="24"/>
          <w:lang w:val="en-GB"/>
        </w:rPr>
        <w:t>.</w:t>
      </w:r>
    </w:p>
    <w:p w:rsidRPr="00D73D87" w:rsidR="00A873FD" w:rsidP="00E37332" w:rsidRDefault="00A873FD" w14:paraId="25D1713A"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“Someone blew their nose on my stole,” she wailed.</w:t>
      </w:r>
    </w:p>
    <w:p w:rsidRPr="00D73D87" w:rsidR="00A873FD" w:rsidP="00E37332" w:rsidRDefault="00A873FD" w14:paraId="6EF183C0" w14:textId="263AB6BE">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“We’ll find a dry cleaner,” said </w:t>
      </w:r>
      <w:r w:rsidRPr="00D73D87" w:rsidR="00D3432A">
        <w:rPr>
          <w:rFonts w:ascii="Times New Roman" w:hAnsi="Times New Roman"/>
          <w:sz w:val="24"/>
          <w:szCs w:val="24"/>
          <w:lang w:val="en-GB"/>
        </w:rPr>
        <w:t>Jack</w:t>
      </w:r>
      <w:r w:rsidRPr="00D73D87">
        <w:rPr>
          <w:rFonts w:ascii="Times New Roman" w:hAnsi="Times New Roman"/>
          <w:sz w:val="24"/>
          <w:szCs w:val="24"/>
          <w:lang w:val="en-GB"/>
        </w:rPr>
        <w:t>.</w:t>
      </w:r>
    </w:p>
    <w:p w:rsidRPr="00D73D87" w:rsidR="00A873FD" w:rsidP="00E37332" w:rsidRDefault="00A873FD" w14:paraId="42585A1B" w14:textId="741E3B33">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“No,” said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 xml:space="preserve"> throwing it in the waste bin. “I don’t want it now.”</w:t>
      </w:r>
    </w:p>
    <w:p w:rsidRPr="00D73D87" w:rsidR="00A873FD" w:rsidP="00E37332" w:rsidRDefault="00D3432A" w14:paraId="5285934D" w14:textId="3FAE98A9">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Jack</w:t>
      </w:r>
      <w:r w:rsidRPr="00D73D87" w:rsidR="00A873FD">
        <w:rPr>
          <w:rFonts w:ascii="Times New Roman" w:hAnsi="Times New Roman"/>
          <w:sz w:val="24"/>
          <w:szCs w:val="24"/>
          <w:lang w:val="en-GB"/>
        </w:rPr>
        <w:t xml:space="preserve"> shrugged.</w:t>
      </w:r>
    </w:p>
    <w:p w:rsidRPr="00D73D87" w:rsidR="00A873FD" w:rsidP="05EB226F" w:rsidRDefault="00A873FD" w14:paraId="6970D47A" w14:textId="4AD2B700">
      <w:pPr>
        <w:pStyle w:val="CSP-ChapterBodyText-FirstParagraph"/>
        <w:suppressLineNumbers w:val="0"/>
        <w:bidi w:val="0"/>
        <w:spacing w:before="0" w:beforeAutospacing="off" w:after="0" w:afterAutospacing="off" w:line="360" w:lineRule="auto"/>
        <w:ind w:left="0" w:right="0" w:firstLine="720"/>
        <w:jc w:val="left"/>
        <w:rPr>
          <w:rFonts w:ascii="Times New Roman" w:hAnsi="Times New Roman"/>
          <w:sz w:val="24"/>
          <w:szCs w:val="24"/>
          <w:lang w:val="en-GB"/>
        </w:rPr>
        <w:pPrChange w:author="Gary Smailes" w:date="2024-01-16T12:58:08.905Z">
          <w:pPr>
            <w:pStyle w:val="CSP-ChapterBodyText-FirstParagraph"/>
            <w:spacing w:line="360" w:lineRule="auto"/>
            <w:ind w:firstLine="720"/>
            <w:jc w:val="left"/>
          </w:pPr>
        </w:pPrChange>
      </w:pPr>
      <w:r w:rsidRPr="05EB226F" w:rsidR="05EB226F">
        <w:rPr>
          <w:rFonts w:ascii="Times New Roman" w:hAnsi="Times New Roman"/>
          <w:sz w:val="24"/>
          <w:szCs w:val="24"/>
          <w:lang w:val="en-GB"/>
        </w:rPr>
        <w:t xml:space="preserve">“Does this mean the Guardia have forgiven us?” I </w:t>
      </w:r>
      <w:del w:author="Gary Smailes" w:date="2024-01-16T12:58:08.843Z" w:id="2035060731">
        <w:r w:rsidRPr="05EB226F" w:rsidDel="05EB226F">
          <w:rPr>
            <w:rFonts w:ascii="Times New Roman" w:hAnsi="Times New Roman"/>
            <w:sz w:val="24"/>
            <w:szCs w:val="24"/>
            <w:lang w:val="en-GB"/>
          </w:rPr>
          <w:delText>said</w:delText>
        </w:r>
      </w:del>
      <w:ins w:author="Gary Smailes" w:date="2024-01-16T12:58:10.988Z" w:id="1425095169">
        <w:r w:rsidRPr="05EB226F" w:rsidR="05EB226F">
          <w:rPr>
            <w:rFonts w:ascii="Times New Roman" w:hAnsi="Times New Roman"/>
            <w:sz w:val="24"/>
            <w:szCs w:val="24"/>
            <w:lang w:val="en-GB"/>
          </w:rPr>
          <w:t>asked</w:t>
        </w:r>
      </w:ins>
      <w:r w:rsidRPr="05EB226F" w:rsidR="05EB226F">
        <w:rPr>
          <w:rFonts w:ascii="Times New Roman" w:hAnsi="Times New Roman"/>
          <w:sz w:val="24"/>
          <w:szCs w:val="24"/>
          <w:lang w:val="en-GB"/>
        </w:rPr>
        <w:t>.</w:t>
      </w:r>
    </w:p>
    <w:p w:rsidRPr="00D73D87" w:rsidR="00A873FD" w:rsidP="00E37332" w:rsidRDefault="00A873FD" w14:paraId="28942E8E" w14:textId="3BD209AC">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“Those two may have done,” said </w:t>
      </w:r>
      <w:r w:rsidR="00105E19">
        <w:rPr>
          <w:rFonts w:ascii="Times New Roman" w:hAnsi="Times New Roman"/>
          <w:sz w:val="24"/>
          <w:szCs w:val="24"/>
          <w:lang w:val="en-GB"/>
        </w:rPr>
        <w:t>Mark</w:t>
      </w:r>
      <w:r w:rsidRPr="00D73D87">
        <w:rPr>
          <w:rFonts w:ascii="Times New Roman" w:hAnsi="Times New Roman"/>
          <w:sz w:val="24"/>
          <w:szCs w:val="24"/>
          <w:lang w:val="en-GB"/>
        </w:rPr>
        <w:t>. “But you are still in the secret policeman’s book. Watch out when walking home alone, especially at your usual time of four o’clock in the morning.”</w:t>
      </w:r>
    </w:p>
    <w:p w:rsidRPr="00D73D87" w:rsidR="001738AD" w:rsidP="05EB226F" w:rsidRDefault="001738AD" w14:paraId="33C55495" w14:textId="34EF5692">
      <w:pPr>
        <w:pStyle w:val="CSP-ChapterBodyText-FirstParagraph"/>
        <w:spacing w:line="360" w:lineRule="auto"/>
        <w:ind w:firstLine="720"/>
        <w:jc w:val="left"/>
        <w:rPr>
          <w:ins w:author="Gary Smailes" w:date="2024-01-16T12:58:16.124Z" w:id="1394573062"/>
          <w:rFonts w:ascii="Times New Roman" w:hAnsi="Times New Roman"/>
          <w:sz w:val="24"/>
          <w:szCs w:val="24"/>
          <w:lang w:val="en-GB"/>
        </w:rPr>
      </w:pPr>
      <w:r w:rsidRPr="05EB226F" w:rsidR="05EB226F">
        <w:rPr>
          <w:rFonts w:ascii="Times New Roman" w:hAnsi="Times New Roman"/>
          <w:sz w:val="24"/>
          <w:szCs w:val="24"/>
          <w:lang w:val="en-GB"/>
        </w:rPr>
        <w:t xml:space="preserve">That sense of foreboding </w:t>
      </w:r>
      <w:r w:rsidRPr="05EB226F" w:rsidR="05EB226F">
        <w:rPr>
          <w:rFonts w:ascii="Times New Roman" w:hAnsi="Times New Roman"/>
          <w:sz w:val="24"/>
          <w:szCs w:val="24"/>
          <w:lang w:val="en-GB"/>
        </w:rPr>
        <w:t>I’d</w:t>
      </w:r>
      <w:r w:rsidRPr="05EB226F" w:rsidR="05EB226F">
        <w:rPr>
          <w:rFonts w:ascii="Times New Roman" w:hAnsi="Times New Roman"/>
          <w:sz w:val="24"/>
          <w:szCs w:val="24"/>
          <w:lang w:val="en-GB"/>
        </w:rPr>
        <w:t xml:space="preserve"> experienced during Hancock’s revolution returned</w:t>
      </w:r>
      <w:r w:rsidRPr="05EB226F" w:rsidR="05EB226F">
        <w:rPr>
          <w:rFonts w:ascii="Times New Roman" w:hAnsi="Times New Roman"/>
          <w:sz w:val="24"/>
          <w:szCs w:val="24"/>
          <w:lang w:val="en-GB"/>
        </w:rPr>
        <w:t>. This is not how I expected to feel in Spain</w:t>
      </w:r>
      <w:r w:rsidRPr="05EB226F" w:rsidR="05EB226F">
        <w:rPr>
          <w:rFonts w:ascii="Times New Roman" w:hAnsi="Times New Roman"/>
          <w:sz w:val="24"/>
          <w:szCs w:val="24"/>
          <w:lang w:val="en-GB"/>
        </w:rPr>
        <w:t xml:space="preserve">. </w:t>
      </w:r>
      <w:r w:rsidRPr="05EB226F" w:rsidR="05EB226F">
        <w:rPr>
          <w:rFonts w:ascii="Times New Roman" w:hAnsi="Times New Roman"/>
          <w:sz w:val="24"/>
          <w:szCs w:val="24"/>
          <w:lang w:val="en-GB"/>
        </w:rPr>
        <w:t xml:space="preserve">In England, </w:t>
      </w:r>
      <w:r w:rsidRPr="05EB226F" w:rsidR="05EB226F">
        <w:rPr>
          <w:rFonts w:ascii="Times New Roman" w:hAnsi="Times New Roman"/>
          <w:sz w:val="24"/>
          <w:szCs w:val="24"/>
          <w:lang w:val="en-GB"/>
        </w:rPr>
        <w:t>I’d</w:t>
      </w:r>
      <w:r w:rsidRPr="05EB226F" w:rsidR="05EB226F">
        <w:rPr>
          <w:rFonts w:ascii="Times New Roman" w:hAnsi="Times New Roman"/>
          <w:sz w:val="24"/>
          <w:szCs w:val="24"/>
          <w:lang w:val="en-GB"/>
        </w:rPr>
        <w:t xml:space="preserve"> never even met </w:t>
      </w:r>
      <w:r w:rsidRPr="05EB226F" w:rsidR="05EB226F">
        <w:rPr>
          <w:rFonts w:ascii="Times New Roman" w:hAnsi="Times New Roman"/>
          <w:sz w:val="24"/>
          <w:szCs w:val="24"/>
          <w:lang w:val="en-GB"/>
        </w:rPr>
        <w:t>a policeman</w:t>
      </w:r>
      <w:r w:rsidRPr="05EB226F" w:rsidR="05EB226F">
        <w:rPr>
          <w:rFonts w:ascii="Times New Roman" w:hAnsi="Times New Roman"/>
          <w:sz w:val="24"/>
          <w:szCs w:val="24"/>
          <w:lang w:val="en-GB"/>
        </w:rPr>
        <w:t xml:space="preserve"> and now they </w:t>
      </w:r>
      <w:r w:rsidRPr="05EB226F" w:rsidR="05EB226F">
        <w:rPr>
          <w:rFonts w:ascii="Times New Roman" w:hAnsi="Times New Roman"/>
          <w:sz w:val="24"/>
          <w:szCs w:val="24"/>
          <w:lang w:val="en-GB"/>
        </w:rPr>
        <w:t>were coming</w:t>
      </w:r>
      <w:r w:rsidRPr="05EB226F" w:rsidR="05EB226F">
        <w:rPr>
          <w:rFonts w:ascii="Times New Roman" w:hAnsi="Times New Roman"/>
          <w:sz w:val="24"/>
          <w:szCs w:val="24"/>
          <w:lang w:val="en-GB"/>
        </w:rPr>
        <w:t xml:space="preserve"> thick and fast. </w:t>
      </w:r>
    </w:p>
    <w:p w:rsidRPr="00D73D87" w:rsidR="001738AD" w:rsidP="00E37332" w:rsidRDefault="001738AD" w14:paraId="404EA068" w14:textId="6313564A">
      <w:pPr>
        <w:pStyle w:val="CSP-ChapterBodyText-FirstParagraph"/>
        <w:spacing w:line="360" w:lineRule="auto"/>
        <w:ind w:firstLine="720"/>
        <w:jc w:val="left"/>
        <w:rPr>
          <w:rFonts w:ascii="Times New Roman" w:hAnsi="Times New Roman"/>
          <w:sz w:val="24"/>
          <w:szCs w:val="24"/>
          <w:lang w:val="en-GB"/>
        </w:rPr>
      </w:pPr>
      <w:r w:rsidRPr="05EB226F" w:rsidR="05EB226F">
        <w:rPr>
          <w:rFonts w:ascii="Times New Roman" w:hAnsi="Times New Roman"/>
          <w:sz w:val="24"/>
          <w:szCs w:val="24"/>
          <w:lang w:val="en-GB"/>
        </w:rPr>
        <w:t>What next?</w:t>
      </w:r>
    </w:p>
    <w:p w:rsidRPr="00D73D87" w:rsidR="00A873FD" w:rsidP="00E37332" w:rsidRDefault="00A873FD" w14:paraId="57CAB615" w14:textId="77777777">
      <w:pPr>
        <w:spacing w:after="0" w:line="360" w:lineRule="auto"/>
        <w:rPr>
          <w:rFonts w:ascii="Times New Roman" w:hAnsi="Times New Roman" w:eastAsia="Calibri" w:cs="Times New Roman"/>
          <w:iCs/>
          <w:sz w:val="24"/>
          <w:szCs w:val="24"/>
          <w:lang w:val="en-GB"/>
        </w:rPr>
      </w:pPr>
      <w:r w:rsidRPr="00D73D87">
        <w:rPr>
          <w:rFonts w:ascii="Times New Roman" w:hAnsi="Times New Roman"/>
          <w:sz w:val="24"/>
          <w:szCs w:val="24"/>
          <w:lang w:val="en-GB"/>
        </w:rPr>
        <w:br w:type="page"/>
      </w:r>
    </w:p>
    <w:p w:rsidRPr="00D73D87" w:rsidR="00A873FD" w:rsidP="00E37332" w:rsidRDefault="00A873FD" w14:paraId="16B81BD3" w14:textId="7AC315C3">
      <w:pPr>
        <w:spacing w:after="0" w:line="360" w:lineRule="auto"/>
        <w:rPr>
          <w:rFonts w:ascii="Times New Roman" w:hAnsi="Times New Roman" w:eastAsia="Calibri" w:cs="Times New Roman"/>
          <w:iCs/>
          <w:sz w:val="24"/>
          <w:szCs w:val="24"/>
          <w:lang w:val="en-GB"/>
        </w:rPr>
      </w:pPr>
      <w:r w:rsidRPr="00D73D87">
        <w:rPr>
          <w:rFonts w:ascii="Times New Roman" w:hAnsi="Times New Roman"/>
          <w:sz w:val="24"/>
          <w:szCs w:val="24"/>
          <w:lang w:val="en-GB"/>
        </w:rPr>
        <w:lastRenderedPageBreak/>
        <w:t xml:space="preserve">Chapter </w:t>
      </w:r>
      <w:r w:rsidRPr="00D73D87" w:rsidR="00CB0043">
        <w:rPr>
          <w:rFonts w:ascii="Times New Roman" w:hAnsi="Times New Roman"/>
          <w:sz w:val="24"/>
          <w:szCs w:val="24"/>
          <w:lang w:val="en-GB"/>
        </w:rPr>
        <w:t>1</w:t>
      </w:r>
      <w:r w:rsidRPr="00D73D87" w:rsidR="00B32A34">
        <w:rPr>
          <w:rFonts w:ascii="Times New Roman" w:hAnsi="Times New Roman"/>
          <w:sz w:val="24"/>
          <w:szCs w:val="24"/>
          <w:lang w:val="en-GB"/>
        </w:rPr>
        <w:t>2</w:t>
      </w:r>
      <w:r w:rsidRPr="00D73D87" w:rsidR="00E13499">
        <w:rPr>
          <w:rFonts w:ascii="Times New Roman" w:hAnsi="Times New Roman"/>
          <w:sz w:val="24"/>
          <w:szCs w:val="24"/>
          <w:lang w:val="en-GB"/>
        </w:rPr>
        <w:t xml:space="preserve"> – Water bombs</w:t>
      </w:r>
    </w:p>
    <w:p w:rsidRPr="00D73D87" w:rsidR="00A873FD" w:rsidP="00E37332" w:rsidRDefault="00A873FD" w14:paraId="3010191D" w14:textId="77777777">
      <w:pPr>
        <w:pStyle w:val="CSP-ChapterBodyText-FirstParagraph"/>
        <w:spacing w:line="360" w:lineRule="auto"/>
        <w:ind w:firstLine="720"/>
        <w:jc w:val="left"/>
        <w:rPr>
          <w:rFonts w:ascii="Times New Roman" w:hAnsi="Times New Roman"/>
          <w:sz w:val="24"/>
          <w:szCs w:val="24"/>
          <w:lang w:val="en-GB"/>
        </w:rPr>
      </w:pPr>
    </w:p>
    <w:p w:rsidRPr="00D73D87" w:rsidR="00A873FD" w:rsidP="00E37332" w:rsidRDefault="00A873FD" w14:paraId="74A02E7F" w14:textId="702AF875">
      <w:pPr>
        <w:pStyle w:val="CSP-ChapterBodyText-FirstParagraph"/>
        <w:spacing w:line="360" w:lineRule="auto"/>
        <w:jc w:val="left"/>
        <w:rPr>
          <w:rFonts w:ascii="Times New Roman" w:hAnsi="Times New Roman"/>
          <w:sz w:val="24"/>
          <w:szCs w:val="24"/>
          <w:lang w:val="en-GB"/>
        </w:rPr>
      </w:pPr>
      <w:r w:rsidRPr="05EB226F" w:rsidR="05EB226F">
        <w:rPr>
          <w:rFonts w:ascii="Times New Roman" w:hAnsi="Times New Roman"/>
          <w:sz w:val="24"/>
          <w:szCs w:val="24"/>
          <w:lang w:val="en-GB"/>
        </w:rPr>
        <w:t xml:space="preserve">The following evening after dinner was the trial music night. </w:t>
      </w:r>
      <w:r w:rsidRPr="05EB226F" w:rsidR="05EB226F">
        <w:rPr>
          <w:rFonts w:ascii="Times New Roman" w:hAnsi="Times New Roman"/>
          <w:sz w:val="24"/>
          <w:szCs w:val="24"/>
          <w:lang w:val="en-GB"/>
        </w:rPr>
        <w:t>Mark</w:t>
      </w:r>
      <w:r w:rsidRPr="05EB226F" w:rsidR="05EB226F">
        <w:rPr>
          <w:rFonts w:ascii="Times New Roman" w:hAnsi="Times New Roman"/>
          <w:sz w:val="24"/>
          <w:szCs w:val="24"/>
          <w:lang w:val="en-GB"/>
        </w:rPr>
        <w:t xml:space="preserve"> and </w:t>
      </w:r>
      <w:r w:rsidRPr="05EB226F" w:rsidR="05EB226F">
        <w:rPr>
          <w:rFonts w:ascii="Times New Roman" w:hAnsi="Times New Roman"/>
          <w:sz w:val="24"/>
          <w:szCs w:val="24"/>
          <w:lang w:val="en-GB"/>
        </w:rPr>
        <w:t xml:space="preserve">his </w:t>
      </w:r>
      <w:r w:rsidRPr="05EB226F" w:rsidR="05EB226F">
        <w:rPr>
          <w:rFonts w:ascii="Times New Roman" w:hAnsi="Times New Roman"/>
          <w:sz w:val="24"/>
          <w:szCs w:val="24"/>
          <w:lang w:val="en-GB"/>
        </w:rPr>
        <w:t xml:space="preserve">family had moved into their apartment. Hancock plus fellow revolutionaries had </w:t>
      </w:r>
      <w:r w:rsidRPr="05EB226F" w:rsidR="05EB226F">
        <w:rPr>
          <w:rFonts w:ascii="Times New Roman" w:hAnsi="Times New Roman"/>
          <w:sz w:val="24"/>
          <w:szCs w:val="24"/>
          <w:lang w:val="en-GB"/>
        </w:rPr>
        <w:t>departed</w:t>
      </w:r>
      <w:r w:rsidRPr="05EB226F" w:rsidR="05EB226F">
        <w:rPr>
          <w:rFonts w:ascii="Times New Roman" w:hAnsi="Times New Roman"/>
          <w:sz w:val="24"/>
          <w:szCs w:val="24"/>
          <w:lang w:val="en-GB"/>
        </w:rPr>
        <w:t xml:space="preserve">, and the next </w:t>
      </w:r>
      <w:r w:rsidRPr="05EB226F" w:rsidR="05EB226F">
        <w:rPr>
          <w:rFonts w:ascii="Times New Roman" w:hAnsi="Times New Roman"/>
          <w:sz w:val="24"/>
          <w:szCs w:val="24"/>
          <w:lang w:val="en-GB"/>
        </w:rPr>
        <w:t>tour</w:t>
      </w:r>
      <w:r w:rsidRPr="05EB226F" w:rsidR="05EB226F">
        <w:rPr>
          <w:rFonts w:ascii="Times New Roman" w:hAnsi="Times New Roman"/>
          <w:sz w:val="24"/>
          <w:szCs w:val="24"/>
          <w:lang w:val="en-GB"/>
        </w:rPr>
        <w:t xml:space="preserve"> group had replaced them. </w:t>
      </w:r>
      <w:r w:rsidRPr="05EB226F" w:rsidR="05EB226F">
        <w:rPr>
          <w:rFonts w:ascii="Times New Roman" w:hAnsi="Times New Roman"/>
          <w:sz w:val="24"/>
          <w:szCs w:val="24"/>
          <w:lang w:val="en-GB"/>
        </w:rPr>
        <w:t>I</w:t>
      </w:r>
      <w:r w:rsidRPr="05EB226F" w:rsidR="05EB226F">
        <w:rPr>
          <w:rFonts w:ascii="Times New Roman" w:hAnsi="Times New Roman"/>
          <w:sz w:val="24"/>
          <w:szCs w:val="24"/>
          <w:lang w:val="en-GB"/>
        </w:rPr>
        <w:t xml:space="preserve"> sorted out a pile of </w:t>
      </w:r>
      <w:r w:rsidRPr="05EB226F" w:rsidR="05EB226F">
        <w:rPr>
          <w:rFonts w:ascii="Times New Roman" w:hAnsi="Times New Roman"/>
          <w:sz w:val="24"/>
          <w:szCs w:val="24"/>
          <w:lang w:val="en-GB"/>
        </w:rPr>
        <w:t xml:space="preserve">discs and </w:t>
      </w:r>
      <w:r w:rsidRPr="05EB226F" w:rsidR="05EB226F">
        <w:rPr>
          <w:rFonts w:ascii="Times New Roman" w:hAnsi="Times New Roman"/>
          <w:sz w:val="24"/>
          <w:szCs w:val="24"/>
          <w:lang w:val="en-GB"/>
        </w:rPr>
        <w:t>played the top one. Paul McCartney and Win</w:t>
      </w:r>
      <w:commentRangeStart w:id="1640758218"/>
      <w:r w:rsidRPr="05EB226F" w:rsidR="05EB226F">
        <w:rPr>
          <w:rFonts w:ascii="Times New Roman" w:hAnsi="Times New Roman"/>
          <w:sz w:val="24"/>
          <w:szCs w:val="24"/>
          <w:lang w:val="en-GB"/>
        </w:rPr>
        <w:t xml:space="preserve">gs belted out </w:t>
      </w:r>
      <w:r w:rsidRPr="05EB226F" w:rsidR="05EB226F">
        <w:rPr>
          <w:rFonts w:ascii="Times New Roman" w:hAnsi="Times New Roman"/>
          <w:i w:val="1"/>
          <w:iCs w:val="1"/>
          <w:sz w:val="24"/>
          <w:szCs w:val="24"/>
          <w:lang w:val="en-GB"/>
        </w:rPr>
        <w:t>Band on the Run</w:t>
      </w:r>
      <w:r w:rsidRPr="05EB226F" w:rsidR="05EB226F">
        <w:rPr>
          <w:rFonts w:ascii="Times New Roman" w:hAnsi="Times New Roman"/>
          <w:sz w:val="24"/>
          <w:szCs w:val="24"/>
          <w:lang w:val="en-GB"/>
        </w:rPr>
        <w:t xml:space="preserve">. </w:t>
      </w:r>
      <w:r w:rsidRPr="05EB226F" w:rsidR="05EB226F">
        <w:rPr>
          <w:rFonts w:ascii="Times New Roman" w:hAnsi="Times New Roman"/>
          <w:sz w:val="24"/>
          <w:szCs w:val="24"/>
          <w:lang w:val="en-GB"/>
        </w:rPr>
        <w:t>Worthy of higher volume</w:t>
      </w:r>
      <w:r w:rsidRPr="05EB226F" w:rsidR="05EB226F">
        <w:rPr>
          <w:rFonts w:ascii="Times New Roman" w:hAnsi="Times New Roman"/>
          <w:sz w:val="24"/>
          <w:szCs w:val="24"/>
          <w:lang w:val="en-GB"/>
        </w:rPr>
        <w:t xml:space="preserve"> </w:t>
      </w:r>
      <w:r w:rsidRPr="05EB226F" w:rsidR="05EB226F">
        <w:rPr>
          <w:rFonts w:ascii="Times New Roman" w:hAnsi="Times New Roman"/>
          <w:sz w:val="24"/>
          <w:szCs w:val="24"/>
          <w:lang w:val="en-GB"/>
        </w:rPr>
        <w:t>I thought cranking it up a bit.</w:t>
      </w:r>
      <w:r w:rsidRPr="05EB226F" w:rsidR="05EB226F">
        <w:rPr>
          <w:rFonts w:ascii="Times New Roman" w:hAnsi="Times New Roman"/>
          <w:sz w:val="24"/>
          <w:szCs w:val="24"/>
          <w:lang w:val="en-GB"/>
        </w:rPr>
        <w:t xml:space="preserve"> One couple started dancing. Within seconds the limited floor space was packed, and some dancers spilled out onto the patio.</w:t>
      </w:r>
    </w:p>
    <w:p w:rsidRPr="00D73D87" w:rsidR="00A873FD" w:rsidP="00E37332" w:rsidRDefault="00AF09A9" w14:paraId="4024AA7C" w14:textId="44B5804E">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I</w:t>
      </w:r>
      <w:r w:rsidRPr="00D73D87" w:rsidR="00A873FD">
        <w:rPr>
          <w:rFonts w:ascii="Times New Roman" w:hAnsi="Times New Roman"/>
          <w:sz w:val="24"/>
          <w:szCs w:val="24"/>
          <w:lang w:val="en-GB"/>
        </w:rPr>
        <w:t xml:space="preserve"> </w:t>
      </w:r>
      <w:r w:rsidRPr="00D73D87" w:rsidR="000D07BA">
        <w:rPr>
          <w:rFonts w:ascii="Times New Roman" w:hAnsi="Times New Roman"/>
          <w:sz w:val="24"/>
          <w:szCs w:val="24"/>
          <w:lang w:val="en-GB"/>
        </w:rPr>
        <w:t>increased</w:t>
      </w:r>
      <w:r w:rsidRPr="00D73D87" w:rsidR="00A873FD">
        <w:rPr>
          <w:rFonts w:ascii="Times New Roman" w:hAnsi="Times New Roman"/>
          <w:sz w:val="24"/>
          <w:szCs w:val="24"/>
          <w:lang w:val="en-GB"/>
        </w:rPr>
        <w:t xml:space="preserve"> the volume</w:t>
      </w:r>
      <w:r w:rsidRPr="00D73D87">
        <w:rPr>
          <w:rFonts w:ascii="Times New Roman" w:hAnsi="Times New Roman"/>
          <w:sz w:val="24"/>
          <w:szCs w:val="24"/>
          <w:lang w:val="en-GB"/>
        </w:rPr>
        <w:t xml:space="preserve"> yet again.</w:t>
      </w:r>
      <w:r w:rsidRPr="00D73D87" w:rsidR="003762FD">
        <w:rPr>
          <w:rFonts w:ascii="Times New Roman" w:hAnsi="Times New Roman"/>
          <w:sz w:val="24"/>
          <w:szCs w:val="24"/>
          <w:lang w:val="en-GB"/>
        </w:rPr>
        <w:t xml:space="preserve"> Now we were talking.</w:t>
      </w:r>
    </w:p>
    <w:p w:rsidRPr="00D73D87" w:rsidR="00A873FD" w:rsidP="00E37332" w:rsidRDefault="00A873FD" w14:paraId="59AD23B3"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The drinks flowed.</w:t>
      </w:r>
    </w:p>
    <w:p w:rsidRPr="00D73D87" w:rsidR="00A873FD" w:rsidP="00E37332" w:rsidRDefault="00A873FD" w14:paraId="623F5CE5"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The noise swelled.</w:t>
      </w:r>
    </w:p>
    <w:p w:rsidRPr="00D73D87" w:rsidR="00A873FD" w:rsidP="00E37332" w:rsidRDefault="00A873FD" w14:paraId="33DBB959" w14:textId="3D90D841">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The </w:t>
      </w:r>
      <w:r w:rsidRPr="00D73D87" w:rsidR="003762FD">
        <w:rPr>
          <w:rFonts w:ascii="Times New Roman" w:hAnsi="Times New Roman"/>
          <w:sz w:val="24"/>
          <w:szCs w:val="24"/>
          <w:lang w:val="en-GB"/>
        </w:rPr>
        <w:t>Fontainebleau</w:t>
      </w:r>
      <w:r w:rsidRPr="00D73D87">
        <w:rPr>
          <w:rFonts w:ascii="Times New Roman" w:hAnsi="Times New Roman"/>
          <w:sz w:val="24"/>
          <w:szCs w:val="24"/>
          <w:lang w:val="en-GB"/>
        </w:rPr>
        <w:t xml:space="preserve"> was thumping.</w:t>
      </w:r>
      <w:r w:rsidRPr="00D73D87" w:rsidR="0013467F">
        <w:rPr>
          <w:rFonts w:ascii="Times New Roman" w:hAnsi="Times New Roman"/>
          <w:sz w:val="24"/>
          <w:szCs w:val="24"/>
          <w:lang w:val="en-GB"/>
        </w:rPr>
        <w:t xml:space="preserve"> </w:t>
      </w:r>
    </w:p>
    <w:p w:rsidRPr="00D73D87" w:rsidR="00A873FD" w:rsidP="00E37332" w:rsidRDefault="00A873FD" w14:paraId="0F62645A" w14:textId="44387D1C">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The tobacco smoke wafted in the dim light as the bubble lamps created </w:t>
      </w:r>
      <w:r w:rsidRPr="00D73D87" w:rsidR="003762FD">
        <w:rPr>
          <w:rFonts w:ascii="Times New Roman" w:hAnsi="Times New Roman"/>
          <w:sz w:val="24"/>
          <w:szCs w:val="24"/>
          <w:lang w:val="en-GB"/>
        </w:rPr>
        <w:t>disjointed</w:t>
      </w:r>
      <w:r w:rsidRPr="00D73D87">
        <w:rPr>
          <w:rFonts w:ascii="Times New Roman" w:hAnsi="Times New Roman"/>
          <w:sz w:val="24"/>
          <w:szCs w:val="24"/>
          <w:lang w:val="en-GB"/>
        </w:rPr>
        <w:t xml:space="preserve"> moving </w:t>
      </w:r>
      <w:r w:rsidRPr="00D73D87" w:rsidR="00A109D1">
        <w:rPr>
          <w:rFonts w:ascii="Times New Roman" w:hAnsi="Times New Roman"/>
          <w:sz w:val="24"/>
          <w:szCs w:val="24"/>
          <w:lang w:val="en-GB"/>
        </w:rPr>
        <w:t>shadows</w:t>
      </w:r>
      <w:r w:rsidRPr="00D73D87">
        <w:rPr>
          <w:rFonts w:ascii="Times New Roman" w:hAnsi="Times New Roman"/>
          <w:sz w:val="24"/>
          <w:szCs w:val="24"/>
          <w:lang w:val="en-GB"/>
        </w:rPr>
        <w:t xml:space="preserve"> </w:t>
      </w:r>
      <w:r w:rsidRPr="00D73D87" w:rsidR="00A109D1">
        <w:rPr>
          <w:rFonts w:ascii="Times New Roman" w:hAnsi="Times New Roman"/>
          <w:sz w:val="24"/>
          <w:szCs w:val="24"/>
          <w:lang w:val="en-GB"/>
        </w:rPr>
        <w:t>around the bar.</w:t>
      </w:r>
      <w:r w:rsidRPr="00D73D87" w:rsidR="009D4017">
        <w:rPr>
          <w:rFonts w:ascii="Times New Roman" w:hAnsi="Times New Roman"/>
          <w:sz w:val="24"/>
          <w:szCs w:val="24"/>
          <w:lang w:val="en-GB"/>
        </w:rPr>
        <w:t xml:space="preserve"> </w:t>
      </w:r>
      <w:r w:rsidRPr="00D73D87" w:rsidR="0031268E">
        <w:rPr>
          <w:rFonts w:ascii="Times New Roman" w:hAnsi="Times New Roman"/>
          <w:sz w:val="24"/>
          <w:szCs w:val="24"/>
          <w:lang w:val="en-GB"/>
        </w:rPr>
        <w:t>Finally</w:t>
      </w:r>
      <w:r w:rsidRPr="00D73D87" w:rsidR="009F05D7">
        <w:rPr>
          <w:rFonts w:ascii="Times New Roman" w:hAnsi="Times New Roman"/>
          <w:sz w:val="24"/>
          <w:szCs w:val="24"/>
          <w:lang w:val="en-GB"/>
        </w:rPr>
        <w:t xml:space="preserve">, I thought, this was more like </w:t>
      </w:r>
      <w:r w:rsidRPr="00D73D87" w:rsidR="00D74EA3">
        <w:rPr>
          <w:rFonts w:ascii="Times New Roman" w:hAnsi="Times New Roman"/>
          <w:sz w:val="24"/>
          <w:szCs w:val="24"/>
          <w:lang w:val="en-GB"/>
        </w:rPr>
        <w:t>it,</w:t>
      </w:r>
      <w:r w:rsidRPr="00D73D87" w:rsidR="009F05D7">
        <w:rPr>
          <w:rFonts w:ascii="Times New Roman" w:hAnsi="Times New Roman"/>
          <w:sz w:val="24"/>
          <w:szCs w:val="24"/>
          <w:lang w:val="en-GB"/>
        </w:rPr>
        <w:t xml:space="preserve"> but i</w:t>
      </w:r>
      <w:r w:rsidRPr="00D73D87" w:rsidR="0031268E">
        <w:rPr>
          <w:rFonts w:ascii="Times New Roman" w:hAnsi="Times New Roman"/>
          <w:sz w:val="24"/>
          <w:szCs w:val="24"/>
          <w:lang w:val="en-GB"/>
        </w:rPr>
        <w:t xml:space="preserve">t didn’t take long for </w:t>
      </w:r>
      <w:r w:rsidRPr="00D73D87" w:rsidR="008D7AEB">
        <w:rPr>
          <w:rFonts w:ascii="Times New Roman" w:hAnsi="Times New Roman"/>
          <w:sz w:val="24"/>
          <w:szCs w:val="24"/>
          <w:lang w:val="en-GB"/>
        </w:rPr>
        <w:t>our newly</w:t>
      </w:r>
      <w:r w:rsidRPr="00D73D87" w:rsidR="0031268E">
        <w:rPr>
          <w:rFonts w:ascii="Times New Roman" w:hAnsi="Times New Roman"/>
          <w:sz w:val="24"/>
          <w:szCs w:val="24"/>
          <w:lang w:val="en-GB"/>
        </w:rPr>
        <w:t xml:space="preserve"> achieved positive ambience to be shattered</w:t>
      </w:r>
      <w:r w:rsidRPr="00D73D87" w:rsidR="009F05D7">
        <w:rPr>
          <w:rFonts w:ascii="Times New Roman" w:hAnsi="Times New Roman"/>
          <w:sz w:val="24"/>
          <w:szCs w:val="24"/>
          <w:lang w:val="en-GB"/>
        </w:rPr>
        <w:t>.</w:t>
      </w:r>
    </w:p>
    <w:p w:rsidRPr="00D73D87" w:rsidR="008D7AEB" w:rsidP="00E37332" w:rsidRDefault="008D7AEB" w14:paraId="044790A2" w14:textId="2735F394">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About three seconds.</w:t>
      </w:r>
    </w:p>
    <w:p w:rsidRPr="00D73D87" w:rsidR="00A873FD" w:rsidP="00E37332" w:rsidRDefault="00A873FD" w14:paraId="4CB07C14" w14:textId="55C36860">
      <w:pPr>
        <w:pStyle w:val="CSP-ChapterBodyText-FirstParagraph"/>
        <w:spacing w:line="360" w:lineRule="auto"/>
        <w:ind w:firstLine="720"/>
        <w:jc w:val="left"/>
        <w:rPr>
          <w:rFonts w:ascii="Times New Roman" w:hAnsi="Times New Roman"/>
          <w:sz w:val="24"/>
          <w:szCs w:val="24"/>
          <w:lang w:val="en-GB"/>
        </w:rPr>
      </w:pPr>
      <w:r w:rsidRPr="05EB226F" w:rsidR="05EB226F">
        <w:rPr>
          <w:rFonts w:ascii="Times New Roman" w:hAnsi="Times New Roman"/>
          <w:sz w:val="24"/>
          <w:szCs w:val="24"/>
          <w:lang w:val="en-GB"/>
        </w:rPr>
        <w:t xml:space="preserve">A woman dancing on the patio screamed and rushed into the bar pointing </w:t>
      </w:r>
      <w:del w:author="Gary Smailes" w:date="2024-01-16T14:09:05.73Z" w:id="424716079">
        <w:r w:rsidRPr="05EB226F" w:rsidDel="05EB226F">
          <w:rPr>
            <w:rFonts w:ascii="Times New Roman" w:hAnsi="Times New Roman"/>
            <w:sz w:val="24"/>
            <w:szCs w:val="24"/>
            <w:lang w:val="en-GB"/>
          </w:rPr>
          <w:delText xml:space="preserve">furiously </w:delText>
        </w:r>
      </w:del>
      <w:r w:rsidRPr="05EB226F" w:rsidR="05EB226F">
        <w:rPr>
          <w:rFonts w:ascii="Times New Roman" w:hAnsi="Times New Roman"/>
          <w:sz w:val="24"/>
          <w:szCs w:val="24"/>
          <w:lang w:val="en-GB"/>
        </w:rPr>
        <w:t xml:space="preserve">up at the third floor. Her hair was drenched, and blotchy make-up ran down her face as several women surrounded her to inquire what was wrong. She was </w:t>
      </w:r>
      <w:r w:rsidRPr="05EB226F" w:rsidR="05EB226F">
        <w:rPr>
          <w:rFonts w:ascii="Times New Roman" w:hAnsi="Times New Roman"/>
          <w:sz w:val="24"/>
          <w:szCs w:val="24"/>
          <w:lang w:val="en-GB"/>
        </w:rPr>
        <w:t>too</w:t>
      </w:r>
      <w:r w:rsidRPr="05EB226F" w:rsidR="05EB226F">
        <w:rPr>
          <w:rFonts w:ascii="Times New Roman" w:hAnsi="Times New Roman"/>
          <w:sz w:val="24"/>
          <w:szCs w:val="24"/>
          <w:lang w:val="en-GB"/>
        </w:rPr>
        <w:t xml:space="preserve"> upset to explain.</w:t>
      </w:r>
    </w:p>
    <w:p w:rsidRPr="00D73D87" w:rsidR="00C24151" w:rsidP="00E37332" w:rsidRDefault="00A82A73" w14:paraId="32867D91" w14:textId="3DD6C928">
      <w:pPr>
        <w:pStyle w:val="CSP-ChapterBodyText-FirstParagraph"/>
        <w:spacing w:line="360" w:lineRule="auto"/>
        <w:ind w:firstLine="720"/>
        <w:jc w:val="left"/>
        <w:rPr>
          <w:rFonts w:ascii="Times New Roman" w:hAnsi="Times New Roman"/>
          <w:sz w:val="24"/>
          <w:szCs w:val="24"/>
          <w:lang w:val="en-GB"/>
        </w:rPr>
      </w:pPr>
      <w:r w:rsidRPr="05EB226F" w:rsidR="05EB226F">
        <w:rPr>
          <w:rFonts w:ascii="Times New Roman" w:hAnsi="Times New Roman"/>
          <w:sz w:val="24"/>
          <w:szCs w:val="24"/>
          <w:lang w:val="en-GB"/>
        </w:rPr>
        <w:t>I</w:t>
      </w:r>
      <w:r w:rsidRPr="05EB226F" w:rsidR="05EB226F">
        <w:rPr>
          <w:rFonts w:ascii="Times New Roman" w:hAnsi="Times New Roman"/>
          <w:sz w:val="24"/>
          <w:szCs w:val="24"/>
          <w:lang w:val="en-GB"/>
        </w:rPr>
        <w:t xml:space="preserve"> </w:t>
      </w:r>
      <w:r w:rsidRPr="05EB226F" w:rsidR="05EB226F">
        <w:rPr>
          <w:rFonts w:ascii="Times New Roman" w:hAnsi="Times New Roman"/>
          <w:sz w:val="24"/>
          <w:szCs w:val="24"/>
          <w:lang w:val="en-GB"/>
        </w:rPr>
        <w:t xml:space="preserve">squeezed my way through the remaining dancers too wrapped up </w:t>
      </w:r>
      <w:r w:rsidRPr="05EB226F" w:rsidR="05EB226F">
        <w:rPr>
          <w:rFonts w:ascii="Times New Roman" w:hAnsi="Times New Roman"/>
          <w:sz w:val="24"/>
          <w:szCs w:val="24"/>
          <w:lang w:val="en-GB"/>
        </w:rPr>
        <w:t xml:space="preserve">in </w:t>
      </w:r>
      <w:r w:rsidRPr="05EB226F" w:rsidR="05EB226F">
        <w:rPr>
          <w:rFonts w:ascii="Times New Roman" w:hAnsi="Times New Roman"/>
          <w:sz w:val="24"/>
          <w:szCs w:val="24"/>
          <w:lang w:val="en-GB"/>
        </w:rPr>
        <w:t>each other’s</w:t>
      </w:r>
      <w:r w:rsidRPr="05EB226F" w:rsidR="05EB226F">
        <w:rPr>
          <w:rFonts w:ascii="Times New Roman" w:hAnsi="Times New Roman"/>
          <w:sz w:val="24"/>
          <w:szCs w:val="24"/>
          <w:lang w:val="en-GB"/>
        </w:rPr>
        <w:t xml:space="preserve"> arms to be bothered by this latest drama</w:t>
      </w:r>
      <w:r w:rsidRPr="05EB226F" w:rsidR="05EB226F">
        <w:rPr>
          <w:rFonts w:ascii="Times New Roman" w:hAnsi="Times New Roman"/>
          <w:sz w:val="24"/>
          <w:szCs w:val="24"/>
          <w:lang w:val="en-GB"/>
        </w:rPr>
        <w:t>. I wondered where the water could be coming from</w:t>
      </w:r>
      <w:r w:rsidRPr="05EB226F" w:rsidR="05EB226F">
        <w:rPr>
          <w:rFonts w:ascii="Times New Roman" w:hAnsi="Times New Roman"/>
          <w:sz w:val="24"/>
          <w:szCs w:val="24"/>
          <w:lang w:val="en-GB"/>
        </w:rPr>
        <w:t xml:space="preserve"> assuming </w:t>
      </w:r>
      <w:r w:rsidRPr="05EB226F" w:rsidR="05EB226F">
        <w:rPr>
          <w:rFonts w:ascii="Times New Roman" w:hAnsi="Times New Roman"/>
          <w:sz w:val="24"/>
          <w:szCs w:val="24"/>
          <w:lang w:val="en-GB"/>
        </w:rPr>
        <w:t xml:space="preserve">it must be yet </w:t>
      </w:r>
      <w:r w:rsidRPr="05EB226F" w:rsidR="05EB226F">
        <w:rPr>
          <w:rFonts w:ascii="Times New Roman" w:hAnsi="Times New Roman"/>
          <w:sz w:val="24"/>
          <w:szCs w:val="24"/>
          <w:lang w:val="en-GB"/>
        </w:rPr>
        <w:t>another</w:t>
      </w:r>
      <w:r w:rsidRPr="05EB226F" w:rsidR="05EB226F">
        <w:rPr>
          <w:rFonts w:ascii="Times New Roman" w:hAnsi="Times New Roman"/>
          <w:sz w:val="24"/>
          <w:szCs w:val="24"/>
          <w:lang w:val="en-GB"/>
        </w:rPr>
        <w:t xml:space="preserve"> of</w:t>
      </w:r>
      <w:r w:rsidRPr="05EB226F" w:rsidR="05EB226F">
        <w:rPr>
          <w:rFonts w:ascii="Times New Roman" w:hAnsi="Times New Roman"/>
          <w:sz w:val="24"/>
          <w:szCs w:val="24"/>
          <w:lang w:val="en-GB"/>
        </w:rPr>
        <w:t xml:space="preserve"> the builder’s plumbing disasters.</w:t>
      </w:r>
      <w:commentRangeEnd w:id="1640758218"/>
      <w:r>
        <w:rPr>
          <w:rStyle w:val="CommentReference"/>
        </w:rPr>
        <w:commentReference w:id="1640758218"/>
      </w:r>
    </w:p>
    <w:p w:rsidRPr="00D73D87" w:rsidR="00A873FD" w:rsidP="00E37332" w:rsidRDefault="00C24151" w14:paraId="2994EBA0" w14:textId="73EFCF5B">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I</w:t>
      </w:r>
      <w:r w:rsidRPr="00D73D87" w:rsidR="00A873FD">
        <w:rPr>
          <w:rFonts w:ascii="Times New Roman" w:hAnsi="Times New Roman"/>
          <w:sz w:val="24"/>
          <w:szCs w:val="24"/>
          <w:lang w:val="en-GB"/>
        </w:rPr>
        <w:t xml:space="preserve"> looked up and… splat. A water bomb hit </w:t>
      </w:r>
      <w:r w:rsidRPr="00D73D87">
        <w:rPr>
          <w:rFonts w:ascii="Times New Roman" w:hAnsi="Times New Roman"/>
          <w:sz w:val="24"/>
          <w:szCs w:val="24"/>
          <w:lang w:val="en-GB"/>
        </w:rPr>
        <w:t>me</w:t>
      </w:r>
      <w:r w:rsidRPr="00D73D87" w:rsidR="00A873FD">
        <w:rPr>
          <w:rFonts w:ascii="Times New Roman" w:hAnsi="Times New Roman"/>
          <w:sz w:val="24"/>
          <w:szCs w:val="24"/>
          <w:lang w:val="en-GB"/>
        </w:rPr>
        <w:t xml:space="preserve"> in the eye and </w:t>
      </w:r>
      <w:r w:rsidRPr="00D73D87">
        <w:rPr>
          <w:rFonts w:ascii="Times New Roman" w:hAnsi="Times New Roman"/>
          <w:sz w:val="24"/>
          <w:szCs w:val="24"/>
          <w:lang w:val="en-GB"/>
        </w:rPr>
        <w:t>drenched</w:t>
      </w:r>
      <w:r w:rsidRPr="00D73D87" w:rsidR="003836B5">
        <w:rPr>
          <w:rFonts w:ascii="Times New Roman" w:hAnsi="Times New Roman"/>
          <w:sz w:val="24"/>
          <w:szCs w:val="24"/>
          <w:lang w:val="en-GB"/>
        </w:rPr>
        <w:t xml:space="preserve"> my polo shirt. Splat</w:t>
      </w:r>
      <w:r w:rsidRPr="00D73D87" w:rsidR="00ED2212">
        <w:rPr>
          <w:rFonts w:ascii="Times New Roman" w:hAnsi="Times New Roman"/>
          <w:sz w:val="24"/>
          <w:szCs w:val="24"/>
          <w:lang w:val="en-GB"/>
        </w:rPr>
        <w:t>,</w:t>
      </w:r>
      <w:r w:rsidRPr="00D73D87" w:rsidR="003836B5">
        <w:rPr>
          <w:rFonts w:ascii="Times New Roman" w:hAnsi="Times New Roman"/>
          <w:sz w:val="24"/>
          <w:szCs w:val="24"/>
          <w:lang w:val="en-GB"/>
        </w:rPr>
        <w:t xml:space="preserve"> then another</w:t>
      </w:r>
      <w:r w:rsidRPr="00D73D87" w:rsidR="00006C77">
        <w:rPr>
          <w:rFonts w:ascii="Times New Roman" w:hAnsi="Times New Roman"/>
          <w:sz w:val="24"/>
          <w:szCs w:val="24"/>
          <w:lang w:val="en-GB"/>
        </w:rPr>
        <w:t>,</w:t>
      </w:r>
      <w:r w:rsidRPr="00D73D87" w:rsidR="003836B5">
        <w:rPr>
          <w:rFonts w:ascii="Times New Roman" w:hAnsi="Times New Roman"/>
          <w:sz w:val="24"/>
          <w:szCs w:val="24"/>
          <w:lang w:val="en-GB"/>
        </w:rPr>
        <w:t xml:space="preserve"> and not just me</w:t>
      </w:r>
      <w:r w:rsidRPr="00D73D87" w:rsidR="00ED2212">
        <w:rPr>
          <w:rFonts w:ascii="Times New Roman" w:hAnsi="Times New Roman"/>
          <w:sz w:val="24"/>
          <w:szCs w:val="24"/>
          <w:lang w:val="en-GB"/>
        </w:rPr>
        <w:t>.</w:t>
      </w:r>
    </w:p>
    <w:p w:rsidRPr="00D73D87" w:rsidR="00A873FD" w:rsidP="00E37332" w:rsidRDefault="00A873FD" w14:paraId="5120233A"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The decidedly unattractive aging spinster on the top floor in Room 203 was expressing her disgust at the excessive noise; her face was screwed up with rage as she yelled above the music. “How is a girl to get her beauty sleep?”</w:t>
      </w:r>
    </w:p>
    <w:p w:rsidRPr="00D73D87" w:rsidR="00A873FD" w:rsidP="00E37332" w:rsidRDefault="00A873FD" w14:paraId="58F45A8F" w14:textId="4BF1635E">
      <w:pPr>
        <w:pStyle w:val="CSP-ChapterBodyText-FirstParagraph"/>
        <w:spacing w:line="360" w:lineRule="auto"/>
        <w:ind w:firstLine="720"/>
        <w:jc w:val="left"/>
        <w:rPr>
          <w:rFonts w:ascii="Times New Roman" w:hAnsi="Times New Roman"/>
          <w:sz w:val="24"/>
          <w:szCs w:val="24"/>
          <w:lang w:val="en-GB"/>
        </w:rPr>
      </w:pPr>
      <w:r w:rsidRPr="05EB226F" w:rsidR="05EB226F">
        <w:rPr>
          <w:rFonts w:ascii="Times New Roman" w:hAnsi="Times New Roman"/>
          <w:sz w:val="24"/>
          <w:szCs w:val="24"/>
          <w:lang w:val="en-GB"/>
        </w:rPr>
        <w:t>Every group will have at least one gremlin, I thought retreating to the bar where El Rubio handed me a towel grinning</w:t>
      </w:r>
      <w:del w:author="Gary Smailes" w:date="2024-01-16T14:11:02.031Z" w:id="1615983638">
        <w:r w:rsidRPr="05EB226F" w:rsidDel="05EB226F">
          <w:rPr>
            <w:rFonts w:ascii="Times New Roman" w:hAnsi="Times New Roman"/>
            <w:sz w:val="24"/>
            <w:szCs w:val="24"/>
            <w:lang w:val="en-GB"/>
          </w:rPr>
          <w:delText xml:space="preserve"> wryly</w:delText>
        </w:r>
      </w:del>
      <w:r w:rsidRPr="05EB226F" w:rsidR="05EB226F">
        <w:rPr>
          <w:rFonts w:ascii="Times New Roman" w:hAnsi="Times New Roman"/>
          <w:sz w:val="24"/>
          <w:szCs w:val="24"/>
          <w:lang w:val="en-GB"/>
        </w:rPr>
        <w:t>. Mark just howled. Hancock may have flown, but now we have this miserable bitch trying to spoil our fun, I thought.</w:t>
      </w:r>
    </w:p>
    <w:p w:rsidRPr="00D73D87" w:rsidR="00283A2C" w:rsidP="00E37332" w:rsidRDefault="00A873FD" w14:paraId="11AFA0CA"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Everyone crowded into the bar to escape a further drenching. Some men removed their </w:t>
      </w:r>
      <w:r w:rsidRPr="00D73D87">
        <w:rPr>
          <w:rFonts w:ascii="Times New Roman" w:hAnsi="Times New Roman"/>
          <w:sz w:val="24"/>
          <w:szCs w:val="24"/>
          <w:lang w:val="en-GB"/>
        </w:rPr>
        <w:lastRenderedPageBreak/>
        <w:t xml:space="preserve">soaking shirts and swung them over their heads, ensuring everyone received their fair share of spray. One woman’s white top turned completely transparent. She ran upstairs blushing but was back within minutes to rejoin the dancing to a barrage of ribald remarks. </w:t>
      </w:r>
      <w:r w:rsidRPr="00D73D87" w:rsidR="0066316F">
        <w:rPr>
          <w:rFonts w:ascii="Times New Roman" w:hAnsi="Times New Roman"/>
          <w:sz w:val="24"/>
          <w:szCs w:val="24"/>
          <w:lang w:val="en-GB"/>
        </w:rPr>
        <w:t>I</w:t>
      </w:r>
      <w:r w:rsidRPr="00D73D87">
        <w:rPr>
          <w:rFonts w:ascii="Times New Roman" w:hAnsi="Times New Roman"/>
          <w:sz w:val="24"/>
          <w:szCs w:val="24"/>
          <w:lang w:val="en-GB"/>
        </w:rPr>
        <w:t xml:space="preserve"> reduced the sound and shut the patio doors. Now there was only room for slow dancing. </w:t>
      </w:r>
      <w:r w:rsidRPr="00D73D87" w:rsidR="00CB7DD2">
        <w:rPr>
          <w:rFonts w:ascii="Times New Roman" w:hAnsi="Times New Roman"/>
          <w:sz w:val="24"/>
          <w:szCs w:val="24"/>
          <w:lang w:val="en-GB"/>
        </w:rPr>
        <w:t>I</w:t>
      </w:r>
      <w:r w:rsidRPr="00D73D87">
        <w:rPr>
          <w:rFonts w:ascii="Times New Roman" w:hAnsi="Times New Roman"/>
          <w:sz w:val="24"/>
          <w:szCs w:val="24"/>
          <w:lang w:val="en-GB"/>
        </w:rPr>
        <w:t xml:space="preserve"> changed the music to </w:t>
      </w:r>
      <w:r w:rsidRPr="00D73D87">
        <w:rPr>
          <w:rFonts w:ascii="Times New Roman" w:hAnsi="Times New Roman"/>
          <w:i/>
          <w:iCs w:val="0"/>
          <w:sz w:val="24"/>
          <w:szCs w:val="24"/>
          <w:lang w:val="en-GB"/>
        </w:rPr>
        <w:t>You are so beautiful</w:t>
      </w:r>
      <w:r w:rsidRPr="00D73D87">
        <w:rPr>
          <w:rFonts w:ascii="Times New Roman" w:hAnsi="Times New Roman"/>
          <w:sz w:val="24"/>
          <w:szCs w:val="24"/>
          <w:lang w:val="en-GB"/>
        </w:rPr>
        <w:t xml:space="preserve"> by Joe Cocker. </w:t>
      </w:r>
      <w:r w:rsidRPr="00D73D87" w:rsidR="00283A2C">
        <w:rPr>
          <w:rFonts w:ascii="Times New Roman" w:hAnsi="Times New Roman"/>
          <w:sz w:val="24"/>
          <w:szCs w:val="24"/>
          <w:lang w:val="en-GB"/>
        </w:rPr>
        <w:t>The bar temperature was stifling with so many people crammed into a small space, even with the air conditioning on full. Drink sales went through the roof.</w:t>
      </w:r>
    </w:p>
    <w:p w:rsidRPr="00D73D87" w:rsidR="00A873FD" w:rsidP="00E37332" w:rsidRDefault="00A873FD" w14:paraId="749A67D7" w14:textId="467EE304">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After the last client departed in the early hours, </w:t>
      </w:r>
      <w:r w:rsidRPr="00D73D87" w:rsidR="0066316F">
        <w:rPr>
          <w:rFonts w:ascii="Times New Roman" w:hAnsi="Times New Roman"/>
          <w:sz w:val="24"/>
          <w:szCs w:val="24"/>
          <w:lang w:val="en-GB"/>
        </w:rPr>
        <w:t>I was</w:t>
      </w:r>
      <w:r w:rsidRPr="00D73D87">
        <w:rPr>
          <w:rFonts w:ascii="Times New Roman" w:hAnsi="Times New Roman"/>
          <w:sz w:val="24"/>
          <w:szCs w:val="24"/>
          <w:lang w:val="en-GB"/>
        </w:rPr>
        <w:t xml:space="preserve"> clos</w:t>
      </w:r>
      <w:r w:rsidRPr="00D73D87" w:rsidR="0066316F">
        <w:rPr>
          <w:rFonts w:ascii="Times New Roman" w:hAnsi="Times New Roman"/>
          <w:sz w:val="24"/>
          <w:szCs w:val="24"/>
          <w:lang w:val="en-GB"/>
        </w:rPr>
        <w:t>ing</w:t>
      </w:r>
      <w:r w:rsidRPr="00D73D87">
        <w:rPr>
          <w:rFonts w:ascii="Times New Roman" w:hAnsi="Times New Roman"/>
          <w:sz w:val="24"/>
          <w:szCs w:val="24"/>
          <w:lang w:val="en-GB"/>
        </w:rPr>
        <w:t xml:space="preserve"> the outer doors when a couple in their mid-thirties arrived.</w:t>
      </w:r>
    </w:p>
    <w:p w:rsidRPr="00D73D87" w:rsidR="00A873FD" w:rsidP="00E37332" w:rsidRDefault="00A873FD" w14:paraId="628E9FDC" w14:textId="71D1D0E0">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“Sorry,”</w:t>
      </w:r>
      <w:r w:rsidRPr="00D73D87" w:rsidR="00CB7DD2">
        <w:rPr>
          <w:rFonts w:ascii="Times New Roman" w:hAnsi="Times New Roman"/>
          <w:sz w:val="24"/>
          <w:szCs w:val="24"/>
          <w:lang w:val="en-GB"/>
        </w:rPr>
        <w:t xml:space="preserve"> I</w:t>
      </w:r>
      <w:r w:rsidRPr="00D73D87">
        <w:rPr>
          <w:rFonts w:ascii="Times New Roman" w:hAnsi="Times New Roman"/>
          <w:sz w:val="24"/>
          <w:szCs w:val="24"/>
          <w:lang w:val="en-GB"/>
        </w:rPr>
        <w:t xml:space="preserve"> said. “We’re closed.”</w:t>
      </w:r>
    </w:p>
    <w:p w:rsidRPr="00D73D87" w:rsidR="00A873FD" w:rsidP="00E37332" w:rsidRDefault="00A873FD" w14:paraId="1497A566" w14:textId="00324038">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“We understand,” said a cheeky, </w:t>
      </w:r>
      <w:r w:rsidR="00D57ABA">
        <w:rPr>
          <w:rFonts w:ascii="Times New Roman" w:hAnsi="Times New Roman"/>
          <w:sz w:val="24"/>
          <w:szCs w:val="24"/>
          <w:lang w:val="en-GB"/>
        </w:rPr>
        <w:t>handsome</w:t>
      </w:r>
      <w:r w:rsidRPr="00D73D87">
        <w:rPr>
          <w:rFonts w:ascii="Times New Roman" w:hAnsi="Times New Roman"/>
          <w:sz w:val="24"/>
          <w:szCs w:val="24"/>
          <w:lang w:val="en-GB"/>
        </w:rPr>
        <w:t xml:space="preserve"> young man, around thirty years of age. He was well-spoken with a hint of a London accent and very sure of himself. “I’m Mike, and this is my partner Eva from Sweden.”</w:t>
      </w:r>
    </w:p>
    <w:p w:rsidRPr="00D73D87" w:rsidR="00A873FD" w:rsidP="00E37332" w:rsidRDefault="00A873FD" w14:paraId="18B0F1CE"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Eva was blond and ever so slightly on the plump side but attractive, friendly, bubbly, and smiling.</w:t>
      </w:r>
    </w:p>
    <w:p w:rsidRPr="00D73D87" w:rsidR="00A873FD" w:rsidP="00E37332" w:rsidRDefault="00A873FD" w14:paraId="573924B5"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“We wanted a quick word,” said Eva.</w:t>
      </w:r>
    </w:p>
    <w:p w:rsidRPr="00D73D87" w:rsidR="00A873FD" w:rsidP="00E37332" w:rsidRDefault="00A873FD" w14:paraId="4642086C"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“We run Bar 23 on Calle Pintada,” said Mike. “Charles popped in on his way home and told us about your amazing music selection.”</w:t>
      </w:r>
    </w:p>
    <w:p w:rsidRPr="00D73D87" w:rsidR="00A873FD" w:rsidP="00E37332" w:rsidRDefault="00A873FD" w14:paraId="6E49FAD0" w14:textId="28E19150">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“Come in, come in,” </w:t>
      </w:r>
      <w:r w:rsidRPr="00D73D87" w:rsidR="00B63FAE">
        <w:rPr>
          <w:rFonts w:ascii="Times New Roman" w:hAnsi="Times New Roman"/>
          <w:sz w:val="24"/>
          <w:szCs w:val="24"/>
          <w:lang w:val="en-GB"/>
        </w:rPr>
        <w:t xml:space="preserve">I </w:t>
      </w:r>
      <w:r w:rsidRPr="00D73D87">
        <w:rPr>
          <w:rFonts w:ascii="Times New Roman" w:hAnsi="Times New Roman"/>
          <w:sz w:val="24"/>
          <w:szCs w:val="24"/>
          <w:lang w:val="en-GB"/>
        </w:rPr>
        <w:t>said. “We don’t want to disturb the neighbours.”</w:t>
      </w:r>
    </w:p>
    <w:p w:rsidRPr="00D73D87" w:rsidR="00A873FD" w:rsidP="00E37332" w:rsidRDefault="00A873FD" w14:paraId="2727E6C3" w14:textId="34552F8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“We’re in Spain, </w:t>
      </w:r>
      <w:r w:rsidR="00CF55C7">
        <w:rPr>
          <w:rFonts w:ascii="Times New Roman" w:hAnsi="Times New Roman"/>
          <w:sz w:val="24"/>
          <w:szCs w:val="24"/>
          <w:lang w:val="en-GB"/>
        </w:rPr>
        <w:t>Robin</w:t>
      </w:r>
      <w:r w:rsidRPr="00D73D87">
        <w:rPr>
          <w:rFonts w:ascii="Times New Roman" w:hAnsi="Times New Roman"/>
          <w:sz w:val="24"/>
          <w:szCs w:val="24"/>
          <w:lang w:val="en-GB"/>
        </w:rPr>
        <w:t>,” said Mike. “Nobody worries about neighbours.”</w:t>
      </w:r>
    </w:p>
    <w:p w:rsidRPr="00D73D87" w:rsidR="00A873FD" w:rsidP="00E37332" w:rsidRDefault="00A873FD" w14:paraId="40CCA194"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“The thing is,” said Eva. “We run Narixa, the discotheque overlooking Playa El Salon. This Saturday is Eurovision. Spanish TV is showing it in colour, and we will have a national costume evening to celebrate the occasion.”</w:t>
      </w:r>
    </w:p>
    <w:p w:rsidRPr="00D73D87" w:rsidR="00A873FD" w:rsidP="00E37332" w:rsidRDefault="00A873FD" w14:paraId="055F8356"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“We wonder if you’d like to come and play the music for us,” said Mike.</w:t>
      </w:r>
    </w:p>
    <w:p w:rsidRPr="00D73D87" w:rsidR="00A873FD" w:rsidP="00E37332" w:rsidRDefault="00A873FD" w14:paraId="3C3E222E"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“And bring some of your discs,” said Eva.</w:t>
      </w:r>
    </w:p>
    <w:p w:rsidRPr="00D73D87" w:rsidR="00A873FD" w:rsidP="00E37332" w:rsidRDefault="00A873FD" w14:paraId="36B2116F" w14:textId="45B06AB4">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“Which ones?” </w:t>
      </w:r>
      <w:r w:rsidRPr="00D73D87" w:rsidR="00B63FAE">
        <w:rPr>
          <w:rFonts w:ascii="Times New Roman" w:hAnsi="Times New Roman"/>
          <w:sz w:val="24"/>
          <w:szCs w:val="24"/>
          <w:lang w:val="en-GB"/>
        </w:rPr>
        <w:t xml:space="preserve">I </w:t>
      </w:r>
      <w:proofErr w:type="gramStart"/>
      <w:r w:rsidRPr="00D73D87">
        <w:rPr>
          <w:rFonts w:ascii="Times New Roman" w:hAnsi="Times New Roman"/>
          <w:sz w:val="24"/>
          <w:szCs w:val="24"/>
          <w:lang w:val="en-GB"/>
        </w:rPr>
        <w:t>said</w:t>
      </w:r>
      <w:proofErr w:type="gramEnd"/>
      <w:r w:rsidRPr="00D73D87">
        <w:rPr>
          <w:rFonts w:ascii="Times New Roman" w:hAnsi="Times New Roman"/>
          <w:sz w:val="24"/>
          <w:szCs w:val="24"/>
          <w:lang w:val="en-GB"/>
        </w:rPr>
        <w:t>.</w:t>
      </w:r>
    </w:p>
    <w:p w:rsidRPr="00D73D87" w:rsidR="00A873FD" w:rsidP="00E37332" w:rsidRDefault="00A873FD" w14:paraId="6853972E"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“We made a list,” said Mike handing it over. “Hopefully, you have them all.”</w:t>
      </w:r>
    </w:p>
    <w:p w:rsidRPr="00D73D87" w:rsidR="00A873FD" w:rsidP="00E37332" w:rsidRDefault="00A873FD" w14:paraId="69DBA0F7"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“Will </w:t>
      </w:r>
      <w:proofErr w:type="gramStart"/>
      <w:r w:rsidRPr="00D73D87">
        <w:rPr>
          <w:rFonts w:ascii="Times New Roman" w:hAnsi="Times New Roman"/>
          <w:sz w:val="24"/>
          <w:szCs w:val="24"/>
          <w:lang w:val="en-GB"/>
        </w:rPr>
        <w:t>you</w:t>
      </w:r>
      <w:proofErr w:type="gramEnd"/>
      <w:r w:rsidRPr="00D73D87">
        <w:rPr>
          <w:rFonts w:ascii="Times New Roman" w:hAnsi="Times New Roman"/>
          <w:sz w:val="24"/>
          <w:szCs w:val="24"/>
          <w:lang w:val="en-GB"/>
        </w:rPr>
        <w:t xml:space="preserve"> do it?” said Eva.</w:t>
      </w:r>
    </w:p>
    <w:p w:rsidRPr="00D73D87" w:rsidR="00A873FD" w:rsidP="00E37332" w:rsidRDefault="00A873FD" w14:paraId="29BB1B18" w14:textId="29D05310">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“My pleasure,” </w:t>
      </w:r>
      <w:r w:rsidRPr="00D73D87" w:rsidR="00105685">
        <w:rPr>
          <w:rFonts w:ascii="Times New Roman" w:hAnsi="Times New Roman"/>
          <w:sz w:val="24"/>
          <w:szCs w:val="24"/>
          <w:lang w:val="en-GB"/>
        </w:rPr>
        <w:t xml:space="preserve">I </w:t>
      </w:r>
      <w:r w:rsidRPr="00D73D87">
        <w:rPr>
          <w:rFonts w:ascii="Times New Roman" w:hAnsi="Times New Roman"/>
          <w:sz w:val="24"/>
          <w:szCs w:val="24"/>
          <w:lang w:val="en-GB"/>
        </w:rPr>
        <w:t>said scanning the list. “But it’ll have to wait until I’ve closed the bar first.”</w:t>
      </w:r>
    </w:p>
    <w:p w:rsidRPr="00D73D87" w:rsidR="00A873FD" w:rsidP="00E37332" w:rsidRDefault="00A873FD" w14:paraId="0A0B28C3"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“So will we,” said Mike. “We don’t start until after midnight.”</w:t>
      </w:r>
    </w:p>
    <w:p w:rsidRPr="00D73D87" w:rsidR="00A873FD" w:rsidP="00E37332" w:rsidRDefault="00A873FD" w14:paraId="6927676D" w14:textId="016EA6A3">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“Then see you Saturday,”</w:t>
      </w:r>
      <w:r w:rsidRPr="00D73D87" w:rsidR="00105685">
        <w:rPr>
          <w:rFonts w:ascii="Times New Roman" w:hAnsi="Times New Roman"/>
          <w:sz w:val="24"/>
          <w:szCs w:val="24"/>
          <w:lang w:val="en-GB"/>
        </w:rPr>
        <w:t xml:space="preserve"> I</w:t>
      </w:r>
      <w:r w:rsidRPr="00D73D87">
        <w:rPr>
          <w:rFonts w:ascii="Times New Roman" w:hAnsi="Times New Roman"/>
          <w:sz w:val="24"/>
          <w:szCs w:val="24"/>
          <w:lang w:val="en-GB"/>
        </w:rPr>
        <w:t xml:space="preserve"> said yawning before ushering them out.</w:t>
      </w:r>
    </w:p>
    <w:p w:rsidRPr="00D73D87" w:rsidR="001E457C" w:rsidP="00E37332" w:rsidRDefault="00CA41AF" w14:paraId="43340F26" w14:textId="09F9CE9F">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lastRenderedPageBreak/>
        <w:t>D</w:t>
      </w:r>
      <w:r w:rsidRPr="00D73D87" w:rsidR="00283A2C">
        <w:rPr>
          <w:rFonts w:ascii="Times New Roman" w:hAnsi="Times New Roman"/>
          <w:sz w:val="24"/>
          <w:szCs w:val="24"/>
          <w:lang w:val="en-GB"/>
        </w:rPr>
        <w:t xml:space="preserve">espite </w:t>
      </w:r>
      <w:r w:rsidRPr="00D73D87">
        <w:rPr>
          <w:rFonts w:ascii="Times New Roman" w:hAnsi="Times New Roman"/>
          <w:sz w:val="24"/>
          <w:szCs w:val="24"/>
          <w:lang w:val="en-GB"/>
        </w:rPr>
        <w:t xml:space="preserve">severe </w:t>
      </w:r>
      <w:r w:rsidRPr="00D73D87" w:rsidR="00283A2C">
        <w:rPr>
          <w:rFonts w:ascii="Times New Roman" w:hAnsi="Times New Roman"/>
          <w:sz w:val="24"/>
          <w:szCs w:val="24"/>
          <w:lang w:val="en-GB"/>
        </w:rPr>
        <w:t>warnings</w:t>
      </w:r>
      <w:r w:rsidRPr="00D73D87" w:rsidR="008A0735">
        <w:rPr>
          <w:rFonts w:ascii="Times New Roman" w:hAnsi="Times New Roman"/>
          <w:sz w:val="24"/>
          <w:szCs w:val="24"/>
          <w:lang w:val="en-GB"/>
        </w:rPr>
        <w:t xml:space="preserve"> from my father</w:t>
      </w:r>
      <w:r w:rsidRPr="00D73D87" w:rsidR="00283A2C">
        <w:rPr>
          <w:rFonts w:ascii="Times New Roman" w:hAnsi="Times New Roman"/>
          <w:sz w:val="24"/>
          <w:szCs w:val="24"/>
          <w:lang w:val="en-GB"/>
        </w:rPr>
        <w:t xml:space="preserve"> </w:t>
      </w:r>
      <w:r w:rsidRPr="00D73D87">
        <w:rPr>
          <w:rFonts w:ascii="Times New Roman" w:hAnsi="Times New Roman"/>
          <w:sz w:val="24"/>
          <w:szCs w:val="24"/>
          <w:lang w:val="en-GB"/>
        </w:rPr>
        <w:t xml:space="preserve">to the battle-axe on the top floor </w:t>
      </w:r>
      <w:r w:rsidRPr="00D73D87" w:rsidR="00283A2C">
        <w:rPr>
          <w:rFonts w:ascii="Times New Roman" w:hAnsi="Times New Roman"/>
          <w:sz w:val="24"/>
          <w:szCs w:val="24"/>
          <w:lang w:val="en-GB"/>
        </w:rPr>
        <w:t>about being sent home if she continued</w:t>
      </w:r>
      <w:r w:rsidRPr="00D73D87">
        <w:rPr>
          <w:rFonts w:ascii="Times New Roman" w:hAnsi="Times New Roman"/>
          <w:sz w:val="24"/>
          <w:szCs w:val="24"/>
          <w:lang w:val="en-GB"/>
        </w:rPr>
        <w:t xml:space="preserve"> her water bombing antics</w:t>
      </w:r>
      <w:r w:rsidRPr="00D73D87" w:rsidR="00006C77">
        <w:rPr>
          <w:rFonts w:ascii="Times New Roman" w:hAnsi="Times New Roman"/>
          <w:sz w:val="24"/>
          <w:szCs w:val="24"/>
          <w:lang w:val="en-GB"/>
        </w:rPr>
        <w:t xml:space="preserve"> but</w:t>
      </w:r>
      <w:r w:rsidRPr="00D73D87" w:rsidR="00283A2C">
        <w:rPr>
          <w:rFonts w:ascii="Times New Roman" w:hAnsi="Times New Roman"/>
          <w:sz w:val="24"/>
          <w:szCs w:val="24"/>
          <w:lang w:val="en-GB"/>
        </w:rPr>
        <w:t xml:space="preserve"> </w:t>
      </w:r>
      <w:proofErr w:type="gramStart"/>
      <w:r w:rsidRPr="00D73D87" w:rsidR="00283A2C">
        <w:rPr>
          <w:rFonts w:ascii="Times New Roman" w:hAnsi="Times New Roman"/>
          <w:sz w:val="24"/>
          <w:szCs w:val="24"/>
          <w:lang w:val="en-GB"/>
        </w:rPr>
        <w:t>continue</w:t>
      </w:r>
      <w:proofErr w:type="gramEnd"/>
      <w:r w:rsidRPr="00D73D87" w:rsidR="00283A2C">
        <w:rPr>
          <w:rFonts w:ascii="Times New Roman" w:hAnsi="Times New Roman"/>
          <w:sz w:val="24"/>
          <w:szCs w:val="24"/>
          <w:lang w:val="en-GB"/>
        </w:rPr>
        <w:t xml:space="preserve"> she did. </w:t>
      </w:r>
      <w:r w:rsidRPr="00D73D87" w:rsidR="00136B44">
        <w:rPr>
          <w:rFonts w:ascii="Times New Roman" w:hAnsi="Times New Roman"/>
          <w:sz w:val="24"/>
          <w:szCs w:val="24"/>
          <w:lang w:val="en-GB"/>
        </w:rPr>
        <w:t>Whenever</w:t>
      </w:r>
      <w:r w:rsidRPr="00D73D87" w:rsidR="00796B6C">
        <w:rPr>
          <w:rFonts w:ascii="Times New Roman" w:hAnsi="Times New Roman"/>
          <w:sz w:val="24"/>
          <w:szCs w:val="24"/>
          <w:lang w:val="en-GB"/>
        </w:rPr>
        <w:t xml:space="preserve"> I turned up the volume, she appeared on the balcony with small plastic </w:t>
      </w:r>
      <w:r w:rsidRPr="00D73D87" w:rsidR="00E46641">
        <w:rPr>
          <w:rFonts w:ascii="Times New Roman" w:hAnsi="Times New Roman"/>
          <w:sz w:val="24"/>
          <w:szCs w:val="24"/>
          <w:lang w:val="en-GB"/>
        </w:rPr>
        <w:t>open topped bags filled with water</w:t>
      </w:r>
      <w:r w:rsidRPr="00D73D87" w:rsidR="00393306">
        <w:rPr>
          <w:rFonts w:ascii="Times New Roman" w:hAnsi="Times New Roman"/>
          <w:sz w:val="24"/>
          <w:szCs w:val="24"/>
          <w:lang w:val="en-GB"/>
        </w:rPr>
        <w:t xml:space="preserve"> and fired away at whoever dared</w:t>
      </w:r>
      <w:r w:rsidRPr="00D73D87" w:rsidR="001E457C">
        <w:rPr>
          <w:rFonts w:ascii="Times New Roman" w:hAnsi="Times New Roman"/>
          <w:sz w:val="24"/>
          <w:szCs w:val="24"/>
          <w:lang w:val="en-GB"/>
        </w:rPr>
        <w:t xml:space="preserve"> run the gauntlet from the bar across the patio to the stairs</w:t>
      </w:r>
      <w:r w:rsidRPr="00D73D87" w:rsidR="00E46641">
        <w:rPr>
          <w:rFonts w:ascii="Times New Roman" w:hAnsi="Times New Roman"/>
          <w:sz w:val="24"/>
          <w:szCs w:val="24"/>
          <w:lang w:val="en-GB"/>
        </w:rPr>
        <w:t xml:space="preserve">. </w:t>
      </w:r>
      <w:r w:rsidRPr="00D73D87" w:rsidR="006E2C6C">
        <w:rPr>
          <w:rFonts w:ascii="Times New Roman" w:hAnsi="Times New Roman"/>
          <w:sz w:val="24"/>
          <w:szCs w:val="24"/>
          <w:lang w:val="en-GB"/>
        </w:rPr>
        <w:t>With such stifling temperatures most guests couldn’t care</w:t>
      </w:r>
      <w:r w:rsidRPr="00D73D87" w:rsidR="001E457C">
        <w:rPr>
          <w:rFonts w:ascii="Times New Roman" w:hAnsi="Times New Roman"/>
          <w:sz w:val="24"/>
          <w:szCs w:val="24"/>
          <w:lang w:val="en-GB"/>
        </w:rPr>
        <w:t xml:space="preserve"> if they were splashed</w:t>
      </w:r>
      <w:r w:rsidRPr="00D73D87" w:rsidR="006E2C6C">
        <w:rPr>
          <w:rFonts w:ascii="Times New Roman" w:hAnsi="Times New Roman"/>
          <w:sz w:val="24"/>
          <w:szCs w:val="24"/>
          <w:lang w:val="en-GB"/>
        </w:rPr>
        <w:t>.</w:t>
      </w:r>
    </w:p>
    <w:p w:rsidRPr="00D73D87" w:rsidR="00283A2C" w:rsidP="00E37332" w:rsidRDefault="001E457C" w14:paraId="52D3C0A8" w14:textId="68D8991F">
      <w:pPr>
        <w:pStyle w:val="CSP-ChapterBodyText-FirstParagraph"/>
        <w:spacing w:line="360" w:lineRule="auto"/>
        <w:ind w:firstLine="720"/>
        <w:jc w:val="left"/>
        <w:rPr>
          <w:rFonts w:ascii="Times New Roman" w:hAnsi="Times New Roman"/>
          <w:sz w:val="24"/>
          <w:szCs w:val="24"/>
          <w:lang w:val="en-GB"/>
        </w:rPr>
      </w:pPr>
      <w:r w:rsidRPr="05EB226F" w:rsidR="05EB226F">
        <w:rPr>
          <w:rFonts w:ascii="Times New Roman" w:hAnsi="Times New Roman"/>
          <w:sz w:val="24"/>
          <w:szCs w:val="24"/>
          <w:lang w:val="en-GB"/>
        </w:rPr>
        <w:t>The following day, some came prepared with bathing suits under their evening clothes. A few ladies wore a swim hat</w:t>
      </w:r>
      <w:ins w:author="Gary Smailes" w:date="2024-01-16T14:12:52.792Z" w:id="912295183">
        <w:r w:rsidRPr="05EB226F" w:rsidR="05EB226F">
          <w:rPr>
            <w:rFonts w:ascii="Times New Roman" w:hAnsi="Times New Roman"/>
            <w:sz w:val="24"/>
            <w:szCs w:val="24"/>
            <w:lang w:val="en-GB"/>
          </w:rPr>
          <w:t>,</w:t>
        </w:r>
      </w:ins>
      <w:r w:rsidRPr="05EB226F" w:rsidR="05EB226F">
        <w:rPr>
          <w:rFonts w:ascii="Times New Roman" w:hAnsi="Times New Roman"/>
          <w:sz w:val="24"/>
          <w:szCs w:val="24"/>
          <w:lang w:val="en-GB"/>
        </w:rPr>
        <w:t xml:space="preserve"> which turned into a competition for the most outrageous designs and garish colours. </w:t>
      </w:r>
      <w:r w:rsidRPr="05EB226F" w:rsidR="05EB226F">
        <w:rPr>
          <w:rFonts w:ascii="Times New Roman" w:hAnsi="Times New Roman"/>
          <w:sz w:val="24"/>
          <w:szCs w:val="24"/>
          <w:lang w:val="en-GB"/>
        </w:rPr>
        <w:t>Subsequent</w:t>
      </w:r>
      <w:r w:rsidRPr="05EB226F" w:rsidR="05EB226F">
        <w:rPr>
          <w:rFonts w:ascii="Times New Roman" w:hAnsi="Times New Roman"/>
          <w:sz w:val="24"/>
          <w:szCs w:val="24"/>
          <w:lang w:val="en-GB"/>
        </w:rPr>
        <w:t xml:space="preserve"> evenings at dinner became a fashion parade of ladies sporting their latest head covering accompanied by huge cheers to gauge the most outrageous.</w:t>
      </w:r>
    </w:p>
    <w:p w:rsidRPr="00D73D87" w:rsidR="00283A2C" w:rsidP="00E37332" w:rsidRDefault="00283A2C" w14:paraId="2092D423" w14:textId="45246936">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My mother purchased</w:t>
      </w:r>
      <w:r w:rsidRPr="00D73D87" w:rsidR="009807A7">
        <w:rPr>
          <w:rFonts w:ascii="Times New Roman" w:hAnsi="Times New Roman"/>
          <w:sz w:val="24"/>
          <w:szCs w:val="24"/>
          <w:lang w:val="en-GB"/>
        </w:rPr>
        <w:t xml:space="preserve"> a large bundle of umbrellas and sta</w:t>
      </w:r>
      <w:r w:rsidRPr="00D73D87" w:rsidR="00C17234">
        <w:rPr>
          <w:rFonts w:ascii="Times New Roman" w:hAnsi="Times New Roman"/>
          <w:sz w:val="24"/>
          <w:szCs w:val="24"/>
          <w:lang w:val="en-GB"/>
        </w:rPr>
        <w:t>cked them outside the bar door and at the foot of the stairs.</w:t>
      </w:r>
      <w:r w:rsidRPr="00D73D87" w:rsidR="00637781">
        <w:rPr>
          <w:rFonts w:ascii="Times New Roman" w:hAnsi="Times New Roman"/>
          <w:sz w:val="24"/>
          <w:szCs w:val="24"/>
          <w:lang w:val="en-GB"/>
        </w:rPr>
        <w:t xml:space="preserve"> Now instead of running across the space many danced </w:t>
      </w:r>
      <w:r w:rsidRPr="00D73D87" w:rsidR="00184F42">
        <w:rPr>
          <w:rFonts w:ascii="Times New Roman" w:hAnsi="Times New Roman"/>
          <w:sz w:val="24"/>
          <w:szCs w:val="24"/>
          <w:lang w:val="en-GB"/>
        </w:rPr>
        <w:t xml:space="preserve">and sang </w:t>
      </w:r>
      <w:r w:rsidRPr="00D73D87" w:rsidR="00637781">
        <w:rPr>
          <w:rFonts w:ascii="Times New Roman" w:hAnsi="Times New Roman"/>
          <w:i/>
          <w:iCs w:val="0"/>
          <w:sz w:val="24"/>
          <w:szCs w:val="24"/>
          <w:lang w:val="en-GB"/>
        </w:rPr>
        <w:t>Singing in the Rain</w:t>
      </w:r>
      <w:r w:rsidRPr="00D73D87" w:rsidR="00637781">
        <w:rPr>
          <w:rFonts w:ascii="Times New Roman" w:hAnsi="Times New Roman"/>
          <w:sz w:val="24"/>
          <w:szCs w:val="24"/>
          <w:lang w:val="en-GB"/>
        </w:rPr>
        <w:t xml:space="preserve"> by Gene Kelly</w:t>
      </w:r>
      <w:r w:rsidRPr="00D73D87" w:rsidR="00184F42">
        <w:rPr>
          <w:rFonts w:ascii="Times New Roman" w:hAnsi="Times New Roman"/>
          <w:sz w:val="24"/>
          <w:szCs w:val="24"/>
          <w:lang w:val="en-GB"/>
        </w:rPr>
        <w:t xml:space="preserve">. What could have been a </w:t>
      </w:r>
      <w:r w:rsidRPr="00D73D87" w:rsidR="00785A45">
        <w:rPr>
          <w:rFonts w:ascii="Times New Roman" w:hAnsi="Times New Roman"/>
          <w:sz w:val="24"/>
          <w:szCs w:val="24"/>
          <w:lang w:val="en-GB"/>
        </w:rPr>
        <w:t>disaster turned out to be one of our best weeks ever.</w:t>
      </w:r>
    </w:p>
    <w:p w:rsidRPr="00D73D87" w:rsidR="00785A45" w:rsidP="05EB226F" w:rsidRDefault="00E42DF6" w14:paraId="103F30CF" w14:textId="2FEE1119">
      <w:pPr>
        <w:pStyle w:val="CSP-ChapterBodyText-FirstParagraph"/>
        <w:spacing w:line="360" w:lineRule="auto"/>
        <w:ind w:firstLine="720"/>
        <w:jc w:val="left"/>
        <w:rPr>
          <w:del w:author="Gary Smailes" w:date="2024-01-16T14:13:17.877Z" w:id="1778807466"/>
          <w:rFonts w:ascii="Times New Roman" w:hAnsi="Times New Roman"/>
          <w:i w:val="1"/>
          <w:iCs w:val="1"/>
          <w:sz w:val="24"/>
          <w:szCs w:val="24"/>
          <w:lang w:val="en-GB"/>
        </w:rPr>
      </w:pPr>
      <w:r w:rsidRPr="05EB226F" w:rsidR="05EB226F">
        <w:rPr>
          <w:rFonts w:ascii="Times New Roman" w:hAnsi="Times New Roman"/>
          <w:sz w:val="24"/>
          <w:szCs w:val="24"/>
          <w:lang w:val="en-GB"/>
        </w:rPr>
        <w:t xml:space="preserve">On Friday morning, when Lola the Wings rep, came to collect them she was so amazed by the frivolous happiness of the group she led them out to the bus dancing a conga and singing </w:t>
      </w:r>
      <w:r w:rsidRPr="05EB226F" w:rsidR="05EB226F">
        <w:rPr>
          <w:rFonts w:ascii="Times New Roman" w:hAnsi="Times New Roman"/>
          <w:i w:val="1"/>
          <w:iCs w:val="1"/>
          <w:sz w:val="24"/>
          <w:szCs w:val="24"/>
          <w:lang w:val="en-GB"/>
        </w:rPr>
        <w:t>Viva España.</w:t>
      </w:r>
      <w:ins w:author="Gary Smailes" w:date="2024-01-16T14:13:19Z" w:id="1458893743">
        <w:r w:rsidRPr="05EB226F" w:rsidR="05EB226F">
          <w:rPr>
            <w:rFonts w:ascii="Times New Roman" w:hAnsi="Times New Roman"/>
            <w:i w:val="1"/>
            <w:iCs w:val="1"/>
            <w:sz w:val="24"/>
            <w:szCs w:val="24"/>
            <w:lang w:val="en-GB"/>
          </w:rPr>
          <w:t xml:space="preserve"> </w:t>
        </w:r>
      </w:ins>
    </w:p>
    <w:p w:rsidRPr="00D73D87" w:rsidR="00AB2760" w:rsidP="05EB226F" w:rsidRDefault="00B47F4E" w14:paraId="7C092431" w14:textId="76C84E14">
      <w:pPr>
        <w:pStyle w:val="CSP-ChapterBodyText-FirstParagraph"/>
        <w:spacing w:line="360" w:lineRule="auto"/>
        <w:ind w:firstLine="0"/>
        <w:jc w:val="left"/>
        <w:rPr>
          <w:rFonts w:ascii="Times New Roman" w:hAnsi="Times New Roman"/>
          <w:sz w:val="24"/>
          <w:szCs w:val="24"/>
          <w:lang w:val="en-GB"/>
        </w:rPr>
        <w:pPrChange w:author="Gary Smailes" w:date="2024-01-16T14:13:17.695Z">
          <w:pPr>
            <w:pStyle w:val="CSP-ChapterBodyText-FirstParagraph"/>
            <w:spacing w:line="360" w:lineRule="auto"/>
            <w:ind w:firstLine="720"/>
            <w:jc w:val="left"/>
          </w:pPr>
        </w:pPrChange>
      </w:pPr>
      <w:r w:rsidRPr="05EB226F" w:rsidR="05EB226F">
        <w:rPr>
          <w:rFonts w:ascii="Times New Roman" w:hAnsi="Times New Roman"/>
          <w:sz w:val="24"/>
          <w:szCs w:val="24"/>
          <w:lang w:val="en-GB"/>
        </w:rPr>
        <w:t xml:space="preserve">Eventually, </w:t>
      </w:r>
      <w:r w:rsidRPr="05EB226F" w:rsidR="05EB226F">
        <w:rPr>
          <w:rFonts w:ascii="Times New Roman" w:hAnsi="Times New Roman"/>
          <w:sz w:val="24"/>
          <w:szCs w:val="24"/>
          <w:lang w:val="en-GB"/>
        </w:rPr>
        <w:t xml:space="preserve">ten minutes after everybody had </w:t>
      </w:r>
      <w:r w:rsidRPr="05EB226F" w:rsidR="05EB226F">
        <w:rPr>
          <w:rFonts w:ascii="Times New Roman" w:hAnsi="Times New Roman"/>
          <w:sz w:val="24"/>
          <w:szCs w:val="24"/>
          <w:lang w:val="en-GB"/>
        </w:rPr>
        <w:t xml:space="preserve">boarded, </w:t>
      </w:r>
      <w:r w:rsidRPr="05EB226F" w:rsidR="05EB226F">
        <w:rPr>
          <w:rFonts w:ascii="Times New Roman" w:hAnsi="Times New Roman"/>
          <w:sz w:val="24"/>
          <w:szCs w:val="24"/>
          <w:lang w:val="en-GB"/>
        </w:rPr>
        <w:t>battle-axe</w:t>
      </w:r>
      <w:r w:rsidRPr="05EB226F" w:rsidR="05EB226F">
        <w:rPr>
          <w:rFonts w:ascii="Times New Roman" w:hAnsi="Times New Roman"/>
          <w:sz w:val="24"/>
          <w:szCs w:val="24"/>
          <w:lang w:val="en-GB"/>
        </w:rPr>
        <w:t>, who had been late for every meal and</w:t>
      </w:r>
      <w:r w:rsidRPr="05EB226F" w:rsidR="05EB226F">
        <w:rPr>
          <w:rFonts w:ascii="Times New Roman" w:hAnsi="Times New Roman"/>
          <w:sz w:val="24"/>
          <w:szCs w:val="24"/>
          <w:lang w:val="en-GB"/>
        </w:rPr>
        <w:t xml:space="preserve"> bitterly complained if the kitchen </w:t>
      </w:r>
      <w:r w:rsidRPr="05EB226F" w:rsidR="05EB226F">
        <w:rPr>
          <w:rFonts w:ascii="Times New Roman" w:hAnsi="Times New Roman"/>
          <w:sz w:val="24"/>
          <w:szCs w:val="24"/>
          <w:lang w:val="en-GB"/>
        </w:rPr>
        <w:t>had</w:t>
      </w:r>
      <w:r w:rsidRPr="05EB226F" w:rsidR="05EB226F">
        <w:rPr>
          <w:rFonts w:ascii="Times New Roman" w:hAnsi="Times New Roman"/>
          <w:sz w:val="24"/>
          <w:szCs w:val="24"/>
          <w:lang w:val="en-GB"/>
        </w:rPr>
        <w:t xml:space="preserve"> already shut</w:t>
      </w:r>
      <w:r w:rsidRPr="05EB226F" w:rsidR="05EB226F">
        <w:rPr>
          <w:rFonts w:ascii="Times New Roman" w:hAnsi="Times New Roman"/>
          <w:sz w:val="24"/>
          <w:szCs w:val="24"/>
          <w:lang w:val="en-GB"/>
        </w:rPr>
        <w:t xml:space="preserve"> struggled out the front door </w:t>
      </w:r>
      <w:r w:rsidRPr="05EB226F" w:rsidR="05EB226F">
        <w:rPr>
          <w:rFonts w:ascii="Times New Roman" w:hAnsi="Times New Roman"/>
          <w:sz w:val="24"/>
          <w:szCs w:val="24"/>
          <w:lang w:val="en-GB"/>
        </w:rPr>
        <w:t>refusing all offers to</w:t>
      </w:r>
      <w:r w:rsidRPr="05EB226F" w:rsidR="05EB226F">
        <w:rPr>
          <w:rFonts w:ascii="Times New Roman" w:hAnsi="Times New Roman"/>
          <w:sz w:val="24"/>
          <w:szCs w:val="24"/>
          <w:lang w:val="en-GB"/>
        </w:rPr>
        <w:t xml:space="preserve"> </w:t>
      </w:r>
      <w:r w:rsidRPr="05EB226F" w:rsidR="05EB226F">
        <w:rPr>
          <w:rFonts w:ascii="Times New Roman" w:hAnsi="Times New Roman"/>
          <w:sz w:val="24"/>
          <w:szCs w:val="24"/>
          <w:lang w:val="en-GB"/>
        </w:rPr>
        <w:t>carry</w:t>
      </w:r>
      <w:r w:rsidRPr="05EB226F" w:rsidR="05EB226F">
        <w:rPr>
          <w:rFonts w:ascii="Times New Roman" w:hAnsi="Times New Roman"/>
          <w:sz w:val="24"/>
          <w:szCs w:val="24"/>
          <w:lang w:val="en-GB"/>
        </w:rPr>
        <w:t xml:space="preserve"> her enormous suitcase. She </w:t>
      </w:r>
      <w:r w:rsidRPr="05EB226F" w:rsidR="05EB226F">
        <w:rPr>
          <w:rFonts w:ascii="Times New Roman" w:hAnsi="Times New Roman"/>
          <w:sz w:val="24"/>
          <w:szCs w:val="24"/>
          <w:lang w:val="en-GB"/>
        </w:rPr>
        <w:t>even shoved the driver away</w:t>
      </w:r>
      <w:r w:rsidRPr="05EB226F" w:rsidR="05EB226F">
        <w:rPr>
          <w:rFonts w:ascii="Times New Roman" w:hAnsi="Times New Roman"/>
          <w:sz w:val="24"/>
          <w:szCs w:val="24"/>
          <w:lang w:val="en-GB"/>
        </w:rPr>
        <w:t xml:space="preserve"> and h</w:t>
      </w:r>
      <w:r w:rsidRPr="05EB226F" w:rsidR="05EB226F">
        <w:rPr>
          <w:rFonts w:ascii="Times New Roman" w:hAnsi="Times New Roman"/>
          <w:sz w:val="24"/>
          <w:szCs w:val="24"/>
          <w:lang w:val="en-GB"/>
        </w:rPr>
        <w:t>eaved it into the luggage compartme</w:t>
      </w:r>
      <w:r w:rsidRPr="05EB226F" w:rsidR="05EB226F">
        <w:rPr>
          <w:rFonts w:ascii="Times New Roman" w:hAnsi="Times New Roman"/>
          <w:sz w:val="24"/>
          <w:szCs w:val="24"/>
          <w:lang w:val="en-GB"/>
        </w:rPr>
        <w:t>nt herself.</w:t>
      </w:r>
    </w:p>
    <w:p w:rsidRPr="00D73D87" w:rsidR="00F52C27" w:rsidP="00E37332" w:rsidRDefault="00F52C27" w14:paraId="25BAD8E5" w14:textId="3AD69BF6">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As she turned</w:t>
      </w:r>
      <w:r w:rsidRPr="00D73D87" w:rsidR="00967440">
        <w:rPr>
          <w:rFonts w:ascii="Times New Roman" w:hAnsi="Times New Roman"/>
          <w:sz w:val="24"/>
          <w:szCs w:val="24"/>
          <w:lang w:val="en-GB"/>
        </w:rPr>
        <w:t xml:space="preserve"> toward the bus</w:t>
      </w:r>
      <w:r w:rsidRPr="00D73D87" w:rsidR="00F142B0">
        <w:rPr>
          <w:rFonts w:ascii="Times New Roman" w:hAnsi="Times New Roman"/>
          <w:sz w:val="24"/>
          <w:szCs w:val="24"/>
          <w:lang w:val="en-GB"/>
        </w:rPr>
        <w:t xml:space="preserve"> </w:t>
      </w:r>
      <w:r w:rsidRPr="00D73D87" w:rsidR="00717FBC">
        <w:rPr>
          <w:rFonts w:ascii="Times New Roman" w:hAnsi="Times New Roman"/>
          <w:sz w:val="24"/>
          <w:szCs w:val="24"/>
          <w:lang w:val="en-GB"/>
        </w:rPr>
        <w:t>door,</w:t>
      </w:r>
      <w:r w:rsidRPr="00D73D87" w:rsidR="00F142B0">
        <w:rPr>
          <w:rFonts w:ascii="Times New Roman" w:hAnsi="Times New Roman"/>
          <w:sz w:val="24"/>
          <w:szCs w:val="24"/>
          <w:lang w:val="en-GB"/>
        </w:rPr>
        <w:t xml:space="preserve"> she faced a line of people.</w:t>
      </w:r>
    </w:p>
    <w:p w:rsidRPr="00D73D87" w:rsidR="004430DB" w:rsidP="00E37332" w:rsidRDefault="004430DB" w14:paraId="65277F17" w14:textId="19BE21DA">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A dozen of the group had cooked this up well in advance and were suitabl</w:t>
      </w:r>
      <w:r w:rsidRPr="00D73D87" w:rsidR="001D5290">
        <w:rPr>
          <w:rFonts w:ascii="Times New Roman" w:hAnsi="Times New Roman"/>
          <w:sz w:val="24"/>
          <w:szCs w:val="24"/>
          <w:lang w:val="en-GB"/>
        </w:rPr>
        <w:t>y prepared and armed for the occasion. In each hand</w:t>
      </w:r>
      <w:r w:rsidRPr="00D73D87" w:rsidR="00006C77">
        <w:rPr>
          <w:rFonts w:ascii="Times New Roman" w:hAnsi="Times New Roman"/>
          <w:sz w:val="24"/>
          <w:szCs w:val="24"/>
          <w:lang w:val="en-GB"/>
        </w:rPr>
        <w:t>,</w:t>
      </w:r>
      <w:r w:rsidRPr="00D73D87" w:rsidR="001D5290">
        <w:rPr>
          <w:rFonts w:ascii="Times New Roman" w:hAnsi="Times New Roman"/>
          <w:sz w:val="24"/>
          <w:szCs w:val="24"/>
          <w:lang w:val="en-GB"/>
        </w:rPr>
        <w:t xml:space="preserve"> they held the </w:t>
      </w:r>
      <w:r w:rsidRPr="00D73D87" w:rsidR="000B54D5">
        <w:rPr>
          <w:rFonts w:ascii="Times New Roman" w:hAnsi="Times New Roman"/>
          <w:sz w:val="24"/>
          <w:szCs w:val="24"/>
          <w:lang w:val="en-GB"/>
        </w:rPr>
        <w:t>same</w:t>
      </w:r>
      <w:r w:rsidRPr="00D73D87" w:rsidR="001D5290">
        <w:rPr>
          <w:rFonts w:ascii="Times New Roman" w:hAnsi="Times New Roman"/>
          <w:sz w:val="24"/>
          <w:szCs w:val="24"/>
          <w:lang w:val="en-GB"/>
        </w:rPr>
        <w:t xml:space="preserve"> plastic bags thrown at them all week</w:t>
      </w:r>
      <w:r w:rsidRPr="00D73D87" w:rsidR="001A0BC6">
        <w:rPr>
          <w:rFonts w:ascii="Times New Roman" w:hAnsi="Times New Roman"/>
          <w:sz w:val="24"/>
          <w:szCs w:val="24"/>
          <w:lang w:val="en-GB"/>
        </w:rPr>
        <w:t>. They had filled them with ice</w:t>
      </w:r>
      <w:r w:rsidRPr="00D73D87" w:rsidR="004B5913">
        <w:rPr>
          <w:rFonts w:ascii="Times New Roman" w:hAnsi="Times New Roman"/>
          <w:sz w:val="24"/>
          <w:szCs w:val="24"/>
          <w:lang w:val="en-GB"/>
        </w:rPr>
        <w:t>-</w:t>
      </w:r>
      <w:r w:rsidRPr="00D73D87" w:rsidR="001A0BC6">
        <w:rPr>
          <w:rFonts w:ascii="Times New Roman" w:hAnsi="Times New Roman"/>
          <w:sz w:val="24"/>
          <w:szCs w:val="24"/>
          <w:lang w:val="en-GB"/>
        </w:rPr>
        <w:t>cold water, aimed and fired the</w:t>
      </w:r>
      <w:r w:rsidRPr="00D73D87" w:rsidR="001324E3">
        <w:rPr>
          <w:rFonts w:ascii="Times New Roman" w:hAnsi="Times New Roman"/>
          <w:sz w:val="24"/>
          <w:szCs w:val="24"/>
          <w:lang w:val="en-GB"/>
        </w:rPr>
        <w:t>m</w:t>
      </w:r>
      <w:r w:rsidRPr="00D73D87" w:rsidR="001A0BC6">
        <w:rPr>
          <w:rFonts w:ascii="Times New Roman" w:hAnsi="Times New Roman"/>
          <w:sz w:val="24"/>
          <w:szCs w:val="24"/>
          <w:lang w:val="en-GB"/>
        </w:rPr>
        <w:t xml:space="preserve"> at battle</w:t>
      </w:r>
      <w:r w:rsidRPr="00D73D87" w:rsidR="004B5913">
        <w:rPr>
          <w:rFonts w:ascii="Times New Roman" w:hAnsi="Times New Roman"/>
          <w:sz w:val="24"/>
          <w:szCs w:val="24"/>
          <w:lang w:val="en-GB"/>
        </w:rPr>
        <w:t>-axe in unison.</w:t>
      </w:r>
    </w:p>
    <w:p w:rsidRPr="00D73D87" w:rsidR="001324E3" w:rsidP="00E37332" w:rsidRDefault="001324E3" w14:paraId="593A9A78" w14:textId="2F62BAE0">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They hit the target simultaneously.</w:t>
      </w:r>
    </w:p>
    <w:p w:rsidRPr="00D73D87" w:rsidR="004B5913" w:rsidP="00E37332" w:rsidRDefault="004B5913" w14:paraId="0CB43DC8" w14:textId="2ECABA14">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One photographed the occasion.</w:t>
      </w:r>
    </w:p>
    <w:p w:rsidRPr="00D73D87" w:rsidR="00781282" w:rsidP="00E37332" w:rsidRDefault="00781282" w14:paraId="783BFFD7" w14:textId="168DA454">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Battle-axe stood frozen in shock.</w:t>
      </w:r>
    </w:p>
    <w:p w:rsidRPr="00D73D87" w:rsidR="00781282" w:rsidP="00E37332" w:rsidRDefault="00EE0F70" w14:paraId="59651538" w14:textId="46BA98FD">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Everyone stopped laughing unsure what was wrong with her.</w:t>
      </w:r>
    </w:p>
    <w:p w:rsidRPr="00D73D87" w:rsidR="000E068B" w:rsidP="00E37332" w:rsidRDefault="000E068B" w14:paraId="461BD460" w14:textId="515C351C">
      <w:pPr>
        <w:pStyle w:val="CSP-ChapterBodyText-FirstParagraph"/>
        <w:spacing w:line="360" w:lineRule="auto"/>
        <w:ind w:firstLine="720"/>
        <w:jc w:val="left"/>
        <w:rPr>
          <w:del w:author="Gary Smailes" w:date="2024-01-16T14:14:04.442Z" w:id="113637886"/>
          <w:rFonts w:ascii="Times New Roman" w:hAnsi="Times New Roman"/>
          <w:sz w:val="24"/>
          <w:szCs w:val="24"/>
          <w:lang w:val="en-GB"/>
        </w:rPr>
      </w:pPr>
      <w:r w:rsidRPr="05EB226F" w:rsidR="05EB226F">
        <w:rPr>
          <w:rFonts w:ascii="Times New Roman" w:hAnsi="Times New Roman"/>
          <w:sz w:val="24"/>
          <w:szCs w:val="24"/>
          <w:lang w:val="en-GB"/>
        </w:rPr>
        <w:t>Then she started nodding, followed by a huge grin, and cackled so loudly the men came out of the bar opposite to see what was going on.</w:t>
      </w:r>
      <w:ins w:author="Gary Smailes" w:date="2024-01-16T14:14:04.82Z" w:id="1590459834">
        <w:r w:rsidRPr="05EB226F" w:rsidR="05EB226F">
          <w:rPr>
            <w:rFonts w:ascii="Times New Roman" w:hAnsi="Times New Roman"/>
            <w:sz w:val="24"/>
            <w:szCs w:val="24"/>
            <w:lang w:val="en-GB"/>
          </w:rPr>
          <w:t xml:space="preserve"> </w:t>
        </w:r>
      </w:ins>
    </w:p>
    <w:p w:rsidRPr="00D73D87" w:rsidR="00556931" w:rsidP="05EB226F" w:rsidRDefault="00556931" w14:paraId="1C7D81ED" w14:textId="51F85E6D">
      <w:pPr>
        <w:pStyle w:val="CSP-ChapterBodyText-FirstParagraph"/>
        <w:spacing w:line="360" w:lineRule="auto"/>
        <w:ind w:firstLine="0"/>
        <w:jc w:val="left"/>
        <w:rPr>
          <w:rFonts w:ascii="Times New Roman" w:hAnsi="Times New Roman"/>
          <w:sz w:val="24"/>
          <w:szCs w:val="24"/>
          <w:lang w:val="en-GB"/>
        </w:rPr>
        <w:pPrChange w:author="Gary Smailes" w:date="2024-01-16T14:14:03.943Z">
          <w:pPr>
            <w:pStyle w:val="CSP-ChapterBodyText-FirstParagraph"/>
            <w:spacing w:line="360" w:lineRule="auto"/>
            <w:ind w:firstLine="720"/>
            <w:jc w:val="left"/>
          </w:pPr>
        </w:pPrChange>
      </w:pPr>
      <w:del w:author="Gary Smailes" w:date="2024-01-16T14:14:07.317Z" w:id="1141039063">
        <w:r w:rsidRPr="05EB226F" w:rsidDel="05EB226F">
          <w:rPr>
            <w:rFonts w:ascii="Times New Roman" w:hAnsi="Times New Roman"/>
            <w:sz w:val="24"/>
            <w:szCs w:val="24"/>
            <w:lang w:val="en-GB"/>
          </w:rPr>
          <w:delText xml:space="preserve">Then </w:delText>
        </w:r>
      </w:del>
      <w:ins w:author="Gary Smailes" w:date="2024-01-16T14:14:08.147Z" w:id="1076590068">
        <w:r w:rsidRPr="05EB226F" w:rsidR="05EB226F">
          <w:rPr>
            <w:rFonts w:ascii="Times New Roman" w:hAnsi="Times New Roman"/>
            <w:sz w:val="24"/>
            <w:szCs w:val="24"/>
            <w:lang w:val="en-GB"/>
          </w:rPr>
          <w:t>S</w:t>
        </w:r>
      </w:ins>
      <w:del w:author="Gary Smailes" w:date="2024-01-16T14:14:07.317Z" w:id="1346914897">
        <w:r w:rsidRPr="05EB226F" w:rsidDel="05EB226F">
          <w:rPr>
            <w:rFonts w:ascii="Times New Roman" w:hAnsi="Times New Roman"/>
            <w:sz w:val="24"/>
            <w:szCs w:val="24"/>
            <w:lang w:val="en-GB"/>
          </w:rPr>
          <w:delText>s</w:delText>
        </w:r>
      </w:del>
      <w:r w:rsidRPr="05EB226F" w:rsidR="05EB226F">
        <w:rPr>
          <w:rFonts w:ascii="Times New Roman" w:hAnsi="Times New Roman"/>
          <w:sz w:val="24"/>
          <w:szCs w:val="24"/>
          <w:lang w:val="en-GB"/>
        </w:rPr>
        <w:t>he climbed onto the bus</w:t>
      </w:r>
      <w:ins w:author="Gary Smailes" w:date="2024-01-16T14:14:14.232Z" w:id="212579157">
        <w:r w:rsidRPr="05EB226F" w:rsidR="05EB226F">
          <w:rPr>
            <w:rFonts w:ascii="Times New Roman" w:hAnsi="Times New Roman"/>
            <w:sz w:val="24"/>
            <w:szCs w:val="24"/>
            <w:lang w:val="en-GB"/>
          </w:rPr>
          <w:t>,</w:t>
        </w:r>
      </w:ins>
      <w:r w:rsidRPr="05EB226F" w:rsidR="05EB226F">
        <w:rPr>
          <w:rFonts w:ascii="Times New Roman" w:hAnsi="Times New Roman"/>
          <w:sz w:val="24"/>
          <w:szCs w:val="24"/>
          <w:lang w:val="en-GB"/>
        </w:rPr>
        <w:t xml:space="preserve"> where several of the women had a towel robe and a change of clothes waiting for her.</w:t>
      </w:r>
    </w:p>
    <w:p w:rsidRPr="00D73D87" w:rsidR="00CA6C12" w:rsidP="00E37332" w:rsidRDefault="003A7B61" w14:paraId="2015AB60" w14:textId="794682C9">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Several weeks later, Rupert Caterham the area manager for Wings came to check on </w:t>
      </w:r>
      <w:r w:rsidRPr="00D73D87" w:rsidR="00FE0207">
        <w:rPr>
          <w:rFonts w:ascii="Times New Roman" w:hAnsi="Times New Roman"/>
          <w:sz w:val="24"/>
          <w:szCs w:val="24"/>
          <w:lang w:val="en-GB"/>
        </w:rPr>
        <w:t>El Rubio</w:t>
      </w:r>
      <w:r w:rsidRPr="00D73D87">
        <w:rPr>
          <w:rFonts w:ascii="Times New Roman" w:hAnsi="Times New Roman"/>
          <w:sz w:val="24"/>
          <w:szCs w:val="24"/>
          <w:lang w:val="en-GB"/>
        </w:rPr>
        <w:t>’s cottage pies and</w:t>
      </w:r>
      <w:r w:rsidRPr="00D73D87" w:rsidR="00670A84">
        <w:rPr>
          <w:rFonts w:ascii="Times New Roman" w:hAnsi="Times New Roman"/>
          <w:sz w:val="24"/>
          <w:szCs w:val="24"/>
          <w:lang w:val="en-GB"/>
        </w:rPr>
        <w:t xml:space="preserve"> showed us thirty</w:t>
      </w:r>
      <w:r w:rsidRPr="00D73D87" w:rsidR="00006C77">
        <w:rPr>
          <w:rFonts w:ascii="Times New Roman" w:hAnsi="Times New Roman"/>
          <w:sz w:val="24"/>
          <w:szCs w:val="24"/>
          <w:lang w:val="en-GB"/>
        </w:rPr>
        <w:t>-</w:t>
      </w:r>
      <w:r w:rsidRPr="00D73D87" w:rsidR="00670A84">
        <w:rPr>
          <w:rFonts w:ascii="Times New Roman" w:hAnsi="Times New Roman"/>
          <w:sz w:val="24"/>
          <w:szCs w:val="24"/>
          <w:lang w:val="en-GB"/>
        </w:rPr>
        <w:t xml:space="preserve">odd letters written </w:t>
      </w:r>
      <w:r w:rsidRPr="00D73D87" w:rsidR="009B2EC1">
        <w:rPr>
          <w:rFonts w:ascii="Times New Roman" w:hAnsi="Times New Roman"/>
          <w:sz w:val="24"/>
          <w:szCs w:val="24"/>
          <w:lang w:val="en-GB"/>
        </w:rPr>
        <w:t>by</w:t>
      </w:r>
      <w:r w:rsidRPr="00D73D87" w:rsidR="00670A84">
        <w:rPr>
          <w:rFonts w:ascii="Times New Roman" w:hAnsi="Times New Roman"/>
          <w:sz w:val="24"/>
          <w:szCs w:val="24"/>
          <w:lang w:val="en-GB"/>
        </w:rPr>
        <w:t xml:space="preserve"> this group congratulating the Fontainebleau</w:t>
      </w:r>
      <w:r w:rsidRPr="00D73D87" w:rsidR="009B2EC1">
        <w:rPr>
          <w:rFonts w:ascii="Times New Roman" w:hAnsi="Times New Roman"/>
          <w:sz w:val="24"/>
          <w:szCs w:val="24"/>
          <w:lang w:val="en-GB"/>
        </w:rPr>
        <w:t xml:space="preserve"> on its hilarious entertainment program.</w:t>
      </w:r>
    </w:p>
    <w:p w:rsidRPr="00D73D87" w:rsidR="009B2EC1" w:rsidP="00E37332" w:rsidRDefault="009B2EC1" w14:paraId="765AA9EF" w14:textId="773A30C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One was even from battle-axe.</w:t>
      </w:r>
    </w:p>
    <w:p w:rsidRPr="00D73D87" w:rsidR="00A144DB" w:rsidP="00E37332" w:rsidRDefault="00A144DB" w14:paraId="37DD49C5" w14:textId="4E14D26C">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But the event</w:t>
      </w:r>
      <w:r w:rsidRPr="00D73D87" w:rsidR="00FE1B37">
        <w:rPr>
          <w:rFonts w:ascii="Times New Roman" w:hAnsi="Times New Roman"/>
          <w:sz w:val="24"/>
          <w:szCs w:val="24"/>
          <w:lang w:val="en-GB"/>
        </w:rPr>
        <w:t>s of th</w:t>
      </w:r>
      <w:r w:rsidR="00386487">
        <w:rPr>
          <w:rFonts w:ascii="Times New Roman" w:hAnsi="Times New Roman"/>
          <w:sz w:val="24"/>
          <w:szCs w:val="24"/>
          <w:lang w:val="en-GB"/>
        </w:rPr>
        <w:t>e</w:t>
      </w:r>
      <w:r w:rsidRPr="00D73D87" w:rsidR="00FE1B37">
        <w:rPr>
          <w:rFonts w:ascii="Times New Roman" w:hAnsi="Times New Roman"/>
          <w:sz w:val="24"/>
          <w:szCs w:val="24"/>
          <w:lang w:val="en-GB"/>
        </w:rPr>
        <w:t xml:space="preserve"> week</w:t>
      </w:r>
      <w:r w:rsidRPr="00D73D87" w:rsidR="00C965D1">
        <w:rPr>
          <w:rFonts w:ascii="Times New Roman" w:hAnsi="Times New Roman"/>
          <w:sz w:val="24"/>
          <w:szCs w:val="24"/>
          <w:lang w:val="en-GB"/>
        </w:rPr>
        <w:t xml:space="preserve"> </w:t>
      </w:r>
      <w:r w:rsidRPr="00D73D87" w:rsidR="00FE1B37">
        <w:rPr>
          <w:rFonts w:ascii="Times New Roman" w:hAnsi="Times New Roman"/>
          <w:sz w:val="24"/>
          <w:szCs w:val="24"/>
          <w:lang w:val="en-GB"/>
        </w:rPr>
        <w:t xml:space="preserve">and the excellent bar takings </w:t>
      </w:r>
      <w:r w:rsidRPr="00D73D87" w:rsidR="00C965D1">
        <w:rPr>
          <w:rFonts w:ascii="Times New Roman" w:hAnsi="Times New Roman"/>
          <w:sz w:val="24"/>
          <w:szCs w:val="24"/>
          <w:lang w:val="en-GB"/>
        </w:rPr>
        <w:t xml:space="preserve">encouraged me to talk with my father about expanding the bar. </w:t>
      </w:r>
      <w:r w:rsidRPr="00D73D87" w:rsidR="004B54E2">
        <w:rPr>
          <w:rFonts w:ascii="Times New Roman" w:hAnsi="Times New Roman"/>
          <w:sz w:val="24"/>
          <w:szCs w:val="24"/>
          <w:lang w:val="en-GB"/>
        </w:rPr>
        <w:t>Entertainment earned us far more than bedrooms.</w:t>
      </w:r>
    </w:p>
    <w:p w:rsidRPr="00D73D87" w:rsidR="00D01D58" w:rsidP="00E37332" w:rsidRDefault="00D01D58" w14:paraId="38D391B5" w14:textId="77777777">
      <w:pPr>
        <w:pStyle w:val="CSP-ChapterBodyText-FirstParagraph"/>
        <w:spacing w:line="360" w:lineRule="auto"/>
        <w:ind w:firstLine="720"/>
        <w:jc w:val="left"/>
        <w:rPr>
          <w:rFonts w:ascii="Times New Roman" w:hAnsi="Times New Roman"/>
          <w:sz w:val="24"/>
          <w:szCs w:val="24"/>
          <w:lang w:val="en-GB"/>
        </w:rPr>
      </w:pPr>
    </w:p>
    <w:p w:rsidRPr="00D73D87" w:rsidR="00283A2C" w:rsidP="00E37332" w:rsidRDefault="00A144DB" w14:paraId="00297E02" w14:textId="73B804C5">
      <w:pPr>
        <w:spacing w:after="0" w:line="360" w:lineRule="auto"/>
        <w:rPr>
          <w:rFonts w:ascii="Times New Roman" w:hAnsi="Times New Roman" w:eastAsia="Calibri" w:cs="Times New Roman"/>
          <w:iCs/>
          <w:sz w:val="24"/>
          <w:szCs w:val="24"/>
          <w:lang w:val="en-GB"/>
        </w:rPr>
      </w:pPr>
      <w:r w:rsidRPr="00D73D87">
        <w:rPr>
          <w:rFonts w:ascii="Times New Roman" w:hAnsi="Times New Roman"/>
          <w:sz w:val="24"/>
          <w:szCs w:val="24"/>
          <w:lang w:val="en-GB"/>
        </w:rPr>
        <w:br w:type="page"/>
      </w:r>
    </w:p>
    <w:p w:rsidRPr="00D73D87" w:rsidR="00A873FD" w:rsidP="00E37332" w:rsidRDefault="00A873FD" w14:paraId="4CCE8847" w14:textId="7AF81C6E">
      <w:pPr>
        <w:spacing w:after="0" w:line="360" w:lineRule="auto"/>
        <w:rPr>
          <w:rFonts w:ascii="Times New Roman" w:hAnsi="Times New Roman" w:cs="Times New Roman"/>
          <w:sz w:val="24"/>
          <w:szCs w:val="24"/>
          <w:lang w:val="en-GB"/>
        </w:rPr>
      </w:pPr>
      <w:r w:rsidRPr="00D73D87">
        <w:rPr>
          <w:rFonts w:ascii="Times New Roman" w:hAnsi="Times New Roman" w:cs="Times New Roman"/>
          <w:sz w:val="24"/>
          <w:szCs w:val="24"/>
          <w:lang w:val="en-GB"/>
        </w:rPr>
        <w:lastRenderedPageBreak/>
        <w:t>Chapter</w:t>
      </w:r>
      <w:r w:rsidRPr="00D73D87" w:rsidR="00105685">
        <w:rPr>
          <w:rFonts w:ascii="Times New Roman" w:hAnsi="Times New Roman" w:cs="Times New Roman"/>
          <w:sz w:val="24"/>
          <w:szCs w:val="24"/>
          <w:lang w:val="en-GB"/>
        </w:rPr>
        <w:t xml:space="preserve"> 1</w:t>
      </w:r>
      <w:r w:rsidRPr="00D73D87" w:rsidR="00B32A34">
        <w:rPr>
          <w:rFonts w:ascii="Times New Roman" w:hAnsi="Times New Roman" w:cs="Times New Roman"/>
          <w:sz w:val="24"/>
          <w:szCs w:val="24"/>
          <w:lang w:val="en-GB"/>
        </w:rPr>
        <w:t>3</w:t>
      </w:r>
      <w:r w:rsidRPr="00D73D87" w:rsidR="00E13499">
        <w:rPr>
          <w:rFonts w:ascii="Times New Roman" w:hAnsi="Times New Roman" w:cs="Times New Roman"/>
          <w:sz w:val="24"/>
          <w:szCs w:val="24"/>
          <w:lang w:val="en-GB"/>
        </w:rPr>
        <w:t xml:space="preserve"> – I’m a </w:t>
      </w:r>
      <w:proofErr w:type="gramStart"/>
      <w:r w:rsidRPr="00D73D87" w:rsidR="00E13499">
        <w:rPr>
          <w:rFonts w:ascii="Times New Roman" w:hAnsi="Times New Roman" w:cs="Times New Roman"/>
          <w:sz w:val="24"/>
          <w:szCs w:val="24"/>
          <w:lang w:val="en-GB"/>
        </w:rPr>
        <w:t>lumberjack</w:t>
      </w:r>
      <w:proofErr w:type="gramEnd"/>
    </w:p>
    <w:p w:rsidRPr="00D73D87" w:rsidR="00A873FD" w:rsidP="00E37332" w:rsidRDefault="00A873FD" w14:paraId="2A4EE64F" w14:textId="77777777">
      <w:pPr>
        <w:spacing w:after="0" w:line="360" w:lineRule="auto"/>
        <w:rPr>
          <w:rFonts w:ascii="Times New Roman" w:hAnsi="Times New Roman" w:cs="Times New Roman"/>
          <w:sz w:val="24"/>
          <w:szCs w:val="24"/>
          <w:lang w:val="en-GB"/>
        </w:rPr>
      </w:pPr>
    </w:p>
    <w:p w:rsidRPr="00D73D87" w:rsidR="00CB4AB4" w:rsidP="00E37332" w:rsidRDefault="00BD115B" w14:paraId="26DC69B2" w14:textId="2C1B38F4">
      <w:pPr>
        <w:spacing w:after="0" w:line="360" w:lineRule="auto"/>
        <w:rPr>
          <w:rFonts w:ascii="Times New Roman" w:hAnsi="Times New Roman"/>
          <w:sz w:val="24"/>
          <w:szCs w:val="24"/>
          <w:lang w:val="en-GB"/>
        </w:rPr>
      </w:pPr>
      <w:r w:rsidRPr="00D73D87">
        <w:rPr>
          <w:rFonts w:ascii="Times New Roman" w:hAnsi="Times New Roman" w:cs="Times New Roman"/>
          <w:sz w:val="24"/>
          <w:szCs w:val="24"/>
          <w:lang w:val="en-GB"/>
        </w:rPr>
        <w:t>While</w:t>
      </w:r>
      <w:r w:rsidRPr="00D73D87" w:rsidR="00A873FD">
        <w:rPr>
          <w:rFonts w:ascii="Times New Roman" w:hAnsi="Times New Roman" w:cs="Times New Roman"/>
          <w:sz w:val="24"/>
          <w:szCs w:val="24"/>
          <w:lang w:val="en-GB"/>
        </w:rPr>
        <w:t xml:space="preserve"> </w:t>
      </w:r>
      <w:r w:rsidRPr="00D73D87">
        <w:rPr>
          <w:rFonts w:ascii="Times New Roman" w:hAnsi="Times New Roman"/>
          <w:sz w:val="24"/>
          <w:szCs w:val="24"/>
          <w:lang w:val="en-GB"/>
        </w:rPr>
        <w:t xml:space="preserve">drying glasses after breakfast, I studied the layout of the bar to see what improvements could be made with any extension plans. </w:t>
      </w:r>
      <w:r w:rsidRPr="00D73D87" w:rsidR="000076EC">
        <w:rPr>
          <w:rFonts w:ascii="Times New Roman" w:hAnsi="Times New Roman"/>
          <w:sz w:val="24"/>
          <w:szCs w:val="24"/>
          <w:lang w:val="en-GB"/>
        </w:rPr>
        <w:t xml:space="preserve">What was the ideal number of heads we could cope with without increasing staff? </w:t>
      </w:r>
      <w:r w:rsidRPr="00D73D87">
        <w:rPr>
          <w:rFonts w:ascii="Times New Roman" w:hAnsi="Times New Roman"/>
          <w:sz w:val="24"/>
          <w:szCs w:val="24"/>
          <w:lang w:val="en-GB"/>
        </w:rPr>
        <w:t xml:space="preserve">How long should the counter be </w:t>
      </w:r>
      <w:r w:rsidRPr="00D73D87" w:rsidR="000076EC">
        <w:rPr>
          <w:rFonts w:ascii="Times New Roman" w:hAnsi="Times New Roman"/>
          <w:sz w:val="24"/>
          <w:szCs w:val="24"/>
          <w:lang w:val="en-GB"/>
        </w:rPr>
        <w:t>for one person maybe two when pressed to</w:t>
      </w:r>
      <w:r w:rsidRPr="00D73D87">
        <w:rPr>
          <w:rFonts w:ascii="Times New Roman" w:hAnsi="Times New Roman"/>
          <w:sz w:val="24"/>
          <w:szCs w:val="24"/>
          <w:lang w:val="en-GB"/>
        </w:rPr>
        <w:t xml:space="preserve"> serve </w:t>
      </w:r>
      <w:r w:rsidRPr="00D73D87" w:rsidR="00CB4AB4">
        <w:rPr>
          <w:rFonts w:ascii="Times New Roman" w:hAnsi="Times New Roman"/>
          <w:sz w:val="24"/>
          <w:szCs w:val="24"/>
          <w:lang w:val="en-GB"/>
        </w:rPr>
        <w:t>a</w:t>
      </w:r>
      <w:r w:rsidRPr="00D73D87">
        <w:rPr>
          <w:rFonts w:ascii="Times New Roman" w:hAnsi="Times New Roman"/>
          <w:sz w:val="24"/>
          <w:szCs w:val="24"/>
          <w:lang w:val="en-GB"/>
        </w:rPr>
        <w:t xml:space="preserve"> </w:t>
      </w:r>
      <w:r w:rsidRPr="00D73D87" w:rsidR="000076EC">
        <w:rPr>
          <w:rFonts w:ascii="Times New Roman" w:hAnsi="Times New Roman"/>
          <w:sz w:val="24"/>
          <w:szCs w:val="24"/>
          <w:lang w:val="en-GB"/>
        </w:rPr>
        <w:t>larger</w:t>
      </w:r>
      <w:r w:rsidRPr="00D73D87">
        <w:rPr>
          <w:rFonts w:ascii="Times New Roman" w:hAnsi="Times New Roman"/>
          <w:sz w:val="24"/>
          <w:szCs w:val="24"/>
          <w:lang w:val="en-GB"/>
        </w:rPr>
        <w:t xml:space="preserve"> number of customers? How many stools as against tables and chairs </w:t>
      </w:r>
      <w:r w:rsidRPr="00D73D87" w:rsidR="00006C77">
        <w:rPr>
          <w:rFonts w:ascii="Times New Roman" w:hAnsi="Times New Roman"/>
          <w:sz w:val="24"/>
          <w:szCs w:val="24"/>
          <w:lang w:val="en-GB"/>
        </w:rPr>
        <w:t xml:space="preserve">are </w:t>
      </w:r>
      <w:r w:rsidRPr="00D73D87">
        <w:rPr>
          <w:rFonts w:ascii="Times New Roman" w:hAnsi="Times New Roman"/>
          <w:sz w:val="24"/>
          <w:szCs w:val="24"/>
          <w:lang w:val="en-GB"/>
        </w:rPr>
        <w:t xml:space="preserve">required for diners? Where </w:t>
      </w:r>
      <w:r w:rsidR="00CA18E6">
        <w:rPr>
          <w:rFonts w:ascii="Times New Roman" w:hAnsi="Times New Roman"/>
          <w:sz w:val="24"/>
          <w:szCs w:val="24"/>
          <w:lang w:val="en-GB"/>
        </w:rPr>
        <w:t>c</w:t>
      </w:r>
      <w:r w:rsidRPr="00D73D87">
        <w:rPr>
          <w:rFonts w:ascii="Times New Roman" w:hAnsi="Times New Roman"/>
          <w:sz w:val="24"/>
          <w:szCs w:val="24"/>
          <w:lang w:val="en-GB"/>
        </w:rPr>
        <w:t>ould the sound system be more logically integrated?</w:t>
      </w:r>
    </w:p>
    <w:p w:rsidRPr="00D73D87" w:rsidR="000076EC" w:rsidP="00CB4AB4" w:rsidRDefault="00BD115B" w14:paraId="551773B5" w14:textId="42C7CD92">
      <w:pPr>
        <w:spacing w:after="0" w:line="360" w:lineRule="auto"/>
        <w:ind w:firstLine="720"/>
        <w:rPr>
          <w:rFonts w:ascii="Times New Roman" w:hAnsi="Times New Roman"/>
          <w:sz w:val="24"/>
          <w:szCs w:val="24"/>
          <w:lang w:val="en-GB"/>
        </w:rPr>
      </w:pPr>
      <w:r w:rsidRPr="05EB226F" w:rsidR="05EB226F">
        <w:rPr>
          <w:rFonts w:ascii="Times New Roman" w:hAnsi="Times New Roman"/>
          <w:sz w:val="24"/>
          <w:szCs w:val="24"/>
          <w:lang w:val="en-GB"/>
        </w:rPr>
        <w:t xml:space="preserve">I spend </w:t>
      </w:r>
      <w:r w:rsidRPr="05EB226F" w:rsidR="05EB226F">
        <w:rPr>
          <w:rFonts w:ascii="Times New Roman" w:hAnsi="Times New Roman"/>
          <w:sz w:val="24"/>
          <w:szCs w:val="24"/>
          <w:lang w:val="en-GB"/>
        </w:rPr>
        <w:t>nearly every</w:t>
      </w:r>
      <w:r w:rsidRPr="05EB226F" w:rsidR="05EB226F">
        <w:rPr>
          <w:rFonts w:ascii="Times New Roman" w:hAnsi="Times New Roman"/>
          <w:sz w:val="24"/>
          <w:szCs w:val="24"/>
          <w:lang w:val="en-GB"/>
        </w:rPr>
        <w:t xml:space="preserve"> waking moment within these four walls</w:t>
      </w:r>
      <w:ins w:author="Gary Smailes" w:date="2024-01-16T14:16:52.877Z" w:id="377020383">
        <w:r w:rsidRPr="05EB226F" w:rsidR="05EB226F">
          <w:rPr>
            <w:rFonts w:ascii="Times New Roman" w:hAnsi="Times New Roman"/>
            <w:sz w:val="24"/>
            <w:szCs w:val="24"/>
            <w:lang w:val="en-GB"/>
          </w:rPr>
          <w:t>,</w:t>
        </w:r>
      </w:ins>
      <w:r w:rsidRPr="05EB226F" w:rsidR="05EB226F">
        <w:rPr>
          <w:rFonts w:ascii="Times New Roman" w:hAnsi="Times New Roman"/>
          <w:sz w:val="24"/>
          <w:szCs w:val="24"/>
          <w:lang w:val="en-GB"/>
        </w:rPr>
        <w:t xml:space="preserve"> so I need to feel comfortable the new layout could be as efficient as possible</w:t>
      </w:r>
      <w:ins w:author="Gary Smailes" w:date="2024-01-16T14:17:29.558Z" w:id="937786756">
        <w:r w:rsidRPr="05EB226F" w:rsidR="05EB226F">
          <w:rPr>
            <w:rFonts w:ascii="Times New Roman" w:hAnsi="Times New Roman"/>
            <w:sz w:val="24"/>
            <w:szCs w:val="24"/>
            <w:lang w:val="en-GB"/>
          </w:rPr>
          <w:t xml:space="preserve">, then </w:t>
        </w:r>
      </w:ins>
      <w:del w:author="Gary Smailes" w:date="2024-01-16T14:17:27.316Z" w:id="81127998">
        <w:r w:rsidRPr="05EB226F" w:rsidDel="05EB226F">
          <w:rPr>
            <w:rFonts w:ascii="Times New Roman" w:hAnsi="Times New Roman"/>
            <w:sz w:val="24"/>
            <w:szCs w:val="24"/>
            <w:lang w:val="en-GB"/>
          </w:rPr>
          <w:delText xml:space="preserve">. Then </w:delText>
        </w:r>
      </w:del>
      <w:r w:rsidRPr="05EB226F" w:rsidR="05EB226F">
        <w:rPr>
          <w:rFonts w:ascii="Times New Roman" w:hAnsi="Times New Roman"/>
          <w:sz w:val="24"/>
          <w:szCs w:val="24"/>
          <w:lang w:val="en-GB"/>
        </w:rPr>
        <w:t>I would more likely be happy and content to converse with whoever needed me. The only people I ever spoke with were usually on the other side of the bar either lecturing me with their pet rant, or seeking my advice on something I had no knowledge of. If I was destined to be enshrined behind this wall of bottles, glasses, and beer kegs surely, I had the right to prepare the brief for its expansion. This was my domain now and should be harmonious with the way I worked.</w:t>
      </w:r>
    </w:p>
    <w:p w:rsidRPr="00D73D87" w:rsidR="00A873FD" w:rsidP="000076EC" w:rsidRDefault="000076EC" w14:paraId="2FE6285C" w14:textId="0C7085B1">
      <w:pPr>
        <w:spacing w:after="0" w:line="360" w:lineRule="auto"/>
        <w:ind w:firstLine="720"/>
        <w:rPr>
          <w:rFonts w:ascii="Times New Roman" w:hAnsi="Times New Roman"/>
          <w:sz w:val="24"/>
          <w:szCs w:val="24"/>
          <w:lang w:val="en-GB"/>
        </w:rPr>
      </w:pPr>
      <w:r w:rsidRPr="05EB226F" w:rsidR="05EB226F">
        <w:rPr>
          <w:rFonts w:ascii="Times New Roman" w:hAnsi="Times New Roman"/>
          <w:sz w:val="24"/>
          <w:szCs w:val="24"/>
          <w:lang w:val="en-GB"/>
        </w:rPr>
        <w:t>So lost was I in my little world I failed to notice when my mum popped her head around the bar door</w:t>
      </w:r>
      <w:ins w:author="Gary Smailes" w:date="2024-01-16T14:17:46.811Z" w:id="1860100621">
        <w:r w:rsidRPr="05EB226F" w:rsidR="05EB226F">
          <w:rPr>
            <w:rFonts w:ascii="Times New Roman" w:hAnsi="Times New Roman"/>
            <w:sz w:val="24"/>
            <w:szCs w:val="24"/>
            <w:lang w:val="en-GB"/>
          </w:rPr>
          <w:t>.</w:t>
        </w:r>
      </w:ins>
      <w:del w:author="Gary Smailes" w:date="2024-01-16T14:17:46.591Z" w:id="1198821911">
        <w:r w:rsidRPr="05EB226F" w:rsidDel="05EB226F">
          <w:rPr>
            <w:rFonts w:ascii="Times New Roman" w:hAnsi="Times New Roman"/>
            <w:sz w:val="24"/>
            <w:szCs w:val="24"/>
            <w:lang w:val="en-GB"/>
          </w:rPr>
          <w:delText xml:space="preserve"> and said,</w:delText>
        </w:r>
      </w:del>
      <w:r w:rsidRPr="05EB226F" w:rsidR="05EB226F">
        <w:rPr>
          <w:rFonts w:ascii="Times New Roman" w:hAnsi="Times New Roman"/>
          <w:sz w:val="24"/>
          <w:szCs w:val="24"/>
          <w:lang w:val="en-GB"/>
        </w:rPr>
        <w:t xml:space="preserve"> “Robin, we have a new guest, could you give him a hand with his luggage.”</w:t>
      </w:r>
    </w:p>
    <w:p w:rsidRPr="00D73D87" w:rsidR="00A873FD" w:rsidP="05EB226F" w:rsidRDefault="00A873FD" w14:paraId="2BA72C16" w14:textId="49CC4F7C">
      <w:pPr>
        <w:pStyle w:val="CSP-ChapterBodyText-FirstParagraph"/>
        <w:spacing w:line="360" w:lineRule="auto"/>
        <w:ind w:firstLine="720"/>
        <w:jc w:val="left"/>
        <w:rPr>
          <w:rFonts w:ascii="Times New Roman" w:hAnsi="Times New Roman" w:eastAsia="Calibri" w:eastAsiaTheme="minorAscii"/>
          <w:sz w:val="24"/>
          <w:szCs w:val="24"/>
          <w:lang w:val="en-GB"/>
        </w:rPr>
      </w:pPr>
      <w:r w:rsidRPr="05EB226F" w:rsidR="05EB226F">
        <w:rPr>
          <w:rFonts w:ascii="Times New Roman" w:hAnsi="Times New Roman" w:eastAsia="Calibri" w:eastAsiaTheme="minorAscii"/>
          <w:sz w:val="24"/>
          <w:szCs w:val="24"/>
          <w:lang w:val="en-GB"/>
        </w:rPr>
        <w:t>“Sure,</w:t>
      </w:r>
      <w:ins w:author="Gary Smailes" w:date="2024-01-16T14:17:55.042Z" w:id="1767453037">
        <w:r w:rsidRPr="05EB226F" w:rsidR="05EB226F">
          <w:rPr>
            <w:rFonts w:ascii="Times New Roman" w:hAnsi="Times New Roman" w:eastAsia="Calibri" w:eastAsiaTheme="minorAscii"/>
            <w:sz w:val="24"/>
            <w:szCs w:val="24"/>
            <w:lang w:val="en-GB"/>
          </w:rPr>
          <w:t>”</w:t>
        </w:r>
      </w:ins>
      <w:r w:rsidRPr="05EB226F" w:rsidR="05EB226F">
        <w:rPr>
          <w:rFonts w:ascii="Times New Roman" w:hAnsi="Times New Roman" w:eastAsia="Calibri" w:eastAsiaTheme="minorAscii"/>
          <w:sz w:val="24"/>
          <w:szCs w:val="24"/>
          <w:lang w:val="en-GB"/>
        </w:rPr>
        <w:t xml:space="preserve"> I said drying my hands. “Which room?”</w:t>
      </w:r>
    </w:p>
    <w:p w:rsidRPr="00D73D87" w:rsidR="00A873FD" w:rsidP="00E37332" w:rsidRDefault="00A873FD" w14:paraId="47531997" w14:textId="799F4994">
      <w:pPr>
        <w:pStyle w:val="CSP-ChapterBodyText-FirstParagraph"/>
        <w:spacing w:line="360" w:lineRule="auto"/>
        <w:ind w:firstLine="720"/>
        <w:jc w:val="left"/>
        <w:rPr>
          <w:rFonts w:ascii="Times New Roman" w:hAnsi="Times New Roman" w:eastAsiaTheme="minorHAnsi"/>
          <w:iCs w:val="0"/>
          <w:sz w:val="24"/>
          <w:szCs w:val="24"/>
          <w:lang w:val="en-GB"/>
        </w:rPr>
      </w:pPr>
      <w:r w:rsidRPr="00D73D87">
        <w:rPr>
          <w:rFonts w:ascii="Times New Roman" w:hAnsi="Times New Roman" w:eastAsiaTheme="minorHAnsi"/>
          <w:iCs w:val="0"/>
          <w:sz w:val="24"/>
          <w:szCs w:val="24"/>
          <w:lang w:val="en-GB"/>
        </w:rPr>
        <w:t>“</w:t>
      </w:r>
      <w:r w:rsidR="00105E19">
        <w:rPr>
          <w:rFonts w:ascii="Times New Roman" w:hAnsi="Times New Roman"/>
          <w:sz w:val="24"/>
          <w:szCs w:val="24"/>
          <w:lang w:val="en-GB"/>
        </w:rPr>
        <w:t>Mark</w:t>
      </w:r>
      <w:r w:rsidRPr="00D73D87">
        <w:rPr>
          <w:rFonts w:ascii="Times New Roman" w:hAnsi="Times New Roman" w:eastAsiaTheme="minorHAnsi"/>
          <w:iCs w:val="0"/>
          <w:sz w:val="24"/>
          <w:szCs w:val="24"/>
          <w:lang w:val="en-GB"/>
        </w:rPr>
        <w:t xml:space="preserve"> and </w:t>
      </w:r>
      <w:r w:rsidR="00105E19">
        <w:rPr>
          <w:rFonts w:ascii="Times New Roman" w:hAnsi="Times New Roman" w:eastAsiaTheme="minorHAnsi"/>
          <w:iCs w:val="0"/>
          <w:sz w:val="24"/>
          <w:szCs w:val="24"/>
          <w:lang w:val="en-GB"/>
        </w:rPr>
        <w:t>Susan</w:t>
      </w:r>
      <w:r w:rsidRPr="00D73D87">
        <w:rPr>
          <w:rFonts w:ascii="Times New Roman" w:hAnsi="Times New Roman" w:eastAsiaTheme="minorHAnsi"/>
          <w:iCs w:val="0"/>
          <w:sz w:val="24"/>
          <w:szCs w:val="24"/>
          <w:lang w:val="en-GB"/>
        </w:rPr>
        <w:t xml:space="preserve">’s old room,” said </w:t>
      </w:r>
      <w:r w:rsidRPr="00D73D87" w:rsidR="007C738B">
        <w:rPr>
          <w:rFonts w:ascii="Times New Roman" w:hAnsi="Times New Roman" w:eastAsiaTheme="minorHAnsi"/>
          <w:iCs w:val="0"/>
          <w:sz w:val="24"/>
          <w:szCs w:val="24"/>
          <w:lang w:val="en-GB"/>
        </w:rPr>
        <w:t>Donna</w:t>
      </w:r>
      <w:r w:rsidRPr="00D73D87">
        <w:rPr>
          <w:rFonts w:ascii="Times New Roman" w:hAnsi="Times New Roman" w:eastAsiaTheme="minorHAnsi"/>
          <w:iCs w:val="0"/>
          <w:sz w:val="24"/>
          <w:szCs w:val="24"/>
          <w:lang w:val="en-GB"/>
        </w:rPr>
        <w:t>.</w:t>
      </w:r>
    </w:p>
    <w:p w:rsidRPr="00D73D87" w:rsidR="00A873FD" w:rsidP="00E37332" w:rsidRDefault="00974560" w14:paraId="5A098846" w14:textId="5F2996B7">
      <w:pPr>
        <w:pStyle w:val="CSP-ChapterBodyText-FirstParagraph"/>
        <w:spacing w:line="360" w:lineRule="auto"/>
        <w:ind w:firstLine="720"/>
        <w:jc w:val="left"/>
        <w:rPr>
          <w:rFonts w:ascii="Times New Roman" w:hAnsi="Times New Roman" w:eastAsiaTheme="minorHAnsi"/>
          <w:iCs w:val="0"/>
          <w:sz w:val="24"/>
          <w:szCs w:val="24"/>
          <w:lang w:val="en-GB"/>
        </w:rPr>
      </w:pPr>
      <w:r w:rsidRPr="00D73D87">
        <w:rPr>
          <w:rFonts w:ascii="Times New Roman" w:hAnsi="Times New Roman" w:eastAsiaTheme="minorHAnsi"/>
          <w:iCs w:val="0"/>
          <w:sz w:val="24"/>
          <w:szCs w:val="24"/>
          <w:lang w:val="en-GB"/>
        </w:rPr>
        <w:t>I</w:t>
      </w:r>
      <w:r w:rsidRPr="00D73D87" w:rsidR="00A873FD">
        <w:rPr>
          <w:rFonts w:ascii="Times New Roman" w:hAnsi="Times New Roman" w:eastAsiaTheme="minorHAnsi"/>
          <w:iCs w:val="0"/>
          <w:sz w:val="24"/>
          <w:szCs w:val="24"/>
          <w:lang w:val="en-GB"/>
        </w:rPr>
        <w:t xml:space="preserve"> walked into the lobby to find a short, skinny man in his early fifties with greasy black hair supporting himself on crutches. He wore a thick red and black plaid shirt and blue jeans.</w:t>
      </w:r>
    </w:p>
    <w:p w:rsidRPr="00D73D87" w:rsidR="00A873FD" w:rsidP="00E37332" w:rsidRDefault="00A873FD" w14:paraId="3ABDDE24" w14:textId="0A792E64">
      <w:pPr>
        <w:pStyle w:val="CSP-ChapterBodyText-FirstParagraph"/>
        <w:spacing w:line="360" w:lineRule="auto"/>
        <w:ind w:firstLine="720"/>
        <w:jc w:val="left"/>
        <w:rPr>
          <w:rFonts w:ascii="Times New Roman" w:hAnsi="Times New Roman" w:eastAsiaTheme="minorHAnsi"/>
          <w:iCs w:val="0"/>
          <w:sz w:val="24"/>
          <w:szCs w:val="24"/>
          <w:lang w:val="en-GB"/>
        </w:rPr>
      </w:pPr>
      <w:r w:rsidRPr="00D73D87">
        <w:rPr>
          <w:rFonts w:ascii="Times New Roman" w:hAnsi="Times New Roman" w:eastAsiaTheme="minorHAnsi"/>
          <w:iCs w:val="0"/>
          <w:sz w:val="24"/>
          <w:szCs w:val="24"/>
          <w:lang w:val="en-GB"/>
        </w:rPr>
        <w:t xml:space="preserve">“This is my son, </w:t>
      </w:r>
      <w:r w:rsidR="00CF55C7">
        <w:rPr>
          <w:rFonts w:ascii="Times New Roman" w:hAnsi="Times New Roman" w:eastAsiaTheme="minorHAnsi"/>
          <w:iCs w:val="0"/>
          <w:sz w:val="24"/>
          <w:szCs w:val="24"/>
          <w:lang w:val="en-GB"/>
        </w:rPr>
        <w:t>Robin</w:t>
      </w:r>
      <w:r w:rsidRPr="00D73D87">
        <w:rPr>
          <w:rFonts w:ascii="Times New Roman" w:hAnsi="Times New Roman" w:eastAsiaTheme="minorHAnsi"/>
          <w:iCs w:val="0"/>
          <w:sz w:val="24"/>
          <w:szCs w:val="24"/>
          <w:lang w:val="en-GB"/>
        </w:rPr>
        <w:t xml:space="preserve">,” said </w:t>
      </w:r>
      <w:r w:rsidRPr="00D73D87" w:rsidR="007C738B">
        <w:rPr>
          <w:rFonts w:ascii="Times New Roman" w:hAnsi="Times New Roman" w:eastAsiaTheme="minorHAnsi"/>
          <w:iCs w:val="0"/>
          <w:sz w:val="24"/>
          <w:szCs w:val="24"/>
          <w:lang w:val="en-GB"/>
        </w:rPr>
        <w:t>Donna</w:t>
      </w:r>
      <w:r w:rsidRPr="00D73D87">
        <w:rPr>
          <w:rFonts w:ascii="Times New Roman" w:hAnsi="Times New Roman" w:eastAsiaTheme="minorHAnsi"/>
          <w:iCs w:val="0"/>
          <w:sz w:val="24"/>
          <w:szCs w:val="24"/>
          <w:lang w:val="en-GB"/>
        </w:rPr>
        <w:t>. “</w:t>
      </w:r>
      <w:r w:rsidR="00CF55C7">
        <w:rPr>
          <w:rFonts w:ascii="Times New Roman" w:hAnsi="Times New Roman" w:eastAsiaTheme="minorHAnsi"/>
          <w:iCs w:val="0"/>
          <w:sz w:val="24"/>
          <w:szCs w:val="24"/>
          <w:lang w:val="en-GB"/>
        </w:rPr>
        <w:t>Robin</w:t>
      </w:r>
      <w:r w:rsidRPr="00D73D87">
        <w:rPr>
          <w:rFonts w:ascii="Times New Roman" w:hAnsi="Times New Roman" w:eastAsiaTheme="minorHAnsi"/>
          <w:iCs w:val="0"/>
          <w:sz w:val="24"/>
          <w:szCs w:val="24"/>
          <w:lang w:val="en-GB"/>
        </w:rPr>
        <w:t xml:space="preserve">, this is David Wilkes from Canada. As </w:t>
      </w:r>
      <w:r w:rsidRPr="00D73D87" w:rsidR="00006C77">
        <w:rPr>
          <w:rFonts w:ascii="Times New Roman" w:hAnsi="Times New Roman" w:eastAsiaTheme="minorHAnsi"/>
          <w:iCs w:val="0"/>
          <w:sz w:val="24"/>
          <w:szCs w:val="24"/>
          <w:lang w:val="en-GB"/>
        </w:rPr>
        <w:t>of</w:t>
      </w:r>
      <w:r w:rsidRPr="00D73D87">
        <w:rPr>
          <w:rFonts w:ascii="Times New Roman" w:hAnsi="Times New Roman" w:eastAsiaTheme="minorHAnsi"/>
          <w:iCs w:val="0"/>
          <w:sz w:val="24"/>
          <w:szCs w:val="24"/>
          <w:lang w:val="en-GB"/>
        </w:rPr>
        <w:t xml:space="preserve"> today</w:t>
      </w:r>
      <w:r w:rsidRPr="00D73D87" w:rsidR="00006C77">
        <w:rPr>
          <w:rFonts w:ascii="Times New Roman" w:hAnsi="Times New Roman" w:eastAsiaTheme="minorHAnsi"/>
          <w:iCs w:val="0"/>
          <w:sz w:val="24"/>
          <w:szCs w:val="24"/>
          <w:lang w:val="en-GB"/>
        </w:rPr>
        <w:t>,</w:t>
      </w:r>
      <w:r w:rsidRPr="00D73D87">
        <w:rPr>
          <w:rFonts w:ascii="Times New Roman" w:hAnsi="Times New Roman" w:eastAsiaTheme="minorHAnsi"/>
          <w:iCs w:val="0"/>
          <w:sz w:val="24"/>
          <w:szCs w:val="24"/>
          <w:lang w:val="en-GB"/>
        </w:rPr>
        <w:t xml:space="preserve"> The Fontainebleau will be his new home. He wants to live here </w:t>
      </w:r>
      <w:r w:rsidRPr="00D73D87" w:rsidR="00D556B0">
        <w:rPr>
          <w:rFonts w:ascii="Times New Roman" w:hAnsi="Times New Roman" w:eastAsiaTheme="minorHAnsi"/>
          <w:iCs w:val="0"/>
          <w:sz w:val="24"/>
          <w:szCs w:val="24"/>
          <w:lang w:val="en-GB"/>
        </w:rPr>
        <w:t>for the foreseeable future</w:t>
      </w:r>
      <w:r w:rsidRPr="00D73D87">
        <w:rPr>
          <w:rFonts w:ascii="Times New Roman" w:hAnsi="Times New Roman" w:eastAsiaTheme="minorHAnsi"/>
          <w:iCs w:val="0"/>
          <w:sz w:val="24"/>
          <w:szCs w:val="24"/>
          <w:lang w:val="en-GB"/>
        </w:rPr>
        <w:t>.”</w:t>
      </w:r>
    </w:p>
    <w:p w:rsidRPr="00D73D87" w:rsidR="00A873FD" w:rsidP="00E37332" w:rsidRDefault="00A873FD" w14:paraId="20FFD675" w14:textId="6EA55731">
      <w:pPr>
        <w:pStyle w:val="CSP-ChapterBodyText-FirstParagraph"/>
        <w:spacing w:line="360" w:lineRule="auto"/>
        <w:ind w:firstLine="720"/>
        <w:jc w:val="left"/>
        <w:rPr>
          <w:rFonts w:ascii="Times New Roman" w:hAnsi="Times New Roman" w:eastAsiaTheme="minorHAnsi"/>
          <w:iCs w:val="0"/>
          <w:sz w:val="24"/>
          <w:szCs w:val="24"/>
          <w:lang w:val="en-GB"/>
        </w:rPr>
      </w:pPr>
      <w:r w:rsidRPr="00D73D87">
        <w:rPr>
          <w:rFonts w:ascii="Times New Roman" w:hAnsi="Times New Roman" w:eastAsiaTheme="minorHAnsi"/>
          <w:iCs w:val="0"/>
          <w:sz w:val="24"/>
          <w:szCs w:val="24"/>
          <w:lang w:val="en-GB"/>
        </w:rPr>
        <w:t>“A pleasure to meet you,”</w:t>
      </w:r>
      <w:r w:rsidRPr="00D73D87" w:rsidR="00974560">
        <w:rPr>
          <w:rFonts w:ascii="Times New Roman" w:hAnsi="Times New Roman" w:eastAsiaTheme="minorHAnsi"/>
          <w:iCs w:val="0"/>
          <w:sz w:val="24"/>
          <w:szCs w:val="24"/>
          <w:lang w:val="en-GB"/>
        </w:rPr>
        <w:t xml:space="preserve"> I</w:t>
      </w:r>
      <w:r w:rsidRPr="00D73D87">
        <w:rPr>
          <w:rFonts w:ascii="Times New Roman" w:hAnsi="Times New Roman" w:eastAsiaTheme="minorHAnsi"/>
          <w:iCs w:val="0"/>
          <w:sz w:val="24"/>
          <w:szCs w:val="24"/>
          <w:lang w:val="en-GB"/>
        </w:rPr>
        <w:t xml:space="preserve"> said unsure to shake hands.</w:t>
      </w:r>
    </w:p>
    <w:p w:rsidRPr="00D73D87" w:rsidR="00A873FD" w:rsidP="05EB226F" w:rsidRDefault="00A873FD" w14:paraId="11D31602" w14:textId="07E3C092">
      <w:pPr>
        <w:pStyle w:val="CSP-ChapterBodyText-FirstParagraph"/>
        <w:spacing w:line="360" w:lineRule="auto"/>
        <w:ind w:firstLine="720"/>
        <w:jc w:val="left"/>
        <w:rPr>
          <w:del w:author="Gary Smailes" w:date="2024-01-16T14:18:24.035Z" w:id="1405183504"/>
          <w:rFonts w:ascii="Times New Roman" w:hAnsi="Times New Roman" w:eastAsia="Calibri" w:eastAsiaTheme="minorAscii"/>
          <w:sz w:val="24"/>
          <w:szCs w:val="24"/>
          <w:lang w:val="en-GB"/>
        </w:rPr>
      </w:pPr>
      <w:r w:rsidRPr="05EB226F" w:rsidR="05EB226F">
        <w:rPr>
          <w:rFonts w:ascii="Times New Roman" w:hAnsi="Times New Roman" w:eastAsia="Calibri" w:eastAsiaTheme="minorAscii"/>
          <w:sz w:val="24"/>
          <w:szCs w:val="24"/>
          <w:lang w:val="en-GB"/>
        </w:rPr>
        <w:t>David solved his dilemma by moving both crutches into his left hand and holding out his right. We shook</w:t>
      </w:r>
      <w:del w:author="Gary Smailes" w:date="2024-01-16T14:18:19.154Z" w:id="316734939">
        <w:r w:rsidRPr="05EB226F" w:rsidDel="05EB226F">
          <w:rPr>
            <w:rFonts w:ascii="Times New Roman" w:hAnsi="Times New Roman" w:eastAsia="Calibri" w:eastAsiaTheme="minorAscii"/>
            <w:sz w:val="24"/>
            <w:szCs w:val="24"/>
            <w:lang w:val="en-GB"/>
          </w:rPr>
          <w:delText xml:space="preserve"> firmly</w:delText>
        </w:r>
      </w:del>
      <w:r w:rsidRPr="05EB226F" w:rsidR="05EB226F">
        <w:rPr>
          <w:rFonts w:ascii="Times New Roman" w:hAnsi="Times New Roman" w:eastAsia="Calibri" w:eastAsiaTheme="minorAscii"/>
          <w:sz w:val="24"/>
          <w:szCs w:val="24"/>
          <w:lang w:val="en-GB"/>
        </w:rPr>
        <w:t>.</w:t>
      </w:r>
      <w:ins w:author="Gary Smailes" w:date="2024-01-16T14:18:24.958Z" w:id="1139589065">
        <w:r w:rsidRPr="05EB226F" w:rsidR="05EB226F">
          <w:rPr>
            <w:rFonts w:ascii="Times New Roman" w:hAnsi="Times New Roman" w:eastAsia="Calibri" w:eastAsiaTheme="minorAscii"/>
            <w:sz w:val="24"/>
            <w:szCs w:val="24"/>
            <w:lang w:val="en-GB"/>
          </w:rPr>
          <w:t xml:space="preserve"> </w:t>
        </w:r>
      </w:ins>
    </w:p>
    <w:p w:rsidRPr="00D73D87" w:rsidR="00A873FD" w:rsidP="05EB226F" w:rsidRDefault="00CF55C7" w14:paraId="69FFF37C" w14:textId="0FE27D72">
      <w:pPr>
        <w:pStyle w:val="CSP-ChapterBodyText-FirstParagraph"/>
        <w:spacing w:line="360" w:lineRule="auto"/>
        <w:ind w:firstLine="0"/>
        <w:jc w:val="left"/>
        <w:rPr>
          <w:del w:author="Gary Smailes" w:date="2024-01-16T14:18:28.241Z" w:id="321609327"/>
          <w:rFonts w:ascii="Times New Roman" w:hAnsi="Times New Roman" w:eastAsia="Calibri" w:eastAsiaTheme="minorAscii"/>
          <w:sz w:val="24"/>
          <w:szCs w:val="24"/>
          <w:lang w:val="en-GB"/>
        </w:rPr>
        <w:pPrChange w:author="Gary Smailes" w:date="2024-01-16T14:18:23.583Z">
          <w:pPr>
            <w:pStyle w:val="CSP-ChapterBodyText-FirstParagraph"/>
            <w:spacing w:line="360" w:lineRule="auto"/>
            <w:ind w:firstLine="720"/>
            <w:jc w:val="left"/>
          </w:pPr>
        </w:pPrChange>
      </w:pPr>
      <w:del w:author="Gary Smailes" w:date="2024-01-16T14:18:28.242Z" w:id="1388730416">
        <w:r w:rsidRPr="05EB226F" w:rsidDel="05EB226F">
          <w:rPr>
            <w:rFonts w:ascii="Times New Roman" w:hAnsi="Times New Roman" w:eastAsia="Calibri" w:eastAsiaTheme="minorAscii"/>
            <w:sz w:val="24"/>
            <w:szCs w:val="24"/>
            <w:lang w:val="en-GB"/>
          </w:rPr>
          <w:delText>Robin was surprised by the strength of his grip.</w:delText>
        </w:r>
      </w:del>
    </w:p>
    <w:p w:rsidRPr="00D73D87" w:rsidR="00A873FD" w:rsidP="00E37332" w:rsidRDefault="00A873FD" w14:paraId="1B2CD50F" w14:textId="0B841B47">
      <w:pPr>
        <w:pStyle w:val="CSP-ChapterBodyText-FirstParagraph"/>
        <w:spacing w:line="360" w:lineRule="auto"/>
        <w:ind w:firstLine="720"/>
        <w:jc w:val="left"/>
        <w:rPr>
          <w:rFonts w:ascii="Times New Roman" w:hAnsi="Times New Roman" w:eastAsiaTheme="minorHAnsi"/>
          <w:iCs w:val="0"/>
          <w:sz w:val="24"/>
          <w:szCs w:val="24"/>
          <w:lang w:val="en-GB"/>
        </w:rPr>
      </w:pPr>
      <w:r w:rsidRPr="00D73D87">
        <w:rPr>
          <w:rFonts w:ascii="Times New Roman" w:hAnsi="Times New Roman" w:eastAsiaTheme="minorHAnsi"/>
          <w:iCs w:val="0"/>
          <w:sz w:val="24"/>
          <w:szCs w:val="24"/>
          <w:lang w:val="en-GB"/>
        </w:rPr>
        <w:t xml:space="preserve">“Is this all you have?” </w:t>
      </w:r>
      <w:r w:rsidRPr="00D73D87" w:rsidR="00974560">
        <w:rPr>
          <w:rFonts w:ascii="Times New Roman" w:hAnsi="Times New Roman" w:eastAsiaTheme="minorHAnsi"/>
          <w:iCs w:val="0"/>
          <w:sz w:val="24"/>
          <w:szCs w:val="24"/>
          <w:lang w:val="en-GB"/>
        </w:rPr>
        <w:t xml:space="preserve">I </w:t>
      </w:r>
      <w:r w:rsidRPr="00D73D87">
        <w:rPr>
          <w:rFonts w:ascii="Times New Roman" w:hAnsi="Times New Roman" w:eastAsiaTheme="minorHAnsi"/>
          <w:iCs w:val="0"/>
          <w:sz w:val="24"/>
          <w:szCs w:val="24"/>
          <w:lang w:val="en-GB"/>
        </w:rPr>
        <w:t>said indicating the single suitcase.</w:t>
      </w:r>
    </w:p>
    <w:p w:rsidRPr="00D73D87" w:rsidR="00A873FD" w:rsidP="00E37332" w:rsidRDefault="00A873FD" w14:paraId="21F66157" w14:textId="77777777">
      <w:pPr>
        <w:pStyle w:val="CSP-ChapterBodyText-FirstParagraph"/>
        <w:spacing w:line="360" w:lineRule="auto"/>
        <w:ind w:firstLine="720"/>
        <w:jc w:val="left"/>
        <w:rPr>
          <w:rFonts w:ascii="Times New Roman" w:hAnsi="Times New Roman" w:eastAsiaTheme="minorHAnsi"/>
          <w:iCs w:val="0"/>
          <w:sz w:val="24"/>
          <w:szCs w:val="24"/>
          <w:lang w:val="en-GB"/>
        </w:rPr>
      </w:pPr>
      <w:r w:rsidRPr="00D73D87">
        <w:rPr>
          <w:rFonts w:ascii="Times New Roman" w:hAnsi="Times New Roman" w:eastAsiaTheme="minorHAnsi"/>
          <w:iCs w:val="0"/>
          <w:sz w:val="24"/>
          <w:szCs w:val="24"/>
          <w:lang w:val="en-GB"/>
        </w:rPr>
        <w:t>“I don’t need much,” said David with a broad Canadian drawl. “I’ve been travelling the world with Bessie for nearly a year now but it’s time to settle for a bit and get back to work.”</w:t>
      </w:r>
    </w:p>
    <w:p w:rsidRPr="00D73D87" w:rsidR="00A873FD" w:rsidP="00E37332" w:rsidRDefault="00A873FD" w14:paraId="040105A0" w14:textId="77777777">
      <w:pPr>
        <w:pStyle w:val="CSP-ChapterBodyText-FirstParagraph"/>
        <w:spacing w:line="360" w:lineRule="auto"/>
        <w:ind w:firstLine="720"/>
        <w:jc w:val="left"/>
        <w:rPr>
          <w:rFonts w:ascii="Times New Roman" w:hAnsi="Times New Roman" w:eastAsiaTheme="minorHAnsi"/>
          <w:iCs w:val="0"/>
          <w:sz w:val="24"/>
          <w:szCs w:val="24"/>
          <w:lang w:val="en-GB"/>
        </w:rPr>
      </w:pPr>
      <w:r w:rsidRPr="00D73D87">
        <w:rPr>
          <w:rFonts w:ascii="Times New Roman" w:hAnsi="Times New Roman" w:eastAsiaTheme="minorHAnsi"/>
          <w:iCs w:val="0"/>
          <w:sz w:val="24"/>
          <w:szCs w:val="24"/>
          <w:lang w:val="en-GB"/>
        </w:rPr>
        <w:lastRenderedPageBreak/>
        <w:t>“Bessie?”</w:t>
      </w:r>
    </w:p>
    <w:p w:rsidRPr="00D73D87" w:rsidR="00A873FD" w:rsidP="00E37332" w:rsidRDefault="00A873FD" w14:paraId="36417563" w14:textId="77777777">
      <w:pPr>
        <w:pStyle w:val="CSP-ChapterBodyText-FirstParagraph"/>
        <w:spacing w:line="360" w:lineRule="auto"/>
        <w:ind w:firstLine="720"/>
        <w:jc w:val="left"/>
        <w:rPr>
          <w:rFonts w:ascii="Times New Roman" w:hAnsi="Times New Roman" w:eastAsiaTheme="minorHAnsi"/>
          <w:iCs w:val="0"/>
          <w:sz w:val="24"/>
          <w:szCs w:val="24"/>
          <w:lang w:val="en-GB"/>
        </w:rPr>
      </w:pPr>
      <w:r w:rsidRPr="00D73D87">
        <w:rPr>
          <w:rFonts w:ascii="Times New Roman" w:hAnsi="Times New Roman" w:eastAsiaTheme="minorHAnsi"/>
          <w:iCs w:val="0"/>
          <w:sz w:val="24"/>
          <w:szCs w:val="24"/>
          <w:lang w:val="en-GB"/>
        </w:rPr>
        <w:t>“Sorry, my case is Bessie, named after my well-travelled Aunt and the typewriter inside is Susan, a favourite secretary back home.”</w:t>
      </w:r>
    </w:p>
    <w:p w:rsidRPr="00D73D87" w:rsidR="00A873FD" w:rsidP="00E37332" w:rsidRDefault="00A873FD" w14:paraId="08411B87" w14:textId="77777777">
      <w:pPr>
        <w:pStyle w:val="CSP-ChapterBodyText-FirstParagraph"/>
        <w:spacing w:line="360" w:lineRule="auto"/>
        <w:ind w:firstLine="720"/>
        <w:jc w:val="left"/>
        <w:rPr>
          <w:rFonts w:ascii="Times New Roman" w:hAnsi="Times New Roman" w:eastAsiaTheme="minorHAnsi"/>
          <w:iCs w:val="0"/>
          <w:sz w:val="24"/>
          <w:szCs w:val="24"/>
          <w:lang w:val="en-GB"/>
        </w:rPr>
      </w:pPr>
      <w:r w:rsidRPr="00D73D87">
        <w:rPr>
          <w:rFonts w:ascii="Times New Roman" w:hAnsi="Times New Roman" w:eastAsiaTheme="minorHAnsi"/>
          <w:iCs w:val="0"/>
          <w:sz w:val="24"/>
          <w:szCs w:val="24"/>
          <w:lang w:val="en-GB"/>
        </w:rPr>
        <w:t>“You give all your stuff ladies names?”</w:t>
      </w:r>
    </w:p>
    <w:p w:rsidRPr="00D73D87" w:rsidR="00A873FD" w:rsidP="00E37332" w:rsidRDefault="00A873FD" w14:paraId="44C9C53D" w14:textId="106363F3">
      <w:pPr>
        <w:pStyle w:val="CSP-ChapterBodyText-FirstParagraph"/>
        <w:spacing w:line="360" w:lineRule="auto"/>
        <w:ind w:firstLine="720"/>
        <w:jc w:val="left"/>
        <w:rPr>
          <w:rFonts w:ascii="Times New Roman" w:hAnsi="Times New Roman" w:eastAsiaTheme="minorHAnsi"/>
          <w:iCs w:val="0"/>
          <w:sz w:val="24"/>
          <w:szCs w:val="24"/>
          <w:lang w:val="en-GB"/>
        </w:rPr>
      </w:pPr>
      <w:r w:rsidRPr="00D73D87">
        <w:rPr>
          <w:rFonts w:ascii="Times New Roman" w:hAnsi="Times New Roman" w:eastAsiaTheme="minorHAnsi"/>
          <w:iCs w:val="0"/>
          <w:sz w:val="24"/>
          <w:szCs w:val="24"/>
          <w:lang w:val="en-GB"/>
        </w:rPr>
        <w:t>“Sadly, it’s the only way I can get closer to the fair</w:t>
      </w:r>
      <w:r w:rsidRPr="00D73D87" w:rsidR="00B56970">
        <w:rPr>
          <w:rFonts w:ascii="Times New Roman" w:hAnsi="Times New Roman" w:eastAsiaTheme="minorHAnsi"/>
          <w:iCs w:val="0"/>
          <w:sz w:val="24"/>
          <w:szCs w:val="24"/>
          <w:lang w:val="en-GB"/>
        </w:rPr>
        <w:t>er</w:t>
      </w:r>
      <w:r w:rsidRPr="00D73D87">
        <w:rPr>
          <w:rFonts w:ascii="Times New Roman" w:hAnsi="Times New Roman" w:eastAsiaTheme="minorHAnsi"/>
          <w:iCs w:val="0"/>
          <w:sz w:val="24"/>
          <w:szCs w:val="24"/>
          <w:lang w:val="en-GB"/>
        </w:rPr>
        <w:t xml:space="preserve"> sex.”</w:t>
      </w:r>
    </w:p>
    <w:p w:rsidRPr="00D73D87" w:rsidR="00A873FD" w:rsidP="00E37332" w:rsidRDefault="00A873FD" w14:paraId="0BA07BAC" w14:textId="77777777">
      <w:pPr>
        <w:pStyle w:val="CSP-ChapterBodyText-FirstParagraph"/>
        <w:spacing w:line="360" w:lineRule="auto"/>
        <w:ind w:firstLine="720"/>
        <w:jc w:val="left"/>
        <w:rPr>
          <w:rFonts w:ascii="Times New Roman" w:hAnsi="Times New Roman" w:eastAsiaTheme="minorHAnsi"/>
          <w:iCs w:val="0"/>
          <w:sz w:val="24"/>
          <w:szCs w:val="24"/>
          <w:lang w:val="en-GB"/>
        </w:rPr>
      </w:pPr>
      <w:r w:rsidRPr="00D73D87">
        <w:rPr>
          <w:rFonts w:ascii="Times New Roman" w:hAnsi="Times New Roman" w:eastAsiaTheme="minorHAnsi"/>
          <w:iCs w:val="0"/>
          <w:sz w:val="24"/>
          <w:szCs w:val="24"/>
          <w:lang w:val="en-GB"/>
        </w:rPr>
        <w:t>“I’m sure your fortunes will change in The Fontainebleau.”</w:t>
      </w:r>
    </w:p>
    <w:p w:rsidRPr="00D73D87" w:rsidR="00A873FD" w:rsidP="05EB226F" w:rsidRDefault="00A873FD" w14:paraId="26B5260A" w14:textId="72C6CB7C">
      <w:pPr>
        <w:pStyle w:val="CSP-ChapterBodyText-FirstParagraph"/>
        <w:spacing w:line="360" w:lineRule="auto"/>
        <w:ind w:firstLine="720"/>
        <w:jc w:val="left"/>
        <w:rPr>
          <w:rFonts w:ascii="Times New Roman" w:hAnsi="Times New Roman" w:eastAsia="Calibri" w:eastAsiaTheme="minorAscii"/>
          <w:sz w:val="24"/>
          <w:szCs w:val="24"/>
          <w:lang w:val="en-GB"/>
        </w:rPr>
      </w:pPr>
      <w:r w:rsidRPr="05EB226F" w:rsidR="05EB226F">
        <w:rPr>
          <w:rFonts w:ascii="Times New Roman" w:hAnsi="Times New Roman" w:eastAsia="Calibri" w:eastAsiaTheme="minorAscii"/>
          <w:sz w:val="24"/>
          <w:szCs w:val="24"/>
          <w:lang w:val="en-GB"/>
        </w:rPr>
        <w:t>“You er</w:t>
      </w:r>
      <w:ins w:author="Gary Smailes" w:date="2024-01-16T14:18:51.889Z" w:id="1613947691">
        <w:r w:rsidRPr="05EB226F" w:rsidR="05EB226F">
          <w:rPr>
            <w:rFonts w:ascii="Times New Roman" w:hAnsi="Times New Roman" w:eastAsia="Calibri" w:eastAsiaTheme="minorAscii"/>
            <w:sz w:val="24"/>
            <w:szCs w:val="24"/>
            <w:lang w:val="en-GB"/>
          </w:rPr>
          <w:t>...</w:t>
        </w:r>
      </w:ins>
      <w:r w:rsidRPr="05EB226F" w:rsidR="05EB226F">
        <w:rPr>
          <w:rFonts w:ascii="Times New Roman" w:hAnsi="Times New Roman" w:eastAsia="Calibri" w:eastAsiaTheme="minorAscii"/>
          <w:sz w:val="24"/>
          <w:szCs w:val="24"/>
          <w:lang w:val="en-GB"/>
        </w:rPr>
        <w:t>, have plenty of available women?”</w:t>
      </w:r>
    </w:p>
    <w:p w:rsidRPr="00D73D87" w:rsidR="00A873FD" w:rsidP="00E37332" w:rsidRDefault="00A873FD" w14:paraId="0E811C16" w14:textId="77777777">
      <w:pPr>
        <w:pStyle w:val="CSP-ChapterBodyText-FirstParagraph"/>
        <w:spacing w:line="360" w:lineRule="auto"/>
        <w:ind w:firstLine="720"/>
        <w:jc w:val="left"/>
        <w:rPr>
          <w:rFonts w:ascii="Times New Roman" w:hAnsi="Times New Roman" w:eastAsiaTheme="minorHAnsi"/>
          <w:iCs w:val="0"/>
          <w:sz w:val="24"/>
          <w:szCs w:val="24"/>
          <w:lang w:val="en-GB"/>
        </w:rPr>
      </w:pPr>
      <w:r w:rsidRPr="00D73D87">
        <w:rPr>
          <w:rFonts w:ascii="Times New Roman" w:hAnsi="Times New Roman" w:eastAsiaTheme="minorHAnsi"/>
          <w:iCs w:val="0"/>
          <w:sz w:val="24"/>
          <w:szCs w:val="24"/>
          <w:lang w:val="en-GB"/>
        </w:rPr>
        <w:t>“All ages, shapes, and sizes but more importantly they are in holiday mode. After a couple of sherries, they tend to let their hair down more readily than back home.”</w:t>
      </w:r>
    </w:p>
    <w:p w:rsidRPr="00D73D87" w:rsidR="00A873FD" w:rsidP="00E37332" w:rsidRDefault="00A873FD" w14:paraId="0A1F324A" w14:textId="77777777">
      <w:pPr>
        <w:pStyle w:val="CSP-ChapterBodyText-FirstParagraph"/>
        <w:spacing w:line="360" w:lineRule="auto"/>
        <w:ind w:firstLine="720"/>
        <w:jc w:val="left"/>
        <w:rPr>
          <w:rFonts w:ascii="Times New Roman" w:hAnsi="Times New Roman" w:eastAsiaTheme="minorHAnsi"/>
          <w:iCs w:val="0"/>
          <w:sz w:val="24"/>
          <w:szCs w:val="24"/>
          <w:lang w:val="en-GB"/>
        </w:rPr>
      </w:pPr>
      <w:r w:rsidRPr="00D73D87">
        <w:rPr>
          <w:rFonts w:ascii="Times New Roman" w:hAnsi="Times New Roman" w:eastAsiaTheme="minorHAnsi"/>
          <w:iCs w:val="0"/>
          <w:sz w:val="24"/>
          <w:szCs w:val="24"/>
          <w:lang w:val="en-GB"/>
        </w:rPr>
        <w:t>“Then I hope the excitement won’t kill me,” said David.</w:t>
      </w:r>
    </w:p>
    <w:p w:rsidRPr="00D73D87" w:rsidR="00A873FD" w:rsidP="00E37332" w:rsidRDefault="00A873FD" w14:paraId="69D9007F" w14:textId="529FB71B">
      <w:pPr>
        <w:pStyle w:val="CSP-ChapterBodyText-FirstParagraph"/>
        <w:spacing w:line="360" w:lineRule="auto"/>
        <w:ind w:firstLine="720"/>
        <w:jc w:val="left"/>
        <w:rPr>
          <w:rFonts w:ascii="Times New Roman" w:hAnsi="Times New Roman" w:eastAsiaTheme="minorHAnsi"/>
          <w:iCs w:val="0"/>
          <w:sz w:val="24"/>
          <w:szCs w:val="24"/>
          <w:lang w:val="en-GB"/>
        </w:rPr>
      </w:pPr>
      <w:r w:rsidRPr="00D73D87">
        <w:rPr>
          <w:rFonts w:ascii="Times New Roman" w:hAnsi="Times New Roman" w:eastAsiaTheme="minorHAnsi"/>
          <w:iCs w:val="0"/>
          <w:sz w:val="24"/>
          <w:szCs w:val="24"/>
          <w:lang w:val="en-GB"/>
        </w:rPr>
        <w:t xml:space="preserve">“Nice way to go though. Follow me, please,” </w:t>
      </w:r>
      <w:r w:rsidRPr="00D73D87" w:rsidR="00775045">
        <w:rPr>
          <w:rFonts w:ascii="Times New Roman" w:hAnsi="Times New Roman" w:eastAsiaTheme="minorHAnsi"/>
          <w:iCs w:val="0"/>
          <w:sz w:val="24"/>
          <w:szCs w:val="24"/>
          <w:lang w:val="en-GB"/>
        </w:rPr>
        <w:t xml:space="preserve">I </w:t>
      </w:r>
      <w:r w:rsidRPr="00D73D87">
        <w:rPr>
          <w:rFonts w:ascii="Times New Roman" w:hAnsi="Times New Roman" w:eastAsiaTheme="minorHAnsi"/>
          <w:iCs w:val="0"/>
          <w:sz w:val="24"/>
          <w:szCs w:val="24"/>
          <w:lang w:val="en-GB"/>
        </w:rPr>
        <w:t>said picking up the heavy case. “What have you got in Bessie, a year’s supply of Canadian Club?”</w:t>
      </w:r>
    </w:p>
    <w:p w:rsidRPr="00D73D87" w:rsidR="00A873FD" w:rsidP="00E37332" w:rsidRDefault="00A873FD" w14:paraId="44F4EA25" w14:textId="77777777">
      <w:pPr>
        <w:pStyle w:val="CSP-ChapterBodyText-FirstParagraph"/>
        <w:spacing w:line="360" w:lineRule="auto"/>
        <w:ind w:firstLine="720"/>
        <w:jc w:val="left"/>
        <w:rPr>
          <w:rFonts w:ascii="Times New Roman" w:hAnsi="Times New Roman" w:eastAsiaTheme="minorHAnsi"/>
          <w:iCs w:val="0"/>
          <w:sz w:val="24"/>
          <w:szCs w:val="24"/>
          <w:lang w:val="en-GB"/>
        </w:rPr>
      </w:pPr>
      <w:r w:rsidRPr="00D73D87">
        <w:rPr>
          <w:rFonts w:ascii="Times New Roman" w:hAnsi="Times New Roman" w:eastAsiaTheme="minorHAnsi"/>
          <w:iCs w:val="0"/>
          <w:sz w:val="24"/>
          <w:szCs w:val="24"/>
          <w:lang w:val="en-GB"/>
        </w:rPr>
        <w:t>“Ha, no. Just Susan along with several reams of paper and spare ribbons.”</w:t>
      </w:r>
    </w:p>
    <w:p w:rsidRPr="00D73D87" w:rsidR="00A873FD" w:rsidP="00E37332" w:rsidRDefault="00A873FD" w14:paraId="02C75766" w14:textId="163FF622">
      <w:pPr>
        <w:pStyle w:val="CSP-ChapterBodyText-FirstParagraph"/>
        <w:spacing w:line="360" w:lineRule="auto"/>
        <w:ind w:firstLine="720"/>
        <w:jc w:val="left"/>
        <w:rPr>
          <w:rFonts w:ascii="Times New Roman" w:hAnsi="Times New Roman" w:eastAsiaTheme="minorHAnsi"/>
          <w:iCs w:val="0"/>
          <w:sz w:val="24"/>
          <w:szCs w:val="24"/>
          <w:lang w:val="en-GB"/>
        </w:rPr>
      </w:pPr>
      <w:r w:rsidRPr="00D73D87">
        <w:rPr>
          <w:rFonts w:ascii="Times New Roman" w:hAnsi="Times New Roman" w:eastAsiaTheme="minorHAnsi"/>
          <w:iCs w:val="0"/>
          <w:sz w:val="24"/>
          <w:szCs w:val="24"/>
          <w:lang w:val="en-GB"/>
        </w:rPr>
        <w:t xml:space="preserve">“Are you a journalist?” </w:t>
      </w:r>
      <w:r w:rsidRPr="00D73D87" w:rsidR="00775045">
        <w:rPr>
          <w:rFonts w:ascii="Times New Roman" w:hAnsi="Times New Roman" w:eastAsiaTheme="minorHAnsi"/>
          <w:iCs w:val="0"/>
          <w:sz w:val="24"/>
          <w:szCs w:val="24"/>
          <w:lang w:val="en-GB"/>
        </w:rPr>
        <w:t xml:space="preserve">I </w:t>
      </w:r>
      <w:r w:rsidRPr="00D73D87">
        <w:rPr>
          <w:rFonts w:ascii="Times New Roman" w:hAnsi="Times New Roman" w:eastAsiaTheme="minorHAnsi"/>
          <w:iCs w:val="0"/>
          <w:sz w:val="24"/>
          <w:szCs w:val="24"/>
          <w:lang w:val="en-GB"/>
        </w:rPr>
        <w:t xml:space="preserve">said as </w:t>
      </w:r>
      <w:r w:rsidRPr="00D73D87" w:rsidR="00775045">
        <w:rPr>
          <w:rFonts w:ascii="Times New Roman" w:hAnsi="Times New Roman" w:eastAsiaTheme="minorHAnsi"/>
          <w:iCs w:val="0"/>
          <w:sz w:val="24"/>
          <w:szCs w:val="24"/>
          <w:lang w:val="en-GB"/>
        </w:rPr>
        <w:t>we</w:t>
      </w:r>
      <w:r w:rsidRPr="00D73D87">
        <w:rPr>
          <w:rFonts w:ascii="Times New Roman" w:hAnsi="Times New Roman" w:eastAsiaTheme="minorHAnsi"/>
          <w:iCs w:val="0"/>
          <w:sz w:val="24"/>
          <w:szCs w:val="24"/>
          <w:lang w:val="en-GB"/>
        </w:rPr>
        <w:t xml:space="preserve"> went through to the patio.</w:t>
      </w:r>
    </w:p>
    <w:p w:rsidRPr="00D73D87" w:rsidR="00A873FD" w:rsidP="00E37332" w:rsidRDefault="00A873FD" w14:paraId="3470A23F" w14:textId="77777777">
      <w:pPr>
        <w:pStyle w:val="CSP-ChapterBodyText-FirstParagraph"/>
        <w:spacing w:line="360" w:lineRule="auto"/>
        <w:ind w:firstLine="720"/>
        <w:jc w:val="left"/>
        <w:rPr>
          <w:rFonts w:ascii="Times New Roman" w:hAnsi="Times New Roman" w:eastAsiaTheme="minorHAnsi"/>
          <w:iCs w:val="0"/>
          <w:sz w:val="24"/>
          <w:szCs w:val="24"/>
          <w:lang w:val="en-GB"/>
        </w:rPr>
      </w:pPr>
      <w:r w:rsidRPr="00D73D87">
        <w:rPr>
          <w:rFonts w:ascii="Times New Roman" w:hAnsi="Times New Roman" w:eastAsiaTheme="minorHAnsi"/>
          <w:iCs w:val="0"/>
          <w:sz w:val="24"/>
          <w:szCs w:val="24"/>
          <w:lang w:val="en-GB"/>
        </w:rPr>
        <w:t>“No, but I write.”</w:t>
      </w:r>
    </w:p>
    <w:p w:rsidRPr="00D73D87" w:rsidR="00A873FD" w:rsidP="00E37332" w:rsidRDefault="00A873FD" w14:paraId="600D1B96" w14:textId="77777777">
      <w:pPr>
        <w:pStyle w:val="CSP-ChapterBodyText-FirstParagraph"/>
        <w:spacing w:line="360" w:lineRule="auto"/>
        <w:ind w:firstLine="720"/>
        <w:jc w:val="left"/>
        <w:rPr>
          <w:rFonts w:ascii="Times New Roman" w:hAnsi="Times New Roman" w:eastAsiaTheme="minorHAnsi"/>
          <w:iCs w:val="0"/>
          <w:sz w:val="24"/>
          <w:szCs w:val="24"/>
          <w:lang w:val="en-GB"/>
        </w:rPr>
      </w:pPr>
      <w:r w:rsidRPr="00D73D87">
        <w:rPr>
          <w:rFonts w:ascii="Times New Roman" w:hAnsi="Times New Roman" w:eastAsiaTheme="minorHAnsi"/>
          <w:iCs w:val="0"/>
          <w:sz w:val="24"/>
          <w:szCs w:val="24"/>
          <w:lang w:val="en-GB"/>
        </w:rPr>
        <w:t>“Wow, our first creative guest.”</w:t>
      </w:r>
    </w:p>
    <w:p w:rsidRPr="00D73D87" w:rsidR="00A873FD" w:rsidP="00E37332" w:rsidRDefault="00A873FD" w14:paraId="71E82C05" w14:textId="77777777">
      <w:pPr>
        <w:pStyle w:val="CSP-ChapterBodyText-FirstParagraph"/>
        <w:spacing w:line="360" w:lineRule="auto"/>
        <w:ind w:firstLine="720"/>
        <w:jc w:val="left"/>
        <w:rPr>
          <w:rFonts w:ascii="Times New Roman" w:hAnsi="Times New Roman" w:eastAsiaTheme="minorHAnsi"/>
          <w:iCs w:val="0"/>
          <w:sz w:val="24"/>
          <w:szCs w:val="24"/>
          <w:lang w:val="en-GB"/>
        </w:rPr>
      </w:pPr>
      <w:r w:rsidRPr="00D73D87">
        <w:rPr>
          <w:rFonts w:ascii="Times New Roman" w:hAnsi="Times New Roman" w:eastAsiaTheme="minorHAnsi"/>
          <w:iCs w:val="0"/>
          <w:sz w:val="24"/>
          <w:szCs w:val="24"/>
          <w:lang w:val="en-GB"/>
        </w:rPr>
        <w:t>“I’ve been on a sabbatical for over a year but now I’m suitably refreshed my fingers are itching to stab the odd key or two. Spain is cheap enough for me to live comfortably and your mother has agreed the hotel will take care of my laundry and meals so I can concentrate.”</w:t>
      </w:r>
    </w:p>
    <w:p w:rsidRPr="00D73D87" w:rsidR="00A873FD" w:rsidP="00E37332" w:rsidRDefault="00A873FD" w14:paraId="72EDB68C" w14:textId="77777777">
      <w:pPr>
        <w:pStyle w:val="CSP-ChapterBodyText-FirstParagraph"/>
        <w:spacing w:line="360" w:lineRule="auto"/>
        <w:ind w:firstLine="720"/>
        <w:jc w:val="left"/>
        <w:rPr>
          <w:rFonts w:ascii="Times New Roman" w:hAnsi="Times New Roman" w:eastAsiaTheme="minorHAnsi"/>
          <w:iCs w:val="0"/>
          <w:sz w:val="24"/>
          <w:szCs w:val="24"/>
          <w:lang w:val="en-GB"/>
        </w:rPr>
      </w:pPr>
      <w:r w:rsidRPr="00D73D87">
        <w:rPr>
          <w:rFonts w:ascii="Times New Roman" w:hAnsi="Times New Roman" w:eastAsiaTheme="minorHAnsi"/>
          <w:iCs w:val="0"/>
          <w:sz w:val="24"/>
          <w:szCs w:val="24"/>
          <w:lang w:val="en-GB"/>
        </w:rPr>
        <w:t>“What do you write?”</w:t>
      </w:r>
    </w:p>
    <w:p w:rsidRPr="00D73D87" w:rsidR="00A873FD" w:rsidP="00E37332" w:rsidRDefault="00A873FD" w14:paraId="24810715" w14:textId="0BFE83A5">
      <w:pPr>
        <w:pStyle w:val="CSP-ChapterBodyText-FirstParagraph"/>
        <w:spacing w:line="360" w:lineRule="auto"/>
        <w:ind w:firstLine="720"/>
        <w:jc w:val="left"/>
        <w:rPr>
          <w:rFonts w:ascii="Times New Roman" w:hAnsi="Times New Roman" w:eastAsiaTheme="minorHAnsi"/>
          <w:iCs w:val="0"/>
          <w:sz w:val="24"/>
          <w:szCs w:val="24"/>
          <w:lang w:val="en-GB"/>
        </w:rPr>
      </w:pPr>
      <w:r w:rsidRPr="00D73D87">
        <w:rPr>
          <w:rFonts w:ascii="Times New Roman" w:hAnsi="Times New Roman" w:eastAsiaTheme="minorHAnsi"/>
          <w:iCs w:val="0"/>
          <w:sz w:val="24"/>
          <w:szCs w:val="24"/>
          <w:lang w:val="en-GB"/>
        </w:rPr>
        <w:t xml:space="preserve">“That </w:t>
      </w:r>
      <w:r w:rsidR="002B7F96">
        <w:rPr>
          <w:rFonts w:ascii="Times New Roman" w:hAnsi="Times New Roman" w:eastAsiaTheme="minorHAnsi"/>
          <w:iCs w:val="0"/>
          <w:sz w:val="24"/>
          <w:szCs w:val="24"/>
          <w:lang w:val="en-GB"/>
        </w:rPr>
        <w:t>is</w:t>
      </w:r>
      <w:r w:rsidRPr="00D73D87">
        <w:rPr>
          <w:rFonts w:ascii="Times New Roman" w:hAnsi="Times New Roman" w:eastAsiaTheme="minorHAnsi"/>
          <w:iCs w:val="0"/>
          <w:sz w:val="24"/>
          <w:szCs w:val="24"/>
          <w:lang w:val="en-GB"/>
        </w:rPr>
        <w:t xml:space="preserve"> my first challenge. I have gathered many ideas on my travels so need to sort those into some kind of package for a novel.”</w:t>
      </w:r>
    </w:p>
    <w:p w:rsidRPr="00D73D87" w:rsidR="00A873FD" w:rsidP="00E37332" w:rsidRDefault="00A873FD" w14:paraId="04F96B9A" w14:textId="77777777">
      <w:pPr>
        <w:pStyle w:val="CSP-ChapterBodyText-FirstParagraph"/>
        <w:spacing w:line="360" w:lineRule="auto"/>
        <w:ind w:firstLine="720"/>
        <w:jc w:val="left"/>
        <w:rPr>
          <w:rFonts w:ascii="Times New Roman" w:hAnsi="Times New Roman" w:eastAsiaTheme="minorHAnsi"/>
          <w:iCs w:val="0"/>
          <w:sz w:val="24"/>
          <w:szCs w:val="24"/>
          <w:lang w:val="en-GB"/>
        </w:rPr>
      </w:pPr>
      <w:r w:rsidRPr="00D73D87">
        <w:rPr>
          <w:rFonts w:ascii="Times New Roman" w:hAnsi="Times New Roman" w:eastAsiaTheme="minorHAnsi"/>
          <w:iCs w:val="0"/>
          <w:sz w:val="24"/>
          <w:szCs w:val="24"/>
          <w:lang w:val="en-GB"/>
        </w:rPr>
        <w:t>“How long does it take to write a book?”</w:t>
      </w:r>
    </w:p>
    <w:p w:rsidRPr="00D73D87" w:rsidR="00A873FD" w:rsidP="00E37332" w:rsidRDefault="00A873FD" w14:paraId="6FA1A48C" w14:textId="77777777">
      <w:pPr>
        <w:pStyle w:val="CSP-ChapterBodyText-FirstParagraph"/>
        <w:spacing w:line="360" w:lineRule="auto"/>
        <w:ind w:firstLine="720"/>
        <w:jc w:val="left"/>
        <w:rPr>
          <w:rFonts w:ascii="Times New Roman" w:hAnsi="Times New Roman" w:eastAsiaTheme="minorHAnsi"/>
          <w:iCs w:val="0"/>
          <w:sz w:val="24"/>
          <w:szCs w:val="24"/>
          <w:lang w:val="en-GB"/>
        </w:rPr>
      </w:pPr>
      <w:r w:rsidRPr="00D73D87">
        <w:rPr>
          <w:rFonts w:ascii="Times New Roman" w:hAnsi="Times New Roman" w:eastAsiaTheme="minorHAnsi"/>
          <w:iCs w:val="0"/>
          <w:sz w:val="24"/>
          <w:szCs w:val="24"/>
          <w:lang w:val="en-GB"/>
        </w:rPr>
        <w:t xml:space="preserve">“How long is a piece of string? I’ve mainly done screenwriting for TV until now so this will be my first </w:t>
      </w:r>
      <w:proofErr w:type="spellStart"/>
      <w:r w:rsidRPr="00D73D87">
        <w:rPr>
          <w:rFonts w:ascii="Times New Roman" w:hAnsi="Times New Roman" w:eastAsiaTheme="minorHAnsi"/>
          <w:iCs w:val="0"/>
          <w:sz w:val="24"/>
          <w:szCs w:val="24"/>
          <w:lang w:val="en-GB"/>
        </w:rPr>
        <w:t>tome</w:t>
      </w:r>
      <w:proofErr w:type="spellEnd"/>
      <w:r w:rsidRPr="00D73D87">
        <w:rPr>
          <w:rFonts w:ascii="Times New Roman" w:hAnsi="Times New Roman" w:eastAsiaTheme="minorHAnsi"/>
          <w:iCs w:val="0"/>
          <w:sz w:val="24"/>
          <w:szCs w:val="24"/>
          <w:lang w:val="en-GB"/>
        </w:rPr>
        <w:t>.”</w:t>
      </w:r>
    </w:p>
    <w:p w:rsidRPr="00D73D87" w:rsidR="00A873FD" w:rsidP="00E37332" w:rsidRDefault="00A873FD" w14:paraId="27327224" w14:textId="77777777">
      <w:pPr>
        <w:pStyle w:val="CSP-ChapterBodyText-FirstParagraph"/>
        <w:spacing w:line="360" w:lineRule="auto"/>
        <w:ind w:firstLine="720"/>
        <w:jc w:val="left"/>
        <w:rPr>
          <w:rFonts w:ascii="Times New Roman" w:hAnsi="Times New Roman" w:eastAsiaTheme="minorHAnsi"/>
          <w:iCs w:val="0"/>
          <w:sz w:val="24"/>
          <w:szCs w:val="24"/>
          <w:lang w:val="en-GB"/>
        </w:rPr>
      </w:pPr>
      <w:r w:rsidRPr="00D73D87">
        <w:rPr>
          <w:rFonts w:ascii="Times New Roman" w:hAnsi="Times New Roman" w:eastAsiaTheme="minorHAnsi"/>
          <w:iCs w:val="0"/>
          <w:sz w:val="24"/>
          <w:szCs w:val="24"/>
          <w:lang w:val="en-GB"/>
        </w:rPr>
        <w:t>“Please let me know if I can help.”</w:t>
      </w:r>
    </w:p>
    <w:p w:rsidRPr="00D73D87" w:rsidR="00A873FD" w:rsidP="00E37332" w:rsidRDefault="00A873FD" w14:paraId="55519C7A" w14:textId="1CDC14D1">
      <w:pPr>
        <w:pStyle w:val="CSP-ChapterBodyText-FirstParagraph"/>
        <w:spacing w:line="360" w:lineRule="auto"/>
        <w:ind w:firstLine="720"/>
        <w:jc w:val="left"/>
        <w:rPr>
          <w:rFonts w:ascii="Times New Roman" w:hAnsi="Times New Roman" w:eastAsiaTheme="minorHAnsi"/>
          <w:iCs w:val="0"/>
          <w:sz w:val="24"/>
          <w:szCs w:val="24"/>
          <w:lang w:val="en-GB"/>
        </w:rPr>
      </w:pPr>
      <w:r w:rsidRPr="00D73D87">
        <w:rPr>
          <w:rFonts w:ascii="Times New Roman" w:hAnsi="Times New Roman" w:eastAsiaTheme="minorHAnsi"/>
          <w:iCs w:val="0"/>
          <w:sz w:val="24"/>
          <w:szCs w:val="24"/>
          <w:lang w:val="en-GB"/>
        </w:rPr>
        <w:t xml:space="preserve">“Eventually, I’ll need a supply of A4 paper </w:t>
      </w:r>
      <w:r w:rsidR="008F4620">
        <w:rPr>
          <w:rFonts w:ascii="Times New Roman" w:hAnsi="Times New Roman" w:eastAsiaTheme="minorHAnsi"/>
          <w:iCs w:val="0"/>
          <w:sz w:val="24"/>
          <w:szCs w:val="24"/>
          <w:lang w:val="en-GB"/>
        </w:rPr>
        <w:t>but in the meantime</w:t>
      </w:r>
      <w:r w:rsidRPr="00D73D87">
        <w:rPr>
          <w:rFonts w:ascii="Times New Roman" w:hAnsi="Times New Roman" w:eastAsiaTheme="minorHAnsi"/>
          <w:iCs w:val="0"/>
          <w:sz w:val="24"/>
          <w:szCs w:val="24"/>
          <w:lang w:val="en-GB"/>
        </w:rPr>
        <w:t xml:space="preserve"> a lift onto a bar stool </w:t>
      </w:r>
      <w:r w:rsidR="008F4620">
        <w:rPr>
          <w:rFonts w:ascii="Times New Roman" w:hAnsi="Times New Roman" w:eastAsiaTheme="minorHAnsi"/>
          <w:iCs w:val="0"/>
          <w:sz w:val="24"/>
          <w:szCs w:val="24"/>
          <w:lang w:val="en-GB"/>
        </w:rPr>
        <w:t>most</w:t>
      </w:r>
      <w:r w:rsidRPr="00D73D87">
        <w:rPr>
          <w:rFonts w:ascii="Times New Roman" w:hAnsi="Times New Roman" w:eastAsiaTheme="minorHAnsi"/>
          <w:iCs w:val="0"/>
          <w:sz w:val="24"/>
          <w:szCs w:val="24"/>
          <w:lang w:val="en-GB"/>
        </w:rPr>
        <w:t xml:space="preserve"> evenings</w:t>
      </w:r>
      <w:r w:rsidR="008F4620">
        <w:rPr>
          <w:rFonts w:ascii="Times New Roman" w:hAnsi="Times New Roman" w:eastAsiaTheme="minorHAnsi"/>
          <w:iCs w:val="0"/>
          <w:sz w:val="24"/>
          <w:szCs w:val="24"/>
          <w:lang w:val="en-GB"/>
        </w:rPr>
        <w:t xml:space="preserve"> is fine</w:t>
      </w:r>
      <w:r w:rsidRPr="00D73D87">
        <w:rPr>
          <w:rFonts w:ascii="Times New Roman" w:hAnsi="Times New Roman" w:eastAsiaTheme="minorHAnsi"/>
          <w:iCs w:val="0"/>
          <w:sz w:val="24"/>
          <w:szCs w:val="24"/>
          <w:lang w:val="en-GB"/>
        </w:rPr>
        <w:t>.”</w:t>
      </w:r>
    </w:p>
    <w:p w:rsidRPr="00D73D87" w:rsidR="00A873FD" w:rsidP="00E37332" w:rsidRDefault="00A873FD" w14:paraId="36ECE683" w14:textId="60BB0685">
      <w:pPr>
        <w:pStyle w:val="CSP-ChapterBodyText-FirstParagraph"/>
        <w:spacing w:line="360" w:lineRule="auto"/>
        <w:ind w:firstLine="720"/>
        <w:jc w:val="left"/>
        <w:rPr>
          <w:rFonts w:ascii="Times New Roman" w:hAnsi="Times New Roman" w:eastAsiaTheme="minorHAnsi"/>
          <w:iCs w:val="0"/>
          <w:sz w:val="24"/>
          <w:szCs w:val="24"/>
          <w:lang w:val="en-GB"/>
        </w:rPr>
      </w:pPr>
      <w:r w:rsidRPr="00D73D87">
        <w:rPr>
          <w:rFonts w:ascii="Times New Roman" w:hAnsi="Times New Roman" w:eastAsiaTheme="minorHAnsi"/>
          <w:iCs w:val="0"/>
          <w:sz w:val="24"/>
          <w:szCs w:val="24"/>
          <w:lang w:val="en-GB"/>
        </w:rPr>
        <w:t xml:space="preserve">“Cool. I’ll introduce you to some of our regulars. Many have been here for years and have a host of tales to </w:t>
      </w:r>
      <w:r w:rsidR="008F4620">
        <w:rPr>
          <w:rFonts w:ascii="Times New Roman" w:hAnsi="Times New Roman" w:eastAsiaTheme="minorHAnsi"/>
          <w:iCs w:val="0"/>
          <w:sz w:val="24"/>
          <w:szCs w:val="24"/>
          <w:lang w:val="en-GB"/>
        </w:rPr>
        <w:t>relate</w:t>
      </w:r>
      <w:r w:rsidRPr="00D73D87">
        <w:rPr>
          <w:rFonts w:ascii="Times New Roman" w:hAnsi="Times New Roman" w:eastAsiaTheme="minorHAnsi"/>
          <w:iCs w:val="0"/>
          <w:sz w:val="24"/>
          <w:szCs w:val="24"/>
          <w:lang w:val="en-GB"/>
        </w:rPr>
        <w:t>.”</w:t>
      </w:r>
    </w:p>
    <w:p w:rsidRPr="00D73D87" w:rsidR="00A873FD" w:rsidP="00E37332" w:rsidRDefault="00A873FD" w14:paraId="39540289" w14:textId="77777777">
      <w:pPr>
        <w:pStyle w:val="CSP-ChapterBodyText-FirstParagraph"/>
        <w:spacing w:line="360" w:lineRule="auto"/>
        <w:ind w:firstLine="720"/>
        <w:jc w:val="left"/>
        <w:rPr>
          <w:rFonts w:ascii="Times New Roman" w:hAnsi="Times New Roman" w:eastAsiaTheme="minorHAnsi"/>
          <w:iCs w:val="0"/>
          <w:sz w:val="24"/>
          <w:szCs w:val="24"/>
          <w:lang w:val="en-GB"/>
        </w:rPr>
      </w:pPr>
      <w:r w:rsidRPr="00D73D87">
        <w:rPr>
          <w:rFonts w:ascii="Times New Roman" w:hAnsi="Times New Roman" w:eastAsiaTheme="minorHAnsi"/>
          <w:iCs w:val="0"/>
          <w:sz w:val="24"/>
          <w:szCs w:val="24"/>
          <w:lang w:val="en-GB"/>
        </w:rPr>
        <w:t>“I look forward to that.”</w:t>
      </w:r>
    </w:p>
    <w:p w:rsidRPr="00D73D87" w:rsidR="00A873FD" w:rsidP="00E37332" w:rsidRDefault="00A873FD" w14:paraId="66F21E87" w14:textId="3096EDD1">
      <w:pPr>
        <w:pStyle w:val="CSP-ChapterBodyText-FirstParagraph"/>
        <w:spacing w:line="360" w:lineRule="auto"/>
        <w:ind w:firstLine="720"/>
        <w:jc w:val="left"/>
        <w:rPr>
          <w:rFonts w:ascii="Times New Roman" w:hAnsi="Times New Roman" w:eastAsiaTheme="minorHAnsi"/>
          <w:iCs w:val="0"/>
          <w:sz w:val="24"/>
          <w:szCs w:val="24"/>
          <w:lang w:val="en-GB"/>
        </w:rPr>
      </w:pPr>
      <w:r w:rsidRPr="00D73D87">
        <w:rPr>
          <w:rFonts w:ascii="Times New Roman" w:hAnsi="Times New Roman" w:eastAsiaTheme="minorHAnsi"/>
          <w:iCs w:val="0"/>
          <w:sz w:val="24"/>
          <w:szCs w:val="24"/>
          <w:lang w:val="en-GB"/>
        </w:rPr>
        <w:lastRenderedPageBreak/>
        <w:t xml:space="preserve">“Here is your room,” </w:t>
      </w:r>
      <w:r w:rsidRPr="00D73D87" w:rsidR="003B1620">
        <w:rPr>
          <w:rFonts w:ascii="Times New Roman" w:hAnsi="Times New Roman" w:eastAsiaTheme="minorHAnsi"/>
          <w:iCs w:val="0"/>
          <w:sz w:val="24"/>
          <w:szCs w:val="24"/>
          <w:lang w:val="en-GB"/>
        </w:rPr>
        <w:t xml:space="preserve">I </w:t>
      </w:r>
      <w:r w:rsidRPr="00D73D87">
        <w:rPr>
          <w:rFonts w:ascii="Times New Roman" w:hAnsi="Times New Roman" w:eastAsiaTheme="minorHAnsi"/>
          <w:iCs w:val="0"/>
          <w:sz w:val="24"/>
          <w:szCs w:val="24"/>
          <w:lang w:val="en-GB"/>
        </w:rPr>
        <w:t>said opening the door and ushering David inside. “When you need laundry, just stuff it in the bag provided and leave it outside. Mealtimes are posted in your bedside information pack and for you</w:t>
      </w:r>
      <w:r w:rsidRPr="00D73D87" w:rsidR="00006C77">
        <w:rPr>
          <w:rFonts w:ascii="Times New Roman" w:hAnsi="Times New Roman" w:eastAsiaTheme="minorHAnsi"/>
          <w:iCs w:val="0"/>
          <w:sz w:val="24"/>
          <w:szCs w:val="24"/>
          <w:lang w:val="en-GB"/>
        </w:rPr>
        <w:t>,</w:t>
      </w:r>
      <w:r w:rsidRPr="00D73D87">
        <w:rPr>
          <w:rFonts w:ascii="Times New Roman" w:hAnsi="Times New Roman" w:eastAsiaTheme="minorHAnsi"/>
          <w:iCs w:val="0"/>
          <w:sz w:val="24"/>
          <w:szCs w:val="24"/>
          <w:lang w:val="en-GB"/>
        </w:rPr>
        <w:t xml:space="preserve"> we will include room service if you fancy time away from the madding crowd.”</w:t>
      </w:r>
    </w:p>
    <w:p w:rsidRPr="00D73D87" w:rsidR="00A873FD" w:rsidP="00E37332" w:rsidRDefault="00A873FD" w14:paraId="718A1C4C" w14:textId="53E77CD3">
      <w:pPr>
        <w:pStyle w:val="CSP-ChapterBodyText-FirstParagraph"/>
        <w:spacing w:line="360" w:lineRule="auto"/>
        <w:ind w:firstLine="720"/>
        <w:jc w:val="left"/>
        <w:rPr>
          <w:rFonts w:ascii="Times New Roman" w:hAnsi="Times New Roman" w:eastAsiaTheme="minorHAnsi"/>
          <w:iCs w:val="0"/>
          <w:sz w:val="24"/>
          <w:szCs w:val="24"/>
          <w:lang w:val="en-GB"/>
        </w:rPr>
      </w:pPr>
      <w:r w:rsidRPr="00D73D87">
        <w:rPr>
          <w:rFonts w:ascii="Times New Roman" w:hAnsi="Times New Roman" w:eastAsiaTheme="minorHAnsi"/>
          <w:iCs w:val="0"/>
          <w:sz w:val="24"/>
          <w:szCs w:val="24"/>
          <w:lang w:val="en-GB"/>
        </w:rPr>
        <w:t xml:space="preserve">“Eh, thanks, </w:t>
      </w:r>
      <w:r w:rsidR="00CF55C7">
        <w:rPr>
          <w:rFonts w:ascii="Times New Roman" w:hAnsi="Times New Roman" w:eastAsiaTheme="minorHAnsi"/>
          <w:iCs w:val="0"/>
          <w:sz w:val="24"/>
          <w:szCs w:val="24"/>
          <w:lang w:val="en-GB"/>
        </w:rPr>
        <w:t>Robin</w:t>
      </w:r>
      <w:r w:rsidRPr="00D73D87">
        <w:rPr>
          <w:rFonts w:ascii="Times New Roman" w:hAnsi="Times New Roman" w:eastAsiaTheme="minorHAnsi"/>
          <w:iCs w:val="0"/>
          <w:sz w:val="24"/>
          <w:szCs w:val="24"/>
          <w:lang w:val="en-GB"/>
        </w:rPr>
        <w:t>. Sounds perfect.”</w:t>
      </w:r>
    </w:p>
    <w:p w:rsidRPr="00D73D87" w:rsidR="00A873FD" w:rsidP="00E37332" w:rsidRDefault="00A873FD" w14:paraId="5A6C8818" w14:textId="77777777">
      <w:pPr>
        <w:pStyle w:val="CSP-ChapterBodyText-FirstParagraph"/>
        <w:spacing w:line="360" w:lineRule="auto"/>
        <w:ind w:firstLine="720"/>
        <w:jc w:val="left"/>
        <w:rPr>
          <w:rFonts w:ascii="Times New Roman" w:hAnsi="Times New Roman" w:eastAsiaTheme="minorHAnsi"/>
          <w:iCs w:val="0"/>
          <w:sz w:val="24"/>
          <w:szCs w:val="24"/>
          <w:lang w:val="en-GB"/>
        </w:rPr>
      </w:pPr>
      <w:r w:rsidRPr="00D73D87">
        <w:rPr>
          <w:rFonts w:ascii="Times New Roman" w:hAnsi="Times New Roman" w:eastAsiaTheme="minorHAnsi"/>
          <w:iCs w:val="0"/>
          <w:sz w:val="24"/>
          <w:szCs w:val="24"/>
          <w:lang w:val="en-GB"/>
        </w:rPr>
        <w:t>“You’re welcome, David. Enjoy your stay.”</w:t>
      </w:r>
    </w:p>
    <w:p w:rsidRPr="00D73D87" w:rsidR="00A873FD" w:rsidP="00E37332" w:rsidRDefault="00A873FD" w14:paraId="10ADDD8F" w14:textId="31EC3166">
      <w:pPr>
        <w:pStyle w:val="CSP-ChapterBodyText-FirstParagraph"/>
        <w:spacing w:line="360" w:lineRule="auto"/>
        <w:ind w:firstLine="720"/>
        <w:jc w:val="left"/>
        <w:rPr>
          <w:rFonts w:ascii="Times New Roman" w:hAnsi="Times New Roman" w:eastAsiaTheme="minorHAnsi"/>
          <w:iCs w:val="0"/>
          <w:sz w:val="24"/>
          <w:szCs w:val="24"/>
          <w:lang w:val="en-GB"/>
        </w:rPr>
      </w:pPr>
      <w:r w:rsidRPr="00D73D87">
        <w:rPr>
          <w:rFonts w:ascii="Times New Roman" w:hAnsi="Times New Roman" w:eastAsiaTheme="minorHAnsi"/>
          <w:iCs w:val="0"/>
          <w:sz w:val="24"/>
          <w:szCs w:val="24"/>
          <w:lang w:val="en-GB"/>
        </w:rPr>
        <w:t>“I will, oh er one thing. When I hang the Do Not Disturb sign on my door, I mean exactly that. When I’m concentrating, the slightest disturbance throws me off my thread and it takes hours to recover. Just to warn you I may appear to be the mildest, easy-going sort of chap as you would expect of most of my fellow countrymen, but when I’m disturbed, I can be as mean as shit. Beware, these crutches can also be lethal weapons and my aim is deadly.”</w:t>
      </w:r>
    </w:p>
    <w:p w:rsidRPr="00D73D87" w:rsidR="00A873FD" w:rsidP="00E37332" w:rsidRDefault="00A873FD" w14:paraId="79196C72" w14:textId="77777777">
      <w:pPr>
        <w:pStyle w:val="CSP-ChapterBodyText-FirstParagraph"/>
        <w:spacing w:line="360" w:lineRule="auto"/>
        <w:ind w:firstLine="720"/>
        <w:jc w:val="left"/>
        <w:rPr>
          <w:rFonts w:ascii="Times New Roman" w:hAnsi="Times New Roman" w:eastAsiaTheme="minorHAnsi"/>
          <w:iCs w:val="0"/>
          <w:sz w:val="24"/>
          <w:szCs w:val="24"/>
          <w:lang w:val="en-GB"/>
        </w:rPr>
      </w:pPr>
      <w:r w:rsidRPr="00D73D87">
        <w:rPr>
          <w:rFonts w:ascii="Times New Roman" w:hAnsi="Times New Roman" w:eastAsiaTheme="minorHAnsi"/>
          <w:iCs w:val="0"/>
          <w:sz w:val="24"/>
          <w:szCs w:val="24"/>
          <w:lang w:val="en-GB"/>
        </w:rPr>
        <w:t xml:space="preserve">“Fine, I’ll inform the staff. How about I make a special do not disturb sign? Something along the lines of </w:t>
      </w:r>
      <w:r w:rsidRPr="00D73D87">
        <w:rPr>
          <w:rFonts w:ascii="Times New Roman" w:hAnsi="Times New Roman" w:eastAsiaTheme="minorHAnsi"/>
          <w:i/>
          <w:sz w:val="24"/>
          <w:szCs w:val="24"/>
          <w:lang w:val="en-GB"/>
        </w:rPr>
        <w:t>Danger, writer at work, enter at your own peril</w:t>
      </w:r>
      <w:r w:rsidRPr="00D73D87">
        <w:rPr>
          <w:rFonts w:ascii="Times New Roman" w:hAnsi="Times New Roman" w:eastAsiaTheme="minorHAnsi"/>
          <w:iCs w:val="0"/>
          <w:sz w:val="24"/>
          <w:szCs w:val="24"/>
          <w:lang w:val="en-GB"/>
        </w:rPr>
        <w:t>.”</w:t>
      </w:r>
    </w:p>
    <w:p w:rsidRPr="00D73D87" w:rsidR="00A873FD" w:rsidP="00E37332" w:rsidRDefault="00A873FD" w14:paraId="5F6245C7" w14:textId="77777777">
      <w:pPr>
        <w:pStyle w:val="CSP-ChapterBodyText-FirstParagraph"/>
        <w:spacing w:line="360" w:lineRule="auto"/>
        <w:ind w:firstLine="720"/>
        <w:jc w:val="left"/>
        <w:rPr>
          <w:rFonts w:ascii="Times New Roman" w:hAnsi="Times New Roman" w:eastAsiaTheme="minorHAnsi"/>
          <w:iCs w:val="0"/>
          <w:sz w:val="24"/>
          <w:szCs w:val="24"/>
          <w:lang w:val="en-GB"/>
        </w:rPr>
      </w:pPr>
      <w:r w:rsidRPr="00D73D87">
        <w:rPr>
          <w:rFonts w:ascii="Times New Roman" w:hAnsi="Times New Roman" w:eastAsiaTheme="minorHAnsi"/>
          <w:iCs w:val="0"/>
          <w:sz w:val="24"/>
          <w:szCs w:val="24"/>
          <w:lang w:val="en-GB"/>
        </w:rPr>
        <w:t>“Sounds perfect. I am so pleased you understand my needs. I can relax knowing I will be happy and productive here.”</w:t>
      </w:r>
    </w:p>
    <w:p w:rsidRPr="00D73D87" w:rsidR="00A873FD" w:rsidP="00E37332" w:rsidRDefault="00A873FD" w14:paraId="3BB7CD13" w14:textId="6952FD1D">
      <w:pPr>
        <w:pStyle w:val="CSP-ChapterBodyText-FirstParagraph"/>
        <w:spacing w:line="360" w:lineRule="auto"/>
        <w:ind w:firstLine="720"/>
        <w:jc w:val="left"/>
        <w:rPr>
          <w:rFonts w:ascii="Times New Roman" w:hAnsi="Times New Roman" w:eastAsiaTheme="minorHAnsi"/>
          <w:iCs w:val="0"/>
          <w:sz w:val="24"/>
          <w:szCs w:val="24"/>
          <w:lang w:val="en-GB"/>
        </w:rPr>
      </w:pPr>
      <w:r w:rsidRPr="00D73D87">
        <w:rPr>
          <w:rFonts w:ascii="Times New Roman" w:hAnsi="Times New Roman" w:eastAsiaTheme="minorHAnsi"/>
          <w:iCs w:val="0"/>
          <w:sz w:val="24"/>
          <w:szCs w:val="24"/>
          <w:lang w:val="en-GB"/>
        </w:rPr>
        <w:t>“We’ll do our bit. You concentrate on your book.”</w:t>
      </w:r>
    </w:p>
    <w:p w:rsidRPr="00D73D87" w:rsidR="00A873FD" w:rsidP="00E37332" w:rsidRDefault="00A873FD" w14:paraId="15432D8B" w14:textId="77777777">
      <w:pPr>
        <w:spacing w:after="0" w:line="360" w:lineRule="auto"/>
        <w:rPr>
          <w:rFonts w:ascii="Times New Roman" w:hAnsi="Times New Roman" w:cs="Times New Roman"/>
          <w:sz w:val="24"/>
          <w:szCs w:val="24"/>
          <w:lang w:val="en-GB"/>
        </w:rPr>
      </w:pPr>
      <w:r w:rsidRPr="00D73D87">
        <w:rPr>
          <w:rFonts w:ascii="Times New Roman" w:hAnsi="Times New Roman"/>
          <w:iCs/>
          <w:sz w:val="24"/>
          <w:szCs w:val="24"/>
          <w:lang w:val="en-GB"/>
        </w:rPr>
        <w:br w:type="page"/>
      </w:r>
    </w:p>
    <w:p w:rsidRPr="00D73D87" w:rsidR="00A873FD" w:rsidP="00E37332" w:rsidRDefault="00A873FD" w14:paraId="4D36E697" w14:textId="3C5B63A5">
      <w:pPr>
        <w:pStyle w:val="CSP-ChapterBodyText-FirstParagraph"/>
        <w:spacing w:line="360" w:lineRule="auto"/>
        <w:jc w:val="left"/>
        <w:rPr>
          <w:rFonts w:ascii="Times New Roman" w:hAnsi="Times New Roman"/>
          <w:sz w:val="24"/>
          <w:szCs w:val="24"/>
          <w:lang w:val="en-GB"/>
        </w:rPr>
      </w:pPr>
      <w:r w:rsidRPr="00D73D87">
        <w:rPr>
          <w:rFonts w:ascii="Times New Roman" w:hAnsi="Times New Roman"/>
          <w:sz w:val="24"/>
          <w:szCs w:val="24"/>
          <w:lang w:val="en-GB"/>
        </w:rPr>
        <w:lastRenderedPageBreak/>
        <w:t xml:space="preserve">Chapter </w:t>
      </w:r>
      <w:r w:rsidRPr="00D73D87" w:rsidR="00D43E43">
        <w:rPr>
          <w:rFonts w:ascii="Times New Roman" w:hAnsi="Times New Roman"/>
          <w:sz w:val="24"/>
          <w:szCs w:val="24"/>
          <w:lang w:val="en-GB"/>
        </w:rPr>
        <w:t>1</w:t>
      </w:r>
      <w:r w:rsidRPr="00D73D87" w:rsidR="00B32A34">
        <w:rPr>
          <w:rFonts w:ascii="Times New Roman" w:hAnsi="Times New Roman"/>
          <w:sz w:val="24"/>
          <w:szCs w:val="24"/>
          <w:lang w:val="en-GB"/>
        </w:rPr>
        <w:t>4</w:t>
      </w:r>
      <w:r w:rsidRPr="00D73D87" w:rsidR="00E13499">
        <w:rPr>
          <w:rFonts w:ascii="Times New Roman" w:hAnsi="Times New Roman"/>
          <w:sz w:val="24"/>
          <w:szCs w:val="24"/>
          <w:lang w:val="en-GB"/>
        </w:rPr>
        <w:t xml:space="preserve"> - Waterloo</w:t>
      </w:r>
    </w:p>
    <w:p w:rsidRPr="00D73D87" w:rsidR="00A873FD" w:rsidP="00E37332" w:rsidRDefault="00A873FD" w14:paraId="4E39186E" w14:textId="77777777">
      <w:pPr>
        <w:pStyle w:val="CSP-ChapterBodyText-FirstParagraph"/>
        <w:spacing w:line="360" w:lineRule="auto"/>
        <w:ind w:firstLine="720"/>
        <w:jc w:val="left"/>
        <w:rPr>
          <w:rFonts w:ascii="Times New Roman" w:hAnsi="Times New Roman"/>
          <w:sz w:val="24"/>
          <w:szCs w:val="24"/>
          <w:lang w:val="en-GB"/>
        </w:rPr>
      </w:pPr>
    </w:p>
    <w:p w:rsidRPr="00D73D87" w:rsidR="00A873FD" w:rsidP="00E37332" w:rsidRDefault="00A873FD" w14:paraId="7F6B0B2D" w14:textId="342A6BE9">
      <w:pPr>
        <w:spacing w:after="0" w:line="360" w:lineRule="auto"/>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Luxemburg won the Eurovision Song Contest twice in a row, in 1972 and 1973. Running the contest for the second time in their small country was deemed too expensive, so Britain volunteered. The nineteenth contest was held </w:t>
      </w:r>
      <w:r w:rsidRPr="00D73D87">
        <w:rPr>
          <w:rFonts w:ascii="Times New Roman" w:hAnsi="Times New Roman" w:cs="Times New Roman"/>
          <w:sz w:val="24"/>
          <w:szCs w:val="24"/>
          <w:shd w:val="clear" w:color="auto" w:fill="FFFFFF"/>
          <w:lang w:val="en-GB"/>
        </w:rPr>
        <w:t xml:space="preserve">at the Brighton Dome on Saturday, 6 </w:t>
      </w:r>
      <w:r w:rsidRPr="00D73D87">
        <w:rPr>
          <w:rFonts w:ascii="Times New Roman" w:hAnsi="Times New Roman" w:cs="Times New Roman"/>
          <w:sz w:val="24"/>
          <w:szCs w:val="24"/>
          <w:shd w:val="clear" w:color="auto" w:fill="FFFFFF"/>
          <w:lang w:val="en-GB"/>
        </w:rPr>
        <w:t xml:space="preserve">April</w:t>
      </w:r>
      <w:ins w:author="Gary Smailes" w:date="2024-01-16T14:23:56.506Z" w:id="2082943822">
        <w:r w:rsidRPr="00D73D87">
          <w:rPr>
            <w:rFonts w:ascii="Times New Roman" w:hAnsi="Times New Roman" w:cs="Times New Roman"/>
            <w:sz w:val="24"/>
            <w:szCs w:val="24"/>
            <w:shd w:val="clear" w:color="auto" w:fill="FFFFFF"/>
            <w:lang w:val="en-GB"/>
          </w:rPr>
          <w:t xml:space="preserve">,</w:t>
        </w:r>
      </w:ins>
      <w:r w:rsidRPr="00D73D87">
        <w:rPr>
          <w:rFonts w:ascii="Times New Roman" w:hAnsi="Times New Roman" w:cs="Times New Roman"/>
          <w:sz w:val="24"/>
          <w:szCs w:val="24"/>
          <w:shd w:val="clear" w:color="auto" w:fill="FFFFFF"/>
          <w:lang w:val="en-GB"/>
        </w:rPr>
        <w:t xml:space="preserve"> </w:t>
      </w:r>
      <w:r w:rsidRPr="00D73D87">
        <w:rPr>
          <w:rFonts w:ascii="Times New Roman" w:hAnsi="Times New Roman" w:cs="Times New Roman"/>
          <w:sz w:val="24"/>
          <w:szCs w:val="24"/>
          <w:shd w:val="clear" w:color="auto" w:fill="FFFFFF"/>
          <w:lang w:val="en-GB"/>
        </w:rPr>
        <w:t xml:space="preserve">1974, and</w:t>
      </w:r>
      <w:r w:rsidRPr="00D73D87">
        <w:rPr>
          <w:rFonts w:ascii="Times New Roman" w:hAnsi="Times New Roman" w:cs="Times New Roman"/>
          <w:sz w:val="24"/>
          <w:szCs w:val="24"/>
          <w:shd w:val="clear" w:color="auto" w:fill="FFFFFF"/>
          <w:lang w:val="en-GB"/>
        </w:rPr>
        <w:t xml:space="preserve"> was hosted by Katie Boyle for the fourth and final time. Seventeen nations took part. Britain managed to escape the dreaded </w:t>
      </w:r>
      <w:r w:rsidRPr="05EB226F" w:rsidR="004F4CD0">
        <w:rPr>
          <w:rFonts w:ascii="Times New Roman" w:hAnsi="Times New Roman" w:cs="Times New Roman"/>
          <w:i w:val="1"/>
          <w:iCs w:val="1"/>
          <w:sz w:val="24"/>
          <w:szCs w:val="24"/>
          <w:lang w:val="en-GB"/>
        </w:rPr>
        <w:t>zero point</w:t>
      </w:r>
      <w:r w:rsidRPr="00D73D87" w:rsidR="004F4CD0">
        <w:rPr>
          <w:rFonts w:ascii="Times New Roman" w:hAnsi="Times New Roman" w:cs="Times New Roman"/>
          <w:sz w:val="24"/>
          <w:szCs w:val="24"/>
          <w:shd w:val="clear" w:color="auto" w:fill="FFFFFF"/>
          <w:lang w:val="en-GB"/>
        </w:rPr>
        <w:t xml:space="preserve"> </w:t>
      </w:r>
      <w:r w:rsidRPr="00D73D87">
        <w:rPr>
          <w:rFonts w:ascii="Times New Roman" w:hAnsi="Times New Roman" w:cs="Times New Roman"/>
          <w:sz w:val="24"/>
          <w:szCs w:val="24"/>
          <w:shd w:val="clear" w:color="auto" w:fill="FFFFFF"/>
          <w:lang w:val="en-GB"/>
        </w:rPr>
        <w:t xml:space="preserve">and came fourth with Olivia Newton-John singing </w:t>
      </w:r>
      <w:r w:rsidRPr="05EB226F">
        <w:rPr>
          <w:rFonts w:ascii="Times New Roman" w:hAnsi="Times New Roman" w:cs="Times New Roman"/>
          <w:i w:val="1"/>
          <w:iCs w:val="1"/>
          <w:sz w:val="24"/>
          <w:szCs w:val="24"/>
          <w:shd w:val="clear" w:color="auto" w:fill="FFFFFF"/>
          <w:lang w:val="en-GB"/>
        </w:rPr>
        <w:t>Long Live Love</w:t>
      </w:r>
      <w:r w:rsidRPr="00D73D87">
        <w:rPr>
          <w:rFonts w:ascii="Times New Roman" w:hAnsi="Times New Roman" w:cs="Times New Roman"/>
          <w:sz w:val="24"/>
          <w:szCs w:val="24"/>
          <w:shd w:val="clear" w:color="auto" w:fill="FFFFFF"/>
          <w:lang w:val="en-GB"/>
        </w:rPr>
        <w:t xml:space="preserve">. Spain came ninth with </w:t>
      </w:r>
      <w:del w:author="Gary Smailes" w:date="2024-01-16T14:24:10.688Z" w:id="191557216">
        <w:r w:rsidRPr="05EB226F" w:rsidDel="05EB226F">
          <w:rPr>
            <w:rFonts w:ascii="Times New Roman" w:hAnsi="Times New Roman" w:cs="Times New Roman"/>
            <w:i w:val="1"/>
            <w:iCs w:val="1"/>
            <w:sz w:val="24"/>
            <w:szCs w:val="24"/>
            <w:lang w:val="en-GB"/>
            <w:rPrChange w:author="Gary Smailes" w:date="2024-01-16T14:24:18.498Z" w:id="1067755305">
              <w:rPr>
                <w:rFonts w:ascii="Times New Roman" w:hAnsi="Times New Roman" w:cs="Times New Roman"/>
                <w:sz w:val="24"/>
                <w:szCs w:val="24"/>
                <w:lang w:val="en-GB"/>
              </w:rPr>
            </w:rPrChange>
          </w:rPr>
          <w:delText>‘</w:delText>
        </w:r>
      </w:del>
      <w:r w:rsidRPr="05EB226F">
        <w:rPr>
          <w:rFonts w:ascii="Times New Roman" w:hAnsi="Times New Roman" w:cs="Times New Roman"/>
          <w:i w:val="1"/>
          <w:iCs w:val="1"/>
          <w:sz w:val="24"/>
          <w:szCs w:val="24"/>
          <w:lang w:val="en-GB"/>
          <w:rPrChange w:author="Gary Smailes" w:date="2024-01-16T14:24:18.5Z" w:id="1163788914">
            <w:rPr>
              <w:rFonts w:ascii="Times New Roman" w:hAnsi="Times New Roman" w:cs="Times New Roman"/>
              <w:sz w:val="24"/>
              <w:szCs w:val="24"/>
              <w:lang w:val="en-GB"/>
            </w:rPr>
          </w:rPrChange>
        </w:rPr>
        <w:t xml:space="preserve">Canta y </w:t>
      </w:r>
      <w:r w:rsidRPr="05EB226F">
        <w:rPr>
          <w:rFonts w:ascii="Times New Roman" w:hAnsi="Times New Roman" w:cs="Times New Roman"/>
          <w:i w:val="1"/>
          <w:iCs w:val="1"/>
          <w:sz w:val="24"/>
          <w:szCs w:val="24"/>
          <w:lang w:val="en-GB"/>
          <w:rPrChange w:author="Gary Smailes" w:date="2024-01-16T14:24:18.502Z" w:id="59391901">
            <w:rPr>
              <w:rFonts w:ascii="Times New Roman" w:hAnsi="Times New Roman" w:cs="Times New Roman"/>
              <w:sz w:val="24"/>
              <w:szCs w:val="24"/>
              <w:lang w:val="en-GB"/>
            </w:rPr>
          </w:rPrChange>
        </w:rPr>
        <w:t xml:space="preserve">sé</w:t>
      </w:r>
      <w:r w:rsidRPr="05EB226F">
        <w:rPr>
          <w:rFonts w:ascii="Times New Roman" w:hAnsi="Times New Roman" w:cs="Times New Roman"/>
          <w:i w:val="1"/>
          <w:iCs w:val="1"/>
          <w:sz w:val="24"/>
          <w:szCs w:val="24"/>
          <w:lang w:val="en-GB"/>
          <w:rPrChange w:author="Gary Smailes" w:date="2024-01-16T14:24:18.503Z" w:id="309210687">
            <w:rPr>
              <w:rFonts w:ascii="Times New Roman" w:hAnsi="Times New Roman" w:cs="Times New Roman"/>
              <w:sz w:val="24"/>
              <w:szCs w:val="24"/>
              <w:lang w:val="en-GB"/>
            </w:rPr>
          </w:rPrChange>
        </w:rPr>
        <w:t xml:space="preserve"> </w:t>
      </w:r>
      <w:r w:rsidRPr="05EB226F">
        <w:rPr>
          <w:rFonts w:ascii="Times New Roman" w:hAnsi="Times New Roman" w:cs="Times New Roman"/>
          <w:i w:val="1"/>
          <w:iCs w:val="1"/>
          <w:sz w:val="24"/>
          <w:szCs w:val="24"/>
          <w:lang w:val="en-GB"/>
          <w:rPrChange w:author="Gary Smailes" w:date="2024-01-16T14:24:18.504Z" w:id="1098559969">
            <w:rPr>
              <w:rFonts w:ascii="Times New Roman" w:hAnsi="Times New Roman" w:cs="Times New Roman"/>
              <w:sz w:val="24"/>
              <w:szCs w:val="24"/>
              <w:lang w:val="en-GB"/>
            </w:rPr>
          </w:rPrChange>
        </w:rPr>
        <w:t xml:space="preserve">feliz</w:t>
      </w:r>
      <w:del w:author="Gary Smailes" w:date="2024-01-16T14:24:13.109Z" w:id="1094514258">
        <w:r w:rsidRPr="05EB226F" w:rsidDel="05EB226F">
          <w:rPr>
            <w:rFonts w:ascii="Times New Roman" w:hAnsi="Times New Roman" w:cs="Times New Roman"/>
            <w:i w:val="1"/>
            <w:iCs w:val="1"/>
            <w:sz w:val="24"/>
            <w:szCs w:val="24"/>
            <w:lang w:val="en-GB"/>
            <w:rPrChange w:author="Gary Smailes" w:date="2024-01-16T14:24:18.505Z" w:id="1299607610">
              <w:rPr>
                <w:rFonts w:ascii="Times New Roman" w:hAnsi="Times New Roman" w:cs="Times New Roman"/>
                <w:sz w:val="24"/>
                <w:szCs w:val="24"/>
                <w:lang w:val="en-GB"/>
              </w:rPr>
            </w:rPrChange>
          </w:rPr>
          <w:delText>’</w:delText>
        </w:r>
      </w:del>
      <w:r w:rsidRPr="05EB226F">
        <w:rPr>
          <w:rFonts w:ascii="Times New Roman" w:hAnsi="Times New Roman" w:cs="Times New Roman"/>
          <w:i w:val="1"/>
          <w:iCs w:val="1"/>
          <w:sz w:val="24"/>
          <w:szCs w:val="24"/>
          <w:lang w:val="en-GB"/>
          <w:rPrChange w:author="Gary Smailes" w:date="2024-01-16T14:24:18.507Z" w:id="1782616181">
            <w:rPr>
              <w:rFonts w:ascii="Times New Roman" w:hAnsi="Times New Roman" w:cs="Times New Roman"/>
              <w:sz w:val="24"/>
              <w:szCs w:val="24"/>
              <w:lang w:val="en-GB"/>
            </w:rPr>
          </w:rPrChange>
        </w:rPr>
        <w:t xml:space="preserve"> </w:t>
      </w:r>
      <w:r w:rsidRPr="00D73D87">
        <w:rPr>
          <w:rFonts w:ascii="Times New Roman" w:hAnsi="Times New Roman" w:cs="Times New Roman"/>
          <w:sz w:val="24"/>
          <w:szCs w:val="24"/>
          <w:lang w:val="en-GB"/>
        </w:rPr>
        <w:t xml:space="preserve">by Peret. The winners by a long way were Abba with </w:t>
      </w:r>
      <w:r w:rsidRPr="05EB226F">
        <w:rPr>
          <w:rFonts w:ascii="Times New Roman" w:hAnsi="Times New Roman" w:cs="Times New Roman"/>
          <w:i w:val="1"/>
          <w:iCs w:val="1"/>
          <w:sz w:val="24"/>
          <w:szCs w:val="24"/>
          <w:lang w:val="en-GB"/>
        </w:rPr>
        <w:t>Waterloo</w:t>
      </w:r>
      <w:r w:rsidRPr="00D73D87">
        <w:rPr>
          <w:rFonts w:ascii="Times New Roman" w:hAnsi="Times New Roman" w:cs="Times New Roman"/>
          <w:sz w:val="24"/>
          <w:szCs w:val="24"/>
          <w:lang w:val="en-GB"/>
        </w:rPr>
        <w:t>.</w:t>
      </w:r>
    </w:p>
    <w:p w:rsidRPr="00D73D87" w:rsidR="00A873FD" w:rsidP="00E37332" w:rsidRDefault="004E004D" w14:paraId="4898A7AC" w14:textId="27B94580">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I</w:t>
      </w:r>
      <w:r w:rsidRPr="00D73D87" w:rsidR="00A873FD">
        <w:rPr>
          <w:rFonts w:ascii="Times New Roman" w:hAnsi="Times New Roman" w:cs="Times New Roman"/>
          <w:sz w:val="24"/>
          <w:szCs w:val="24"/>
          <w:lang w:val="en-GB"/>
        </w:rPr>
        <w:t xml:space="preserve"> arrived at Narixa on Saturday night a tad after twelve-thirty in </w:t>
      </w:r>
      <w:r w:rsidRPr="00D73D87">
        <w:rPr>
          <w:rFonts w:ascii="Times New Roman" w:hAnsi="Times New Roman" w:cs="Times New Roman"/>
          <w:sz w:val="24"/>
          <w:szCs w:val="24"/>
          <w:lang w:val="en-GB"/>
        </w:rPr>
        <w:t>my</w:t>
      </w:r>
      <w:r w:rsidRPr="00D73D87" w:rsidR="00A873FD">
        <w:rPr>
          <w:rFonts w:ascii="Times New Roman" w:hAnsi="Times New Roman" w:cs="Times New Roman"/>
          <w:sz w:val="24"/>
          <w:szCs w:val="24"/>
          <w:lang w:val="en-GB"/>
        </w:rPr>
        <w:t xml:space="preserve"> usual DJ costume, a </w:t>
      </w:r>
      <w:r w:rsidRPr="00D73D87">
        <w:rPr>
          <w:rFonts w:ascii="Times New Roman" w:hAnsi="Times New Roman" w:cs="Times New Roman"/>
          <w:sz w:val="24"/>
          <w:szCs w:val="24"/>
          <w:lang w:val="en-GB"/>
        </w:rPr>
        <w:t xml:space="preserve">fake </w:t>
      </w:r>
      <w:r w:rsidRPr="00D73D87" w:rsidR="00A873FD">
        <w:rPr>
          <w:rFonts w:ascii="Times New Roman" w:hAnsi="Times New Roman" w:cs="Times New Roman"/>
          <w:sz w:val="24"/>
          <w:szCs w:val="24"/>
          <w:lang w:val="en-GB"/>
        </w:rPr>
        <w:t>Queen’s guard red coat, carrying the requested record selection in a plastic case.</w:t>
      </w:r>
    </w:p>
    <w:p w:rsidRPr="00D73D87" w:rsidR="00A873FD" w:rsidP="00E37332" w:rsidRDefault="00A873FD" w14:paraId="236541BC" w14:textId="53AF66EE">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Long before </w:t>
      </w:r>
      <w:r w:rsidRPr="00D73D87" w:rsidR="007E1CDA">
        <w:rPr>
          <w:rFonts w:ascii="Times New Roman" w:hAnsi="Times New Roman" w:cs="Times New Roman"/>
          <w:sz w:val="24"/>
          <w:szCs w:val="24"/>
          <w:lang w:val="en-GB"/>
        </w:rPr>
        <w:t>I</w:t>
      </w:r>
      <w:r w:rsidRPr="00D73D87">
        <w:rPr>
          <w:rFonts w:ascii="Times New Roman" w:hAnsi="Times New Roman" w:cs="Times New Roman"/>
          <w:sz w:val="24"/>
          <w:szCs w:val="24"/>
          <w:lang w:val="en-GB"/>
        </w:rPr>
        <w:t xml:space="preserve"> turned the corner into </w:t>
      </w:r>
      <w:proofErr w:type="gramStart"/>
      <w:r w:rsidRPr="00D73D87">
        <w:rPr>
          <w:rFonts w:ascii="Times New Roman" w:hAnsi="Times New Roman" w:cs="Times New Roman"/>
          <w:sz w:val="24"/>
          <w:szCs w:val="24"/>
          <w:lang w:val="en-GB"/>
        </w:rPr>
        <w:t>Calle Tajillo</w:t>
      </w:r>
      <w:proofErr w:type="gramEnd"/>
      <w:r w:rsidRPr="00D73D87">
        <w:rPr>
          <w:rFonts w:ascii="Times New Roman" w:hAnsi="Times New Roman" w:cs="Times New Roman"/>
          <w:sz w:val="24"/>
          <w:szCs w:val="24"/>
          <w:lang w:val="en-GB"/>
        </w:rPr>
        <w:t xml:space="preserve"> </w:t>
      </w:r>
      <w:r w:rsidRPr="00D73D87" w:rsidR="007E1CDA">
        <w:rPr>
          <w:rFonts w:ascii="Times New Roman" w:hAnsi="Times New Roman" w:cs="Times New Roman"/>
          <w:sz w:val="24"/>
          <w:szCs w:val="24"/>
          <w:lang w:val="en-GB"/>
        </w:rPr>
        <w:t>I</w:t>
      </w:r>
      <w:r w:rsidRPr="00D73D87">
        <w:rPr>
          <w:rFonts w:ascii="Times New Roman" w:hAnsi="Times New Roman" w:cs="Times New Roman"/>
          <w:sz w:val="24"/>
          <w:szCs w:val="24"/>
          <w:lang w:val="en-GB"/>
        </w:rPr>
        <w:t xml:space="preserve"> heard the music thumping so loud the church seemed to be vibrating in time to the music.</w:t>
      </w:r>
    </w:p>
    <w:p w:rsidRPr="00D73D87" w:rsidR="00A873FD" w:rsidP="00E37332" w:rsidRDefault="00A873FD" w14:paraId="7E979160" w14:textId="03DC5A98">
      <w:pPr>
        <w:spacing w:after="0" w:line="360" w:lineRule="auto"/>
        <w:ind w:firstLine="720"/>
        <w:rPr>
          <w:rFonts w:ascii="Times New Roman" w:hAnsi="Times New Roman" w:cs="Times New Roman"/>
          <w:sz w:val="24"/>
          <w:szCs w:val="24"/>
          <w:lang w:val="en-GB"/>
        </w:rPr>
      </w:pPr>
      <w:r w:rsidRPr="05EB226F" w:rsidR="05EB226F">
        <w:rPr>
          <w:rFonts w:ascii="Times New Roman" w:hAnsi="Times New Roman" w:cs="Times New Roman"/>
          <w:sz w:val="24"/>
          <w:szCs w:val="24"/>
          <w:lang w:val="en-GB"/>
        </w:rPr>
        <w:t>The Narixa building was decrepit, to say the least, but unheeded, I went through the open door and headed for the bar</w:t>
      </w:r>
      <w:ins w:author="Gary Smailes" w:date="2024-01-16T14:24:42.84Z" w:id="1753378686">
        <w:r w:rsidRPr="05EB226F" w:rsidR="05EB226F">
          <w:rPr>
            <w:rFonts w:ascii="Times New Roman" w:hAnsi="Times New Roman" w:cs="Times New Roman"/>
            <w:sz w:val="24"/>
            <w:szCs w:val="24"/>
            <w:lang w:val="en-GB"/>
          </w:rPr>
          <w:t>,</w:t>
        </w:r>
      </w:ins>
      <w:r w:rsidRPr="05EB226F" w:rsidR="05EB226F">
        <w:rPr>
          <w:rFonts w:ascii="Times New Roman" w:hAnsi="Times New Roman" w:cs="Times New Roman"/>
          <w:sz w:val="24"/>
          <w:szCs w:val="24"/>
          <w:lang w:val="en-GB"/>
        </w:rPr>
        <w:t xml:space="preserve"> where the dim lighting hid the damp spots and holes in the wall. The dance floor was packed with people in national costumes, some basic, others spectacular.</w:t>
      </w:r>
    </w:p>
    <w:p w:rsidRPr="00D73D87" w:rsidR="00A873FD" w:rsidP="00E37332" w:rsidRDefault="00A873FD" w14:paraId="17B1060A" w14:textId="3F72EAA2">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Eva and two other </w:t>
      </w:r>
      <w:r w:rsidRPr="00D73D87" w:rsidR="004F4CD0">
        <w:rPr>
          <w:rFonts w:ascii="Times New Roman" w:hAnsi="Times New Roman" w:cs="Times New Roman"/>
          <w:sz w:val="24"/>
          <w:szCs w:val="24"/>
          <w:lang w:val="en-GB"/>
        </w:rPr>
        <w:t xml:space="preserve">beautiful blond </w:t>
      </w:r>
      <w:r w:rsidRPr="00D73D87">
        <w:rPr>
          <w:rFonts w:ascii="Times New Roman" w:hAnsi="Times New Roman" w:cs="Times New Roman"/>
          <w:sz w:val="24"/>
          <w:szCs w:val="24"/>
          <w:lang w:val="en-GB"/>
        </w:rPr>
        <w:t xml:space="preserve">girls in Swedish costumes were behind the bar, rushing to keep up with the constant demand for exotic cocktails. She spotted </w:t>
      </w:r>
      <w:r w:rsidRPr="00D73D87" w:rsidR="007E1CDA">
        <w:rPr>
          <w:rFonts w:ascii="Times New Roman" w:hAnsi="Times New Roman" w:cs="Times New Roman"/>
          <w:sz w:val="24"/>
          <w:szCs w:val="24"/>
          <w:lang w:val="en-GB"/>
        </w:rPr>
        <w:t>me</w:t>
      </w:r>
      <w:r w:rsidRPr="00D73D87">
        <w:rPr>
          <w:rFonts w:ascii="Times New Roman" w:hAnsi="Times New Roman" w:cs="Times New Roman"/>
          <w:sz w:val="24"/>
          <w:szCs w:val="24"/>
          <w:lang w:val="en-GB"/>
        </w:rPr>
        <w:t xml:space="preserve"> and indicated </w:t>
      </w:r>
      <w:r w:rsidRPr="00D73D87" w:rsidR="007E1CDA">
        <w:rPr>
          <w:rFonts w:ascii="Times New Roman" w:hAnsi="Times New Roman" w:cs="Times New Roman"/>
          <w:sz w:val="24"/>
          <w:szCs w:val="24"/>
          <w:lang w:val="en-GB"/>
        </w:rPr>
        <w:t>I</w:t>
      </w:r>
      <w:r w:rsidRPr="00D73D87">
        <w:rPr>
          <w:rFonts w:ascii="Times New Roman" w:hAnsi="Times New Roman" w:cs="Times New Roman"/>
          <w:sz w:val="24"/>
          <w:szCs w:val="24"/>
          <w:lang w:val="en-GB"/>
        </w:rPr>
        <w:t xml:space="preserve"> should join Mike on the DJ platform. </w:t>
      </w:r>
      <w:r w:rsidRPr="00D73D87" w:rsidR="007E1CDA">
        <w:rPr>
          <w:rFonts w:ascii="Times New Roman" w:hAnsi="Times New Roman" w:cs="Times New Roman"/>
          <w:sz w:val="24"/>
          <w:szCs w:val="24"/>
          <w:lang w:val="en-GB"/>
        </w:rPr>
        <w:t>I</w:t>
      </w:r>
      <w:r w:rsidRPr="00D73D87">
        <w:rPr>
          <w:rFonts w:ascii="Times New Roman" w:hAnsi="Times New Roman" w:cs="Times New Roman"/>
          <w:sz w:val="24"/>
          <w:szCs w:val="24"/>
          <w:lang w:val="en-GB"/>
        </w:rPr>
        <w:t xml:space="preserve"> went over, waited until the disc ended, and approached.</w:t>
      </w:r>
    </w:p>
    <w:p w:rsidRPr="00D73D87" w:rsidR="00A873FD" w:rsidP="00E37332" w:rsidRDefault="00A873FD" w14:paraId="7D417257" w14:textId="3AB15FFA">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“Guess what,” said Mike as </w:t>
      </w:r>
      <w:r w:rsidRPr="00D73D87" w:rsidR="007E1CDA">
        <w:rPr>
          <w:rFonts w:ascii="Times New Roman" w:hAnsi="Times New Roman" w:cs="Times New Roman"/>
          <w:sz w:val="24"/>
          <w:szCs w:val="24"/>
          <w:lang w:val="en-GB"/>
        </w:rPr>
        <w:t>I</w:t>
      </w:r>
      <w:r w:rsidRPr="00D73D87">
        <w:rPr>
          <w:rFonts w:ascii="Times New Roman" w:hAnsi="Times New Roman" w:cs="Times New Roman"/>
          <w:sz w:val="24"/>
          <w:szCs w:val="24"/>
          <w:lang w:val="en-GB"/>
        </w:rPr>
        <w:t xml:space="preserve"> joined him behind the deck.</w:t>
      </w:r>
    </w:p>
    <w:p w:rsidRPr="00D73D87" w:rsidR="00A873FD" w:rsidP="00E37332" w:rsidRDefault="00A873FD" w14:paraId="52CC6319" w14:textId="7B0291D8">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“Go on,” </w:t>
      </w:r>
      <w:r w:rsidRPr="00D73D87" w:rsidR="007E1CDA">
        <w:rPr>
          <w:rFonts w:ascii="Times New Roman" w:hAnsi="Times New Roman" w:cs="Times New Roman"/>
          <w:sz w:val="24"/>
          <w:szCs w:val="24"/>
          <w:lang w:val="en-GB"/>
        </w:rPr>
        <w:t xml:space="preserve">I </w:t>
      </w:r>
      <w:r w:rsidRPr="00D73D87">
        <w:rPr>
          <w:rFonts w:ascii="Times New Roman" w:hAnsi="Times New Roman" w:cs="Times New Roman"/>
          <w:sz w:val="24"/>
          <w:szCs w:val="24"/>
          <w:lang w:val="en-GB"/>
        </w:rPr>
        <w:t>said.</w:t>
      </w:r>
    </w:p>
    <w:p w:rsidRPr="00D73D87" w:rsidR="00A873FD" w:rsidP="00E37332" w:rsidRDefault="00A873FD" w14:paraId="06029AB7" w14:textId="56328153">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t>
      </w:r>
      <w:r w:rsidRPr="00D73D87" w:rsidR="00B93706">
        <w:rPr>
          <w:rFonts w:ascii="Times New Roman" w:hAnsi="Times New Roman" w:cs="Times New Roman"/>
          <w:sz w:val="24"/>
          <w:szCs w:val="24"/>
          <w:lang w:val="en-GB"/>
        </w:rPr>
        <w:t xml:space="preserve">We have a major coup here tonight. </w:t>
      </w:r>
      <w:r w:rsidRPr="00D73D87">
        <w:rPr>
          <w:rFonts w:ascii="Times New Roman" w:hAnsi="Times New Roman" w:cs="Times New Roman"/>
          <w:sz w:val="24"/>
          <w:szCs w:val="24"/>
          <w:lang w:val="en-GB"/>
        </w:rPr>
        <w:t xml:space="preserve">Play track three every half an hour,” said Mike giving </w:t>
      </w:r>
      <w:r w:rsidRPr="00D73D87" w:rsidR="00B93706">
        <w:rPr>
          <w:rFonts w:ascii="Times New Roman" w:hAnsi="Times New Roman" w:cs="Times New Roman"/>
          <w:sz w:val="24"/>
          <w:szCs w:val="24"/>
          <w:lang w:val="en-GB"/>
        </w:rPr>
        <w:t>me</w:t>
      </w:r>
      <w:r w:rsidRPr="00D73D87">
        <w:rPr>
          <w:rFonts w:ascii="Times New Roman" w:hAnsi="Times New Roman" w:cs="Times New Roman"/>
          <w:sz w:val="24"/>
          <w:szCs w:val="24"/>
          <w:lang w:val="en-GB"/>
        </w:rPr>
        <w:t xml:space="preserve"> an album.</w:t>
      </w:r>
    </w:p>
    <w:p w:rsidRPr="00D73D87" w:rsidR="00A873FD" w:rsidP="00A05497" w:rsidRDefault="00B82656" w14:paraId="2CF60FC9" w14:textId="37E382BF">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I</w:t>
      </w:r>
      <w:r w:rsidRPr="00D73D87" w:rsidR="00A873FD">
        <w:rPr>
          <w:rFonts w:ascii="Times New Roman" w:hAnsi="Times New Roman" w:cs="Times New Roman"/>
          <w:sz w:val="24"/>
          <w:szCs w:val="24"/>
          <w:lang w:val="en-GB"/>
        </w:rPr>
        <w:t xml:space="preserve"> </w:t>
      </w:r>
      <w:r w:rsidR="00A05497">
        <w:rPr>
          <w:rFonts w:ascii="Times New Roman" w:hAnsi="Times New Roman" w:cs="Times New Roman"/>
          <w:sz w:val="24"/>
          <w:szCs w:val="24"/>
          <w:lang w:val="en-GB"/>
        </w:rPr>
        <w:t>checked it out</w:t>
      </w:r>
      <w:r w:rsidRPr="00D73D87" w:rsidR="00A873FD">
        <w:rPr>
          <w:rFonts w:ascii="Times New Roman" w:hAnsi="Times New Roman" w:cs="Times New Roman"/>
          <w:sz w:val="24"/>
          <w:szCs w:val="24"/>
          <w:lang w:val="en-GB"/>
        </w:rPr>
        <w:t xml:space="preserve">. It was in Swedish, but </w:t>
      </w:r>
      <w:r w:rsidRPr="00D73D87">
        <w:rPr>
          <w:rFonts w:ascii="Times New Roman" w:hAnsi="Times New Roman" w:cs="Times New Roman"/>
          <w:sz w:val="24"/>
          <w:szCs w:val="24"/>
          <w:lang w:val="en-GB"/>
        </w:rPr>
        <w:t>I</w:t>
      </w:r>
      <w:r w:rsidRPr="00D73D87" w:rsidR="00A873FD">
        <w:rPr>
          <w:rFonts w:ascii="Times New Roman" w:hAnsi="Times New Roman" w:cs="Times New Roman"/>
          <w:sz w:val="24"/>
          <w:szCs w:val="24"/>
          <w:lang w:val="en-GB"/>
        </w:rPr>
        <w:t xml:space="preserve"> recognized the picture of </w:t>
      </w:r>
      <w:r w:rsidRPr="00D73D87" w:rsidR="00172C67">
        <w:rPr>
          <w:rFonts w:ascii="Times New Roman" w:hAnsi="Times New Roman" w:cs="Times New Roman"/>
          <w:sz w:val="24"/>
          <w:szCs w:val="24"/>
          <w:lang w:val="en-GB"/>
        </w:rPr>
        <w:t xml:space="preserve">a </w:t>
      </w:r>
      <w:r w:rsidRPr="00D73D87" w:rsidR="00D22444">
        <w:rPr>
          <w:rFonts w:ascii="Times New Roman" w:hAnsi="Times New Roman" w:cs="Times New Roman"/>
          <w:sz w:val="24"/>
          <w:szCs w:val="24"/>
          <w:lang w:val="en-GB"/>
        </w:rPr>
        <w:t>brand-new</w:t>
      </w:r>
      <w:r w:rsidRPr="00D73D87" w:rsidR="00172C67">
        <w:rPr>
          <w:rFonts w:ascii="Times New Roman" w:hAnsi="Times New Roman" w:cs="Times New Roman"/>
          <w:sz w:val="24"/>
          <w:szCs w:val="24"/>
          <w:lang w:val="en-GB"/>
        </w:rPr>
        <w:t xml:space="preserve"> group </w:t>
      </w:r>
      <w:r w:rsidRPr="00D73D87" w:rsidR="00A873FD">
        <w:rPr>
          <w:rFonts w:ascii="Times New Roman" w:hAnsi="Times New Roman" w:cs="Times New Roman"/>
          <w:sz w:val="24"/>
          <w:szCs w:val="24"/>
          <w:lang w:val="en-GB"/>
        </w:rPr>
        <w:t>on the cover.</w:t>
      </w:r>
    </w:p>
    <w:p w:rsidRPr="00D73D87" w:rsidR="00A873FD" w:rsidP="00E37332" w:rsidRDefault="00A873FD" w14:paraId="76C8596C" w14:textId="3202DDE1">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“Wh</w:t>
      </w:r>
      <w:r w:rsidRPr="00D73D87" w:rsidR="008D1913">
        <w:rPr>
          <w:rFonts w:ascii="Times New Roman" w:hAnsi="Times New Roman" w:cs="Times New Roman"/>
          <w:sz w:val="24"/>
          <w:szCs w:val="24"/>
          <w:lang w:val="en-GB"/>
        </w:rPr>
        <w:t>y is it a coup</w:t>
      </w:r>
      <w:r w:rsidRPr="00D73D87">
        <w:rPr>
          <w:rFonts w:ascii="Times New Roman" w:hAnsi="Times New Roman" w:cs="Times New Roman"/>
          <w:sz w:val="24"/>
          <w:szCs w:val="24"/>
          <w:lang w:val="en-GB"/>
        </w:rPr>
        <w:t xml:space="preserve">?” </w:t>
      </w:r>
      <w:r w:rsidRPr="00D73D87" w:rsidR="00B82656">
        <w:rPr>
          <w:rFonts w:ascii="Times New Roman" w:hAnsi="Times New Roman" w:cs="Times New Roman"/>
          <w:sz w:val="24"/>
          <w:szCs w:val="24"/>
          <w:lang w:val="en-GB"/>
        </w:rPr>
        <w:t>I</w:t>
      </w:r>
      <w:r w:rsidRPr="00D73D87">
        <w:rPr>
          <w:rFonts w:ascii="Times New Roman" w:hAnsi="Times New Roman" w:cs="Times New Roman"/>
          <w:sz w:val="24"/>
          <w:szCs w:val="24"/>
          <w:lang w:val="en-GB"/>
        </w:rPr>
        <w:t xml:space="preserve"> </w:t>
      </w:r>
      <w:proofErr w:type="gramStart"/>
      <w:r w:rsidRPr="00D73D87">
        <w:rPr>
          <w:rFonts w:ascii="Times New Roman" w:hAnsi="Times New Roman" w:cs="Times New Roman"/>
          <w:sz w:val="24"/>
          <w:szCs w:val="24"/>
          <w:lang w:val="en-GB"/>
        </w:rPr>
        <w:t>said</w:t>
      </w:r>
      <w:proofErr w:type="gramEnd"/>
      <w:r w:rsidRPr="00D73D87">
        <w:rPr>
          <w:rFonts w:ascii="Times New Roman" w:hAnsi="Times New Roman" w:cs="Times New Roman"/>
          <w:sz w:val="24"/>
          <w:szCs w:val="24"/>
          <w:lang w:val="en-GB"/>
        </w:rPr>
        <w:t>.</w:t>
      </w:r>
    </w:p>
    <w:p w:rsidRPr="00D73D87" w:rsidR="00A873FD" w:rsidP="00E37332" w:rsidRDefault="00A873FD" w14:paraId="7F1B8868" w14:textId="7947E37A">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“Abba won Eurovision,” said Mike. “Usually, it </w:t>
      </w:r>
      <w:r w:rsidR="005C64CD">
        <w:rPr>
          <w:rFonts w:ascii="Times New Roman" w:hAnsi="Times New Roman" w:cs="Times New Roman"/>
          <w:sz w:val="24"/>
          <w:szCs w:val="24"/>
          <w:lang w:val="en-GB"/>
        </w:rPr>
        <w:t>took</w:t>
      </w:r>
      <w:r w:rsidRPr="00D73D87">
        <w:rPr>
          <w:rFonts w:ascii="Times New Roman" w:hAnsi="Times New Roman" w:cs="Times New Roman"/>
          <w:sz w:val="24"/>
          <w:szCs w:val="24"/>
          <w:lang w:val="en-GB"/>
        </w:rPr>
        <w:t xml:space="preserve"> six months before we could buy the disc here in Spain, but amazingly, a Swedish friend bought their latest album in Stockholm in March. </w:t>
      </w:r>
      <w:r w:rsidRPr="00D73D87">
        <w:rPr>
          <w:rFonts w:ascii="Times New Roman" w:hAnsi="Times New Roman" w:cs="Times New Roman"/>
          <w:i/>
          <w:iCs/>
          <w:sz w:val="24"/>
          <w:szCs w:val="24"/>
          <w:lang w:val="en-GB"/>
        </w:rPr>
        <w:t>Waterloo</w:t>
      </w:r>
      <w:r w:rsidRPr="00D73D87">
        <w:rPr>
          <w:rFonts w:ascii="Times New Roman" w:hAnsi="Times New Roman" w:cs="Times New Roman"/>
          <w:sz w:val="24"/>
          <w:szCs w:val="24"/>
          <w:lang w:val="en-GB"/>
        </w:rPr>
        <w:t xml:space="preserve"> is track three.”</w:t>
      </w:r>
    </w:p>
    <w:p w:rsidRPr="00D73D87" w:rsidR="00A873FD" w:rsidP="00E37332" w:rsidRDefault="00A873FD" w14:paraId="5E4CE781" w14:textId="4CF19B59">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“Have you played it yet?” </w:t>
      </w:r>
      <w:r w:rsidRPr="00D73D87" w:rsidR="008D1913">
        <w:rPr>
          <w:rFonts w:ascii="Times New Roman" w:hAnsi="Times New Roman" w:cs="Times New Roman"/>
          <w:sz w:val="24"/>
          <w:szCs w:val="24"/>
          <w:lang w:val="en-GB"/>
        </w:rPr>
        <w:t xml:space="preserve">I </w:t>
      </w:r>
      <w:proofErr w:type="gramStart"/>
      <w:r w:rsidRPr="00D73D87">
        <w:rPr>
          <w:rFonts w:ascii="Times New Roman" w:hAnsi="Times New Roman" w:cs="Times New Roman"/>
          <w:sz w:val="24"/>
          <w:szCs w:val="24"/>
          <w:lang w:val="en-GB"/>
        </w:rPr>
        <w:t>said</w:t>
      </w:r>
      <w:proofErr w:type="gramEnd"/>
      <w:r w:rsidRPr="00D73D87">
        <w:rPr>
          <w:rFonts w:ascii="Times New Roman" w:hAnsi="Times New Roman" w:cs="Times New Roman"/>
          <w:sz w:val="24"/>
          <w:szCs w:val="24"/>
          <w:lang w:val="en-GB"/>
        </w:rPr>
        <w:t>.</w:t>
      </w:r>
    </w:p>
    <w:p w:rsidRPr="00D73D87" w:rsidR="00A873FD" w:rsidP="00E37332" w:rsidRDefault="00A873FD" w14:paraId="475A2517"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lastRenderedPageBreak/>
        <w:t>“No, I waited for you,” said Mike putting the mike to his mouth. “It will be your launchpad as our new DJ.”</w:t>
      </w:r>
    </w:p>
    <w:p w:rsidRPr="00D73D87" w:rsidR="00A873FD" w:rsidP="00E37332" w:rsidRDefault="00A873FD" w14:paraId="684DCC67" w14:textId="2AB5AB0F">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The crowd was pushing closer</w:t>
      </w:r>
      <w:r w:rsidRPr="00D73D87" w:rsidR="008D1913">
        <w:rPr>
          <w:rFonts w:ascii="Times New Roman" w:hAnsi="Times New Roman" w:cs="Times New Roman"/>
          <w:sz w:val="24"/>
          <w:szCs w:val="24"/>
          <w:lang w:val="en-GB"/>
        </w:rPr>
        <w:t xml:space="preserve"> anticipating something special.</w:t>
      </w:r>
    </w:p>
    <w:p w:rsidRPr="00D73D87" w:rsidR="00A873FD" w:rsidP="00E37332" w:rsidRDefault="00A873FD" w14:paraId="0BA77E96" w14:textId="370A37E6">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“Ladies and gentlemen,” said Mike. “Let’s give a traditional Narixa welcome to our new Disc Jockey, who recently arrived from England to become part-owner of the Fontainebleau, </w:t>
      </w:r>
      <w:r w:rsidR="00CF55C7">
        <w:rPr>
          <w:rFonts w:ascii="Times New Roman" w:hAnsi="Times New Roman" w:cs="Times New Roman"/>
          <w:sz w:val="24"/>
          <w:szCs w:val="24"/>
          <w:lang w:val="en-GB"/>
        </w:rPr>
        <w:t>Robin</w:t>
      </w:r>
      <w:r w:rsidRPr="00D73D87">
        <w:rPr>
          <w:rFonts w:ascii="Times New Roman" w:hAnsi="Times New Roman" w:cs="Times New Roman"/>
          <w:sz w:val="24"/>
          <w:szCs w:val="24"/>
          <w:lang w:val="en-GB"/>
        </w:rPr>
        <w:t xml:space="preserve"> </w:t>
      </w:r>
      <w:r w:rsidR="00B77DE0">
        <w:rPr>
          <w:rFonts w:ascii="Times New Roman" w:hAnsi="Times New Roman" w:cs="Times New Roman"/>
          <w:sz w:val="24"/>
          <w:szCs w:val="24"/>
          <w:lang w:val="en-GB"/>
        </w:rPr>
        <w:t>Webster</w:t>
      </w:r>
      <w:r w:rsidRPr="00D73D87">
        <w:rPr>
          <w:rFonts w:ascii="Times New Roman" w:hAnsi="Times New Roman" w:cs="Times New Roman"/>
          <w:sz w:val="24"/>
          <w:szCs w:val="24"/>
          <w:lang w:val="en-GB"/>
        </w:rPr>
        <w:t>.”</w:t>
      </w:r>
    </w:p>
    <w:p w:rsidRPr="00D73D87" w:rsidR="00A873FD" w:rsidP="00E37332" w:rsidRDefault="00C36FF8" w14:paraId="33AFFAF0" w14:textId="4F1F406C">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I</w:t>
      </w:r>
      <w:r w:rsidRPr="00D73D87" w:rsidR="00A873FD">
        <w:rPr>
          <w:rFonts w:ascii="Times New Roman" w:hAnsi="Times New Roman" w:cs="Times New Roman"/>
          <w:sz w:val="24"/>
          <w:szCs w:val="24"/>
          <w:lang w:val="en-GB"/>
        </w:rPr>
        <w:t xml:space="preserve"> slipped behind the deck</w:t>
      </w:r>
      <w:r w:rsidRPr="00D73D87">
        <w:rPr>
          <w:rFonts w:ascii="Times New Roman" w:hAnsi="Times New Roman" w:cs="Times New Roman"/>
          <w:sz w:val="24"/>
          <w:szCs w:val="24"/>
          <w:lang w:val="en-GB"/>
        </w:rPr>
        <w:t xml:space="preserve"> put on the headphones</w:t>
      </w:r>
      <w:r w:rsidRPr="00D73D87" w:rsidR="00A873FD">
        <w:rPr>
          <w:rFonts w:ascii="Times New Roman" w:hAnsi="Times New Roman" w:cs="Times New Roman"/>
          <w:sz w:val="24"/>
          <w:szCs w:val="24"/>
          <w:lang w:val="en-GB"/>
        </w:rPr>
        <w:t xml:space="preserve"> and grabbed the microphone as the crowd screamed </w:t>
      </w:r>
      <w:r w:rsidRPr="00D73D87">
        <w:rPr>
          <w:rFonts w:ascii="Times New Roman" w:hAnsi="Times New Roman" w:cs="Times New Roman"/>
          <w:sz w:val="24"/>
          <w:szCs w:val="24"/>
          <w:lang w:val="en-GB"/>
        </w:rPr>
        <w:t>my</w:t>
      </w:r>
      <w:r w:rsidRPr="00D73D87" w:rsidR="00A873FD">
        <w:rPr>
          <w:rFonts w:ascii="Times New Roman" w:hAnsi="Times New Roman" w:cs="Times New Roman"/>
          <w:sz w:val="24"/>
          <w:szCs w:val="24"/>
          <w:lang w:val="en-GB"/>
        </w:rPr>
        <w:t xml:space="preserve"> name. “Ladies and Gents,” </w:t>
      </w:r>
      <w:r w:rsidRPr="00D73D87">
        <w:rPr>
          <w:rFonts w:ascii="Times New Roman" w:hAnsi="Times New Roman" w:cs="Times New Roman"/>
          <w:sz w:val="24"/>
          <w:szCs w:val="24"/>
          <w:lang w:val="en-GB"/>
        </w:rPr>
        <w:t>I</w:t>
      </w:r>
      <w:r w:rsidRPr="00D73D87" w:rsidR="00A873FD">
        <w:rPr>
          <w:rFonts w:ascii="Times New Roman" w:hAnsi="Times New Roman" w:cs="Times New Roman"/>
          <w:sz w:val="24"/>
          <w:szCs w:val="24"/>
          <w:lang w:val="en-GB"/>
        </w:rPr>
        <w:t xml:space="preserve"> said into the mike while loading the Abba album onto the deck and setting the speed to 33RPM. “We have an incredible surprise. As you all know, the winner of the Eurovision Song Contest tonight was </w:t>
      </w:r>
      <w:r w:rsidRPr="00D73D87" w:rsidR="005543B5">
        <w:rPr>
          <w:rFonts w:ascii="Times New Roman" w:hAnsi="Times New Roman" w:cs="Times New Roman"/>
          <w:sz w:val="24"/>
          <w:szCs w:val="24"/>
          <w:lang w:val="en-GB"/>
        </w:rPr>
        <w:t xml:space="preserve">the Swedish group, </w:t>
      </w:r>
      <w:r w:rsidRPr="00D73D87" w:rsidR="00A873FD">
        <w:rPr>
          <w:rFonts w:ascii="Times New Roman" w:hAnsi="Times New Roman" w:cs="Times New Roman"/>
          <w:sz w:val="24"/>
          <w:szCs w:val="24"/>
          <w:lang w:val="en-GB"/>
        </w:rPr>
        <w:t>Abba.”</w:t>
      </w:r>
    </w:p>
    <w:p w:rsidRPr="00D73D87" w:rsidR="00A873FD" w:rsidP="00E37332" w:rsidRDefault="00E72466" w14:paraId="013A96BE" w14:textId="251AF249">
      <w:pPr>
        <w:spacing w:after="0" w:line="360" w:lineRule="auto"/>
        <w:ind w:firstLine="720"/>
        <w:rPr>
          <w:rFonts w:ascii="Times New Roman" w:hAnsi="Times New Roman" w:cs="Times New Roman"/>
          <w:sz w:val="24"/>
          <w:szCs w:val="24"/>
          <w:lang w:val="en-GB"/>
        </w:rPr>
      </w:pPr>
      <w:r w:rsidRPr="05EB226F" w:rsidR="05EB226F">
        <w:rPr>
          <w:rFonts w:ascii="Times New Roman" w:hAnsi="Times New Roman" w:cs="Times New Roman"/>
          <w:sz w:val="24"/>
          <w:szCs w:val="24"/>
          <w:lang w:val="en-GB"/>
        </w:rPr>
        <w:t>I waited for the inevitable cheer. When it had died down, I dropped the needle precisely onto track three and set it turning. As the introduction played, I spoke over it</w:t>
      </w:r>
      <w:ins w:author="Gary Smailes" w:date="2024-01-16T14:25:57.869Z" w:id="2123314200">
        <w:r w:rsidRPr="05EB226F" w:rsidR="05EB226F">
          <w:rPr>
            <w:rFonts w:ascii="Times New Roman" w:hAnsi="Times New Roman" w:cs="Times New Roman"/>
            <w:sz w:val="24"/>
            <w:szCs w:val="24"/>
            <w:lang w:val="en-GB"/>
          </w:rPr>
          <w:t>.</w:t>
        </w:r>
      </w:ins>
      <w:del w:author="Gary Smailes" w:date="2024-01-16T14:25:56.812Z" w:id="1015705018">
        <w:r w:rsidRPr="05EB226F" w:rsidDel="05EB226F">
          <w:rPr>
            <w:rFonts w:ascii="Times New Roman" w:hAnsi="Times New Roman" w:cs="Times New Roman"/>
            <w:sz w:val="24"/>
            <w:szCs w:val="24"/>
            <w:lang w:val="en-GB"/>
          </w:rPr>
          <w:delText xml:space="preserve"> and said,</w:delText>
        </w:r>
      </w:del>
      <w:r w:rsidRPr="05EB226F" w:rsidR="05EB226F">
        <w:rPr>
          <w:rFonts w:ascii="Times New Roman" w:hAnsi="Times New Roman" w:cs="Times New Roman"/>
          <w:sz w:val="24"/>
          <w:szCs w:val="24"/>
          <w:lang w:val="en-GB"/>
        </w:rPr>
        <w:t xml:space="preserve"> “At great expense, we have had their album flown over. It’s just arrived at Narixa, and you are the first to hear it live in Spain. It’s </w:t>
      </w:r>
      <w:r w:rsidRPr="05EB226F" w:rsidR="05EB226F">
        <w:rPr>
          <w:rFonts w:ascii="Times New Roman" w:hAnsi="Times New Roman" w:cs="Times New Roman"/>
          <w:i w:val="1"/>
          <w:iCs w:val="1"/>
          <w:sz w:val="24"/>
          <w:szCs w:val="24"/>
          <w:lang w:val="en-GB"/>
        </w:rPr>
        <w:t>Waterloo</w:t>
      </w:r>
      <w:r w:rsidRPr="05EB226F" w:rsidR="05EB226F">
        <w:rPr>
          <w:rFonts w:ascii="Times New Roman" w:hAnsi="Times New Roman" w:cs="Times New Roman"/>
          <w:sz w:val="24"/>
          <w:szCs w:val="24"/>
          <w:lang w:val="en-GB"/>
        </w:rPr>
        <w:t>.”</w:t>
      </w:r>
    </w:p>
    <w:p w:rsidRPr="00D73D87" w:rsidR="00A873FD" w:rsidP="00E37332" w:rsidRDefault="00A873FD" w14:paraId="3FB5AA6D"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Narixa went wild.</w:t>
      </w:r>
    </w:p>
    <w:p w:rsidRPr="00D73D87" w:rsidR="00A873FD" w:rsidP="00E37332" w:rsidRDefault="00A873FD" w14:paraId="3757E24E" w14:textId="371B6C3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Great, </w:t>
      </w:r>
      <w:r w:rsidRPr="00D73D87" w:rsidR="00D73B8E">
        <w:rPr>
          <w:rFonts w:ascii="Times New Roman" w:hAnsi="Times New Roman" w:cs="Times New Roman"/>
          <w:sz w:val="24"/>
          <w:szCs w:val="24"/>
          <w:lang w:val="en-GB"/>
        </w:rPr>
        <w:t xml:space="preserve">I </w:t>
      </w:r>
      <w:r w:rsidRPr="00D73D87">
        <w:rPr>
          <w:rFonts w:ascii="Times New Roman" w:hAnsi="Times New Roman" w:cs="Times New Roman"/>
          <w:sz w:val="24"/>
          <w:szCs w:val="24"/>
          <w:lang w:val="en-GB"/>
        </w:rPr>
        <w:t xml:space="preserve">thought </w:t>
      </w:r>
      <w:r w:rsidRPr="00D73D87" w:rsidR="00D73B8E">
        <w:rPr>
          <w:rFonts w:ascii="Times New Roman" w:hAnsi="Times New Roman" w:cs="Times New Roman"/>
          <w:sz w:val="24"/>
          <w:szCs w:val="24"/>
          <w:lang w:val="en-GB"/>
        </w:rPr>
        <w:t>while</w:t>
      </w:r>
      <w:r w:rsidRPr="00D73D87">
        <w:rPr>
          <w:rFonts w:ascii="Times New Roman" w:hAnsi="Times New Roman" w:cs="Times New Roman"/>
          <w:sz w:val="24"/>
          <w:szCs w:val="24"/>
          <w:lang w:val="en-GB"/>
        </w:rPr>
        <w:t xml:space="preserve"> admir</w:t>
      </w:r>
      <w:r w:rsidRPr="00D73D87" w:rsidR="00D73B8E">
        <w:rPr>
          <w:rFonts w:ascii="Times New Roman" w:hAnsi="Times New Roman" w:cs="Times New Roman"/>
          <w:sz w:val="24"/>
          <w:szCs w:val="24"/>
          <w:lang w:val="en-GB"/>
        </w:rPr>
        <w:t>ing</w:t>
      </w:r>
      <w:r w:rsidRPr="00D73D87">
        <w:rPr>
          <w:rFonts w:ascii="Times New Roman" w:hAnsi="Times New Roman" w:cs="Times New Roman"/>
          <w:sz w:val="24"/>
          <w:szCs w:val="24"/>
          <w:lang w:val="en-GB"/>
        </w:rPr>
        <w:t xml:space="preserve"> some sexy girls </w:t>
      </w:r>
      <w:r w:rsidRPr="00D73D87" w:rsidR="00D73B8E">
        <w:rPr>
          <w:rFonts w:ascii="Times New Roman" w:hAnsi="Times New Roman" w:cs="Times New Roman"/>
          <w:sz w:val="24"/>
          <w:szCs w:val="24"/>
          <w:lang w:val="en-GB"/>
        </w:rPr>
        <w:t xml:space="preserve">in lederhosen </w:t>
      </w:r>
      <w:r w:rsidRPr="00D73D87">
        <w:rPr>
          <w:rFonts w:ascii="Times New Roman" w:hAnsi="Times New Roman" w:cs="Times New Roman"/>
          <w:sz w:val="24"/>
          <w:szCs w:val="24"/>
          <w:lang w:val="en-GB"/>
        </w:rPr>
        <w:t>strutting their stuff. At least this is something I know I can do well.</w:t>
      </w:r>
    </w:p>
    <w:p w:rsidRPr="00D73D87" w:rsidR="005543B5" w:rsidP="00E37332" w:rsidRDefault="005543B5" w14:paraId="3079FFD0" w14:textId="47C03241">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Every half an hour I played Waterloo.</w:t>
      </w:r>
    </w:p>
    <w:p w:rsidRPr="00D73D87" w:rsidR="005543B5" w:rsidP="00E37332" w:rsidRDefault="005543B5" w14:paraId="351A36D1" w14:textId="30A83A6A">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We were still at it as the sun rose and</w:t>
      </w:r>
      <w:r w:rsidRPr="00D73D87" w:rsidR="000916C0">
        <w:rPr>
          <w:rFonts w:ascii="Times New Roman" w:hAnsi="Times New Roman" w:cs="Times New Roman"/>
          <w:sz w:val="24"/>
          <w:szCs w:val="24"/>
          <w:lang w:val="en-GB"/>
        </w:rPr>
        <w:t xml:space="preserve"> its warm pink rays</w:t>
      </w:r>
      <w:r w:rsidRPr="00D73D87">
        <w:rPr>
          <w:rFonts w:ascii="Times New Roman" w:hAnsi="Times New Roman" w:cs="Times New Roman"/>
          <w:sz w:val="24"/>
          <w:szCs w:val="24"/>
          <w:lang w:val="en-GB"/>
        </w:rPr>
        <w:t xml:space="preserve"> illuminated Play</w:t>
      </w:r>
      <w:r w:rsidRPr="00D73D87" w:rsidR="000916C0">
        <w:rPr>
          <w:rFonts w:ascii="Times New Roman" w:hAnsi="Times New Roman" w:cs="Times New Roman"/>
          <w:sz w:val="24"/>
          <w:szCs w:val="24"/>
          <w:lang w:val="en-GB"/>
        </w:rPr>
        <w:t>a</w:t>
      </w:r>
      <w:r w:rsidRPr="00D73D87">
        <w:rPr>
          <w:rFonts w:ascii="Times New Roman" w:hAnsi="Times New Roman" w:cs="Times New Roman"/>
          <w:sz w:val="24"/>
          <w:szCs w:val="24"/>
          <w:lang w:val="en-GB"/>
        </w:rPr>
        <w:t xml:space="preserve"> El Salon.</w:t>
      </w:r>
    </w:p>
    <w:p w:rsidRPr="00D73D87" w:rsidR="00A873FD" w:rsidP="00E37332" w:rsidRDefault="00A873FD" w14:paraId="41918CF3" w14:textId="77777777">
      <w:pPr>
        <w:spacing w:after="0" w:line="360" w:lineRule="auto"/>
        <w:rPr>
          <w:rFonts w:ascii="Times New Roman" w:hAnsi="Times New Roman" w:cs="Times New Roman"/>
          <w:sz w:val="24"/>
          <w:szCs w:val="24"/>
          <w:lang w:val="en-GB"/>
        </w:rPr>
      </w:pPr>
      <w:r w:rsidRPr="00D73D87">
        <w:rPr>
          <w:rFonts w:ascii="Times New Roman" w:hAnsi="Times New Roman" w:cs="Times New Roman"/>
          <w:sz w:val="24"/>
          <w:szCs w:val="24"/>
          <w:lang w:val="en-GB"/>
        </w:rPr>
        <w:br w:type="page"/>
      </w:r>
    </w:p>
    <w:p w:rsidRPr="00D73D87" w:rsidR="00CB2418" w:rsidP="00E37332" w:rsidRDefault="00CB2418" w14:paraId="196C2B09" w14:textId="3027BF93">
      <w:pPr>
        <w:spacing w:after="0" w:line="360" w:lineRule="auto"/>
        <w:rPr>
          <w:rFonts w:ascii="Times New Roman" w:hAnsi="Times New Roman" w:cs="Times New Roman"/>
          <w:sz w:val="24"/>
          <w:szCs w:val="24"/>
          <w:lang w:val="en-GB"/>
        </w:rPr>
      </w:pPr>
      <w:r w:rsidRPr="00D73D87">
        <w:rPr>
          <w:rFonts w:ascii="Times New Roman" w:hAnsi="Times New Roman" w:cs="Times New Roman"/>
          <w:sz w:val="24"/>
          <w:szCs w:val="24"/>
          <w:lang w:val="en-GB"/>
        </w:rPr>
        <w:lastRenderedPageBreak/>
        <w:t>Chapter 1</w:t>
      </w:r>
      <w:r w:rsidRPr="00D73D87" w:rsidR="00B32A34">
        <w:rPr>
          <w:rFonts w:ascii="Times New Roman" w:hAnsi="Times New Roman" w:cs="Times New Roman"/>
          <w:sz w:val="24"/>
          <w:szCs w:val="24"/>
          <w:lang w:val="en-GB"/>
        </w:rPr>
        <w:t>5</w:t>
      </w:r>
      <w:r w:rsidRPr="00D73D87" w:rsidR="00E13499">
        <w:rPr>
          <w:rFonts w:ascii="Times New Roman" w:hAnsi="Times New Roman" w:cs="Times New Roman"/>
          <w:sz w:val="24"/>
          <w:szCs w:val="24"/>
          <w:lang w:val="en-GB"/>
        </w:rPr>
        <w:t xml:space="preserve"> – Strapped for </w:t>
      </w:r>
      <w:proofErr w:type="gramStart"/>
      <w:r w:rsidRPr="00D73D87" w:rsidR="00E13499">
        <w:rPr>
          <w:rFonts w:ascii="Times New Roman" w:hAnsi="Times New Roman" w:cs="Times New Roman"/>
          <w:sz w:val="24"/>
          <w:szCs w:val="24"/>
          <w:lang w:val="en-GB"/>
        </w:rPr>
        <w:t>cash</w:t>
      </w:r>
      <w:proofErr w:type="gramEnd"/>
    </w:p>
    <w:p w:rsidRPr="00D73D87" w:rsidR="008C3733" w:rsidP="00E37332" w:rsidRDefault="008C3733" w14:paraId="07E3A53C" w14:textId="77777777">
      <w:pPr>
        <w:pStyle w:val="CSP-ChapterBodyText-FirstParagraph"/>
        <w:spacing w:line="360" w:lineRule="auto"/>
        <w:jc w:val="left"/>
        <w:rPr>
          <w:rFonts w:ascii="Times New Roman" w:hAnsi="Times New Roman"/>
          <w:sz w:val="24"/>
          <w:szCs w:val="24"/>
          <w:lang w:val="en-GB"/>
        </w:rPr>
      </w:pPr>
    </w:p>
    <w:p w:rsidRPr="00D73D87" w:rsidR="00BC6176" w:rsidP="00E37332" w:rsidRDefault="000076EC" w14:paraId="6D6D6BB6" w14:textId="15B2202E">
      <w:pPr>
        <w:pStyle w:val="CSP-ChapterBodyText-FirstParagraph"/>
        <w:spacing w:line="360" w:lineRule="auto"/>
        <w:jc w:val="left"/>
        <w:rPr>
          <w:rFonts w:ascii="Times New Roman" w:hAnsi="Times New Roman"/>
          <w:sz w:val="24"/>
          <w:szCs w:val="24"/>
          <w:lang w:val="en-GB"/>
        </w:rPr>
      </w:pPr>
      <w:r w:rsidRPr="00D73D87">
        <w:rPr>
          <w:rFonts w:ascii="Times New Roman" w:hAnsi="Times New Roman"/>
          <w:sz w:val="24"/>
          <w:szCs w:val="24"/>
          <w:lang w:val="en-GB"/>
        </w:rPr>
        <w:t>Wiping, wiping</w:t>
      </w:r>
      <w:r w:rsidRPr="00D73D87" w:rsidR="00006C77">
        <w:rPr>
          <w:rFonts w:ascii="Times New Roman" w:hAnsi="Times New Roman"/>
          <w:sz w:val="24"/>
          <w:szCs w:val="24"/>
          <w:lang w:val="en-GB"/>
        </w:rPr>
        <w:t>,</w:t>
      </w:r>
      <w:r w:rsidRPr="00D73D87">
        <w:rPr>
          <w:rFonts w:ascii="Times New Roman" w:hAnsi="Times New Roman"/>
          <w:sz w:val="24"/>
          <w:szCs w:val="24"/>
          <w:lang w:val="en-GB"/>
        </w:rPr>
        <w:t xml:space="preserve"> and more wiping the </w:t>
      </w:r>
      <w:r w:rsidRPr="00D73D87" w:rsidR="000A707C">
        <w:rPr>
          <w:rFonts w:ascii="Times New Roman" w:hAnsi="Times New Roman"/>
          <w:sz w:val="24"/>
          <w:szCs w:val="24"/>
          <w:lang w:val="en-GB"/>
        </w:rPr>
        <w:t>never-ending</w:t>
      </w:r>
      <w:r w:rsidRPr="00D73D87">
        <w:rPr>
          <w:rFonts w:ascii="Times New Roman" w:hAnsi="Times New Roman"/>
          <w:sz w:val="24"/>
          <w:szCs w:val="24"/>
          <w:lang w:val="en-GB"/>
        </w:rPr>
        <w:t xml:space="preserve"> queue of </w:t>
      </w:r>
      <w:r w:rsidRPr="00D73D87" w:rsidR="000A707C">
        <w:rPr>
          <w:rFonts w:ascii="Times New Roman" w:hAnsi="Times New Roman"/>
          <w:sz w:val="24"/>
          <w:szCs w:val="24"/>
          <w:lang w:val="en-GB"/>
        </w:rPr>
        <w:t xml:space="preserve">surfaces and </w:t>
      </w:r>
      <w:r w:rsidRPr="00D73D87">
        <w:rPr>
          <w:rFonts w:ascii="Times New Roman" w:hAnsi="Times New Roman"/>
          <w:sz w:val="24"/>
          <w:szCs w:val="24"/>
          <w:lang w:val="en-GB"/>
        </w:rPr>
        <w:t>tables. As fast as one was ready</w:t>
      </w:r>
      <w:r w:rsidRPr="00D73D87" w:rsidR="000A707C">
        <w:rPr>
          <w:rFonts w:ascii="Times New Roman" w:hAnsi="Times New Roman"/>
          <w:sz w:val="24"/>
          <w:szCs w:val="24"/>
          <w:lang w:val="en-GB"/>
        </w:rPr>
        <w:t xml:space="preserve">, </w:t>
      </w:r>
      <w:r w:rsidRPr="00D73D87" w:rsidR="00CB4AB4">
        <w:rPr>
          <w:rFonts w:ascii="Times New Roman" w:hAnsi="Times New Roman"/>
          <w:sz w:val="24"/>
          <w:szCs w:val="24"/>
          <w:lang w:val="en-GB"/>
        </w:rPr>
        <w:t>more people sat down</w:t>
      </w:r>
      <w:r w:rsidRPr="00D73D87" w:rsidR="000A707C">
        <w:rPr>
          <w:rFonts w:ascii="Times New Roman" w:hAnsi="Times New Roman"/>
          <w:sz w:val="24"/>
          <w:szCs w:val="24"/>
          <w:lang w:val="en-GB"/>
        </w:rPr>
        <w:t xml:space="preserve"> and in half an hour </w:t>
      </w:r>
      <w:r w:rsidRPr="00D73D87" w:rsidR="00CB4AB4">
        <w:rPr>
          <w:rFonts w:ascii="Times New Roman" w:hAnsi="Times New Roman"/>
          <w:sz w:val="24"/>
          <w:szCs w:val="24"/>
          <w:lang w:val="en-GB"/>
        </w:rPr>
        <w:t xml:space="preserve">it </w:t>
      </w:r>
      <w:r w:rsidRPr="00D73D87" w:rsidR="000A707C">
        <w:rPr>
          <w:rFonts w:ascii="Times New Roman" w:hAnsi="Times New Roman"/>
          <w:sz w:val="24"/>
          <w:szCs w:val="24"/>
          <w:lang w:val="en-GB"/>
        </w:rPr>
        <w:t>need</w:t>
      </w:r>
      <w:r w:rsidR="00C6732E">
        <w:rPr>
          <w:rFonts w:ascii="Times New Roman" w:hAnsi="Times New Roman"/>
          <w:sz w:val="24"/>
          <w:szCs w:val="24"/>
          <w:lang w:val="en-GB"/>
        </w:rPr>
        <w:t>ed</w:t>
      </w:r>
      <w:r w:rsidRPr="00D73D87" w:rsidR="000A707C">
        <w:rPr>
          <w:rFonts w:ascii="Times New Roman" w:hAnsi="Times New Roman"/>
          <w:sz w:val="24"/>
          <w:szCs w:val="24"/>
          <w:lang w:val="en-GB"/>
        </w:rPr>
        <w:t xml:space="preserve"> wiping again. I don’t know why I bothered but nothing irritated me more than sitting at a sticky table. If I objected, then what </w:t>
      </w:r>
      <w:r w:rsidR="00C6732E">
        <w:rPr>
          <w:rFonts w:ascii="Times New Roman" w:hAnsi="Times New Roman"/>
          <w:sz w:val="24"/>
          <w:szCs w:val="24"/>
          <w:lang w:val="en-GB"/>
        </w:rPr>
        <w:t>might</w:t>
      </w:r>
      <w:r w:rsidRPr="00D73D87" w:rsidR="000A707C">
        <w:rPr>
          <w:rFonts w:ascii="Times New Roman" w:hAnsi="Times New Roman"/>
          <w:sz w:val="24"/>
          <w:szCs w:val="24"/>
          <w:lang w:val="en-GB"/>
        </w:rPr>
        <w:t xml:space="preserve"> customers think who were paying to use it? While the constant cleaning made me scream, my heart sang with pride when I overheard someone, usually a woman, comment on the cleanliness of the bar. So</w:t>
      </w:r>
      <w:r w:rsidRPr="00D73D87" w:rsidR="00CB4AB4">
        <w:rPr>
          <w:rFonts w:ascii="Times New Roman" w:hAnsi="Times New Roman"/>
          <w:sz w:val="24"/>
          <w:szCs w:val="24"/>
          <w:lang w:val="en-GB"/>
        </w:rPr>
        <w:t>,</w:t>
      </w:r>
      <w:r w:rsidRPr="00D73D87" w:rsidR="000A707C">
        <w:rPr>
          <w:rFonts w:ascii="Times New Roman" w:hAnsi="Times New Roman"/>
          <w:sz w:val="24"/>
          <w:szCs w:val="24"/>
          <w:lang w:val="en-GB"/>
        </w:rPr>
        <w:t xml:space="preserve"> there I was lost in the cleaning rhythm, wipe, wipe, wipe when a</w:t>
      </w:r>
      <w:r w:rsidRPr="00D73D87" w:rsidR="00BC6176">
        <w:rPr>
          <w:rFonts w:ascii="Times New Roman" w:hAnsi="Times New Roman"/>
          <w:sz w:val="24"/>
          <w:szCs w:val="24"/>
          <w:lang w:val="en-GB"/>
        </w:rPr>
        <w:t xml:space="preserve"> </w:t>
      </w:r>
      <w:r w:rsidRPr="00D73D87" w:rsidR="00FA2487">
        <w:rPr>
          <w:rFonts w:ascii="Times New Roman" w:hAnsi="Times New Roman"/>
          <w:sz w:val="24"/>
          <w:szCs w:val="24"/>
          <w:lang w:val="en-GB"/>
        </w:rPr>
        <w:t>woeful</w:t>
      </w:r>
      <w:r w:rsidRPr="00D73D87" w:rsidR="00BC6176">
        <w:rPr>
          <w:rFonts w:ascii="Times New Roman" w:hAnsi="Times New Roman"/>
          <w:sz w:val="24"/>
          <w:szCs w:val="24"/>
          <w:lang w:val="en-GB"/>
        </w:rPr>
        <w:t xml:space="preserve"> scream </w:t>
      </w:r>
      <w:r w:rsidRPr="00D73D87" w:rsidR="001C6001">
        <w:rPr>
          <w:rFonts w:ascii="Times New Roman" w:hAnsi="Times New Roman"/>
          <w:sz w:val="24"/>
          <w:szCs w:val="24"/>
          <w:lang w:val="en-GB"/>
        </w:rPr>
        <w:t xml:space="preserve">from the front of the hotel </w:t>
      </w:r>
      <w:r w:rsidRPr="00D73D87" w:rsidR="00BC6176">
        <w:rPr>
          <w:rFonts w:ascii="Times New Roman" w:hAnsi="Times New Roman"/>
          <w:sz w:val="24"/>
          <w:szCs w:val="24"/>
          <w:lang w:val="en-GB"/>
        </w:rPr>
        <w:t xml:space="preserve">wrenched </w:t>
      </w:r>
      <w:r w:rsidRPr="00D73D87" w:rsidR="00716964">
        <w:rPr>
          <w:rFonts w:ascii="Times New Roman" w:hAnsi="Times New Roman"/>
          <w:sz w:val="24"/>
          <w:szCs w:val="24"/>
          <w:lang w:val="en-GB"/>
        </w:rPr>
        <w:t>me</w:t>
      </w:r>
      <w:r w:rsidRPr="00D73D87" w:rsidR="00BC6176">
        <w:rPr>
          <w:rFonts w:ascii="Times New Roman" w:hAnsi="Times New Roman"/>
          <w:sz w:val="24"/>
          <w:szCs w:val="24"/>
          <w:lang w:val="en-GB"/>
        </w:rPr>
        <w:t xml:space="preserve"> away</w:t>
      </w:r>
      <w:r w:rsidRPr="00D73D87" w:rsidR="00716964">
        <w:rPr>
          <w:rFonts w:ascii="Times New Roman" w:hAnsi="Times New Roman"/>
          <w:sz w:val="24"/>
          <w:szCs w:val="24"/>
          <w:lang w:val="en-GB"/>
        </w:rPr>
        <w:t xml:space="preserve"> f</w:t>
      </w:r>
      <w:r w:rsidRPr="00D73D87" w:rsidR="001C6001">
        <w:rPr>
          <w:rFonts w:ascii="Times New Roman" w:hAnsi="Times New Roman"/>
          <w:sz w:val="24"/>
          <w:szCs w:val="24"/>
          <w:lang w:val="en-GB"/>
        </w:rPr>
        <w:t xml:space="preserve">rom </w:t>
      </w:r>
      <w:r w:rsidRPr="00D73D87" w:rsidR="000A707C">
        <w:rPr>
          <w:rFonts w:ascii="Times New Roman" w:hAnsi="Times New Roman"/>
          <w:sz w:val="24"/>
          <w:szCs w:val="24"/>
          <w:lang w:val="en-GB"/>
        </w:rPr>
        <w:t>my coping mechanism</w:t>
      </w:r>
      <w:r w:rsidRPr="00D73D87" w:rsidR="00BC6176">
        <w:rPr>
          <w:rFonts w:ascii="Times New Roman" w:hAnsi="Times New Roman"/>
          <w:sz w:val="24"/>
          <w:szCs w:val="24"/>
          <w:lang w:val="en-GB"/>
        </w:rPr>
        <w:t xml:space="preserve">. </w:t>
      </w:r>
      <w:r w:rsidRPr="00D73D87" w:rsidR="001C6001">
        <w:rPr>
          <w:rFonts w:ascii="Times New Roman" w:hAnsi="Times New Roman"/>
          <w:sz w:val="24"/>
          <w:szCs w:val="24"/>
          <w:lang w:val="en-GB"/>
        </w:rPr>
        <w:t>To my memory</w:t>
      </w:r>
      <w:r w:rsidRPr="00D73D87" w:rsidR="00006C77">
        <w:rPr>
          <w:rFonts w:ascii="Times New Roman" w:hAnsi="Times New Roman"/>
          <w:sz w:val="24"/>
          <w:szCs w:val="24"/>
          <w:lang w:val="en-GB"/>
        </w:rPr>
        <w:t>,</w:t>
      </w:r>
      <w:r w:rsidRPr="00D73D87" w:rsidR="001C6001">
        <w:rPr>
          <w:rFonts w:ascii="Times New Roman" w:hAnsi="Times New Roman"/>
          <w:sz w:val="24"/>
          <w:szCs w:val="24"/>
          <w:lang w:val="en-GB"/>
        </w:rPr>
        <w:t xml:space="preserve"> o</w:t>
      </w:r>
      <w:r w:rsidRPr="00D73D87" w:rsidR="00BC6176">
        <w:rPr>
          <w:rFonts w:ascii="Times New Roman" w:hAnsi="Times New Roman"/>
          <w:sz w:val="24"/>
          <w:szCs w:val="24"/>
          <w:lang w:val="en-GB"/>
        </w:rPr>
        <w:t>nly one person vented their anguish in such a dramatic fashion.</w:t>
      </w:r>
    </w:p>
    <w:p w:rsidRPr="00D73D87" w:rsidR="00BC6176" w:rsidP="00E37332" w:rsidRDefault="001C6001" w14:paraId="19CA2193" w14:textId="26E55D6B">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My father.</w:t>
      </w:r>
    </w:p>
    <w:p w:rsidRPr="00D73D87" w:rsidR="00144BB7" w:rsidP="00E37332" w:rsidRDefault="001C6001" w14:paraId="6D1C78EE" w14:textId="6C48AF7D">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I hea</w:t>
      </w:r>
      <w:r w:rsidRPr="00D73D87" w:rsidR="00C87063">
        <w:rPr>
          <w:rFonts w:ascii="Times New Roman" w:hAnsi="Times New Roman"/>
          <w:sz w:val="24"/>
          <w:szCs w:val="24"/>
          <w:lang w:val="en-GB"/>
        </w:rPr>
        <w:t>d</w:t>
      </w:r>
      <w:r w:rsidRPr="00D73D87">
        <w:rPr>
          <w:rFonts w:ascii="Times New Roman" w:hAnsi="Times New Roman"/>
          <w:sz w:val="24"/>
          <w:szCs w:val="24"/>
          <w:lang w:val="en-GB"/>
        </w:rPr>
        <w:t>ed outside only to bump into my mother in the lobby</w:t>
      </w:r>
      <w:r w:rsidRPr="00D73D87" w:rsidR="00C87063">
        <w:rPr>
          <w:rFonts w:ascii="Times New Roman" w:hAnsi="Times New Roman"/>
          <w:sz w:val="24"/>
          <w:szCs w:val="24"/>
          <w:lang w:val="en-GB"/>
        </w:rPr>
        <w:t xml:space="preserve"> sprinting in the </w:t>
      </w:r>
      <w:r w:rsidRPr="00D73D87" w:rsidR="000B54D5">
        <w:rPr>
          <w:rFonts w:ascii="Times New Roman" w:hAnsi="Times New Roman"/>
          <w:sz w:val="24"/>
          <w:szCs w:val="24"/>
          <w:lang w:val="en-GB"/>
        </w:rPr>
        <w:t>same</w:t>
      </w:r>
      <w:r w:rsidRPr="00D73D87" w:rsidR="00C87063">
        <w:rPr>
          <w:rFonts w:ascii="Times New Roman" w:hAnsi="Times New Roman"/>
          <w:sz w:val="24"/>
          <w:szCs w:val="24"/>
          <w:lang w:val="en-GB"/>
        </w:rPr>
        <w:t xml:space="preserve"> direction</w:t>
      </w:r>
      <w:r w:rsidRPr="00D73D87" w:rsidR="00F94C90">
        <w:rPr>
          <w:rFonts w:ascii="Times New Roman" w:hAnsi="Times New Roman"/>
          <w:sz w:val="24"/>
          <w:szCs w:val="24"/>
          <w:lang w:val="en-GB"/>
        </w:rPr>
        <w:t xml:space="preserve">, </w:t>
      </w:r>
      <w:r w:rsidRPr="00D73D87" w:rsidR="00C87063">
        <w:rPr>
          <w:rFonts w:ascii="Times New Roman" w:hAnsi="Times New Roman"/>
          <w:sz w:val="24"/>
          <w:szCs w:val="24"/>
          <w:lang w:val="en-GB"/>
        </w:rPr>
        <w:t>dad’s</w:t>
      </w:r>
      <w:r w:rsidRPr="00D73D87" w:rsidR="00BC6176">
        <w:rPr>
          <w:rFonts w:ascii="Times New Roman" w:hAnsi="Times New Roman"/>
          <w:sz w:val="24"/>
          <w:szCs w:val="24"/>
          <w:lang w:val="en-GB"/>
        </w:rPr>
        <w:t xml:space="preserve"> </w:t>
      </w:r>
      <w:r w:rsidRPr="00D73D87" w:rsidR="00F94C90">
        <w:rPr>
          <w:rFonts w:ascii="Times New Roman" w:hAnsi="Times New Roman"/>
          <w:sz w:val="24"/>
          <w:szCs w:val="24"/>
          <w:lang w:val="en-GB"/>
        </w:rPr>
        <w:t xml:space="preserve">stomach </w:t>
      </w:r>
      <w:r w:rsidRPr="00D73D87" w:rsidR="001D6CEA">
        <w:rPr>
          <w:rFonts w:ascii="Times New Roman" w:hAnsi="Times New Roman"/>
          <w:sz w:val="24"/>
          <w:szCs w:val="24"/>
          <w:lang w:val="en-GB"/>
        </w:rPr>
        <w:t>tablets</w:t>
      </w:r>
      <w:r w:rsidRPr="00D73D87" w:rsidR="00BC6176">
        <w:rPr>
          <w:rFonts w:ascii="Times New Roman" w:hAnsi="Times New Roman"/>
          <w:sz w:val="24"/>
          <w:szCs w:val="24"/>
          <w:lang w:val="en-GB"/>
        </w:rPr>
        <w:t xml:space="preserve"> </w:t>
      </w:r>
      <w:r w:rsidRPr="00D73D87" w:rsidR="00F94C90">
        <w:rPr>
          <w:rFonts w:ascii="Times New Roman" w:hAnsi="Times New Roman"/>
          <w:sz w:val="24"/>
          <w:szCs w:val="24"/>
          <w:lang w:val="en-GB"/>
        </w:rPr>
        <w:t>gripped firmly in hand.</w:t>
      </w:r>
    </w:p>
    <w:p w:rsidRPr="00D73D87" w:rsidR="00144BB7" w:rsidP="00E37332" w:rsidRDefault="00BC6176" w14:paraId="59C93A63" w14:textId="24BEB8E8">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“What the hell is wrong with him now?” </w:t>
      </w:r>
      <w:r w:rsidRPr="00D73D87" w:rsidR="00A33210">
        <w:rPr>
          <w:rFonts w:ascii="Times New Roman" w:hAnsi="Times New Roman"/>
          <w:sz w:val="24"/>
          <w:szCs w:val="24"/>
          <w:lang w:val="en-GB"/>
        </w:rPr>
        <w:t>I</w:t>
      </w:r>
      <w:r w:rsidRPr="00D73D87">
        <w:rPr>
          <w:rFonts w:ascii="Times New Roman" w:hAnsi="Times New Roman"/>
          <w:sz w:val="24"/>
          <w:szCs w:val="24"/>
          <w:lang w:val="en-GB"/>
        </w:rPr>
        <w:t xml:space="preserve"> mumbled as </w:t>
      </w:r>
      <w:r w:rsidRPr="00D73D87" w:rsidR="00144BB7">
        <w:rPr>
          <w:rFonts w:ascii="Times New Roman" w:hAnsi="Times New Roman"/>
          <w:sz w:val="24"/>
          <w:szCs w:val="24"/>
          <w:lang w:val="en-GB"/>
        </w:rPr>
        <w:t>I</w:t>
      </w:r>
      <w:r w:rsidRPr="00D73D87">
        <w:rPr>
          <w:rFonts w:ascii="Times New Roman" w:hAnsi="Times New Roman"/>
          <w:sz w:val="24"/>
          <w:szCs w:val="24"/>
          <w:lang w:val="en-GB"/>
        </w:rPr>
        <w:t xml:space="preserve"> heaved open the door </w:t>
      </w:r>
      <w:r w:rsidRPr="00D73D87" w:rsidR="00144BB7">
        <w:rPr>
          <w:rFonts w:ascii="Times New Roman" w:hAnsi="Times New Roman"/>
          <w:sz w:val="24"/>
          <w:szCs w:val="24"/>
          <w:lang w:val="en-GB"/>
        </w:rPr>
        <w:t>and she</w:t>
      </w:r>
      <w:r w:rsidRPr="00D73D87">
        <w:rPr>
          <w:rFonts w:ascii="Times New Roman" w:hAnsi="Times New Roman"/>
          <w:sz w:val="24"/>
          <w:szCs w:val="24"/>
          <w:lang w:val="en-GB"/>
        </w:rPr>
        <w:t xml:space="preserve"> fumbl</w:t>
      </w:r>
      <w:r w:rsidRPr="00D73D87" w:rsidR="00144BB7">
        <w:rPr>
          <w:rFonts w:ascii="Times New Roman" w:hAnsi="Times New Roman"/>
          <w:sz w:val="24"/>
          <w:szCs w:val="24"/>
          <w:lang w:val="en-GB"/>
        </w:rPr>
        <w:t>ed</w:t>
      </w:r>
      <w:r w:rsidRPr="00D73D87">
        <w:rPr>
          <w:rFonts w:ascii="Times New Roman" w:hAnsi="Times New Roman"/>
          <w:sz w:val="24"/>
          <w:szCs w:val="24"/>
          <w:lang w:val="en-GB"/>
        </w:rPr>
        <w:t xml:space="preserve"> with </w:t>
      </w:r>
      <w:r w:rsidRPr="00D73D87" w:rsidR="001D6CEA">
        <w:rPr>
          <w:rFonts w:ascii="Times New Roman" w:hAnsi="Times New Roman"/>
          <w:sz w:val="24"/>
          <w:szCs w:val="24"/>
          <w:lang w:val="en-GB"/>
        </w:rPr>
        <w:t>the medication</w:t>
      </w:r>
      <w:r w:rsidRPr="00D73D87">
        <w:rPr>
          <w:rFonts w:ascii="Times New Roman" w:hAnsi="Times New Roman"/>
          <w:sz w:val="24"/>
          <w:szCs w:val="24"/>
          <w:lang w:val="en-GB"/>
        </w:rPr>
        <w:t xml:space="preserve"> bottle top</w:t>
      </w:r>
      <w:r w:rsidRPr="00D73D87" w:rsidR="001D6CEA">
        <w:rPr>
          <w:rFonts w:ascii="Times New Roman" w:hAnsi="Times New Roman"/>
          <w:sz w:val="24"/>
          <w:szCs w:val="24"/>
          <w:lang w:val="en-GB"/>
        </w:rPr>
        <w:t>.</w:t>
      </w:r>
    </w:p>
    <w:p w:rsidRPr="00D73D87" w:rsidR="00BC6176" w:rsidP="00E37332" w:rsidRDefault="00BC6176" w14:paraId="7A76D300" w14:textId="0AA2425A">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“No apoplexy, please</w:t>
      </w:r>
      <w:r w:rsidRPr="00D73D87" w:rsidR="00144BB7">
        <w:rPr>
          <w:rFonts w:ascii="Times New Roman" w:hAnsi="Times New Roman"/>
          <w:sz w:val="24"/>
          <w:szCs w:val="24"/>
          <w:lang w:val="en-GB"/>
        </w:rPr>
        <w:t xml:space="preserve">,” she </w:t>
      </w:r>
      <w:r w:rsidRPr="00D73D87" w:rsidR="00B06CC5">
        <w:rPr>
          <w:rFonts w:ascii="Times New Roman" w:hAnsi="Times New Roman"/>
          <w:sz w:val="24"/>
          <w:szCs w:val="24"/>
          <w:lang w:val="en-GB"/>
        </w:rPr>
        <w:t>muttered.</w:t>
      </w:r>
      <w:r w:rsidRPr="00D73D87">
        <w:rPr>
          <w:rFonts w:ascii="Times New Roman" w:hAnsi="Times New Roman"/>
          <w:sz w:val="24"/>
          <w:szCs w:val="24"/>
          <w:lang w:val="en-GB"/>
        </w:rPr>
        <w:t xml:space="preserve"> </w:t>
      </w:r>
      <w:r w:rsidRPr="00D73D87" w:rsidR="00B06CC5">
        <w:rPr>
          <w:rFonts w:ascii="Times New Roman" w:hAnsi="Times New Roman"/>
          <w:sz w:val="24"/>
          <w:szCs w:val="24"/>
          <w:lang w:val="en-GB"/>
        </w:rPr>
        <w:t>“</w:t>
      </w:r>
      <w:r w:rsidRPr="00D73D87">
        <w:rPr>
          <w:rFonts w:ascii="Times New Roman" w:hAnsi="Times New Roman"/>
          <w:sz w:val="24"/>
          <w:szCs w:val="24"/>
          <w:lang w:val="en-GB"/>
        </w:rPr>
        <w:t xml:space="preserve">On top of his </w:t>
      </w:r>
      <w:r w:rsidRPr="00D73D87" w:rsidR="001D6CEA">
        <w:rPr>
          <w:rFonts w:ascii="Times New Roman" w:hAnsi="Times New Roman"/>
          <w:sz w:val="24"/>
          <w:szCs w:val="24"/>
          <w:lang w:val="en-GB"/>
        </w:rPr>
        <w:t>delicate digestion</w:t>
      </w:r>
      <w:r w:rsidRPr="00D73D87">
        <w:rPr>
          <w:rFonts w:ascii="Times New Roman" w:hAnsi="Times New Roman"/>
          <w:sz w:val="24"/>
          <w:szCs w:val="24"/>
          <w:lang w:val="en-GB"/>
        </w:rPr>
        <w:t>, it’s potentially lethal.”</w:t>
      </w:r>
    </w:p>
    <w:p w:rsidRPr="00D73D87" w:rsidR="00BC6176" w:rsidP="00E37332" w:rsidRDefault="00D3432A" w14:paraId="3B899598" w14:textId="6E184130">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Jack</w:t>
      </w:r>
      <w:r w:rsidRPr="00D73D87" w:rsidR="00BC6176">
        <w:rPr>
          <w:rFonts w:ascii="Times New Roman" w:hAnsi="Times New Roman"/>
          <w:sz w:val="24"/>
          <w:szCs w:val="24"/>
          <w:lang w:val="en-GB"/>
        </w:rPr>
        <w:t xml:space="preserve"> was leaning on the car roof, breathing heavily, and shaking his head in dismay.</w:t>
      </w:r>
      <w:r w:rsidRPr="00D73D87" w:rsidR="009510B8">
        <w:rPr>
          <w:rFonts w:ascii="Times New Roman" w:hAnsi="Times New Roman"/>
          <w:sz w:val="24"/>
          <w:szCs w:val="24"/>
          <w:lang w:val="en-GB"/>
        </w:rPr>
        <w:t xml:space="preserve"> The big Rolls Royce blocked the street entirely.</w:t>
      </w:r>
    </w:p>
    <w:p w:rsidRPr="00D73D87" w:rsidR="00B06CC5" w:rsidP="00E37332" w:rsidRDefault="00B06CC5" w14:paraId="5755AF3C" w14:textId="7FCEF70F">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He pointed at the smears and </w:t>
      </w:r>
      <w:r w:rsidRPr="00D73D87" w:rsidR="00216D93">
        <w:rPr>
          <w:rFonts w:ascii="Times New Roman" w:hAnsi="Times New Roman"/>
          <w:sz w:val="24"/>
          <w:szCs w:val="24"/>
          <w:lang w:val="en-GB"/>
        </w:rPr>
        <w:t>fingerprints all over the roof and windows.</w:t>
      </w:r>
    </w:p>
    <w:p w:rsidRPr="00D73D87" w:rsidR="00BC6176" w:rsidP="00E37332" w:rsidRDefault="00BC6176" w14:paraId="283CC5F5" w14:textId="34658FB1">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“Wh</w:t>
      </w:r>
      <w:r w:rsidRPr="00D73D87" w:rsidR="007747B8">
        <w:rPr>
          <w:rFonts w:ascii="Times New Roman" w:hAnsi="Times New Roman"/>
          <w:sz w:val="24"/>
          <w:szCs w:val="24"/>
          <w:lang w:val="en-GB"/>
        </w:rPr>
        <w:t>o</w:t>
      </w:r>
      <w:r w:rsidRPr="00D73D87">
        <w:rPr>
          <w:rFonts w:ascii="Times New Roman" w:hAnsi="Times New Roman"/>
          <w:sz w:val="24"/>
          <w:szCs w:val="24"/>
          <w:lang w:val="en-GB"/>
        </w:rPr>
        <w:t xml:space="preserve"> </w:t>
      </w:r>
      <w:r w:rsidR="002C4BC0">
        <w:rPr>
          <w:rFonts w:ascii="Times New Roman" w:hAnsi="Times New Roman"/>
          <w:sz w:val="24"/>
          <w:szCs w:val="24"/>
          <w:lang w:val="en-GB"/>
        </w:rPr>
        <w:t>has done</w:t>
      </w:r>
      <w:r w:rsidRPr="00D73D87">
        <w:rPr>
          <w:rFonts w:ascii="Times New Roman" w:hAnsi="Times New Roman"/>
          <w:sz w:val="24"/>
          <w:szCs w:val="24"/>
          <w:lang w:val="en-GB"/>
        </w:rPr>
        <w:t xml:space="preserve"> this to my pride and joy?”</w:t>
      </w:r>
      <w:r w:rsidRPr="00D73D87" w:rsidR="005C3908">
        <w:rPr>
          <w:rFonts w:ascii="Times New Roman" w:hAnsi="Times New Roman"/>
          <w:sz w:val="24"/>
          <w:szCs w:val="24"/>
          <w:lang w:val="en-GB"/>
        </w:rPr>
        <w:t xml:space="preserve"> h</w:t>
      </w:r>
      <w:r w:rsidRPr="00D73D87">
        <w:rPr>
          <w:rFonts w:ascii="Times New Roman" w:hAnsi="Times New Roman"/>
          <w:sz w:val="24"/>
          <w:szCs w:val="24"/>
          <w:lang w:val="en-GB"/>
        </w:rPr>
        <w:t xml:space="preserve">e </w:t>
      </w:r>
      <w:r w:rsidRPr="00D73D87" w:rsidR="006E5F0A">
        <w:rPr>
          <w:rFonts w:ascii="Times New Roman" w:hAnsi="Times New Roman"/>
          <w:sz w:val="24"/>
          <w:szCs w:val="24"/>
          <w:lang w:val="en-GB"/>
        </w:rPr>
        <w:t>whined. “</w:t>
      </w:r>
      <w:r w:rsidRPr="00D73D87" w:rsidR="007747B8">
        <w:rPr>
          <w:rFonts w:ascii="Times New Roman" w:hAnsi="Times New Roman"/>
          <w:sz w:val="24"/>
          <w:szCs w:val="24"/>
          <w:lang w:val="en-GB"/>
        </w:rPr>
        <w:t xml:space="preserve">And why? </w:t>
      </w:r>
      <w:r w:rsidRPr="00D73D87" w:rsidR="006E5F0A">
        <w:rPr>
          <w:rFonts w:ascii="Times New Roman" w:hAnsi="Times New Roman"/>
          <w:sz w:val="24"/>
          <w:szCs w:val="24"/>
          <w:lang w:val="en-GB"/>
        </w:rPr>
        <w:t>I only stopped for a minute to unload</w:t>
      </w:r>
      <w:r w:rsidRPr="00D73D87" w:rsidR="007E6626">
        <w:rPr>
          <w:rFonts w:ascii="Times New Roman" w:hAnsi="Times New Roman"/>
          <w:sz w:val="24"/>
          <w:szCs w:val="24"/>
          <w:lang w:val="en-GB"/>
        </w:rPr>
        <w:t xml:space="preserve"> a few cases of champagne. I come back and find some morons have</w:t>
      </w:r>
      <w:r w:rsidRPr="00D73D87" w:rsidR="006B1831">
        <w:rPr>
          <w:rFonts w:ascii="Times New Roman" w:hAnsi="Times New Roman"/>
          <w:sz w:val="24"/>
          <w:szCs w:val="24"/>
          <w:lang w:val="en-GB"/>
        </w:rPr>
        <w:t xml:space="preserve"> decorated my beloved.</w:t>
      </w:r>
      <w:r w:rsidRPr="00D73D87" w:rsidR="005C3908">
        <w:rPr>
          <w:rFonts w:ascii="Times New Roman" w:hAnsi="Times New Roman"/>
          <w:sz w:val="24"/>
          <w:szCs w:val="24"/>
          <w:lang w:val="en-GB"/>
        </w:rPr>
        <w:t>”</w:t>
      </w:r>
    </w:p>
    <w:p w:rsidRPr="00D73D87" w:rsidR="00BC6176" w:rsidP="00E37332" w:rsidRDefault="007C738B" w14:paraId="3E830466" w14:textId="47210CC0">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Donna</w:t>
      </w:r>
      <w:r w:rsidRPr="00D73D87" w:rsidR="00BC6176">
        <w:rPr>
          <w:rFonts w:ascii="Times New Roman" w:hAnsi="Times New Roman"/>
          <w:sz w:val="24"/>
          <w:szCs w:val="24"/>
          <w:lang w:val="en-GB"/>
        </w:rPr>
        <w:t xml:space="preserve"> yanked off the bottle top and passed him a tablet. </w:t>
      </w:r>
      <w:r w:rsidRPr="00D73D87" w:rsidR="00D3432A">
        <w:rPr>
          <w:rFonts w:ascii="Times New Roman" w:hAnsi="Times New Roman"/>
          <w:sz w:val="24"/>
          <w:szCs w:val="24"/>
          <w:lang w:val="en-GB"/>
        </w:rPr>
        <w:t>Jack</w:t>
      </w:r>
      <w:r w:rsidRPr="00D73D87" w:rsidR="00BC6176">
        <w:rPr>
          <w:rFonts w:ascii="Times New Roman" w:hAnsi="Times New Roman"/>
          <w:sz w:val="24"/>
          <w:szCs w:val="24"/>
          <w:lang w:val="en-GB"/>
        </w:rPr>
        <w:t xml:space="preserve"> gulped it down. “You, </w:t>
      </w:r>
      <w:r w:rsidR="00282D68">
        <w:rPr>
          <w:rFonts w:ascii="Times New Roman" w:hAnsi="Times New Roman"/>
          <w:sz w:val="24"/>
          <w:szCs w:val="24"/>
          <w:lang w:val="en-GB"/>
        </w:rPr>
        <w:t>o</w:t>
      </w:r>
      <w:r w:rsidR="002B7CA3">
        <w:rPr>
          <w:rFonts w:ascii="Times New Roman" w:hAnsi="Times New Roman"/>
          <w:sz w:val="24"/>
          <w:szCs w:val="24"/>
          <w:lang w:val="en-GB"/>
        </w:rPr>
        <w:t>k</w:t>
      </w:r>
      <w:r w:rsidRPr="00D73D87" w:rsidR="00BC6176">
        <w:rPr>
          <w:rFonts w:ascii="Times New Roman" w:hAnsi="Times New Roman"/>
          <w:sz w:val="24"/>
          <w:szCs w:val="24"/>
          <w:lang w:val="en-GB"/>
        </w:rPr>
        <w:t>?” she said. He nodded. “Where did the marks come from?”</w:t>
      </w:r>
    </w:p>
    <w:p w:rsidRPr="00D73D87" w:rsidR="00BC6176" w:rsidP="00E37332" w:rsidRDefault="00BC6176" w14:paraId="434C7FF7" w14:textId="55DFBED7">
      <w:pPr>
        <w:pStyle w:val="CSP-ChapterBodyText-FirstParagraph"/>
        <w:spacing w:line="360" w:lineRule="auto"/>
        <w:ind w:firstLine="720"/>
        <w:jc w:val="left"/>
        <w:rPr>
          <w:rFonts w:ascii="Times New Roman" w:hAnsi="Times New Roman"/>
          <w:sz w:val="24"/>
          <w:szCs w:val="24"/>
          <w:lang w:val="en-GB"/>
        </w:rPr>
      </w:pPr>
      <w:r w:rsidRPr="05EB226F" w:rsidR="05EB226F">
        <w:rPr>
          <w:rFonts w:ascii="Times New Roman" w:hAnsi="Times New Roman"/>
          <w:sz w:val="24"/>
          <w:szCs w:val="24"/>
          <w:lang w:val="en-GB"/>
        </w:rPr>
        <w:t xml:space="preserve">“Fucking </w:t>
      </w:r>
      <w:ins w:author="Gary Smailes" w:date="2024-01-16T14:29:59.443Z" w:id="346472730">
        <w:r w:rsidRPr="05EB226F" w:rsidR="05EB226F">
          <w:rPr>
            <w:rFonts w:ascii="Times New Roman" w:hAnsi="Times New Roman"/>
            <w:sz w:val="24"/>
            <w:szCs w:val="24"/>
            <w:lang w:val="en-GB"/>
          </w:rPr>
          <w:t>d</w:t>
        </w:r>
      </w:ins>
      <w:del w:author="Gary Smailes" w:date="2024-01-16T14:29:59.113Z" w:id="733708694">
        <w:r w:rsidRPr="05EB226F" w:rsidDel="05EB226F">
          <w:rPr>
            <w:rFonts w:ascii="Times New Roman" w:hAnsi="Times New Roman"/>
            <w:sz w:val="24"/>
            <w:szCs w:val="24"/>
            <w:lang w:val="en-GB"/>
          </w:rPr>
          <w:delText>D</w:delText>
        </w:r>
      </w:del>
      <w:r w:rsidRPr="05EB226F" w:rsidR="05EB226F">
        <w:rPr>
          <w:rFonts w:ascii="Times New Roman" w:hAnsi="Times New Roman"/>
          <w:sz w:val="24"/>
          <w:szCs w:val="24"/>
          <w:lang w:val="en-GB"/>
        </w:rPr>
        <w:t>agoes,” said Jack. “No respect for property.”</w:t>
      </w:r>
    </w:p>
    <w:p w:rsidRPr="00D73D87" w:rsidR="00BC6176" w:rsidP="00E37332" w:rsidRDefault="00BC6176" w14:paraId="68D6086F" w14:textId="7C6C6B13">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“Unfair,” said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 “It could have been anyone, and you shouldn’t use such a derogatory term. It’s their country, and as migrants, we need to show respect.”</w:t>
      </w:r>
    </w:p>
    <w:p w:rsidRPr="00D73D87" w:rsidR="00BC6176" w:rsidP="00E37332" w:rsidRDefault="00BC6176" w14:paraId="760E8521" w14:textId="1C99F9A8">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“If they’re happy to take my money, I’ll call them what I like. Anyway, who else could it have been?” said </w:t>
      </w:r>
      <w:r w:rsidRPr="00D73D87" w:rsidR="00D3432A">
        <w:rPr>
          <w:rFonts w:ascii="Times New Roman" w:hAnsi="Times New Roman"/>
          <w:sz w:val="24"/>
          <w:szCs w:val="24"/>
          <w:lang w:val="en-GB"/>
        </w:rPr>
        <w:t>Jack</w:t>
      </w:r>
      <w:r w:rsidRPr="00D73D87">
        <w:rPr>
          <w:rFonts w:ascii="Times New Roman" w:hAnsi="Times New Roman"/>
          <w:sz w:val="24"/>
          <w:szCs w:val="24"/>
          <w:lang w:val="en-GB"/>
        </w:rPr>
        <w:t>. “Probably those commie bastards in the bar opposite.”</w:t>
      </w:r>
    </w:p>
    <w:p w:rsidRPr="00D73D87" w:rsidR="00306EEF" w:rsidP="00E37332" w:rsidRDefault="00BC6176" w14:paraId="2FB5FD7D" w14:textId="115725D2">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“You could be right, dearest but put yourself in their shoes,” said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 xml:space="preserve">. “How </w:t>
      </w:r>
      <w:r w:rsidR="002C4BC0">
        <w:rPr>
          <w:rFonts w:ascii="Times New Roman" w:hAnsi="Times New Roman"/>
          <w:sz w:val="24"/>
          <w:szCs w:val="24"/>
          <w:lang w:val="en-GB"/>
        </w:rPr>
        <w:t>might</w:t>
      </w:r>
      <w:r w:rsidRPr="00D73D87">
        <w:rPr>
          <w:rFonts w:ascii="Times New Roman" w:hAnsi="Times New Roman"/>
          <w:sz w:val="24"/>
          <w:szCs w:val="24"/>
          <w:lang w:val="en-GB"/>
        </w:rPr>
        <w:t xml:space="preserve"> </w:t>
      </w:r>
      <w:r w:rsidRPr="00D73D87">
        <w:rPr>
          <w:rFonts w:ascii="Times New Roman" w:hAnsi="Times New Roman"/>
          <w:sz w:val="24"/>
          <w:szCs w:val="24"/>
          <w:lang w:val="en-GB"/>
        </w:rPr>
        <w:lastRenderedPageBreak/>
        <w:t>you react to a fancy car stuck under your nose when living in poverty</w:t>
      </w:r>
      <w:r w:rsidRPr="00D73D87" w:rsidR="00D17AE9">
        <w:rPr>
          <w:rFonts w:ascii="Times New Roman" w:hAnsi="Times New Roman"/>
          <w:sz w:val="24"/>
          <w:szCs w:val="24"/>
          <w:lang w:val="en-GB"/>
        </w:rPr>
        <w:t>?</w:t>
      </w:r>
      <w:r w:rsidRPr="00D73D87" w:rsidR="00306EEF">
        <w:rPr>
          <w:rFonts w:ascii="Times New Roman" w:hAnsi="Times New Roman"/>
          <w:sz w:val="24"/>
          <w:szCs w:val="24"/>
          <w:lang w:val="en-GB"/>
        </w:rPr>
        <w:t xml:space="preserve"> Anyway, whose bright idea was it to bring the Rolls?”</w:t>
      </w:r>
    </w:p>
    <w:p w:rsidRPr="00D73D87" w:rsidR="000D049C" w:rsidP="00E37332" w:rsidRDefault="00BC6176" w14:paraId="6328CD93"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“Perhaps nobody would have noticed </w:t>
      </w:r>
      <w:r w:rsidRPr="00D73D87" w:rsidR="00306EEF">
        <w:rPr>
          <w:rFonts w:ascii="Times New Roman" w:hAnsi="Times New Roman"/>
          <w:sz w:val="24"/>
          <w:szCs w:val="24"/>
          <w:lang w:val="en-GB"/>
        </w:rPr>
        <w:t>your wealth</w:t>
      </w:r>
      <w:r w:rsidRPr="00D73D87" w:rsidR="000D049C">
        <w:rPr>
          <w:rFonts w:ascii="Times New Roman" w:hAnsi="Times New Roman"/>
          <w:sz w:val="24"/>
          <w:szCs w:val="24"/>
          <w:lang w:val="en-GB"/>
        </w:rPr>
        <w:t>,” I said. “I</w:t>
      </w:r>
      <w:r w:rsidRPr="00D73D87">
        <w:rPr>
          <w:rFonts w:ascii="Times New Roman" w:hAnsi="Times New Roman"/>
          <w:sz w:val="24"/>
          <w:szCs w:val="24"/>
          <w:lang w:val="en-GB"/>
        </w:rPr>
        <w:t xml:space="preserve">f </w:t>
      </w:r>
      <w:r w:rsidRPr="00D73D87" w:rsidR="00973FAE">
        <w:rPr>
          <w:rFonts w:ascii="Times New Roman" w:hAnsi="Times New Roman"/>
          <w:sz w:val="24"/>
          <w:szCs w:val="24"/>
          <w:lang w:val="en-GB"/>
        </w:rPr>
        <w:t>you</w:t>
      </w:r>
      <w:r w:rsidRPr="00D73D87">
        <w:rPr>
          <w:rFonts w:ascii="Times New Roman" w:hAnsi="Times New Roman"/>
          <w:sz w:val="24"/>
          <w:szCs w:val="24"/>
          <w:lang w:val="en-GB"/>
        </w:rPr>
        <w:t>’d arrived in a battered old jalopy</w:t>
      </w:r>
      <w:r w:rsidRPr="00D73D87" w:rsidR="000D049C">
        <w:rPr>
          <w:rFonts w:ascii="Times New Roman" w:hAnsi="Times New Roman"/>
          <w:sz w:val="24"/>
          <w:szCs w:val="24"/>
          <w:lang w:val="en-GB"/>
        </w:rPr>
        <w:t>.</w:t>
      </w:r>
      <w:r w:rsidRPr="00D73D87" w:rsidR="00973FAE">
        <w:rPr>
          <w:rFonts w:ascii="Times New Roman" w:hAnsi="Times New Roman"/>
          <w:sz w:val="24"/>
          <w:szCs w:val="24"/>
          <w:lang w:val="en-GB"/>
        </w:rPr>
        <w:t>”</w:t>
      </w:r>
    </w:p>
    <w:p w:rsidRPr="00D73D87" w:rsidR="00BC6176" w:rsidP="00E37332" w:rsidRDefault="00973FAE" w14:paraId="3D7033E4" w14:textId="6A44DAFB">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Pr="00D73D87" w:rsidR="00BC6176">
        <w:rPr>
          <w:rFonts w:ascii="Times New Roman" w:hAnsi="Times New Roman"/>
          <w:sz w:val="24"/>
          <w:szCs w:val="24"/>
          <w:lang w:val="en-GB"/>
        </w:rPr>
        <w:t xml:space="preserve">And, </w:t>
      </w:r>
      <w:r w:rsidRPr="00D73D87">
        <w:rPr>
          <w:rFonts w:ascii="Times New Roman" w:hAnsi="Times New Roman"/>
          <w:sz w:val="24"/>
          <w:szCs w:val="24"/>
          <w:lang w:val="en-GB"/>
        </w:rPr>
        <w:t>the hotel might have been completed quicker</w:t>
      </w:r>
      <w:r w:rsidRPr="00D73D87" w:rsidR="00C67186">
        <w:rPr>
          <w:rFonts w:ascii="Times New Roman" w:hAnsi="Times New Roman"/>
          <w:sz w:val="24"/>
          <w:szCs w:val="24"/>
          <w:lang w:val="en-GB"/>
        </w:rPr>
        <w:t xml:space="preserve">,” said </w:t>
      </w:r>
      <w:r w:rsidRPr="00D73D87" w:rsidR="007C738B">
        <w:rPr>
          <w:rFonts w:ascii="Times New Roman" w:hAnsi="Times New Roman"/>
          <w:sz w:val="24"/>
          <w:szCs w:val="24"/>
          <w:lang w:val="en-GB"/>
        </w:rPr>
        <w:t>Donna</w:t>
      </w:r>
      <w:r w:rsidRPr="00D73D87" w:rsidR="00C67186">
        <w:rPr>
          <w:rFonts w:ascii="Times New Roman" w:hAnsi="Times New Roman"/>
          <w:sz w:val="24"/>
          <w:szCs w:val="24"/>
          <w:lang w:val="en-GB"/>
        </w:rPr>
        <w:t>.</w:t>
      </w:r>
      <w:r w:rsidRPr="00D73D87">
        <w:rPr>
          <w:rFonts w:ascii="Times New Roman" w:hAnsi="Times New Roman"/>
          <w:sz w:val="24"/>
          <w:szCs w:val="24"/>
          <w:lang w:val="en-GB"/>
        </w:rPr>
        <w:t xml:space="preserve"> </w:t>
      </w:r>
      <w:r w:rsidRPr="00D73D87" w:rsidR="00C67186">
        <w:rPr>
          <w:rFonts w:ascii="Times New Roman" w:hAnsi="Times New Roman"/>
          <w:sz w:val="24"/>
          <w:szCs w:val="24"/>
          <w:lang w:val="en-GB"/>
        </w:rPr>
        <w:t>“A</w:t>
      </w:r>
      <w:r w:rsidRPr="00D73D87">
        <w:rPr>
          <w:rFonts w:ascii="Times New Roman" w:hAnsi="Times New Roman"/>
          <w:sz w:val="24"/>
          <w:szCs w:val="24"/>
          <w:lang w:val="en-GB"/>
        </w:rPr>
        <w:t xml:space="preserve">nd </w:t>
      </w:r>
      <w:r w:rsidR="00A25005">
        <w:rPr>
          <w:rFonts w:ascii="Times New Roman" w:hAnsi="Times New Roman"/>
          <w:sz w:val="24"/>
          <w:szCs w:val="24"/>
          <w:lang w:val="en-GB"/>
        </w:rPr>
        <w:t>not</w:t>
      </w:r>
      <w:r w:rsidRPr="00D73D87" w:rsidR="00BC6176">
        <w:rPr>
          <w:rFonts w:ascii="Times New Roman" w:hAnsi="Times New Roman"/>
          <w:sz w:val="24"/>
          <w:szCs w:val="24"/>
          <w:lang w:val="en-GB"/>
        </w:rPr>
        <w:t xml:space="preserve"> been ripped off by suppliers.”</w:t>
      </w:r>
    </w:p>
    <w:p w:rsidRPr="00D73D87" w:rsidR="00BC6176" w:rsidP="00E37332" w:rsidRDefault="00D3432A" w14:paraId="179FF921" w14:textId="21312754">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Jack</w:t>
      </w:r>
      <w:r w:rsidRPr="00D73D87" w:rsidR="00BC6176">
        <w:rPr>
          <w:rFonts w:ascii="Times New Roman" w:hAnsi="Times New Roman"/>
          <w:sz w:val="24"/>
          <w:szCs w:val="24"/>
          <w:lang w:val="en-GB"/>
        </w:rPr>
        <w:t xml:space="preserve"> </w:t>
      </w:r>
      <w:r w:rsidR="004B7286">
        <w:rPr>
          <w:rFonts w:ascii="Times New Roman" w:hAnsi="Times New Roman"/>
          <w:sz w:val="24"/>
          <w:szCs w:val="24"/>
          <w:lang w:val="en-GB"/>
        </w:rPr>
        <w:t>regarded</w:t>
      </w:r>
      <w:r w:rsidRPr="00D73D87" w:rsidR="00BC6176">
        <w:rPr>
          <w:rFonts w:ascii="Times New Roman" w:hAnsi="Times New Roman"/>
          <w:sz w:val="24"/>
          <w:szCs w:val="24"/>
          <w:lang w:val="en-GB"/>
        </w:rPr>
        <w:t xml:space="preserve"> her, shoulders tensing.</w:t>
      </w:r>
    </w:p>
    <w:p w:rsidRPr="00D73D87" w:rsidR="00BC6176" w:rsidP="00E37332" w:rsidRDefault="00BC6176" w14:paraId="4C1C41F9" w14:textId="35EC6961">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Pr="00D73D87" w:rsidR="00A67C5A">
        <w:rPr>
          <w:rFonts w:ascii="Times New Roman" w:hAnsi="Times New Roman"/>
          <w:sz w:val="24"/>
          <w:szCs w:val="24"/>
          <w:lang w:val="en-GB"/>
        </w:rPr>
        <w:t>Don’t</w:t>
      </w:r>
      <w:r w:rsidRPr="00D73D87">
        <w:rPr>
          <w:rFonts w:ascii="Times New Roman" w:hAnsi="Times New Roman"/>
          <w:sz w:val="24"/>
          <w:szCs w:val="24"/>
          <w:lang w:val="en-GB"/>
        </w:rPr>
        <w:t xml:space="preserve"> start,” said </w:t>
      </w:r>
      <w:r w:rsidRPr="00D73D87" w:rsidR="007C738B">
        <w:rPr>
          <w:rFonts w:ascii="Times New Roman" w:hAnsi="Times New Roman"/>
          <w:sz w:val="24"/>
          <w:szCs w:val="24"/>
          <w:lang w:val="en-GB"/>
        </w:rPr>
        <w:t>Donna</w:t>
      </w:r>
      <w:r w:rsidRPr="00D73D87" w:rsidR="00A67C5A">
        <w:rPr>
          <w:rFonts w:ascii="Times New Roman" w:hAnsi="Times New Roman"/>
          <w:sz w:val="24"/>
          <w:szCs w:val="24"/>
          <w:lang w:val="en-GB"/>
        </w:rPr>
        <w:t xml:space="preserve"> </w:t>
      </w:r>
      <w:r w:rsidRPr="00D73D87">
        <w:rPr>
          <w:rFonts w:ascii="Times New Roman" w:hAnsi="Times New Roman"/>
          <w:sz w:val="24"/>
          <w:szCs w:val="24"/>
          <w:lang w:val="en-GB"/>
        </w:rPr>
        <w:t>watching him closely to see if the tablet was taking effect.</w:t>
      </w:r>
    </w:p>
    <w:p w:rsidRPr="00D73D87" w:rsidR="00BC6176" w:rsidP="00E37332" w:rsidRDefault="00D3432A" w14:paraId="731BBE74" w14:textId="7871FCE8">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Jack</w:t>
      </w:r>
      <w:r w:rsidRPr="00D73D87" w:rsidR="00BC6176">
        <w:rPr>
          <w:rFonts w:ascii="Times New Roman" w:hAnsi="Times New Roman"/>
          <w:sz w:val="24"/>
          <w:szCs w:val="24"/>
          <w:lang w:val="en-GB"/>
        </w:rPr>
        <w:t xml:space="preserve"> nodded and sighed.</w:t>
      </w:r>
    </w:p>
    <w:p w:rsidRPr="00D73D87" w:rsidR="00D25BE7" w:rsidP="00E37332" w:rsidRDefault="00D25BE7" w14:paraId="1FBFE468" w14:textId="56F937AE">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“Come, we need to clear the air on this,” said my mother.</w:t>
      </w:r>
    </w:p>
    <w:p w:rsidRPr="00D73D87" w:rsidR="00D25BE7" w:rsidP="00E37332" w:rsidRDefault="00D25BE7" w14:paraId="11265B33" w14:textId="4DFD03BA">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“Shouldn’t I move the car first</w:t>
      </w:r>
      <w:r w:rsidRPr="00D73D87" w:rsidR="00001EB3">
        <w:rPr>
          <w:rFonts w:ascii="Times New Roman" w:hAnsi="Times New Roman"/>
          <w:sz w:val="24"/>
          <w:szCs w:val="24"/>
          <w:lang w:val="en-GB"/>
        </w:rPr>
        <w:t xml:space="preserve">?” said </w:t>
      </w:r>
      <w:r w:rsidRPr="00D73D87" w:rsidR="00D3432A">
        <w:rPr>
          <w:rFonts w:ascii="Times New Roman" w:hAnsi="Times New Roman"/>
          <w:sz w:val="24"/>
          <w:szCs w:val="24"/>
          <w:lang w:val="en-GB"/>
        </w:rPr>
        <w:t>Jack</w:t>
      </w:r>
      <w:r w:rsidRPr="00D73D87" w:rsidR="00001EB3">
        <w:rPr>
          <w:rFonts w:ascii="Times New Roman" w:hAnsi="Times New Roman"/>
          <w:sz w:val="24"/>
          <w:szCs w:val="24"/>
          <w:lang w:val="en-GB"/>
        </w:rPr>
        <w:t>.</w:t>
      </w:r>
    </w:p>
    <w:p w:rsidRPr="00D73D87" w:rsidR="00001EB3" w:rsidP="00E37332" w:rsidRDefault="00001EB3" w14:paraId="13C307A8" w14:textId="7F6AF4FA">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“We’re in Spain, </w:t>
      </w:r>
      <w:r w:rsidRPr="00D73D87" w:rsidR="00494A8C">
        <w:rPr>
          <w:rFonts w:ascii="Times New Roman" w:hAnsi="Times New Roman"/>
          <w:sz w:val="24"/>
          <w:szCs w:val="24"/>
          <w:lang w:val="en-GB"/>
        </w:rPr>
        <w:t>not Staines. W</w:t>
      </w:r>
      <w:r w:rsidRPr="00D73D87">
        <w:rPr>
          <w:rFonts w:ascii="Times New Roman" w:hAnsi="Times New Roman"/>
          <w:sz w:val="24"/>
          <w:szCs w:val="24"/>
          <w:lang w:val="en-GB"/>
        </w:rPr>
        <w:t>hoever needs to pass</w:t>
      </w:r>
      <w:r w:rsidRPr="00D73D87" w:rsidR="00494A8C">
        <w:rPr>
          <w:rFonts w:ascii="Times New Roman" w:hAnsi="Times New Roman"/>
          <w:sz w:val="24"/>
          <w:szCs w:val="24"/>
          <w:lang w:val="en-GB"/>
        </w:rPr>
        <w:t>, will wait</w:t>
      </w:r>
      <w:r w:rsidRPr="00D73D87" w:rsidR="003020D6">
        <w:rPr>
          <w:rFonts w:ascii="Times New Roman" w:hAnsi="Times New Roman"/>
          <w:sz w:val="24"/>
          <w:szCs w:val="24"/>
          <w:lang w:val="en-GB"/>
        </w:rPr>
        <w:t xml:space="preserve"> </w:t>
      </w:r>
      <w:r w:rsidRPr="00D73D87" w:rsidR="0091514A">
        <w:rPr>
          <w:rFonts w:ascii="Times New Roman" w:hAnsi="Times New Roman"/>
          <w:sz w:val="24"/>
          <w:szCs w:val="24"/>
          <w:lang w:val="en-GB"/>
        </w:rPr>
        <w:t xml:space="preserve">happily </w:t>
      </w:r>
      <w:r w:rsidRPr="00D73D87" w:rsidR="00494A8C">
        <w:rPr>
          <w:rFonts w:ascii="Times New Roman" w:hAnsi="Times New Roman"/>
          <w:sz w:val="24"/>
          <w:szCs w:val="24"/>
          <w:lang w:val="en-GB"/>
        </w:rPr>
        <w:t>in a civilized fashion</w:t>
      </w:r>
      <w:r w:rsidRPr="00D73D87" w:rsidR="00CF3C59">
        <w:rPr>
          <w:rFonts w:ascii="Times New Roman" w:hAnsi="Times New Roman"/>
          <w:sz w:val="24"/>
          <w:szCs w:val="24"/>
          <w:lang w:val="en-GB"/>
        </w:rPr>
        <w:t xml:space="preserve"> until we’re done</w:t>
      </w:r>
      <w:r w:rsidRPr="00D73D87" w:rsidR="00494A8C">
        <w:rPr>
          <w:rFonts w:ascii="Times New Roman" w:hAnsi="Times New Roman"/>
          <w:sz w:val="24"/>
          <w:szCs w:val="24"/>
          <w:lang w:val="en-GB"/>
        </w:rPr>
        <w:t>.”</w:t>
      </w:r>
    </w:p>
    <w:p w:rsidRPr="00D73D87" w:rsidR="00BC6176" w:rsidP="00E37332" w:rsidRDefault="00C67186" w14:paraId="4EF784B0" w14:textId="5DC3329A">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We </w:t>
      </w:r>
      <w:r w:rsidRPr="00D73D87" w:rsidR="00BC6176">
        <w:rPr>
          <w:rFonts w:ascii="Times New Roman" w:hAnsi="Times New Roman"/>
          <w:sz w:val="24"/>
          <w:szCs w:val="24"/>
          <w:lang w:val="en-GB"/>
        </w:rPr>
        <w:t xml:space="preserve">followed her </w:t>
      </w:r>
      <w:r w:rsidRPr="00D73D87" w:rsidR="00394EDD">
        <w:rPr>
          <w:rFonts w:ascii="Times New Roman" w:hAnsi="Times New Roman"/>
          <w:sz w:val="24"/>
          <w:szCs w:val="24"/>
          <w:lang w:val="en-GB"/>
        </w:rPr>
        <w:t>in</w:t>
      </w:r>
      <w:r w:rsidRPr="00D73D87" w:rsidR="00BC6176">
        <w:rPr>
          <w:rFonts w:ascii="Times New Roman" w:hAnsi="Times New Roman"/>
          <w:sz w:val="24"/>
          <w:szCs w:val="24"/>
          <w:lang w:val="en-GB"/>
        </w:rPr>
        <w:t xml:space="preserve">to the lobby. The photo of </w:t>
      </w:r>
      <w:r w:rsidRPr="00D73D87" w:rsidR="00494A8C">
        <w:rPr>
          <w:rFonts w:ascii="Times New Roman" w:hAnsi="Times New Roman"/>
          <w:sz w:val="24"/>
          <w:szCs w:val="24"/>
          <w:lang w:val="en-GB"/>
        </w:rPr>
        <w:t xml:space="preserve">my </w:t>
      </w:r>
      <w:r w:rsidRPr="00D73D87" w:rsidR="00BC6176">
        <w:rPr>
          <w:rFonts w:ascii="Times New Roman" w:hAnsi="Times New Roman"/>
          <w:sz w:val="24"/>
          <w:szCs w:val="24"/>
          <w:lang w:val="en-GB"/>
        </w:rPr>
        <w:t>grand</w:t>
      </w:r>
      <w:r w:rsidRPr="00D73D87" w:rsidR="00494A8C">
        <w:rPr>
          <w:rFonts w:ascii="Times New Roman" w:hAnsi="Times New Roman"/>
          <w:sz w:val="24"/>
          <w:szCs w:val="24"/>
          <w:lang w:val="en-GB"/>
        </w:rPr>
        <w:t>father</w:t>
      </w:r>
      <w:r w:rsidRPr="00D73D87" w:rsidR="00BC6176">
        <w:rPr>
          <w:rFonts w:ascii="Times New Roman" w:hAnsi="Times New Roman"/>
          <w:sz w:val="24"/>
          <w:szCs w:val="24"/>
          <w:lang w:val="en-GB"/>
        </w:rPr>
        <w:t xml:space="preserve"> a</w:t>
      </w:r>
      <w:r w:rsidRPr="00D73D87" w:rsidR="00992E6F">
        <w:rPr>
          <w:rFonts w:ascii="Times New Roman" w:hAnsi="Times New Roman"/>
          <w:sz w:val="24"/>
          <w:szCs w:val="24"/>
          <w:lang w:val="en-GB"/>
        </w:rPr>
        <w:t>dorn</w:t>
      </w:r>
      <w:r w:rsidRPr="00D73D87" w:rsidR="00494A8C">
        <w:rPr>
          <w:rFonts w:ascii="Times New Roman" w:hAnsi="Times New Roman"/>
          <w:sz w:val="24"/>
          <w:szCs w:val="24"/>
          <w:lang w:val="en-GB"/>
        </w:rPr>
        <w:t>ing</w:t>
      </w:r>
      <w:r w:rsidRPr="00D73D87" w:rsidR="00BC6176">
        <w:rPr>
          <w:rFonts w:ascii="Times New Roman" w:hAnsi="Times New Roman"/>
          <w:sz w:val="24"/>
          <w:szCs w:val="24"/>
          <w:lang w:val="en-GB"/>
        </w:rPr>
        <w:t xml:space="preserve"> the wall behind the desk</w:t>
      </w:r>
      <w:r w:rsidRPr="00D73D87" w:rsidR="00494A8C">
        <w:rPr>
          <w:rFonts w:ascii="Times New Roman" w:hAnsi="Times New Roman"/>
          <w:sz w:val="24"/>
          <w:szCs w:val="24"/>
          <w:lang w:val="en-GB"/>
        </w:rPr>
        <w:t xml:space="preserve"> </w:t>
      </w:r>
      <w:r w:rsidRPr="00D73D87" w:rsidR="00BC6176">
        <w:rPr>
          <w:rFonts w:ascii="Times New Roman" w:hAnsi="Times New Roman"/>
          <w:sz w:val="24"/>
          <w:szCs w:val="24"/>
          <w:lang w:val="en-GB"/>
        </w:rPr>
        <w:t xml:space="preserve">was </w:t>
      </w:r>
      <w:r w:rsidRPr="00D73D87" w:rsidR="00494A8C">
        <w:rPr>
          <w:rFonts w:ascii="Times New Roman" w:hAnsi="Times New Roman"/>
          <w:sz w:val="24"/>
          <w:szCs w:val="24"/>
          <w:lang w:val="en-GB"/>
        </w:rPr>
        <w:t xml:space="preserve">still </w:t>
      </w:r>
      <w:r w:rsidRPr="00D73D87" w:rsidR="00BC6176">
        <w:rPr>
          <w:rFonts w:ascii="Times New Roman" w:hAnsi="Times New Roman"/>
          <w:sz w:val="24"/>
          <w:szCs w:val="24"/>
          <w:lang w:val="en-GB"/>
        </w:rPr>
        <w:t xml:space="preserve">askew. </w:t>
      </w:r>
      <w:r w:rsidRPr="00D73D87" w:rsidR="007C738B">
        <w:rPr>
          <w:rFonts w:ascii="Times New Roman" w:hAnsi="Times New Roman"/>
          <w:sz w:val="24"/>
          <w:szCs w:val="24"/>
          <w:lang w:val="en-GB"/>
        </w:rPr>
        <w:t>Donna</w:t>
      </w:r>
      <w:r w:rsidRPr="00D73D87" w:rsidR="00BC6176">
        <w:rPr>
          <w:rFonts w:ascii="Times New Roman" w:hAnsi="Times New Roman"/>
          <w:sz w:val="24"/>
          <w:szCs w:val="24"/>
          <w:lang w:val="en-GB"/>
        </w:rPr>
        <w:t xml:space="preserve"> straightened it</w:t>
      </w:r>
      <w:r w:rsidRPr="00D73D87" w:rsidR="00494A8C">
        <w:rPr>
          <w:rFonts w:ascii="Times New Roman" w:hAnsi="Times New Roman"/>
          <w:sz w:val="24"/>
          <w:szCs w:val="24"/>
          <w:lang w:val="en-GB"/>
        </w:rPr>
        <w:t xml:space="preserve"> as she did every morning</w:t>
      </w:r>
      <w:r w:rsidRPr="00D73D87" w:rsidR="00BC6176">
        <w:rPr>
          <w:rFonts w:ascii="Times New Roman" w:hAnsi="Times New Roman"/>
          <w:sz w:val="24"/>
          <w:szCs w:val="24"/>
          <w:lang w:val="en-GB"/>
        </w:rPr>
        <w:t xml:space="preserve">, but after a delay of a few seconds, it swung back to its original position. She tried again with the </w:t>
      </w:r>
      <w:r w:rsidRPr="00D73D87" w:rsidR="000B54D5">
        <w:rPr>
          <w:rFonts w:ascii="Times New Roman" w:hAnsi="Times New Roman"/>
          <w:sz w:val="24"/>
          <w:szCs w:val="24"/>
          <w:lang w:val="en-GB"/>
        </w:rPr>
        <w:t>same</w:t>
      </w:r>
      <w:r w:rsidRPr="00D73D87" w:rsidR="00BC6176">
        <w:rPr>
          <w:rFonts w:ascii="Times New Roman" w:hAnsi="Times New Roman"/>
          <w:sz w:val="24"/>
          <w:szCs w:val="24"/>
          <w:lang w:val="en-GB"/>
        </w:rPr>
        <w:t xml:space="preserve"> result. She shrugged with the well-practiced air of accepting the inevitable. </w:t>
      </w:r>
      <w:r w:rsidRPr="00D73D87" w:rsidR="007C738B">
        <w:rPr>
          <w:rFonts w:ascii="Times New Roman" w:hAnsi="Times New Roman"/>
          <w:sz w:val="24"/>
          <w:szCs w:val="24"/>
          <w:lang w:val="en-GB"/>
        </w:rPr>
        <w:t>Jack</w:t>
      </w:r>
      <w:r w:rsidRPr="00D73D87" w:rsidR="00BC6176">
        <w:rPr>
          <w:rFonts w:ascii="Times New Roman" w:hAnsi="Times New Roman"/>
          <w:sz w:val="24"/>
          <w:szCs w:val="24"/>
          <w:lang w:val="en-GB"/>
        </w:rPr>
        <w:t xml:space="preserve"> </w:t>
      </w:r>
      <w:r w:rsidRPr="00D73D87" w:rsidR="001F4A61">
        <w:rPr>
          <w:rFonts w:ascii="Times New Roman" w:hAnsi="Times New Roman"/>
          <w:sz w:val="24"/>
          <w:szCs w:val="24"/>
          <w:lang w:val="en-GB"/>
        </w:rPr>
        <w:t xml:space="preserve">perched on the desk and </w:t>
      </w:r>
      <w:r w:rsidRPr="00D73D87" w:rsidR="00992E6F">
        <w:rPr>
          <w:rFonts w:ascii="Times New Roman" w:hAnsi="Times New Roman"/>
          <w:sz w:val="24"/>
          <w:szCs w:val="24"/>
          <w:lang w:val="en-GB"/>
        </w:rPr>
        <w:t>peered</w:t>
      </w:r>
      <w:r w:rsidRPr="00D73D87" w:rsidR="00BC6176">
        <w:rPr>
          <w:rFonts w:ascii="Times New Roman" w:hAnsi="Times New Roman"/>
          <w:sz w:val="24"/>
          <w:szCs w:val="24"/>
          <w:lang w:val="en-GB"/>
        </w:rPr>
        <w:t xml:space="preserve"> </w:t>
      </w:r>
      <w:r w:rsidR="004B7286">
        <w:rPr>
          <w:rFonts w:ascii="Times New Roman" w:hAnsi="Times New Roman"/>
          <w:sz w:val="24"/>
          <w:szCs w:val="24"/>
          <w:lang w:val="en-GB"/>
        </w:rPr>
        <w:t>sheepishly</w:t>
      </w:r>
      <w:r w:rsidRPr="00D73D87" w:rsidR="00BC6176">
        <w:rPr>
          <w:rFonts w:ascii="Times New Roman" w:hAnsi="Times New Roman"/>
          <w:sz w:val="24"/>
          <w:szCs w:val="24"/>
          <w:lang w:val="en-GB"/>
        </w:rPr>
        <w:t xml:space="preserve"> at </w:t>
      </w:r>
      <w:r w:rsidRPr="00D73D87" w:rsidR="001F4A61">
        <w:rPr>
          <w:rFonts w:ascii="Times New Roman" w:hAnsi="Times New Roman"/>
          <w:sz w:val="24"/>
          <w:szCs w:val="24"/>
          <w:lang w:val="en-GB"/>
        </w:rPr>
        <w:t xml:space="preserve">my mum. I’d never seen him so down. Was this </w:t>
      </w:r>
      <w:r w:rsidRPr="00D73D87" w:rsidR="00394EDD">
        <w:rPr>
          <w:rFonts w:ascii="Times New Roman" w:hAnsi="Times New Roman"/>
          <w:sz w:val="24"/>
          <w:szCs w:val="24"/>
          <w:lang w:val="en-GB"/>
        </w:rPr>
        <w:t xml:space="preserve">the </w:t>
      </w:r>
      <w:r w:rsidRPr="00D73D87" w:rsidR="001F4A61">
        <w:rPr>
          <w:rFonts w:ascii="Times New Roman" w:hAnsi="Times New Roman"/>
          <w:sz w:val="24"/>
          <w:szCs w:val="24"/>
          <w:lang w:val="en-GB"/>
        </w:rPr>
        <w:t>tension I’d sensed between them</w:t>
      </w:r>
      <w:r w:rsidRPr="00D73D87" w:rsidR="00006C77">
        <w:rPr>
          <w:rFonts w:ascii="Times New Roman" w:hAnsi="Times New Roman"/>
          <w:sz w:val="24"/>
          <w:szCs w:val="24"/>
          <w:lang w:val="en-GB"/>
        </w:rPr>
        <w:t>?</w:t>
      </w:r>
      <w:r w:rsidRPr="00D73D87" w:rsidR="00877B33">
        <w:rPr>
          <w:rFonts w:ascii="Times New Roman" w:hAnsi="Times New Roman"/>
          <w:sz w:val="24"/>
          <w:szCs w:val="24"/>
          <w:lang w:val="en-GB"/>
        </w:rPr>
        <w:t xml:space="preserve"> Was I about to hear a revelation?</w:t>
      </w:r>
    </w:p>
    <w:p w:rsidRPr="00D73D87" w:rsidR="00BC6176" w:rsidP="00E37332" w:rsidRDefault="00BC6176" w14:paraId="08AA264A" w14:textId="34CDF95D">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“Look,” said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 xml:space="preserve"> as </w:t>
      </w:r>
      <w:r w:rsidRPr="00D73D87" w:rsidR="00D50E04">
        <w:rPr>
          <w:rFonts w:ascii="Times New Roman" w:hAnsi="Times New Roman"/>
          <w:sz w:val="24"/>
          <w:szCs w:val="24"/>
          <w:lang w:val="en-GB"/>
        </w:rPr>
        <w:t>my parents</w:t>
      </w:r>
      <w:r w:rsidRPr="00D73D87">
        <w:rPr>
          <w:rFonts w:ascii="Times New Roman" w:hAnsi="Times New Roman"/>
          <w:sz w:val="24"/>
          <w:szCs w:val="24"/>
          <w:lang w:val="en-GB"/>
        </w:rPr>
        <w:t xml:space="preserve"> huddled over </w:t>
      </w:r>
      <w:r w:rsidRPr="00D73D87" w:rsidR="00D50E04">
        <w:rPr>
          <w:rFonts w:ascii="Times New Roman" w:hAnsi="Times New Roman"/>
          <w:sz w:val="24"/>
          <w:szCs w:val="24"/>
          <w:lang w:val="en-GB"/>
        </w:rPr>
        <w:t>the</w:t>
      </w:r>
      <w:r w:rsidRPr="00D73D87">
        <w:rPr>
          <w:rFonts w:ascii="Times New Roman" w:hAnsi="Times New Roman"/>
          <w:sz w:val="24"/>
          <w:szCs w:val="24"/>
          <w:lang w:val="en-GB"/>
        </w:rPr>
        <w:t xml:space="preserve"> calculator on the lobby desk. </w:t>
      </w:r>
      <w:r w:rsidRPr="00D73D87" w:rsidR="007C738B">
        <w:rPr>
          <w:rFonts w:ascii="Times New Roman" w:hAnsi="Times New Roman"/>
          <w:sz w:val="24"/>
          <w:szCs w:val="24"/>
          <w:lang w:val="en-GB"/>
        </w:rPr>
        <w:t>Donna</w:t>
      </w:r>
      <w:r w:rsidRPr="00D73D87">
        <w:rPr>
          <w:rFonts w:ascii="Times New Roman" w:hAnsi="Times New Roman"/>
          <w:sz w:val="24"/>
          <w:szCs w:val="24"/>
          <w:lang w:val="en-GB"/>
        </w:rPr>
        <w:t xml:space="preserve"> tapped in a few rows of numbers and pressed enter. “When you </w:t>
      </w:r>
      <w:r w:rsidR="00707B36">
        <w:rPr>
          <w:rFonts w:ascii="Times New Roman" w:hAnsi="Times New Roman"/>
          <w:sz w:val="24"/>
          <w:szCs w:val="24"/>
          <w:lang w:val="en-GB"/>
        </w:rPr>
        <w:t>see</w:t>
      </w:r>
      <w:r w:rsidRPr="00D73D87">
        <w:rPr>
          <w:rFonts w:ascii="Times New Roman" w:hAnsi="Times New Roman"/>
          <w:sz w:val="24"/>
          <w:szCs w:val="24"/>
          <w:lang w:val="en-GB"/>
        </w:rPr>
        <w:t xml:space="preserve"> the total picture, we aren’t so badly off</w:t>
      </w:r>
      <w:r w:rsidRPr="00D73D87" w:rsidR="00F300A3">
        <w:rPr>
          <w:rFonts w:ascii="Times New Roman" w:hAnsi="Times New Roman"/>
          <w:sz w:val="24"/>
          <w:szCs w:val="24"/>
          <w:lang w:val="en-GB"/>
        </w:rPr>
        <w:t xml:space="preserve"> considering</w:t>
      </w:r>
      <w:r w:rsidRPr="00D73D87">
        <w:rPr>
          <w:rFonts w:ascii="Times New Roman" w:hAnsi="Times New Roman"/>
          <w:sz w:val="24"/>
          <w:szCs w:val="24"/>
          <w:lang w:val="en-GB"/>
        </w:rPr>
        <w:t>. We</w:t>
      </w:r>
      <w:r w:rsidRPr="00D73D87" w:rsidR="00F300A3">
        <w:rPr>
          <w:rFonts w:ascii="Times New Roman" w:hAnsi="Times New Roman"/>
          <w:sz w:val="24"/>
          <w:szCs w:val="24"/>
          <w:lang w:val="en-GB"/>
        </w:rPr>
        <w:t xml:space="preserve"> </w:t>
      </w:r>
      <w:r w:rsidRPr="00D73D87">
        <w:rPr>
          <w:rFonts w:ascii="Times New Roman" w:hAnsi="Times New Roman"/>
          <w:sz w:val="24"/>
          <w:szCs w:val="24"/>
          <w:lang w:val="en-GB"/>
        </w:rPr>
        <w:t xml:space="preserve">survived over a year with no income and </w:t>
      </w:r>
      <w:r w:rsidRPr="00D73D87" w:rsidR="00F300A3">
        <w:rPr>
          <w:rFonts w:ascii="Times New Roman" w:hAnsi="Times New Roman"/>
          <w:sz w:val="24"/>
          <w:szCs w:val="24"/>
          <w:lang w:val="en-GB"/>
        </w:rPr>
        <w:t xml:space="preserve">still </w:t>
      </w:r>
      <w:r w:rsidRPr="00D73D87">
        <w:rPr>
          <w:rFonts w:ascii="Times New Roman" w:hAnsi="Times New Roman"/>
          <w:sz w:val="24"/>
          <w:szCs w:val="24"/>
          <w:lang w:val="en-GB"/>
        </w:rPr>
        <w:t xml:space="preserve">made all the outstanding stage payments for the hotel. Our villa and half-finished penthouse are fully paid for, and </w:t>
      </w:r>
      <w:r w:rsidRPr="00D73D87" w:rsidR="00934B1C">
        <w:rPr>
          <w:rFonts w:ascii="Times New Roman" w:hAnsi="Times New Roman"/>
          <w:sz w:val="24"/>
          <w:szCs w:val="24"/>
          <w:lang w:val="en-GB"/>
        </w:rPr>
        <w:t>we have a fair number of bookings for the summer with Wings Tours</w:t>
      </w:r>
      <w:r w:rsidRPr="00D73D87">
        <w:rPr>
          <w:rFonts w:ascii="Times New Roman" w:hAnsi="Times New Roman"/>
          <w:sz w:val="24"/>
          <w:szCs w:val="24"/>
          <w:lang w:val="en-GB"/>
        </w:rPr>
        <w:t>.”</w:t>
      </w:r>
    </w:p>
    <w:p w:rsidRPr="00D73D87" w:rsidR="00BC6176" w:rsidP="00E37332" w:rsidRDefault="00BC6176" w14:paraId="028B89E7" w14:textId="47BAC3A3">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“I know, sweetheart, but it doesn’t change our situation,” said </w:t>
      </w:r>
      <w:r w:rsidRPr="00D73D87" w:rsidR="00D3432A">
        <w:rPr>
          <w:rFonts w:ascii="Times New Roman" w:hAnsi="Times New Roman"/>
          <w:sz w:val="24"/>
          <w:szCs w:val="24"/>
          <w:lang w:val="en-GB"/>
        </w:rPr>
        <w:t>Jack</w:t>
      </w:r>
      <w:r w:rsidRPr="00D73D87">
        <w:rPr>
          <w:rFonts w:ascii="Times New Roman" w:hAnsi="Times New Roman"/>
          <w:sz w:val="24"/>
          <w:szCs w:val="24"/>
          <w:lang w:val="en-GB"/>
        </w:rPr>
        <w:t xml:space="preserve"> studying the calculator display. “Yes, we have some clients but what about the winter when the package tours stop? We </w:t>
      </w:r>
      <w:proofErr w:type="gramStart"/>
      <w:r w:rsidRPr="00D73D87">
        <w:rPr>
          <w:rFonts w:ascii="Times New Roman" w:hAnsi="Times New Roman"/>
          <w:sz w:val="24"/>
          <w:szCs w:val="24"/>
          <w:lang w:val="en-GB"/>
        </w:rPr>
        <w:t>have to</w:t>
      </w:r>
      <w:proofErr w:type="gramEnd"/>
      <w:r w:rsidRPr="00D73D87">
        <w:rPr>
          <w:rFonts w:ascii="Times New Roman" w:hAnsi="Times New Roman"/>
          <w:sz w:val="24"/>
          <w:szCs w:val="24"/>
          <w:lang w:val="en-GB"/>
        </w:rPr>
        <w:t xml:space="preserve"> face the reality of no bookings for at least six </w:t>
      </w:r>
      <w:r w:rsidRPr="00D73D87" w:rsidR="00D50E04">
        <w:rPr>
          <w:rFonts w:ascii="Times New Roman" w:hAnsi="Times New Roman"/>
          <w:sz w:val="24"/>
          <w:szCs w:val="24"/>
          <w:lang w:val="en-GB"/>
        </w:rPr>
        <w:t>months,</w:t>
      </w:r>
      <w:r w:rsidRPr="00D73D87">
        <w:rPr>
          <w:rFonts w:ascii="Times New Roman" w:hAnsi="Times New Roman"/>
          <w:sz w:val="24"/>
          <w:szCs w:val="24"/>
          <w:lang w:val="en-GB"/>
        </w:rPr>
        <w:t xml:space="preserve"> yet we still have to pay </w:t>
      </w:r>
      <w:r w:rsidRPr="00D73D87" w:rsidR="00BD15ED">
        <w:rPr>
          <w:rFonts w:ascii="Times New Roman" w:hAnsi="Times New Roman"/>
          <w:sz w:val="24"/>
          <w:szCs w:val="24"/>
          <w:lang w:val="en-GB"/>
        </w:rPr>
        <w:t xml:space="preserve">Emilio de Miguel, </w:t>
      </w:r>
      <w:r w:rsidRPr="00D73D87">
        <w:rPr>
          <w:rFonts w:ascii="Times New Roman" w:hAnsi="Times New Roman"/>
          <w:sz w:val="24"/>
          <w:szCs w:val="24"/>
          <w:lang w:val="en-GB"/>
        </w:rPr>
        <w:t>the builder</w:t>
      </w:r>
      <w:r w:rsidRPr="00D73D87" w:rsidR="0065739B">
        <w:rPr>
          <w:rFonts w:ascii="Times New Roman" w:hAnsi="Times New Roman"/>
          <w:sz w:val="24"/>
          <w:szCs w:val="24"/>
          <w:lang w:val="en-GB"/>
        </w:rPr>
        <w:t xml:space="preserve"> one </w:t>
      </w:r>
      <w:r w:rsidRPr="00D73D87">
        <w:rPr>
          <w:rFonts w:ascii="Times New Roman" w:hAnsi="Times New Roman"/>
          <w:sz w:val="24"/>
          <w:szCs w:val="24"/>
          <w:lang w:val="en-GB"/>
        </w:rPr>
        <w:t>more</w:t>
      </w:r>
      <w:r w:rsidRPr="00D73D87" w:rsidR="00D50E04">
        <w:rPr>
          <w:rFonts w:ascii="Times New Roman" w:hAnsi="Times New Roman"/>
          <w:sz w:val="24"/>
          <w:szCs w:val="24"/>
          <w:lang w:val="en-GB"/>
        </w:rPr>
        <w:t xml:space="preserve"> staged payment</w:t>
      </w:r>
      <w:r w:rsidRPr="00D73D87">
        <w:rPr>
          <w:rFonts w:ascii="Times New Roman" w:hAnsi="Times New Roman"/>
          <w:sz w:val="24"/>
          <w:szCs w:val="24"/>
          <w:lang w:val="en-GB"/>
        </w:rPr>
        <w:t xml:space="preserve"> before the hotel is transferred to our name. If we don’t have enough, Emilio will repossess the building and we lose everything.”</w:t>
      </w:r>
    </w:p>
    <w:p w:rsidRPr="00D73D87" w:rsidR="00BC6176" w:rsidP="00E37332" w:rsidRDefault="00BC6176" w14:paraId="3E360C0E" w14:textId="2FBB1C66">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“Surely, we have sufficient money, </w:t>
      </w:r>
      <w:r w:rsidRPr="00D73D87" w:rsidR="00D3432A">
        <w:rPr>
          <w:rFonts w:ascii="Times New Roman" w:hAnsi="Times New Roman"/>
          <w:sz w:val="24"/>
          <w:szCs w:val="24"/>
          <w:lang w:val="en-GB"/>
        </w:rPr>
        <w:t>Jack</w:t>
      </w:r>
      <w:r w:rsidRPr="00D73D87">
        <w:rPr>
          <w:rFonts w:ascii="Times New Roman" w:hAnsi="Times New Roman"/>
          <w:sz w:val="24"/>
          <w:szCs w:val="24"/>
          <w:lang w:val="en-GB"/>
        </w:rPr>
        <w:t xml:space="preserve">,” said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w:t>
      </w:r>
    </w:p>
    <w:p w:rsidRPr="00D73D87" w:rsidR="00BC6176" w:rsidP="00E37332" w:rsidRDefault="00BC6176" w14:paraId="3A794437" w14:textId="11A1000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“Assets yes dear, but they are tied up in the UK for another three years and will cost a </w:t>
      </w:r>
      <w:r w:rsidRPr="00D73D87">
        <w:rPr>
          <w:rFonts w:ascii="Times New Roman" w:hAnsi="Times New Roman"/>
          <w:sz w:val="24"/>
          <w:szCs w:val="24"/>
          <w:lang w:val="en-GB"/>
        </w:rPr>
        <w:lastRenderedPageBreak/>
        <w:t>fortune to cancel</w:t>
      </w:r>
      <w:r w:rsidRPr="00D73D87" w:rsidR="009E4F64">
        <w:rPr>
          <w:rFonts w:ascii="Times New Roman" w:hAnsi="Times New Roman"/>
          <w:sz w:val="24"/>
          <w:szCs w:val="24"/>
          <w:lang w:val="en-GB"/>
        </w:rPr>
        <w:t xml:space="preserve"> let alone the </w:t>
      </w:r>
      <w:r w:rsidRPr="00D73D87" w:rsidR="0049785E">
        <w:rPr>
          <w:rFonts w:ascii="Times New Roman" w:hAnsi="Times New Roman"/>
          <w:sz w:val="24"/>
          <w:szCs w:val="24"/>
          <w:lang w:val="en-GB"/>
        </w:rPr>
        <w:t xml:space="preserve">massive </w:t>
      </w:r>
      <w:r w:rsidRPr="00D73D87" w:rsidR="009E4F64">
        <w:rPr>
          <w:rFonts w:ascii="Times New Roman" w:hAnsi="Times New Roman"/>
          <w:sz w:val="24"/>
          <w:szCs w:val="24"/>
          <w:lang w:val="en-GB"/>
        </w:rPr>
        <w:t>dollar premium when buying foreign currency</w:t>
      </w:r>
      <w:r w:rsidRPr="00D73D87">
        <w:rPr>
          <w:rFonts w:ascii="Times New Roman" w:hAnsi="Times New Roman"/>
          <w:sz w:val="24"/>
          <w:szCs w:val="24"/>
          <w:lang w:val="en-GB"/>
        </w:rPr>
        <w:t>. Our only option is to generate cash with the Fontainebleau.”</w:t>
      </w:r>
    </w:p>
    <w:p w:rsidRPr="00D73D87" w:rsidR="00BC6176" w:rsidP="00E37332" w:rsidRDefault="00BC6176" w14:paraId="593AB544" w14:textId="2871CA1A">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“We could sell the properties and move in here,” said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 “As you said, it would only be for three years.”</w:t>
      </w:r>
    </w:p>
    <w:p w:rsidRPr="00D73D87" w:rsidR="00BC6176" w:rsidP="00E37332" w:rsidRDefault="00BC6176" w14:paraId="3C48CFE3" w14:textId="693423E8">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“With taxes and a fire sale price, we </w:t>
      </w:r>
      <w:r w:rsidR="007C382F">
        <w:rPr>
          <w:rFonts w:ascii="Times New Roman" w:hAnsi="Times New Roman"/>
          <w:sz w:val="24"/>
          <w:szCs w:val="24"/>
          <w:lang w:val="en-GB"/>
        </w:rPr>
        <w:t>might</w:t>
      </w:r>
      <w:r w:rsidRPr="00D73D87">
        <w:rPr>
          <w:rFonts w:ascii="Times New Roman" w:hAnsi="Times New Roman"/>
          <w:sz w:val="24"/>
          <w:szCs w:val="24"/>
          <w:lang w:val="en-GB"/>
        </w:rPr>
        <w:t xml:space="preserve"> lose up to sixty percent of the value and still be struggling to make the payment. Darling, we have only one option </w:t>
      </w:r>
      <w:r w:rsidR="00023F22">
        <w:rPr>
          <w:rFonts w:ascii="Times New Roman" w:hAnsi="Times New Roman"/>
          <w:sz w:val="24"/>
          <w:szCs w:val="24"/>
          <w:lang w:val="en-GB"/>
        </w:rPr>
        <w:t>which</w:t>
      </w:r>
      <w:r w:rsidRPr="00D73D87">
        <w:rPr>
          <w:rFonts w:ascii="Times New Roman" w:hAnsi="Times New Roman"/>
          <w:sz w:val="24"/>
          <w:szCs w:val="24"/>
          <w:lang w:val="en-GB"/>
        </w:rPr>
        <w:t xml:space="preserve"> is to make this place work. Three years of hard work and </w:t>
      </w:r>
      <w:r w:rsidR="00282D68">
        <w:rPr>
          <w:rFonts w:ascii="Times New Roman" w:hAnsi="Times New Roman"/>
          <w:sz w:val="24"/>
          <w:szCs w:val="24"/>
          <w:lang w:val="en-GB"/>
        </w:rPr>
        <w:t xml:space="preserve">with </w:t>
      </w:r>
      <w:r w:rsidRPr="00D73D87">
        <w:rPr>
          <w:rFonts w:ascii="Times New Roman" w:hAnsi="Times New Roman"/>
          <w:sz w:val="24"/>
          <w:szCs w:val="24"/>
          <w:lang w:val="en-GB"/>
        </w:rPr>
        <w:t xml:space="preserve">a fair wind and we should be </w:t>
      </w:r>
      <w:r w:rsidR="00282D68">
        <w:rPr>
          <w:rFonts w:ascii="Times New Roman" w:hAnsi="Times New Roman"/>
          <w:sz w:val="24"/>
          <w:szCs w:val="24"/>
          <w:lang w:val="en-GB"/>
        </w:rPr>
        <w:t>ok</w:t>
      </w:r>
      <w:r w:rsidRPr="00D73D87">
        <w:rPr>
          <w:rFonts w:ascii="Times New Roman" w:hAnsi="Times New Roman"/>
          <w:sz w:val="24"/>
          <w:szCs w:val="24"/>
          <w:lang w:val="en-GB"/>
        </w:rPr>
        <w:t>.”</w:t>
      </w:r>
    </w:p>
    <w:p w:rsidRPr="00D73D87" w:rsidR="00BC6176" w:rsidP="00E37332" w:rsidRDefault="00BC6176" w14:paraId="505C1DAB"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“Not quite how we envisaged our retirement.”</w:t>
      </w:r>
    </w:p>
    <w:p w:rsidRPr="00D73D87" w:rsidR="00BC6176" w:rsidP="00E37332" w:rsidRDefault="00BC6176" w14:paraId="78EAF9AA" w14:textId="4F438474">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“We are not </w:t>
      </w:r>
      <w:r w:rsidR="00023F22">
        <w:rPr>
          <w:rFonts w:ascii="Times New Roman" w:hAnsi="Times New Roman"/>
          <w:sz w:val="24"/>
          <w:szCs w:val="24"/>
          <w:lang w:val="en-GB"/>
        </w:rPr>
        <w:t>yet</w:t>
      </w:r>
      <w:r w:rsidRPr="00D73D87">
        <w:rPr>
          <w:rFonts w:ascii="Times New Roman" w:hAnsi="Times New Roman"/>
          <w:sz w:val="24"/>
          <w:szCs w:val="24"/>
          <w:lang w:val="en-GB"/>
        </w:rPr>
        <w:t xml:space="preserve"> old. We’ll still have plenty of years to enjoy the sun.”</w:t>
      </w:r>
    </w:p>
    <w:p w:rsidRPr="00D73D87" w:rsidR="00BC6176" w:rsidP="00E37332" w:rsidRDefault="00BC6176" w14:paraId="6978F913"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“I’m beginning to think we should have stayed at home. I might not be decrepit, but the stress is killing me.”</w:t>
      </w:r>
    </w:p>
    <w:p w:rsidRPr="00D73D87" w:rsidR="00BC6176" w:rsidP="00E37332" w:rsidRDefault="00BC6176" w14:paraId="60F833BA" w14:textId="7AF15234">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“With Wilson in charge, the challenges in the UK would be equally as </w:t>
      </w:r>
      <w:r w:rsidRPr="00D73D87" w:rsidR="00011D9C">
        <w:rPr>
          <w:rFonts w:ascii="Times New Roman" w:hAnsi="Times New Roman"/>
          <w:sz w:val="24"/>
          <w:szCs w:val="24"/>
          <w:lang w:val="en-GB"/>
        </w:rPr>
        <w:t>hard</w:t>
      </w:r>
      <w:r w:rsidRPr="00D73D87">
        <w:rPr>
          <w:rFonts w:ascii="Times New Roman" w:hAnsi="Times New Roman"/>
          <w:sz w:val="24"/>
          <w:szCs w:val="24"/>
          <w:lang w:val="en-GB"/>
        </w:rPr>
        <w:t xml:space="preserve"> hanging on to what we have. Here at least if this place succeeds, we can make some money and we don’t need much to live on.”</w:t>
      </w:r>
    </w:p>
    <w:p w:rsidRPr="00D73D87" w:rsidR="00BC6176" w:rsidP="00E37332" w:rsidRDefault="00BC6176" w14:paraId="2CE56101" w14:textId="636E7CCE">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“True, but what a come down,” said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 xml:space="preserve">. “From luxury living in our beautiful island home on the river Thames with not a care in the world, to this. I told you not to commit so much to investments,” </w:t>
      </w:r>
    </w:p>
    <w:p w:rsidRPr="00D73D87" w:rsidR="00BC6176" w:rsidP="00E37332" w:rsidRDefault="00BC6176" w14:paraId="76C7358E" w14:textId="210E8FA0">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“You were right, but at twelve percent, the interest rates were so high it made sense at the time,” said </w:t>
      </w:r>
      <w:r w:rsidRPr="00D73D87" w:rsidR="00D3432A">
        <w:rPr>
          <w:rFonts w:ascii="Times New Roman" w:hAnsi="Times New Roman"/>
          <w:sz w:val="24"/>
          <w:szCs w:val="24"/>
          <w:lang w:val="en-GB"/>
        </w:rPr>
        <w:t>Jack</w:t>
      </w:r>
      <w:r w:rsidRPr="00D73D87">
        <w:rPr>
          <w:rFonts w:ascii="Times New Roman" w:hAnsi="Times New Roman"/>
          <w:sz w:val="24"/>
          <w:szCs w:val="24"/>
          <w:lang w:val="en-GB"/>
        </w:rPr>
        <w:t>.</w:t>
      </w:r>
    </w:p>
    <w:p w:rsidRPr="00D73D87" w:rsidR="00BC6176" w:rsidP="00E37332" w:rsidRDefault="00BC6176" w14:paraId="535E92C1" w14:textId="22052B98">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“What a mess,” said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 “At this rate, we’ll be the only millionaires living in a cave.”</w:t>
      </w:r>
    </w:p>
    <w:p w:rsidRPr="00D73D87" w:rsidR="00BC6176" w:rsidP="00E37332" w:rsidRDefault="00BC6176" w14:paraId="6E30CDDA" w14:textId="534A8A63">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Pr="00D73D87" w:rsidR="00F507DE">
        <w:rPr>
          <w:rFonts w:ascii="Times New Roman" w:hAnsi="Times New Roman"/>
          <w:sz w:val="24"/>
          <w:szCs w:val="24"/>
          <w:lang w:val="en-GB"/>
        </w:rPr>
        <w:t>As I’ve said before</w:t>
      </w:r>
      <w:r w:rsidRPr="00D73D87" w:rsidR="0047139E">
        <w:rPr>
          <w:rFonts w:ascii="Times New Roman" w:hAnsi="Times New Roman"/>
          <w:sz w:val="24"/>
          <w:szCs w:val="24"/>
          <w:lang w:val="en-GB"/>
        </w:rPr>
        <w:t>, a</w:t>
      </w:r>
      <w:r w:rsidRPr="00D73D87">
        <w:rPr>
          <w:rFonts w:ascii="Times New Roman" w:hAnsi="Times New Roman"/>
          <w:sz w:val="24"/>
          <w:szCs w:val="24"/>
          <w:lang w:val="en-GB"/>
        </w:rPr>
        <w:t xml:space="preserve">t least with the climate here, </w:t>
      </w:r>
      <w:r w:rsidRPr="00D73D87" w:rsidR="0047139E">
        <w:rPr>
          <w:rFonts w:ascii="Times New Roman" w:hAnsi="Times New Roman"/>
          <w:sz w:val="24"/>
          <w:szCs w:val="24"/>
          <w:lang w:val="en-GB"/>
        </w:rPr>
        <w:t xml:space="preserve">we’ll </w:t>
      </w:r>
      <w:r w:rsidRPr="00D73D87">
        <w:rPr>
          <w:rFonts w:ascii="Times New Roman" w:hAnsi="Times New Roman"/>
          <w:sz w:val="24"/>
          <w:szCs w:val="24"/>
          <w:lang w:val="en-GB"/>
        </w:rPr>
        <w:t>be warm</w:t>
      </w:r>
      <w:r w:rsidRPr="00D73D87" w:rsidR="0047139E">
        <w:rPr>
          <w:rFonts w:ascii="Times New Roman" w:hAnsi="Times New Roman"/>
          <w:sz w:val="24"/>
          <w:szCs w:val="24"/>
          <w:lang w:val="en-GB"/>
        </w:rPr>
        <w:t xml:space="preserve"> troglodytes</w:t>
      </w:r>
      <w:r w:rsidRPr="00D73D87">
        <w:rPr>
          <w:rFonts w:ascii="Times New Roman" w:hAnsi="Times New Roman"/>
          <w:sz w:val="24"/>
          <w:szCs w:val="24"/>
          <w:lang w:val="en-GB"/>
        </w:rPr>
        <w:t xml:space="preserve">,” said </w:t>
      </w:r>
      <w:r w:rsidRPr="00D73D87" w:rsidR="00D3432A">
        <w:rPr>
          <w:rFonts w:ascii="Times New Roman" w:hAnsi="Times New Roman"/>
          <w:sz w:val="24"/>
          <w:szCs w:val="24"/>
          <w:lang w:val="en-GB"/>
        </w:rPr>
        <w:t>Jack</w:t>
      </w:r>
      <w:r w:rsidRPr="00D73D87">
        <w:rPr>
          <w:rFonts w:ascii="Times New Roman" w:hAnsi="Times New Roman"/>
          <w:sz w:val="24"/>
          <w:szCs w:val="24"/>
          <w:lang w:val="en-GB"/>
        </w:rPr>
        <w:t xml:space="preserve"> shaking his head.</w:t>
      </w:r>
    </w:p>
    <w:p w:rsidRPr="00D73D87" w:rsidR="00BC6176" w:rsidP="00E37332" w:rsidRDefault="007C738B" w14:paraId="615618EF" w14:textId="0CCEE33C">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Donna</w:t>
      </w:r>
      <w:r w:rsidRPr="00D73D87" w:rsidR="00BC6176">
        <w:rPr>
          <w:rFonts w:ascii="Times New Roman" w:hAnsi="Times New Roman"/>
          <w:sz w:val="24"/>
          <w:szCs w:val="24"/>
          <w:lang w:val="en-GB"/>
        </w:rPr>
        <w:t xml:space="preserve"> smiled at him. “I do hope you are joking. Our biggest mistake was completely underestimating how much we need</w:t>
      </w:r>
      <w:r w:rsidR="00534029">
        <w:rPr>
          <w:rFonts w:ascii="Times New Roman" w:hAnsi="Times New Roman"/>
          <w:sz w:val="24"/>
          <w:szCs w:val="24"/>
          <w:lang w:val="en-GB"/>
        </w:rPr>
        <w:t>ed</w:t>
      </w:r>
      <w:r w:rsidRPr="00D73D87" w:rsidR="00BC6176">
        <w:rPr>
          <w:rFonts w:ascii="Times New Roman" w:hAnsi="Times New Roman"/>
          <w:sz w:val="24"/>
          <w:szCs w:val="24"/>
          <w:lang w:val="en-GB"/>
        </w:rPr>
        <w:t xml:space="preserve"> to set up this hotel.”</w:t>
      </w:r>
    </w:p>
    <w:p w:rsidRPr="00D73D87" w:rsidR="00BC6176" w:rsidP="00E37332" w:rsidRDefault="00BC6176" w14:paraId="3F0762AA" w14:textId="72662B79">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“Nobody could have envisaged the delays,” said </w:t>
      </w:r>
      <w:r w:rsidRPr="00D73D87" w:rsidR="00D3432A">
        <w:rPr>
          <w:rFonts w:ascii="Times New Roman" w:hAnsi="Times New Roman"/>
          <w:sz w:val="24"/>
          <w:szCs w:val="24"/>
          <w:lang w:val="en-GB"/>
        </w:rPr>
        <w:t>Jack</w:t>
      </w:r>
      <w:r w:rsidRPr="00D73D87">
        <w:rPr>
          <w:rFonts w:ascii="Times New Roman" w:hAnsi="Times New Roman"/>
          <w:sz w:val="24"/>
          <w:szCs w:val="24"/>
          <w:lang w:val="en-GB"/>
        </w:rPr>
        <w:t>.</w:t>
      </w:r>
    </w:p>
    <w:p w:rsidRPr="00D73D87" w:rsidR="00BC6176" w:rsidP="00E37332" w:rsidRDefault="00BC6176" w14:paraId="1960E56F" w14:textId="19D1C002">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“Nor the staggering extra costs,” said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w:t>
      </w:r>
    </w:p>
    <w:p w:rsidRPr="00D73D87" w:rsidR="00BC6176" w:rsidP="00E37332" w:rsidRDefault="00BC6176" w14:paraId="354E865A" w14:textId="670F2E8A">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“Anyway, we are where we are,” said </w:t>
      </w:r>
      <w:r w:rsidRPr="00D73D87" w:rsidR="00D3432A">
        <w:rPr>
          <w:rFonts w:ascii="Times New Roman" w:hAnsi="Times New Roman"/>
          <w:sz w:val="24"/>
          <w:szCs w:val="24"/>
          <w:lang w:val="en-GB"/>
        </w:rPr>
        <w:t>Jack</w:t>
      </w:r>
      <w:r w:rsidRPr="00D73D87">
        <w:rPr>
          <w:rFonts w:ascii="Times New Roman" w:hAnsi="Times New Roman"/>
          <w:sz w:val="24"/>
          <w:szCs w:val="24"/>
          <w:lang w:val="en-GB"/>
        </w:rPr>
        <w:t xml:space="preserve">. “On a knife edge, and now I’ve tipped us over because I’ve had to borrow </w:t>
      </w:r>
      <w:r w:rsidRPr="00D73D87" w:rsidR="005A2481">
        <w:rPr>
          <w:rFonts w:ascii="Times New Roman" w:hAnsi="Times New Roman"/>
          <w:sz w:val="24"/>
          <w:szCs w:val="24"/>
          <w:lang w:val="en-GB"/>
        </w:rPr>
        <w:t xml:space="preserve">to </w:t>
      </w:r>
      <w:r w:rsidRPr="00D73D87" w:rsidR="00673352">
        <w:rPr>
          <w:rFonts w:ascii="Times New Roman" w:hAnsi="Times New Roman"/>
          <w:sz w:val="24"/>
          <w:szCs w:val="24"/>
          <w:lang w:val="en-GB"/>
        </w:rPr>
        <w:t>keep us going</w:t>
      </w:r>
      <w:r w:rsidRPr="00D73D87">
        <w:rPr>
          <w:rFonts w:ascii="Times New Roman" w:hAnsi="Times New Roman"/>
          <w:sz w:val="24"/>
          <w:szCs w:val="24"/>
          <w:lang w:val="en-GB"/>
        </w:rPr>
        <w:t>. For the first time in decades, we are in debt with no way of paying it back.”</w:t>
      </w:r>
    </w:p>
    <w:p w:rsidRPr="00D73D87" w:rsidR="00BC6176" w:rsidP="00E37332" w:rsidRDefault="00BC6176" w14:paraId="2084F8EC" w14:textId="52430CE9">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“But not for long,” said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 xml:space="preserve">. “The hotel income forecast </w:t>
      </w:r>
      <w:r w:rsidR="00707B36">
        <w:rPr>
          <w:rFonts w:ascii="Times New Roman" w:hAnsi="Times New Roman"/>
          <w:sz w:val="24"/>
          <w:szCs w:val="24"/>
          <w:lang w:val="en-GB"/>
        </w:rPr>
        <w:t>is</w:t>
      </w:r>
      <w:r w:rsidRPr="00D73D87">
        <w:rPr>
          <w:rFonts w:ascii="Times New Roman" w:hAnsi="Times New Roman"/>
          <w:sz w:val="24"/>
          <w:szCs w:val="24"/>
          <w:lang w:val="en-GB"/>
        </w:rPr>
        <w:t xml:space="preserve"> promising</w:t>
      </w:r>
      <w:r w:rsidRPr="00D73D87" w:rsidR="00673352">
        <w:rPr>
          <w:rFonts w:ascii="Times New Roman" w:hAnsi="Times New Roman"/>
          <w:sz w:val="24"/>
          <w:szCs w:val="24"/>
          <w:lang w:val="en-GB"/>
        </w:rPr>
        <w:t xml:space="preserve">. </w:t>
      </w:r>
      <w:r w:rsidRPr="00D73D87">
        <w:rPr>
          <w:rFonts w:ascii="Times New Roman" w:hAnsi="Times New Roman"/>
          <w:sz w:val="24"/>
          <w:szCs w:val="24"/>
          <w:lang w:val="en-GB"/>
        </w:rPr>
        <w:t>When they pay what’s outstanding, we’ll be in credit again.”</w:t>
      </w:r>
    </w:p>
    <w:p w:rsidRPr="00D73D87" w:rsidR="00BC6176" w:rsidP="00E37332" w:rsidRDefault="00BC6176" w14:paraId="284E417D" w14:textId="653F491D">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lastRenderedPageBreak/>
        <w:t>“Only temporarily. Our room rate is 235 pesetas per night with continental breakfast, but when we sell through Wings Tours, we must discount to 165. We need to sell a hell of a lot of room nights to raise enough to pay for everything and save up for the final payment to Emilio</w:t>
      </w:r>
      <w:r w:rsidRPr="00D73D87" w:rsidR="00006C77">
        <w:rPr>
          <w:rFonts w:ascii="Times New Roman" w:hAnsi="Times New Roman"/>
          <w:sz w:val="24"/>
          <w:szCs w:val="24"/>
          <w:lang w:val="en-GB"/>
        </w:rPr>
        <w:t>.</w:t>
      </w:r>
      <w:r w:rsidRPr="00D73D87">
        <w:rPr>
          <w:rFonts w:ascii="Times New Roman" w:hAnsi="Times New Roman"/>
          <w:sz w:val="24"/>
          <w:szCs w:val="24"/>
          <w:lang w:val="en-GB"/>
        </w:rPr>
        <w:t xml:space="preserve"> </w:t>
      </w:r>
      <w:proofErr w:type="gramStart"/>
      <w:r w:rsidRPr="00D73D87" w:rsidR="00006C77">
        <w:rPr>
          <w:rFonts w:ascii="Times New Roman" w:hAnsi="Times New Roman"/>
          <w:sz w:val="24"/>
          <w:szCs w:val="24"/>
          <w:lang w:val="en-GB"/>
        </w:rPr>
        <w:t>A</w:t>
      </w:r>
      <w:r w:rsidRPr="00D73D87">
        <w:rPr>
          <w:rFonts w:ascii="Times New Roman" w:hAnsi="Times New Roman"/>
          <w:sz w:val="24"/>
          <w:szCs w:val="24"/>
          <w:lang w:val="en-GB"/>
        </w:rPr>
        <w:t>nd</w:t>
      </w:r>
      <w:r w:rsidRPr="00D73D87" w:rsidR="00006C77">
        <w:rPr>
          <w:rFonts w:ascii="Times New Roman" w:hAnsi="Times New Roman"/>
          <w:sz w:val="24"/>
          <w:szCs w:val="24"/>
          <w:lang w:val="en-GB"/>
        </w:rPr>
        <w:t>,</w:t>
      </w:r>
      <w:proofErr w:type="gramEnd"/>
      <w:r w:rsidRPr="00D73D87">
        <w:rPr>
          <w:rFonts w:ascii="Times New Roman" w:hAnsi="Times New Roman"/>
          <w:sz w:val="24"/>
          <w:szCs w:val="24"/>
          <w:lang w:val="en-GB"/>
        </w:rPr>
        <w:t xml:space="preserve"> don’t forget we have things to buy,” said </w:t>
      </w:r>
      <w:r w:rsidRPr="00D73D87" w:rsidR="00D3432A">
        <w:rPr>
          <w:rFonts w:ascii="Times New Roman" w:hAnsi="Times New Roman"/>
          <w:sz w:val="24"/>
          <w:szCs w:val="24"/>
          <w:lang w:val="en-GB"/>
        </w:rPr>
        <w:t>Jack</w:t>
      </w:r>
      <w:r w:rsidRPr="00D73D87">
        <w:rPr>
          <w:rFonts w:ascii="Times New Roman" w:hAnsi="Times New Roman"/>
          <w:sz w:val="24"/>
          <w:szCs w:val="24"/>
          <w:lang w:val="en-GB"/>
        </w:rPr>
        <w:t>. “And staff to pay. I’ll have to borrow more for those unless I can persuade Emilio to accept part payment.”</w:t>
      </w:r>
    </w:p>
    <w:p w:rsidRPr="00D73D87" w:rsidR="00BC6176" w:rsidP="00E37332" w:rsidRDefault="00BC6176" w14:paraId="5D332463" w14:textId="4FC1803F">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“You’ll find a way, dear,” said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 “You generally do.”</w:t>
      </w:r>
    </w:p>
    <w:p w:rsidRPr="00D73D87" w:rsidR="00640EC6" w:rsidP="00E37332" w:rsidRDefault="00BC6176" w14:paraId="38BE4964" w14:textId="30975ECB">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“Thank you for your faith, but I’ve never been up against it like this. Let’s hope </w:t>
      </w:r>
      <w:r w:rsidRPr="00D73D87" w:rsidR="00FE23DB">
        <w:rPr>
          <w:rFonts w:ascii="Times New Roman" w:hAnsi="Times New Roman"/>
          <w:sz w:val="24"/>
          <w:szCs w:val="24"/>
          <w:lang w:val="en-GB"/>
        </w:rPr>
        <w:t xml:space="preserve">the German </w:t>
      </w:r>
      <w:r w:rsidRPr="00D73D87">
        <w:rPr>
          <w:rFonts w:ascii="Times New Roman" w:hAnsi="Times New Roman"/>
          <w:sz w:val="24"/>
          <w:szCs w:val="24"/>
          <w:lang w:val="en-GB"/>
        </w:rPr>
        <w:t xml:space="preserve">Club 18-30 also signs up. If they go ahead, the hotel should be full until October, and it needs to be because the interest on the loan is extortionate,” said </w:t>
      </w:r>
      <w:r w:rsidRPr="00D73D87" w:rsidR="00D3432A">
        <w:rPr>
          <w:rFonts w:ascii="Times New Roman" w:hAnsi="Times New Roman"/>
          <w:sz w:val="24"/>
          <w:szCs w:val="24"/>
          <w:lang w:val="en-GB"/>
        </w:rPr>
        <w:t>Jack</w:t>
      </w:r>
      <w:r w:rsidRPr="00D73D87">
        <w:rPr>
          <w:rFonts w:ascii="Times New Roman" w:hAnsi="Times New Roman"/>
          <w:sz w:val="24"/>
          <w:szCs w:val="24"/>
          <w:lang w:val="en-GB"/>
        </w:rPr>
        <w:t xml:space="preserve"> his eyes welling up. “We might even have to sell </w:t>
      </w:r>
      <w:r w:rsidRPr="00D73D87" w:rsidR="00094A3E">
        <w:rPr>
          <w:rFonts w:ascii="Times New Roman" w:hAnsi="Times New Roman"/>
          <w:sz w:val="24"/>
          <w:szCs w:val="24"/>
          <w:lang w:val="en-GB"/>
        </w:rPr>
        <w:t>the</w:t>
      </w:r>
      <w:r w:rsidRPr="00D73D87">
        <w:rPr>
          <w:rFonts w:ascii="Times New Roman" w:hAnsi="Times New Roman"/>
          <w:sz w:val="24"/>
          <w:szCs w:val="24"/>
          <w:lang w:val="en-GB"/>
        </w:rPr>
        <w:t xml:space="preserve"> Rolls.</w:t>
      </w:r>
      <w:r w:rsidRPr="00D73D87" w:rsidR="00640EC6">
        <w:rPr>
          <w:rFonts w:ascii="Times New Roman" w:hAnsi="Times New Roman"/>
          <w:sz w:val="24"/>
          <w:szCs w:val="24"/>
          <w:lang w:val="en-GB"/>
        </w:rPr>
        <w:t>”</w:t>
      </w:r>
    </w:p>
    <w:p w:rsidRPr="00D73D87" w:rsidR="002269A1" w:rsidP="00E37332" w:rsidRDefault="00640EC6" w14:paraId="5919C1E3"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“Am I hearing this right</w:t>
      </w:r>
      <w:r w:rsidRPr="00D73D87" w:rsidR="006B5DAF">
        <w:rPr>
          <w:rFonts w:ascii="Times New Roman" w:hAnsi="Times New Roman"/>
          <w:sz w:val="24"/>
          <w:szCs w:val="24"/>
          <w:lang w:val="en-GB"/>
        </w:rPr>
        <w:t xml:space="preserve">?” I </w:t>
      </w:r>
      <w:proofErr w:type="gramStart"/>
      <w:r w:rsidRPr="00D73D87" w:rsidR="006B5DAF">
        <w:rPr>
          <w:rFonts w:ascii="Times New Roman" w:hAnsi="Times New Roman"/>
          <w:sz w:val="24"/>
          <w:szCs w:val="24"/>
          <w:lang w:val="en-GB"/>
        </w:rPr>
        <w:t>said</w:t>
      </w:r>
      <w:proofErr w:type="gramEnd"/>
      <w:r w:rsidRPr="00D73D87" w:rsidR="006B5DAF">
        <w:rPr>
          <w:rFonts w:ascii="Times New Roman" w:hAnsi="Times New Roman"/>
          <w:sz w:val="24"/>
          <w:szCs w:val="24"/>
          <w:lang w:val="en-GB"/>
        </w:rPr>
        <w:t>. “We’ve gone from millionaires to paupers in just over a year</w:t>
      </w:r>
      <w:r w:rsidRPr="00D73D87" w:rsidR="002269A1">
        <w:rPr>
          <w:rFonts w:ascii="Times New Roman" w:hAnsi="Times New Roman"/>
          <w:sz w:val="24"/>
          <w:szCs w:val="24"/>
          <w:lang w:val="en-GB"/>
        </w:rPr>
        <w:t>.”</w:t>
      </w:r>
    </w:p>
    <w:p w:rsidRPr="00D73D87" w:rsidR="005E473A" w:rsidP="00E37332" w:rsidRDefault="002269A1" w14:paraId="16555B6D" w14:textId="364C3410">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“I wouldn’t put it </w:t>
      </w:r>
      <w:r w:rsidR="007670EE">
        <w:rPr>
          <w:rFonts w:ascii="Times New Roman" w:hAnsi="Times New Roman"/>
          <w:sz w:val="24"/>
          <w:szCs w:val="24"/>
          <w:lang w:val="en-GB"/>
        </w:rPr>
        <w:t>quite so extreme</w:t>
      </w:r>
      <w:r w:rsidRPr="00D73D87">
        <w:rPr>
          <w:rFonts w:ascii="Times New Roman" w:hAnsi="Times New Roman"/>
          <w:sz w:val="24"/>
          <w:szCs w:val="24"/>
          <w:lang w:val="en-GB"/>
        </w:rPr>
        <w:t xml:space="preserve">, son,” said </w:t>
      </w:r>
      <w:r w:rsidRPr="00D73D87" w:rsidR="00D3432A">
        <w:rPr>
          <w:rFonts w:ascii="Times New Roman" w:hAnsi="Times New Roman"/>
          <w:sz w:val="24"/>
          <w:szCs w:val="24"/>
          <w:lang w:val="en-GB"/>
        </w:rPr>
        <w:t>Jack</w:t>
      </w:r>
      <w:r w:rsidRPr="00D73D87">
        <w:rPr>
          <w:rFonts w:ascii="Times New Roman" w:hAnsi="Times New Roman"/>
          <w:sz w:val="24"/>
          <w:szCs w:val="24"/>
          <w:lang w:val="en-GB"/>
        </w:rPr>
        <w:t xml:space="preserve">. “But </w:t>
      </w:r>
      <w:r w:rsidR="00E930B1">
        <w:rPr>
          <w:rFonts w:ascii="Times New Roman" w:hAnsi="Times New Roman"/>
          <w:sz w:val="24"/>
          <w:szCs w:val="24"/>
          <w:lang w:val="en-GB"/>
        </w:rPr>
        <w:t>we are certainly</w:t>
      </w:r>
      <w:r w:rsidRPr="00D73D87" w:rsidR="00244F15">
        <w:rPr>
          <w:rFonts w:ascii="Times New Roman" w:hAnsi="Times New Roman"/>
          <w:sz w:val="24"/>
          <w:szCs w:val="24"/>
          <w:lang w:val="en-GB"/>
        </w:rPr>
        <w:t xml:space="preserve"> </w:t>
      </w:r>
      <w:r w:rsidR="00E930B1">
        <w:rPr>
          <w:rFonts w:ascii="Times New Roman" w:hAnsi="Times New Roman"/>
          <w:sz w:val="24"/>
          <w:szCs w:val="24"/>
          <w:lang w:val="en-GB"/>
        </w:rPr>
        <w:t>a</w:t>
      </w:r>
      <w:r w:rsidRPr="00D73D87" w:rsidR="00244F15">
        <w:rPr>
          <w:rFonts w:ascii="Times New Roman" w:hAnsi="Times New Roman"/>
          <w:sz w:val="24"/>
          <w:szCs w:val="24"/>
          <w:lang w:val="en-GB"/>
        </w:rPr>
        <w:t>sset rich</w:t>
      </w:r>
      <w:r w:rsidR="00E930B1">
        <w:rPr>
          <w:rFonts w:ascii="Times New Roman" w:hAnsi="Times New Roman"/>
          <w:sz w:val="24"/>
          <w:szCs w:val="24"/>
          <w:lang w:val="en-GB"/>
        </w:rPr>
        <w:t xml:space="preserve"> but</w:t>
      </w:r>
      <w:r w:rsidRPr="00D73D87" w:rsidR="00244F15">
        <w:rPr>
          <w:rFonts w:ascii="Times New Roman" w:hAnsi="Times New Roman"/>
          <w:sz w:val="24"/>
          <w:szCs w:val="24"/>
          <w:lang w:val="en-GB"/>
        </w:rPr>
        <w:t xml:space="preserve"> cash poor.</w:t>
      </w:r>
      <w:r w:rsidRPr="00D73D87" w:rsidR="005E473A">
        <w:rPr>
          <w:rFonts w:ascii="Times New Roman" w:hAnsi="Times New Roman"/>
          <w:sz w:val="24"/>
          <w:szCs w:val="24"/>
          <w:lang w:val="en-GB"/>
        </w:rPr>
        <w:t>”</w:t>
      </w:r>
    </w:p>
    <w:p w:rsidRPr="00D73D87" w:rsidR="005E473A" w:rsidP="00E37332" w:rsidRDefault="005E473A" w14:paraId="7CD40BAF"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“Then it’s pointless making any suggestions to improve things,” I said.</w:t>
      </w:r>
    </w:p>
    <w:p w:rsidRPr="00D73D87" w:rsidR="00244F15" w:rsidP="00E37332" w:rsidRDefault="005E473A" w14:paraId="152EF5EB" w14:textId="049CC09D">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Pr="00D73D87" w:rsidR="00244F15">
        <w:rPr>
          <w:rFonts w:ascii="Times New Roman" w:hAnsi="Times New Roman"/>
          <w:sz w:val="24"/>
          <w:szCs w:val="24"/>
          <w:lang w:val="en-GB"/>
        </w:rPr>
        <w:t xml:space="preserve">Depends,” said </w:t>
      </w:r>
      <w:r w:rsidRPr="00D73D87" w:rsidR="00D3432A">
        <w:rPr>
          <w:rFonts w:ascii="Times New Roman" w:hAnsi="Times New Roman"/>
          <w:sz w:val="24"/>
          <w:szCs w:val="24"/>
          <w:lang w:val="en-GB"/>
        </w:rPr>
        <w:t>Jack</w:t>
      </w:r>
      <w:r w:rsidRPr="00D73D87" w:rsidR="00244F15">
        <w:rPr>
          <w:rFonts w:ascii="Times New Roman" w:hAnsi="Times New Roman"/>
          <w:sz w:val="24"/>
          <w:szCs w:val="24"/>
          <w:lang w:val="en-GB"/>
        </w:rPr>
        <w:t>. “What did you have in mind?”</w:t>
      </w:r>
    </w:p>
    <w:p w:rsidRPr="00D73D87" w:rsidR="00AE4D32" w:rsidP="00E37332" w:rsidRDefault="00AE4D32" w14:paraId="60EED6B0" w14:textId="24761BA3">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“We proved last week </w:t>
      </w:r>
      <w:r w:rsidRPr="00D73D87" w:rsidR="009070B1">
        <w:rPr>
          <w:rFonts w:ascii="Times New Roman" w:hAnsi="Times New Roman"/>
          <w:sz w:val="24"/>
          <w:szCs w:val="24"/>
          <w:lang w:val="en-GB"/>
        </w:rPr>
        <w:t>entertainment</w:t>
      </w:r>
      <w:r w:rsidRPr="00D73D87" w:rsidR="00F17794">
        <w:rPr>
          <w:rFonts w:ascii="Times New Roman" w:hAnsi="Times New Roman"/>
          <w:sz w:val="24"/>
          <w:szCs w:val="24"/>
          <w:lang w:val="en-GB"/>
        </w:rPr>
        <w:t xml:space="preserve"> is the way to increase our weekly </w:t>
      </w:r>
      <w:r w:rsidRPr="00D73D87" w:rsidR="0004599C">
        <w:rPr>
          <w:rFonts w:ascii="Times New Roman" w:hAnsi="Times New Roman"/>
          <w:sz w:val="24"/>
          <w:szCs w:val="24"/>
          <w:lang w:val="en-GB"/>
        </w:rPr>
        <w:t>earnings,</w:t>
      </w:r>
      <w:r w:rsidRPr="00D73D87" w:rsidR="002909C7">
        <w:rPr>
          <w:rFonts w:ascii="Times New Roman" w:hAnsi="Times New Roman"/>
          <w:sz w:val="24"/>
          <w:szCs w:val="24"/>
          <w:lang w:val="en-GB"/>
        </w:rPr>
        <w:t xml:space="preserve"> but we</w:t>
      </w:r>
      <w:r w:rsidRPr="00D73D87" w:rsidR="00325D07">
        <w:rPr>
          <w:rFonts w:ascii="Times New Roman" w:hAnsi="Times New Roman"/>
          <w:sz w:val="24"/>
          <w:szCs w:val="24"/>
          <w:lang w:val="en-GB"/>
        </w:rPr>
        <w:t xml:space="preserve"> a</w:t>
      </w:r>
      <w:r w:rsidRPr="00D73D87" w:rsidR="002909C7">
        <w:rPr>
          <w:rFonts w:ascii="Times New Roman" w:hAnsi="Times New Roman"/>
          <w:sz w:val="24"/>
          <w:szCs w:val="24"/>
          <w:lang w:val="en-GB"/>
        </w:rPr>
        <w:t>re seriously hampered by the lack of space</w:t>
      </w:r>
      <w:r w:rsidRPr="00D73D87" w:rsidR="008431BE">
        <w:rPr>
          <w:rFonts w:ascii="Times New Roman" w:hAnsi="Times New Roman"/>
          <w:sz w:val="24"/>
          <w:szCs w:val="24"/>
          <w:lang w:val="en-GB"/>
        </w:rPr>
        <w:t>. Just imagine how much we could have taken with a bigger bar?”</w:t>
      </w:r>
    </w:p>
    <w:p w:rsidRPr="00D73D87" w:rsidR="008431BE" w:rsidP="00E37332" w:rsidRDefault="00852B85" w14:paraId="72DC872D" w14:textId="3D0123DA">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“I agree,” </w:t>
      </w:r>
      <w:r w:rsidRPr="00D73D87" w:rsidR="001E7213">
        <w:rPr>
          <w:rFonts w:ascii="Times New Roman" w:hAnsi="Times New Roman"/>
          <w:sz w:val="24"/>
          <w:szCs w:val="24"/>
          <w:lang w:val="en-GB"/>
        </w:rPr>
        <w:t>s</w:t>
      </w:r>
      <w:r w:rsidRPr="00D73D87">
        <w:rPr>
          <w:rFonts w:ascii="Times New Roman" w:hAnsi="Times New Roman"/>
          <w:sz w:val="24"/>
          <w:szCs w:val="24"/>
          <w:lang w:val="en-GB"/>
        </w:rPr>
        <w:t xml:space="preserve">aid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 “</w:t>
      </w:r>
      <w:r w:rsidRPr="00D73D87" w:rsidR="001E7213">
        <w:rPr>
          <w:rFonts w:ascii="Times New Roman" w:hAnsi="Times New Roman"/>
          <w:sz w:val="24"/>
          <w:szCs w:val="24"/>
          <w:lang w:val="en-GB"/>
        </w:rPr>
        <w:t>We made more in one night than a week</w:t>
      </w:r>
      <w:r w:rsidRPr="00D73D87" w:rsidR="00006C77">
        <w:rPr>
          <w:rFonts w:ascii="Times New Roman" w:hAnsi="Times New Roman"/>
          <w:sz w:val="24"/>
          <w:szCs w:val="24"/>
          <w:lang w:val="en-GB"/>
        </w:rPr>
        <w:t>’s</w:t>
      </w:r>
      <w:r w:rsidRPr="00D73D87" w:rsidR="001E7213">
        <w:rPr>
          <w:rFonts w:ascii="Times New Roman" w:hAnsi="Times New Roman"/>
          <w:sz w:val="24"/>
          <w:szCs w:val="24"/>
          <w:lang w:val="en-GB"/>
        </w:rPr>
        <w:t xml:space="preserve"> worth of full bedrooms.”</w:t>
      </w:r>
    </w:p>
    <w:p w:rsidRPr="00D73D87" w:rsidR="00C23BCF" w:rsidP="00E37332" w:rsidRDefault="00C23BCF" w14:paraId="72B179FF" w14:textId="6E5F804A">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Pr="00D73D87" w:rsidR="005D2BC3">
        <w:rPr>
          <w:rFonts w:ascii="Times New Roman" w:hAnsi="Times New Roman"/>
          <w:sz w:val="24"/>
          <w:szCs w:val="24"/>
          <w:lang w:val="en-GB"/>
        </w:rPr>
        <w:t xml:space="preserve">I have no argument with you,” said </w:t>
      </w:r>
      <w:r w:rsidRPr="00D73D87" w:rsidR="00D3432A">
        <w:rPr>
          <w:rFonts w:ascii="Times New Roman" w:hAnsi="Times New Roman"/>
          <w:sz w:val="24"/>
          <w:szCs w:val="24"/>
          <w:lang w:val="en-GB"/>
        </w:rPr>
        <w:t>Jack</w:t>
      </w:r>
      <w:r w:rsidRPr="00D73D87" w:rsidR="005D2BC3">
        <w:rPr>
          <w:rFonts w:ascii="Times New Roman" w:hAnsi="Times New Roman"/>
          <w:sz w:val="24"/>
          <w:szCs w:val="24"/>
          <w:lang w:val="en-GB"/>
        </w:rPr>
        <w:t>. “However, a bigger bar costs</w:t>
      </w:r>
      <w:r w:rsidRPr="00D73D87" w:rsidR="00292ECC">
        <w:rPr>
          <w:rFonts w:ascii="Times New Roman" w:hAnsi="Times New Roman"/>
          <w:sz w:val="24"/>
          <w:szCs w:val="24"/>
          <w:lang w:val="en-GB"/>
        </w:rPr>
        <w:t xml:space="preserve"> money we don’t have.”</w:t>
      </w:r>
    </w:p>
    <w:p w:rsidRPr="00D73D87" w:rsidR="00292ECC" w:rsidP="00E37332" w:rsidRDefault="00292ECC" w14:paraId="50A210E1" w14:textId="727EB914">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“Then borrow more against your properties,” I said</w:t>
      </w:r>
      <w:r w:rsidRPr="00D73D87" w:rsidR="00023DA4">
        <w:rPr>
          <w:rFonts w:ascii="Times New Roman" w:hAnsi="Times New Roman"/>
          <w:sz w:val="24"/>
          <w:szCs w:val="24"/>
          <w:lang w:val="en-GB"/>
        </w:rPr>
        <w:t>.</w:t>
      </w:r>
    </w:p>
    <w:p w:rsidRPr="00D73D87" w:rsidR="00023DA4" w:rsidP="00E37332" w:rsidRDefault="00023DA4" w14:paraId="4A7DD5AF" w14:textId="256FF3C5">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“No,” said </w:t>
      </w:r>
      <w:r w:rsidRPr="00D73D87" w:rsidR="00D3432A">
        <w:rPr>
          <w:rFonts w:ascii="Times New Roman" w:hAnsi="Times New Roman"/>
          <w:sz w:val="24"/>
          <w:szCs w:val="24"/>
          <w:lang w:val="en-GB"/>
        </w:rPr>
        <w:t>Jack</w:t>
      </w:r>
      <w:r w:rsidRPr="00D73D87">
        <w:rPr>
          <w:rFonts w:ascii="Times New Roman" w:hAnsi="Times New Roman"/>
          <w:sz w:val="24"/>
          <w:szCs w:val="24"/>
          <w:lang w:val="en-GB"/>
        </w:rPr>
        <w:t xml:space="preserve">. “I’ve already </w:t>
      </w:r>
      <w:r w:rsidRPr="00D73D87" w:rsidR="00B33427">
        <w:rPr>
          <w:rFonts w:ascii="Times New Roman" w:hAnsi="Times New Roman"/>
          <w:sz w:val="24"/>
          <w:szCs w:val="24"/>
          <w:lang w:val="en-GB"/>
        </w:rPr>
        <w:t xml:space="preserve">overstretched my </w:t>
      </w:r>
      <w:r w:rsidRPr="00D73D87" w:rsidR="0038588A">
        <w:rPr>
          <w:rFonts w:ascii="Times New Roman" w:hAnsi="Times New Roman"/>
          <w:sz w:val="24"/>
          <w:szCs w:val="24"/>
          <w:lang w:val="en-GB"/>
        </w:rPr>
        <w:t>loan</w:t>
      </w:r>
      <w:r w:rsidRPr="00D73D87" w:rsidR="00B33427">
        <w:rPr>
          <w:rFonts w:ascii="Times New Roman" w:hAnsi="Times New Roman"/>
          <w:sz w:val="24"/>
          <w:szCs w:val="24"/>
          <w:lang w:val="en-GB"/>
        </w:rPr>
        <w:t xml:space="preserve"> limit</w:t>
      </w:r>
      <w:r w:rsidRPr="00D73D87" w:rsidR="00ED0B28">
        <w:rPr>
          <w:rFonts w:ascii="Times New Roman" w:hAnsi="Times New Roman"/>
          <w:sz w:val="24"/>
          <w:szCs w:val="24"/>
          <w:lang w:val="en-GB"/>
        </w:rPr>
        <w:t xml:space="preserve">. The bank </w:t>
      </w:r>
      <w:r w:rsidRPr="00D73D87" w:rsidR="006217A7">
        <w:rPr>
          <w:rFonts w:ascii="Times New Roman" w:hAnsi="Times New Roman"/>
          <w:sz w:val="24"/>
          <w:szCs w:val="24"/>
          <w:lang w:val="en-GB"/>
        </w:rPr>
        <w:t>wants</w:t>
      </w:r>
      <w:r w:rsidRPr="00D73D87" w:rsidR="00ED0B28">
        <w:rPr>
          <w:rFonts w:ascii="Times New Roman" w:hAnsi="Times New Roman"/>
          <w:sz w:val="24"/>
          <w:szCs w:val="24"/>
          <w:lang w:val="en-GB"/>
        </w:rPr>
        <w:t xml:space="preserve"> to see a history of positive cash flow before advancing me </w:t>
      </w:r>
      <w:r w:rsidRPr="00D73D87" w:rsidR="006217A7">
        <w:rPr>
          <w:rFonts w:ascii="Times New Roman" w:hAnsi="Times New Roman"/>
          <w:sz w:val="24"/>
          <w:szCs w:val="24"/>
          <w:lang w:val="en-GB"/>
        </w:rPr>
        <w:t>more</w:t>
      </w:r>
      <w:r w:rsidRPr="00D73D87" w:rsidR="00ED0B28">
        <w:rPr>
          <w:rFonts w:ascii="Times New Roman" w:hAnsi="Times New Roman"/>
          <w:sz w:val="24"/>
          <w:szCs w:val="24"/>
          <w:lang w:val="en-GB"/>
        </w:rPr>
        <w:t xml:space="preserve"> </w:t>
      </w:r>
      <w:r w:rsidRPr="00D73D87" w:rsidR="005E3AC9">
        <w:rPr>
          <w:rFonts w:ascii="Times New Roman" w:hAnsi="Times New Roman"/>
          <w:sz w:val="24"/>
          <w:szCs w:val="24"/>
          <w:lang w:val="en-GB"/>
        </w:rPr>
        <w:t>which</w:t>
      </w:r>
      <w:r w:rsidRPr="00D73D87" w:rsidR="00ED0B28">
        <w:rPr>
          <w:rFonts w:ascii="Times New Roman" w:hAnsi="Times New Roman"/>
          <w:sz w:val="24"/>
          <w:szCs w:val="24"/>
          <w:lang w:val="en-GB"/>
        </w:rPr>
        <w:t xml:space="preserve"> will take time</w:t>
      </w:r>
      <w:r w:rsidRPr="00D73D87" w:rsidR="00D97FF7">
        <w:rPr>
          <w:rFonts w:ascii="Times New Roman" w:hAnsi="Times New Roman"/>
          <w:sz w:val="24"/>
          <w:szCs w:val="24"/>
          <w:lang w:val="en-GB"/>
        </w:rPr>
        <w:t xml:space="preserve">. Our biggest </w:t>
      </w:r>
      <w:r w:rsidRPr="00D73D87" w:rsidR="006217A7">
        <w:rPr>
          <w:rFonts w:ascii="Times New Roman" w:hAnsi="Times New Roman"/>
          <w:sz w:val="24"/>
          <w:szCs w:val="24"/>
          <w:lang w:val="en-GB"/>
        </w:rPr>
        <w:t>problem</w:t>
      </w:r>
      <w:r w:rsidRPr="00D73D87" w:rsidR="00D97FF7">
        <w:rPr>
          <w:rFonts w:ascii="Times New Roman" w:hAnsi="Times New Roman"/>
          <w:sz w:val="24"/>
          <w:szCs w:val="24"/>
          <w:lang w:val="en-GB"/>
        </w:rPr>
        <w:t xml:space="preserve"> is</w:t>
      </w:r>
      <w:r w:rsidR="00155B82">
        <w:rPr>
          <w:rFonts w:ascii="Times New Roman" w:hAnsi="Times New Roman"/>
          <w:sz w:val="24"/>
          <w:szCs w:val="24"/>
          <w:lang w:val="en-GB"/>
        </w:rPr>
        <w:t xml:space="preserve"> </w:t>
      </w:r>
      <w:r w:rsidRPr="00D73D87" w:rsidR="00D97FF7">
        <w:rPr>
          <w:rFonts w:ascii="Times New Roman" w:hAnsi="Times New Roman"/>
          <w:sz w:val="24"/>
          <w:szCs w:val="24"/>
          <w:lang w:val="en-GB"/>
        </w:rPr>
        <w:t>unless we can pack in a lot more successful weeks before the season ends</w:t>
      </w:r>
      <w:r w:rsidRPr="00D73D87" w:rsidR="006217A7">
        <w:rPr>
          <w:rFonts w:ascii="Times New Roman" w:hAnsi="Times New Roman"/>
          <w:sz w:val="24"/>
          <w:szCs w:val="24"/>
          <w:lang w:val="en-GB"/>
        </w:rPr>
        <w:t>, we won’t be able to repay the bank</w:t>
      </w:r>
      <w:r w:rsidRPr="00D73D87" w:rsidR="005E3AC9">
        <w:rPr>
          <w:rFonts w:ascii="Times New Roman" w:hAnsi="Times New Roman"/>
          <w:sz w:val="24"/>
          <w:szCs w:val="24"/>
          <w:lang w:val="en-GB"/>
        </w:rPr>
        <w:t xml:space="preserve"> loan</w:t>
      </w:r>
      <w:r w:rsidRPr="00D73D87" w:rsidR="006217A7">
        <w:rPr>
          <w:rFonts w:ascii="Times New Roman" w:hAnsi="Times New Roman"/>
          <w:sz w:val="24"/>
          <w:szCs w:val="24"/>
          <w:lang w:val="en-GB"/>
        </w:rPr>
        <w:t xml:space="preserve"> or make the final payment to the builder.</w:t>
      </w:r>
      <w:r w:rsidRPr="00D73D87" w:rsidR="005E3AC9">
        <w:rPr>
          <w:rFonts w:ascii="Times New Roman" w:hAnsi="Times New Roman"/>
          <w:sz w:val="24"/>
          <w:szCs w:val="24"/>
          <w:lang w:val="en-GB"/>
        </w:rPr>
        <w:t xml:space="preserve"> Then we lose everything.”</w:t>
      </w:r>
    </w:p>
    <w:p w:rsidRPr="00D73D87" w:rsidR="00BB3EC9" w:rsidP="00E37332" w:rsidRDefault="008A1BBB" w14:paraId="05E6A3FE" w14:textId="073844F6">
      <w:pPr>
        <w:pStyle w:val="CSP-ChapterBodyText-FirstParagraph"/>
        <w:spacing w:line="360" w:lineRule="auto"/>
        <w:ind w:firstLine="720"/>
        <w:jc w:val="left"/>
        <w:rPr>
          <w:del w:author="Gary Smailes" w:date="2024-01-16T14:32:33.936Z" w:id="10072755"/>
          <w:rFonts w:ascii="Times New Roman" w:hAnsi="Times New Roman"/>
          <w:sz w:val="24"/>
          <w:szCs w:val="24"/>
          <w:lang w:val="en-GB"/>
        </w:rPr>
      </w:pPr>
      <w:r w:rsidRPr="05EB226F" w:rsidR="05EB226F">
        <w:rPr>
          <w:rFonts w:ascii="Times New Roman" w:hAnsi="Times New Roman"/>
          <w:sz w:val="24"/>
          <w:szCs w:val="24"/>
          <w:lang w:val="en-GB"/>
        </w:rPr>
        <w:t>There was another loud noise from outside. This time it sounded like a squealing pig.</w:t>
      </w:r>
      <w:ins w:author="Gary Smailes" w:date="2024-01-16T14:32:34.303Z" w:id="1209602009">
        <w:r w:rsidRPr="05EB226F" w:rsidR="05EB226F">
          <w:rPr>
            <w:rFonts w:ascii="Times New Roman" w:hAnsi="Times New Roman"/>
            <w:sz w:val="24"/>
            <w:szCs w:val="24"/>
            <w:lang w:val="en-GB"/>
          </w:rPr>
          <w:t xml:space="preserve"> </w:t>
        </w:r>
      </w:ins>
    </w:p>
    <w:p w:rsidRPr="00D73D87" w:rsidR="00C00140" w:rsidP="05EB226F" w:rsidRDefault="00C00140" w14:paraId="1CB01AAF" w14:textId="26799FDF">
      <w:pPr>
        <w:pStyle w:val="CSP-ChapterBodyText-FirstParagraph"/>
        <w:spacing w:line="360" w:lineRule="auto"/>
        <w:ind w:firstLine="0"/>
        <w:jc w:val="left"/>
        <w:rPr>
          <w:rFonts w:ascii="Times New Roman" w:hAnsi="Times New Roman"/>
          <w:sz w:val="24"/>
          <w:szCs w:val="24"/>
          <w:lang w:val="en-GB"/>
        </w:rPr>
        <w:pPrChange w:author="Gary Smailes" w:date="2024-01-16T14:32:33.518Z">
          <w:pPr>
            <w:pStyle w:val="CSP-ChapterBodyText-FirstParagraph"/>
            <w:spacing w:line="360" w:lineRule="auto"/>
            <w:ind w:firstLine="720"/>
            <w:jc w:val="left"/>
          </w:pPr>
        </w:pPrChange>
      </w:pPr>
      <w:r w:rsidRPr="05EB226F" w:rsidR="05EB226F">
        <w:rPr>
          <w:rFonts w:ascii="Times New Roman" w:hAnsi="Times New Roman"/>
          <w:sz w:val="24"/>
          <w:szCs w:val="24"/>
          <w:lang w:val="en-GB"/>
        </w:rPr>
        <w:t xml:space="preserve">All three of us moved to the door and </w:t>
      </w:r>
      <w:r w:rsidRPr="05EB226F" w:rsidR="05EB226F">
        <w:rPr>
          <w:rFonts w:ascii="Times New Roman" w:hAnsi="Times New Roman"/>
          <w:sz w:val="24"/>
          <w:szCs w:val="24"/>
          <w:lang w:val="en-GB"/>
        </w:rPr>
        <w:t>peered</w:t>
      </w:r>
      <w:r w:rsidRPr="05EB226F" w:rsidR="05EB226F">
        <w:rPr>
          <w:rFonts w:ascii="Times New Roman" w:hAnsi="Times New Roman"/>
          <w:sz w:val="24"/>
          <w:szCs w:val="24"/>
          <w:lang w:val="en-GB"/>
        </w:rPr>
        <w:t xml:space="preserve"> out.</w:t>
      </w:r>
    </w:p>
    <w:p w:rsidRPr="00D73D87" w:rsidR="00BC6176" w:rsidP="00E37332" w:rsidRDefault="00BC6176" w14:paraId="30094157" w14:textId="23171FFE">
      <w:pPr>
        <w:pStyle w:val="CSP-ChapterBodyText-FirstParagraph"/>
        <w:spacing w:line="360" w:lineRule="auto"/>
        <w:ind w:firstLine="720"/>
        <w:jc w:val="left"/>
        <w:rPr>
          <w:rFonts w:ascii="Times New Roman" w:hAnsi="Times New Roman"/>
          <w:sz w:val="24"/>
          <w:szCs w:val="24"/>
          <w:lang w:val="en-GB"/>
        </w:rPr>
      </w:pPr>
      <w:r w:rsidRPr="05EB226F" w:rsidR="05EB226F">
        <w:rPr>
          <w:rFonts w:ascii="Times New Roman" w:hAnsi="Times New Roman"/>
          <w:sz w:val="24"/>
          <w:szCs w:val="24"/>
          <w:lang w:val="en-GB"/>
        </w:rPr>
        <w:t>T</w:t>
      </w:r>
      <w:commentRangeStart w:id="1344675697"/>
      <w:r w:rsidRPr="05EB226F" w:rsidR="05EB226F">
        <w:rPr>
          <w:rFonts w:ascii="Times New Roman" w:hAnsi="Times New Roman"/>
          <w:sz w:val="24"/>
          <w:szCs w:val="24"/>
          <w:lang w:val="en-GB"/>
        </w:rPr>
        <w:t>wo ancient mopeds had stopped behind the Rolls</w:t>
      </w:r>
      <w:r w:rsidRPr="05EB226F" w:rsidR="05EB226F">
        <w:rPr>
          <w:rFonts w:ascii="Times New Roman" w:hAnsi="Times New Roman"/>
          <w:sz w:val="24"/>
          <w:szCs w:val="24"/>
          <w:lang w:val="en-GB"/>
        </w:rPr>
        <w:t xml:space="preserve"> and were sounding their </w:t>
      </w:r>
      <w:r w:rsidRPr="05EB226F" w:rsidR="05EB226F">
        <w:rPr>
          <w:rFonts w:ascii="Times New Roman" w:hAnsi="Times New Roman"/>
          <w:sz w:val="24"/>
          <w:szCs w:val="24"/>
          <w:lang w:val="en-GB"/>
        </w:rPr>
        <w:t>pathetic</w:t>
      </w:r>
      <w:r w:rsidRPr="05EB226F" w:rsidR="05EB226F">
        <w:rPr>
          <w:rFonts w:ascii="Times New Roman" w:hAnsi="Times New Roman"/>
          <w:sz w:val="24"/>
          <w:szCs w:val="24"/>
          <w:lang w:val="en-GB"/>
        </w:rPr>
        <w:t xml:space="preserve"> klaxons. They had waited long enough.</w:t>
      </w:r>
      <w:commentRangeEnd w:id="1344675697"/>
      <w:r>
        <w:rPr>
          <w:rStyle w:val="CommentReference"/>
        </w:rPr>
        <w:commentReference w:id="1344675697"/>
      </w:r>
    </w:p>
    <w:p w:rsidRPr="00D73D87" w:rsidR="00BC6176" w:rsidP="00E37332" w:rsidRDefault="00BC6176" w14:paraId="6E1C71AE" w14:textId="1AB4C18F">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Each driver carried a huge sack of potatoes perched precariously on top of the gas tank and secured between their thighs. The middle-aged farmers, wearing battered blue overalls and wide-brimmed straw hats, seemed unperturbed by the empty vehicle in front of them</w:t>
      </w:r>
      <w:r w:rsidRPr="00D73D87" w:rsidR="00486BD9">
        <w:rPr>
          <w:rFonts w:ascii="Times New Roman" w:hAnsi="Times New Roman"/>
          <w:sz w:val="24"/>
          <w:szCs w:val="24"/>
          <w:lang w:val="en-GB"/>
        </w:rPr>
        <w:t>.</w:t>
      </w:r>
      <w:r w:rsidRPr="00D73D87">
        <w:rPr>
          <w:rFonts w:ascii="Times New Roman" w:hAnsi="Times New Roman"/>
          <w:sz w:val="24"/>
          <w:szCs w:val="24"/>
          <w:lang w:val="en-GB"/>
        </w:rPr>
        <w:t xml:space="preserve"> </w:t>
      </w:r>
      <w:r w:rsidRPr="00D73D87" w:rsidR="00486BD9">
        <w:rPr>
          <w:rFonts w:ascii="Times New Roman" w:hAnsi="Times New Roman"/>
          <w:sz w:val="24"/>
          <w:szCs w:val="24"/>
          <w:lang w:val="en-GB"/>
        </w:rPr>
        <w:t>T</w:t>
      </w:r>
      <w:r w:rsidRPr="00D73D87">
        <w:rPr>
          <w:rFonts w:ascii="Times New Roman" w:hAnsi="Times New Roman"/>
          <w:sz w:val="24"/>
          <w:szCs w:val="24"/>
          <w:lang w:val="en-GB"/>
        </w:rPr>
        <w:t>heir noisy engines tick</w:t>
      </w:r>
      <w:r w:rsidRPr="00D73D87" w:rsidR="00486BD9">
        <w:rPr>
          <w:rFonts w:ascii="Times New Roman" w:hAnsi="Times New Roman"/>
          <w:sz w:val="24"/>
          <w:szCs w:val="24"/>
          <w:lang w:val="en-GB"/>
        </w:rPr>
        <w:t>ed</w:t>
      </w:r>
      <w:r w:rsidRPr="00D73D87">
        <w:rPr>
          <w:rFonts w:ascii="Times New Roman" w:hAnsi="Times New Roman"/>
          <w:sz w:val="24"/>
          <w:szCs w:val="24"/>
          <w:lang w:val="en-GB"/>
        </w:rPr>
        <w:t xml:space="preserve"> over with stinking fumes b</w:t>
      </w:r>
      <w:r w:rsidRPr="00D73D87" w:rsidR="000D2C1F">
        <w:rPr>
          <w:rFonts w:ascii="Times New Roman" w:hAnsi="Times New Roman"/>
          <w:sz w:val="24"/>
          <w:szCs w:val="24"/>
          <w:lang w:val="en-GB"/>
        </w:rPr>
        <w:t>i</w:t>
      </w:r>
      <w:r w:rsidRPr="00D73D87">
        <w:rPr>
          <w:rFonts w:ascii="Times New Roman" w:hAnsi="Times New Roman"/>
          <w:sz w:val="24"/>
          <w:szCs w:val="24"/>
          <w:lang w:val="en-GB"/>
        </w:rPr>
        <w:t>llowing out from half-rusted exhausts. They shouted between themselves, shrugg</w:t>
      </w:r>
      <w:r w:rsidRPr="00D73D87" w:rsidR="000D2C1F">
        <w:rPr>
          <w:rFonts w:ascii="Times New Roman" w:hAnsi="Times New Roman"/>
          <w:sz w:val="24"/>
          <w:szCs w:val="24"/>
          <w:lang w:val="en-GB"/>
        </w:rPr>
        <w:t>ed</w:t>
      </w:r>
      <w:r w:rsidRPr="00D73D87">
        <w:rPr>
          <w:rFonts w:ascii="Times New Roman" w:hAnsi="Times New Roman"/>
          <w:sz w:val="24"/>
          <w:szCs w:val="24"/>
          <w:lang w:val="en-GB"/>
        </w:rPr>
        <w:t>, and gestur</w:t>
      </w:r>
      <w:r w:rsidRPr="00D73D87" w:rsidR="000D2C1F">
        <w:rPr>
          <w:rFonts w:ascii="Times New Roman" w:hAnsi="Times New Roman"/>
          <w:sz w:val="24"/>
          <w:szCs w:val="24"/>
          <w:lang w:val="en-GB"/>
        </w:rPr>
        <w:t>ed good</w:t>
      </w:r>
      <w:r w:rsidRPr="00D73D87" w:rsidR="00006C77">
        <w:rPr>
          <w:rFonts w:ascii="Times New Roman" w:hAnsi="Times New Roman"/>
          <w:sz w:val="24"/>
          <w:szCs w:val="24"/>
          <w:lang w:val="en-GB"/>
        </w:rPr>
        <w:t>-</w:t>
      </w:r>
      <w:r w:rsidRPr="00D73D87" w:rsidR="000D2C1F">
        <w:rPr>
          <w:rFonts w:ascii="Times New Roman" w:hAnsi="Times New Roman"/>
          <w:sz w:val="24"/>
          <w:szCs w:val="24"/>
          <w:lang w:val="en-GB"/>
        </w:rPr>
        <w:t xml:space="preserve">naturedly </w:t>
      </w:r>
      <w:r w:rsidRPr="00D73D87">
        <w:rPr>
          <w:rFonts w:ascii="Times New Roman" w:hAnsi="Times New Roman"/>
          <w:sz w:val="24"/>
          <w:szCs w:val="24"/>
          <w:lang w:val="en-GB"/>
        </w:rPr>
        <w:t>while waiting for the road to clear.</w:t>
      </w:r>
    </w:p>
    <w:p w:rsidRPr="00D73D87" w:rsidR="00BC6176" w:rsidP="00E37332" w:rsidRDefault="00BC6176" w14:paraId="54422090" w14:textId="14BA74D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“Sorry,” shouted </w:t>
      </w:r>
      <w:r w:rsidRPr="00D73D87" w:rsidR="00D3432A">
        <w:rPr>
          <w:rFonts w:ascii="Times New Roman" w:hAnsi="Times New Roman"/>
          <w:sz w:val="24"/>
          <w:szCs w:val="24"/>
          <w:lang w:val="en-GB"/>
        </w:rPr>
        <w:t>Jack</w:t>
      </w:r>
      <w:r w:rsidRPr="00D73D87">
        <w:rPr>
          <w:rFonts w:ascii="Times New Roman" w:hAnsi="Times New Roman"/>
          <w:sz w:val="24"/>
          <w:szCs w:val="24"/>
          <w:lang w:val="en-GB"/>
        </w:rPr>
        <w:t xml:space="preserve"> waving at the moped drivers, but they were busy chatting and didn’t notice him. He scurried around to the driver’s door, climbed in, and set off. He wasn’t going far, only around the block, planning to park in the cul de sac at the side of the hotel.</w:t>
      </w:r>
    </w:p>
    <w:p w:rsidRPr="00D73D87" w:rsidR="00BC6176" w:rsidP="00E37332" w:rsidRDefault="00BC6176" w14:paraId="07E81400"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He needn’t have hurried.</w:t>
      </w:r>
    </w:p>
    <w:p w:rsidRPr="00D73D87" w:rsidR="00BC6176" w:rsidP="00E37332" w:rsidRDefault="00BC6176" w14:paraId="6D53F5C0" w14:textId="52E78DAE">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The two gentlemen on their mopeds were so engrossed in conversation they failed to notice the way ahead was free until a large truck transporting builder’s rubble crept up behind them and gave them a long blast on twin air horns. They jumped like startled rabbits, patted each other on the shoulder, and set off in a cloud of fumes along the street. They hadn’t gone but a few meters when one of the precariously perched sacks split, spilling potatoes of all shapes and sizes. They bounced and rolled everywhere. The carefree laughter as passers-by dived in to save the spuds was infectious. Nearly all the potatoes were rescued. A few disappeared mysteriously, but not because some had found their way into people’s pockets. Nobody st</w:t>
      </w:r>
      <w:r w:rsidR="00F90DFF">
        <w:rPr>
          <w:rFonts w:ascii="Times New Roman" w:hAnsi="Times New Roman"/>
          <w:sz w:val="24"/>
          <w:szCs w:val="24"/>
          <w:lang w:val="en-GB"/>
        </w:rPr>
        <w:t>ole</w:t>
      </w:r>
      <w:r w:rsidRPr="00D73D87">
        <w:rPr>
          <w:rFonts w:ascii="Times New Roman" w:hAnsi="Times New Roman"/>
          <w:sz w:val="24"/>
          <w:szCs w:val="24"/>
          <w:lang w:val="en-GB"/>
        </w:rPr>
        <w:t xml:space="preserve"> food from a neighbour in a practically crime-free Nerja, but a few of the smaller ones disappeared down a drain where a grateful rat popped his head up thinking it </w:t>
      </w:r>
      <w:r w:rsidRPr="00D73D87" w:rsidR="00C95E71">
        <w:rPr>
          <w:rFonts w:ascii="Times New Roman" w:hAnsi="Times New Roman"/>
          <w:sz w:val="24"/>
          <w:szCs w:val="24"/>
          <w:lang w:val="en-GB"/>
        </w:rPr>
        <w:t>must be</w:t>
      </w:r>
      <w:r w:rsidRPr="00D73D87">
        <w:rPr>
          <w:rFonts w:ascii="Times New Roman" w:hAnsi="Times New Roman"/>
          <w:sz w:val="24"/>
          <w:szCs w:val="24"/>
          <w:lang w:val="en-GB"/>
        </w:rPr>
        <w:t xml:space="preserve"> Christmas.</w:t>
      </w:r>
    </w:p>
    <w:p w:rsidRPr="00D73D87" w:rsidR="00BC6176" w:rsidP="00E37332" w:rsidRDefault="00BC6176" w14:paraId="4907B7F7" w14:textId="6E0F92FE">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For th</w:t>
      </w:r>
      <w:r w:rsidRPr="00D73D87" w:rsidR="00006C77">
        <w:rPr>
          <w:rFonts w:ascii="Times New Roman" w:hAnsi="Times New Roman"/>
          <w:sz w:val="24"/>
          <w:szCs w:val="24"/>
          <w:lang w:val="en-GB"/>
        </w:rPr>
        <w:t>e</w:t>
      </w:r>
      <w:r w:rsidRPr="00D73D87">
        <w:rPr>
          <w:rFonts w:ascii="Times New Roman" w:hAnsi="Times New Roman"/>
          <w:sz w:val="24"/>
          <w:szCs w:val="24"/>
          <w:lang w:val="en-GB"/>
        </w:rPr>
        <w:t xml:space="preserve"> recovered</w:t>
      </w:r>
      <w:r w:rsidRPr="00D73D87" w:rsidR="00006C77">
        <w:rPr>
          <w:rFonts w:ascii="Times New Roman" w:hAnsi="Times New Roman"/>
          <w:sz w:val="24"/>
          <w:szCs w:val="24"/>
          <w:lang w:val="en-GB"/>
        </w:rPr>
        <w:t xml:space="preserve"> potatoes, however</w:t>
      </w:r>
      <w:r w:rsidRPr="00D73D87">
        <w:rPr>
          <w:rFonts w:ascii="Times New Roman" w:hAnsi="Times New Roman"/>
          <w:sz w:val="24"/>
          <w:szCs w:val="24"/>
          <w:lang w:val="en-GB"/>
        </w:rPr>
        <w:t xml:space="preserve">, there was a problem. There </w:t>
      </w:r>
      <w:r w:rsidRPr="00D73D87" w:rsidR="00006C77">
        <w:rPr>
          <w:rFonts w:ascii="Times New Roman" w:hAnsi="Times New Roman"/>
          <w:sz w:val="24"/>
          <w:szCs w:val="24"/>
          <w:lang w:val="en-GB"/>
        </w:rPr>
        <w:t>were</w:t>
      </w:r>
      <w:r w:rsidRPr="00D73D87">
        <w:rPr>
          <w:rFonts w:ascii="Times New Roman" w:hAnsi="Times New Roman"/>
          <w:sz w:val="24"/>
          <w:szCs w:val="24"/>
          <w:lang w:val="en-GB"/>
        </w:rPr>
        <w:t xml:space="preserve"> no container</w:t>
      </w:r>
      <w:r w:rsidRPr="00D73D87" w:rsidR="00006C77">
        <w:rPr>
          <w:rFonts w:ascii="Times New Roman" w:hAnsi="Times New Roman"/>
          <w:sz w:val="24"/>
          <w:szCs w:val="24"/>
          <w:lang w:val="en-GB"/>
        </w:rPr>
        <w:t>s</w:t>
      </w:r>
      <w:r w:rsidRPr="00D73D87">
        <w:rPr>
          <w:rFonts w:ascii="Times New Roman" w:hAnsi="Times New Roman"/>
          <w:sz w:val="24"/>
          <w:szCs w:val="24"/>
          <w:lang w:val="en-GB"/>
        </w:rPr>
        <w:t xml:space="preserve">. The helpers surrounded the mopeds with arms full of potatoes </w:t>
      </w:r>
      <w:r w:rsidR="000B4D85">
        <w:rPr>
          <w:rFonts w:ascii="Times New Roman" w:hAnsi="Times New Roman"/>
          <w:sz w:val="24"/>
          <w:szCs w:val="24"/>
          <w:lang w:val="en-GB"/>
        </w:rPr>
        <w:t>hunting</w:t>
      </w:r>
      <w:r w:rsidRPr="00D73D87">
        <w:rPr>
          <w:rFonts w:ascii="Times New Roman" w:hAnsi="Times New Roman"/>
          <w:sz w:val="24"/>
          <w:szCs w:val="24"/>
          <w:lang w:val="en-GB"/>
        </w:rPr>
        <w:t xml:space="preserve"> around helplessly for someone to solve the situation. The conversation was loud, mostly covering a wide range of implausible suggestions as to where to put them.</w:t>
      </w:r>
    </w:p>
    <w:p w:rsidRPr="00D73D87" w:rsidR="00BC6176" w:rsidP="00E37332" w:rsidRDefault="00BC6176" w14:paraId="48296A41"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Thankfully, the rubble truck driver provided an empty cement sack from his cab. The potatoes were repacked and perched on the moped petrol tank within minutes. Muchas gracias was exchanged umpteen times, and the drivers resumed their short journey to the greengrocers just around the corner on Calle Cristo.</w:t>
      </w:r>
    </w:p>
    <w:p w:rsidRPr="00D73D87" w:rsidR="00521356" w:rsidP="00E37332" w:rsidRDefault="00AC7678" w14:paraId="6413FF8B" w14:textId="5EAD2760">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As mum </w:t>
      </w:r>
      <w:r w:rsidRPr="00D73D87" w:rsidR="000A707C">
        <w:rPr>
          <w:rFonts w:ascii="Times New Roman" w:hAnsi="Times New Roman"/>
          <w:sz w:val="24"/>
          <w:szCs w:val="24"/>
          <w:lang w:val="en-GB"/>
        </w:rPr>
        <w:t xml:space="preserve">had </w:t>
      </w:r>
      <w:r w:rsidRPr="00D73D87">
        <w:rPr>
          <w:rFonts w:ascii="Times New Roman" w:hAnsi="Times New Roman"/>
          <w:sz w:val="24"/>
          <w:szCs w:val="24"/>
          <w:lang w:val="en-GB"/>
        </w:rPr>
        <w:t xml:space="preserve">said, </w:t>
      </w:r>
      <w:r w:rsidRPr="00D73D87" w:rsidR="00C07BDB">
        <w:rPr>
          <w:rFonts w:ascii="Times New Roman" w:hAnsi="Times New Roman"/>
          <w:sz w:val="24"/>
          <w:szCs w:val="24"/>
          <w:lang w:val="en-GB"/>
        </w:rPr>
        <w:t>I thought.</w:t>
      </w:r>
      <w:r w:rsidRPr="00D73D87">
        <w:rPr>
          <w:rFonts w:ascii="Times New Roman" w:hAnsi="Times New Roman"/>
          <w:sz w:val="24"/>
          <w:szCs w:val="24"/>
          <w:lang w:val="en-GB"/>
        </w:rPr>
        <w:t xml:space="preserve"> Most civilized.</w:t>
      </w:r>
    </w:p>
    <w:p w:rsidRPr="00D73D87" w:rsidR="00C66CF5" w:rsidP="00E37332" w:rsidRDefault="00C66CF5" w14:paraId="6B037834" w14:textId="3610E79A">
      <w:pPr>
        <w:spacing w:after="0" w:line="360" w:lineRule="auto"/>
        <w:rPr>
          <w:rFonts w:ascii="Times New Roman" w:hAnsi="Times New Roman" w:cs="Times New Roman"/>
          <w:sz w:val="24"/>
          <w:szCs w:val="24"/>
          <w:lang w:val="en-GB"/>
        </w:rPr>
      </w:pPr>
      <w:r w:rsidRPr="00D73D87">
        <w:rPr>
          <w:rFonts w:ascii="Times New Roman" w:hAnsi="Times New Roman" w:cs="Times New Roman"/>
          <w:sz w:val="24"/>
          <w:szCs w:val="24"/>
          <w:lang w:val="en-GB"/>
        </w:rPr>
        <w:br w:type="page"/>
      </w:r>
    </w:p>
    <w:p w:rsidRPr="00D73D87" w:rsidR="008C3733" w:rsidP="00E37332" w:rsidRDefault="008C3733" w14:paraId="153E2CD0" w14:textId="206829F0">
      <w:pPr>
        <w:pStyle w:val="CSP-ChapterBodyText-FirstParagraph"/>
        <w:spacing w:line="360" w:lineRule="auto"/>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lastRenderedPageBreak/>
        <w:t>Chapter 1</w:t>
      </w:r>
      <w:r w:rsidRPr="00D73D87" w:rsidR="00B32A34">
        <w:rPr>
          <w:rFonts w:ascii="Times New Roman" w:hAnsi="Times New Roman"/>
          <w:sz w:val="24"/>
          <w:szCs w:val="24"/>
          <w:shd w:val="clear" w:color="auto" w:fill="FFFFFF"/>
          <w:lang w:val="en-GB"/>
        </w:rPr>
        <w:t>6</w:t>
      </w:r>
      <w:r w:rsidRPr="00D73D87" w:rsidR="00E13499">
        <w:rPr>
          <w:rFonts w:ascii="Times New Roman" w:hAnsi="Times New Roman"/>
          <w:sz w:val="24"/>
          <w:szCs w:val="24"/>
          <w:shd w:val="clear" w:color="auto" w:fill="FFFFFF"/>
          <w:lang w:val="en-GB"/>
        </w:rPr>
        <w:t xml:space="preserve"> – Brotherly love</w:t>
      </w:r>
    </w:p>
    <w:p w:rsidRPr="00D73D87" w:rsidR="008C3733" w:rsidP="00E37332" w:rsidRDefault="008C3733" w14:paraId="0D49DBF1" w14:textId="77777777">
      <w:pPr>
        <w:pStyle w:val="CSP-ChapterBodyText-FirstParagraph"/>
        <w:spacing w:line="360" w:lineRule="auto"/>
        <w:jc w:val="left"/>
        <w:rPr>
          <w:rFonts w:ascii="Times New Roman" w:hAnsi="Times New Roman"/>
          <w:sz w:val="24"/>
          <w:szCs w:val="24"/>
          <w:lang w:val="en-GB"/>
        </w:rPr>
      </w:pPr>
    </w:p>
    <w:p w:rsidRPr="00D73D87" w:rsidR="009E2D9E" w:rsidP="00E37332" w:rsidRDefault="00105E19" w14:paraId="47F62C2E" w14:textId="2634B855">
      <w:pPr>
        <w:pStyle w:val="CSP-ChapterBodyText-FirstParagraph"/>
        <w:spacing w:line="360" w:lineRule="auto"/>
        <w:jc w:val="left"/>
        <w:rPr>
          <w:rFonts w:ascii="Times New Roman" w:hAnsi="Times New Roman"/>
          <w:sz w:val="24"/>
          <w:szCs w:val="24"/>
          <w:lang w:val="en-GB"/>
        </w:rPr>
      </w:pPr>
      <w:r>
        <w:rPr>
          <w:rFonts w:ascii="Times New Roman" w:hAnsi="Times New Roman"/>
          <w:sz w:val="24"/>
          <w:szCs w:val="24"/>
          <w:lang w:val="en-GB"/>
        </w:rPr>
        <w:t>Mark</w:t>
      </w:r>
      <w:r w:rsidRPr="00D73D87" w:rsidR="007844FC">
        <w:rPr>
          <w:rFonts w:ascii="Times New Roman" w:hAnsi="Times New Roman"/>
          <w:sz w:val="24"/>
          <w:szCs w:val="24"/>
          <w:lang w:val="en-GB"/>
        </w:rPr>
        <w:t xml:space="preserve"> and I </w:t>
      </w:r>
      <w:r w:rsidRPr="00D73D87" w:rsidR="00384134">
        <w:rPr>
          <w:rFonts w:ascii="Times New Roman" w:hAnsi="Times New Roman"/>
          <w:sz w:val="24"/>
          <w:szCs w:val="24"/>
          <w:lang w:val="en-GB"/>
        </w:rPr>
        <w:t xml:space="preserve">were </w:t>
      </w:r>
      <w:r w:rsidRPr="00D73D87" w:rsidR="00196A54">
        <w:rPr>
          <w:rFonts w:ascii="Times New Roman" w:hAnsi="Times New Roman"/>
          <w:sz w:val="24"/>
          <w:szCs w:val="24"/>
          <w:lang w:val="en-GB"/>
        </w:rPr>
        <w:t>sitting about as far away as possi</w:t>
      </w:r>
      <w:r w:rsidRPr="00D73D87" w:rsidR="00C06EC0">
        <w:rPr>
          <w:rFonts w:ascii="Times New Roman" w:hAnsi="Times New Roman"/>
          <w:sz w:val="24"/>
          <w:szCs w:val="24"/>
          <w:lang w:val="en-GB"/>
        </w:rPr>
        <w:t>b</w:t>
      </w:r>
      <w:r w:rsidRPr="00D73D87" w:rsidR="00196A54">
        <w:rPr>
          <w:rFonts w:ascii="Times New Roman" w:hAnsi="Times New Roman"/>
          <w:sz w:val="24"/>
          <w:szCs w:val="24"/>
          <w:lang w:val="en-GB"/>
        </w:rPr>
        <w:t>le from each other</w:t>
      </w:r>
      <w:r w:rsidRPr="00D73D87" w:rsidR="00384134">
        <w:rPr>
          <w:rFonts w:ascii="Times New Roman" w:hAnsi="Times New Roman"/>
          <w:sz w:val="24"/>
          <w:szCs w:val="24"/>
          <w:lang w:val="en-GB"/>
        </w:rPr>
        <w:t xml:space="preserve"> </w:t>
      </w:r>
      <w:r w:rsidRPr="00D73D87" w:rsidR="00C06EC0">
        <w:rPr>
          <w:rFonts w:ascii="Times New Roman" w:hAnsi="Times New Roman"/>
          <w:sz w:val="24"/>
          <w:szCs w:val="24"/>
          <w:lang w:val="en-GB"/>
        </w:rPr>
        <w:t xml:space="preserve">at the bar lost in the dregs of </w:t>
      </w:r>
      <w:r w:rsidRPr="00D73D87" w:rsidR="00384134">
        <w:rPr>
          <w:rFonts w:ascii="Times New Roman" w:hAnsi="Times New Roman"/>
          <w:sz w:val="24"/>
          <w:szCs w:val="24"/>
          <w:lang w:val="en-GB"/>
        </w:rPr>
        <w:t>a cup of coffee</w:t>
      </w:r>
      <w:r w:rsidRPr="00D73D87" w:rsidR="00C06EC0">
        <w:rPr>
          <w:rFonts w:ascii="Times New Roman" w:hAnsi="Times New Roman"/>
          <w:sz w:val="24"/>
          <w:szCs w:val="24"/>
          <w:lang w:val="en-GB"/>
        </w:rPr>
        <w:t>.</w:t>
      </w:r>
      <w:r w:rsidRPr="00D73D87" w:rsidR="00384134">
        <w:rPr>
          <w:rFonts w:ascii="Times New Roman" w:hAnsi="Times New Roman"/>
          <w:sz w:val="24"/>
          <w:szCs w:val="24"/>
          <w:lang w:val="en-GB"/>
        </w:rPr>
        <w:t xml:space="preserve"> </w:t>
      </w:r>
      <w:r w:rsidRPr="00D73D87" w:rsidR="006D773A">
        <w:rPr>
          <w:rFonts w:ascii="Times New Roman" w:hAnsi="Times New Roman"/>
          <w:sz w:val="24"/>
          <w:szCs w:val="24"/>
          <w:lang w:val="en-GB"/>
        </w:rPr>
        <w:t xml:space="preserve">He was probably dreaming of racing cars around Brands </w:t>
      </w:r>
      <w:r w:rsidRPr="00D73D87" w:rsidR="00006C77">
        <w:rPr>
          <w:rFonts w:ascii="Times New Roman" w:hAnsi="Times New Roman"/>
          <w:sz w:val="24"/>
          <w:szCs w:val="24"/>
          <w:lang w:val="en-GB"/>
        </w:rPr>
        <w:t>H</w:t>
      </w:r>
      <w:r w:rsidRPr="00D73D87" w:rsidR="006D773A">
        <w:rPr>
          <w:rFonts w:ascii="Times New Roman" w:hAnsi="Times New Roman"/>
          <w:sz w:val="24"/>
          <w:szCs w:val="24"/>
          <w:lang w:val="en-GB"/>
        </w:rPr>
        <w:t xml:space="preserve">atch, whereas I was psyching myself up for another hard day wiping tables, drying </w:t>
      </w:r>
      <w:r w:rsidRPr="00D73D87" w:rsidR="00CB4AB4">
        <w:rPr>
          <w:rFonts w:ascii="Times New Roman" w:hAnsi="Times New Roman"/>
          <w:sz w:val="24"/>
          <w:szCs w:val="24"/>
          <w:lang w:val="en-GB"/>
        </w:rPr>
        <w:t>glasses,</w:t>
      </w:r>
      <w:r w:rsidRPr="00D73D87" w:rsidR="006D773A">
        <w:rPr>
          <w:rFonts w:ascii="Times New Roman" w:hAnsi="Times New Roman"/>
          <w:sz w:val="24"/>
          <w:szCs w:val="24"/>
          <w:lang w:val="en-GB"/>
        </w:rPr>
        <w:t xml:space="preserve"> and tolerating drunken ramblings. </w:t>
      </w:r>
      <w:r w:rsidRPr="00D73D87" w:rsidR="00C06EC0">
        <w:rPr>
          <w:rFonts w:ascii="Times New Roman" w:hAnsi="Times New Roman"/>
          <w:sz w:val="24"/>
          <w:szCs w:val="24"/>
          <w:lang w:val="en-GB"/>
        </w:rPr>
        <w:t xml:space="preserve">We had </w:t>
      </w:r>
      <w:r w:rsidRPr="00D73D87" w:rsidR="006813AD">
        <w:rPr>
          <w:rFonts w:ascii="Times New Roman" w:hAnsi="Times New Roman"/>
          <w:sz w:val="24"/>
          <w:szCs w:val="24"/>
          <w:lang w:val="en-GB"/>
        </w:rPr>
        <w:t>recently</w:t>
      </w:r>
      <w:r w:rsidRPr="00D73D87" w:rsidR="00384134">
        <w:rPr>
          <w:rFonts w:ascii="Times New Roman" w:hAnsi="Times New Roman"/>
          <w:sz w:val="24"/>
          <w:szCs w:val="24"/>
          <w:lang w:val="en-GB"/>
        </w:rPr>
        <w:t xml:space="preserve"> </w:t>
      </w:r>
      <w:r w:rsidRPr="00D73D87" w:rsidR="007844FC">
        <w:rPr>
          <w:rFonts w:ascii="Times New Roman" w:hAnsi="Times New Roman"/>
          <w:sz w:val="24"/>
          <w:szCs w:val="24"/>
          <w:lang w:val="en-GB"/>
        </w:rPr>
        <w:t xml:space="preserve">finished </w:t>
      </w:r>
      <w:r w:rsidRPr="00D73D87" w:rsidR="008D749E">
        <w:rPr>
          <w:rFonts w:ascii="Times New Roman" w:hAnsi="Times New Roman"/>
          <w:sz w:val="24"/>
          <w:szCs w:val="24"/>
          <w:lang w:val="en-GB"/>
        </w:rPr>
        <w:t xml:space="preserve">clearing the breakfast tables and returned the buffet items to their respective </w:t>
      </w:r>
      <w:r w:rsidRPr="00D73D87" w:rsidR="00803929">
        <w:rPr>
          <w:rFonts w:ascii="Times New Roman" w:hAnsi="Times New Roman"/>
          <w:sz w:val="24"/>
          <w:szCs w:val="24"/>
          <w:lang w:val="en-GB"/>
        </w:rPr>
        <w:t>storage.</w:t>
      </w:r>
    </w:p>
    <w:p w:rsidRPr="00D73D87" w:rsidR="00CE7CDF" w:rsidP="00E37332" w:rsidRDefault="00CE7CDF" w14:paraId="4EB2EEF4" w14:textId="577ABCA6">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“Were you aware of how bad Dad’s finances are?” I said</w:t>
      </w:r>
      <w:r w:rsidRPr="00D73D87" w:rsidR="00CB4AB4">
        <w:rPr>
          <w:rFonts w:ascii="Times New Roman" w:hAnsi="Times New Roman"/>
          <w:sz w:val="24"/>
          <w:szCs w:val="24"/>
          <w:lang w:val="en-GB"/>
        </w:rPr>
        <w:t>,</w:t>
      </w:r>
      <w:r w:rsidRPr="00D73D87" w:rsidR="006813AD">
        <w:rPr>
          <w:rFonts w:ascii="Times New Roman" w:hAnsi="Times New Roman"/>
          <w:sz w:val="24"/>
          <w:szCs w:val="24"/>
          <w:lang w:val="en-GB"/>
        </w:rPr>
        <w:t xml:space="preserve"> not </w:t>
      </w:r>
      <w:r w:rsidRPr="00D73D87" w:rsidR="005E18AB">
        <w:rPr>
          <w:rFonts w:ascii="Times New Roman" w:hAnsi="Times New Roman"/>
          <w:sz w:val="24"/>
          <w:szCs w:val="24"/>
          <w:lang w:val="en-GB"/>
        </w:rPr>
        <w:t>as</w:t>
      </w:r>
      <w:r w:rsidRPr="00D73D87" w:rsidR="006813AD">
        <w:rPr>
          <w:rFonts w:ascii="Times New Roman" w:hAnsi="Times New Roman"/>
          <w:sz w:val="24"/>
          <w:szCs w:val="24"/>
          <w:lang w:val="en-GB"/>
        </w:rPr>
        <w:t xml:space="preserve"> an attempt to break the </w:t>
      </w:r>
      <w:r w:rsidRPr="00D73D87" w:rsidR="005E18AB">
        <w:rPr>
          <w:rFonts w:ascii="Times New Roman" w:hAnsi="Times New Roman"/>
          <w:sz w:val="24"/>
          <w:szCs w:val="24"/>
          <w:lang w:val="en-GB"/>
        </w:rPr>
        <w:t>usual tense</w:t>
      </w:r>
      <w:r w:rsidRPr="00D73D87" w:rsidR="006813AD">
        <w:rPr>
          <w:rFonts w:ascii="Times New Roman" w:hAnsi="Times New Roman"/>
          <w:sz w:val="24"/>
          <w:szCs w:val="24"/>
          <w:lang w:val="en-GB"/>
        </w:rPr>
        <w:t xml:space="preserve"> silences </w:t>
      </w:r>
      <w:r w:rsidRPr="00D73D87" w:rsidR="005E18AB">
        <w:rPr>
          <w:rFonts w:ascii="Times New Roman" w:hAnsi="Times New Roman"/>
          <w:sz w:val="24"/>
          <w:szCs w:val="24"/>
          <w:lang w:val="en-GB"/>
        </w:rPr>
        <w:t>between</w:t>
      </w:r>
      <w:r w:rsidRPr="00D73D87" w:rsidR="006813AD">
        <w:rPr>
          <w:rFonts w:ascii="Times New Roman" w:hAnsi="Times New Roman"/>
          <w:sz w:val="24"/>
          <w:szCs w:val="24"/>
          <w:lang w:val="en-GB"/>
        </w:rPr>
        <w:t xml:space="preserve"> </w:t>
      </w:r>
      <w:r w:rsidRPr="00D73D87" w:rsidR="007138BD">
        <w:rPr>
          <w:rFonts w:ascii="Times New Roman" w:hAnsi="Times New Roman"/>
          <w:sz w:val="24"/>
          <w:szCs w:val="24"/>
          <w:lang w:val="en-GB"/>
        </w:rPr>
        <w:t>us,</w:t>
      </w:r>
      <w:r w:rsidRPr="00D73D87" w:rsidR="005E18AB">
        <w:rPr>
          <w:rFonts w:ascii="Times New Roman" w:hAnsi="Times New Roman"/>
          <w:sz w:val="24"/>
          <w:szCs w:val="24"/>
          <w:lang w:val="en-GB"/>
        </w:rPr>
        <w:t xml:space="preserve"> </w:t>
      </w:r>
      <w:r w:rsidRPr="00D73D87" w:rsidR="006813AD">
        <w:rPr>
          <w:rFonts w:ascii="Times New Roman" w:hAnsi="Times New Roman"/>
          <w:sz w:val="24"/>
          <w:szCs w:val="24"/>
          <w:lang w:val="en-GB"/>
        </w:rPr>
        <w:t>but he was the only other person who I could discuss</w:t>
      </w:r>
      <w:r w:rsidRPr="00D73D87" w:rsidR="00F230ED">
        <w:rPr>
          <w:rFonts w:ascii="Times New Roman" w:hAnsi="Times New Roman"/>
          <w:sz w:val="24"/>
          <w:szCs w:val="24"/>
          <w:lang w:val="en-GB"/>
        </w:rPr>
        <w:t xml:space="preserve"> such a sensitive subject with.</w:t>
      </w:r>
    </w:p>
    <w:p w:rsidRPr="00D73D87" w:rsidR="00753E89" w:rsidP="00E37332" w:rsidRDefault="009E2D9E" w14:paraId="585EBD95" w14:textId="6F008809">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“Yes, but I didn’t take </w:t>
      </w:r>
      <w:r w:rsidRPr="00D73D87" w:rsidR="00F70A88">
        <w:rPr>
          <w:rFonts w:ascii="Times New Roman" w:hAnsi="Times New Roman"/>
          <w:sz w:val="24"/>
          <w:szCs w:val="24"/>
          <w:lang w:val="en-GB"/>
        </w:rPr>
        <w:t>much</w:t>
      </w:r>
      <w:r w:rsidRPr="00D73D87">
        <w:rPr>
          <w:rFonts w:ascii="Times New Roman" w:hAnsi="Times New Roman"/>
          <w:sz w:val="24"/>
          <w:szCs w:val="24"/>
          <w:lang w:val="en-GB"/>
        </w:rPr>
        <w:t xml:space="preserve"> notice,” said </w:t>
      </w:r>
      <w:r w:rsidR="00105E19">
        <w:rPr>
          <w:rFonts w:ascii="Times New Roman" w:hAnsi="Times New Roman"/>
          <w:sz w:val="24"/>
          <w:szCs w:val="24"/>
          <w:lang w:val="en-GB"/>
        </w:rPr>
        <w:t>Mark</w:t>
      </w:r>
      <w:r w:rsidRPr="00D73D87" w:rsidR="00AC263A">
        <w:rPr>
          <w:rFonts w:ascii="Times New Roman" w:hAnsi="Times New Roman"/>
          <w:sz w:val="24"/>
          <w:szCs w:val="24"/>
          <w:lang w:val="en-GB"/>
        </w:rPr>
        <w:t xml:space="preserve"> almost relieved at having an interested audience for his opinion</w:t>
      </w:r>
      <w:r w:rsidRPr="00D73D87" w:rsidR="00F70A88">
        <w:rPr>
          <w:rFonts w:ascii="Times New Roman" w:hAnsi="Times New Roman"/>
          <w:sz w:val="24"/>
          <w:szCs w:val="24"/>
          <w:lang w:val="en-GB"/>
        </w:rPr>
        <w:t>. “As you know, I didn’t want to be here in the first place. If bankruptcy for</w:t>
      </w:r>
      <w:r w:rsidRPr="00D73D87" w:rsidR="00B64C5D">
        <w:rPr>
          <w:rFonts w:ascii="Times New Roman" w:hAnsi="Times New Roman"/>
          <w:sz w:val="24"/>
          <w:szCs w:val="24"/>
          <w:lang w:val="en-GB"/>
        </w:rPr>
        <w:t>c</w:t>
      </w:r>
      <w:r w:rsidRPr="00D73D87" w:rsidR="00F70A88">
        <w:rPr>
          <w:rFonts w:ascii="Times New Roman" w:hAnsi="Times New Roman"/>
          <w:sz w:val="24"/>
          <w:szCs w:val="24"/>
          <w:lang w:val="en-GB"/>
        </w:rPr>
        <w:t xml:space="preserve">es us to go back </w:t>
      </w:r>
      <w:r w:rsidRPr="00D73D87" w:rsidR="00B64C5D">
        <w:rPr>
          <w:rFonts w:ascii="Times New Roman" w:hAnsi="Times New Roman"/>
          <w:sz w:val="24"/>
          <w:szCs w:val="24"/>
          <w:lang w:val="en-GB"/>
        </w:rPr>
        <w:t>home,</w:t>
      </w:r>
      <w:r w:rsidRPr="00D73D87" w:rsidR="00F70A88">
        <w:rPr>
          <w:rFonts w:ascii="Times New Roman" w:hAnsi="Times New Roman"/>
          <w:sz w:val="24"/>
          <w:szCs w:val="24"/>
          <w:lang w:val="en-GB"/>
        </w:rPr>
        <w:t xml:space="preserve"> I will be delighted</w:t>
      </w:r>
      <w:r w:rsidRPr="00D73D87" w:rsidR="00B64C5D">
        <w:rPr>
          <w:rFonts w:ascii="Times New Roman" w:hAnsi="Times New Roman"/>
          <w:sz w:val="24"/>
          <w:szCs w:val="24"/>
          <w:lang w:val="en-GB"/>
        </w:rPr>
        <w:t>.”</w:t>
      </w:r>
    </w:p>
    <w:p w:rsidRPr="00D73D87" w:rsidR="008C3733" w:rsidP="00E37332" w:rsidRDefault="00A43844" w14:paraId="65875EC0" w14:textId="1307B90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T</w:t>
      </w:r>
      <w:r w:rsidRPr="00D73D87" w:rsidR="008C3733">
        <w:rPr>
          <w:rFonts w:ascii="Times New Roman" w:hAnsi="Times New Roman"/>
          <w:sz w:val="24"/>
          <w:szCs w:val="24"/>
          <w:lang w:val="en-GB"/>
        </w:rPr>
        <w:t xml:space="preserve">here was a loud phut and a smell of electrical burning wafted into the bar </w:t>
      </w:r>
      <w:r w:rsidRPr="00D73D87">
        <w:rPr>
          <w:rFonts w:ascii="Times New Roman" w:hAnsi="Times New Roman"/>
          <w:sz w:val="24"/>
          <w:szCs w:val="24"/>
          <w:lang w:val="en-GB"/>
        </w:rPr>
        <w:t>from</w:t>
      </w:r>
      <w:r w:rsidRPr="00D73D87" w:rsidR="008C3733">
        <w:rPr>
          <w:rFonts w:ascii="Times New Roman" w:hAnsi="Times New Roman"/>
          <w:sz w:val="24"/>
          <w:szCs w:val="24"/>
          <w:lang w:val="en-GB"/>
        </w:rPr>
        <w:t xml:space="preserve"> the kitchen</w:t>
      </w:r>
      <w:r w:rsidRPr="00D73D87">
        <w:rPr>
          <w:rFonts w:ascii="Times New Roman" w:hAnsi="Times New Roman"/>
          <w:sz w:val="24"/>
          <w:szCs w:val="24"/>
          <w:lang w:val="en-GB"/>
        </w:rPr>
        <w:t>.</w:t>
      </w:r>
    </w:p>
    <w:p w:rsidRPr="00D73D87" w:rsidR="008C3733" w:rsidP="00E37332" w:rsidRDefault="008C3733" w14:paraId="154AE06B" w14:textId="5F3229E6">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“Joder,” </w:t>
      </w:r>
      <w:r w:rsidRPr="00D73D87" w:rsidR="00A43844">
        <w:rPr>
          <w:rFonts w:ascii="Times New Roman" w:hAnsi="Times New Roman"/>
          <w:sz w:val="24"/>
          <w:szCs w:val="24"/>
          <w:lang w:val="en-GB"/>
        </w:rPr>
        <w:t>screamed</w:t>
      </w:r>
      <w:r w:rsidRPr="00D73D87">
        <w:rPr>
          <w:rFonts w:ascii="Times New Roman" w:hAnsi="Times New Roman"/>
          <w:sz w:val="24"/>
          <w:szCs w:val="24"/>
          <w:lang w:val="en-GB"/>
        </w:rPr>
        <w:t xml:space="preserve"> </w:t>
      </w:r>
      <w:r w:rsidRPr="00D73D87" w:rsidR="00FE0207">
        <w:rPr>
          <w:rFonts w:ascii="Times New Roman" w:hAnsi="Times New Roman"/>
          <w:sz w:val="24"/>
          <w:szCs w:val="24"/>
          <w:lang w:val="en-GB"/>
        </w:rPr>
        <w:t>El Rubio</w:t>
      </w:r>
      <w:r w:rsidRPr="00D73D87">
        <w:rPr>
          <w:rFonts w:ascii="Times New Roman" w:hAnsi="Times New Roman"/>
          <w:sz w:val="24"/>
          <w:szCs w:val="24"/>
          <w:lang w:val="en-GB"/>
        </w:rPr>
        <w:t>. “Help.”</w:t>
      </w:r>
    </w:p>
    <w:p w:rsidRPr="00D73D87" w:rsidR="008C3733" w:rsidP="00E37332" w:rsidRDefault="00105E19" w14:paraId="7490153A" w14:textId="1338DDE6">
      <w:pPr>
        <w:pStyle w:val="CSP-ChapterBodyText-FirstParagraph"/>
        <w:spacing w:line="360" w:lineRule="auto"/>
        <w:ind w:firstLine="720"/>
        <w:jc w:val="left"/>
        <w:rPr>
          <w:rFonts w:ascii="Times New Roman" w:hAnsi="Times New Roman"/>
          <w:sz w:val="24"/>
          <w:szCs w:val="24"/>
          <w:lang w:val="en-GB"/>
        </w:rPr>
      </w:pPr>
      <w:commentRangeStart w:id="613771888"/>
      <w:r w:rsidRPr="4A6D2F5D" w:rsidR="4A6D2F5D">
        <w:rPr>
          <w:rFonts w:ascii="Times New Roman" w:hAnsi="Times New Roman"/>
          <w:sz w:val="24"/>
          <w:szCs w:val="24"/>
          <w:lang w:val="en-GB"/>
        </w:rPr>
        <w:t>Mark</w:t>
      </w:r>
      <w:r w:rsidRPr="4A6D2F5D" w:rsidR="4A6D2F5D">
        <w:rPr>
          <w:rFonts w:ascii="Times New Roman" w:hAnsi="Times New Roman"/>
          <w:sz w:val="24"/>
          <w:szCs w:val="24"/>
          <w:lang w:val="en-GB"/>
        </w:rPr>
        <w:t xml:space="preserve"> and I</w:t>
      </w:r>
      <w:r w:rsidRPr="4A6D2F5D" w:rsidR="4A6D2F5D">
        <w:rPr>
          <w:rFonts w:ascii="Times New Roman" w:hAnsi="Times New Roman"/>
          <w:sz w:val="24"/>
          <w:szCs w:val="24"/>
          <w:lang w:val="en-GB"/>
        </w:rPr>
        <w:t xml:space="preserve"> rushed into the kitchen to find </w:t>
      </w:r>
      <w:r w:rsidRPr="4A6D2F5D" w:rsidR="4A6D2F5D">
        <w:rPr>
          <w:rFonts w:ascii="Times New Roman" w:hAnsi="Times New Roman"/>
          <w:sz w:val="24"/>
          <w:szCs w:val="24"/>
          <w:lang w:val="en-GB"/>
        </w:rPr>
        <w:t>El Rubio</w:t>
      </w:r>
      <w:r w:rsidRPr="4A6D2F5D" w:rsidR="4A6D2F5D">
        <w:rPr>
          <w:rFonts w:ascii="Times New Roman" w:hAnsi="Times New Roman"/>
          <w:sz w:val="24"/>
          <w:szCs w:val="24"/>
          <w:lang w:val="en-GB"/>
        </w:rPr>
        <w:t xml:space="preserve"> frantically pushing buttons and twisting dials on the microwave. The interior was full of black smoke.</w:t>
      </w:r>
      <w:commentRangeEnd w:id="613771888"/>
      <w:r>
        <w:rPr>
          <w:rStyle w:val="CommentReference"/>
        </w:rPr>
        <w:commentReference w:id="613771888"/>
      </w:r>
    </w:p>
    <w:p w:rsidRPr="00D73D87" w:rsidR="008316A9" w:rsidP="00E37332" w:rsidRDefault="00AE054A" w14:paraId="3193CA44" w14:textId="550558EA">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I</w:t>
      </w:r>
      <w:r w:rsidRPr="00D73D87" w:rsidR="008C3733">
        <w:rPr>
          <w:rFonts w:ascii="Times New Roman" w:hAnsi="Times New Roman"/>
          <w:sz w:val="24"/>
          <w:szCs w:val="24"/>
          <w:lang w:val="en-GB"/>
        </w:rPr>
        <w:t xml:space="preserve"> yanked out the plug, grabbed </w:t>
      </w:r>
      <w:r w:rsidRPr="00D73D87">
        <w:rPr>
          <w:rFonts w:ascii="Times New Roman" w:hAnsi="Times New Roman"/>
          <w:sz w:val="24"/>
          <w:szCs w:val="24"/>
          <w:lang w:val="en-GB"/>
        </w:rPr>
        <w:t>a tea towel, wrapped it around the burning hot machine</w:t>
      </w:r>
      <w:r w:rsidRPr="00D73D87" w:rsidR="00006C77">
        <w:rPr>
          <w:rFonts w:ascii="Times New Roman" w:hAnsi="Times New Roman"/>
          <w:sz w:val="24"/>
          <w:szCs w:val="24"/>
          <w:lang w:val="en-GB"/>
        </w:rPr>
        <w:t>,</w:t>
      </w:r>
      <w:r w:rsidRPr="00D73D87">
        <w:rPr>
          <w:rFonts w:ascii="Times New Roman" w:hAnsi="Times New Roman"/>
          <w:sz w:val="24"/>
          <w:szCs w:val="24"/>
          <w:lang w:val="en-GB"/>
        </w:rPr>
        <w:t xml:space="preserve"> </w:t>
      </w:r>
      <w:r w:rsidRPr="00D73D87" w:rsidR="008C3733">
        <w:rPr>
          <w:rFonts w:ascii="Times New Roman" w:hAnsi="Times New Roman"/>
          <w:sz w:val="24"/>
          <w:szCs w:val="24"/>
          <w:lang w:val="en-GB"/>
        </w:rPr>
        <w:t>and ran toward the back door.</w:t>
      </w:r>
    </w:p>
    <w:p w:rsidRPr="00D73D87" w:rsidR="008C3733" w:rsidP="00E37332" w:rsidRDefault="008C3733" w14:paraId="568B404A" w14:textId="721C172C">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00105E19">
        <w:rPr>
          <w:rFonts w:ascii="Times New Roman" w:hAnsi="Times New Roman"/>
          <w:sz w:val="24"/>
          <w:szCs w:val="24"/>
          <w:lang w:val="en-GB"/>
        </w:rPr>
        <w:t>Mark</w:t>
      </w:r>
      <w:r w:rsidRPr="00D73D87">
        <w:rPr>
          <w:rFonts w:ascii="Times New Roman" w:hAnsi="Times New Roman"/>
          <w:sz w:val="24"/>
          <w:szCs w:val="24"/>
          <w:lang w:val="en-GB"/>
        </w:rPr>
        <w:t xml:space="preserve">, fetch a blanket or something to cover it,” </w:t>
      </w:r>
      <w:r w:rsidRPr="00D73D87" w:rsidR="00AE054A">
        <w:rPr>
          <w:rFonts w:ascii="Times New Roman" w:hAnsi="Times New Roman"/>
          <w:sz w:val="24"/>
          <w:szCs w:val="24"/>
          <w:lang w:val="en-GB"/>
        </w:rPr>
        <w:t>I</w:t>
      </w:r>
      <w:r w:rsidRPr="00D73D87">
        <w:rPr>
          <w:rFonts w:ascii="Times New Roman" w:hAnsi="Times New Roman"/>
          <w:sz w:val="24"/>
          <w:szCs w:val="24"/>
          <w:lang w:val="en-GB"/>
        </w:rPr>
        <w:t xml:space="preserve"> </w:t>
      </w:r>
      <w:r w:rsidRPr="00D73D87" w:rsidR="00AE054A">
        <w:rPr>
          <w:rFonts w:ascii="Times New Roman" w:hAnsi="Times New Roman"/>
          <w:sz w:val="24"/>
          <w:szCs w:val="24"/>
          <w:lang w:val="en-GB"/>
        </w:rPr>
        <w:t>yelled</w:t>
      </w:r>
      <w:r w:rsidRPr="00D73D87">
        <w:rPr>
          <w:rFonts w:ascii="Times New Roman" w:hAnsi="Times New Roman"/>
          <w:sz w:val="24"/>
          <w:szCs w:val="24"/>
          <w:lang w:val="en-GB"/>
        </w:rPr>
        <w:t>.</w:t>
      </w:r>
    </w:p>
    <w:p w:rsidRPr="00D73D87" w:rsidR="008C3733" w:rsidP="00E37332" w:rsidRDefault="008316A9" w14:paraId="372E3837" w14:textId="1FD40E94">
      <w:pPr>
        <w:pStyle w:val="CSP-ChapterBodyText-FirstParagraph"/>
        <w:spacing w:line="360" w:lineRule="auto"/>
        <w:ind w:firstLine="720"/>
        <w:jc w:val="left"/>
        <w:rPr>
          <w:rFonts w:ascii="Times New Roman" w:hAnsi="Times New Roman"/>
          <w:sz w:val="24"/>
          <w:szCs w:val="24"/>
          <w:lang w:val="en-GB"/>
        </w:rPr>
      </w:pPr>
      <w:r w:rsidRPr="4A6D2F5D" w:rsidR="4A6D2F5D">
        <w:rPr>
          <w:rFonts w:ascii="Times New Roman" w:hAnsi="Times New Roman"/>
          <w:sz w:val="24"/>
          <w:szCs w:val="24"/>
          <w:lang w:val="en-GB"/>
        </w:rPr>
        <w:t xml:space="preserve">I dropped the </w:t>
      </w:r>
      <w:del w:author="Gary Smailes" w:date="2024-01-17T10:22:43.583Z" w:id="2128604198">
        <w:r w:rsidRPr="4A6D2F5D" w:rsidDel="4A6D2F5D">
          <w:rPr>
            <w:rFonts w:ascii="Times New Roman" w:hAnsi="Times New Roman"/>
            <w:sz w:val="24"/>
            <w:szCs w:val="24"/>
            <w:lang w:val="en-GB"/>
          </w:rPr>
          <w:delText>red hot</w:delText>
        </w:r>
      </w:del>
      <w:ins w:author="Gary Smailes" w:date="2024-01-17T10:22:43.587Z" w:id="245712676">
        <w:r w:rsidRPr="4A6D2F5D" w:rsidR="4A6D2F5D">
          <w:rPr>
            <w:rFonts w:ascii="Times New Roman" w:hAnsi="Times New Roman"/>
            <w:sz w:val="24"/>
            <w:szCs w:val="24"/>
            <w:lang w:val="en-GB"/>
          </w:rPr>
          <w:t>red-hot</w:t>
        </w:r>
      </w:ins>
      <w:r w:rsidRPr="4A6D2F5D" w:rsidR="4A6D2F5D">
        <w:rPr>
          <w:rFonts w:ascii="Times New Roman" w:hAnsi="Times New Roman"/>
          <w:sz w:val="24"/>
          <w:szCs w:val="24"/>
          <w:lang w:val="en-GB"/>
        </w:rPr>
        <w:t xml:space="preserve"> oven onto the middle of the </w:t>
      </w:r>
      <w:r w:rsidRPr="4A6D2F5D" w:rsidR="4A6D2F5D">
        <w:rPr>
          <w:rFonts w:ascii="Times New Roman" w:hAnsi="Times New Roman"/>
          <w:sz w:val="24"/>
          <w:szCs w:val="24"/>
          <w:lang w:val="en-GB"/>
        </w:rPr>
        <w:t>cul</w:t>
      </w:r>
      <w:r w:rsidRPr="4A6D2F5D" w:rsidR="4A6D2F5D">
        <w:rPr>
          <w:rFonts w:ascii="Times New Roman" w:hAnsi="Times New Roman"/>
          <w:sz w:val="24"/>
          <w:szCs w:val="24"/>
          <w:lang w:val="en-GB"/>
        </w:rPr>
        <w:t xml:space="preserve"> de sac and turned back to </w:t>
      </w:r>
      <w:del w:author="Gary Smailes" w:date="2024-01-17T10:22:57.986Z" w:id="219324796">
        <w:r w:rsidRPr="4A6D2F5D" w:rsidDel="4A6D2F5D">
          <w:rPr>
            <w:rFonts w:ascii="Times New Roman" w:hAnsi="Times New Roman"/>
            <w:sz w:val="24"/>
            <w:szCs w:val="24"/>
            <w:lang w:val="en-GB"/>
          </w:rPr>
          <w:delText xml:space="preserve">see where </w:delText>
        </w:r>
      </w:del>
      <w:r w:rsidRPr="4A6D2F5D" w:rsidR="4A6D2F5D">
        <w:rPr>
          <w:rFonts w:ascii="Times New Roman" w:hAnsi="Times New Roman"/>
          <w:sz w:val="24"/>
          <w:szCs w:val="24"/>
          <w:lang w:val="en-GB"/>
        </w:rPr>
        <w:t>Mark</w:t>
      </w:r>
      <w:del w:author="Gary Smailes" w:date="2024-01-17T10:23:02.496Z" w:id="1357263444">
        <w:r w:rsidRPr="4A6D2F5D" w:rsidDel="4A6D2F5D">
          <w:rPr>
            <w:rFonts w:ascii="Times New Roman" w:hAnsi="Times New Roman"/>
            <w:sz w:val="24"/>
            <w:szCs w:val="24"/>
            <w:lang w:val="en-GB"/>
          </w:rPr>
          <w:delText xml:space="preserve"> was</w:delText>
        </w:r>
      </w:del>
      <w:r w:rsidRPr="4A6D2F5D" w:rsidR="4A6D2F5D">
        <w:rPr>
          <w:rFonts w:ascii="Times New Roman" w:hAnsi="Times New Roman"/>
          <w:sz w:val="24"/>
          <w:szCs w:val="24"/>
          <w:lang w:val="en-GB"/>
        </w:rPr>
        <w:t>. He was standing at the door doing nothing, except smirking.</w:t>
      </w:r>
    </w:p>
    <w:p w:rsidRPr="00D73D87" w:rsidR="008C3733" w:rsidP="00E37332" w:rsidRDefault="008C3733" w14:paraId="032F6DF3" w14:textId="29DEB74C">
      <w:pPr>
        <w:pStyle w:val="CSP-ChapterBodyText-FirstParagraph"/>
        <w:spacing w:line="360" w:lineRule="auto"/>
        <w:ind w:firstLine="720"/>
        <w:jc w:val="left"/>
        <w:rPr>
          <w:rFonts w:ascii="Times New Roman" w:hAnsi="Times New Roman"/>
          <w:sz w:val="24"/>
          <w:szCs w:val="24"/>
          <w:lang w:val="en-GB"/>
        </w:rPr>
      </w:pPr>
      <w:r w:rsidRPr="4A6D2F5D" w:rsidR="4A6D2F5D">
        <w:rPr>
          <w:rFonts w:ascii="Times New Roman" w:hAnsi="Times New Roman"/>
          <w:sz w:val="24"/>
          <w:szCs w:val="24"/>
          <w:lang w:val="en-GB"/>
        </w:rPr>
        <w:t xml:space="preserve">“Idiot,” I said, sprinting into the storeroom. I glanced </w:t>
      </w:r>
      <w:del w:author="Gary Smailes" w:date="2024-01-17T10:23:09.902Z" w:id="97782078">
        <w:r w:rsidRPr="4A6D2F5D" w:rsidDel="4A6D2F5D">
          <w:rPr>
            <w:rFonts w:ascii="Times New Roman" w:hAnsi="Times New Roman"/>
            <w:sz w:val="24"/>
            <w:szCs w:val="24"/>
            <w:lang w:val="en-GB"/>
          </w:rPr>
          <w:delText xml:space="preserve">frantically </w:delText>
        </w:r>
      </w:del>
      <w:r w:rsidRPr="4A6D2F5D" w:rsidR="4A6D2F5D">
        <w:rPr>
          <w:rFonts w:ascii="Times New Roman" w:hAnsi="Times New Roman"/>
          <w:sz w:val="24"/>
          <w:szCs w:val="24"/>
          <w:lang w:val="en-GB"/>
        </w:rPr>
        <w:t>around and picked up a dust sheet used for protecting the floor from paint drips. I unfolded it as I ran back outside.</w:t>
      </w:r>
    </w:p>
    <w:p w:rsidRPr="00D73D87" w:rsidR="008C3733" w:rsidP="00E37332" w:rsidRDefault="008B7988" w14:paraId="4D99C032" w14:textId="1A97128A">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I</w:t>
      </w:r>
      <w:r w:rsidRPr="00D73D87" w:rsidR="008C3733">
        <w:rPr>
          <w:rFonts w:ascii="Times New Roman" w:hAnsi="Times New Roman"/>
          <w:sz w:val="24"/>
          <w:szCs w:val="24"/>
          <w:lang w:val="en-GB"/>
        </w:rPr>
        <w:t xml:space="preserve"> threw the sheet over the oven and wrapped it tightly around. The flames went out, but smoke continued to billow out from under. </w:t>
      </w:r>
      <w:r w:rsidRPr="00D73D87">
        <w:rPr>
          <w:rFonts w:ascii="Times New Roman" w:hAnsi="Times New Roman"/>
          <w:sz w:val="24"/>
          <w:szCs w:val="24"/>
          <w:lang w:val="en-GB"/>
        </w:rPr>
        <w:t>I</w:t>
      </w:r>
      <w:r w:rsidRPr="00D73D87" w:rsidR="008C3733">
        <w:rPr>
          <w:rFonts w:ascii="Times New Roman" w:hAnsi="Times New Roman"/>
          <w:sz w:val="24"/>
          <w:szCs w:val="24"/>
          <w:lang w:val="en-GB"/>
        </w:rPr>
        <w:t xml:space="preserve"> withdrew, and </w:t>
      </w:r>
      <w:r w:rsidRPr="00D73D87">
        <w:rPr>
          <w:rFonts w:ascii="Times New Roman" w:hAnsi="Times New Roman"/>
          <w:sz w:val="24"/>
          <w:szCs w:val="24"/>
          <w:lang w:val="en-GB"/>
        </w:rPr>
        <w:t>we</w:t>
      </w:r>
      <w:r w:rsidRPr="00D73D87" w:rsidR="008C3733">
        <w:rPr>
          <w:rFonts w:ascii="Times New Roman" w:hAnsi="Times New Roman"/>
          <w:sz w:val="24"/>
          <w:szCs w:val="24"/>
          <w:lang w:val="en-GB"/>
        </w:rPr>
        <w:t xml:space="preserve"> stood and watched as the smoke died down. When </w:t>
      </w:r>
      <w:r w:rsidRPr="00D73D87">
        <w:rPr>
          <w:rFonts w:ascii="Times New Roman" w:hAnsi="Times New Roman"/>
          <w:sz w:val="24"/>
          <w:szCs w:val="24"/>
          <w:lang w:val="en-GB"/>
        </w:rPr>
        <w:t>I</w:t>
      </w:r>
      <w:r w:rsidRPr="00D73D87" w:rsidR="008C3733">
        <w:rPr>
          <w:rFonts w:ascii="Times New Roman" w:hAnsi="Times New Roman"/>
          <w:sz w:val="24"/>
          <w:szCs w:val="24"/>
          <w:lang w:val="en-GB"/>
        </w:rPr>
        <w:t xml:space="preserve"> thought it safe, </w:t>
      </w:r>
      <w:r w:rsidRPr="00D73D87">
        <w:rPr>
          <w:rFonts w:ascii="Times New Roman" w:hAnsi="Times New Roman"/>
          <w:sz w:val="24"/>
          <w:szCs w:val="24"/>
          <w:lang w:val="en-GB"/>
        </w:rPr>
        <w:t>I</w:t>
      </w:r>
      <w:r w:rsidRPr="00D73D87" w:rsidR="008C3733">
        <w:rPr>
          <w:rFonts w:ascii="Times New Roman" w:hAnsi="Times New Roman"/>
          <w:sz w:val="24"/>
          <w:szCs w:val="24"/>
          <w:lang w:val="en-GB"/>
        </w:rPr>
        <w:t xml:space="preserve"> approached the oven, removed the blackened dust sheet, and opened the door. More dirty smoke poured out</w:t>
      </w:r>
      <w:r w:rsidRPr="00D73D87" w:rsidR="00DB3CA0">
        <w:rPr>
          <w:rFonts w:ascii="Times New Roman" w:hAnsi="Times New Roman"/>
          <w:sz w:val="24"/>
          <w:szCs w:val="24"/>
          <w:lang w:val="en-GB"/>
        </w:rPr>
        <w:t xml:space="preserve"> </w:t>
      </w:r>
      <w:r w:rsidRPr="00D73D87" w:rsidR="008C3733">
        <w:rPr>
          <w:rFonts w:ascii="Times New Roman" w:hAnsi="Times New Roman"/>
          <w:sz w:val="24"/>
          <w:szCs w:val="24"/>
          <w:lang w:val="en-GB"/>
        </w:rPr>
        <w:t xml:space="preserve">to reveal a blackened tin of open baked beans. </w:t>
      </w:r>
      <w:r w:rsidRPr="00D73D87" w:rsidR="006F1FF2">
        <w:rPr>
          <w:rFonts w:ascii="Times New Roman" w:hAnsi="Times New Roman"/>
          <w:sz w:val="24"/>
          <w:szCs w:val="24"/>
          <w:lang w:val="en-GB"/>
        </w:rPr>
        <w:t>I</w:t>
      </w:r>
      <w:r w:rsidRPr="00D73D87" w:rsidR="008C3733">
        <w:rPr>
          <w:rFonts w:ascii="Times New Roman" w:hAnsi="Times New Roman"/>
          <w:sz w:val="24"/>
          <w:szCs w:val="24"/>
          <w:lang w:val="en-GB"/>
        </w:rPr>
        <w:t xml:space="preserve"> used the dust sheet to extract it.</w:t>
      </w:r>
    </w:p>
    <w:p w:rsidRPr="00D73D87" w:rsidR="008C3733" w:rsidP="00E37332" w:rsidRDefault="008C3733" w14:paraId="1E6F0B7F" w14:textId="61B3C702">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“Who put this in the microwave,” </w:t>
      </w:r>
      <w:r w:rsidRPr="00D73D87" w:rsidR="006F1FF2">
        <w:rPr>
          <w:rFonts w:ascii="Times New Roman" w:hAnsi="Times New Roman"/>
          <w:sz w:val="24"/>
          <w:szCs w:val="24"/>
          <w:lang w:val="en-GB"/>
        </w:rPr>
        <w:t xml:space="preserve">I </w:t>
      </w:r>
      <w:r w:rsidRPr="00D73D87">
        <w:rPr>
          <w:rFonts w:ascii="Times New Roman" w:hAnsi="Times New Roman"/>
          <w:sz w:val="24"/>
          <w:szCs w:val="24"/>
          <w:lang w:val="en-GB"/>
        </w:rPr>
        <w:t>said.</w:t>
      </w:r>
    </w:p>
    <w:p w:rsidRPr="00D73D87" w:rsidR="008C3733" w:rsidP="00E37332" w:rsidRDefault="008C3733" w14:paraId="2518BCA3" w14:textId="1B4DED81">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lastRenderedPageBreak/>
        <w:t xml:space="preserve">“I did,” said </w:t>
      </w:r>
      <w:r w:rsidR="00105E19">
        <w:rPr>
          <w:rFonts w:ascii="Times New Roman" w:hAnsi="Times New Roman"/>
          <w:sz w:val="24"/>
          <w:szCs w:val="24"/>
          <w:lang w:val="en-GB"/>
        </w:rPr>
        <w:t>Mark</w:t>
      </w:r>
      <w:r w:rsidRPr="00D73D87">
        <w:rPr>
          <w:rFonts w:ascii="Times New Roman" w:hAnsi="Times New Roman"/>
          <w:sz w:val="24"/>
          <w:szCs w:val="24"/>
          <w:lang w:val="en-GB"/>
        </w:rPr>
        <w:t>. “I fancied them for my breakfast. What of it?”</w:t>
      </w:r>
    </w:p>
    <w:p w:rsidRPr="00D73D87" w:rsidR="008C3733" w:rsidP="00E37332" w:rsidRDefault="008C3733" w14:paraId="41098737" w14:textId="24520A4E">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“Damned fool,” </w:t>
      </w:r>
      <w:r w:rsidRPr="00D73D87" w:rsidR="006F1FF2">
        <w:rPr>
          <w:rFonts w:ascii="Times New Roman" w:hAnsi="Times New Roman"/>
          <w:sz w:val="24"/>
          <w:szCs w:val="24"/>
          <w:lang w:val="en-GB"/>
        </w:rPr>
        <w:t xml:space="preserve">I </w:t>
      </w:r>
      <w:r w:rsidRPr="00D73D87">
        <w:rPr>
          <w:rFonts w:ascii="Times New Roman" w:hAnsi="Times New Roman"/>
          <w:sz w:val="24"/>
          <w:szCs w:val="24"/>
          <w:lang w:val="en-GB"/>
        </w:rPr>
        <w:t xml:space="preserve">said. “You can’t put metal in a microwave. </w:t>
      </w:r>
      <w:r w:rsidRPr="00D73D87" w:rsidR="00FE0207">
        <w:rPr>
          <w:rFonts w:ascii="Times New Roman" w:hAnsi="Times New Roman"/>
          <w:sz w:val="24"/>
          <w:szCs w:val="24"/>
          <w:lang w:val="en-GB"/>
        </w:rPr>
        <w:t>El Rubio</w:t>
      </w:r>
      <w:r w:rsidRPr="00D73D87">
        <w:rPr>
          <w:rFonts w:ascii="Times New Roman" w:hAnsi="Times New Roman"/>
          <w:sz w:val="24"/>
          <w:szCs w:val="24"/>
          <w:lang w:val="en-GB"/>
        </w:rPr>
        <w:t>, why didn’t you stop him?”</w:t>
      </w:r>
    </w:p>
    <w:p w:rsidRPr="00D73D87" w:rsidR="008C3733" w:rsidP="00E37332" w:rsidRDefault="008C3733" w14:paraId="25952631" w14:textId="1E1B4783">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“I was in the restroom,” said </w:t>
      </w:r>
      <w:r w:rsidRPr="00D73D87" w:rsidR="00FE0207">
        <w:rPr>
          <w:rFonts w:ascii="Times New Roman" w:hAnsi="Times New Roman"/>
          <w:sz w:val="24"/>
          <w:szCs w:val="24"/>
          <w:lang w:val="en-GB"/>
        </w:rPr>
        <w:t>El Rubio</w:t>
      </w:r>
      <w:r w:rsidRPr="00D73D87">
        <w:rPr>
          <w:rFonts w:ascii="Times New Roman" w:hAnsi="Times New Roman"/>
          <w:sz w:val="24"/>
          <w:szCs w:val="24"/>
          <w:lang w:val="en-GB"/>
        </w:rPr>
        <w:t>. “The timer was ticking when I came back so I assumed someone was heating some water for a mug of tea or something.”</w:t>
      </w:r>
    </w:p>
    <w:p w:rsidRPr="00D73D87" w:rsidR="008C3733" w:rsidP="00E37332" w:rsidRDefault="008C3733" w14:paraId="65E6FE24" w14:textId="04CF58DB">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“Perhaps we can claim it on the insurance,” </w:t>
      </w:r>
      <w:r w:rsidRPr="00D73D87" w:rsidR="006F1FF2">
        <w:rPr>
          <w:rFonts w:ascii="Times New Roman" w:hAnsi="Times New Roman"/>
          <w:sz w:val="24"/>
          <w:szCs w:val="24"/>
          <w:lang w:val="en-GB"/>
        </w:rPr>
        <w:t xml:space="preserve">I </w:t>
      </w:r>
      <w:r w:rsidRPr="00D73D87">
        <w:rPr>
          <w:rFonts w:ascii="Times New Roman" w:hAnsi="Times New Roman"/>
          <w:sz w:val="24"/>
          <w:szCs w:val="24"/>
          <w:lang w:val="en-GB"/>
        </w:rPr>
        <w:t>said. “</w:t>
      </w:r>
      <w:r w:rsidR="00105E19">
        <w:rPr>
          <w:rFonts w:ascii="Times New Roman" w:hAnsi="Times New Roman"/>
          <w:sz w:val="24"/>
          <w:szCs w:val="24"/>
          <w:lang w:val="en-GB"/>
        </w:rPr>
        <w:t>Mark</w:t>
      </w:r>
      <w:r w:rsidRPr="00D73D87">
        <w:rPr>
          <w:rFonts w:ascii="Times New Roman" w:hAnsi="Times New Roman"/>
          <w:sz w:val="24"/>
          <w:szCs w:val="24"/>
          <w:lang w:val="en-GB"/>
        </w:rPr>
        <w:t xml:space="preserve"> as you broke it, you can carry it into the storeroom and leave it there for the insurance assessor.”</w:t>
      </w:r>
    </w:p>
    <w:p w:rsidRPr="00D73D87" w:rsidR="008C3733" w:rsidP="00E37332" w:rsidRDefault="008C3733" w14:paraId="69B08AD6" w14:textId="3E6FFB92">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“Fuck, you,” said </w:t>
      </w:r>
      <w:r w:rsidR="00105E19">
        <w:rPr>
          <w:rFonts w:ascii="Times New Roman" w:hAnsi="Times New Roman"/>
          <w:sz w:val="24"/>
          <w:szCs w:val="24"/>
          <w:lang w:val="en-GB"/>
        </w:rPr>
        <w:t>Mark</w:t>
      </w:r>
      <w:r w:rsidRPr="00D73D87">
        <w:rPr>
          <w:rFonts w:ascii="Times New Roman" w:hAnsi="Times New Roman"/>
          <w:sz w:val="24"/>
          <w:szCs w:val="24"/>
          <w:lang w:val="en-GB"/>
        </w:rPr>
        <w:t>. “Carry it yourself. You bought the damn thing.”</w:t>
      </w:r>
    </w:p>
    <w:p w:rsidRPr="00D73D87" w:rsidR="008C3733" w:rsidP="00E37332" w:rsidRDefault="008C3733" w14:paraId="34CB12D4" w14:textId="07200C12">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“And thanks to you,” </w:t>
      </w:r>
      <w:r w:rsidRPr="00D73D87" w:rsidR="006566A1">
        <w:rPr>
          <w:rFonts w:ascii="Times New Roman" w:hAnsi="Times New Roman"/>
          <w:sz w:val="24"/>
          <w:szCs w:val="24"/>
          <w:lang w:val="en-GB"/>
        </w:rPr>
        <w:t xml:space="preserve">I </w:t>
      </w:r>
      <w:r w:rsidRPr="00D73D87">
        <w:rPr>
          <w:rFonts w:ascii="Times New Roman" w:hAnsi="Times New Roman"/>
          <w:sz w:val="24"/>
          <w:szCs w:val="24"/>
          <w:lang w:val="en-GB"/>
        </w:rPr>
        <w:t>said shrugging and picking it up. “We’ll have to buy a new one. Dad is going to be delighted.”</w:t>
      </w:r>
    </w:p>
    <w:p w:rsidRPr="00D73D87" w:rsidR="008C3733" w:rsidP="00E37332" w:rsidRDefault="006566A1" w14:paraId="6D9E15BF" w14:textId="3D062385">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I</w:t>
      </w:r>
      <w:r w:rsidRPr="00D73D87" w:rsidR="008C3733">
        <w:rPr>
          <w:rFonts w:ascii="Times New Roman" w:hAnsi="Times New Roman"/>
          <w:sz w:val="24"/>
          <w:szCs w:val="24"/>
          <w:lang w:val="en-GB"/>
        </w:rPr>
        <w:t xml:space="preserve"> carried it into the storeroom</w:t>
      </w:r>
      <w:r w:rsidRPr="00D73D87">
        <w:rPr>
          <w:rFonts w:ascii="Times New Roman" w:hAnsi="Times New Roman"/>
          <w:sz w:val="24"/>
          <w:szCs w:val="24"/>
          <w:lang w:val="en-GB"/>
        </w:rPr>
        <w:t>,</w:t>
      </w:r>
      <w:r w:rsidRPr="00D73D87" w:rsidR="008C3733">
        <w:rPr>
          <w:rFonts w:ascii="Times New Roman" w:hAnsi="Times New Roman"/>
          <w:sz w:val="24"/>
          <w:szCs w:val="24"/>
          <w:lang w:val="en-GB"/>
        </w:rPr>
        <w:t xml:space="preserve"> heaved it onto a shelf</w:t>
      </w:r>
      <w:r w:rsidRPr="00D73D87" w:rsidR="00006C77">
        <w:rPr>
          <w:rFonts w:ascii="Times New Roman" w:hAnsi="Times New Roman"/>
          <w:sz w:val="24"/>
          <w:szCs w:val="24"/>
          <w:lang w:val="en-GB"/>
        </w:rPr>
        <w:t>,</w:t>
      </w:r>
      <w:r w:rsidRPr="00D73D87" w:rsidR="008C3733">
        <w:rPr>
          <w:rFonts w:ascii="Times New Roman" w:hAnsi="Times New Roman"/>
          <w:sz w:val="24"/>
          <w:szCs w:val="24"/>
          <w:lang w:val="en-GB"/>
        </w:rPr>
        <w:t xml:space="preserve"> </w:t>
      </w:r>
      <w:r w:rsidRPr="00D73D87">
        <w:rPr>
          <w:rFonts w:ascii="Times New Roman" w:hAnsi="Times New Roman"/>
          <w:sz w:val="24"/>
          <w:szCs w:val="24"/>
          <w:lang w:val="en-GB"/>
        </w:rPr>
        <w:t>and</w:t>
      </w:r>
      <w:r w:rsidRPr="00D73D87" w:rsidR="008C3733">
        <w:rPr>
          <w:rFonts w:ascii="Times New Roman" w:hAnsi="Times New Roman"/>
          <w:sz w:val="24"/>
          <w:szCs w:val="24"/>
          <w:lang w:val="en-GB"/>
        </w:rPr>
        <w:t xml:space="preserve"> heard the door close behind </w:t>
      </w:r>
      <w:r w:rsidRPr="00D73D87">
        <w:rPr>
          <w:rFonts w:ascii="Times New Roman" w:hAnsi="Times New Roman"/>
          <w:sz w:val="24"/>
          <w:szCs w:val="24"/>
          <w:lang w:val="en-GB"/>
        </w:rPr>
        <w:t>me</w:t>
      </w:r>
      <w:r w:rsidRPr="00D73D87" w:rsidR="008C3733">
        <w:rPr>
          <w:rFonts w:ascii="Times New Roman" w:hAnsi="Times New Roman"/>
          <w:sz w:val="24"/>
          <w:szCs w:val="24"/>
          <w:lang w:val="en-GB"/>
        </w:rPr>
        <w:t xml:space="preserve">. </w:t>
      </w:r>
      <w:r w:rsidRPr="00D73D87">
        <w:rPr>
          <w:rFonts w:ascii="Times New Roman" w:hAnsi="Times New Roman"/>
          <w:sz w:val="24"/>
          <w:szCs w:val="24"/>
          <w:lang w:val="en-GB"/>
        </w:rPr>
        <w:t>I</w:t>
      </w:r>
      <w:r w:rsidRPr="00D73D87" w:rsidR="008C3733">
        <w:rPr>
          <w:rFonts w:ascii="Times New Roman" w:hAnsi="Times New Roman"/>
          <w:sz w:val="24"/>
          <w:szCs w:val="24"/>
          <w:lang w:val="en-GB"/>
        </w:rPr>
        <w:t xml:space="preserve"> turned. It was </w:t>
      </w:r>
      <w:r w:rsidR="00105E19">
        <w:rPr>
          <w:rFonts w:ascii="Times New Roman" w:hAnsi="Times New Roman"/>
          <w:sz w:val="24"/>
          <w:szCs w:val="24"/>
          <w:lang w:val="en-GB"/>
        </w:rPr>
        <w:t>Mark</w:t>
      </w:r>
      <w:r w:rsidRPr="00D73D87" w:rsidR="008C3733">
        <w:rPr>
          <w:rFonts w:ascii="Times New Roman" w:hAnsi="Times New Roman"/>
          <w:sz w:val="24"/>
          <w:szCs w:val="24"/>
          <w:lang w:val="en-GB"/>
        </w:rPr>
        <w:t xml:space="preserve">. He </w:t>
      </w:r>
      <w:r w:rsidR="00BB4425">
        <w:rPr>
          <w:rFonts w:ascii="Times New Roman" w:hAnsi="Times New Roman"/>
          <w:sz w:val="24"/>
          <w:szCs w:val="24"/>
          <w:lang w:val="en-GB"/>
        </w:rPr>
        <w:t>was</w:t>
      </w:r>
      <w:r w:rsidRPr="00D73D87" w:rsidR="008C3733">
        <w:rPr>
          <w:rFonts w:ascii="Times New Roman" w:hAnsi="Times New Roman"/>
          <w:sz w:val="24"/>
          <w:szCs w:val="24"/>
          <w:lang w:val="en-GB"/>
        </w:rPr>
        <w:t xml:space="preserve"> white with rage, picked up a small </w:t>
      </w:r>
      <w:r w:rsidRPr="00D73D87" w:rsidR="00B1670C">
        <w:rPr>
          <w:rFonts w:ascii="Times New Roman" w:hAnsi="Times New Roman"/>
          <w:sz w:val="24"/>
          <w:szCs w:val="24"/>
          <w:lang w:val="en-GB"/>
        </w:rPr>
        <w:t>tin</w:t>
      </w:r>
      <w:r w:rsidRPr="00D73D87" w:rsidR="008C3733">
        <w:rPr>
          <w:rFonts w:ascii="Times New Roman" w:hAnsi="Times New Roman"/>
          <w:sz w:val="24"/>
          <w:szCs w:val="24"/>
          <w:lang w:val="en-GB"/>
        </w:rPr>
        <w:t xml:space="preserve"> of paint, aimed at </w:t>
      </w:r>
      <w:r w:rsidRPr="00D73D87">
        <w:rPr>
          <w:rFonts w:ascii="Times New Roman" w:hAnsi="Times New Roman"/>
          <w:sz w:val="24"/>
          <w:szCs w:val="24"/>
          <w:lang w:val="en-GB"/>
        </w:rPr>
        <w:t>me</w:t>
      </w:r>
      <w:r w:rsidRPr="00D73D87" w:rsidR="008C3733">
        <w:rPr>
          <w:rFonts w:ascii="Times New Roman" w:hAnsi="Times New Roman"/>
          <w:sz w:val="24"/>
          <w:szCs w:val="24"/>
          <w:lang w:val="en-GB"/>
        </w:rPr>
        <w:t xml:space="preserve">, and threw it hard. </w:t>
      </w:r>
      <w:r w:rsidRPr="00D73D87">
        <w:rPr>
          <w:rFonts w:ascii="Times New Roman" w:hAnsi="Times New Roman"/>
          <w:sz w:val="24"/>
          <w:szCs w:val="24"/>
          <w:lang w:val="en-GB"/>
        </w:rPr>
        <w:t>I</w:t>
      </w:r>
      <w:r w:rsidRPr="00D73D87" w:rsidR="008C3733">
        <w:rPr>
          <w:rFonts w:ascii="Times New Roman" w:hAnsi="Times New Roman"/>
          <w:sz w:val="24"/>
          <w:szCs w:val="24"/>
          <w:lang w:val="en-GB"/>
        </w:rPr>
        <w:t xml:space="preserve"> ducked. The </w:t>
      </w:r>
      <w:r w:rsidRPr="00D73D87" w:rsidR="00B1670C">
        <w:rPr>
          <w:rFonts w:ascii="Times New Roman" w:hAnsi="Times New Roman"/>
          <w:sz w:val="24"/>
          <w:szCs w:val="24"/>
          <w:lang w:val="en-GB"/>
        </w:rPr>
        <w:t>tin</w:t>
      </w:r>
      <w:r w:rsidRPr="00D73D87" w:rsidR="008C3733">
        <w:rPr>
          <w:rFonts w:ascii="Times New Roman" w:hAnsi="Times New Roman"/>
          <w:sz w:val="24"/>
          <w:szCs w:val="24"/>
          <w:lang w:val="en-GB"/>
        </w:rPr>
        <w:t xml:space="preserve"> smashed into the wall behind </w:t>
      </w:r>
      <w:r w:rsidRPr="00D73D87">
        <w:rPr>
          <w:rFonts w:ascii="Times New Roman" w:hAnsi="Times New Roman"/>
          <w:sz w:val="24"/>
          <w:szCs w:val="24"/>
          <w:lang w:val="en-GB"/>
        </w:rPr>
        <w:t>me</w:t>
      </w:r>
      <w:r w:rsidRPr="00D73D87" w:rsidR="008C3733">
        <w:rPr>
          <w:rFonts w:ascii="Times New Roman" w:hAnsi="Times New Roman"/>
          <w:sz w:val="24"/>
          <w:szCs w:val="24"/>
          <w:lang w:val="en-GB"/>
        </w:rPr>
        <w:t xml:space="preserve"> and burst open. White paint splashed everywhere, including over </w:t>
      </w:r>
      <w:r w:rsidRPr="00D73D87">
        <w:rPr>
          <w:rFonts w:ascii="Times New Roman" w:hAnsi="Times New Roman"/>
          <w:sz w:val="24"/>
          <w:szCs w:val="24"/>
          <w:lang w:val="en-GB"/>
        </w:rPr>
        <w:t>my</w:t>
      </w:r>
      <w:r w:rsidRPr="00D73D87" w:rsidR="008C3733">
        <w:rPr>
          <w:rFonts w:ascii="Times New Roman" w:hAnsi="Times New Roman"/>
          <w:sz w:val="24"/>
          <w:szCs w:val="24"/>
          <w:lang w:val="en-GB"/>
        </w:rPr>
        <w:t xml:space="preserve"> clothing and hair.</w:t>
      </w:r>
    </w:p>
    <w:p w:rsidRPr="00D73D87" w:rsidR="008C3733" w:rsidP="00E37332" w:rsidRDefault="008C3733" w14:paraId="64B52C35" w14:textId="217EE6DC">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“What is wrong with you?” </w:t>
      </w:r>
      <w:r w:rsidRPr="00D73D87" w:rsidR="00ED46AD">
        <w:rPr>
          <w:rFonts w:ascii="Times New Roman" w:hAnsi="Times New Roman"/>
          <w:sz w:val="24"/>
          <w:szCs w:val="24"/>
          <w:lang w:val="en-GB"/>
        </w:rPr>
        <w:t xml:space="preserve">I </w:t>
      </w:r>
      <w:r w:rsidRPr="00D73D87">
        <w:rPr>
          <w:rFonts w:ascii="Times New Roman" w:hAnsi="Times New Roman"/>
          <w:sz w:val="24"/>
          <w:szCs w:val="24"/>
          <w:lang w:val="en-GB"/>
        </w:rPr>
        <w:t xml:space="preserve">screamed watching </w:t>
      </w:r>
      <w:r w:rsidR="00105E19">
        <w:rPr>
          <w:rFonts w:ascii="Times New Roman" w:hAnsi="Times New Roman"/>
          <w:sz w:val="24"/>
          <w:szCs w:val="24"/>
          <w:lang w:val="en-GB"/>
        </w:rPr>
        <w:t>Mark</w:t>
      </w:r>
      <w:r w:rsidRPr="00D73D87">
        <w:rPr>
          <w:rFonts w:ascii="Times New Roman" w:hAnsi="Times New Roman"/>
          <w:sz w:val="24"/>
          <w:szCs w:val="24"/>
          <w:lang w:val="en-GB"/>
        </w:rPr>
        <w:t xml:space="preserve"> pick up another </w:t>
      </w:r>
      <w:r w:rsidRPr="00D73D87" w:rsidR="004C1D07">
        <w:rPr>
          <w:rFonts w:ascii="Times New Roman" w:hAnsi="Times New Roman"/>
          <w:sz w:val="24"/>
          <w:szCs w:val="24"/>
          <w:lang w:val="en-GB"/>
        </w:rPr>
        <w:t>tin</w:t>
      </w:r>
      <w:r w:rsidRPr="00D73D87">
        <w:rPr>
          <w:rFonts w:ascii="Times New Roman" w:hAnsi="Times New Roman"/>
          <w:sz w:val="24"/>
          <w:szCs w:val="24"/>
          <w:lang w:val="en-GB"/>
        </w:rPr>
        <w:t xml:space="preserve"> and aim.</w:t>
      </w:r>
    </w:p>
    <w:p w:rsidRPr="00D73D87" w:rsidR="008C3733" w:rsidP="00E37332" w:rsidRDefault="008C3733" w14:paraId="156DD5C8" w14:textId="5A435BAE">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“I’ve had it with you,” shouted </w:t>
      </w:r>
      <w:r w:rsidR="00105E19">
        <w:rPr>
          <w:rFonts w:ascii="Times New Roman" w:hAnsi="Times New Roman"/>
          <w:sz w:val="24"/>
          <w:szCs w:val="24"/>
          <w:lang w:val="en-GB"/>
        </w:rPr>
        <w:t>Mark</w:t>
      </w:r>
      <w:r w:rsidRPr="00D73D87">
        <w:rPr>
          <w:rFonts w:ascii="Times New Roman" w:hAnsi="Times New Roman"/>
          <w:sz w:val="24"/>
          <w:szCs w:val="24"/>
          <w:lang w:val="en-GB"/>
        </w:rPr>
        <w:t xml:space="preserve">. “Always thinking you know best, bossing me around, bullying my wife to cook your lunch. Life was </w:t>
      </w:r>
      <w:r w:rsidRPr="00D73D87" w:rsidR="006D773A">
        <w:rPr>
          <w:rFonts w:ascii="Times New Roman" w:hAnsi="Times New Roman"/>
          <w:sz w:val="24"/>
          <w:szCs w:val="24"/>
          <w:lang w:val="en-GB"/>
        </w:rPr>
        <w:t xml:space="preserve">almost </w:t>
      </w:r>
      <w:r w:rsidRPr="00D73D87">
        <w:rPr>
          <w:rFonts w:ascii="Times New Roman" w:hAnsi="Times New Roman"/>
          <w:sz w:val="24"/>
          <w:szCs w:val="24"/>
          <w:lang w:val="en-GB"/>
        </w:rPr>
        <w:t>bearable until you turned up; now it’s pure hell. It’s best for all of us if you fuck off back to England.”</w:t>
      </w:r>
    </w:p>
    <w:p w:rsidRPr="00D73D87" w:rsidR="008C3733" w:rsidP="00E37332" w:rsidRDefault="008C3733" w14:paraId="31AF1C0B" w14:textId="382935AF">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“Still resenting me,” </w:t>
      </w:r>
      <w:r w:rsidRPr="00D73D87" w:rsidR="00ED46AD">
        <w:rPr>
          <w:rFonts w:ascii="Times New Roman" w:hAnsi="Times New Roman"/>
          <w:sz w:val="24"/>
          <w:szCs w:val="24"/>
          <w:lang w:val="en-GB"/>
        </w:rPr>
        <w:t xml:space="preserve">I </w:t>
      </w:r>
      <w:r w:rsidRPr="00D73D87">
        <w:rPr>
          <w:rFonts w:ascii="Times New Roman" w:hAnsi="Times New Roman"/>
          <w:sz w:val="24"/>
          <w:szCs w:val="24"/>
          <w:lang w:val="en-GB"/>
        </w:rPr>
        <w:t>shouted. “You’ve been doing it ever since I was born and replaced you as the baby of the family.”</w:t>
      </w:r>
    </w:p>
    <w:p w:rsidRPr="00D73D87" w:rsidR="008C3733" w:rsidP="00E37332" w:rsidRDefault="008C3733" w14:paraId="25D3A94A" w14:textId="3F639A05">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“Rubbish,” shouted </w:t>
      </w:r>
      <w:r w:rsidR="00105E19">
        <w:rPr>
          <w:rFonts w:ascii="Times New Roman" w:hAnsi="Times New Roman"/>
          <w:sz w:val="24"/>
          <w:szCs w:val="24"/>
          <w:lang w:val="en-GB"/>
        </w:rPr>
        <w:t>Mark</w:t>
      </w:r>
      <w:r w:rsidRPr="00D73D87">
        <w:rPr>
          <w:rFonts w:ascii="Times New Roman" w:hAnsi="Times New Roman"/>
          <w:sz w:val="24"/>
          <w:szCs w:val="24"/>
          <w:lang w:val="en-GB"/>
        </w:rPr>
        <w:t xml:space="preserve"> hurling the can. It missed and smashed into the wall splattering </w:t>
      </w:r>
      <w:r w:rsidRPr="00D73D87" w:rsidR="005938E4">
        <w:rPr>
          <w:rFonts w:ascii="Times New Roman" w:hAnsi="Times New Roman"/>
          <w:sz w:val="24"/>
          <w:szCs w:val="24"/>
          <w:lang w:val="en-GB"/>
        </w:rPr>
        <w:t>me</w:t>
      </w:r>
      <w:r w:rsidRPr="00D73D87">
        <w:rPr>
          <w:rFonts w:ascii="Times New Roman" w:hAnsi="Times New Roman"/>
          <w:sz w:val="24"/>
          <w:szCs w:val="24"/>
          <w:lang w:val="en-GB"/>
        </w:rPr>
        <w:t xml:space="preserve"> and shelves of cleaning materials. “You’re a spoiled brat demanding everything your way.”</w:t>
      </w:r>
    </w:p>
    <w:p w:rsidRPr="00D73D87" w:rsidR="008C3733" w:rsidP="00E37332" w:rsidRDefault="008C3733" w14:paraId="441246D0" w14:textId="40F2EFBA">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The door opened and a timid </w:t>
      </w:r>
      <w:r w:rsidRPr="00D73D87" w:rsidR="00FE0207">
        <w:rPr>
          <w:rFonts w:ascii="Times New Roman" w:hAnsi="Times New Roman"/>
          <w:sz w:val="24"/>
          <w:szCs w:val="24"/>
          <w:lang w:val="en-GB"/>
        </w:rPr>
        <w:t>El Rubio</w:t>
      </w:r>
      <w:r w:rsidRPr="00D73D87">
        <w:rPr>
          <w:rFonts w:ascii="Times New Roman" w:hAnsi="Times New Roman"/>
          <w:sz w:val="24"/>
          <w:szCs w:val="24"/>
          <w:lang w:val="en-GB"/>
        </w:rPr>
        <w:t xml:space="preserve"> came in as </w:t>
      </w:r>
      <w:r w:rsidR="00105E19">
        <w:rPr>
          <w:rFonts w:ascii="Times New Roman" w:hAnsi="Times New Roman"/>
          <w:sz w:val="24"/>
          <w:szCs w:val="24"/>
          <w:lang w:val="en-GB"/>
        </w:rPr>
        <w:t>Mark</w:t>
      </w:r>
      <w:r w:rsidRPr="00D73D87">
        <w:rPr>
          <w:rFonts w:ascii="Times New Roman" w:hAnsi="Times New Roman"/>
          <w:sz w:val="24"/>
          <w:szCs w:val="24"/>
          <w:lang w:val="en-GB"/>
        </w:rPr>
        <w:t xml:space="preserve"> was picking up another can of paint. </w:t>
      </w:r>
      <w:r w:rsidRPr="00D73D87" w:rsidR="00DF07FD">
        <w:rPr>
          <w:rFonts w:ascii="Times New Roman" w:hAnsi="Times New Roman"/>
          <w:sz w:val="24"/>
          <w:szCs w:val="24"/>
          <w:lang w:val="en-GB"/>
        </w:rPr>
        <w:t>He</w:t>
      </w:r>
      <w:r w:rsidRPr="00D73D87">
        <w:rPr>
          <w:rFonts w:ascii="Times New Roman" w:hAnsi="Times New Roman"/>
          <w:sz w:val="24"/>
          <w:szCs w:val="24"/>
          <w:lang w:val="en-GB"/>
        </w:rPr>
        <w:t xml:space="preserve"> jumped on </w:t>
      </w:r>
      <w:r w:rsidR="00105E19">
        <w:rPr>
          <w:rFonts w:ascii="Times New Roman" w:hAnsi="Times New Roman"/>
          <w:sz w:val="24"/>
          <w:szCs w:val="24"/>
          <w:lang w:val="en-GB"/>
        </w:rPr>
        <w:t>Mark</w:t>
      </w:r>
      <w:r w:rsidRPr="00D73D87">
        <w:rPr>
          <w:rFonts w:ascii="Times New Roman" w:hAnsi="Times New Roman"/>
          <w:sz w:val="24"/>
          <w:szCs w:val="24"/>
          <w:lang w:val="en-GB"/>
        </w:rPr>
        <w:t>’s back, scratched his cheek, pulled his hair, and screamed, “Leave him</w:t>
      </w:r>
      <w:r w:rsidRPr="00D73D87" w:rsidR="00DF07FD">
        <w:rPr>
          <w:rFonts w:ascii="Times New Roman" w:hAnsi="Times New Roman"/>
          <w:sz w:val="24"/>
          <w:szCs w:val="24"/>
          <w:lang w:val="en-GB"/>
        </w:rPr>
        <w:t>s</w:t>
      </w:r>
      <w:r w:rsidRPr="00D73D87">
        <w:rPr>
          <w:rFonts w:ascii="Times New Roman" w:hAnsi="Times New Roman"/>
          <w:sz w:val="24"/>
          <w:szCs w:val="24"/>
          <w:lang w:val="en-GB"/>
        </w:rPr>
        <w:t xml:space="preserve"> alone you big bully.”</w:t>
      </w:r>
    </w:p>
    <w:p w:rsidRPr="00D73D87" w:rsidR="008C3733" w:rsidP="00E37332" w:rsidRDefault="00105E19" w14:paraId="0C33659E" w14:textId="2BD10960">
      <w:pPr>
        <w:pStyle w:val="CSP-ChapterBodyText-FirstParagraph"/>
        <w:spacing w:line="360" w:lineRule="auto"/>
        <w:ind w:firstLine="720"/>
        <w:jc w:val="left"/>
        <w:rPr>
          <w:rFonts w:ascii="Times New Roman" w:hAnsi="Times New Roman"/>
          <w:sz w:val="24"/>
          <w:szCs w:val="24"/>
          <w:lang w:val="en-GB"/>
        </w:rPr>
      </w:pPr>
      <w:r>
        <w:rPr>
          <w:rFonts w:ascii="Times New Roman" w:hAnsi="Times New Roman"/>
          <w:sz w:val="24"/>
          <w:szCs w:val="24"/>
          <w:lang w:val="en-GB"/>
        </w:rPr>
        <w:t>Mark</w:t>
      </w:r>
      <w:r w:rsidRPr="00D73D87" w:rsidR="008C3733">
        <w:rPr>
          <w:rFonts w:ascii="Times New Roman" w:hAnsi="Times New Roman"/>
          <w:sz w:val="24"/>
          <w:szCs w:val="24"/>
          <w:lang w:val="en-GB"/>
        </w:rPr>
        <w:t xml:space="preserve"> made to throw the can, but </w:t>
      </w:r>
      <w:r w:rsidRPr="00D73D87" w:rsidR="00FE0207">
        <w:rPr>
          <w:rFonts w:ascii="Times New Roman" w:hAnsi="Times New Roman"/>
          <w:sz w:val="24"/>
          <w:szCs w:val="24"/>
          <w:lang w:val="en-GB"/>
        </w:rPr>
        <w:t>El Rubio</w:t>
      </w:r>
      <w:r w:rsidRPr="00D73D87" w:rsidR="00495D1A">
        <w:rPr>
          <w:rFonts w:ascii="Times New Roman" w:hAnsi="Times New Roman"/>
          <w:sz w:val="24"/>
          <w:szCs w:val="24"/>
          <w:lang w:val="en-GB"/>
        </w:rPr>
        <w:t xml:space="preserve"> </w:t>
      </w:r>
      <w:r w:rsidRPr="00D73D87" w:rsidR="008C3733">
        <w:rPr>
          <w:rFonts w:ascii="Times New Roman" w:hAnsi="Times New Roman"/>
          <w:sz w:val="24"/>
          <w:szCs w:val="24"/>
          <w:lang w:val="en-GB"/>
        </w:rPr>
        <w:t>restrained him.</w:t>
      </w:r>
    </w:p>
    <w:p w:rsidRPr="00D73D87" w:rsidR="008C3733" w:rsidP="00E37332" w:rsidRDefault="008C3733" w14:paraId="2ACE1FE3" w14:textId="173EC95D">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“What’s going on?” said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 xml:space="preserve"> from the doorway.</w:t>
      </w:r>
    </w:p>
    <w:p w:rsidRPr="00D73D87" w:rsidR="008C3733" w:rsidP="00E37332" w:rsidRDefault="008C3733" w14:paraId="40AA17DD" w14:textId="6D34C79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00105E19">
        <w:rPr>
          <w:rFonts w:ascii="Times New Roman" w:hAnsi="Times New Roman"/>
          <w:sz w:val="24"/>
          <w:szCs w:val="24"/>
          <w:lang w:val="en-GB"/>
        </w:rPr>
        <w:t>Mark</w:t>
      </w:r>
      <w:r w:rsidRPr="00D73D87">
        <w:rPr>
          <w:rFonts w:ascii="Times New Roman" w:hAnsi="Times New Roman"/>
          <w:sz w:val="24"/>
          <w:szCs w:val="24"/>
          <w:lang w:val="en-GB"/>
        </w:rPr>
        <w:t xml:space="preserve"> didn’t like the colour of the storeroom and decided to repaint,” </w:t>
      </w:r>
      <w:r w:rsidRPr="00D73D87" w:rsidR="000D7BD7">
        <w:rPr>
          <w:rFonts w:ascii="Times New Roman" w:hAnsi="Times New Roman"/>
          <w:sz w:val="24"/>
          <w:szCs w:val="24"/>
          <w:lang w:val="en-GB"/>
        </w:rPr>
        <w:t xml:space="preserve">I </w:t>
      </w:r>
      <w:r w:rsidRPr="00D73D87">
        <w:rPr>
          <w:rFonts w:ascii="Times New Roman" w:hAnsi="Times New Roman"/>
          <w:sz w:val="24"/>
          <w:szCs w:val="24"/>
          <w:lang w:val="en-GB"/>
        </w:rPr>
        <w:t xml:space="preserve">said. “Sadly, his brush skills haven’t improved, and as you can see, I have a new </w:t>
      </w:r>
      <w:r w:rsidR="000B4D85">
        <w:rPr>
          <w:rFonts w:ascii="Times New Roman" w:hAnsi="Times New Roman"/>
          <w:sz w:val="24"/>
          <w:szCs w:val="24"/>
          <w:lang w:val="en-GB"/>
        </w:rPr>
        <w:t>image</w:t>
      </w:r>
      <w:r w:rsidRPr="00D73D87">
        <w:rPr>
          <w:rFonts w:ascii="Times New Roman" w:hAnsi="Times New Roman"/>
          <w:sz w:val="24"/>
          <w:szCs w:val="24"/>
          <w:lang w:val="en-GB"/>
        </w:rPr>
        <w:t>.”</w:t>
      </w:r>
    </w:p>
    <w:p w:rsidRPr="00D73D87" w:rsidR="008C3733" w:rsidP="00E37332" w:rsidRDefault="00FE0207" w14:paraId="58624F4D" w14:textId="7C08491D">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El Rubio</w:t>
      </w:r>
      <w:r w:rsidRPr="00D73D87" w:rsidR="008C3733">
        <w:rPr>
          <w:rFonts w:ascii="Times New Roman" w:hAnsi="Times New Roman"/>
          <w:sz w:val="24"/>
          <w:szCs w:val="24"/>
          <w:lang w:val="en-GB"/>
        </w:rPr>
        <w:t xml:space="preserve"> went over to </w:t>
      </w:r>
      <w:r w:rsidRPr="00D73D87" w:rsidR="007C738B">
        <w:rPr>
          <w:rFonts w:ascii="Times New Roman" w:hAnsi="Times New Roman"/>
          <w:sz w:val="24"/>
          <w:szCs w:val="24"/>
          <w:lang w:val="en-GB"/>
        </w:rPr>
        <w:t>Donna</w:t>
      </w:r>
      <w:r w:rsidRPr="00D73D87" w:rsidR="008C3733">
        <w:rPr>
          <w:rFonts w:ascii="Times New Roman" w:hAnsi="Times New Roman"/>
          <w:sz w:val="24"/>
          <w:szCs w:val="24"/>
          <w:lang w:val="en-GB"/>
        </w:rPr>
        <w:t xml:space="preserve"> and whispered into </w:t>
      </w:r>
      <w:r w:rsidRPr="00D73D87" w:rsidR="000D7BD7">
        <w:rPr>
          <w:rFonts w:ascii="Times New Roman" w:hAnsi="Times New Roman"/>
          <w:sz w:val="24"/>
          <w:szCs w:val="24"/>
          <w:lang w:val="en-GB"/>
        </w:rPr>
        <w:t xml:space="preserve">her </w:t>
      </w:r>
      <w:r w:rsidRPr="00D73D87" w:rsidR="008C3733">
        <w:rPr>
          <w:rFonts w:ascii="Times New Roman" w:hAnsi="Times New Roman"/>
          <w:sz w:val="24"/>
          <w:szCs w:val="24"/>
          <w:lang w:val="en-GB"/>
        </w:rPr>
        <w:t xml:space="preserve">ear. </w:t>
      </w:r>
      <w:r w:rsidR="00105E19">
        <w:rPr>
          <w:rFonts w:ascii="Times New Roman" w:hAnsi="Times New Roman"/>
          <w:sz w:val="24"/>
          <w:szCs w:val="24"/>
          <w:lang w:val="en-GB"/>
        </w:rPr>
        <w:t>Mark</w:t>
      </w:r>
      <w:r w:rsidRPr="00D73D87" w:rsidR="008C3733">
        <w:rPr>
          <w:rFonts w:ascii="Times New Roman" w:hAnsi="Times New Roman"/>
          <w:sz w:val="24"/>
          <w:szCs w:val="24"/>
          <w:lang w:val="en-GB"/>
        </w:rPr>
        <w:t xml:space="preserve"> stood defiant, glaring at </w:t>
      </w:r>
      <w:r w:rsidRPr="00D73D87" w:rsidR="000D7BD7">
        <w:rPr>
          <w:rFonts w:ascii="Times New Roman" w:hAnsi="Times New Roman"/>
          <w:sz w:val="24"/>
          <w:szCs w:val="24"/>
          <w:lang w:val="en-GB"/>
        </w:rPr>
        <w:t>me with</w:t>
      </w:r>
      <w:r w:rsidRPr="00D73D87" w:rsidR="00972750">
        <w:rPr>
          <w:rFonts w:ascii="Times New Roman" w:hAnsi="Times New Roman"/>
          <w:sz w:val="24"/>
          <w:szCs w:val="24"/>
          <w:lang w:val="en-GB"/>
        </w:rPr>
        <w:t xml:space="preserve"> his fists clenched</w:t>
      </w:r>
      <w:r w:rsidRPr="00D73D87" w:rsidR="008C3733">
        <w:rPr>
          <w:rFonts w:ascii="Times New Roman" w:hAnsi="Times New Roman"/>
          <w:sz w:val="24"/>
          <w:szCs w:val="24"/>
          <w:lang w:val="en-GB"/>
        </w:rPr>
        <w:t>.</w:t>
      </w:r>
    </w:p>
    <w:p w:rsidRPr="00D73D87" w:rsidR="008C3733" w:rsidP="00E37332" w:rsidRDefault="008C3733" w14:paraId="4E892AE4" w14:textId="77C4B1D2">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lastRenderedPageBreak/>
        <w:t>“</w:t>
      </w:r>
      <w:r w:rsidR="00105E19">
        <w:rPr>
          <w:rFonts w:ascii="Times New Roman" w:hAnsi="Times New Roman"/>
          <w:sz w:val="24"/>
          <w:szCs w:val="24"/>
          <w:lang w:val="en-GB"/>
        </w:rPr>
        <w:t>Mark</w:t>
      </w:r>
      <w:r w:rsidRPr="00D73D87">
        <w:rPr>
          <w:rFonts w:ascii="Times New Roman" w:hAnsi="Times New Roman"/>
          <w:sz w:val="24"/>
          <w:szCs w:val="24"/>
          <w:lang w:val="en-GB"/>
        </w:rPr>
        <w:t xml:space="preserve">,” said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 “You made the mess; you clean it up. Then we need to talk with your father.”</w:t>
      </w:r>
    </w:p>
    <w:p w:rsidRPr="00D73D87" w:rsidR="008C3733" w:rsidP="00E37332" w:rsidRDefault="008C3733" w14:paraId="7F3F5892" w14:textId="608A033E">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“No,” said </w:t>
      </w:r>
      <w:r w:rsidR="00105E19">
        <w:rPr>
          <w:rFonts w:ascii="Times New Roman" w:hAnsi="Times New Roman"/>
          <w:sz w:val="24"/>
          <w:szCs w:val="24"/>
          <w:lang w:val="en-GB"/>
        </w:rPr>
        <w:t>Mark</w:t>
      </w:r>
      <w:r w:rsidRPr="00D73D87">
        <w:rPr>
          <w:rFonts w:ascii="Times New Roman" w:hAnsi="Times New Roman"/>
          <w:sz w:val="24"/>
          <w:szCs w:val="24"/>
          <w:lang w:val="en-GB"/>
        </w:rPr>
        <w:t>. “I will not clean it up. I’m done here. I’m a twenty-six-year-old married man being treated like a bloody three-year-old lackey. It’s about time I made my way in the world. Me and the family are going back to England.”</w:t>
      </w:r>
    </w:p>
    <w:p w:rsidRPr="00D73D87" w:rsidR="008C3733" w:rsidP="00E37332" w:rsidRDefault="008C3733" w14:paraId="3C35E0E2" w14:textId="3E1DFFF2">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“I don’t think </w:t>
      </w:r>
      <w:r w:rsidR="00105E19">
        <w:rPr>
          <w:rFonts w:ascii="Times New Roman" w:hAnsi="Times New Roman"/>
          <w:sz w:val="24"/>
          <w:szCs w:val="24"/>
          <w:lang w:val="en-GB"/>
        </w:rPr>
        <w:t>Susan</w:t>
      </w:r>
      <w:r w:rsidRPr="00D73D87">
        <w:rPr>
          <w:rFonts w:ascii="Times New Roman" w:hAnsi="Times New Roman"/>
          <w:sz w:val="24"/>
          <w:szCs w:val="24"/>
          <w:lang w:val="en-GB"/>
        </w:rPr>
        <w:t xml:space="preserve">,” said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w:t>
      </w:r>
    </w:p>
    <w:p w:rsidRPr="00D73D87" w:rsidR="008C3733" w:rsidP="00E37332" w:rsidRDefault="008C3733" w14:paraId="7A012413" w14:textId="2DBA1ACA">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“I don’t care,” said </w:t>
      </w:r>
      <w:r w:rsidR="00105E19">
        <w:rPr>
          <w:rFonts w:ascii="Times New Roman" w:hAnsi="Times New Roman"/>
          <w:sz w:val="24"/>
          <w:szCs w:val="24"/>
          <w:lang w:val="en-GB"/>
        </w:rPr>
        <w:t>Mark</w:t>
      </w:r>
      <w:r w:rsidRPr="00D73D87">
        <w:rPr>
          <w:rFonts w:ascii="Times New Roman" w:hAnsi="Times New Roman"/>
          <w:sz w:val="24"/>
          <w:szCs w:val="24"/>
          <w:lang w:val="en-GB"/>
        </w:rPr>
        <w:t>. “I am going.”</w:t>
      </w:r>
    </w:p>
    <w:p w:rsidRPr="00D73D87" w:rsidR="008C3733" w:rsidP="00E37332" w:rsidRDefault="008C3733" w14:paraId="18D1F546"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He stormed out, slamming the door behind him.</w:t>
      </w:r>
    </w:p>
    <w:p w:rsidRPr="00D73D87" w:rsidR="00972750" w:rsidP="00E37332" w:rsidRDefault="00972750" w14:paraId="4191C84D" w14:textId="3295F4D3">
      <w:pPr>
        <w:spacing w:after="0" w:line="360" w:lineRule="auto"/>
        <w:rPr>
          <w:rFonts w:ascii="Times New Roman" w:hAnsi="Times New Roman" w:cs="Times New Roman"/>
          <w:sz w:val="24"/>
          <w:szCs w:val="24"/>
          <w:lang w:val="en-GB"/>
        </w:rPr>
      </w:pPr>
      <w:r w:rsidRPr="00D73D87">
        <w:rPr>
          <w:rFonts w:ascii="Times New Roman" w:hAnsi="Times New Roman" w:cs="Times New Roman"/>
          <w:sz w:val="24"/>
          <w:szCs w:val="24"/>
          <w:lang w:val="en-GB"/>
        </w:rPr>
        <w:br w:type="page"/>
      </w:r>
    </w:p>
    <w:p w:rsidRPr="00D73D87" w:rsidR="00B419A4" w:rsidP="00E37332" w:rsidRDefault="00B419A4" w14:paraId="58D20D66" w14:textId="1F5204E0">
      <w:pPr>
        <w:pStyle w:val="CSP-ChapterBodyText-FirstParagraph"/>
        <w:spacing w:line="360" w:lineRule="auto"/>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lastRenderedPageBreak/>
        <w:t>Chapter 1</w:t>
      </w:r>
      <w:r w:rsidRPr="00D73D87" w:rsidR="00B32A34">
        <w:rPr>
          <w:rFonts w:ascii="Times New Roman" w:hAnsi="Times New Roman"/>
          <w:sz w:val="24"/>
          <w:szCs w:val="24"/>
          <w:shd w:val="clear" w:color="auto" w:fill="FFFFFF"/>
          <w:lang w:val="en-GB"/>
        </w:rPr>
        <w:t>7</w:t>
      </w:r>
      <w:r w:rsidRPr="00D73D87" w:rsidR="00E13499">
        <w:rPr>
          <w:rFonts w:ascii="Times New Roman" w:hAnsi="Times New Roman"/>
          <w:sz w:val="24"/>
          <w:szCs w:val="24"/>
          <w:shd w:val="clear" w:color="auto" w:fill="FFFFFF"/>
          <w:lang w:val="en-GB"/>
        </w:rPr>
        <w:t xml:space="preserve"> – Goodbye </w:t>
      </w:r>
      <w:r w:rsidRPr="00D73D87" w:rsidR="000B54D5">
        <w:rPr>
          <w:rFonts w:ascii="Times New Roman" w:hAnsi="Times New Roman"/>
          <w:sz w:val="24"/>
          <w:szCs w:val="24"/>
          <w:shd w:val="clear" w:color="auto" w:fill="FFFFFF"/>
          <w:lang w:val="en-GB"/>
        </w:rPr>
        <w:t>Sally</w:t>
      </w:r>
    </w:p>
    <w:p w:rsidRPr="00D73D87" w:rsidR="00B419A4" w:rsidP="00E37332" w:rsidRDefault="00B419A4" w14:paraId="0D58F11A" w14:textId="77777777">
      <w:pPr>
        <w:pStyle w:val="CSP-ChapterBodyText-FirstParagraph"/>
        <w:spacing w:line="360" w:lineRule="auto"/>
        <w:jc w:val="left"/>
        <w:rPr>
          <w:rFonts w:ascii="Times New Roman" w:hAnsi="Times New Roman"/>
          <w:sz w:val="24"/>
          <w:szCs w:val="24"/>
          <w:lang w:val="en-GB"/>
        </w:rPr>
      </w:pPr>
    </w:p>
    <w:p w:rsidRPr="00D73D87" w:rsidR="00ED3ECF" w:rsidP="00E37332" w:rsidRDefault="00CD2D90" w14:paraId="32779B7F" w14:textId="1DD8EB72">
      <w:pPr>
        <w:pStyle w:val="CSP-ChapterBodyText-FirstParagraph"/>
        <w:spacing w:line="360" w:lineRule="auto"/>
        <w:jc w:val="left"/>
        <w:rPr>
          <w:rFonts w:ascii="Times New Roman" w:hAnsi="Times New Roman"/>
          <w:sz w:val="24"/>
          <w:szCs w:val="24"/>
          <w:lang w:val="en-GB"/>
        </w:rPr>
      </w:pPr>
      <w:r w:rsidRPr="4A6D2F5D" w:rsidR="4A6D2F5D">
        <w:rPr>
          <w:rFonts w:ascii="Times New Roman" w:hAnsi="Times New Roman"/>
          <w:sz w:val="24"/>
          <w:szCs w:val="24"/>
          <w:lang w:val="en-GB"/>
        </w:rPr>
        <w:t>Having a serious family conference without interruptions from guests</w:t>
      </w:r>
      <w:ins w:author="Gary Smailes" w:date="2024-01-17T10:35:10.093Z" w:id="1095677985">
        <w:r w:rsidRPr="4A6D2F5D" w:rsidR="4A6D2F5D">
          <w:rPr>
            <w:rFonts w:ascii="Times New Roman" w:hAnsi="Times New Roman"/>
            <w:sz w:val="24"/>
            <w:szCs w:val="24"/>
            <w:lang w:val="en-GB"/>
          </w:rPr>
          <w:t>,</w:t>
        </w:r>
      </w:ins>
      <w:r w:rsidRPr="4A6D2F5D" w:rsidR="4A6D2F5D">
        <w:rPr>
          <w:rFonts w:ascii="Times New Roman" w:hAnsi="Times New Roman"/>
          <w:sz w:val="24"/>
          <w:szCs w:val="24"/>
          <w:lang w:val="en-GB"/>
        </w:rPr>
        <w:t xml:space="preserve"> with fatuous requests </w:t>
      </w:r>
      <w:ins w:author="Gary Smailes" w:date="2024-01-17T10:35:05.119Z" w:id="1001924249">
        <w:r w:rsidRPr="4A6D2F5D" w:rsidR="4A6D2F5D">
          <w:rPr>
            <w:rFonts w:ascii="Times New Roman" w:hAnsi="Times New Roman"/>
            <w:sz w:val="24"/>
            <w:szCs w:val="24"/>
            <w:lang w:val="en-GB"/>
          </w:rPr>
          <w:t xml:space="preserve">that </w:t>
        </w:r>
      </w:ins>
      <w:r w:rsidRPr="4A6D2F5D" w:rsidR="4A6D2F5D">
        <w:rPr>
          <w:rFonts w:ascii="Times New Roman" w:hAnsi="Times New Roman"/>
          <w:sz w:val="24"/>
          <w:szCs w:val="24"/>
          <w:lang w:val="en-GB"/>
        </w:rPr>
        <w:t>most idiots could have resolved themselves</w:t>
      </w:r>
      <w:ins w:author="Gary Smailes" w:date="2024-01-17T10:35:12.616Z" w:id="2123897036">
        <w:r w:rsidRPr="4A6D2F5D" w:rsidR="4A6D2F5D">
          <w:rPr>
            <w:rFonts w:ascii="Times New Roman" w:hAnsi="Times New Roman"/>
            <w:sz w:val="24"/>
            <w:szCs w:val="24"/>
            <w:lang w:val="en-GB"/>
          </w:rPr>
          <w:t>,</w:t>
        </w:r>
      </w:ins>
      <w:r w:rsidRPr="4A6D2F5D" w:rsidR="4A6D2F5D">
        <w:rPr>
          <w:rFonts w:ascii="Times New Roman" w:hAnsi="Times New Roman"/>
          <w:sz w:val="24"/>
          <w:szCs w:val="24"/>
          <w:lang w:val="en-GB"/>
        </w:rPr>
        <w:t xml:space="preserve"> was difficult. However, we urgently needed to sort out the situation with Mark before war broke out and disturbed the superficial calm of staff harmony. We adjourned to the nearest private and acoustically insulated place we could think of. The </w:t>
      </w:r>
      <w:r w:rsidRPr="4A6D2F5D" w:rsidR="4A6D2F5D">
        <w:rPr>
          <w:rFonts w:ascii="Times New Roman" w:hAnsi="Times New Roman"/>
          <w:sz w:val="24"/>
          <w:szCs w:val="24"/>
          <w:lang w:val="en-GB"/>
        </w:rPr>
        <w:t>en</w:t>
      </w:r>
      <w:r w:rsidRPr="4A6D2F5D" w:rsidR="4A6D2F5D">
        <w:rPr>
          <w:rFonts w:ascii="Times New Roman" w:hAnsi="Times New Roman"/>
          <w:sz w:val="24"/>
          <w:szCs w:val="24"/>
          <w:lang w:val="en-GB"/>
        </w:rPr>
        <w:t xml:space="preserve"> suite bathroom in my room and perched on whatever surface we could find. Jack</w:t>
      </w:r>
    </w:p>
    <w:p w:rsidRPr="00D73D87" w:rsidR="009C4894" w:rsidP="00E37332" w:rsidRDefault="003924A8" w14:paraId="16D8147D" w14:textId="4453BD5A">
      <w:pPr>
        <w:pStyle w:val="CSP-ChapterBodyText-FirstParagraph"/>
        <w:spacing w:line="360" w:lineRule="auto"/>
        <w:jc w:val="left"/>
        <w:rPr>
          <w:rFonts w:ascii="Times New Roman" w:hAnsi="Times New Roman"/>
          <w:sz w:val="24"/>
          <w:szCs w:val="24"/>
          <w:lang w:val="en-GB"/>
        </w:rPr>
      </w:pPr>
      <w:r w:rsidRPr="00D73D87">
        <w:rPr>
          <w:rFonts w:ascii="Times New Roman" w:hAnsi="Times New Roman"/>
          <w:sz w:val="24"/>
          <w:szCs w:val="24"/>
          <w:lang w:val="en-GB"/>
        </w:rPr>
        <w:t xml:space="preserve">And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 xml:space="preserve"> sat on the side of the bath, I put the lid down and sat on the toilet, </w:t>
      </w:r>
      <w:r w:rsidR="00105E19">
        <w:rPr>
          <w:rFonts w:ascii="Times New Roman" w:hAnsi="Times New Roman"/>
          <w:sz w:val="24"/>
          <w:szCs w:val="24"/>
          <w:lang w:val="en-GB"/>
        </w:rPr>
        <w:t>Mark</w:t>
      </w:r>
      <w:r w:rsidRPr="00D73D87" w:rsidR="00FD4EAF">
        <w:rPr>
          <w:rFonts w:ascii="Times New Roman" w:hAnsi="Times New Roman"/>
          <w:sz w:val="24"/>
          <w:szCs w:val="24"/>
          <w:lang w:val="en-GB"/>
        </w:rPr>
        <w:t>,</w:t>
      </w:r>
      <w:r w:rsidRPr="00D73D87">
        <w:rPr>
          <w:rFonts w:ascii="Times New Roman" w:hAnsi="Times New Roman"/>
          <w:sz w:val="24"/>
          <w:szCs w:val="24"/>
          <w:lang w:val="en-GB"/>
        </w:rPr>
        <w:t xml:space="preserve"> and </w:t>
      </w:r>
      <w:r w:rsidR="00105E19">
        <w:rPr>
          <w:rFonts w:ascii="Times New Roman" w:hAnsi="Times New Roman"/>
          <w:sz w:val="24"/>
          <w:szCs w:val="24"/>
          <w:lang w:val="en-GB"/>
        </w:rPr>
        <w:t>Susan</w:t>
      </w:r>
      <w:r w:rsidRPr="00D73D87" w:rsidR="00FD4EAF">
        <w:rPr>
          <w:rFonts w:ascii="Times New Roman" w:hAnsi="Times New Roman"/>
          <w:sz w:val="24"/>
          <w:szCs w:val="24"/>
          <w:lang w:val="en-GB"/>
        </w:rPr>
        <w:t xml:space="preserve"> leaned against the sink.</w:t>
      </w:r>
      <w:r w:rsidRPr="00D73D87" w:rsidR="0050608A">
        <w:rPr>
          <w:rFonts w:ascii="Times New Roman" w:hAnsi="Times New Roman"/>
          <w:sz w:val="24"/>
          <w:szCs w:val="24"/>
          <w:lang w:val="en-GB"/>
        </w:rPr>
        <w:t xml:space="preserve"> Nobody </w:t>
      </w:r>
      <w:r w:rsidR="00BB4425">
        <w:rPr>
          <w:rFonts w:ascii="Times New Roman" w:hAnsi="Times New Roman"/>
          <w:sz w:val="24"/>
          <w:szCs w:val="24"/>
          <w:lang w:val="en-GB"/>
        </w:rPr>
        <w:t>appeared</w:t>
      </w:r>
      <w:r w:rsidRPr="00D73D87" w:rsidR="0050608A">
        <w:rPr>
          <w:rFonts w:ascii="Times New Roman" w:hAnsi="Times New Roman"/>
          <w:sz w:val="24"/>
          <w:szCs w:val="24"/>
          <w:lang w:val="en-GB"/>
        </w:rPr>
        <w:t xml:space="preserve"> happy or comfortable. </w:t>
      </w:r>
      <w:r w:rsidR="00105E19">
        <w:rPr>
          <w:rFonts w:ascii="Times New Roman" w:hAnsi="Times New Roman"/>
          <w:sz w:val="24"/>
          <w:szCs w:val="24"/>
          <w:lang w:val="en-GB"/>
        </w:rPr>
        <w:t>Susan</w:t>
      </w:r>
      <w:r w:rsidRPr="00D73D87" w:rsidR="0050608A">
        <w:rPr>
          <w:rFonts w:ascii="Times New Roman" w:hAnsi="Times New Roman"/>
          <w:sz w:val="24"/>
          <w:szCs w:val="24"/>
          <w:lang w:val="en-GB"/>
        </w:rPr>
        <w:t xml:space="preserve"> was sniffi</w:t>
      </w:r>
      <w:r w:rsidRPr="00D73D87" w:rsidR="006521A8">
        <w:rPr>
          <w:rFonts w:ascii="Times New Roman" w:hAnsi="Times New Roman"/>
          <w:sz w:val="24"/>
          <w:szCs w:val="24"/>
          <w:lang w:val="en-GB"/>
        </w:rPr>
        <w:t>ng.</w:t>
      </w:r>
    </w:p>
    <w:p w:rsidRPr="00D73D87" w:rsidR="006521A8" w:rsidP="00E37332" w:rsidRDefault="006521A8" w14:paraId="28C71C08" w14:textId="5E37121F">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00105E19">
        <w:rPr>
          <w:rFonts w:ascii="Times New Roman" w:hAnsi="Times New Roman"/>
          <w:sz w:val="24"/>
          <w:szCs w:val="24"/>
          <w:lang w:val="en-GB"/>
        </w:rPr>
        <w:t>Mark</w:t>
      </w:r>
      <w:r w:rsidRPr="00D73D87" w:rsidR="00ED522D">
        <w:rPr>
          <w:rFonts w:ascii="Times New Roman" w:hAnsi="Times New Roman"/>
          <w:sz w:val="24"/>
          <w:szCs w:val="24"/>
          <w:lang w:val="en-GB"/>
        </w:rPr>
        <w:t>,” said my dad after moments of silence</w:t>
      </w:r>
      <w:r w:rsidRPr="00D73D87" w:rsidR="00856BFC">
        <w:rPr>
          <w:rFonts w:ascii="Times New Roman" w:hAnsi="Times New Roman"/>
          <w:sz w:val="24"/>
          <w:szCs w:val="24"/>
          <w:lang w:val="en-GB"/>
        </w:rPr>
        <w:t xml:space="preserve"> caused by every</w:t>
      </w:r>
      <w:r w:rsidRPr="00D73D87" w:rsidR="004C5137">
        <w:rPr>
          <w:rFonts w:ascii="Times New Roman" w:hAnsi="Times New Roman"/>
          <w:sz w:val="24"/>
          <w:szCs w:val="24"/>
          <w:lang w:val="en-GB"/>
        </w:rPr>
        <w:t xml:space="preserve">one’s reluctance to begin. </w:t>
      </w:r>
      <w:r w:rsidRPr="00D73D87" w:rsidR="00723AFF">
        <w:rPr>
          <w:rFonts w:ascii="Times New Roman" w:hAnsi="Times New Roman"/>
          <w:sz w:val="24"/>
          <w:szCs w:val="24"/>
          <w:lang w:val="en-GB"/>
        </w:rPr>
        <w:t>None of us wanted to be here or reopen this smouldering can of worms</w:t>
      </w:r>
      <w:r w:rsidRPr="00D73D87" w:rsidR="00856BFC">
        <w:rPr>
          <w:rFonts w:ascii="Times New Roman" w:hAnsi="Times New Roman"/>
          <w:sz w:val="24"/>
          <w:szCs w:val="24"/>
          <w:lang w:val="en-GB"/>
        </w:rPr>
        <w:t xml:space="preserve">. </w:t>
      </w:r>
      <w:r w:rsidRPr="00D73D87" w:rsidR="00871C18">
        <w:rPr>
          <w:rFonts w:ascii="Times New Roman" w:hAnsi="Times New Roman"/>
          <w:sz w:val="24"/>
          <w:szCs w:val="24"/>
          <w:lang w:val="en-GB"/>
        </w:rPr>
        <w:t>Thankfully,</w:t>
      </w:r>
      <w:r w:rsidRPr="00D73D87" w:rsidR="007B2765">
        <w:rPr>
          <w:rFonts w:ascii="Times New Roman" w:hAnsi="Times New Roman"/>
          <w:sz w:val="24"/>
          <w:szCs w:val="24"/>
          <w:lang w:val="en-GB"/>
        </w:rPr>
        <w:t xml:space="preserve"> my dad commanded the respect of the </w:t>
      </w:r>
      <w:r w:rsidRPr="00D73D87" w:rsidR="005D1B93">
        <w:rPr>
          <w:rFonts w:ascii="Times New Roman" w:hAnsi="Times New Roman"/>
          <w:sz w:val="24"/>
          <w:szCs w:val="24"/>
          <w:lang w:val="en-GB"/>
        </w:rPr>
        <w:t>room,</w:t>
      </w:r>
      <w:r w:rsidRPr="00D73D87" w:rsidR="007B2765">
        <w:rPr>
          <w:rFonts w:ascii="Times New Roman" w:hAnsi="Times New Roman"/>
          <w:sz w:val="24"/>
          <w:szCs w:val="24"/>
          <w:lang w:val="en-GB"/>
        </w:rPr>
        <w:t xml:space="preserve"> so we listened and said nothi</w:t>
      </w:r>
      <w:r w:rsidRPr="00D73D87" w:rsidR="005D1B93">
        <w:rPr>
          <w:rFonts w:ascii="Times New Roman" w:hAnsi="Times New Roman"/>
          <w:sz w:val="24"/>
          <w:szCs w:val="24"/>
          <w:lang w:val="en-GB"/>
        </w:rPr>
        <w:t>ng. “Son, i</w:t>
      </w:r>
      <w:r w:rsidRPr="00D73D87">
        <w:rPr>
          <w:rFonts w:ascii="Times New Roman" w:hAnsi="Times New Roman"/>
          <w:sz w:val="24"/>
          <w:szCs w:val="24"/>
          <w:lang w:val="en-GB"/>
        </w:rPr>
        <w:t xml:space="preserve">rrespective of </w:t>
      </w:r>
      <w:r w:rsidRPr="00D73D87" w:rsidR="00ED522D">
        <w:rPr>
          <w:rFonts w:ascii="Times New Roman" w:hAnsi="Times New Roman"/>
          <w:sz w:val="24"/>
          <w:szCs w:val="24"/>
          <w:lang w:val="en-GB"/>
        </w:rPr>
        <w:t>the reasons why</w:t>
      </w:r>
      <w:r w:rsidRPr="00D73D87" w:rsidR="00783E6E">
        <w:rPr>
          <w:rFonts w:ascii="Times New Roman" w:hAnsi="Times New Roman"/>
          <w:sz w:val="24"/>
          <w:szCs w:val="24"/>
          <w:lang w:val="en-GB"/>
        </w:rPr>
        <w:t xml:space="preserve"> you used up our entire stock of white paint in a futile attempt on your brother’s life</w:t>
      </w:r>
      <w:r w:rsidRPr="00D73D87" w:rsidR="00B6559C">
        <w:rPr>
          <w:rFonts w:ascii="Times New Roman" w:hAnsi="Times New Roman"/>
          <w:sz w:val="24"/>
          <w:szCs w:val="24"/>
          <w:lang w:val="en-GB"/>
        </w:rPr>
        <w:t>, we need to resolve what it is you want and what is best for our business, this hotel.”</w:t>
      </w:r>
    </w:p>
    <w:p w:rsidRPr="00D73D87" w:rsidR="00195799" w:rsidP="00E37332" w:rsidRDefault="00195799" w14:paraId="6221763C" w14:textId="1B090262">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“I cannot work with my brother,” said </w:t>
      </w:r>
      <w:r w:rsidR="00105E19">
        <w:rPr>
          <w:rFonts w:ascii="Times New Roman" w:hAnsi="Times New Roman"/>
          <w:sz w:val="24"/>
          <w:szCs w:val="24"/>
          <w:lang w:val="en-GB"/>
        </w:rPr>
        <w:t>Mark</w:t>
      </w:r>
      <w:r w:rsidRPr="00D73D87">
        <w:rPr>
          <w:rFonts w:ascii="Times New Roman" w:hAnsi="Times New Roman"/>
          <w:sz w:val="24"/>
          <w:szCs w:val="24"/>
          <w:lang w:val="en-GB"/>
        </w:rPr>
        <w:t>. “Look at him sitting on his throne like he rul</w:t>
      </w:r>
      <w:r w:rsidRPr="00D73D87" w:rsidR="00E17229">
        <w:rPr>
          <w:rFonts w:ascii="Times New Roman" w:hAnsi="Times New Roman"/>
          <w:sz w:val="24"/>
          <w:szCs w:val="24"/>
          <w:lang w:val="en-GB"/>
        </w:rPr>
        <w:t>e</w:t>
      </w:r>
      <w:r w:rsidRPr="00D73D87">
        <w:rPr>
          <w:rFonts w:ascii="Times New Roman" w:hAnsi="Times New Roman"/>
          <w:sz w:val="24"/>
          <w:szCs w:val="24"/>
          <w:lang w:val="en-GB"/>
        </w:rPr>
        <w:t>s the place</w:t>
      </w:r>
      <w:r w:rsidRPr="00D73D87" w:rsidR="00E17229">
        <w:rPr>
          <w:rFonts w:ascii="Times New Roman" w:hAnsi="Times New Roman"/>
          <w:sz w:val="24"/>
          <w:szCs w:val="24"/>
          <w:lang w:val="en-GB"/>
        </w:rPr>
        <w:t xml:space="preserve">. </w:t>
      </w:r>
      <w:r w:rsidRPr="00D73D87" w:rsidR="006553B1">
        <w:rPr>
          <w:rFonts w:ascii="Times New Roman" w:hAnsi="Times New Roman"/>
          <w:sz w:val="24"/>
          <w:szCs w:val="24"/>
          <w:lang w:val="en-GB"/>
        </w:rPr>
        <w:t xml:space="preserve">Until he arrived everything was fine. </w:t>
      </w:r>
      <w:r w:rsidRPr="00D73D87" w:rsidR="00E17229">
        <w:rPr>
          <w:rFonts w:ascii="Times New Roman" w:hAnsi="Times New Roman"/>
          <w:sz w:val="24"/>
          <w:szCs w:val="24"/>
          <w:lang w:val="en-GB"/>
        </w:rPr>
        <w:t xml:space="preserve">He </w:t>
      </w:r>
      <w:proofErr w:type="gramStart"/>
      <w:r w:rsidRPr="00D73D87" w:rsidR="00E17229">
        <w:rPr>
          <w:rFonts w:ascii="Times New Roman" w:hAnsi="Times New Roman"/>
          <w:sz w:val="24"/>
          <w:szCs w:val="24"/>
          <w:lang w:val="en-GB"/>
        </w:rPr>
        <w:t>has to</w:t>
      </w:r>
      <w:proofErr w:type="gramEnd"/>
      <w:r w:rsidRPr="00D73D87" w:rsidR="00E17229">
        <w:rPr>
          <w:rFonts w:ascii="Times New Roman" w:hAnsi="Times New Roman"/>
          <w:sz w:val="24"/>
          <w:szCs w:val="24"/>
          <w:lang w:val="en-GB"/>
        </w:rPr>
        <w:t xml:space="preserve"> go. That’s what I want.”</w:t>
      </w:r>
    </w:p>
    <w:p w:rsidRPr="00D73D87" w:rsidR="00F70B78" w:rsidP="00E37332" w:rsidRDefault="00F70B78" w14:paraId="501C3305" w14:textId="1BAF9FE4">
      <w:pPr>
        <w:pStyle w:val="CSP-ChapterBodyText-FirstParagraph"/>
        <w:spacing w:line="360" w:lineRule="auto"/>
        <w:ind w:firstLine="720"/>
        <w:jc w:val="left"/>
        <w:rPr>
          <w:rFonts w:ascii="Times New Roman" w:hAnsi="Times New Roman"/>
          <w:sz w:val="24"/>
          <w:szCs w:val="24"/>
          <w:lang w:val="en-GB"/>
        </w:rPr>
      </w:pPr>
      <w:r w:rsidRPr="4A6D2F5D" w:rsidR="4A6D2F5D">
        <w:rPr>
          <w:rFonts w:ascii="Times New Roman" w:hAnsi="Times New Roman"/>
          <w:sz w:val="24"/>
          <w:szCs w:val="24"/>
          <w:lang w:val="en-GB"/>
        </w:rPr>
        <w:t>“No Mark,” said Donna. “Everything was not as you say fine before Robin arrived at my invitation. We had underestimated the staff we needed and were working twenty hours a day</w:t>
      </w:r>
      <w:ins w:author="Gary Smailes" w:date="2024-01-17T10:36:46.195Z" w:id="944594746">
        <w:r w:rsidRPr="4A6D2F5D" w:rsidR="4A6D2F5D">
          <w:rPr>
            <w:rFonts w:ascii="Times New Roman" w:hAnsi="Times New Roman"/>
            <w:sz w:val="24"/>
            <w:szCs w:val="24"/>
            <w:lang w:val="en-GB"/>
          </w:rPr>
          <w:t>,</w:t>
        </w:r>
      </w:ins>
      <w:r w:rsidRPr="4A6D2F5D" w:rsidR="4A6D2F5D">
        <w:rPr>
          <w:rFonts w:ascii="Times New Roman" w:hAnsi="Times New Roman"/>
          <w:sz w:val="24"/>
          <w:szCs w:val="24"/>
          <w:lang w:val="en-GB"/>
        </w:rPr>
        <w:t xml:space="preserve"> even though this was meant to be our retirement. As I see it, we have two choices to </w:t>
      </w:r>
      <w:r w:rsidRPr="4A6D2F5D" w:rsidR="4A6D2F5D">
        <w:rPr>
          <w:rFonts w:ascii="Times New Roman" w:hAnsi="Times New Roman"/>
          <w:sz w:val="24"/>
          <w:szCs w:val="24"/>
          <w:lang w:val="en-GB"/>
        </w:rPr>
        <w:t>maintain</w:t>
      </w:r>
      <w:r w:rsidRPr="4A6D2F5D" w:rsidR="4A6D2F5D">
        <w:rPr>
          <w:rFonts w:ascii="Times New Roman" w:hAnsi="Times New Roman"/>
          <w:sz w:val="24"/>
          <w:szCs w:val="24"/>
          <w:lang w:val="en-GB"/>
        </w:rPr>
        <w:t xml:space="preserve"> peace and a happy ship in front of the customers. Either Robin goes, or you, Susan and the kids go.”</w:t>
      </w:r>
    </w:p>
    <w:p w:rsidRPr="00D73D87" w:rsidR="00F2023C" w:rsidP="00E37332" w:rsidRDefault="00F2023C" w14:paraId="60FDA8EC" w14:textId="30F1A99F">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Pr="00D73D87" w:rsidR="00073A0C">
        <w:rPr>
          <w:rFonts w:ascii="Times New Roman" w:hAnsi="Times New Roman"/>
          <w:sz w:val="24"/>
          <w:szCs w:val="24"/>
          <w:lang w:val="en-GB"/>
        </w:rPr>
        <w:t xml:space="preserve">We can do this voluntarily,” said </w:t>
      </w:r>
      <w:r w:rsidRPr="00D73D87" w:rsidR="00D3432A">
        <w:rPr>
          <w:rFonts w:ascii="Times New Roman" w:hAnsi="Times New Roman"/>
          <w:sz w:val="24"/>
          <w:szCs w:val="24"/>
          <w:lang w:val="en-GB"/>
        </w:rPr>
        <w:t>Jack</w:t>
      </w:r>
      <w:r w:rsidRPr="00D73D87" w:rsidR="00AF7160">
        <w:rPr>
          <w:rFonts w:ascii="Times New Roman" w:hAnsi="Times New Roman"/>
          <w:sz w:val="24"/>
          <w:szCs w:val="24"/>
          <w:lang w:val="en-GB"/>
        </w:rPr>
        <w:t>. “Or I will decide bearing in mind we</w:t>
      </w:r>
      <w:r w:rsidRPr="00D73D87">
        <w:rPr>
          <w:rFonts w:ascii="Times New Roman" w:hAnsi="Times New Roman"/>
          <w:sz w:val="24"/>
          <w:szCs w:val="24"/>
          <w:lang w:val="en-GB"/>
        </w:rPr>
        <w:t xml:space="preserve"> </w:t>
      </w:r>
      <w:r w:rsidRPr="00D73D87" w:rsidR="003F6C37">
        <w:rPr>
          <w:rFonts w:ascii="Times New Roman" w:hAnsi="Times New Roman"/>
          <w:sz w:val="24"/>
          <w:szCs w:val="24"/>
          <w:lang w:val="en-GB"/>
        </w:rPr>
        <w:t>desperately</w:t>
      </w:r>
      <w:r w:rsidRPr="00D73D87">
        <w:rPr>
          <w:rFonts w:ascii="Times New Roman" w:hAnsi="Times New Roman"/>
          <w:sz w:val="24"/>
          <w:szCs w:val="24"/>
          <w:lang w:val="en-GB"/>
        </w:rPr>
        <w:t xml:space="preserve"> ne</w:t>
      </w:r>
      <w:r w:rsidRPr="00D73D87" w:rsidR="00AF7160">
        <w:rPr>
          <w:rFonts w:ascii="Times New Roman" w:hAnsi="Times New Roman"/>
          <w:sz w:val="24"/>
          <w:szCs w:val="24"/>
          <w:lang w:val="en-GB"/>
        </w:rPr>
        <w:t>e</w:t>
      </w:r>
      <w:r w:rsidRPr="00D73D87">
        <w:rPr>
          <w:rFonts w:ascii="Times New Roman" w:hAnsi="Times New Roman"/>
          <w:sz w:val="24"/>
          <w:szCs w:val="24"/>
          <w:lang w:val="en-GB"/>
        </w:rPr>
        <w:t>d to redu</w:t>
      </w:r>
      <w:r w:rsidRPr="00D73D87" w:rsidR="003F6C37">
        <w:rPr>
          <w:rFonts w:ascii="Times New Roman" w:hAnsi="Times New Roman"/>
          <w:sz w:val="24"/>
          <w:szCs w:val="24"/>
          <w:lang w:val="en-GB"/>
        </w:rPr>
        <w:t>c</w:t>
      </w:r>
      <w:r w:rsidRPr="00D73D87">
        <w:rPr>
          <w:rFonts w:ascii="Times New Roman" w:hAnsi="Times New Roman"/>
          <w:sz w:val="24"/>
          <w:szCs w:val="24"/>
          <w:lang w:val="en-GB"/>
        </w:rPr>
        <w:t>e our costs</w:t>
      </w:r>
      <w:r w:rsidRPr="00D73D87" w:rsidR="00AF7160">
        <w:rPr>
          <w:rFonts w:ascii="Times New Roman" w:hAnsi="Times New Roman"/>
          <w:sz w:val="24"/>
          <w:szCs w:val="24"/>
          <w:lang w:val="en-GB"/>
        </w:rPr>
        <w:t>.</w:t>
      </w:r>
      <w:r w:rsidRPr="00D73D87" w:rsidR="00E02C73">
        <w:rPr>
          <w:rFonts w:ascii="Times New Roman" w:hAnsi="Times New Roman"/>
          <w:sz w:val="24"/>
          <w:szCs w:val="24"/>
          <w:lang w:val="en-GB"/>
        </w:rPr>
        <w:t xml:space="preserve"> </w:t>
      </w:r>
      <w:r w:rsidR="00CF55C7">
        <w:rPr>
          <w:rFonts w:ascii="Times New Roman" w:hAnsi="Times New Roman"/>
          <w:sz w:val="24"/>
          <w:szCs w:val="24"/>
          <w:lang w:val="en-GB"/>
        </w:rPr>
        <w:t>Robin</w:t>
      </w:r>
      <w:r w:rsidRPr="00D73D87" w:rsidR="00E02C73">
        <w:rPr>
          <w:rFonts w:ascii="Times New Roman" w:hAnsi="Times New Roman"/>
          <w:sz w:val="24"/>
          <w:szCs w:val="24"/>
          <w:lang w:val="en-GB"/>
        </w:rPr>
        <w:t>, do you want to go back to the UK?”</w:t>
      </w:r>
    </w:p>
    <w:p w:rsidRPr="00D73D87" w:rsidR="00E02C73" w:rsidP="00E37332" w:rsidRDefault="00E02C73" w14:paraId="27906C8F" w14:textId="41DFCC62">
      <w:pPr>
        <w:pStyle w:val="CSP-ChapterBodyText-FirstParagraph"/>
        <w:spacing w:line="360" w:lineRule="auto"/>
        <w:ind w:firstLine="720"/>
        <w:jc w:val="left"/>
        <w:rPr>
          <w:rFonts w:ascii="Times New Roman" w:hAnsi="Times New Roman"/>
          <w:sz w:val="24"/>
          <w:szCs w:val="24"/>
          <w:lang w:val="en-GB"/>
        </w:rPr>
      </w:pPr>
      <w:r w:rsidRPr="4A6D2F5D" w:rsidR="4A6D2F5D">
        <w:rPr>
          <w:rFonts w:ascii="Times New Roman" w:hAnsi="Times New Roman"/>
          <w:sz w:val="24"/>
          <w:szCs w:val="24"/>
          <w:lang w:val="en-GB"/>
        </w:rPr>
        <w:t>“No thanks. I quit everything to come here and make this work. My entertainment evenings prove I can attract more customers</w:t>
      </w:r>
      <w:ins w:author="Gary Smailes" w:date="2024-01-17T10:37:08.301Z" w:id="539322382">
        <w:r w:rsidRPr="4A6D2F5D" w:rsidR="4A6D2F5D">
          <w:rPr>
            <w:rFonts w:ascii="Times New Roman" w:hAnsi="Times New Roman"/>
            <w:sz w:val="24"/>
            <w:szCs w:val="24"/>
            <w:lang w:val="en-GB"/>
          </w:rPr>
          <w:t>,</w:t>
        </w:r>
      </w:ins>
      <w:r w:rsidRPr="4A6D2F5D" w:rsidR="4A6D2F5D">
        <w:rPr>
          <w:rFonts w:ascii="Times New Roman" w:hAnsi="Times New Roman"/>
          <w:sz w:val="24"/>
          <w:szCs w:val="24"/>
          <w:lang w:val="en-GB"/>
        </w:rPr>
        <w:t xml:space="preserve"> which we can continue with the residents during the difficult winter months. Whereas Mark adds nothing to the business and scowls at the customers because he is unhappy being in Spain. He was like it before I went back last time and was still the same on my return. If I may, </w:t>
      </w:r>
      <w:r w:rsidRPr="4A6D2F5D" w:rsidR="4A6D2F5D">
        <w:rPr>
          <w:rFonts w:ascii="Times New Roman" w:hAnsi="Times New Roman"/>
          <w:sz w:val="24"/>
          <w:szCs w:val="24"/>
          <w:lang w:val="en-GB"/>
        </w:rPr>
        <w:t>I’d</w:t>
      </w:r>
      <w:r w:rsidRPr="4A6D2F5D" w:rsidR="4A6D2F5D">
        <w:rPr>
          <w:rFonts w:ascii="Times New Roman" w:hAnsi="Times New Roman"/>
          <w:sz w:val="24"/>
          <w:szCs w:val="24"/>
          <w:lang w:val="en-GB"/>
        </w:rPr>
        <w:t xml:space="preserve"> like to </w:t>
      </w:r>
      <w:r w:rsidRPr="4A6D2F5D" w:rsidR="4A6D2F5D">
        <w:rPr>
          <w:rFonts w:ascii="Times New Roman" w:hAnsi="Times New Roman"/>
          <w:sz w:val="24"/>
          <w:szCs w:val="24"/>
          <w:lang w:val="en-GB"/>
        </w:rPr>
        <w:t>make a suggestion</w:t>
      </w:r>
      <w:r w:rsidRPr="4A6D2F5D" w:rsidR="4A6D2F5D">
        <w:rPr>
          <w:rFonts w:ascii="Times New Roman" w:hAnsi="Times New Roman"/>
          <w:sz w:val="24"/>
          <w:szCs w:val="24"/>
          <w:lang w:val="en-GB"/>
        </w:rPr>
        <w:t xml:space="preserve"> for Mark and Susan to consider.”</w:t>
      </w:r>
    </w:p>
    <w:p w:rsidRPr="00D73D87" w:rsidR="00071B29" w:rsidP="00E37332" w:rsidRDefault="00071B29" w14:paraId="127E2DBE" w14:textId="71299878">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“I’d like to make a suggestion,” mimicked </w:t>
      </w:r>
      <w:r w:rsidR="00105E19">
        <w:rPr>
          <w:rFonts w:ascii="Times New Roman" w:hAnsi="Times New Roman"/>
          <w:sz w:val="24"/>
          <w:szCs w:val="24"/>
          <w:lang w:val="en-GB"/>
        </w:rPr>
        <w:t>Mark</w:t>
      </w:r>
      <w:r w:rsidRPr="00D73D87" w:rsidR="00945259">
        <w:rPr>
          <w:rFonts w:ascii="Times New Roman" w:hAnsi="Times New Roman"/>
          <w:sz w:val="24"/>
          <w:szCs w:val="24"/>
          <w:lang w:val="en-GB"/>
        </w:rPr>
        <w:t xml:space="preserve"> in a fairy</w:t>
      </w:r>
      <w:r w:rsidRPr="00D73D87" w:rsidR="00006C77">
        <w:rPr>
          <w:rFonts w:ascii="Times New Roman" w:hAnsi="Times New Roman"/>
          <w:sz w:val="24"/>
          <w:szCs w:val="24"/>
          <w:lang w:val="en-GB"/>
        </w:rPr>
        <w:t>-</w:t>
      </w:r>
      <w:r w:rsidRPr="00D73D87" w:rsidR="00945259">
        <w:rPr>
          <w:rFonts w:ascii="Times New Roman" w:hAnsi="Times New Roman"/>
          <w:sz w:val="24"/>
          <w:szCs w:val="24"/>
          <w:lang w:val="en-GB"/>
        </w:rPr>
        <w:t>like voice.</w:t>
      </w:r>
    </w:p>
    <w:p w:rsidRPr="00D73D87" w:rsidR="00071B29" w:rsidP="00E37332" w:rsidRDefault="00071B29" w14:paraId="60EB73B5" w14:textId="3AEEB11A">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“Shut up, </w:t>
      </w:r>
      <w:r w:rsidR="00105E19">
        <w:rPr>
          <w:rFonts w:ascii="Times New Roman" w:hAnsi="Times New Roman"/>
          <w:sz w:val="24"/>
          <w:szCs w:val="24"/>
          <w:lang w:val="en-GB"/>
        </w:rPr>
        <w:t>Mark</w:t>
      </w:r>
      <w:r w:rsidRPr="00D73D87">
        <w:rPr>
          <w:rFonts w:ascii="Times New Roman" w:hAnsi="Times New Roman"/>
          <w:sz w:val="24"/>
          <w:szCs w:val="24"/>
          <w:lang w:val="en-GB"/>
        </w:rPr>
        <w:t xml:space="preserve">,” said </w:t>
      </w:r>
      <w:r w:rsidR="00105E19">
        <w:rPr>
          <w:rFonts w:ascii="Times New Roman" w:hAnsi="Times New Roman"/>
          <w:sz w:val="24"/>
          <w:szCs w:val="24"/>
          <w:lang w:val="en-GB"/>
        </w:rPr>
        <w:t>Susan</w:t>
      </w:r>
      <w:r w:rsidRPr="00D73D87" w:rsidR="00945259">
        <w:rPr>
          <w:rFonts w:ascii="Times New Roman" w:hAnsi="Times New Roman"/>
          <w:sz w:val="24"/>
          <w:szCs w:val="24"/>
          <w:lang w:val="en-GB"/>
        </w:rPr>
        <w:t xml:space="preserve">. “Go on </w:t>
      </w:r>
      <w:r w:rsidR="00CF55C7">
        <w:rPr>
          <w:rFonts w:ascii="Times New Roman" w:hAnsi="Times New Roman"/>
          <w:sz w:val="24"/>
          <w:szCs w:val="24"/>
          <w:lang w:val="en-GB"/>
        </w:rPr>
        <w:t>Robin</w:t>
      </w:r>
      <w:r w:rsidRPr="00D73D87" w:rsidR="00945259">
        <w:rPr>
          <w:rFonts w:ascii="Times New Roman" w:hAnsi="Times New Roman"/>
          <w:sz w:val="24"/>
          <w:szCs w:val="24"/>
          <w:lang w:val="en-GB"/>
        </w:rPr>
        <w:t>.”</w:t>
      </w:r>
    </w:p>
    <w:p w:rsidRPr="00D73D87" w:rsidR="0051012C" w:rsidP="00E37332" w:rsidRDefault="009E2E24" w14:paraId="115FD5BF" w14:textId="589B8D4C">
      <w:pPr>
        <w:pStyle w:val="CSP-ChapterBodyText-FirstParagraph"/>
        <w:spacing w:line="360" w:lineRule="auto"/>
        <w:ind w:firstLine="720"/>
        <w:jc w:val="left"/>
        <w:rPr>
          <w:rFonts w:ascii="Times New Roman" w:hAnsi="Times New Roman"/>
          <w:sz w:val="24"/>
          <w:szCs w:val="24"/>
          <w:lang w:val="en-GB"/>
        </w:rPr>
      </w:pPr>
      <w:r w:rsidRPr="4A6D2F5D" w:rsidR="4A6D2F5D">
        <w:rPr>
          <w:rFonts w:ascii="Times New Roman" w:hAnsi="Times New Roman"/>
          <w:sz w:val="24"/>
          <w:szCs w:val="24"/>
          <w:lang w:val="en-GB"/>
        </w:rPr>
        <w:t>“What’s blocking clear thinking,” I said. “Is Mark having no idea how to provide for his family in England</w:t>
      </w:r>
      <w:ins w:author="Gary Smailes" w:date="2024-01-17T10:37:33.66Z" w:id="985709805">
        <w:r w:rsidRPr="4A6D2F5D" w:rsidR="4A6D2F5D">
          <w:rPr>
            <w:rFonts w:ascii="Times New Roman" w:hAnsi="Times New Roman"/>
            <w:sz w:val="24"/>
            <w:szCs w:val="24"/>
            <w:lang w:val="en-GB"/>
          </w:rPr>
          <w:t>,</w:t>
        </w:r>
      </w:ins>
      <w:r w:rsidRPr="4A6D2F5D" w:rsidR="4A6D2F5D">
        <w:rPr>
          <w:rFonts w:ascii="Times New Roman" w:hAnsi="Times New Roman"/>
          <w:sz w:val="24"/>
          <w:szCs w:val="24"/>
          <w:lang w:val="en-GB"/>
        </w:rPr>
        <w:t xml:space="preserve"> especially with the economy tanking under Labour and inflation spinning totally out of control.”</w:t>
      </w:r>
    </w:p>
    <w:p w:rsidRPr="00D73D87" w:rsidR="0051012C" w:rsidP="00E37332" w:rsidRDefault="0051012C" w14:paraId="1DDDD4A9" w14:textId="7958214B">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“He could get a job,” said </w:t>
      </w:r>
      <w:r w:rsidR="00105E19">
        <w:rPr>
          <w:rFonts w:ascii="Times New Roman" w:hAnsi="Times New Roman"/>
          <w:sz w:val="24"/>
          <w:szCs w:val="24"/>
          <w:lang w:val="en-GB"/>
        </w:rPr>
        <w:t>Susan</w:t>
      </w:r>
      <w:r w:rsidRPr="00D73D87">
        <w:rPr>
          <w:rFonts w:ascii="Times New Roman" w:hAnsi="Times New Roman"/>
          <w:sz w:val="24"/>
          <w:szCs w:val="24"/>
          <w:lang w:val="en-GB"/>
        </w:rPr>
        <w:t>.</w:t>
      </w:r>
    </w:p>
    <w:p w:rsidRPr="00D73D87" w:rsidR="00B419A4" w:rsidP="00E37332" w:rsidRDefault="00B419A4" w14:paraId="5BA353BB" w14:textId="2D9201FF">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Pr="00D73D87" w:rsidR="0051012C">
        <w:rPr>
          <w:rFonts w:ascii="Times New Roman" w:hAnsi="Times New Roman"/>
          <w:sz w:val="24"/>
          <w:szCs w:val="24"/>
          <w:lang w:val="en-GB"/>
        </w:rPr>
        <w:t>As what</w:t>
      </w:r>
      <w:r w:rsidRPr="00D73D87" w:rsidR="0003042F">
        <w:rPr>
          <w:rFonts w:ascii="Times New Roman" w:hAnsi="Times New Roman"/>
          <w:sz w:val="24"/>
          <w:szCs w:val="24"/>
          <w:lang w:val="en-GB"/>
        </w:rPr>
        <w:t>,”</w:t>
      </w:r>
      <w:r w:rsidRPr="00D73D87">
        <w:rPr>
          <w:rFonts w:ascii="Times New Roman" w:hAnsi="Times New Roman"/>
          <w:sz w:val="24"/>
          <w:szCs w:val="24"/>
          <w:lang w:val="en-GB"/>
        </w:rPr>
        <w:t xml:space="preserve"> </w:t>
      </w:r>
      <w:r w:rsidRPr="00D73D87" w:rsidR="0003042F">
        <w:rPr>
          <w:rFonts w:ascii="Times New Roman" w:hAnsi="Times New Roman"/>
          <w:sz w:val="24"/>
          <w:szCs w:val="24"/>
          <w:lang w:val="en-GB"/>
        </w:rPr>
        <w:t xml:space="preserve">I </w:t>
      </w:r>
      <w:r w:rsidRPr="00D73D87">
        <w:rPr>
          <w:rFonts w:ascii="Times New Roman" w:hAnsi="Times New Roman"/>
          <w:sz w:val="24"/>
          <w:szCs w:val="24"/>
          <w:lang w:val="en-GB"/>
        </w:rPr>
        <w:t>said</w:t>
      </w:r>
      <w:r w:rsidRPr="00D73D87" w:rsidR="0003042F">
        <w:rPr>
          <w:rFonts w:ascii="Times New Roman" w:hAnsi="Times New Roman"/>
          <w:sz w:val="24"/>
          <w:szCs w:val="24"/>
          <w:lang w:val="en-GB"/>
        </w:rPr>
        <w:t xml:space="preserve">. </w:t>
      </w:r>
      <w:r w:rsidRPr="00D73D87">
        <w:rPr>
          <w:rFonts w:ascii="Times New Roman" w:hAnsi="Times New Roman"/>
          <w:sz w:val="24"/>
          <w:szCs w:val="24"/>
          <w:lang w:val="en-GB"/>
        </w:rPr>
        <w:t>“</w:t>
      </w:r>
      <w:r w:rsidRPr="00D73D87" w:rsidR="00CC2171">
        <w:rPr>
          <w:rFonts w:ascii="Times New Roman" w:hAnsi="Times New Roman"/>
          <w:sz w:val="24"/>
          <w:szCs w:val="24"/>
          <w:lang w:val="en-GB"/>
        </w:rPr>
        <w:t xml:space="preserve">Car salesman like before with </w:t>
      </w:r>
      <w:r w:rsidRPr="00D73D87">
        <w:rPr>
          <w:rFonts w:ascii="Times New Roman" w:hAnsi="Times New Roman"/>
          <w:sz w:val="24"/>
          <w:szCs w:val="24"/>
          <w:lang w:val="en-GB"/>
        </w:rPr>
        <w:t>Mickey Jingles</w:t>
      </w:r>
      <w:r w:rsidRPr="00D73D87" w:rsidR="00CC2171">
        <w:rPr>
          <w:rFonts w:ascii="Times New Roman" w:hAnsi="Times New Roman"/>
          <w:sz w:val="24"/>
          <w:szCs w:val="24"/>
          <w:lang w:val="en-GB"/>
        </w:rPr>
        <w:t xml:space="preserve">? First, </w:t>
      </w:r>
      <w:r w:rsidRPr="00D73D87" w:rsidR="00DE59A4">
        <w:rPr>
          <w:rFonts w:ascii="Times New Roman" w:hAnsi="Times New Roman"/>
          <w:sz w:val="24"/>
          <w:szCs w:val="24"/>
          <w:lang w:val="en-GB"/>
        </w:rPr>
        <w:t xml:space="preserve">car sales have plummeted. </w:t>
      </w:r>
      <w:r w:rsidRPr="00D73D87" w:rsidR="00CC2171">
        <w:rPr>
          <w:rFonts w:ascii="Times New Roman" w:hAnsi="Times New Roman"/>
          <w:sz w:val="24"/>
          <w:szCs w:val="24"/>
          <w:lang w:val="en-GB"/>
        </w:rPr>
        <w:t xml:space="preserve">Mickey </w:t>
      </w:r>
      <w:r w:rsidRPr="00D73D87">
        <w:rPr>
          <w:rFonts w:ascii="Times New Roman" w:hAnsi="Times New Roman"/>
          <w:sz w:val="24"/>
          <w:szCs w:val="24"/>
          <w:lang w:val="en-GB"/>
        </w:rPr>
        <w:t xml:space="preserve">has </w:t>
      </w:r>
      <w:r w:rsidRPr="00D73D87" w:rsidR="00DE59A4">
        <w:rPr>
          <w:rFonts w:ascii="Times New Roman" w:hAnsi="Times New Roman"/>
          <w:sz w:val="24"/>
          <w:szCs w:val="24"/>
          <w:lang w:val="en-GB"/>
        </w:rPr>
        <w:t xml:space="preserve">had to wind </w:t>
      </w:r>
      <w:r w:rsidRPr="00D73D87">
        <w:rPr>
          <w:rFonts w:ascii="Times New Roman" w:hAnsi="Times New Roman"/>
          <w:sz w:val="24"/>
          <w:szCs w:val="24"/>
          <w:lang w:val="en-GB"/>
        </w:rPr>
        <w:t>down his car dealership</w:t>
      </w:r>
      <w:r w:rsidRPr="00D73D87" w:rsidR="0003042F">
        <w:rPr>
          <w:rFonts w:ascii="Times New Roman" w:hAnsi="Times New Roman"/>
          <w:sz w:val="24"/>
          <w:szCs w:val="24"/>
          <w:lang w:val="en-GB"/>
        </w:rPr>
        <w:t xml:space="preserve"> and </w:t>
      </w:r>
      <w:r w:rsidRPr="00D73D87" w:rsidR="00DE59A4">
        <w:rPr>
          <w:rFonts w:ascii="Times New Roman" w:hAnsi="Times New Roman"/>
          <w:sz w:val="24"/>
          <w:szCs w:val="24"/>
          <w:lang w:val="en-GB"/>
        </w:rPr>
        <w:t xml:space="preserve">now </w:t>
      </w:r>
      <w:r w:rsidRPr="00D73D87" w:rsidR="0003042F">
        <w:rPr>
          <w:rFonts w:ascii="Times New Roman" w:hAnsi="Times New Roman"/>
          <w:sz w:val="24"/>
          <w:szCs w:val="24"/>
          <w:lang w:val="en-GB"/>
        </w:rPr>
        <w:t>spends most of his time here</w:t>
      </w:r>
      <w:r w:rsidR="00315C23">
        <w:rPr>
          <w:rFonts w:ascii="Times New Roman" w:hAnsi="Times New Roman"/>
          <w:sz w:val="24"/>
          <w:szCs w:val="24"/>
          <w:lang w:val="en-GB"/>
        </w:rPr>
        <w:t xml:space="preserve"> playing guitar</w:t>
      </w:r>
      <w:r w:rsidRPr="00D73D87">
        <w:rPr>
          <w:rFonts w:ascii="Times New Roman" w:hAnsi="Times New Roman"/>
          <w:sz w:val="24"/>
          <w:szCs w:val="24"/>
          <w:lang w:val="en-GB"/>
        </w:rPr>
        <w:t xml:space="preserve">. </w:t>
      </w:r>
      <w:r w:rsidRPr="00D73D87" w:rsidR="003742F7">
        <w:rPr>
          <w:rFonts w:ascii="Times New Roman" w:hAnsi="Times New Roman"/>
          <w:sz w:val="24"/>
          <w:szCs w:val="24"/>
          <w:lang w:val="en-GB"/>
        </w:rPr>
        <w:t>Second</w:t>
      </w:r>
      <w:r w:rsidRPr="00D73D87" w:rsidR="00EE5E93">
        <w:rPr>
          <w:rFonts w:ascii="Times New Roman" w:hAnsi="Times New Roman"/>
          <w:sz w:val="24"/>
          <w:szCs w:val="24"/>
          <w:lang w:val="en-GB"/>
        </w:rPr>
        <w:t xml:space="preserve">, he has no other skills so </w:t>
      </w:r>
      <w:r w:rsidRPr="00D73D87" w:rsidR="003742F7">
        <w:rPr>
          <w:rFonts w:ascii="Times New Roman" w:hAnsi="Times New Roman"/>
          <w:sz w:val="24"/>
          <w:szCs w:val="24"/>
          <w:lang w:val="en-GB"/>
        </w:rPr>
        <w:t xml:space="preserve">what could he possibly write in his CV </w:t>
      </w:r>
      <w:r w:rsidR="00C40FE2">
        <w:rPr>
          <w:rFonts w:ascii="Times New Roman" w:hAnsi="Times New Roman"/>
          <w:sz w:val="24"/>
          <w:szCs w:val="24"/>
          <w:lang w:val="en-GB"/>
        </w:rPr>
        <w:t>to</w:t>
      </w:r>
      <w:r w:rsidRPr="00D73D87" w:rsidR="003742F7">
        <w:rPr>
          <w:rFonts w:ascii="Times New Roman" w:hAnsi="Times New Roman"/>
          <w:sz w:val="24"/>
          <w:szCs w:val="24"/>
          <w:lang w:val="en-GB"/>
        </w:rPr>
        <w:t xml:space="preserve"> attract an employer</w:t>
      </w:r>
      <w:r w:rsidR="00C40FE2">
        <w:rPr>
          <w:rFonts w:ascii="Times New Roman" w:hAnsi="Times New Roman"/>
          <w:sz w:val="24"/>
          <w:szCs w:val="24"/>
          <w:lang w:val="en-GB"/>
        </w:rPr>
        <w:t>?</w:t>
      </w:r>
      <w:r w:rsidRPr="00D73D87" w:rsidR="003742F7">
        <w:rPr>
          <w:rFonts w:ascii="Times New Roman" w:hAnsi="Times New Roman"/>
          <w:sz w:val="24"/>
          <w:szCs w:val="24"/>
          <w:lang w:val="en-GB"/>
        </w:rPr>
        <w:t xml:space="preserve"> </w:t>
      </w:r>
      <w:r w:rsidR="00C40FE2">
        <w:rPr>
          <w:rFonts w:ascii="Times New Roman" w:hAnsi="Times New Roman"/>
          <w:sz w:val="24"/>
          <w:szCs w:val="24"/>
          <w:lang w:val="en-GB"/>
        </w:rPr>
        <w:t>P</w:t>
      </w:r>
      <w:r w:rsidRPr="00D73D87" w:rsidR="003742F7">
        <w:rPr>
          <w:rFonts w:ascii="Times New Roman" w:hAnsi="Times New Roman"/>
          <w:sz w:val="24"/>
          <w:szCs w:val="24"/>
          <w:lang w:val="en-GB"/>
        </w:rPr>
        <w:t>ainter</w:t>
      </w:r>
      <w:r w:rsidR="00C40FE2">
        <w:rPr>
          <w:rFonts w:ascii="Times New Roman" w:hAnsi="Times New Roman"/>
          <w:sz w:val="24"/>
          <w:szCs w:val="24"/>
          <w:lang w:val="en-GB"/>
        </w:rPr>
        <w:t>,</w:t>
      </w:r>
      <w:r w:rsidRPr="00D73D87" w:rsidR="008B50A8">
        <w:rPr>
          <w:rFonts w:ascii="Times New Roman" w:hAnsi="Times New Roman"/>
          <w:sz w:val="24"/>
          <w:szCs w:val="24"/>
          <w:lang w:val="en-GB"/>
        </w:rPr>
        <w:t xml:space="preserve"> poster hanger?</w:t>
      </w:r>
      <w:r w:rsidRPr="00D73D87">
        <w:rPr>
          <w:rFonts w:ascii="Times New Roman" w:hAnsi="Times New Roman"/>
          <w:sz w:val="24"/>
          <w:szCs w:val="24"/>
          <w:lang w:val="en-GB"/>
        </w:rPr>
        <w:t>”</w:t>
      </w:r>
    </w:p>
    <w:p w:rsidRPr="00D73D87" w:rsidR="00DE3FCB" w:rsidP="00E37332" w:rsidRDefault="00DE3FCB" w14:paraId="53FEAF49" w14:textId="47F6CCD3">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Dad stifled a chuckle.</w:t>
      </w:r>
    </w:p>
    <w:p w:rsidRPr="00D73D87" w:rsidR="00DE3FCB" w:rsidP="00E37332" w:rsidRDefault="00DE3FCB" w14:paraId="7F39E344" w14:textId="52560BE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“And your point is?” said </w:t>
      </w:r>
      <w:r w:rsidR="00105E19">
        <w:rPr>
          <w:rFonts w:ascii="Times New Roman" w:hAnsi="Times New Roman"/>
          <w:sz w:val="24"/>
          <w:szCs w:val="24"/>
          <w:lang w:val="en-GB"/>
        </w:rPr>
        <w:t>Mark</w:t>
      </w:r>
      <w:r w:rsidRPr="00D73D87">
        <w:rPr>
          <w:rFonts w:ascii="Times New Roman" w:hAnsi="Times New Roman"/>
          <w:sz w:val="24"/>
          <w:szCs w:val="24"/>
          <w:lang w:val="en-GB"/>
        </w:rPr>
        <w:t xml:space="preserve"> glaring at me</w:t>
      </w:r>
      <w:r w:rsidRPr="00D73D87" w:rsidR="004B29E9">
        <w:rPr>
          <w:rFonts w:ascii="Times New Roman" w:hAnsi="Times New Roman"/>
          <w:sz w:val="24"/>
          <w:szCs w:val="24"/>
          <w:lang w:val="en-GB"/>
        </w:rPr>
        <w:t>.</w:t>
      </w:r>
    </w:p>
    <w:p w:rsidRPr="00D73D87" w:rsidR="004B29E9" w:rsidP="00E37332" w:rsidRDefault="004B29E9" w14:paraId="4AF139A8" w14:textId="169406EE">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00105E19">
        <w:rPr>
          <w:rFonts w:ascii="Times New Roman" w:hAnsi="Times New Roman"/>
          <w:sz w:val="24"/>
          <w:szCs w:val="24"/>
          <w:lang w:val="en-GB"/>
        </w:rPr>
        <w:t>Mark</w:t>
      </w:r>
      <w:r w:rsidRPr="00D73D87">
        <w:rPr>
          <w:rFonts w:ascii="Times New Roman" w:hAnsi="Times New Roman"/>
          <w:sz w:val="24"/>
          <w:szCs w:val="24"/>
          <w:lang w:val="en-GB"/>
        </w:rPr>
        <w:t xml:space="preserve"> there is only one thing you love above everything</w:t>
      </w:r>
      <w:r w:rsidR="002F5E5D">
        <w:rPr>
          <w:rFonts w:ascii="Times New Roman" w:hAnsi="Times New Roman"/>
          <w:sz w:val="24"/>
          <w:szCs w:val="24"/>
          <w:lang w:val="en-GB"/>
        </w:rPr>
        <w:t>. D</w:t>
      </w:r>
      <w:r w:rsidRPr="00D73D87">
        <w:rPr>
          <w:rFonts w:ascii="Times New Roman" w:hAnsi="Times New Roman"/>
          <w:sz w:val="24"/>
          <w:szCs w:val="24"/>
          <w:lang w:val="en-GB"/>
        </w:rPr>
        <w:t>riving. Why not be</w:t>
      </w:r>
      <w:r w:rsidRPr="00D73D87" w:rsidR="00006C77">
        <w:rPr>
          <w:rFonts w:ascii="Times New Roman" w:hAnsi="Times New Roman"/>
          <w:sz w:val="24"/>
          <w:szCs w:val="24"/>
          <w:lang w:val="en-GB"/>
        </w:rPr>
        <w:t>come</w:t>
      </w:r>
      <w:r w:rsidRPr="00D73D87">
        <w:rPr>
          <w:rFonts w:ascii="Times New Roman" w:hAnsi="Times New Roman"/>
          <w:sz w:val="24"/>
          <w:szCs w:val="24"/>
          <w:lang w:val="en-GB"/>
        </w:rPr>
        <w:t xml:space="preserve"> you</w:t>
      </w:r>
      <w:r w:rsidRPr="00D73D87" w:rsidR="00006C77">
        <w:rPr>
          <w:rFonts w:ascii="Times New Roman" w:hAnsi="Times New Roman"/>
          <w:sz w:val="24"/>
          <w:szCs w:val="24"/>
          <w:lang w:val="en-GB"/>
        </w:rPr>
        <w:t>r</w:t>
      </w:r>
      <w:r w:rsidRPr="00D73D87">
        <w:rPr>
          <w:rFonts w:ascii="Times New Roman" w:hAnsi="Times New Roman"/>
          <w:sz w:val="24"/>
          <w:szCs w:val="24"/>
          <w:lang w:val="en-GB"/>
        </w:rPr>
        <w:t xml:space="preserve"> own boss and start a removal company</w:t>
      </w:r>
      <w:r w:rsidRPr="00D73D87" w:rsidR="00006C77">
        <w:rPr>
          <w:rFonts w:ascii="Times New Roman" w:hAnsi="Times New Roman"/>
          <w:sz w:val="24"/>
          <w:szCs w:val="24"/>
          <w:lang w:val="en-GB"/>
        </w:rPr>
        <w:t>?</w:t>
      </w:r>
      <w:r w:rsidRPr="00D73D87">
        <w:rPr>
          <w:rFonts w:ascii="Times New Roman" w:hAnsi="Times New Roman"/>
          <w:sz w:val="24"/>
          <w:szCs w:val="24"/>
          <w:lang w:val="en-GB"/>
        </w:rPr>
        <w:t xml:space="preserve"> Start with man and van a</w:t>
      </w:r>
      <w:r w:rsidRPr="00D73D87" w:rsidR="00C41349">
        <w:rPr>
          <w:rFonts w:ascii="Times New Roman" w:hAnsi="Times New Roman"/>
          <w:sz w:val="24"/>
          <w:szCs w:val="24"/>
          <w:lang w:val="en-GB"/>
        </w:rPr>
        <w:t>n</w:t>
      </w:r>
      <w:r w:rsidRPr="00D73D87">
        <w:rPr>
          <w:rFonts w:ascii="Times New Roman" w:hAnsi="Times New Roman"/>
          <w:sz w:val="24"/>
          <w:szCs w:val="24"/>
          <w:lang w:val="en-GB"/>
        </w:rPr>
        <w:t xml:space="preserve">d grow from there, Dad, you could guarantee a loan </w:t>
      </w:r>
      <w:r w:rsidRPr="00D73D87" w:rsidR="00C41349">
        <w:rPr>
          <w:rFonts w:ascii="Times New Roman" w:hAnsi="Times New Roman"/>
          <w:sz w:val="24"/>
          <w:szCs w:val="24"/>
          <w:lang w:val="en-GB"/>
        </w:rPr>
        <w:t>from your rental income to buy the van.</w:t>
      </w:r>
      <w:r w:rsidRPr="00D73D87">
        <w:rPr>
          <w:rFonts w:ascii="Times New Roman" w:hAnsi="Times New Roman"/>
          <w:sz w:val="24"/>
          <w:szCs w:val="24"/>
          <w:lang w:val="en-GB"/>
        </w:rPr>
        <w:t xml:space="preserve"> </w:t>
      </w:r>
      <w:r w:rsidRPr="00D73D87" w:rsidR="00C41349">
        <w:rPr>
          <w:rFonts w:ascii="Times New Roman" w:hAnsi="Times New Roman"/>
          <w:sz w:val="24"/>
          <w:szCs w:val="24"/>
          <w:lang w:val="en-GB"/>
        </w:rPr>
        <w:t>T</w:t>
      </w:r>
      <w:r w:rsidRPr="00D73D87">
        <w:rPr>
          <w:rFonts w:ascii="Times New Roman" w:hAnsi="Times New Roman"/>
          <w:sz w:val="24"/>
          <w:szCs w:val="24"/>
          <w:lang w:val="en-GB"/>
        </w:rPr>
        <w:t>hey could live</w:t>
      </w:r>
      <w:r w:rsidRPr="00D73D87" w:rsidR="00C41349">
        <w:rPr>
          <w:rFonts w:ascii="Times New Roman" w:hAnsi="Times New Roman"/>
          <w:sz w:val="24"/>
          <w:szCs w:val="24"/>
          <w:lang w:val="en-GB"/>
        </w:rPr>
        <w:t xml:space="preserve"> rent</w:t>
      </w:r>
      <w:r w:rsidRPr="00D73D87" w:rsidR="00006C77">
        <w:rPr>
          <w:rFonts w:ascii="Times New Roman" w:hAnsi="Times New Roman"/>
          <w:sz w:val="24"/>
          <w:szCs w:val="24"/>
          <w:lang w:val="en-GB"/>
        </w:rPr>
        <w:t>-</w:t>
      </w:r>
      <w:r w:rsidRPr="00D73D87" w:rsidR="00C41349">
        <w:rPr>
          <w:rFonts w:ascii="Times New Roman" w:hAnsi="Times New Roman"/>
          <w:sz w:val="24"/>
          <w:szCs w:val="24"/>
          <w:lang w:val="en-GB"/>
        </w:rPr>
        <w:t>free</w:t>
      </w:r>
      <w:r w:rsidRPr="00D73D87">
        <w:rPr>
          <w:rFonts w:ascii="Times New Roman" w:hAnsi="Times New Roman"/>
          <w:sz w:val="24"/>
          <w:szCs w:val="24"/>
          <w:lang w:val="en-GB"/>
        </w:rPr>
        <w:t xml:space="preserve"> in the Staines property to start </w:t>
      </w:r>
      <w:r w:rsidRPr="00D73D87" w:rsidR="00D01F7E">
        <w:rPr>
          <w:rFonts w:ascii="Times New Roman" w:hAnsi="Times New Roman"/>
          <w:sz w:val="24"/>
          <w:szCs w:val="24"/>
          <w:lang w:val="en-GB"/>
        </w:rPr>
        <w:t>with. It</w:t>
      </w:r>
      <w:r w:rsidRPr="00D73D87" w:rsidR="00C41349">
        <w:rPr>
          <w:rFonts w:ascii="Times New Roman" w:hAnsi="Times New Roman"/>
          <w:sz w:val="24"/>
          <w:szCs w:val="24"/>
          <w:lang w:val="en-GB"/>
        </w:rPr>
        <w:t xml:space="preserve"> means </w:t>
      </w:r>
      <w:r w:rsidR="00105E19">
        <w:rPr>
          <w:rFonts w:ascii="Times New Roman" w:hAnsi="Times New Roman"/>
          <w:sz w:val="24"/>
          <w:szCs w:val="24"/>
          <w:lang w:val="en-GB"/>
        </w:rPr>
        <w:t>Mark</w:t>
      </w:r>
      <w:r w:rsidRPr="00D73D87" w:rsidR="00C41349">
        <w:rPr>
          <w:rFonts w:ascii="Times New Roman" w:hAnsi="Times New Roman"/>
          <w:sz w:val="24"/>
          <w:szCs w:val="24"/>
          <w:lang w:val="en-GB"/>
        </w:rPr>
        <w:t xml:space="preserve"> would be </w:t>
      </w:r>
      <w:r w:rsidRPr="00D73D87" w:rsidR="00330A11">
        <w:rPr>
          <w:rFonts w:ascii="Times New Roman" w:hAnsi="Times New Roman"/>
          <w:sz w:val="24"/>
          <w:szCs w:val="24"/>
          <w:lang w:val="en-GB"/>
        </w:rPr>
        <w:t>self-employed</w:t>
      </w:r>
      <w:r w:rsidRPr="00D73D87" w:rsidR="00C41349">
        <w:rPr>
          <w:rFonts w:ascii="Times New Roman" w:hAnsi="Times New Roman"/>
          <w:sz w:val="24"/>
          <w:szCs w:val="24"/>
          <w:lang w:val="en-GB"/>
        </w:rPr>
        <w:t xml:space="preserve"> and in charge of his destiny </w:t>
      </w:r>
      <w:r w:rsidR="002F5E5D">
        <w:rPr>
          <w:rFonts w:ascii="Times New Roman" w:hAnsi="Times New Roman"/>
          <w:sz w:val="24"/>
          <w:szCs w:val="24"/>
          <w:lang w:val="en-GB"/>
        </w:rPr>
        <w:t>which</w:t>
      </w:r>
      <w:r w:rsidRPr="00D73D87" w:rsidR="00C41349">
        <w:rPr>
          <w:rFonts w:ascii="Times New Roman" w:hAnsi="Times New Roman"/>
          <w:sz w:val="24"/>
          <w:szCs w:val="24"/>
          <w:lang w:val="en-GB"/>
        </w:rPr>
        <w:t xml:space="preserve"> is w</w:t>
      </w:r>
      <w:r w:rsidRPr="00D73D87" w:rsidR="00D01F7E">
        <w:rPr>
          <w:rFonts w:ascii="Times New Roman" w:hAnsi="Times New Roman"/>
          <w:sz w:val="24"/>
          <w:szCs w:val="24"/>
          <w:lang w:val="en-GB"/>
        </w:rPr>
        <w:t>h</w:t>
      </w:r>
      <w:r w:rsidRPr="00D73D87" w:rsidR="00C41349">
        <w:rPr>
          <w:rFonts w:ascii="Times New Roman" w:hAnsi="Times New Roman"/>
          <w:sz w:val="24"/>
          <w:szCs w:val="24"/>
          <w:lang w:val="en-GB"/>
        </w:rPr>
        <w:t>at he wants.”</w:t>
      </w:r>
    </w:p>
    <w:p w:rsidRPr="00D73D87" w:rsidR="00C24018" w:rsidP="00E37332" w:rsidRDefault="00987894" w14:paraId="2194F711" w14:textId="3022F22C">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002F5E5D">
        <w:rPr>
          <w:rFonts w:ascii="Times New Roman" w:hAnsi="Times New Roman"/>
          <w:sz w:val="24"/>
          <w:szCs w:val="24"/>
          <w:lang w:val="en-GB"/>
        </w:rPr>
        <w:t>R</w:t>
      </w:r>
      <w:r w:rsidRPr="00D73D87">
        <w:rPr>
          <w:rFonts w:ascii="Times New Roman" w:hAnsi="Times New Roman"/>
          <w:sz w:val="24"/>
          <w:szCs w:val="24"/>
          <w:lang w:val="en-GB"/>
        </w:rPr>
        <w:t xml:space="preserve">ight son?” said my dad </w:t>
      </w:r>
      <w:r w:rsidR="005A3841">
        <w:rPr>
          <w:rFonts w:ascii="Times New Roman" w:hAnsi="Times New Roman"/>
          <w:sz w:val="24"/>
          <w:szCs w:val="24"/>
          <w:lang w:val="en-GB"/>
        </w:rPr>
        <w:t>glancing</w:t>
      </w:r>
      <w:r w:rsidRPr="00D73D87">
        <w:rPr>
          <w:rFonts w:ascii="Times New Roman" w:hAnsi="Times New Roman"/>
          <w:sz w:val="24"/>
          <w:szCs w:val="24"/>
          <w:lang w:val="en-GB"/>
        </w:rPr>
        <w:t xml:space="preserve"> </w:t>
      </w:r>
      <w:r w:rsidR="005A3841">
        <w:rPr>
          <w:rFonts w:ascii="Times New Roman" w:hAnsi="Times New Roman"/>
          <w:sz w:val="24"/>
          <w:szCs w:val="24"/>
          <w:lang w:val="en-GB"/>
        </w:rPr>
        <w:t>tenderly</w:t>
      </w:r>
      <w:r w:rsidRPr="00D73D87">
        <w:rPr>
          <w:rFonts w:ascii="Times New Roman" w:hAnsi="Times New Roman"/>
          <w:sz w:val="24"/>
          <w:szCs w:val="24"/>
          <w:lang w:val="en-GB"/>
        </w:rPr>
        <w:t xml:space="preserve"> at </w:t>
      </w:r>
      <w:r w:rsidR="00105E19">
        <w:rPr>
          <w:rFonts w:ascii="Times New Roman" w:hAnsi="Times New Roman"/>
          <w:sz w:val="24"/>
          <w:szCs w:val="24"/>
          <w:lang w:val="en-GB"/>
        </w:rPr>
        <w:t>Mark</w:t>
      </w:r>
      <w:r w:rsidRPr="00D73D87">
        <w:rPr>
          <w:rFonts w:ascii="Times New Roman" w:hAnsi="Times New Roman"/>
          <w:sz w:val="24"/>
          <w:szCs w:val="24"/>
          <w:lang w:val="en-GB"/>
        </w:rPr>
        <w:t>.</w:t>
      </w:r>
    </w:p>
    <w:p w:rsidRPr="00D73D87" w:rsidR="00CB14CF" w:rsidP="00E37332" w:rsidRDefault="00B419A4" w14:paraId="0FCDA7BB" w14:textId="391F032A">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“Yes,” </w:t>
      </w:r>
      <w:r w:rsidRPr="00D73D87" w:rsidR="00DA7770">
        <w:rPr>
          <w:rFonts w:ascii="Times New Roman" w:hAnsi="Times New Roman"/>
          <w:sz w:val="24"/>
          <w:szCs w:val="24"/>
          <w:lang w:val="en-GB"/>
        </w:rPr>
        <w:t xml:space="preserve">whispered </w:t>
      </w:r>
      <w:r w:rsidR="00105E19">
        <w:rPr>
          <w:rFonts w:ascii="Times New Roman" w:hAnsi="Times New Roman"/>
          <w:sz w:val="24"/>
          <w:szCs w:val="24"/>
          <w:lang w:val="en-GB"/>
        </w:rPr>
        <w:t>Mark</w:t>
      </w:r>
      <w:r w:rsidRPr="00D73D87" w:rsidR="00CB14CF">
        <w:rPr>
          <w:rFonts w:ascii="Times New Roman" w:hAnsi="Times New Roman"/>
          <w:sz w:val="24"/>
          <w:szCs w:val="24"/>
          <w:lang w:val="en-GB"/>
        </w:rPr>
        <w:t>, his eyes watering.</w:t>
      </w:r>
    </w:p>
    <w:p w:rsidRPr="00D73D87" w:rsidR="00CB14CF" w:rsidP="00E37332" w:rsidRDefault="00105E19" w14:paraId="37619085" w14:textId="7F10BBF9">
      <w:pPr>
        <w:pStyle w:val="CSP-ChapterBodyText-FirstParagraph"/>
        <w:spacing w:line="360" w:lineRule="auto"/>
        <w:ind w:firstLine="720"/>
        <w:jc w:val="left"/>
        <w:rPr>
          <w:rFonts w:ascii="Times New Roman" w:hAnsi="Times New Roman"/>
          <w:sz w:val="24"/>
          <w:szCs w:val="24"/>
          <w:lang w:val="en-GB"/>
        </w:rPr>
      </w:pPr>
      <w:r>
        <w:rPr>
          <w:rFonts w:ascii="Times New Roman" w:hAnsi="Times New Roman"/>
          <w:sz w:val="24"/>
          <w:szCs w:val="24"/>
          <w:lang w:val="en-GB"/>
        </w:rPr>
        <w:t>Susan</w:t>
      </w:r>
      <w:r w:rsidRPr="00D73D87" w:rsidR="00CB14CF">
        <w:rPr>
          <w:rFonts w:ascii="Times New Roman" w:hAnsi="Times New Roman"/>
          <w:sz w:val="24"/>
          <w:szCs w:val="24"/>
          <w:lang w:val="en-GB"/>
        </w:rPr>
        <w:t xml:space="preserve"> hugged him and they wept together.</w:t>
      </w:r>
    </w:p>
    <w:p w:rsidRPr="00D73D87" w:rsidR="009D005F" w:rsidP="00E37332" w:rsidRDefault="009D005F" w14:paraId="27691B71"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“Why didn’t you say?” she said.</w:t>
      </w:r>
    </w:p>
    <w:p w:rsidRPr="00D73D87" w:rsidR="009D005F" w:rsidP="00E37332" w:rsidRDefault="009D005F" w14:paraId="195AABB4" w14:textId="45105160">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“Because you and the kids love it so much here,” sniffed </w:t>
      </w:r>
      <w:r w:rsidR="00105E19">
        <w:rPr>
          <w:rFonts w:ascii="Times New Roman" w:hAnsi="Times New Roman"/>
          <w:sz w:val="24"/>
          <w:szCs w:val="24"/>
          <w:lang w:val="en-GB"/>
        </w:rPr>
        <w:t>Mark</w:t>
      </w:r>
      <w:r w:rsidRPr="00D73D87">
        <w:rPr>
          <w:rFonts w:ascii="Times New Roman" w:hAnsi="Times New Roman"/>
          <w:sz w:val="24"/>
          <w:szCs w:val="24"/>
          <w:lang w:val="en-GB"/>
        </w:rPr>
        <w:t>.</w:t>
      </w:r>
    </w:p>
    <w:p w:rsidRPr="00D73D87" w:rsidR="00133518" w:rsidP="00E37332" w:rsidRDefault="00FE7C55" w14:paraId="6B765440" w14:textId="30EB41AD">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“You can come whenever you want,” said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 xml:space="preserve"> stretching out a hand and stroking </w:t>
      </w:r>
      <w:r w:rsidR="00105E19">
        <w:rPr>
          <w:rFonts w:ascii="Times New Roman" w:hAnsi="Times New Roman"/>
          <w:sz w:val="24"/>
          <w:szCs w:val="24"/>
          <w:lang w:val="en-GB"/>
        </w:rPr>
        <w:t>Mark</w:t>
      </w:r>
      <w:r w:rsidRPr="00D73D87">
        <w:rPr>
          <w:rFonts w:ascii="Times New Roman" w:hAnsi="Times New Roman"/>
          <w:sz w:val="24"/>
          <w:szCs w:val="24"/>
          <w:lang w:val="en-GB"/>
        </w:rPr>
        <w:t>’s arm</w:t>
      </w:r>
      <w:r w:rsidRPr="00D73D87" w:rsidR="001A756B">
        <w:rPr>
          <w:rFonts w:ascii="Times New Roman" w:hAnsi="Times New Roman"/>
          <w:sz w:val="24"/>
          <w:szCs w:val="24"/>
          <w:lang w:val="en-GB"/>
        </w:rPr>
        <w:t>.</w:t>
      </w:r>
    </w:p>
    <w:p w:rsidRPr="00D73D87" w:rsidR="00133518" w:rsidP="00E37332" w:rsidRDefault="00133518" w14:paraId="76E8EDC7" w14:textId="4C889452">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“You’ll have to share a room with the kids,” said </w:t>
      </w:r>
      <w:r w:rsidR="00105E19">
        <w:rPr>
          <w:rFonts w:ascii="Times New Roman" w:hAnsi="Times New Roman"/>
          <w:sz w:val="24"/>
          <w:szCs w:val="24"/>
          <w:lang w:val="en-GB"/>
        </w:rPr>
        <w:t>Mark</w:t>
      </w:r>
      <w:r w:rsidRPr="00D73D87">
        <w:rPr>
          <w:rFonts w:ascii="Times New Roman" w:hAnsi="Times New Roman"/>
          <w:sz w:val="24"/>
          <w:szCs w:val="24"/>
          <w:lang w:val="en-GB"/>
        </w:rPr>
        <w:t>.</w:t>
      </w:r>
    </w:p>
    <w:p w:rsidRPr="00D73D87" w:rsidR="001A756B" w:rsidP="00E37332" w:rsidRDefault="001A756B" w14:paraId="6684D787" w14:textId="3D22B1B4">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Pr="00D73D87" w:rsidR="00133518">
        <w:rPr>
          <w:rFonts w:ascii="Times New Roman" w:hAnsi="Times New Roman"/>
          <w:sz w:val="24"/>
          <w:szCs w:val="24"/>
          <w:lang w:val="en-GB"/>
        </w:rPr>
        <w:t xml:space="preserve">Nonsense,” said </w:t>
      </w:r>
      <w:r w:rsidRPr="00D73D87" w:rsidR="007C738B">
        <w:rPr>
          <w:rFonts w:ascii="Times New Roman" w:hAnsi="Times New Roman"/>
          <w:sz w:val="24"/>
          <w:szCs w:val="24"/>
          <w:lang w:val="en-GB"/>
        </w:rPr>
        <w:t>Donna</w:t>
      </w:r>
      <w:r w:rsidRPr="00D73D87" w:rsidR="00FB3B24">
        <w:rPr>
          <w:rFonts w:ascii="Times New Roman" w:hAnsi="Times New Roman"/>
          <w:sz w:val="24"/>
          <w:szCs w:val="24"/>
          <w:lang w:val="en-GB"/>
        </w:rPr>
        <w:t>. “</w:t>
      </w:r>
      <w:r w:rsidRPr="00D73D87">
        <w:rPr>
          <w:rFonts w:ascii="Times New Roman" w:hAnsi="Times New Roman"/>
          <w:sz w:val="24"/>
          <w:szCs w:val="24"/>
          <w:lang w:val="en-GB"/>
        </w:rPr>
        <w:t>You will always be welcome.”</w:t>
      </w:r>
    </w:p>
    <w:p w:rsidRPr="00D73D87" w:rsidR="008453D6" w:rsidP="00E37332" w:rsidRDefault="001A756B" w14:paraId="26F8A8E3" w14:textId="7777777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“Even by me,” I said.</w:t>
      </w:r>
      <w:r w:rsidRPr="00D73D87" w:rsidR="008453D6">
        <w:rPr>
          <w:rFonts w:ascii="Times New Roman" w:hAnsi="Times New Roman"/>
          <w:sz w:val="24"/>
          <w:szCs w:val="24"/>
          <w:lang w:val="en-GB"/>
        </w:rPr>
        <w:t xml:space="preserve"> “You can keep me supplied with the latest hits.”</w:t>
      </w:r>
    </w:p>
    <w:p w:rsidRPr="00D73D87" w:rsidR="00D63B56" w:rsidP="00E37332" w:rsidRDefault="00D63B56" w14:paraId="3020CD23" w14:textId="1B0C0395">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We stood and had a group hug.</w:t>
      </w:r>
    </w:p>
    <w:p w:rsidRPr="00D73D87" w:rsidR="00B419A4" w:rsidP="00E37332" w:rsidRDefault="00D63B56" w14:paraId="6124B8CA" w14:textId="00F6F7B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For the first time since </w:t>
      </w:r>
      <w:r w:rsidRPr="00D73D87" w:rsidR="00FB3B24">
        <w:rPr>
          <w:rFonts w:ascii="Times New Roman" w:hAnsi="Times New Roman"/>
          <w:sz w:val="24"/>
          <w:szCs w:val="24"/>
          <w:lang w:val="en-GB"/>
        </w:rPr>
        <w:t xml:space="preserve">our </w:t>
      </w:r>
      <w:r w:rsidRPr="00D73D87">
        <w:rPr>
          <w:rFonts w:ascii="Times New Roman" w:hAnsi="Times New Roman"/>
          <w:sz w:val="24"/>
          <w:szCs w:val="24"/>
          <w:lang w:val="en-GB"/>
        </w:rPr>
        <w:t>arriv</w:t>
      </w:r>
      <w:r w:rsidRPr="00D73D87" w:rsidR="00FB3B24">
        <w:rPr>
          <w:rFonts w:ascii="Times New Roman" w:hAnsi="Times New Roman"/>
          <w:sz w:val="24"/>
          <w:szCs w:val="24"/>
          <w:lang w:val="en-GB"/>
        </w:rPr>
        <w:t>al in Nerja</w:t>
      </w:r>
      <w:r w:rsidRPr="00D73D87">
        <w:rPr>
          <w:rFonts w:ascii="Times New Roman" w:hAnsi="Times New Roman"/>
          <w:sz w:val="24"/>
          <w:szCs w:val="24"/>
          <w:lang w:val="en-GB"/>
        </w:rPr>
        <w:t xml:space="preserve">, I </w:t>
      </w:r>
      <w:r w:rsidRPr="00D73D87" w:rsidR="007D2468">
        <w:rPr>
          <w:rFonts w:ascii="Times New Roman" w:hAnsi="Times New Roman"/>
          <w:sz w:val="24"/>
          <w:szCs w:val="24"/>
          <w:lang w:val="en-GB"/>
        </w:rPr>
        <w:t>felt we had</w:t>
      </w:r>
      <w:r w:rsidRPr="00D73D87" w:rsidR="00B419A4">
        <w:rPr>
          <w:rFonts w:ascii="Times New Roman" w:hAnsi="Times New Roman"/>
          <w:sz w:val="24"/>
          <w:szCs w:val="24"/>
          <w:lang w:val="en-GB"/>
        </w:rPr>
        <w:t xml:space="preserve"> </w:t>
      </w:r>
      <w:r w:rsidRPr="00D73D87" w:rsidR="007D2468">
        <w:rPr>
          <w:rFonts w:ascii="Times New Roman" w:hAnsi="Times New Roman"/>
          <w:sz w:val="24"/>
          <w:szCs w:val="24"/>
          <w:lang w:val="en-GB"/>
        </w:rPr>
        <w:t>truly bonded.</w:t>
      </w:r>
    </w:p>
    <w:p w:rsidRPr="00D73D87" w:rsidR="007D2468" w:rsidP="00E37332" w:rsidRDefault="007D2468" w14:paraId="6D11797C" w14:textId="526E7D5C">
      <w:pPr>
        <w:spacing w:after="0" w:line="360" w:lineRule="auto"/>
        <w:rPr>
          <w:rFonts w:ascii="Times New Roman" w:hAnsi="Times New Roman" w:eastAsia="Calibri" w:cs="Times New Roman"/>
          <w:iCs/>
          <w:sz w:val="24"/>
          <w:szCs w:val="24"/>
          <w:lang w:val="en-GB"/>
        </w:rPr>
      </w:pPr>
      <w:r w:rsidRPr="00D73D87">
        <w:rPr>
          <w:rFonts w:ascii="Times New Roman" w:hAnsi="Times New Roman"/>
          <w:sz w:val="24"/>
          <w:szCs w:val="24"/>
          <w:lang w:val="en-GB"/>
        </w:rPr>
        <w:br w:type="page"/>
      </w:r>
    </w:p>
    <w:p w:rsidRPr="00D73D87" w:rsidR="007D2468" w:rsidP="00E37332" w:rsidRDefault="00C32668" w14:paraId="73CC213D" w14:textId="0ED41314">
      <w:pPr>
        <w:pStyle w:val="CSP-ChapterBodyText-FirstParagraph"/>
        <w:spacing w:line="360" w:lineRule="auto"/>
        <w:jc w:val="left"/>
        <w:rPr>
          <w:rFonts w:ascii="Times New Roman" w:hAnsi="Times New Roman"/>
          <w:sz w:val="24"/>
          <w:szCs w:val="24"/>
          <w:lang w:val="en-GB"/>
        </w:rPr>
      </w:pPr>
      <w:r w:rsidRPr="00D73D87">
        <w:rPr>
          <w:rFonts w:ascii="Times New Roman" w:hAnsi="Times New Roman"/>
          <w:sz w:val="24"/>
          <w:szCs w:val="24"/>
          <w:lang w:val="en-GB"/>
        </w:rPr>
        <w:lastRenderedPageBreak/>
        <w:t>Chapter</w:t>
      </w:r>
      <w:r w:rsidRPr="00D73D87" w:rsidR="00B32A34">
        <w:rPr>
          <w:rFonts w:ascii="Times New Roman" w:hAnsi="Times New Roman"/>
          <w:sz w:val="24"/>
          <w:szCs w:val="24"/>
          <w:lang w:val="en-GB"/>
        </w:rPr>
        <w:t xml:space="preserve"> 18</w:t>
      </w:r>
      <w:r w:rsidRPr="00D73D87" w:rsidR="00E13499">
        <w:rPr>
          <w:rFonts w:ascii="Times New Roman" w:hAnsi="Times New Roman"/>
          <w:sz w:val="24"/>
          <w:szCs w:val="24"/>
          <w:lang w:val="en-GB"/>
        </w:rPr>
        <w:t xml:space="preserve"> – Spanish survival course for foreigners</w:t>
      </w:r>
    </w:p>
    <w:p w:rsidRPr="00D73D87" w:rsidR="00C32668" w:rsidP="00E37332" w:rsidRDefault="00C32668" w14:paraId="274EEE3F" w14:textId="77777777">
      <w:pPr>
        <w:pStyle w:val="CSP-ChapterBodyText-FirstParagraph"/>
        <w:spacing w:line="360" w:lineRule="auto"/>
        <w:jc w:val="left"/>
        <w:rPr>
          <w:rFonts w:ascii="Times New Roman" w:hAnsi="Times New Roman"/>
          <w:sz w:val="24"/>
          <w:szCs w:val="24"/>
          <w:lang w:val="en-GB"/>
        </w:rPr>
      </w:pPr>
    </w:p>
    <w:p w:rsidRPr="00D73D87" w:rsidR="00BD5E06" w:rsidP="00E37332" w:rsidRDefault="00E52586" w14:paraId="2F105C88" w14:textId="690EB773">
      <w:pPr>
        <w:spacing w:after="0" w:line="360" w:lineRule="auto"/>
        <w:rPr>
          <w:rFonts w:ascii="Times New Roman" w:hAnsi="Times New Roman" w:cs="Times New Roman"/>
          <w:sz w:val="24"/>
          <w:szCs w:val="24"/>
          <w:lang w:val="en-GB"/>
        </w:rPr>
      </w:pPr>
      <w:r w:rsidRPr="4A6D2F5D" w:rsidR="4A6D2F5D">
        <w:rPr>
          <w:rFonts w:ascii="Times New Roman" w:hAnsi="Times New Roman"/>
          <w:sz w:val="24"/>
          <w:szCs w:val="24"/>
          <w:lang w:val="en-GB"/>
        </w:rPr>
        <w:t xml:space="preserve">Mine was an internal room, so the only window </w:t>
      </w:r>
      <w:r w:rsidRPr="4A6D2F5D" w:rsidR="4A6D2F5D">
        <w:rPr>
          <w:rFonts w:ascii="Times New Roman" w:hAnsi="Times New Roman"/>
          <w:sz w:val="24"/>
          <w:szCs w:val="24"/>
          <w:lang w:val="en-GB"/>
        </w:rPr>
        <w:t>provided</w:t>
      </w:r>
      <w:r w:rsidRPr="4A6D2F5D" w:rsidR="4A6D2F5D">
        <w:rPr>
          <w:rFonts w:ascii="Times New Roman" w:hAnsi="Times New Roman"/>
          <w:sz w:val="24"/>
          <w:szCs w:val="24"/>
          <w:lang w:val="en-GB"/>
        </w:rPr>
        <w:t xml:space="preserve"> views of the patio. I pulled back the curtains and looked out to where the blue fountain trickled quietly in its centre. My mother loved this main feature of the hotel and relished turning it on every morning and off at night. It was her baby and it had been the inspiration behind the name of our Spanish venture. I remember the family debate</w:t>
      </w:r>
      <w:ins w:author="Gary Smailes" w:date="2024-01-17T10:43:42.491Z" w:id="346428097">
        <w:r w:rsidRPr="4A6D2F5D" w:rsidR="4A6D2F5D">
          <w:rPr>
            <w:rFonts w:ascii="Times New Roman" w:hAnsi="Times New Roman"/>
            <w:sz w:val="24"/>
            <w:szCs w:val="24"/>
            <w:lang w:val="en-GB"/>
          </w:rPr>
          <w:t>,</w:t>
        </w:r>
      </w:ins>
      <w:r w:rsidRPr="4A6D2F5D" w:rsidR="4A6D2F5D">
        <w:rPr>
          <w:rFonts w:ascii="Times New Roman" w:hAnsi="Times New Roman"/>
          <w:sz w:val="24"/>
          <w:szCs w:val="24"/>
          <w:lang w:val="en-GB"/>
        </w:rPr>
        <w:t xml:space="preserve"> as if it were yesterday. We wanted a name to conjure up an image of a romantic holiday, but in English, Blue Fountain sounded like a motorway service station, and Fuente Azul in Spanish </w:t>
      </w:r>
      <w:r w:rsidRPr="4A6D2F5D" w:rsidR="4A6D2F5D">
        <w:rPr>
          <w:rFonts w:ascii="Times New Roman" w:hAnsi="Times New Roman"/>
          <w:sz w:val="24"/>
          <w:szCs w:val="24"/>
          <w:lang w:val="en-GB"/>
        </w:rPr>
        <w:t>didn’t</w:t>
      </w:r>
      <w:r w:rsidRPr="4A6D2F5D" w:rsidR="4A6D2F5D">
        <w:rPr>
          <w:rFonts w:ascii="Times New Roman" w:hAnsi="Times New Roman"/>
          <w:sz w:val="24"/>
          <w:szCs w:val="24"/>
          <w:lang w:val="en-GB"/>
        </w:rPr>
        <w:t xml:space="preserve"> tick any boxes. </w:t>
      </w:r>
      <w:r w:rsidRPr="4A6D2F5D" w:rsidR="4A6D2F5D">
        <w:rPr>
          <w:rFonts w:ascii="Times New Roman" w:hAnsi="Times New Roman" w:cs="Times New Roman"/>
          <w:sz w:val="24"/>
          <w:szCs w:val="24"/>
          <w:lang w:val="en-GB"/>
        </w:rPr>
        <w:t>Then Mum remembered when we visited Miami, the hotel we stayed in was called Fontainebleau. It rang so much better in French, so Fontainebleau it was.</w:t>
      </w:r>
    </w:p>
    <w:p w:rsidRPr="00D73D87" w:rsidR="00BD5E06" w:rsidP="00E37332" w:rsidRDefault="00EB2496" w14:paraId="10757026" w14:textId="290F4CF3">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The fountain hadn’t always</w:t>
      </w:r>
      <w:r w:rsidR="00520BB4">
        <w:rPr>
          <w:rFonts w:ascii="Times New Roman" w:hAnsi="Times New Roman" w:cs="Times New Roman"/>
          <w:sz w:val="24"/>
          <w:szCs w:val="24"/>
          <w:lang w:val="en-GB"/>
        </w:rPr>
        <w:t xml:space="preserve"> behaved</w:t>
      </w:r>
      <w:r w:rsidRPr="00D73D87">
        <w:rPr>
          <w:rFonts w:ascii="Times New Roman" w:hAnsi="Times New Roman" w:cs="Times New Roman"/>
          <w:sz w:val="24"/>
          <w:szCs w:val="24"/>
          <w:lang w:val="en-GB"/>
        </w:rPr>
        <w:t xml:space="preserve"> so </w:t>
      </w:r>
      <w:r w:rsidRPr="00D73D87" w:rsidR="00006C77">
        <w:rPr>
          <w:rFonts w:ascii="Times New Roman" w:hAnsi="Times New Roman" w:cs="Times New Roman"/>
          <w:sz w:val="24"/>
          <w:szCs w:val="24"/>
          <w:lang w:val="en-GB"/>
        </w:rPr>
        <w:t>gently.</w:t>
      </w:r>
    </w:p>
    <w:p w:rsidRPr="00D73D87" w:rsidR="00EA6DDC" w:rsidP="00E37332" w:rsidRDefault="00EA6DDC" w14:paraId="00A25FBD" w14:textId="182BCF41">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Dear </w:t>
      </w:r>
      <w:r w:rsidRPr="00D73D87" w:rsidR="00DC030F">
        <w:rPr>
          <w:rFonts w:ascii="Times New Roman" w:hAnsi="Times New Roman" w:cs="Times New Roman"/>
          <w:sz w:val="24"/>
          <w:szCs w:val="24"/>
          <w:lang w:val="en-GB"/>
        </w:rPr>
        <w:t>Emilio de Miguel,</w:t>
      </w:r>
      <w:r w:rsidRPr="00D73D87" w:rsidR="008B1484">
        <w:rPr>
          <w:rFonts w:ascii="Times New Roman" w:hAnsi="Times New Roman" w:cs="Times New Roman"/>
          <w:sz w:val="24"/>
          <w:szCs w:val="24"/>
          <w:lang w:val="en-GB"/>
        </w:rPr>
        <w:t xml:space="preserve"> our builder</w:t>
      </w:r>
      <w:r w:rsidRPr="00D73D87" w:rsidR="00DC030F">
        <w:rPr>
          <w:rFonts w:ascii="Times New Roman" w:hAnsi="Times New Roman" w:cs="Times New Roman"/>
          <w:sz w:val="24"/>
          <w:szCs w:val="24"/>
          <w:lang w:val="en-GB"/>
        </w:rPr>
        <w:t>,</w:t>
      </w:r>
      <w:r w:rsidRPr="00D73D87" w:rsidR="008B1484">
        <w:rPr>
          <w:rFonts w:ascii="Times New Roman" w:hAnsi="Times New Roman" w:cs="Times New Roman"/>
          <w:sz w:val="24"/>
          <w:szCs w:val="24"/>
          <w:lang w:val="en-GB"/>
        </w:rPr>
        <w:t xml:space="preserve"> </w:t>
      </w:r>
      <w:r w:rsidRPr="00D73D87" w:rsidR="00A4333B">
        <w:rPr>
          <w:rFonts w:ascii="Times New Roman" w:hAnsi="Times New Roman" w:cs="Times New Roman"/>
          <w:sz w:val="24"/>
          <w:szCs w:val="24"/>
          <w:lang w:val="en-GB"/>
        </w:rPr>
        <w:t xml:space="preserve">hadn’t wired the pump </w:t>
      </w:r>
      <w:r w:rsidRPr="00D73D87" w:rsidR="00DA1A23">
        <w:rPr>
          <w:rFonts w:ascii="Times New Roman" w:hAnsi="Times New Roman" w:cs="Times New Roman"/>
          <w:sz w:val="24"/>
          <w:szCs w:val="24"/>
          <w:lang w:val="en-GB"/>
        </w:rPr>
        <w:t>properly,</w:t>
      </w:r>
      <w:r w:rsidRPr="00D73D87" w:rsidR="00CB72FA">
        <w:rPr>
          <w:rFonts w:ascii="Times New Roman" w:hAnsi="Times New Roman" w:cs="Times New Roman"/>
          <w:sz w:val="24"/>
          <w:szCs w:val="24"/>
          <w:lang w:val="en-GB"/>
        </w:rPr>
        <w:t xml:space="preserve"> so</w:t>
      </w:r>
      <w:r w:rsidRPr="00D73D87" w:rsidR="00463E8B">
        <w:rPr>
          <w:rFonts w:ascii="Times New Roman" w:hAnsi="Times New Roman" w:cs="Times New Roman"/>
          <w:sz w:val="24"/>
          <w:szCs w:val="24"/>
          <w:lang w:val="en-GB"/>
        </w:rPr>
        <w:t xml:space="preserve"> on first use</w:t>
      </w:r>
      <w:r w:rsidRPr="00D73D87" w:rsidR="00100447">
        <w:rPr>
          <w:rFonts w:ascii="Times New Roman" w:hAnsi="Times New Roman" w:cs="Times New Roman"/>
          <w:sz w:val="24"/>
          <w:szCs w:val="24"/>
          <w:lang w:val="en-GB"/>
        </w:rPr>
        <w:t>,</w:t>
      </w:r>
      <w:r w:rsidRPr="00D73D87" w:rsidR="00CB72FA">
        <w:rPr>
          <w:rFonts w:ascii="Times New Roman" w:hAnsi="Times New Roman" w:cs="Times New Roman"/>
          <w:sz w:val="24"/>
          <w:szCs w:val="24"/>
          <w:lang w:val="en-GB"/>
        </w:rPr>
        <w:t xml:space="preserve"> it had gurgled, spat a giant jet of water two meters high then</w:t>
      </w:r>
      <w:r w:rsidRPr="00D73D87" w:rsidR="00DA1A23">
        <w:rPr>
          <w:rFonts w:ascii="Times New Roman" w:hAnsi="Times New Roman" w:cs="Times New Roman"/>
          <w:sz w:val="24"/>
          <w:szCs w:val="24"/>
          <w:lang w:val="en-GB"/>
        </w:rPr>
        <w:t xml:space="preserve"> cut </w:t>
      </w:r>
      <w:r w:rsidRPr="00D73D87" w:rsidR="00006C77">
        <w:rPr>
          <w:rFonts w:ascii="Times New Roman" w:hAnsi="Times New Roman" w:cs="Times New Roman"/>
          <w:sz w:val="24"/>
          <w:szCs w:val="24"/>
          <w:lang w:val="en-GB"/>
        </w:rPr>
        <w:t xml:space="preserve">off </w:t>
      </w:r>
      <w:r w:rsidRPr="00D73D87" w:rsidR="00DA1A23">
        <w:rPr>
          <w:rFonts w:ascii="Times New Roman" w:hAnsi="Times New Roman" w:cs="Times New Roman"/>
          <w:sz w:val="24"/>
          <w:szCs w:val="24"/>
          <w:lang w:val="en-GB"/>
        </w:rPr>
        <w:t>the electricity. It was just one of his</w:t>
      </w:r>
      <w:r w:rsidRPr="00D73D87" w:rsidR="0052699A">
        <w:rPr>
          <w:rFonts w:ascii="Times New Roman" w:hAnsi="Times New Roman" w:cs="Times New Roman"/>
          <w:sz w:val="24"/>
          <w:szCs w:val="24"/>
          <w:lang w:val="en-GB"/>
        </w:rPr>
        <w:t xml:space="preserve"> many </w:t>
      </w:r>
      <w:r w:rsidRPr="00D73D87" w:rsidR="001C61E1">
        <w:rPr>
          <w:rFonts w:ascii="Times New Roman" w:hAnsi="Times New Roman" w:cs="Times New Roman"/>
          <w:sz w:val="24"/>
          <w:szCs w:val="24"/>
          <w:lang w:val="en-GB"/>
        </w:rPr>
        <w:t>failings,</w:t>
      </w:r>
      <w:r w:rsidRPr="00D73D87" w:rsidR="00B06A9C">
        <w:rPr>
          <w:rFonts w:ascii="Times New Roman" w:hAnsi="Times New Roman" w:cs="Times New Roman"/>
          <w:sz w:val="24"/>
          <w:szCs w:val="24"/>
          <w:lang w:val="en-GB"/>
        </w:rPr>
        <w:t xml:space="preserve"> but his worst was </w:t>
      </w:r>
      <w:r w:rsidRPr="00D73D87" w:rsidR="00831F4E">
        <w:rPr>
          <w:rFonts w:ascii="Times New Roman" w:hAnsi="Times New Roman" w:cs="Times New Roman"/>
          <w:sz w:val="24"/>
          <w:szCs w:val="24"/>
          <w:lang w:val="en-GB"/>
        </w:rPr>
        <w:t>the electrical distribution board.</w:t>
      </w:r>
    </w:p>
    <w:p w:rsidRPr="00D73D87" w:rsidR="00EA6DDC" w:rsidP="00E37332" w:rsidRDefault="001C61E1" w14:paraId="489A7B8F" w14:textId="05A0A077">
      <w:pPr>
        <w:spacing w:after="0" w:line="360" w:lineRule="auto"/>
        <w:ind w:firstLine="720"/>
        <w:rPr>
          <w:rFonts w:ascii="Times New Roman" w:hAnsi="Times New Roman" w:cs="Times New Roman"/>
          <w:sz w:val="24"/>
          <w:szCs w:val="24"/>
          <w:lang w:val="en-GB"/>
        </w:rPr>
      </w:pPr>
      <w:r w:rsidRPr="4A6D2F5D" w:rsidR="4A6D2F5D">
        <w:rPr>
          <w:rFonts w:ascii="Times New Roman" w:hAnsi="Times New Roman" w:cs="Times New Roman"/>
          <w:sz w:val="24"/>
          <w:szCs w:val="24"/>
          <w:lang w:val="en-GB"/>
        </w:rPr>
        <w:t>As part of his rip-off the foreigner policy, he had initially only installed one circuit</w:t>
      </w:r>
      <w:ins w:author="Gary Smailes" w:date="2024-01-17T10:44:33.241Z" w:id="821076621">
        <w:r w:rsidRPr="4A6D2F5D" w:rsidR="4A6D2F5D">
          <w:rPr>
            <w:rFonts w:ascii="Times New Roman" w:hAnsi="Times New Roman" w:cs="Times New Roman"/>
            <w:sz w:val="24"/>
            <w:szCs w:val="24"/>
            <w:lang w:val="en-GB"/>
          </w:rPr>
          <w:t>,</w:t>
        </w:r>
      </w:ins>
      <w:r w:rsidRPr="4A6D2F5D" w:rsidR="4A6D2F5D">
        <w:rPr>
          <w:rFonts w:ascii="Times New Roman" w:hAnsi="Times New Roman" w:cs="Times New Roman"/>
          <w:sz w:val="24"/>
          <w:szCs w:val="24"/>
          <w:lang w:val="en-GB"/>
        </w:rPr>
        <w:t xml:space="preserve"> which </w:t>
      </w:r>
      <w:r w:rsidRPr="4A6D2F5D" w:rsidR="4A6D2F5D">
        <w:rPr>
          <w:rFonts w:ascii="Times New Roman" w:hAnsi="Times New Roman" w:cs="Times New Roman"/>
          <w:sz w:val="24"/>
          <w:szCs w:val="24"/>
          <w:lang w:val="en-GB"/>
        </w:rPr>
        <w:t>wasn’t</w:t>
      </w:r>
      <w:r w:rsidRPr="4A6D2F5D" w:rsidR="4A6D2F5D">
        <w:rPr>
          <w:rFonts w:ascii="Times New Roman" w:hAnsi="Times New Roman" w:cs="Times New Roman"/>
          <w:sz w:val="24"/>
          <w:szCs w:val="24"/>
          <w:lang w:val="en-GB"/>
        </w:rPr>
        <w:t xml:space="preserve"> strong enough to power the kitchen oven and bar air-conditioning at the </w:t>
      </w:r>
      <w:r w:rsidRPr="4A6D2F5D" w:rsidR="4A6D2F5D">
        <w:rPr>
          <w:rFonts w:ascii="Times New Roman" w:hAnsi="Times New Roman"/>
          <w:sz w:val="24"/>
          <w:szCs w:val="24"/>
          <w:lang w:val="en-GB"/>
        </w:rPr>
        <w:t>same</w:t>
      </w:r>
      <w:r w:rsidRPr="4A6D2F5D" w:rsidR="4A6D2F5D">
        <w:rPr>
          <w:rFonts w:ascii="Times New Roman" w:hAnsi="Times New Roman" w:cs="Times New Roman"/>
          <w:sz w:val="24"/>
          <w:szCs w:val="24"/>
          <w:lang w:val="en-GB"/>
        </w:rPr>
        <w:t xml:space="preserve"> time. Guests could either wait forever for the food in the cool or sweat while wrestling with their gammon steak and pineapple. My dad </w:t>
      </w:r>
      <w:r w:rsidRPr="4A6D2F5D" w:rsidR="4A6D2F5D">
        <w:rPr>
          <w:rFonts w:ascii="Times New Roman" w:hAnsi="Times New Roman" w:cs="Times New Roman"/>
          <w:sz w:val="24"/>
          <w:szCs w:val="24"/>
          <w:lang w:val="en-GB"/>
        </w:rPr>
        <w:t>went bananas</w:t>
      </w:r>
      <w:r w:rsidRPr="4A6D2F5D" w:rsidR="4A6D2F5D">
        <w:rPr>
          <w:rFonts w:ascii="Times New Roman" w:hAnsi="Times New Roman" w:cs="Times New Roman"/>
          <w:sz w:val="24"/>
          <w:szCs w:val="24"/>
          <w:lang w:val="en-GB"/>
        </w:rPr>
        <w:t xml:space="preserve"> and ranted about what an idiot he would seem in front of his fellow bookies at their annual dinner in Mayfair. He was on the verge of physically attacking the builder but according to my mum, </w:t>
      </w:r>
      <w:r w:rsidRPr="4A6D2F5D" w:rsidR="4A6D2F5D">
        <w:rPr>
          <w:rFonts w:ascii="Times New Roman" w:hAnsi="Times New Roman"/>
          <w:sz w:val="24"/>
          <w:szCs w:val="24"/>
          <w:lang w:val="en-GB"/>
        </w:rPr>
        <w:t>Mark</w:t>
      </w:r>
      <w:r w:rsidRPr="4A6D2F5D" w:rsidR="4A6D2F5D">
        <w:rPr>
          <w:rFonts w:ascii="Times New Roman" w:hAnsi="Times New Roman" w:cs="Times New Roman"/>
          <w:sz w:val="24"/>
          <w:szCs w:val="24"/>
          <w:lang w:val="en-GB"/>
        </w:rPr>
        <w:t xml:space="preserve"> had intervened, and Emilio had agreed</w:t>
      </w:r>
      <w:ins w:author="Gary Smailes" w:date="2024-01-17T10:45:14.812Z" w:id="406791851">
        <w:r w:rsidRPr="4A6D2F5D" w:rsidR="4A6D2F5D">
          <w:rPr>
            <w:rFonts w:ascii="Times New Roman" w:hAnsi="Times New Roman" w:cs="Times New Roman"/>
            <w:sz w:val="24"/>
            <w:szCs w:val="24"/>
            <w:lang w:val="en-GB"/>
          </w:rPr>
          <w:t xml:space="preserve">, under the threat of violence, </w:t>
        </w:r>
      </w:ins>
      <w:del w:author="Gary Smailes" w:date="2024-01-17T10:45:21.852Z" w:id="655963099">
        <w:r w:rsidRPr="4A6D2F5D" w:rsidDel="4A6D2F5D">
          <w:rPr>
            <w:rFonts w:ascii="Times New Roman" w:hAnsi="Times New Roman" w:cs="Times New Roman"/>
            <w:sz w:val="24"/>
            <w:szCs w:val="24"/>
            <w:lang w:val="en-GB"/>
          </w:rPr>
          <w:delText xml:space="preserve"> </w:delText>
        </w:r>
      </w:del>
      <w:r w:rsidRPr="4A6D2F5D" w:rsidR="4A6D2F5D">
        <w:rPr>
          <w:rFonts w:ascii="Times New Roman" w:hAnsi="Times New Roman" w:cs="Times New Roman"/>
          <w:sz w:val="24"/>
          <w:szCs w:val="24"/>
          <w:lang w:val="en-GB"/>
        </w:rPr>
        <w:t xml:space="preserve">to install a second circuit. As these were the new 240 volts instead of the old 120, they were expensive, and most tradesmen were still learning how to work with the higher voltage. As always, Emilio’s excuses were plausible and the consequences expensive, but our main complaint was he was so slow. The second circuit was </w:t>
      </w:r>
      <w:r w:rsidRPr="4A6D2F5D" w:rsidR="4A6D2F5D">
        <w:rPr>
          <w:rFonts w:ascii="Times New Roman" w:hAnsi="Times New Roman" w:cs="Times New Roman"/>
          <w:sz w:val="24"/>
          <w:szCs w:val="24"/>
          <w:lang w:val="en-GB"/>
        </w:rPr>
        <w:t>literally up</w:t>
      </w:r>
      <w:r w:rsidRPr="4A6D2F5D" w:rsidR="4A6D2F5D">
        <w:rPr>
          <w:rFonts w:ascii="Times New Roman" w:hAnsi="Times New Roman" w:cs="Times New Roman"/>
          <w:sz w:val="24"/>
          <w:szCs w:val="24"/>
          <w:lang w:val="en-GB"/>
        </w:rPr>
        <w:t xml:space="preserve"> and running the day before we opened and continued to be the source of mysterious power outages in the middle of dinner.</w:t>
      </w:r>
    </w:p>
    <w:p w:rsidRPr="00D73D87" w:rsidR="005A1024" w:rsidP="00E37332" w:rsidRDefault="005A1024" w14:paraId="3B9D4B83" w14:textId="2954A37B">
      <w:pPr>
        <w:spacing w:after="0" w:line="360" w:lineRule="auto"/>
        <w:ind w:firstLine="720"/>
        <w:rPr>
          <w:rFonts w:ascii="Times New Roman" w:hAnsi="Times New Roman" w:cs="Times New Roman"/>
          <w:sz w:val="24"/>
          <w:szCs w:val="24"/>
          <w:lang w:val="en-GB"/>
        </w:rPr>
      </w:pPr>
      <w:r w:rsidRPr="00D73D87">
        <w:rPr>
          <w:rFonts w:ascii="Times New Roman" w:hAnsi="Times New Roman"/>
          <w:sz w:val="24"/>
          <w:szCs w:val="24"/>
          <w:lang w:val="en-GB"/>
        </w:rPr>
        <w:t xml:space="preserve">Several guests lolled on blue loungers, reading books, or chatting. One freckled man wore a handkerchief protecting his bald pate. A knot in each of its corners held it gingerly in place. His book though was real class, </w:t>
      </w:r>
      <w:r w:rsidRPr="00D73D87">
        <w:rPr>
          <w:rFonts w:ascii="Times New Roman" w:hAnsi="Times New Roman"/>
          <w:i/>
          <w:sz w:val="24"/>
          <w:szCs w:val="24"/>
          <w:lang w:val="en-GB"/>
        </w:rPr>
        <w:t>Eye of the Tiger</w:t>
      </w:r>
      <w:r w:rsidRPr="00D73D87">
        <w:rPr>
          <w:rFonts w:ascii="Times New Roman" w:hAnsi="Times New Roman"/>
          <w:sz w:val="24"/>
          <w:szCs w:val="24"/>
          <w:lang w:val="en-GB"/>
        </w:rPr>
        <w:t xml:space="preserve"> by Wilbur Smith. Several male guests were standing on the galleried landings outside their rooms dressed in shorts, t-shirts, and flip-flops with beach bags in hand as they waited for their partners. They were studiously avoiding each other by pretending to enjoy the crystal blue sky.</w:t>
      </w:r>
    </w:p>
    <w:p w:rsidRPr="00D73D87" w:rsidR="005A1024" w:rsidP="00E37332" w:rsidRDefault="005A1024" w14:paraId="1C66A2FB" w14:textId="1A8B5F60">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lastRenderedPageBreak/>
        <w:t xml:space="preserve">Four bougainvillea plants were starting to climb the walls they were planted in front of. Strange, </w:t>
      </w:r>
      <w:r w:rsidRPr="00D73D87" w:rsidR="00AD23AD">
        <w:rPr>
          <w:rFonts w:ascii="Times New Roman" w:hAnsi="Times New Roman"/>
          <w:sz w:val="24"/>
          <w:szCs w:val="24"/>
          <w:lang w:val="en-GB"/>
        </w:rPr>
        <w:t xml:space="preserve">I </w:t>
      </w:r>
      <w:r w:rsidRPr="00D73D87">
        <w:rPr>
          <w:rFonts w:ascii="Times New Roman" w:hAnsi="Times New Roman"/>
          <w:sz w:val="24"/>
          <w:szCs w:val="24"/>
          <w:lang w:val="en-GB"/>
        </w:rPr>
        <w:t>thought, one was streets ahead of the others.</w:t>
      </w:r>
    </w:p>
    <w:p w:rsidRPr="00D73D87" w:rsidR="00BA309E" w:rsidP="00E37332" w:rsidRDefault="00A077DB" w14:paraId="25A8C931" w14:textId="50D6B59F">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I </w:t>
      </w:r>
      <w:r w:rsidRPr="00D73D87" w:rsidR="00271265">
        <w:rPr>
          <w:rFonts w:ascii="Times New Roman" w:hAnsi="Times New Roman"/>
          <w:sz w:val="24"/>
          <w:szCs w:val="24"/>
          <w:lang w:val="en-GB"/>
        </w:rPr>
        <w:t xml:space="preserve">went into the bar </w:t>
      </w:r>
      <w:r w:rsidRPr="00D73D87" w:rsidR="00006C77">
        <w:rPr>
          <w:rFonts w:ascii="Times New Roman" w:hAnsi="Times New Roman"/>
          <w:sz w:val="24"/>
          <w:szCs w:val="24"/>
          <w:lang w:val="en-GB"/>
        </w:rPr>
        <w:t>for</w:t>
      </w:r>
      <w:r w:rsidRPr="00D73D87" w:rsidR="006D773A">
        <w:rPr>
          <w:rFonts w:ascii="Times New Roman" w:hAnsi="Times New Roman"/>
          <w:sz w:val="24"/>
          <w:szCs w:val="24"/>
          <w:lang w:val="en-GB"/>
        </w:rPr>
        <w:t xml:space="preserve"> my daily ration of wiping, </w:t>
      </w:r>
      <w:r w:rsidRPr="00D73D87" w:rsidR="00006C77">
        <w:rPr>
          <w:rFonts w:ascii="Times New Roman" w:hAnsi="Times New Roman"/>
          <w:sz w:val="24"/>
          <w:szCs w:val="24"/>
          <w:lang w:val="en-GB"/>
        </w:rPr>
        <w:t xml:space="preserve">to </w:t>
      </w:r>
      <w:r w:rsidRPr="00D73D87" w:rsidR="00271265">
        <w:rPr>
          <w:rFonts w:ascii="Times New Roman" w:hAnsi="Times New Roman"/>
          <w:sz w:val="24"/>
          <w:szCs w:val="24"/>
          <w:lang w:val="en-GB"/>
        </w:rPr>
        <w:t>restock</w:t>
      </w:r>
      <w:r w:rsidRPr="00D73D87" w:rsidR="00006C77">
        <w:rPr>
          <w:rFonts w:ascii="Times New Roman" w:hAnsi="Times New Roman"/>
          <w:sz w:val="24"/>
          <w:szCs w:val="24"/>
          <w:lang w:val="en-GB"/>
        </w:rPr>
        <w:t>,</w:t>
      </w:r>
      <w:r w:rsidRPr="00D73D87" w:rsidR="00271265">
        <w:rPr>
          <w:rFonts w:ascii="Times New Roman" w:hAnsi="Times New Roman"/>
          <w:sz w:val="24"/>
          <w:szCs w:val="24"/>
          <w:lang w:val="en-GB"/>
        </w:rPr>
        <w:t xml:space="preserve"> and open for the midday </w:t>
      </w:r>
      <w:r w:rsidRPr="00D73D87" w:rsidR="00BA309E">
        <w:rPr>
          <w:rFonts w:ascii="Times New Roman" w:hAnsi="Times New Roman"/>
          <w:sz w:val="24"/>
          <w:szCs w:val="24"/>
          <w:lang w:val="en-GB"/>
        </w:rPr>
        <w:t>session</w:t>
      </w:r>
      <w:r w:rsidRPr="00D73D87" w:rsidR="00006C77">
        <w:rPr>
          <w:rFonts w:ascii="Times New Roman" w:hAnsi="Times New Roman"/>
          <w:sz w:val="24"/>
          <w:szCs w:val="24"/>
          <w:lang w:val="en-GB"/>
        </w:rPr>
        <w:t>.</w:t>
      </w:r>
      <w:r w:rsidRPr="00D73D87" w:rsidR="00BA309E">
        <w:rPr>
          <w:rFonts w:ascii="Times New Roman" w:hAnsi="Times New Roman"/>
          <w:sz w:val="24"/>
          <w:szCs w:val="24"/>
          <w:lang w:val="en-GB"/>
        </w:rPr>
        <w:t xml:space="preserve"> I’d hardly </w:t>
      </w:r>
      <w:r w:rsidRPr="00D73D87" w:rsidR="006D773A">
        <w:rPr>
          <w:rFonts w:ascii="Times New Roman" w:hAnsi="Times New Roman"/>
          <w:sz w:val="24"/>
          <w:szCs w:val="24"/>
          <w:lang w:val="en-GB"/>
        </w:rPr>
        <w:t>had time to wring out the damp cloth</w:t>
      </w:r>
      <w:r w:rsidRPr="00D73D87" w:rsidR="00BA309E">
        <w:rPr>
          <w:rFonts w:ascii="Times New Roman" w:hAnsi="Times New Roman"/>
          <w:sz w:val="24"/>
          <w:szCs w:val="24"/>
          <w:lang w:val="en-GB"/>
        </w:rPr>
        <w:t xml:space="preserve"> when Charles slipped onto his usual stool.</w:t>
      </w:r>
    </w:p>
    <w:p w:rsidRPr="00D73D87" w:rsidR="00E93E1B" w:rsidP="00E37332" w:rsidRDefault="00E93E1B" w14:paraId="5884FC13" w14:textId="14AB0014">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shd w:val="clear" w:color="auto" w:fill="FFFFFF"/>
          <w:lang w:val="en-GB"/>
        </w:rPr>
        <w:t xml:space="preserve">“My lunchtime </w:t>
      </w:r>
      <w:r w:rsidRPr="00D73D87" w:rsidR="0082031A">
        <w:rPr>
          <w:rFonts w:ascii="Times New Roman" w:hAnsi="Times New Roman"/>
          <w:sz w:val="24"/>
          <w:szCs w:val="24"/>
          <w:shd w:val="clear" w:color="auto" w:fill="FFFFFF"/>
          <w:lang w:val="en-GB"/>
        </w:rPr>
        <w:t>special</w:t>
      </w:r>
      <w:r w:rsidRPr="00D73D87">
        <w:rPr>
          <w:rFonts w:ascii="Times New Roman" w:hAnsi="Times New Roman"/>
          <w:sz w:val="24"/>
          <w:szCs w:val="24"/>
          <w:shd w:val="clear" w:color="auto" w:fill="FFFFFF"/>
          <w:lang w:val="en-GB"/>
        </w:rPr>
        <w:t xml:space="preserve"> please, </w:t>
      </w:r>
      <w:r w:rsidR="00CF55C7">
        <w:rPr>
          <w:rFonts w:ascii="Times New Roman" w:hAnsi="Times New Roman"/>
          <w:sz w:val="24"/>
          <w:szCs w:val="24"/>
          <w:shd w:val="clear" w:color="auto" w:fill="FFFFFF"/>
          <w:lang w:val="en-GB"/>
        </w:rPr>
        <w:t>Robin</w:t>
      </w:r>
      <w:r w:rsidRPr="00D73D87" w:rsidR="00BA309E">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w:t>
      </w:r>
    </w:p>
    <w:p w:rsidRPr="00D73D87" w:rsidR="00E93E1B" w:rsidP="00E37332" w:rsidRDefault="00E93E1B" w14:paraId="00C75094" w14:textId="170C184E">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“How’s the car?” </w:t>
      </w:r>
      <w:r w:rsidRPr="00D73D87" w:rsidR="00BA309E">
        <w:rPr>
          <w:rFonts w:ascii="Times New Roman" w:hAnsi="Times New Roman"/>
          <w:sz w:val="24"/>
          <w:szCs w:val="24"/>
          <w:shd w:val="clear" w:color="auto" w:fill="FFFFFF"/>
          <w:lang w:val="en-GB"/>
        </w:rPr>
        <w:t xml:space="preserve">I </w:t>
      </w:r>
      <w:r w:rsidRPr="00D73D87">
        <w:rPr>
          <w:rFonts w:ascii="Times New Roman" w:hAnsi="Times New Roman"/>
          <w:sz w:val="24"/>
          <w:szCs w:val="24"/>
          <w:shd w:val="clear" w:color="auto" w:fill="FFFFFF"/>
          <w:lang w:val="en-GB"/>
        </w:rPr>
        <w:t xml:space="preserve">said pulling </w:t>
      </w:r>
      <w:r w:rsidRPr="00D73D87" w:rsidR="00BA309E">
        <w:rPr>
          <w:rFonts w:ascii="Times New Roman" w:hAnsi="Times New Roman"/>
          <w:sz w:val="24"/>
          <w:szCs w:val="24"/>
          <w:shd w:val="clear" w:color="auto" w:fill="FFFFFF"/>
          <w:lang w:val="en-GB"/>
        </w:rPr>
        <w:t>his</w:t>
      </w:r>
      <w:r w:rsidRPr="00D73D87">
        <w:rPr>
          <w:rFonts w:ascii="Times New Roman" w:hAnsi="Times New Roman"/>
          <w:sz w:val="24"/>
          <w:szCs w:val="24"/>
          <w:shd w:val="clear" w:color="auto" w:fill="FFFFFF"/>
          <w:lang w:val="en-GB"/>
        </w:rPr>
        <w:t xml:space="preserve"> pint.</w:t>
      </w:r>
    </w:p>
    <w:p w:rsidRPr="00D73D87" w:rsidR="00E93E1B" w:rsidP="00E37332" w:rsidRDefault="00E93E1B" w14:paraId="796AF1EA"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“Write off,” said Charles. “Desperately need another. What happened to your Jag?”</w:t>
      </w:r>
    </w:p>
    <w:p w:rsidRPr="00D73D87" w:rsidR="00E93E1B" w:rsidP="00E37332" w:rsidRDefault="00E93E1B" w14:paraId="16CF8809" w14:textId="2CFAD0F5">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“I sold it </w:t>
      </w:r>
      <w:r w:rsidRPr="00D73D87" w:rsidR="0013149F">
        <w:rPr>
          <w:rFonts w:ascii="Times New Roman" w:hAnsi="Times New Roman"/>
          <w:sz w:val="24"/>
          <w:szCs w:val="24"/>
          <w:shd w:val="clear" w:color="auto" w:fill="FFFFFF"/>
          <w:lang w:val="en-GB"/>
        </w:rPr>
        <w:t>a while</w:t>
      </w:r>
      <w:r w:rsidRPr="00D73D87">
        <w:rPr>
          <w:rFonts w:ascii="Times New Roman" w:hAnsi="Times New Roman"/>
          <w:sz w:val="24"/>
          <w:szCs w:val="24"/>
          <w:shd w:val="clear" w:color="auto" w:fill="FFFFFF"/>
          <w:lang w:val="en-GB"/>
        </w:rPr>
        <w:t xml:space="preserve"> ago to someone going back to England.”</w:t>
      </w:r>
    </w:p>
    <w:p w:rsidRPr="00D73D87" w:rsidR="00E93E1B" w:rsidP="00E37332" w:rsidRDefault="00E93E1B" w14:paraId="32A2812F" w14:textId="7743FC6B">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“Pity, it </w:t>
      </w:r>
      <w:r w:rsidR="0083651B">
        <w:rPr>
          <w:rFonts w:ascii="Times New Roman" w:hAnsi="Times New Roman"/>
          <w:sz w:val="24"/>
          <w:szCs w:val="24"/>
          <w:shd w:val="clear" w:color="auto" w:fill="FFFFFF"/>
          <w:lang w:val="en-GB"/>
        </w:rPr>
        <w:t>was</w:t>
      </w:r>
      <w:r w:rsidRPr="00D73D87">
        <w:rPr>
          <w:rFonts w:ascii="Times New Roman" w:hAnsi="Times New Roman"/>
          <w:sz w:val="24"/>
          <w:szCs w:val="24"/>
          <w:shd w:val="clear" w:color="auto" w:fill="FFFFFF"/>
          <w:lang w:val="en-GB"/>
        </w:rPr>
        <w:t xml:space="preserve"> perfect</w:t>
      </w:r>
      <w:r w:rsidR="0083651B">
        <w:rPr>
          <w:rFonts w:ascii="Times New Roman" w:hAnsi="Times New Roman"/>
          <w:sz w:val="24"/>
          <w:szCs w:val="24"/>
          <w:shd w:val="clear" w:color="auto" w:fill="FFFFFF"/>
          <w:lang w:val="en-GB"/>
        </w:rPr>
        <w:t xml:space="preserve"> for my job</w:t>
      </w:r>
      <w:r w:rsidRPr="00D73D87">
        <w:rPr>
          <w:rFonts w:ascii="Times New Roman" w:hAnsi="Times New Roman"/>
          <w:sz w:val="24"/>
          <w:szCs w:val="24"/>
          <w:shd w:val="clear" w:color="auto" w:fill="FFFFFF"/>
          <w:lang w:val="en-GB"/>
        </w:rPr>
        <w:t>. Ferrying English house buyers around</w:t>
      </w:r>
      <w:r w:rsidRPr="00D73D87" w:rsidR="00FB2187">
        <w:rPr>
          <w:rFonts w:ascii="Times New Roman" w:hAnsi="Times New Roman"/>
          <w:sz w:val="24"/>
          <w:szCs w:val="24"/>
          <w:shd w:val="clear" w:color="auto" w:fill="FFFFFF"/>
          <w:lang w:val="en-GB"/>
        </w:rPr>
        <w:t xml:space="preserve"> in</w:t>
      </w:r>
      <w:r w:rsidRPr="00D73D87">
        <w:rPr>
          <w:rFonts w:ascii="Times New Roman" w:hAnsi="Times New Roman"/>
          <w:sz w:val="24"/>
          <w:szCs w:val="24"/>
          <w:shd w:val="clear" w:color="auto" w:fill="FFFFFF"/>
          <w:lang w:val="en-GB"/>
        </w:rPr>
        <w:t xml:space="preserve"> it would have made them feel instantly at home. Have you bought a replacement?”</w:t>
      </w:r>
    </w:p>
    <w:p w:rsidRPr="00D73D87" w:rsidR="00E93E1B" w:rsidP="00E37332" w:rsidRDefault="00E93E1B" w14:paraId="1F42BF98"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“Yes, a second-hand mini.”</w:t>
      </w:r>
    </w:p>
    <w:p w:rsidRPr="00D73D87" w:rsidR="00E93E1B" w:rsidP="00E37332" w:rsidRDefault="00E93E1B" w14:paraId="5EBCE3B0"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“Could be a mistake,” said Charles.</w:t>
      </w:r>
    </w:p>
    <w:p w:rsidRPr="00D73D87" w:rsidR="00E93E1B" w:rsidP="00E37332" w:rsidRDefault="00E93E1B" w14:paraId="0F77BCFE"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“Why?”</w:t>
      </w:r>
    </w:p>
    <w:p w:rsidRPr="00D73D87" w:rsidR="00E93E1B" w:rsidP="00E37332" w:rsidRDefault="00E93E1B" w14:paraId="7F9A1EE2"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“The mechanics here know nothing about British cars, only Seat, Renault, or Citroen. If it breaks down, you’re buggered.”</w:t>
      </w:r>
    </w:p>
    <w:p w:rsidRPr="00D73D87" w:rsidR="00E93E1B" w:rsidP="00E37332" w:rsidRDefault="00E93E1B" w14:paraId="569FB04C" w14:textId="366A1911">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“Really,” </w:t>
      </w:r>
      <w:r w:rsidRPr="00D73D87" w:rsidR="00BA309E">
        <w:rPr>
          <w:rFonts w:ascii="Times New Roman" w:hAnsi="Times New Roman"/>
          <w:sz w:val="24"/>
          <w:szCs w:val="24"/>
          <w:shd w:val="clear" w:color="auto" w:fill="FFFFFF"/>
          <w:lang w:val="en-GB"/>
        </w:rPr>
        <w:t xml:space="preserve">I </w:t>
      </w:r>
      <w:r w:rsidRPr="00D73D87">
        <w:rPr>
          <w:rFonts w:ascii="Times New Roman" w:hAnsi="Times New Roman"/>
          <w:sz w:val="24"/>
          <w:szCs w:val="24"/>
          <w:shd w:val="clear" w:color="auto" w:fill="FFFFFF"/>
          <w:lang w:val="en-GB"/>
        </w:rPr>
        <w:t xml:space="preserve">said. “I hardly use it, so fingers crossed it keeps going. Purely hypothetical but </w:t>
      </w:r>
      <w:r w:rsidR="00C06A13">
        <w:rPr>
          <w:rFonts w:ascii="Times New Roman" w:hAnsi="Times New Roman"/>
          <w:sz w:val="24"/>
          <w:szCs w:val="24"/>
          <w:shd w:val="clear" w:color="auto" w:fill="FFFFFF"/>
          <w:lang w:val="en-GB"/>
        </w:rPr>
        <w:t xml:space="preserve">what is </w:t>
      </w:r>
      <w:r w:rsidRPr="00D73D87">
        <w:rPr>
          <w:rFonts w:ascii="Times New Roman" w:hAnsi="Times New Roman"/>
          <w:sz w:val="24"/>
          <w:szCs w:val="24"/>
          <w:shd w:val="clear" w:color="auto" w:fill="FFFFFF"/>
          <w:lang w:val="en-GB"/>
        </w:rPr>
        <w:t>the best way to sell my dad’s car?”</w:t>
      </w:r>
    </w:p>
    <w:p w:rsidRPr="00D73D87" w:rsidR="00E93E1B" w:rsidP="00E37332" w:rsidRDefault="00E93E1B" w14:paraId="473B388A" w14:textId="2046EF9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“A good barman in Nerja should have answers for all these types of questions,” said Charles. “You’ll discover over time everyone trusts whoever is behind the bar. You serve both drinks and information. Good info attracts more clients.”</w:t>
      </w:r>
    </w:p>
    <w:p w:rsidRPr="00D73D87" w:rsidR="00E93E1B" w:rsidP="00E37332" w:rsidRDefault="00E93E1B" w14:paraId="45F4D34F" w14:textId="33ED4698">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“Give us a chance,” </w:t>
      </w:r>
      <w:r w:rsidRPr="00D73D87" w:rsidR="00DB52F2">
        <w:rPr>
          <w:rFonts w:ascii="Times New Roman" w:hAnsi="Times New Roman"/>
          <w:sz w:val="24"/>
          <w:szCs w:val="24"/>
          <w:shd w:val="clear" w:color="auto" w:fill="FFFFFF"/>
          <w:lang w:val="en-GB"/>
        </w:rPr>
        <w:t xml:space="preserve">I </w:t>
      </w:r>
      <w:r w:rsidRPr="00D73D87">
        <w:rPr>
          <w:rFonts w:ascii="Times New Roman" w:hAnsi="Times New Roman"/>
          <w:sz w:val="24"/>
          <w:szCs w:val="24"/>
          <w:shd w:val="clear" w:color="auto" w:fill="FFFFFF"/>
          <w:lang w:val="en-GB"/>
        </w:rPr>
        <w:t>said. “I’ve just started my apprenticeship.”</w:t>
      </w:r>
    </w:p>
    <w:p w:rsidRPr="00D73D87" w:rsidR="00E93E1B" w:rsidP="00E37332" w:rsidRDefault="00E93E1B" w14:paraId="5C5B5AFC" w14:textId="72AA00F9">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“Fair enough,” said Charles. “</w:t>
      </w:r>
      <w:r w:rsidRPr="00D73D87" w:rsidR="00006C77">
        <w:rPr>
          <w:rFonts w:ascii="Times New Roman" w:hAnsi="Times New Roman"/>
          <w:sz w:val="24"/>
          <w:szCs w:val="24"/>
          <w:shd w:val="clear" w:color="auto" w:fill="FFFFFF"/>
          <w:lang w:val="en-GB"/>
        </w:rPr>
        <w:t>Concerning</w:t>
      </w:r>
      <w:r w:rsidRPr="00D73D87">
        <w:rPr>
          <w:rFonts w:ascii="Times New Roman" w:hAnsi="Times New Roman"/>
          <w:sz w:val="24"/>
          <w:szCs w:val="24"/>
          <w:shd w:val="clear" w:color="auto" w:fill="FFFFFF"/>
          <w:lang w:val="en-GB"/>
        </w:rPr>
        <w:t xml:space="preserve"> the Rolls, best contact a dealer in London. For your dad’s model, they’ll bite your leg off.”</w:t>
      </w:r>
    </w:p>
    <w:p w:rsidRPr="00D73D87" w:rsidR="00E93E1B" w:rsidP="00E37332" w:rsidRDefault="00E93E1B" w14:paraId="37BE54DB"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“Thanks, Charles, font of all knowledge.”</w:t>
      </w:r>
    </w:p>
    <w:p w:rsidRPr="00D73D87" w:rsidR="00E93E1B" w:rsidP="00E37332" w:rsidRDefault="00E93E1B" w14:paraId="1BCA3133"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“You’ll be amazed at the shit I’ve had to learn in my five years of selling real estate,” said Charles. “Believe me, foreigners might have plenty of money but extracting it requires a far broader and practical expertise than any Encyclopaedia Britannica might offer.”</w:t>
      </w:r>
    </w:p>
    <w:p w:rsidRPr="00D73D87" w:rsidR="00E93E1B" w:rsidP="00E37332" w:rsidRDefault="00E93E1B" w14:paraId="36CE2AA0" w14:textId="7EF44B43">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“Absolutely,” said David Rowcroft joining them. “Between us</w:t>
      </w:r>
      <w:r w:rsidRPr="00D73D87" w:rsidR="00006C77">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 xml:space="preserve"> we could write a book advising ignorant Brits how best to make informed decisions about pretty much everything. Right Charles?”</w:t>
      </w:r>
    </w:p>
    <w:p w:rsidRPr="00D73D87" w:rsidR="00E93E1B" w:rsidP="00E37332" w:rsidRDefault="00E93E1B" w14:paraId="1E45FF57"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lastRenderedPageBreak/>
        <w:t>“Spot on David,” said Charles. “Except neither of us have the time for such a literary enterprise. Too busy keeping our heads above water.”</w:t>
      </w:r>
    </w:p>
    <w:p w:rsidRPr="00D73D87" w:rsidR="00E93E1B" w:rsidP="4A6D2F5D" w:rsidRDefault="00E93E1B" w14:paraId="7E615D75" w14:textId="278B15B4">
      <w:pPr>
        <w:pStyle w:val="Normal"/>
        <w:suppressLineNumbers w:val="0"/>
        <w:bidi w:val="0"/>
        <w:spacing w:before="0" w:beforeAutospacing="off" w:after="0" w:afterAutospacing="off" w:line="360" w:lineRule="auto"/>
        <w:ind w:left="0" w:right="0" w:firstLine="720"/>
        <w:jc w:val="left"/>
        <w:rPr>
          <w:rFonts w:ascii="Times New Roman" w:hAnsi="Times New Roman"/>
          <w:sz w:val="24"/>
          <w:szCs w:val="24"/>
          <w:lang w:val="en-GB"/>
        </w:rPr>
      </w:pPr>
      <w:r w:rsidRPr="00D73D87">
        <w:rPr>
          <w:rFonts w:ascii="Times New Roman" w:hAnsi="Times New Roman"/>
          <w:sz w:val="24"/>
          <w:szCs w:val="24"/>
          <w:shd w:val="clear" w:color="auto" w:fill="FFFFFF"/>
          <w:lang w:val="en-GB"/>
        </w:rPr>
        <w:t xml:space="preserve">“Is it </w:t>
      </w:r>
      <w:r w:rsidR="00613F73">
        <w:rPr>
          <w:rFonts w:ascii="Times New Roman" w:hAnsi="Times New Roman"/>
          <w:sz w:val="24"/>
          <w:szCs w:val="24"/>
          <w:shd w:val="clear" w:color="auto" w:fill="FFFFFF"/>
          <w:lang w:val="en-GB"/>
        </w:rPr>
        <w:t>so</w:t>
      </w:r>
      <w:r w:rsidRPr="00D73D87">
        <w:rPr>
          <w:rFonts w:ascii="Times New Roman" w:hAnsi="Times New Roman"/>
          <w:sz w:val="24"/>
          <w:szCs w:val="24"/>
          <w:shd w:val="clear" w:color="auto" w:fill="FFFFFF"/>
          <w:lang w:val="en-GB"/>
        </w:rPr>
        <w:t xml:space="preserve"> difficult to make it here?” </w:t>
      </w:r>
      <w:r w:rsidRPr="00D73D87" w:rsidR="00617820">
        <w:rPr>
          <w:rFonts w:ascii="Times New Roman" w:hAnsi="Times New Roman"/>
          <w:sz w:val="24"/>
          <w:szCs w:val="24"/>
          <w:shd w:val="clear" w:color="auto" w:fill="FFFFFF"/>
          <w:lang w:val="en-GB"/>
        </w:rPr>
        <w:t xml:space="preserve">I </w:t>
      </w:r>
      <w:del w:author="Gary Smailes" w:date="2024-01-17T10:48:05.867Z" w:id="1160411339">
        <w:r w:rsidRPr="4A6D2F5D" w:rsidDel="4A6D2F5D">
          <w:rPr>
            <w:rFonts w:ascii="Times New Roman" w:hAnsi="Times New Roman"/>
            <w:sz w:val="24"/>
            <w:szCs w:val="24"/>
            <w:lang w:val="en-GB"/>
          </w:rPr>
          <w:delText>said</w:delText>
        </w:r>
      </w:del>
      <w:ins w:author="Gary Smailes" w:date="2024-01-17T10:48:06.269Z" w:id="916552267">
        <w:r w:rsidRPr="4A6D2F5D" w:rsidR="4A6D2F5D">
          <w:rPr>
            <w:rFonts w:ascii="Times New Roman" w:hAnsi="Times New Roman"/>
            <w:sz w:val="24"/>
            <w:szCs w:val="24"/>
            <w:lang w:val="en-GB"/>
          </w:rPr>
          <w:t>asked</w:t>
        </w:r>
      </w:ins>
      <w:r w:rsidRPr="00D73D87">
        <w:rPr>
          <w:rFonts w:ascii="Times New Roman" w:hAnsi="Times New Roman"/>
          <w:sz w:val="24"/>
          <w:szCs w:val="24"/>
          <w:shd w:val="clear" w:color="auto" w:fill="FFFFFF"/>
          <w:lang w:val="en-GB"/>
        </w:rPr>
        <w:t>.</w:t>
      </w:r>
    </w:p>
    <w:p w:rsidRPr="00D73D87" w:rsidR="00E93E1B" w:rsidP="00E37332" w:rsidRDefault="00E93E1B" w14:paraId="784B3BD3" w14:textId="2369407B">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“Just </w:t>
      </w:r>
      <w:r w:rsidR="0000349A">
        <w:rPr>
          <w:rFonts w:ascii="Times New Roman" w:hAnsi="Times New Roman"/>
          <w:sz w:val="24"/>
          <w:szCs w:val="24"/>
          <w:shd w:val="clear" w:color="auto" w:fill="FFFFFF"/>
          <w:lang w:val="en-GB"/>
        </w:rPr>
        <w:t>remember</w:t>
      </w:r>
      <w:r w:rsidRPr="00D73D87">
        <w:rPr>
          <w:rFonts w:ascii="Times New Roman" w:hAnsi="Times New Roman"/>
          <w:sz w:val="24"/>
          <w:szCs w:val="24"/>
          <w:shd w:val="clear" w:color="auto" w:fill="FFFFFF"/>
          <w:lang w:val="en-GB"/>
        </w:rPr>
        <w:t xml:space="preserve"> your own horror story,” said Charles.</w:t>
      </w:r>
    </w:p>
    <w:p w:rsidRPr="00D73D87" w:rsidR="00E93E1B" w:rsidP="00E37332" w:rsidRDefault="00E93E1B" w14:paraId="79430443" w14:textId="382C4F5D">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“How could we have avoided all these problems?”</w:t>
      </w:r>
      <w:del w:author="Gary Smailes" w:date="2024-01-17T10:48:10.774Z" w:id="1057081405">
        <w:r w:rsidRPr="4A6D2F5D" w:rsidDel="4A6D2F5D">
          <w:rPr>
            <w:rFonts w:ascii="Times New Roman" w:hAnsi="Times New Roman"/>
            <w:sz w:val="24"/>
            <w:szCs w:val="24"/>
            <w:lang w:val="en-GB"/>
          </w:rPr>
          <w:delText xml:space="preserve"> </w:delText>
        </w:r>
        <w:r w:rsidRPr="4A6D2F5D" w:rsidDel="4A6D2F5D">
          <w:rPr>
            <w:rFonts w:ascii="Times New Roman" w:hAnsi="Times New Roman"/>
            <w:sz w:val="24"/>
            <w:szCs w:val="24"/>
            <w:lang w:val="en-GB"/>
          </w:rPr>
          <w:delText xml:space="preserve">I </w:delText>
        </w:r>
        <w:r w:rsidRPr="4A6D2F5D" w:rsidDel="4A6D2F5D">
          <w:rPr>
            <w:rFonts w:ascii="Times New Roman" w:hAnsi="Times New Roman"/>
            <w:sz w:val="24"/>
            <w:szCs w:val="24"/>
            <w:lang w:val="en-GB"/>
          </w:rPr>
          <w:delText>said</w:delText>
        </w:r>
        <w:r w:rsidRPr="4A6D2F5D" w:rsidDel="4A6D2F5D">
          <w:rPr>
            <w:rFonts w:ascii="Times New Roman" w:hAnsi="Times New Roman"/>
            <w:sz w:val="24"/>
            <w:szCs w:val="24"/>
            <w:lang w:val="en-GB"/>
          </w:rPr>
          <w:delText>.</w:delText>
        </w:r>
      </w:del>
    </w:p>
    <w:p w:rsidRPr="00D73D87" w:rsidR="00E93E1B" w:rsidP="00E37332" w:rsidRDefault="00E93E1B" w14:paraId="1B076CDD" w14:textId="061E6C8F">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“Your </w:t>
      </w:r>
      <w:r w:rsidRPr="00D73D87" w:rsidR="0082031A">
        <w:rPr>
          <w:rFonts w:ascii="Times New Roman" w:hAnsi="Times New Roman"/>
          <w:sz w:val="24"/>
          <w:szCs w:val="24"/>
          <w:shd w:val="clear" w:color="auto" w:fill="FFFFFF"/>
          <w:lang w:val="en-GB"/>
        </w:rPr>
        <w:t>example</w:t>
      </w:r>
      <w:r w:rsidRPr="00D73D87">
        <w:rPr>
          <w:rFonts w:ascii="Times New Roman" w:hAnsi="Times New Roman"/>
          <w:sz w:val="24"/>
          <w:szCs w:val="24"/>
          <w:shd w:val="clear" w:color="auto" w:fill="FFFFFF"/>
          <w:lang w:val="en-GB"/>
        </w:rPr>
        <w:t xml:space="preserve"> is epic,” said David. “And I’m sure we will be </w:t>
      </w:r>
      <w:r w:rsidRPr="00D73D87" w:rsidR="0082031A">
        <w:rPr>
          <w:rFonts w:ascii="Times New Roman" w:hAnsi="Times New Roman"/>
          <w:sz w:val="24"/>
          <w:szCs w:val="24"/>
          <w:shd w:val="clear" w:color="auto" w:fill="FFFFFF"/>
          <w:lang w:val="en-GB"/>
        </w:rPr>
        <w:t>exploiting</w:t>
      </w:r>
      <w:r w:rsidRPr="00D73D87">
        <w:rPr>
          <w:rFonts w:ascii="Times New Roman" w:hAnsi="Times New Roman"/>
          <w:sz w:val="24"/>
          <w:szCs w:val="24"/>
          <w:shd w:val="clear" w:color="auto" w:fill="FFFFFF"/>
          <w:lang w:val="en-GB"/>
        </w:rPr>
        <w:t xml:space="preserve"> it with future customers to justify why they need our services. The most crucial ingredient is good local knowledge about how things are done here in Nerja and who you can trust to do a good job on time at a fair price. You fell into the trap of using a lawyer from </w:t>
      </w:r>
      <w:r w:rsidRPr="00D73D87" w:rsidR="00F96841">
        <w:rPr>
          <w:rFonts w:ascii="Times New Roman" w:hAnsi="Times New Roman"/>
          <w:bCs/>
          <w:sz w:val="24"/>
          <w:szCs w:val="24"/>
          <w:lang w:val="en-GB"/>
        </w:rPr>
        <w:t>Málaga</w:t>
      </w:r>
      <w:r w:rsidRPr="00D73D87">
        <w:rPr>
          <w:rFonts w:ascii="Times New Roman" w:hAnsi="Times New Roman"/>
          <w:sz w:val="24"/>
          <w:szCs w:val="24"/>
          <w:shd w:val="clear" w:color="auto" w:fill="FFFFFF"/>
          <w:lang w:val="en-GB"/>
        </w:rPr>
        <w:t>.”</w:t>
      </w:r>
    </w:p>
    <w:p w:rsidRPr="00D73D87" w:rsidR="00E93E1B" w:rsidP="00E37332" w:rsidRDefault="00E93E1B" w14:paraId="06E80AC4"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“And like most lawyers, he is a paid-up member of the </w:t>
      </w:r>
      <w:commentRangeStart w:id="48571485"/>
      <w:r w:rsidRPr="00D73D87">
        <w:rPr>
          <w:rFonts w:ascii="Times New Roman" w:hAnsi="Times New Roman"/>
          <w:sz w:val="24"/>
          <w:szCs w:val="24"/>
          <w:shd w:val="clear" w:color="auto" w:fill="FFFFFF"/>
          <w:lang w:val="en-GB"/>
        </w:rPr>
        <w:t>Falange Party</w:t>
      </w:r>
      <w:commentRangeEnd w:id="48571485"/>
      <w:r>
        <w:rPr>
          <w:rStyle w:val="CommentReference"/>
        </w:rPr>
        <w:commentReference w:id="48571485"/>
      </w:r>
      <w:r w:rsidRPr="00D73D87">
        <w:rPr>
          <w:rFonts w:ascii="Times New Roman" w:hAnsi="Times New Roman"/>
          <w:sz w:val="24"/>
          <w:szCs w:val="24"/>
          <w:shd w:val="clear" w:color="auto" w:fill="FFFFFF"/>
          <w:lang w:val="en-GB"/>
        </w:rPr>
        <w:t>,” said Charles. “His job is to maximise how much money the state and he can extract from your overflowing wallet.”</w:t>
      </w:r>
    </w:p>
    <w:p w:rsidRPr="00D73D87" w:rsidR="00E93E1B" w:rsidP="00E37332" w:rsidRDefault="00E93E1B" w14:paraId="0EF1C8B0" w14:textId="5E983D3A">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“But he spoke English,” </w:t>
      </w:r>
      <w:r w:rsidRPr="00D73D87" w:rsidR="00617820">
        <w:rPr>
          <w:rFonts w:ascii="Times New Roman" w:hAnsi="Times New Roman"/>
          <w:sz w:val="24"/>
          <w:szCs w:val="24"/>
          <w:shd w:val="clear" w:color="auto" w:fill="FFFFFF"/>
          <w:lang w:val="en-GB"/>
        </w:rPr>
        <w:t xml:space="preserve">I </w:t>
      </w:r>
      <w:r w:rsidRPr="00D73D87">
        <w:rPr>
          <w:rFonts w:ascii="Times New Roman" w:hAnsi="Times New Roman"/>
          <w:sz w:val="24"/>
          <w:szCs w:val="24"/>
          <w:shd w:val="clear" w:color="auto" w:fill="FFFFFF"/>
          <w:lang w:val="en-GB"/>
        </w:rPr>
        <w:t>said. “And came highly recommended by the developer who sold us the plot of land in Marbella.”</w:t>
      </w:r>
    </w:p>
    <w:p w:rsidRPr="00D73D87" w:rsidR="00E93E1B" w:rsidP="00E37332" w:rsidRDefault="00E93E1B" w14:paraId="6CACC65A"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“And using your English approach to business, it sounded the logical thing to do,” said Charles.</w:t>
      </w:r>
    </w:p>
    <w:p w:rsidRPr="00D73D87" w:rsidR="00E93E1B" w:rsidP="00E37332" w:rsidRDefault="00E93E1B" w14:paraId="3B42504C" w14:textId="6F3FB29B">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“Er</w:t>
      </w:r>
      <w:ins w:author="Gary Smailes" w:date="2024-01-17T10:50:31.209Z" w:id="1421790990">
        <w:r w:rsidRPr="00D73D87">
          <w:rPr>
            <w:rFonts w:ascii="Times New Roman" w:hAnsi="Times New Roman"/>
            <w:sz w:val="24"/>
            <w:szCs w:val="24"/>
            <w:shd w:val="clear" w:color="auto" w:fill="FFFFFF"/>
            <w:lang w:val="en-GB"/>
          </w:rPr>
          <w:t xml:space="preserve">...</w:t>
        </w:r>
      </w:ins>
      <w:r w:rsidRPr="00D73D87">
        <w:rPr>
          <w:rFonts w:ascii="Times New Roman" w:hAnsi="Times New Roman"/>
          <w:sz w:val="24"/>
          <w:szCs w:val="24"/>
          <w:shd w:val="clear" w:color="auto" w:fill="FFFFFF"/>
          <w:lang w:val="en-GB"/>
        </w:rPr>
        <w:t xml:space="preserve">, right,” </w:t>
      </w:r>
      <w:r w:rsidRPr="00D73D87" w:rsidR="00617820">
        <w:rPr>
          <w:rFonts w:ascii="Times New Roman" w:hAnsi="Times New Roman"/>
          <w:sz w:val="24"/>
          <w:szCs w:val="24"/>
          <w:shd w:val="clear" w:color="auto" w:fill="FFFFFF"/>
          <w:lang w:val="en-GB"/>
        </w:rPr>
        <w:t xml:space="preserve">I </w:t>
      </w:r>
      <w:r w:rsidRPr="00D73D87">
        <w:rPr>
          <w:rFonts w:ascii="Times New Roman" w:hAnsi="Times New Roman"/>
          <w:sz w:val="24"/>
          <w:szCs w:val="24"/>
          <w:shd w:val="clear" w:color="auto" w:fill="FFFFFF"/>
          <w:lang w:val="en-GB"/>
        </w:rPr>
        <w:t>said. “We assumed he represent</w:t>
      </w:r>
      <w:r w:rsidR="00C06A13">
        <w:rPr>
          <w:rFonts w:ascii="Times New Roman" w:hAnsi="Times New Roman"/>
          <w:sz w:val="24"/>
          <w:szCs w:val="24"/>
          <w:shd w:val="clear" w:color="auto" w:fill="FFFFFF"/>
          <w:lang w:val="en-GB"/>
        </w:rPr>
        <w:t>ed</w:t>
      </w:r>
      <w:r w:rsidRPr="00D73D87">
        <w:rPr>
          <w:rFonts w:ascii="Times New Roman" w:hAnsi="Times New Roman"/>
          <w:sz w:val="24"/>
          <w:szCs w:val="24"/>
          <w:shd w:val="clear" w:color="auto" w:fill="FFFFFF"/>
          <w:lang w:val="en-GB"/>
        </w:rPr>
        <w:t xml:space="preserve"> our interests.”</w:t>
      </w:r>
    </w:p>
    <w:p w:rsidRPr="00D73D87" w:rsidR="00E93E1B" w:rsidP="00E37332" w:rsidRDefault="00E93E1B" w14:paraId="7A0F5922" w14:textId="0FE63A5B">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“Wrong,” said David. “Lawyers in Spain represent the state first, themselves next</w:t>
      </w:r>
      <w:r w:rsidRPr="00D73D87" w:rsidR="00006C77">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 xml:space="preserve"> and all their friendly suppliers</w:t>
      </w:r>
      <w:r w:rsidR="00613F73">
        <w:rPr>
          <w:rFonts w:ascii="Times New Roman" w:hAnsi="Times New Roman"/>
          <w:sz w:val="24"/>
          <w:szCs w:val="24"/>
          <w:shd w:val="clear" w:color="auto" w:fill="FFFFFF"/>
          <w:lang w:val="en-GB"/>
        </w:rPr>
        <w:t xml:space="preserve"> fall in line</w:t>
      </w:r>
      <w:r w:rsidRPr="00D73D87">
        <w:rPr>
          <w:rFonts w:ascii="Times New Roman" w:hAnsi="Times New Roman"/>
          <w:sz w:val="24"/>
          <w:szCs w:val="24"/>
          <w:shd w:val="clear" w:color="auto" w:fill="FFFFFF"/>
          <w:lang w:val="en-GB"/>
        </w:rPr>
        <w:t xml:space="preserve"> </w:t>
      </w:r>
      <w:r w:rsidR="00613F73">
        <w:rPr>
          <w:rFonts w:ascii="Times New Roman" w:hAnsi="Times New Roman"/>
          <w:sz w:val="24"/>
          <w:szCs w:val="24"/>
          <w:shd w:val="clear" w:color="auto" w:fill="FFFFFF"/>
          <w:lang w:val="en-GB"/>
        </w:rPr>
        <w:t>at the rear</w:t>
      </w:r>
      <w:r w:rsidRPr="00D73D87">
        <w:rPr>
          <w:rFonts w:ascii="Times New Roman" w:hAnsi="Times New Roman"/>
          <w:sz w:val="24"/>
          <w:szCs w:val="24"/>
          <w:shd w:val="clear" w:color="auto" w:fill="FFFFFF"/>
          <w:lang w:val="en-GB"/>
        </w:rPr>
        <w:t>. You, the customer are some twenty kilometres behind. The longer they can keep you strung along the more they can make you bleed.”</w:t>
      </w:r>
    </w:p>
    <w:p w:rsidRPr="00D73D87" w:rsidR="00E93E1B" w:rsidP="00E37332" w:rsidRDefault="00E93E1B" w14:paraId="39DB7246" w14:textId="7A27F65C">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“Haemorrhage,” </w:t>
      </w:r>
      <w:r w:rsidRPr="00D73D87" w:rsidR="002163AE">
        <w:rPr>
          <w:rFonts w:ascii="Times New Roman" w:hAnsi="Times New Roman"/>
          <w:sz w:val="24"/>
          <w:szCs w:val="24"/>
          <w:shd w:val="clear" w:color="auto" w:fill="FFFFFF"/>
          <w:lang w:val="en-GB"/>
        </w:rPr>
        <w:t xml:space="preserve">I </w:t>
      </w:r>
      <w:r w:rsidRPr="00D73D87">
        <w:rPr>
          <w:rFonts w:ascii="Times New Roman" w:hAnsi="Times New Roman"/>
          <w:sz w:val="24"/>
          <w:szCs w:val="24"/>
          <w:shd w:val="clear" w:color="auto" w:fill="FFFFFF"/>
          <w:lang w:val="en-GB"/>
        </w:rPr>
        <w:t>said. “And now we will be lucky to survive, especially at the end of the season with no income.”</w:t>
      </w:r>
    </w:p>
    <w:p w:rsidRPr="00D73D87" w:rsidR="00E93E1B" w:rsidP="00E37332" w:rsidRDefault="00E93E1B" w14:paraId="32BBCA43"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“And they will continue to hover over you,” said Charles. “Hoping to pick up the remnants for a song and sell them onto the next ignorant foreign punter for a massive gain.”</w:t>
      </w:r>
    </w:p>
    <w:p w:rsidRPr="00D73D87" w:rsidR="00E93E1B" w:rsidP="00E37332" w:rsidRDefault="00E93E1B" w14:paraId="694B3638" w14:textId="18149224">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“To avoid nightmares, you need to build </w:t>
      </w:r>
      <w:r w:rsidRPr="00D73D87" w:rsidR="00006C77">
        <w:rPr>
          <w:rFonts w:ascii="Times New Roman" w:hAnsi="Times New Roman"/>
          <w:sz w:val="24"/>
          <w:szCs w:val="24"/>
          <w:shd w:val="clear" w:color="auto" w:fill="FFFFFF"/>
          <w:lang w:val="en-GB"/>
        </w:rPr>
        <w:t>a</w:t>
      </w:r>
      <w:r w:rsidRPr="00D73D87">
        <w:rPr>
          <w:rFonts w:ascii="Times New Roman" w:hAnsi="Times New Roman"/>
          <w:sz w:val="24"/>
          <w:szCs w:val="24"/>
          <w:shd w:val="clear" w:color="auto" w:fill="FFFFFF"/>
          <w:lang w:val="en-GB"/>
        </w:rPr>
        <w:t xml:space="preserve"> team of trustworthy suppliers and service providers,” said David.</w:t>
      </w:r>
    </w:p>
    <w:p w:rsidRPr="00D73D87" w:rsidR="00E93E1B" w:rsidP="00E37332" w:rsidRDefault="00E93E1B" w14:paraId="056BDFEF" w14:textId="6783CB8A">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“And you just happen to know who they are,” </w:t>
      </w:r>
      <w:r w:rsidRPr="00D73D87" w:rsidR="002163AE">
        <w:rPr>
          <w:rFonts w:ascii="Times New Roman" w:hAnsi="Times New Roman"/>
          <w:sz w:val="24"/>
          <w:szCs w:val="24"/>
          <w:shd w:val="clear" w:color="auto" w:fill="FFFFFF"/>
          <w:lang w:val="en-GB"/>
        </w:rPr>
        <w:t xml:space="preserve">I </w:t>
      </w:r>
      <w:r w:rsidRPr="00D73D87">
        <w:rPr>
          <w:rFonts w:ascii="Times New Roman" w:hAnsi="Times New Roman"/>
          <w:sz w:val="24"/>
          <w:szCs w:val="24"/>
          <w:shd w:val="clear" w:color="auto" w:fill="FFFFFF"/>
          <w:lang w:val="en-GB"/>
        </w:rPr>
        <w:t>said.</w:t>
      </w:r>
    </w:p>
    <w:p w:rsidRPr="00D73D87" w:rsidR="00E93E1B" w:rsidP="00E37332" w:rsidRDefault="00E93E1B" w14:paraId="167A8248"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“Of course,” said Charles.</w:t>
      </w:r>
    </w:p>
    <w:p w:rsidRPr="00D73D87" w:rsidR="00E93E1B" w:rsidP="00E37332" w:rsidRDefault="00E93E1B" w14:paraId="74E4CF4E" w14:textId="4FC0C9DB">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“You’re just as bad as the lawyer,” </w:t>
      </w:r>
      <w:r w:rsidRPr="00D73D87" w:rsidR="002163AE">
        <w:rPr>
          <w:rFonts w:ascii="Times New Roman" w:hAnsi="Times New Roman"/>
          <w:sz w:val="24"/>
          <w:szCs w:val="24"/>
          <w:shd w:val="clear" w:color="auto" w:fill="FFFFFF"/>
          <w:lang w:val="en-GB"/>
        </w:rPr>
        <w:t xml:space="preserve">I </w:t>
      </w:r>
      <w:r w:rsidRPr="00D73D87">
        <w:rPr>
          <w:rFonts w:ascii="Times New Roman" w:hAnsi="Times New Roman"/>
          <w:sz w:val="24"/>
          <w:szCs w:val="24"/>
          <w:shd w:val="clear" w:color="auto" w:fill="FFFFFF"/>
          <w:lang w:val="en-GB"/>
        </w:rPr>
        <w:t>said. “All this scaremongering so you can fleece your ten percent from us.”</w:t>
      </w:r>
    </w:p>
    <w:p w:rsidRPr="00D73D87" w:rsidR="00E93E1B" w:rsidP="00E37332" w:rsidRDefault="00E93E1B" w14:paraId="08F1EAA9" w14:textId="17DB7B6A">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“One does not </w:t>
      </w:r>
      <w:r w:rsidRPr="00D73D87" w:rsidR="00BC2218">
        <w:rPr>
          <w:rFonts w:ascii="Times New Roman" w:hAnsi="Times New Roman"/>
          <w:sz w:val="24"/>
          <w:szCs w:val="24"/>
          <w:shd w:val="clear" w:color="auto" w:fill="FFFFFF"/>
          <w:lang w:val="en-GB"/>
        </w:rPr>
        <w:t>defecate</w:t>
      </w:r>
      <w:r w:rsidRPr="00D73D87">
        <w:rPr>
          <w:rFonts w:ascii="Times New Roman" w:hAnsi="Times New Roman"/>
          <w:sz w:val="24"/>
          <w:szCs w:val="24"/>
          <w:shd w:val="clear" w:color="auto" w:fill="FFFFFF"/>
          <w:lang w:val="en-GB"/>
        </w:rPr>
        <w:t xml:space="preserve"> on one’s doorstep,” said Charles offended.</w:t>
      </w:r>
    </w:p>
    <w:p w:rsidRPr="00D73D87" w:rsidR="00E93E1B" w:rsidP="00E37332" w:rsidRDefault="00E93E1B" w14:paraId="43C40AAB"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lastRenderedPageBreak/>
        <w:t>“We’ve been crying out for a place we can call home,” said David equally resentful. “Decent music, light-hearted banter, sharing nostalgic memories of the old country, and grub you can sink your teeth into instead of poky tapas. The Fontainebleau could well become our local Rose and Crown. Why do you think we are sending friends here? We want you to survive for our benefit.”</w:t>
      </w:r>
    </w:p>
    <w:p w:rsidRPr="00D73D87" w:rsidR="00E93E1B" w:rsidP="00E37332" w:rsidRDefault="00E93E1B" w14:paraId="52DA2194" w14:textId="3C0DA5E5">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“We don’t want your money, </w:t>
      </w:r>
      <w:r w:rsidR="00CF55C7">
        <w:rPr>
          <w:rFonts w:ascii="Times New Roman" w:hAnsi="Times New Roman"/>
          <w:sz w:val="24"/>
          <w:szCs w:val="24"/>
          <w:shd w:val="clear" w:color="auto" w:fill="FFFFFF"/>
          <w:lang w:val="en-GB"/>
        </w:rPr>
        <w:t>Robin</w:t>
      </w:r>
      <w:r w:rsidRPr="00D73D87">
        <w:rPr>
          <w:rFonts w:ascii="Times New Roman" w:hAnsi="Times New Roman"/>
          <w:sz w:val="24"/>
          <w:szCs w:val="24"/>
          <w:shd w:val="clear" w:color="auto" w:fill="FFFFFF"/>
          <w:lang w:val="en-GB"/>
        </w:rPr>
        <w:t>,” said Charles. “It’s a quality-of-life thing. We prefer somewhere we can chill and be ourselves away from the stress of survival in this sunny but impoverished paradise.”</w:t>
      </w:r>
    </w:p>
    <w:p w:rsidRPr="00D73D87" w:rsidR="00E93E1B" w:rsidP="00E37332" w:rsidRDefault="00E93E1B" w14:paraId="15471458"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“Not to mention the fragility of our position,” said David.</w:t>
      </w:r>
    </w:p>
    <w:p w:rsidRPr="00D73D87" w:rsidR="00E93E1B" w:rsidP="00E37332" w:rsidRDefault="00E93E1B" w14:paraId="62E424D2" w14:textId="78A33765">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“Sorry?”</w:t>
      </w:r>
      <w:del w:author="Gary Smailes" w:date="2024-01-17T10:51:40.022Z" w:id="852263564">
        <w:r w:rsidRPr="4A6D2F5D" w:rsidDel="4A6D2F5D">
          <w:rPr>
            <w:rFonts w:ascii="Times New Roman" w:hAnsi="Times New Roman"/>
            <w:sz w:val="24"/>
            <w:szCs w:val="24"/>
            <w:lang w:val="en-GB"/>
          </w:rPr>
          <w:delText xml:space="preserve"> </w:delText>
        </w:r>
        <w:r w:rsidRPr="4A6D2F5D" w:rsidDel="4A6D2F5D">
          <w:rPr>
            <w:rFonts w:ascii="Times New Roman" w:hAnsi="Times New Roman"/>
            <w:sz w:val="24"/>
            <w:szCs w:val="24"/>
            <w:lang w:val="en-GB"/>
          </w:rPr>
          <w:delText xml:space="preserve">I </w:delText>
        </w:r>
        <w:r w:rsidRPr="4A6D2F5D" w:rsidDel="4A6D2F5D">
          <w:rPr>
            <w:rFonts w:ascii="Times New Roman" w:hAnsi="Times New Roman"/>
            <w:sz w:val="24"/>
            <w:szCs w:val="24"/>
            <w:lang w:val="en-GB"/>
          </w:rPr>
          <w:delText>said</w:delText>
        </w:r>
        <w:r w:rsidRPr="4A6D2F5D" w:rsidDel="4A6D2F5D">
          <w:rPr>
            <w:rFonts w:ascii="Times New Roman" w:hAnsi="Times New Roman"/>
            <w:sz w:val="24"/>
            <w:szCs w:val="24"/>
            <w:lang w:val="en-GB"/>
          </w:rPr>
          <w:delText>.</w:delText>
        </w:r>
      </w:del>
    </w:p>
    <w:p w:rsidRPr="00D73D87" w:rsidR="00E93E1B" w:rsidP="00E37332" w:rsidRDefault="00E93E1B" w14:paraId="6565769C"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“Don’t you read the papers or listen to TV?” said Charles.</w:t>
      </w:r>
    </w:p>
    <w:p w:rsidRPr="00D73D87" w:rsidR="00E93E1B" w:rsidP="00E37332" w:rsidRDefault="00E93E1B" w14:paraId="00843536" w14:textId="61A812DE">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“How could I?</w:t>
      </w:r>
      <w:ins w:author="Gary Smailes" w:date="2024-01-17T10:51:44.448Z" w:id="300897664">
        <w:r w:rsidRPr="00D73D87">
          <w:rPr>
            <w:rFonts w:ascii="Times New Roman" w:hAnsi="Times New Roman"/>
            <w:sz w:val="24"/>
            <w:szCs w:val="24"/>
            <w:shd w:val="clear" w:color="auto" w:fill="FFFFFF"/>
            <w:lang w:val="en-GB"/>
          </w:rPr>
          <w:t xml:space="preserve"> </w:t>
        </w:r>
      </w:ins>
      <w:del w:author="Gary Smailes" w:date="2024-01-17T10:51:47.188Z" w:id="1330806168">
        <w:r w:rsidRPr="4A6D2F5D" w:rsidDel="4A6D2F5D">
          <w:rPr>
            <w:rFonts w:ascii="Times New Roman" w:hAnsi="Times New Roman"/>
            <w:sz w:val="24"/>
            <w:szCs w:val="24"/>
            <w:lang w:val="en-GB"/>
          </w:rPr>
          <w:delText xml:space="preserve">” </w:delText>
        </w:r>
        <w:r w:rsidRPr="4A6D2F5D" w:rsidDel="4A6D2F5D">
          <w:rPr>
            <w:rFonts w:ascii="Times New Roman" w:hAnsi="Times New Roman"/>
            <w:sz w:val="24"/>
            <w:szCs w:val="24"/>
            <w:lang w:val="en-GB"/>
          </w:rPr>
          <w:delText xml:space="preserve">I </w:delText>
        </w:r>
        <w:r w:rsidRPr="4A6D2F5D" w:rsidDel="4A6D2F5D">
          <w:rPr>
            <w:rFonts w:ascii="Times New Roman" w:hAnsi="Times New Roman"/>
            <w:sz w:val="24"/>
            <w:szCs w:val="24"/>
            <w:lang w:val="en-GB"/>
          </w:rPr>
          <w:delText>said</w:delText>
        </w:r>
        <w:r w:rsidRPr="4A6D2F5D" w:rsidDel="4A6D2F5D">
          <w:rPr>
            <w:rFonts w:ascii="Times New Roman" w:hAnsi="Times New Roman"/>
            <w:sz w:val="24"/>
            <w:szCs w:val="24"/>
            <w:lang w:val="en-GB"/>
          </w:rPr>
          <w:delText>. “</w:delText>
        </w:r>
      </w:del>
      <w:r w:rsidRPr="00D73D87">
        <w:rPr>
          <w:rFonts w:ascii="Times New Roman" w:hAnsi="Times New Roman"/>
          <w:sz w:val="24"/>
          <w:szCs w:val="24"/>
          <w:shd w:val="clear" w:color="auto" w:fill="FFFFFF"/>
          <w:lang w:val="en-GB"/>
        </w:rPr>
        <w:t>I can hardly order a cup of tea.”</w:t>
      </w:r>
    </w:p>
    <w:p w:rsidRPr="00D73D87" w:rsidR="00E93E1B" w:rsidP="00E37332" w:rsidRDefault="00E93E1B" w14:paraId="6AFA19BA"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“Franco has run this country with an iron fist for decades,” said David.</w:t>
      </w:r>
    </w:p>
    <w:p w:rsidRPr="00D73D87" w:rsidR="00E93E1B" w:rsidP="00E37332" w:rsidRDefault="00E93E1B" w14:paraId="17B9EEDB" w14:textId="016DF50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“Please, no politics,” </w:t>
      </w:r>
      <w:r w:rsidRPr="00D73D87" w:rsidR="00051D9E">
        <w:rPr>
          <w:rFonts w:ascii="Times New Roman" w:hAnsi="Times New Roman"/>
          <w:sz w:val="24"/>
          <w:szCs w:val="24"/>
          <w:lang w:val="en-GB"/>
        </w:rPr>
        <w:t>I said</w:t>
      </w:r>
      <w:r w:rsidRPr="00D73D87">
        <w:rPr>
          <w:rFonts w:ascii="Times New Roman" w:hAnsi="Times New Roman"/>
          <w:sz w:val="24"/>
          <w:szCs w:val="24"/>
          <w:shd w:val="clear" w:color="auto" w:fill="FFFFFF"/>
          <w:lang w:val="en-GB"/>
        </w:rPr>
        <w:t>. “It’s way too complicated for me.”</w:t>
      </w:r>
    </w:p>
    <w:p w:rsidRPr="00D73D87" w:rsidR="00E93E1B" w:rsidP="00E37332" w:rsidRDefault="00E93E1B" w14:paraId="530D175B" w14:textId="51B25E3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“Sorry, </w:t>
      </w:r>
      <w:r w:rsidR="00CF55C7">
        <w:rPr>
          <w:rFonts w:ascii="Times New Roman" w:hAnsi="Times New Roman"/>
          <w:sz w:val="24"/>
          <w:szCs w:val="24"/>
          <w:shd w:val="clear" w:color="auto" w:fill="FFFFFF"/>
          <w:lang w:val="en-GB"/>
        </w:rPr>
        <w:t>Robin</w:t>
      </w:r>
      <w:r w:rsidRPr="00D73D87">
        <w:rPr>
          <w:rFonts w:ascii="Times New Roman" w:hAnsi="Times New Roman"/>
          <w:sz w:val="24"/>
          <w:szCs w:val="24"/>
          <w:shd w:val="clear" w:color="auto" w:fill="FFFFFF"/>
          <w:lang w:val="en-GB"/>
        </w:rPr>
        <w:t>,” said Charles. “But to have any chance of survival you need to be prepared for whatever the imminent death of Franco might bring.”</w:t>
      </w:r>
    </w:p>
    <w:p w:rsidRPr="00D73D87" w:rsidR="00E93E1B" w:rsidP="00E37332" w:rsidRDefault="00E93E1B" w14:paraId="3845E90F" w14:textId="01C6C0C0">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“I don’t care,” </w:t>
      </w:r>
      <w:r w:rsidRPr="00D73D87" w:rsidR="00CD53FB">
        <w:rPr>
          <w:rFonts w:ascii="Times New Roman" w:hAnsi="Times New Roman"/>
          <w:sz w:val="24"/>
          <w:szCs w:val="24"/>
          <w:shd w:val="clear" w:color="auto" w:fill="FFFFFF"/>
          <w:lang w:val="en-GB"/>
        </w:rPr>
        <w:t xml:space="preserve">I </w:t>
      </w:r>
      <w:r w:rsidRPr="00D73D87">
        <w:rPr>
          <w:rFonts w:ascii="Times New Roman" w:hAnsi="Times New Roman"/>
          <w:sz w:val="24"/>
          <w:szCs w:val="24"/>
          <w:shd w:val="clear" w:color="auto" w:fill="FFFFFF"/>
          <w:lang w:val="en-GB"/>
        </w:rPr>
        <w:t>said. “Whatever happens to Franco, I will still be serving gins and tonics in this bar.”</w:t>
      </w:r>
    </w:p>
    <w:p w:rsidRPr="00D73D87" w:rsidR="00E93E1B" w:rsidP="00E37332" w:rsidRDefault="00E93E1B" w14:paraId="6D0AA69C" w14:textId="12DCA2B2">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“How do you know?” said David.</w:t>
      </w:r>
    </w:p>
    <w:p w:rsidRPr="00D73D87" w:rsidR="00E93E1B" w:rsidP="00E37332" w:rsidRDefault="00E93E1B" w14:paraId="4CA6976C"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“What do you mean?”</w:t>
      </w:r>
    </w:p>
    <w:p w:rsidRPr="00D73D87" w:rsidR="00E93E1B" w:rsidP="00E37332" w:rsidRDefault="00E93E1B" w14:paraId="2E0BE1AD"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“A new dictator may stir up another revolution,” said Charles. “In which case, all foreigners will be asked to leave. You’ll lose everything overnight.”</w:t>
      </w:r>
    </w:p>
    <w:p w:rsidRPr="00D73D87" w:rsidR="00E93E1B" w:rsidP="00E37332" w:rsidRDefault="00E93E1B" w14:paraId="18DD82B7"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“You’re joking.”</w:t>
      </w:r>
    </w:p>
    <w:p w:rsidRPr="00D73D87" w:rsidR="00E93E1B" w:rsidP="00E37332" w:rsidRDefault="00E93E1B" w14:paraId="04EC6A4B" w14:textId="5B82981B">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“Just read a bit about the causes of the Civil War,” said David. “The main point was the Nationalists were not about to sit by and let the democratically elected republic of communists and socialists ruin the country by grabbing all the assets for the common good. Franco represents the landowners and ruling classes and brutally eliminated his opposition. When such a dictator dies, all he has repressed usually bubbles over. Franco’s parting could rekindle all that pent</w:t>
      </w:r>
      <w:r w:rsidRPr="00D73D87" w:rsidR="00006C77">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up hatred on both sides. Johnny foreigners would be the first target. You ought to be prepared to pack and leave instantly or face an irate crowd banging on the door blaming their frustrations on us.”</w:t>
      </w:r>
    </w:p>
    <w:p w:rsidRPr="00D73D87" w:rsidR="00E93E1B" w:rsidP="00E37332" w:rsidRDefault="00E93E1B" w14:paraId="7CB6817B"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lastRenderedPageBreak/>
        <w:t xml:space="preserve">“On the other hand,” said Charles. “His death might </w:t>
      </w:r>
      <w:proofErr w:type="gramStart"/>
      <w:r w:rsidRPr="00D73D87">
        <w:rPr>
          <w:rFonts w:ascii="Times New Roman" w:hAnsi="Times New Roman"/>
          <w:sz w:val="24"/>
          <w:szCs w:val="24"/>
          <w:shd w:val="clear" w:color="auto" w:fill="FFFFFF"/>
          <w:lang w:val="en-GB"/>
        </w:rPr>
        <w:t>open up</w:t>
      </w:r>
      <w:proofErr w:type="gramEnd"/>
      <w:r w:rsidRPr="00D73D87">
        <w:rPr>
          <w:rFonts w:ascii="Times New Roman" w:hAnsi="Times New Roman"/>
          <w:sz w:val="24"/>
          <w:szCs w:val="24"/>
          <w:shd w:val="clear" w:color="auto" w:fill="FFFFFF"/>
          <w:lang w:val="en-GB"/>
        </w:rPr>
        <w:t xml:space="preserve"> a path to democracy. In which case prepare for a boom in tourism and real estate.”</w:t>
      </w:r>
    </w:p>
    <w:p w:rsidRPr="00D73D87" w:rsidR="00E93E1B" w:rsidP="00E37332" w:rsidRDefault="00E93E1B" w14:paraId="00923B68" w14:textId="4783954E">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“Those are two enormous extremes,” </w:t>
      </w:r>
      <w:r w:rsidRPr="00D73D87" w:rsidR="00BC0030">
        <w:rPr>
          <w:rFonts w:ascii="Times New Roman" w:hAnsi="Times New Roman"/>
          <w:sz w:val="24"/>
          <w:szCs w:val="24"/>
          <w:shd w:val="clear" w:color="auto" w:fill="FFFFFF"/>
          <w:lang w:val="en-GB"/>
        </w:rPr>
        <w:t xml:space="preserve">I </w:t>
      </w:r>
      <w:r w:rsidRPr="00D73D87">
        <w:rPr>
          <w:rFonts w:ascii="Times New Roman" w:hAnsi="Times New Roman"/>
          <w:sz w:val="24"/>
          <w:szCs w:val="24"/>
          <w:shd w:val="clear" w:color="auto" w:fill="FFFFFF"/>
          <w:lang w:val="en-GB"/>
        </w:rPr>
        <w:t>said. “I’ve never considered either of them.”</w:t>
      </w:r>
    </w:p>
    <w:p w:rsidRPr="00D73D87" w:rsidR="00E93E1B" w:rsidP="00E37332" w:rsidRDefault="00E93E1B" w14:paraId="04FDB1AB"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“Which is why we are trying to help,” said David.</w:t>
      </w:r>
    </w:p>
    <w:p w:rsidRPr="00D73D87" w:rsidR="00E93E1B" w:rsidP="00E37332" w:rsidRDefault="00E93E1B" w14:paraId="13959909" w14:textId="14611F70">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“Then where were you during Hancock’s revolution?”</w:t>
      </w:r>
      <w:del w:author="Gary Smailes" w:date="2024-01-17T10:52:52.479Z" w:id="1075483936">
        <w:r w:rsidRPr="4A6D2F5D" w:rsidDel="4A6D2F5D">
          <w:rPr>
            <w:rFonts w:ascii="Times New Roman" w:hAnsi="Times New Roman"/>
            <w:sz w:val="24"/>
            <w:szCs w:val="24"/>
            <w:lang w:val="en-GB"/>
          </w:rPr>
          <w:delText xml:space="preserve"> </w:delText>
        </w:r>
        <w:r w:rsidRPr="4A6D2F5D" w:rsidDel="4A6D2F5D">
          <w:rPr>
            <w:rFonts w:ascii="Times New Roman" w:hAnsi="Times New Roman"/>
            <w:sz w:val="24"/>
            <w:szCs w:val="24"/>
            <w:lang w:val="en-GB"/>
          </w:rPr>
          <w:delText xml:space="preserve">I </w:delText>
        </w:r>
        <w:r w:rsidRPr="4A6D2F5D" w:rsidDel="4A6D2F5D">
          <w:rPr>
            <w:rFonts w:ascii="Times New Roman" w:hAnsi="Times New Roman"/>
            <w:sz w:val="24"/>
            <w:szCs w:val="24"/>
            <w:lang w:val="en-GB"/>
          </w:rPr>
          <w:delText>said</w:delText>
        </w:r>
        <w:r w:rsidRPr="4A6D2F5D" w:rsidDel="4A6D2F5D">
          <w:rPr>
            <w:rFonts w:ascii="Times New Roman" w:hAnsi="Times New Roman"/>
            <w:sz w:val="24"/>
            <w:szCs w:val="24"/>
            <w:lang w:val="en-GB"/>
          </w:rPr>
          <w:delText>.</w:delText>
        </w:r>
      </w:del>
    </w:p>
    <w:p w:rsidRPr="00D73D87" w:rsidR="00E93E1B" w:rsidP="00E37332" w:rsidRDefault="00E93E1B" w14:paraId="6D1C97CF"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“Bloody fool could have got himself killed,” said Charles.</w:t>
      </w:r>
    </w:p>
    <w:p w:rsidRPr="00D73D87" w:rsidR="00E93E1B" w:rsidP="00E37332" w:rsidRDefault="00E93E1B" w14:paraId="7CF8E134"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“Low profile,” said David. “We see all but say or do nothing. It is why we are not in Cienfuegos’s black book, like some.”</w:t>
      </w:r>
    </w:p>
    <w:p w:rsidRPr="00D73D87" w:rsidR="00E93E1B" w:rsidP="00E37332" w:rsidRDefault="00E93E1B" w14:paraId="72E487CA" w14:textId="17D737F8">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“Irrespective of whether we agree with their politics,” said Charles. “This is Spain. It is completely different from the UK in language, culture, climate, law</w:t>
      </w:r>
      <w:r w:rsidRPr="00D73D87" w:rsidR="00006C77">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 xml:space="preserve"> and how they approach life. Sadly, every Brit falls into the classic trap of assuming Spain works like it does back home. </w:t>
      </w:r>
      <w:proofErr w:type="gramStart"/>
      <w:r w:rsidRPr="00D73D87">
        <w:rPr>
          <w:rFonts w:ascii="Times New Roman" w:hAnsi="Times New Roman"/>
          <w:sz w:val="24"/>
          <w:szCs w:val="24"/>
          <w:shd w:val="clear" w:color="auto" w:fill="FFFFFF"/>
          <w:lang w:val="en-GB"/>
        </w:rPr>
        <w:t>In reality, it</w:t>
      </w:r>
      <w:proofErr w:type="gramEnd"/>
      <w:r w:rsidRPr="00D73D87">
        <w:rPr>
          <w:rFonts w:ascii="Times New Roman" w:hAnsi="Times New Roman"/>
          <w:sz w:val="24"/>
          <w:szCs w:val="24"/>
          <w:shd w:val="clear" w:color="auto" w:fill="FFFFFF"/>
          <w:lang w:val="en-GB"/>
        </w:rPr>
        <w:t xml:space="preserve"> is a third</w:t>
      </w:r>
      <w:r w:rsidRPr="00D73D87" w:rsidR="00006C77">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world country with an immature administration, no citizen’s rights</w:t>
      </w:r>
      <w:r w:rsidRPr="00D73D87" w:rsidR="00006C77">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 xml:space="preserve"> and the justice system is biased in favour of the state.”</w:t>
      </w:r>
    </w:p>
    <w:p w:rsidRPr="00D73D87" w:rsidR="00E93E1B" w:rsidP="4A6D2F5D" w:rsidRDefault="00E93E1B" w14:paraId="443A52FC" w14:textId="236F84C2">
      <w:pPr>
        <w:pStyle w:val="Normal"/>
        <w:suppressLineNumbers w:val="0"/>
        <w:bidi w:val="0"/>
        <w:spacing w:before="0" w:beforeAutospacing="off" w:after="0" w:afterAutospacing="off" w:line="360" w:lineRule="auto"/>
        <w:ind w:left="0" w:right="0" w:firstLine="720"/>
        <w:jc w:val="left"/>
        <w:rPr>
          <w:rFonts w:ascii="Times New Roman" w:hAnsi="Times New Roman"/>
          <w:sz w:val="24"/>
          <w:szCs w:val="24"/>
          <w:lang w:val="en-GB"/>
        </w:rPr>
      </w:pPr>
      <w:r w:rsidRPr="00D73D87">
        <w:rPr>
          <w:rFonts w:ascii="Times New Roman" w:hAnsi="Times New Roman"/>
          <w:sz w:val="24"/>
          <w:szCs w:val="24"/>
          <w:shd w:val="clear" w:color="auto" w:fill="FFFFFF"/>
          <w:lang w:val="en-GB"/>
        </w:rPr>
        <w:t xml:space="preserve">“As for building inspectors. Did you see one during construction?” </w:t>
      </w:r>
      <w:del w:author="Gary Smailes" w:date="2024-01-17T10:53:21.87Z" w:id="1232062498">
        <w:r w:rsidRPr="4A6D2F5D" w:rsidDel="4A6D2F5D">
          <w:rPr>
            <w:rFonts w:ascii="Times New Roman" w:hAnsi="Times New Roman"/>
            <w:sz w:val="24"/>
            <w:szCs w:val="24"/>
            <w:lang w:val="en-GB"/>
          </w:rPr>
          <w:delText xml:space="preserve">said </w:delText>
        </w:r>
      </w:del>
      <w:ins w:author="Gary Smailes" w:date="2024-01-17T10:53:23.475Z" w:id="1076521199">
        <w:r w:rsidRPr="4A6D2F5D" w:rsidR="4A6D2F5D">
          <w:rPr>
            <w:rFonts w:ascii="Times New Roman" w:hAnsi="Times New Roman"/>
            <w:sz w:val="24"/>
            <w:szCs w:val="24"/>
            <w:lang w:val="en-GB"/>
          </w:rPr>
          <w:t xml:space="preserve">asked </w:t>
        </w:r>
      </w:ins>
      <w:r w:rsidRPr="00D73D87">
        <w:rPr>
          <w:rFonts w:ascii="Times New Roman" w:hAnsi="Times New Roman"/>
          <w:sz w:val="24"/>
          <w:szCs w:val="24"/>
          <w:shd w:val="clear" w:color="auto" w:fill="FFFFFF"/>
          <w:lang w:val="en-GB"/>
        </w:rPr>
        <w:t>David.</w:t>
      </w:r>
    </w:p>
    <w:p w:rsidRPr="00D73D87" w:rsidR="00E93E1B" w:rsidP="00E37332" w:rsidRDefault="00E93E1B" w14:paraId="0C8E581B"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“I wasn’t here but Dad told me they only ever saw the builder.”</w:t>
      </w:r>
    </w:p>
    <w:p w:rsidRPr="00D73D87" w:rsidR="00E93E1B" w:rsidP="00E37332" w:rsidRDefault="00E93E1B" w14:paraId="4BD6AD05"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“Before you purchased,” said David. “Did you check for a damp course?”</w:t>
      </w:r>
    </w:p>
    <w:p w:rsidRPr="00D73D87" w:rsidR="00E93E1B" w:rsidP="00E37332" w:rsidRDefault="00E93E1B" w14:paraId="05B86EEA" w14:textId="176A64D5">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“Er</w:t>
      </w:r>
      <w:ins w:author="Gary Smailes" w:date="2024-01-17T10:53:31.064Z" w:id="1524834148">
        <w:r w:rsidRPr="00D73D87">
          <w:rPr>
            <w:rFonts w:ascii="Times New Roman" w:hAnsi="Times New Roman"/>
            <w:sz w:val="24"/>
            <w:szCs w:val="24"/>
            <w:shd w:val="clear" w:color="auto" w:fill="FFFFFF"/>
            <w:lang w:val="en-GB"/>
          </w:rPr>
          <w:t xml:space="preserve">...</w:t>
        </w:r>
      </w:ins>
      <w:r w:rsidRPr="00D73D87">
        <w:rPr>
          <w:rFonts w:ascii="Times New Roman" w:hAnsi="Times New Roman"/>
          <w:sz w:val="24"/>
          <w:szCs w:val="24"/>
          <w:shd w:val="clear" w:color="auto" w:fill="FFFFFF"/>
          <w:lang w:val="en-GB"/>
        </w:rPr>
        <w:t xml:space="preserve">, no. We assumed with the superb climate it </w:t>
      </w:r>
      <w:r w:rsidR="00C06A13">
        <w:rPr>
          <w:rFonts w:ascii="Times New Roman" w:hAnsi="Times New Roman"/>
          <w:sz w:val="24"/>
          <w:szCs w:val="24"/>
          <w:shd w:val="clear" w:color="auto" w:fill="FFFFFF"/>
          <w:lang w:val="en-GB"/>
        </w:rPr>
        <w:t>wasn’t</w:t>
      </w:r>
      <w:r w:rsidRPr="00D73D87">
        <w:rPr>
          <w:rFonts w:ascii="Times New Roman" w:hAnsi="Times New Roman"/>
          <w:sz w:val="24"/>
          <w:szCs w:val="24"/>
          <w:shd w:val="clear" w:color="auto" w:fill="FFFFFF"/>
          <w:lang w:val="en-GB"/>
        </w:rPr>
        <w:t xml:space="preserve"> necessary,” </w:t>
      </w:r>
      <w:r w:rsidRPr="00D73D87" w:rsidR="009E218F">
        <w:rPr>
          <w:rFonts w:ascii="Times New Roman" w:hAnsi="Times New Roman"/>
          <w:sz w:val="24"/>
          <w:szCs w:val="24"/>
          <w:shd w:val="clear" w:color="auto" w:fill="FFFFFF"/>
          <w:lang w:val="en-GB"/>
        </w:rPr>
        <w:t xml:space="preserve">I </w:t>
      </w:r>
      <w:r w:rsidRPr="00D73D87">
        <w:rPr>
          <w:rFonts w:ascii="Times New Roman" w:hAnsi="Times New Roman"/>
          <w:sz w:val="24"/>
          <w:szCs w:val="24"/>
          <w:shd w:val="clear" w:color="auto" w:fill="FFFFFF"/>
          <w:lang w:val="en-GB"/>
        </w:rPr>
        <w:t>said.</w:t>
      </w:r>
    </w:p>
    <w:p w:rsidRPr="00D73D87" w:rsidR="00E93E1B" w:rsidP="00E37332" w:rsidRDefault="00E93E1B" w14:paraId="0F83AF2C"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“That is the problem of assume,” said Charles. “It makes an </w:t>
      </w:r>
      <w:r w:rsidRPr="00D73D87">
        <w:rPr>
          <w:rFonts w:ascii="Times New Roman" w:hAnsi="Times New Roman"/>
          <w:i/>
          <w:iCs/>
          <w:sz w:val="24"/>
          <w:szCs w:val="24"/>
          <w:shd w:val="clear" w:color="auto" w:fill="FFFFFF"/>
          <w:lang w:val="en-GB"/>
        </w:rPr>
        <w:t>ass</w:t>
      </w:r>
      <w:r w:rsidRPr="00D73D87">
        <w:rPr>
          <w:rFonts w:ascii="Times New Roman" w:hAnsi="Times New Roman"/>
          <w:sz w:val="24"/>
          <w:szCs w:val="24"/>
          <w:shd w:val="clear" w:color="auto" w:fill="FFFFFF"/>
          <w:lang w:val="en-GB"/>
        </w:rPr>
        <w:t xml:space="preserve"> out of </w:t>
      </w:r>
      <w:r w:rsidRPr="00D73D87">
        <w:rPr>
          <w:rFonts w:ascii="Times New Roman" w:hAnsi="Times New Roman"/>
          <w:i/>
          <w:iCs/>
          <w:sz w:val="24"/>
          <w:szCs w:val="24"/>
          <w:shd w:val="clear" w:color="auto" w:fill="FFFFFF"/>
          <w:lang w:val="en-GB"/>
        </w:rPr>
        <w:t>u</w:t>
      </w:r>
      <w:r w:rsidRPr="00D73D87">
        <w:rPr>
          <w:rFonts w:ascii="Times New Roman" w:hAnsi="Times New Roman"/>
          <w:sz w:val="24"/>
          <w:szCs w:val="24"/>
          <w:shd w:val="clear" w:color="auto" w:fill="FFFFFF"/>
          <w:lang w:val="en-GB"/>
        </w:rPr>
        <w:t xml:space="preserve"> and </w:t>
      </w:r>
      <w:r w:rsidRPr="00D73D87">
        <w:rPr>
          <w:rFonts w:ascii="Times New Roman" w:hAnsi="Times New Roman"/>
          <w:i/>
          <w:iCs/>
          <w:sz w:val="24"/>
          <w:szCs w:val="24"/>
          <w:shd w:val="clear" w:color="auto" w:fill="FFFFFF"/>
          <w:lang w:val="en-GB"/>
        </w:rPr>
        <w:t>me</w:t>
      </w:r>
      <w:r w:rsidRPr="00D73D87">
        <w:rPr>
          <w:rFonts w:ascii="Times New Roman" w:hAnsi="Times New Roman"/>
          <w:sz w:val="24"/>
          <w:szCs w:val="24"/>
          <w:shd w:val="clear" w:color="auto" w:fill="FFFFFF"/>
          <w:lang w:val="en-GB"/>
        </w:rPr>
        <w:t xml:space="preserve"> which is why potential buyers need us, our local contacts and knowledge.”</w:t>
      </w:r>
    </w:p>
    <w:p w:rsidRPr="00D73D87" w:rsidR="00E93E1B" w:rsidP="00E37332" w:rsidRDefault="00E93E1B" w14:paraId="49E3EC3F" w14:textId="32DD921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“For example,” said David. “There are rumours </w:t>
      </w:r>
      <w:r w:rsidRPr="00D73D87" w:rsidR="003E3531">
        <w:rPr>
          <w:rFonts w:ascii="Times New Roman" w:hAnsi="Times New Roman"/>
          <w:sz w:val="24"/>
          <w:szCs w:val="24"/>
          <w:shd w:val="clear" w:color="auto" w:fill="FFFFFF"/>
          <w:lang w:val="en-GB"/>
        </w:rPr>
        <w:t xml:space="preserve">of </w:t>
      </w:r>
      <w:r w:rsidRPr="00D73D87">
        <w:rPr>
          <w:rFonts w:ascii="Times New Roman" w:hAnsi="Times New Roman"/>
          <w:sz w:val="24"/>
          <w:szCs w:val="24"/>
          <w:shd w:val="clear" w:color="auto" w:fill="FFFFFF"/>
          <w:lang w:val="en-GB"/>
        </w:rPr>
        <w:t>a new reservoir being planned for the La Viñuela valley yet there is nothing in print about it anywhere. Imagine if you bought land up there and built a villa without knowing how high the water level might reach. You could lose far more than your garden gnomes.”</w:t>
      </w:r>
    </w:p>
    <w:p w:rsidRPr="00D73D87" w:rsidR="00E93E1B" w:rsidP="00E37332" w:rsidRDefault="00E93E1B" w14:paraId="47EB0EBE"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“Or you could make a fortune by buying the right plot,” said Charles.</w:t>
      </w:r>
    </w:p>
    <w:p w:rsidRPr="00D73D87" w:rsidR="00E93E1B" w:rsidP="00E37332" w:rsidRDefault="00E93E1B" w14:paraId="1FA17168" w14:textId="38831A9E">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“But surely the planning application process </w:t>
      </w:r>
      <w:r w:rsidR="00C06A13">
        <w:rPr>
          <w:rFonts w:ascii="Times New Roman" w:hAnsi="Times New Roman"/>
          <w:sz w:val="24"/>
          <w:szCs w:val="24"/>
          <w:shd w:val="clear" w:color="auto" w:fill="FFFFFF"/>
          <w:lang w:val="en-GB"/>
        </w:rPr>
        <w:t>should</w:t>
      </w:r>
      <w:r w:rsidRPr="00D73D87">
        <w:rPr>
          <w:rFonts w:ascii="Times New Roman" w:hAnsi="Times New Roman"/>
          <w:sz w:val="24"/>
          <w:szCs w:val="24"/>
          <w:shd w:val="clear" w:color="auto" w:fill="FFFFFF"/>
          <w:lang w:val="en-GB"/>
        </w:rPr>
        <w:t xml:space="preserve"> prevent that </w:t>
      </w:r>
      <w:r w:rsidRPr="00D73D87" w:rsidR="00006C77">
        <w:rPr>
          <w:rFonts w:ascii="Times New Roman" w:hAnsi="Times New Roman"/>
          <w:sz w:val="24"/>
          <w:szCs w:val="24"/>
          <w:shd w:val="clear" w:color="auto" w:fill="FFFFFF"/>
          <w:lang w:val="en-GB"/>
        </w:rPr>
        <w:t xml:space="preserve">from </w:t>
      </w:r>
      <w:r w:rsidRPr="00D73D87">
        <w:rPr>
          <w:rFonts w:ascii="Times New Roman" w:hAnsi="Times New Roman"/>
          <w:sz w:val="24"/>
          <w:szCs w:val="24"/>
          <w:shd w:val="clear" w:color="auto" w:fill="FFFFFF"/>
          <w:lang w:val="en-GB"/>
        </w:rPr>
        <w:t xml:space="preserve">happening,” </w:t>
      </w:r>
      <w:r w:rsidRPr="00D73D87" w:rsidR="003E3531">
        <w:rPr>
          <w:rFonts w:ascii="Times New Roman" w:hAnsi="Times New Roman"/>
          <w:sz w:val="24"/>
          <w:szCs w:val="24"/>
          <w:shd w:val="clear" w:color="auto" w:fill="FFFFFF"/>
          <w:lang w:val="en-GB"/>
        </w:rPr>
        <w:t xml:space="preserve">I </w:t>
      </w:r>
      <w:r w:rsidRPr="00D73D87">
        <w:rPr>
          <w:rFonts w:ascii="Times New Roman" w:hAnsi="Times New Roman"/>
          <w:sz w:val="24"/>
          <w:szCs w:val="24"/>
          <w:shd w:val="clear" w:color="auto" w:fill="FFFFFF"/>
          <w:lang w:val="en-GB"/>
        </w:rPr>
        <w:t>said.</w:t>
      </w:r>
    </w:p>
    <w:p w:rsidRPr="00D73D87" w:rsidR="00E93E1B" w:rsidP="00E37332" w:rsidRDefault="00E93E1B" w14:paraId="0F886938" w14:textId="42B80203">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t>
      </w:r>
      <w:r w:rsidR="00CF55C7">
        <w:rPr>
          <w:rFonts w:ascii="Times New Roman" w:hAnsi="Times New Roman"/>
          <w:sz w:val="24"/>
          <w:szCs w:val="24"/>
          <w:shd w:val="clear" w:color="auto" w:fill="FFFFFF"/>
          <w:lang w:val="en-GB"/>
        </w:rPr>
        <w:t>Robin</w:t>
      </w:r>
      <w:r w:rsidRPr="00D73D87">
        <w:rPr>
          <w:rFonts w:ascii="Times New Roman" w:hAnsi="Times New Roman"/>
          <w:sz w:val="24"/>
          <w:szCs w:val="24"/>
          <w:shd w:val="clear" w:color="auto" w:fill="FFFFFF"/>
          <w:lang w:val="en-GB"/>
        </w:rPr>
        <w:t xml:space="preserve">, we are not in England,” said David. “Planning permission is granted to anyone who pays the fee</w:t>
      </w:r>
      <w:ins w:author="Gary Smailes" w:date="2024-01-17T10:53:51.856Z" w:id="15852553">
        <w:r w:rsidRPr="00D73D87">
          <w:rPr>
            <w:rFonts w:ascii="Times New Roman" w:hAnsi="Times New Roman"/>
            <w:sz w:val="24"/>
            <w:szCs w:val="24"/>
            <w:shd w:val="clear" w:color="auto" w:fill="FFFFFF"/>
            <w:lang w:val="en-GB"/>
          </w:rPr>
          <w:t xml:space="preserve">,</w:t>
        </w:r>
      </w:ins>
      <w:r w:rsidRPr="00D73D87">
        <w:rPr>
          <w:rFonts w:ascii="Times New Roman" w:hAnsi="Times New Roman"/>
          <w:sz w:val="24"/>
          <w:szCs w:val="24"/>
          <w:shd w:val="clear" w:color="auto" w:fill="FFFFFF"/>
          <w:lang w:val="en-GB"/>
        </w:rPr>
        <w:t xml:space="preserve"> irrespective of the legality of the project. Spaniards know this and </w:t>
      </w:r>
      <w:r w:rsidRPr="00D73D87" w:rsidR="00257115">
        <w:rPr>
          <w:rFonts w:ascii="Times New Roman" w:hAnsi="Times New Roman"/>
          <w:sz w:val="24"/>
          <w:szCs w:val="24"/>
          <w:shd w:val="clear" w:color="auto" w:fill="FFFFFF"/>
          <w:lang w:val="en-GB"/>
        </w:rPr>
        <w:t xml:space="preserve">mostly </w:t>
      </w:r>
      <w:r w:rsidRPr="00D73D87">
        <w:rPr>
          <w:rFonts w:ascii="Times New Roman" w:hAnsi="Times New Roman"/>
          <w:sz w:val="24"/>
          <w:szCs w:val="24"/>
          <w:shd w:val="clear" w:color="auto" w:fill="FFFFFF"/>
          <w:lang w:val="en-GB"/>
        </w:rPr>
        <w:t>avoid making mistakes, but foreigners are fair game for ripping off. Just like you were. We are just trying to complete your education.”</w:t>
      </w:r>
    </w:p>
    <w:p w:rsidRPr="00D73D87" w:rsidR="00E93E1B" w:rsidP="00E37332" w:rsidRDefault="00E93E1B" w14:paraId="7F3932ED" w14:textId="79C2E24D">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“Oh, er</w:t>
      </w:r>
      <w:ins w:author="Gary Smailes" w:date="2024-01-17T10:54:05.161Z" w:id="544494827">
        <w:r w:rsidRPr="00D73D87">
          <w:rPr>
            <w:rFonts w:ascii="Times New Roman" w:hAnsi="Times New Roman"/>
            <w:sz w:val="24"/>
            <w:szCs w:val="24"/>
            <w:shd w:val="clear" w:color="auto" w:fill="FFFFFF"/>
            <w:lang w:val="en-GB"/>
          </w:rPr>
          <w:t xml:space="preserve">...</w:t>
        </w:r>
      </w:ins>
      <w:r w:rsidRPr="00D73D87">
        <w:rPr>
          <w:rFonts w:ascii="Times New Roman" w:hAnsi="Times New Roman"/>
          <w:sz w:val="24"/>
          <w:szCs w:val="24"/>
          <w:shd w:val="clear" w:color="auto" w:fill="FFFFFF"/>
          <w:lang w:val="en-GB"/>
        </w:rPr>
        <w:t xml:space="preserve"> sorry,” </w:t>
      </w:r>
      <w:r w:rsidRPr="00D73D87" w:rsidR="005822E1">
        <w:rPr>
          <w:rFonts w:ascii="Times New Roman" w:hAnsi="Times New Roman"/>
          <w:sz w:val="24"/>
          <w:szCs w:val="24"/>
          <w:shd w:val="clear" w:color="auto" w:fill="FFFFFF"/>
          <w:lang w:val="en-GB"/>
        </w:rPr>
        <w:t xml:space="preserve">I </w:t>
      </w:r>
      <w:r w:rsidRPr="00D73D87">
        <w:rPr>
          <w:rFonts w:ascii="Times New Roman" w:hAnsi="Times New Roman"/>
          <w:sz w:val="24"/>
          <w:szCs w:val="24"/>
          <w:shd w:val="clear" w:color="auto" w:fill="FFFFFF"/>
          <w:lang w:val="en-GB"/>
        </w:rPr>
        <w:t>said. “Thanks.”</w:t>
      </w:r>
    </w:p>
    <w:p w:rsidRPr="00D73D87" w:rsidR="00E93E1B" w:rsidP="00E37332" w:rsidRDefault="00E93E1B" w14:paraId="5063A708" w14:textId="34266713">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t>
      </w:r>
      <w:r w:rsidR="00596094">
        <w:rPr>
          <w:rFonts w:ascii="Times New Roman" w:hAnsi="Times New Roman"/>
          <w:sz w:val="24"/>
          <w:szCs w:val="24"/>
          <w:shd w:val="clear" w:color="auto" w:fill="FFFFFF"/>
          <w:lang w:val="en-GB"/>
        </w:rPr>
        <w:t>O</w:t>
      </w:r>
      <w:r w:rsidR="00252BB4">
        <w:rPr>
          <w:rFonts w:ascii="Times New Roman" w:hAnsi="Times New Roman"/>
          <w:sz w:val="24"/>
          <w:szCs w:val="24"/>
          <w:shd w:val="clear" w:color="auto" w:fill="FFFFFF"/>
          <w:lang w:val="en-GB"/>
        </w:rPr>
        <w:t>k</w:t>
      </w:r>
      <w:r w:rsidRPr="00D73D87">
        <w:rPr>
          <w:rFonts w:ascii="Times New Roman" w:hAnsi="Times New Roman"/>
          <w:sz w:val="24"/>
          <w:szCs w:val="24"/>
          <w:shd w:val="clear" w:color="auto" w:fill="FFFFFF"/>
          <w:lang w:val="en-GB"/>
        </w:rPr>
        <w:t>,” said Charles.</w:t>
      </w:r>
    </w:p>
    <w:p w:rsidRPr="00D73D87" w:rsidR="00E93E1B" w:rsidP="00E37332" w:rsidRDefault="00E93E1B" w14:paraId="1A0BBE57" w14:textId="09DC511C">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lastRenderedPageBreak/>
        <w:t>“It takes a while, but you’ll slowly pick it up. One more thing for today’s revelations, the consequence of Spain’s unstable political maelstrom,” said David. “Is a poor economy. Nobody wants to invest in a country with an uncertain future. It is why foreigners trying to make a living in Spain wearing only one hat</w:t>
      </w:r>
      <w:r w:rsidRPr="00D73D87" w:rsidR="0082031A">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 xml:space="preserve"> is impossible</w:t>
      </w:r>
      <w:r w:rsidRPr="00D73D87" w:rsidR="0082031A">
        <w:rPr>
          <w:rFonts w:ascii="Times New Roman" w:hAnsi="Times New Roman"/>
          <w:sz w:val="24"/>
          <w:szCs w:val="24"/>
          <w:shd w:val="clear" w:color="auto" w:fill="FFFFFF"/>
          <w:lang w:val="en-GB"/>
        </w:rPr>
        <w:t>,</w:t>
      </w:r>
      <w:r w:rsidRPr="00D73D87" w:rsidR="00F645A9">
        <w:rPr>
          <w:rFonts w:ascii="Times New Roman" w:hAnsi="Times New Roman"/>
          <w:sz w:val="24"/>
          <w:szCs w:val="24"/>
          <w:shd w:val="clear" w:color="auto" w:fill="FFFFFF"/>
          <w:lang w:val="en-GB"/>
        </w:rPr>
        <w:t xml:space="preserve"> because any one job won’t generate enough income to cover costs</w:t>
      </w:r>
      <w:r w:rsidRPr="00D73D87">
        <w:rPr>
          <w:rFonts w:ascii="Times New Roman" w:hAnsi="Times New Roman"/>
          <w:sz w:val="24"/>
          <w:szCs w:val="24"/>
          <w:shd w:val="clear" w:color="auto" w:fill="FFFFFF"/>
          <w:lang w:val="en-GB"/>
        </w:rPr>
        <w:t>. Flexibility is the name of the game. First</w:t>
      </w:r>
      <w:r w:rsidRPr="00D73D87" w:rsidR="00006C77">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 xml:space="preserve"> have a go at anything to learn the language and how it works here, then gradually harden up on two or three things you can make bits and pieces of money at. Then when one </w:t>
      </w:r>
      <w:r w:rsidRPr="00D73D87" w:rsidR="000A497A">
        <w:rPr>
          <w:rFonts w:ascii="Times New Roman" w:hAnsi="Times New Roman"/>
          <w:sz w:val="24"/>
          <w:szCs w:val="24"/>
          <w:shd w:val="clear" w:color="auto" w:fill="FFFFFF"/>
          <w:lang w:val="en-GB"/>
        </w:rPr>
        <w:t xml:space="preserve">income stream </w:t>
      </w:r>
      <w:r w:rsidRPr="00D73D87">
        <w:rPr>
          <w:rFonts w:ascii="Times New Roman" w:hAnsi="Times New Roman"/>
          <w:sz w:val="24"/>
          <w:szCs w:val="24"/>
          <w:shd w:val="clear" w:color="auto" w:fill="FFFFFF"/>
          <w:lang w:val="en-GB"/>
        </w:rPr>
        <w:t>winds down you always have the other.”</w:t>
      </w:r>
    </w:p>
    <w:p w:rsidRPr="00D73D87" w:rsidR="00E93E1B" w:rsidP="00E37332" w:rsidRDefault="00E93E1B" w14:paraId="4F91E0AD" w14:textId="5024621F">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“What other things can one do?” </w:t>
      </w:r>
      <w:r w:rsidRPr="00D73D87" w:rsidR="00B66FDB">
        <w:rPr>
          <w:rFonts w:ascii="Times New Roman" w:hAnsi="Times New Roman"/>
          <w:sz w:val="24"/>
          <w:szCs w:val="24"/>
          <w:shd w:val="clear" w:color="auto" w:fill="FFFFFF"/>
          <w:lang w:val="en-GB"/>
        </w:rPr>
        <w:t xml:space="preserve">I </w:t>
      </w:r>
      <w:ins w:author="Gary Smailes" w:date="2024-01-17T10:54:32.286Z" w:id="388745063">
        <w:r w:rsidRPr="00D73D87" w:rsidR="00B66FDB">
          <w:rPr>
            <w:rFonts w:ascii="Times New Roman" w:hAnsi="Times New Roman"/>
            <w:sz w:val="24"/>
            <w:szCs w:val="24"/>
            <w:shd w:val="clear" w:color="auto" w:fill="FFFFFF"/>
            <w:lang w:val="en-GB"/>
          </w:rPr>
          <w:t xml:space="preserve">asked</w:t>
        </w:r>
      </w:ins>
      <w:del w:author="Gary Smailes" w:date="2024-01-17T10:54:30.377Z" w:id="595833802">
        <w:r w:rsidRPr="4A6D2F5D" w:rsidDel="4A6D2F5D">
          <w:rPr>
            <w:rFonts w:ascii="Times New Roman" w:hAnsi="Times New Roman"/>
            <w:sz w:val="24"/>
            <w:szCs w:val="24"/>
            <w:lang w:val="en-GB"/>
          </w:rPr>
          <w:delText>said</w:delText>
        </w:r>
      </w:del>
      <w:r w:rsidRPr="00D73D87">
        <w:rPr>
          <w:rFonts w:ascii="Times New Roman" w:hAnsi="Times New Roman"/>
          <w:sz w:val="24"/>
          <w:szCs w:val="24"/>
          <w:shd w:val="clear" w:color="auto" w:fill="FFFFFF"/>
          <w:lang w:val="en-GB"/>
        </w:rPr>
        <w:t>.</w:t>
      </w:r>
    </w:p>
    <w:p w:rsidRPr="00D73D87" w:rsidR="00BB2CB5" w:rsidP="00E37332" w:rsidRDefault="00E93E1B" w14:paraId="4AD6D3E6" w14:textId="642047DB">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t>
      </w:r>
      <w:r w:rsidRPr="00D73D87" w:rsidR="00BB2CB5">
        <w:rPr>
          <w:rFonts w:ascii="Times New Roman" w:hAnsi="Times New Roman"/>
          <w:sz w:val="24"/>
          <w:szCs w:val="24"/>
          <w:shd w:val="clear" w:color="auto" w:fill="FFFFFF"/>
          <w:lang w:val="en-GB"/>
        </w:rPr>
        <w:t xml:space="preserve">In addition to teaching, my wife translates </w:t>
      </w:r>
      <w:r w:rsidRPr="00D73D87" w:rsidR="000C6A9A">
        <w:rPr>
          <w:rFonts w:ascii="Times New Roman" w:hAnsi="Times New Roman"/>
          <w:sz w:val="24"/>
          <w:szCs w:val="24"/>
          <w:shd w:val="clear" w:color="auto" w:fill="FFFFFF"/>
          <w:lang w:val="en-GB"/>
        </w:rPr>
        <w:t>where requested</w:t>
      </w:r>
      <w:r w:rsidRPr="00D73D87" w:rsidR="00BB2CB5">
        <w:rPr>
          <w:rFonts w:ascii="Times New Roman" w:hAnsi="Times New Roman"/>
          <w:sz w:val="24"/>
          <w:szCs w:val="24"/>
          <w:shd w:val="clear" w:color="auto" w:fill="FFFFFF"/>
          <w:lang w:val="en-GB"/>
        </w:rPr>
        <w:t xml:space="preserve">,” said David. “Last week alone she helped out at </w:t>
      </w:r>
      <w:r w:rsidRPr="00D73D87" w:rsidR="000C6A9A">
        <w:rPr>
          <w:rFonts w:ascii="Times New Roman" w:hAnsi="Times New Roman"/>
          <w:sz w:val="24"/>
          <w:szCs w:val="24"/>
          <w:shd w:val="clear" w:color="auto" w:fill="FFFFFF"/>
          <w:lang w:val="en-GB"/>
        </w:rPr>
        <w:t>a</w:t>
      </w:r>
      <w:r w:rsidRPr="00D73D87" w:rsidR="00BB2CB5">
        <w:rPr>
          <w:rFonts w:ascii="Times New Roman" w:hAnsi="Times New Roman"/>
          <w:sz w:val="24"/>
          <w:szCs w:val="24"/>
          <w:shd w:val="clear" w:color="auto" w:fill="FFFFFF"/>
          <w:lang w:val="en-GB"/>
        </w:rPr>
        <w:t xml:space="preserve"> chemist, hairdresser</w:t>
      </w:r>
      <w:r w:rsidRPr="00D73D87" w:rsidR="00006C77">
        <w:rPr>
          <w:rFonts w:ascii="Times New Roman" w:hAnsi="Times New Roman"/>
          <w:sz w:val="24"/>
          <w:szCs w:val="24"/>
          <w:shd w:val="clear" w:color="auto" w:fill="FFFFFF"/>
          <w:lang w:val="en-GB"/>
        </w:rPr>
        <w:t>,</w:t>
      </w:r>
      <w:r w:rsidRPr="00D73D87" w:rsidR="00BB2CB5">
        <w:rPr>
          <w:rFonts w:ascii="Times New Roman" w:hAnsi="Times New Roman"/>
          <w:sz w:val="24"/>
          <w:szCs w:val="24"/>
          <w:shd w:val="clear" w:color="auto" w:fill="FFFFFF"/>
          <w:lang w:val="en-GB"/>
        </w:rPr>
        <w:t xml:space="preserve"> and undertaker.”</w:t>
      </w:r>
    </w:p>
    <w:p w:rsidRPr="00D73D87" w:rsidR="00BB2CB5" w:rsidP="00E37332" w:rsidRDefault="00BB2CB5" w14:paraId="744C4647" w14:textId="67C9A462">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“Isn’t that potentially dangerous,” I said.</w:t>
      </w:r>
    </w:p>
    <w:p w:rsidRPr="00D73D87" w:rsidR="00BB2CB5" w:rsidP="00E37332" w:rsidRDefault="00BB2CB5" w14:paraId="45442268" w14:textId="45EF257E">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“Why?” said David.</w:t>
      </w:r>
    </w:p>
    <w:p w:rsidRPr="00D73D87" w:rsidR="00BB2CB5" w:rsidP="00E37332" w:rsidRDefault="00BB2CB5" w14:paraId="3F795E13" w14:textId="1ED6C362">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t>
      </w:r>
      <w:r w:rsidRPr="00D73D87" w:rsidR="0043446F">
        <w:rPr>
          <w:rFonts w:ascii="Times New Roman" w:hAnsi="Times New Roman"/>
          <w:sz w:val="24"/>
          <w:szCs w:val="24"/>
          <w:shd w:val="clear" w:color="auto" w:fill="FFFFFF"/>
          <w:lang w:val="en-GB"/>
        </w:rPr>
        <w:t>It’s extremely technical</w:t>
      </w:r>
      <w:r w:rsidRPr="00D73D87" w:rsidR="003C1653">
        <w:rPr>
          <w:rFonts w:ascii="Times New Roman" w:hAnsi="Times New Roman"/>
          <w:sz w:val="24"/>
          <w:szCs w:val="24"/>
          <w:shd w:val="clear" w:color="auto" w:fill="FFFFFF"/>
          <w:lang w:val="en-GB"/>
        </w:rPr>
        <w:t xml:space="preserve"> translating,</w:t>
      </w:r>
      <w:r w:rsidRPr="00D73D87" w:rsidR="00F645A9">
        <w:rPr>
          <w:rFonts w:ascii="Times New Roman" w:hAnsi="Times New Roman"/>
          <w:sz w:val="24"/>
          <w:szCs w:val="24"/>
          <w:shd w:val="clear" w:color="auto" w:fill="FFFFFF"/>
          <w:lang w:val="en-GB"/>
        </w:rPr>
        <w:t xml:space="preserve">” </w:t>
      </w:r>
      <w:r w:rsidRPr="00D73D87" w:rsidR="003C1653">
        <w:rPr>
          <w:rFonts w:ascii="Times New Roman" w:hAnsi="Times New Roman"/>
          <w:sz w:val="24"/>
          <w:szCs w:val="24"/>
          <w:shd w:val="clear" w:color="auto" w:fill="FFFFFF"/>
          <w:lang w:val="en-GB"/>
        </w:rPr>
        <w:t>I said. “What if she</w:t>
      </w:r>
      <w:r w:rsidRPr="00D73D87">
        <w:rPr>
          <w:rFonts w:ascii="Times New Roman" w:hAnsi="Times New Roman"/>
          <w:sz w:val="24"/>
          <w:szCs w:val="24"/>
          <w:shd w:val="clear" w:color="auto" w:fill="FFFFFF"/>
          <w:lang w:val="en-GB"/>
        </w:rPr>
        <w:t xml:space="preserve"> confus</w:t>
      </w:r>
      <w:r w:rsidRPr="00D73D87" w:rsidR="003C1653">
        <w:rPr>
          <w:rFonts w:ascii="Times New Roman" w:hAnsi="Times New Roman"/>
          <w:sz w:val="24"/>
          <w:szCs w:val="24"/>
          <w:shd w:val="clear" w:color="auto" w:fill="FFFFFF"/>
          <w:lang w:val="en-GB"/>
        </w:rPr>
        <w:t>es</w:t>
      </w:r>
      <w:r w:rsidRPr="00D73D87">
        <w:rPr>
          <w:rFonts w:ascii="Times New Roman" w:hAnsi="Times New Roman"/>
          <w:sz w:val="24"/>
          <w:szCs w:val="24"/>
          <w:shd w:val="clear" w:color="auto" w:fill="FFFFFF"/>
          <w:lang w:val="en-GB"/>
        </w:rPr>
        <w:t xml:space="preserve"> cough drops, with coiffure, or coffins</w:t>
      </w:r>
      <w:r w:rsidRPr="00D73D87" w:rsidR="003C1653">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w:t>
      </w:r>
    </w:p>
    <w:p w:rsidRPr="00D73D87" w:rsidR="002F3D08" w:rsidP="00E37332" w:rsidRDefault="000C6A9A" w14:paraId="26249934" w14:textId="5D865FD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“Thankfully,”</w:t>
      </w:r>
      <w:r w:rsidRPr="00D73D87" w:rsidR="002F3D08">
        <w:rPr>
          <w:rFonts w:ascii="Times New Roman" w:hAnsi="Times New Roman"/>
          <w:sz w:val="24"/>
          <w:szCs w:val="24"/>
          <w:shd w:val="clear" w:color="auto" w:fill="FFFFFF"/>
          <w:lang w:val="en-GB"/>
        </w:rPr>
        <w:t xml:space="preserve"> said David</w:t>
      </w:r>
      <w:r w:rsidRPr="00D73D87" w:rsidR="00F645A9">
        <w:rPr>
          <w:rFonts w:ascii="Times New Roman" w:hAnsi="Times New Roman"/>
          <w:sz w:val="24"/>
          <w:szCs w:val="24"/>
          <w:shd w:val="clear" w:color="auto" w:fill="FFFFFF"/>
          <w:lang w:val="en-GB"/>
        </w:rPr>
        <w:t xml:space="preserve"> </w:t>
      </w:r>
      <w:r w:rsidRPr="00D73D87">
        <w:rPr>
          <w:rFonts w:ascii="Times New Roman" w:hAnsi="Times New Roman"/>
          <w:sz w:val="24"/>
          <w:szCs w:val="24"/>
          <w:shd w:val="clear" w:color="auto" w:fill="FFFFFF"/>
          <w:lang w:val="en-GB"/>
        </w:rPr>
        <w:t xml:space="preserve">sipping his drink with one hand while </w:t>
      </w:r>
      <w:r w:rsidRPr="00D73D87" w:rsidR="00F645A9">
        <w:rPr>
          <w:rFonts w:ascii="Times New Roman" w:hAnsi="Times New Roman"/>
          <w:sz w:val="24"/>
          <w:szCs w:val="24"/>
          <w:shd w:val="clear" w:color="auto" w:fill="FFFFFF"/>
          <w:lang w:val="en-GB"/>
        </w:rPr>
        <w:t>scratching his balls</w:t>
      </w:r>
      <w:r w:rsidRPr="00D73D87">
        <w:rPr>
          <w:rFonts w:ascii="Times New Roman" w:hAnsi="Times New Roman"/>
          <w:sz w:val="24"/>
          <w:szCs w:val="24"/>
          <w:shd w:val="clear" w:color="auto" w:fill="FFFFFF"/>
          <w:lang w:val="en-GB"/>
        </w:rPr>
        <w:t xml:space="preserve"> with the other</w:t>
      </w:r>
      <w:r w:rsidRPr="00D73D87" w:rsidR="00F645A9">
        <w:rPr>
          <w:rFonts w:ascii="Times New Roman" w:hAnsi="Times New Roman"/>
          <w:sz w:val="24"/>
          <w:szCs w:val="24"/>
          <w:shd w:val="clear" w:color="auto" w:fill="FFFFFF"/>
          <w:lang w:val="en-GB"/>
        </w:rPr>
        <w:t xml:space="preserve">. “The people </w:t>
      </w:r>
      <w:r w:rsidR="007A21D1">
        <w:rPr>
          <w:rFonts w:ascii="Times New Roman" w:hAnsi="Times New Roman"/>
          <w:sz w:val="24"/>
          <w:szCs w:val="24"/>
          <w:shd w:val="clear" w:color="auto" w:fill="FFFFFF"/>
          <w:lang w:val="en-GB"/>
        </w:rPr>
        <w:t>paying</w:t>
      </w:r>
      <w:r w:rsidRPr="00D73D87" w:rsidR="00F645A9">
        <w:rPr>
          <w:rFonts w:ascii="Times New Roman" w:hAnsi="Times New Roman"/>
          <w:sz w:val="24"/>
          <w:szCs w:val="24"/>
          <w:shd w:val="clear" w:color="auto" w:fill="FFFFFF"/>
          <w:lang w:val="en-GB"/>
        </w:rPr>
        <w:t xml:space="preserve"> </w:t>
      </w:r>
      <w:r w:rsidRPr="00D73D87">
        <w:rPr>
          <w:rFonts w:ascii="Times New Roman" w:hAnsi="Times New Roman"/>
          <w:sz w:val="24"/>
          <w:szCs w:val="24"/>
          <w:shd w:val="clear" w:color="auto" w:fill="FFFFFF"/>
          <w:lang w:val="en-GB"/>
        </w:rPr>
        <w:t>her</w:t>
      </w:r>
      <w:r w:rsidRPr="00D73D87" w:rsidR="00F645A9">
        <w:rPr>
          <w:rFonts w:ascii="Times New Roman" w:hAnsi="Times New Roman"/>
          <w:sz w:val="24"/>
          <w:szCs w:val="24"/>
          <w:shd w:val="clear" w:color="auto" w:fill="FFFFFF"/>
          <w:lang w:val="en-GB"/>
        </w:rPr>
        <w:t xml:space="preserve"> bear the burden of </w:t>
      </w:r>
      <w:r w:rsidRPr="00D73D87">
        <w:rPr>
          <w:rFonts w:ascii="Times New Roman" w:hAnsi="Times New Roman"/>
          <w:sz w:val="24"/>
          <w:szCs w:val="24"/>
          <w:shd w:val="clear" w:color="auto" w:fill="FFFFFF"/>
          <w:lang w:val="en-GB"/>
        </w:rPr>
        <w:t>any</w:t>
      </w:r>
      <w:r w:rsidRPr="00D73D87" w:rsidR="00F645A9">
        <w:rPr>
          <w:rFonts w:ascii="Times New Roman" w:hAnsi="Times New Roman"/>
          <w:sz w:val="24"/>
          <w:szCs w:val="24"/>
          <w:shd w:val="clear" w:color="auto" w:fill="FFFFFF"/>
          <w:lang w:val="en-GB"/>
        </w:rPr>
        <w:t xml:space="preserve"> mistakes</w:t>
      </w:r>
      <w:r w:rsidRPr="00D73D87">
        <w:rPr>
          <w:rFonts w:ascii="Times New Roman" w:hAnsi="Times New Roman"/>
          <w:sz w:val="24"/>
          <w:szCs w:val="24"/>
          <w:shd w:val="clear" w:color="auto" w:fill="FFFFFF"/>
          <w:lang w:val="en-GB"/>
        </w:rPr>
        <w:t>.</w:t>
      </w:r>
      <w:r w:rsidRPr="00D73D87" w:rsidR="00F645A9">
        <w:rPr>
          <w:rFonts w:ascii="Times New Roman" w:hAnsi="Times New Roman"/>
          <w:sz w:val="24"/>
          <w:szCs w:val="24"/>
          <w:shd w:val="clear" w:color="auto" w:fill="FFFFFF"/>
          <w:lang w:val="en-GB"/>
        </w:rPr>
        <w:t xml:space="preserve"> </w:t>
      </w:r>
      <w:r w:rsidRPr="00D73D87">
        <w:rPr>
          <w:rFonts w:ascii="Times New Roman" w:hAnsi="Times New Roman"/>
          <w:sz w:val="24"/>
          <w:szCs w:val="24"/>
          <w:shd w:val="clear" w:color="auto" w:fill="FFFFFF"/>
          <w:lang w:val="en-GB"/>
        </w:rPr>
        <w:t>So far, she’s muddled through</w:t>
      </w:r>
      <w:r w:rsidRPr="00D73D87" w:rsidR="00F645A9">
        <w:rPr>
          <w:rFonts w:ascii="Times New Roman" w:hAnsi="Times New Roman"/>
          <w:sz w:val="24"/>
          <w:szCs w:val="24"/>
          <w:shd w:val="clear" w:color="auto" w:fill="FFFFFF"/>
          <w:lang w:val="en-GB"/>
        </w:rPr>
        <w:t>.”</w:t>
      </w:r>
    </w:p>
    <w:p w:rsidRPr="00D73D87" w:rsidR="00F645A9" w:rsidP="00E37332" w:rsidRDefault="00F645A9" w14:paraId="21383606" w14:textId="2555647A">
      <w:pPr>
        <w:spacing w:after="0" w:line="360" w:lineRule="auto"/>
        <w:ind w:firstLine="720"/>
        <w:rPr>
          <w:del w:author="Gary Smailes" w:date="2024-01-17T10:54:57.982Z" w:id="1412211301"/>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“What about you, Charles?”</w:t>
      </w:r>
      <w:del w:author="Gary Smailes" w:date="2024-01-17T10:54:57.984Z" w:id="290191114">
        <w:r w:rsidRPr="4A6D2F5D" w:rsidDel="4A6D2F5D">
          <w:rPr>
            <w:rFonts w:ascii="Times New Roman" w:hAnsi="Times New Roman"/>
            <w:sz w:val="24"/>
            <w:szCs w:val="24"/>
            <w:lang w:val="en-GB"/>
          </w:rPr>
          <w:delText xml:space="preserve"> I </w:delText>
        </w:r>
        <w:r w:rsidRPr="4A6D2F5D" w:rsidDel="4A6D2F5D">
          <w:rPr>
            <w:rFonts w:ascii="Times New Roman" w:hAnsi="Times New Roman"/>
            <w:sz w:val="24"/>
            <w:szCs w:val="24"/>
            <w:lang w:val="en-GB"/>
          </w:rPr>
          <w:delText>said</w:delText>
        </w:r>
        <w:r w:rsidRPr="4A6D2F5D" w:rsidDel="4A6D2F5D">
          <w:rPr>
            <w:rFonts w:ascii="Times New Roman" w:hAnsi="Times New Roman"/>
            <w:sz w:val="24"/>
            <w:szCs w:val="24"/>
            <w:lang w:val="en-GB"/>
          </w:rPr>
          <w:delText>.</w:delText>
        </w:r>
      </w:del>
    </w:p>
    <w:p w:rsidRPr="00D73D87" w:rsidR="00F645A9" w:rsidP="00E37332" w:rsidRDefault="00E93E1B" w14:paraId="358FBD42" w14:textId="356455B5">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“I am an agent for several insurance companies,” said Charles.</w:t>
      </w:r>
      <w:r w:rsidRPr="00D73D87" w:rsidR="0082031A">
        <w:rPr>
          <w:rFonts w:ascii="Times New Roman" w:hAnsi="Times New Roman"/>
          <w:sz w:val="24"/>
          <w:szCs w:val="24"/>
          <w:shd w:val="clear" w:color="auto" w:fill="FFFFFF"/>
          <w:lang w:val="en-GB"/>
        </w:rPr>
        <w:t xml:space="preserve"> “I sell home and car insurance to my buyers.”</w:t>
      </w:r>
    </w:p>
    <w:p w:rsidRPr="00D73D87" w:rsidR="002F3D08" w:rsidP="4A6D2F5D" w:rsidRDefault="00E93E1B" w14:paraId="639622CD" w14:textId="76BC3757">
      <w:pPr>
        <w:pStyle w:val="Normal"/>
        <w:suppressLineNumbers w:val="0"/>
        <w:bidi w:val="0"/>
        <w:spacing w:before="0" w:beforeAutospacing="off" w:after="0" w:afterAutospacing="off" w:line="360" w:lineRule="auto"/>
        <w:ind w:left="0" w:right="0" w:firstLine="720"/>
        <w:jc w:val="left"/>
        <w:rPr>
          <w:rFonts w:ascii="Times New Roman" w:hAnsi="Times New Roman"/>
          <w:sz w:val="24"/>
          <w:szCs w:val="24"/>
          <w:lang w:val="en-GB"/>
        </w:rPr>
      </w:pPr>
      <w:r w:rsidRPr="00D73D87">
        <w:rPr>
          <w:rFonts w:ascii="Times New Roman" w:hAnsi="Times New Roman"/>
          <w:sz w:val="24"/>
          <w:szCs w:val="24"/>
          <w:shd w:val="clear" w:color="auto" w:fill="FFFFFF"/>
          <w:lang w:val="en-GB"/>
        </w:rPr>
        <w:t>“</w:t>
      </w:r>
      <w:r w:rsidRPr="00D73D87" w:rsidR="00F645A9">
        <w:rPr>
          <w:rFonts w:ascii="Times New Roman" w:hAnsi="Times New Roman"/>
          <w:sz w:val="24"/>
          <w:szCs w:val="24"/>
          <w:shd w:val="clear" w:color="auto" w:fill="FFFFFF"/>
          <w:lang w:val="en-GB"/>
        </w:rPr>
        <w:t>Perhaps you should inquire</w:t>
      </w:r>
      <w:r w:rsidRPr="00D73D87" w:rsidR="002F3D08">
        <w:rPr>
          <w:rFonts w:ascii="Times New Roman" w:hAnsi="Times New Roman"/>
          <w:sz w:val="24"/>
          <w:szCs w:val="24"/>
          <w:shd w:val="clear" w:color="auto" w:fill="FFFFFF"/>
          <w:lang w:val="en-GB"/>
        </w:rPr>
        <w:t xml:space="preserve"> what policies they offer for </w:t>
      </w:r>
      <w:r w:rsidRPr="00D73D87" w:rsidR="0082031A">
        <w:rPr>
          <w:rFonts w:ascii="Times New Roman" w:hAnsi="Times New Roman"/>
          <w:sz w:val="24"/>
          <w:szCs w:val="24"/>
          <w:shd w:val="clear" w:color="auto" w:fill="FFFFFF"/>
          <w:lang w:val="en-GB"/>
        </w:rPr>
        <w:t xml:space="preserve">dodgy </w:t>
      </w:r>
      <w:r w:rsidRPr="00D73D87" w:rsidR="002F3D08">
        <w:rPr>
          <w:rFonts w:ascii="Times New Roman" w:hAnsi="Times New Roman"/>
          <w:sz w:val="24"/>
          <w:szCs w:val="24"/>
          <w:shd w:val="clear" w:color="auto" w:fill="FFFFFF"/>
          <w:lang w:val="en-GB"/>
        </w:rPr>
        <w:t>translators</w:t>
      </w:r>
      <w:r w:rsidRPr="00D73D87" w:rsidR="00F645A9">
        <w:rPr>
          <w:rFonts w:ascii="Times New Roman" w:hAnsi="Times New Roman"/>
          <w:sz w:val="24"/>
          <w:szCs w:val="24"/>
          <w:shd w:val="clear" w:color="auto" w:fill="FFFFFF"/>
          <w:lang w:val="en-GB"/>
        </w:rPr>
        <w:t>?</w:t>
      </w:r>
      <w:r w:rsidRPr="00D73D87" w:rsidR="002F3D08">
        <w:rPr>
          <w:rFonts w:ascii="Times New Roman" w:hAnsi="Times New Roman"/>
          <w:sz w:val="24"/>
          <w:szCs w:val="24"/>
          <w:shd w:val="clear" w:color="auto" w:fill="FFFFFF"/>
          <w:lang w:val="en-GB"/>
        </w:rPr>
        <w:t>”</w:t>
      </w:r>
      <w:r w:rsidRPr="00D73D87" w:rsidR="00F645A9">
        <w:rPr>
          <w:rFonts w:ascii="Times New Roman" w:hAnsi="Times New Roman"/>
          <w:sz w:val="24"/>
          <w:szCs w:val="24"/>
          <w:shd w:val="clear" w:color="auto" w:fill="FFFFFF"/>
          <w:lang w:val="en-GB"/>
        </w:rPr>
        <w:t xml:space="preserve"> I </w:t>
      </w:r>
      <w:del w:author="Gary Smailes" w:date="2024-01-17T10:55:05.186Z" w:id="878379539">
        <w:r w:rsidRPr="4A6D2F5D" w:rsidDel="4A6D2F5D">
          <w:rPr>
            <w:rFonts w:ascii="Times New Roman" w:hAnsi="Times New Roman"/>
            <w:sz w:val="24"/>
            <w:szCs w:val="24"/>
            <w:lang w:val="en-GB"/>
          </w:rPr>
          <w:delText>said</w:delText>
        </w:r>
      </w:del>
      <w:ins w:author="Gary Smailes" w:date="2024-01-17T10:55:08.376Z" w:id="737732839">
        <w:r w:rsidRPr="4A6D2F5D" w:rsidR="4A6D2F5D">
          <w:rPr>
            <w:rFonts w:ascii="Times New Roman" w:hAnsi="Times New Roman"/>
            <w:sz w:val="24"/>
            <w:szCs w:val="24"/>
            <w:lang w:val="en-GB"/>
          </w:rPr>
          <w:t>asked</w:t>
        </w:r>
      </w:ins>
      <w:r w:rsidRPr="00D73D87" w:rsidR="00F645A9">
        <w:rPr>
          <w:rFonts w:ascii="Times New Roman" w:hAnsi="Times New Roman"/>
          <w:sz w:val="24"/>
          <w:szCs w:val="24"/>
          <w:shd w:val="clear" w:color="auto" w:fill="FFFFFF"/>
          <w:lang w:val="en-GB"/>
        </w:rPr>
        <w:t xml:space="preserve">. </w:t>
      </w:r>
      <w:r w:rsidRPr="00D73D87" w:rsidR="002F3D08">
        <w:rPr>
          <w:rFonts w:ascii="Times New Roman" w:hAnsi="Times New Roman"/>
          <w:sz w:val="24"/>
          <w:szCs w:val="24"/>
          <w:shd w:val="clear" w:color="auto" w:fill="FFFFFF"/>
          <w:lang w:val="en-GB"/>
        </w:rPr>
        <w:t>“</w:t>
      </w:r>
      <w:r w:rsidR="00F47651">
        <w:rPr>
          <w:rFonts w:ascii="Times New Roman" w:hAnsi="Times New Roman"/>
          <w:sz w:val="24"/>
          <w:szCs w:val="24"/>
          <w:shd w:val="clear" w:color="auto" w:fill="FFFFFF"/>
          <w:lang w:val="en-GB"/>
        </w:rPr>
        <w:t xml:space="preserve">Just the </w:t>
      </w:r>
      <w:r w:rsidRPr="00D73D87" w:rsidR="002F3D08">
        <w:rPr>
          <w:rFonts w:ascii="Times New Roman" w:hAnsi="Times New Roman"/>
          <w:sz w:val="24"/>
          <w:szCs w:val="24"/>
          <w:shd w:val="clear" w:color="auto" w:fill="FFFFFF"/>
          <w:lang w:val="en-GB"/>
        </w:rPr>
        <w:t>one extra job</w:t>
      </w:r>
      <w:r w:rsidRPr="00D73D87" w:rsidR="0043446F">
        <w:rPr>
          <w:rFonts w:ascii="Times New Roman" w:hAnsi="Times New Roman"/>
          <w:sz w:val="24"/>
          <w:szCs w:val="24"/>
          <w:shd w:val="clear" w:color="auto" w:fill="FFFFFF"/>
          <w:lang w:val="en-GB"/>
        </w:rPr>
        <w:t xml:space="preserve"> for you</w:t>
      </w:r>
      <w:r w:rsidRPr="00D73D87" w:rsidR="002F3D08">
        <w:rPr>
          <w:rFonts w:ascii="Times New Roman" w:hAnsi="Times New Roman"/>
          <w:sz w:val="24"/>
          <w:szCs w:val="24"/>
          <w:shd w:val="clear" w:color="auto" w:fill="FFFFFF"/>
          <w:lang w:val="en-GB"/>
        </w:rPr>
        <w:t>?”</w:t>
      </w:r>
    </w:p>
    <w:p w:rsidRPr="00D73D87" w:rsidR="00E93E1B" w:rsidP="00E37332" w:rsidRDefault="002F3D08" w14:paraId="2A653B38" w14:textId="13FA9BDA">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“Good lord, no,” said Charles. “I also collaborate with</w:t>
      </w:r>
      <w:r w:rsidRPr="00D73D87" w:rsidR="00E93E1B">
        <w:rPr>
          <w:rFonts w:ascii="Times New Roman" w:hAnsi="Times New Roman"/>
          <w:sz w:val="24"/>
          <w:szCs w:val="24"/>
          <w:shd w:val="clear" w:color="auto" w:fill="FFFFFF"/>
          <w:lang w:val="en-GB"/>
        </w:rPr>
        <w:t xml:space="preserve"> </w:t>
      </w:r>
      <w:r w:rsidRPr="00D73D87">
        <w:rPr>
          <w:rFonts w:ascii="Times New Roman" w:hAnsi="Times New Roman"/>
          <w:sz w:val="24"/>
          <w:szCs w:val="24"/>
          <w:shd w:val="clear" w:color="auto" w:fill="FFFFFF"/>
          <w:lang w:val="en-GB"/>
        </w:rPr>
        <w:t>several</w:t>
      </w:r>
      <w:r w:rsidRPr="00D73D87" w:rsidR="00E93E1B">
        <w:rPr>
          <w:rFonts w:ascii="Times New Roman" w:hAnsi="Times New Roman"/>
          <w:sz w:val="24"/>
          <w:szCs w:val="24"/>
          <w:shd w:val="clear" w:color="auto" w:fill="FFFFFF"/>
          <w:lang w:val="en-GB"/>
        </w:rPr>
        <w:t xml:space="preserve"> lawyers and accountants to make sure tax returns are done on time and my owners and renters comply with current property legislation.”</w:t>
      </w:r>
    </w:p>
    <w:p w:rsidRPr="00D73D87" w:rsidR="00E93E1B" w:rsidP="00E37332" w:rsidRDefault="00E93E1B" w14:paraId="089D9C2E" w14:textId="2FB959C6">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“I also sell cars,</w:t>
      </w:r>
      <w:ins w:author="Gary Smailes" w:date="2024-01-17T10:55:25.325Z" w:id="227067990">
        <w:r w:rsidRPr="00D73D87">
          <w:rPr>
            <w:rFonts w:ascii="Times New Roman" w:hAnsi="Times New Roman"/>
            <w:sz w:val="24"/>
            <w:szCs w:val="24"/>
            <w:shd w:val="clear" w:color="auto" w:fill="FFFFFF"/>
            <w:lang w:val="en-GB"/>
          </w:rPr>
          <w:t xml:space="preserve">”</w:t>
        </w:r>
      </w:ins>
      <w:r w:rsidRPr="00D73D87">
        <w:rPr>
          <w:rFonts w:ascii="Times New Roman" w:hAnsi="Times New Roman"/>
          <w:sz w:val="24"/>
          <w:szCs w:val="24"/>
          <w:shd w:val="clear" w:color="auto" w:fill="FFFFFF"/>
          <w:lang w:val="en-GB"/>
        </w:rPr>
        <w:t xml:space="preserve"> </w:t>
      </w:r>
      <w:r w:rsidRPr="00D73D87" w:rsidR="002F3D08">
        <w:rPr>
          <w:rFonts w:ascii="Times New Roman" w:hAnsi="Times New Roman"/>
          <w:sz w:val="24"/>
          <w:szCs w:val="24"/>
          <w:shd w:val="clear" w:color="auto" w:fill="FFFFFF"/>
          <w:lang w:val="en-GB"/>
        </w:rPr>
        <w:t xml:space="preserve">said David. “And </w:t>
      </w:r>
      <w:r w:rsidRPr="00D73D87">
        <w:rPr>
          <w:rFonts w:ascii="Times New Roman" w:hAnsi="Times New Roman"/>
          <w:sz w:val="24"/>
          <w:szCs w:val="24"/>
          <w:shd w:val="clear" w:color="auto" w:fill="FFFFFF"/>
          <w:lang w:val="en-GB"/>
        </w:rPr>
        <w:t xml:space="preserve">act for various removal companies for Brits </w:t>
      </w:r>
      <w:r w:rsidRPr="00D73D87" w:rsidR="002F3D08">
        <w:rPr>
          <w:rFonts w:ascii="Times New Roman" w:hAnsi="Times New Roman"/>
          <w:sz w:val="24"/>
          <w:szCs w:val="24"/>
          <w:shd w:val="clear" w:color="auto" w:fill="FFFFFF"/>
          <w:lang w:val="en-GB"/>
        </w:rPr>
        <w:t>shipping</w:t>
      </w:r>
      <w:r w:rsidRPr="00D73D87">
        <w:rPr>
          <w:rFonts w:ascii="Times New Roman" w:hAnsi="Times New Roman"/>
          <w:sz w:val="24"/>
          <w:szCs w:val="24"/>
          <w:shd w:val="clear" w:color="auto" w:fill="FFFFFF"/>
          <w:lang w:val="en-GB"/>
        </w:rPr>
        <w:t xml:space="preserve"> their stuff over for their new house</w:t>
      </w:r>
      <w:r w:rsidRPr="00D73D87" w:rsidDel="001A129C">
        <w:rPr>
          <w:rFonts w:ascii="Times New Roman" w:hAnsi="Times New Roman"/>
          <w:sz w:val="24"/>
          <w:szCs w:val="24"/>
          <w:shd w:val="clear" w:color="auto" w:fill="FFFFFF"/>
          <w:lang w:val="en-GB"/>
        </w:rPr>
        <w:t xml:space="preserve"> </w:t>
      </w:r>
      <w:r w:rsidRPr="00D73D87">
        <w:rPr>
          <w:rFonts w:ascii="Times New Roman" w:hAnsi="Times New Roman"/>
          <w:sz w:val="24"/>
          <w:szCs w:val="24"/>
          <w:shd w:val="clear" w:color="auto" w:fill="FFFFFF"/>
          <w:lang w:val="en-GB"/>
        </w:rPr>
        <w:t>and take them back when they can’t adjust</w:t>
      </w:r>
      <w:ins w:author="Gary Smailes" w:date="2024-01-17T10:55:36.747Z" w:id="2071737703">
        <w:r w:rsidRPr="00D73D87">
          <w:rPr>
            <w:rFonts w:ascii="Times New Roman" w:hAnsi="Times New Roman"/>
            <w:sz w:val="24"/>
            <w:szCs w:val="24"/>
            <w:shd w:val="clear" w:color="auto" w:fill="FFFFFF"/>
            <w:lang w:val="en-GB"/>
          </w:rPr>
          <w:t xml:space="preserve">. </w:t>
        </w:r>
      </w:ins>
      <w:del w:author="Gary Smailes" w:date="2024-01-17T10:55:36.101Z" w:id="1176317286">
        <w:r w:rsidRPr="4A6D2F5D" w:rsidDel="4A6D2F5D">
          <w:rPr>
            <w:rFonts w:ascii="Times New Roman" w:hAnsi="Times New Roman"/>
            <w:sz w:val="24"/>
            <w:szCs w:val="24"/>
            <w:lang w:val="en-GB"/>
          </w:rPr>
          <w:delText>,” “</w:delText>
        </w:r>
      </w:del>
      <w:r w:rsidRPr="00D73D87">
        <w:rPr>
          <w:rFonts w:ascii="Times New Roman" w:hAnsi="Times New Roman"/>
          <w:sz w:val="24"/>
          <w:szCs w:val="24"/>
          <w:shd w:val="clear" w:color="auto" w:fill="FFFFFF"/>
          <w:lang w:val="en-GB"/>
        </w:rPr>
        <w:t xml:space="preserve">In addition to my contacts for pools, gardeners, and refurbishment, I also </w:t>
      </w:r>
      <w:r w:rsidRPr="00D73D87">
        <w:rPr>
          <w:rFonts w:ascii="Times New Roman" w:hAnsi="Times New Roman"/>
          <w:sz w:val="24"/>
          <w:szCs w:val="24"/>
          <w:shd w:val="clear" w:color="auto" w:fill="FFFFFF"/>
          <w:lang w:val="en-GB"/>
        </w:rPr>
        <w:t>represent</w:t>
      </w:r>
      <w:r w:rsidRPr="00D73D87">
        <w:rPr>
          <w:rFonts w:ascii="Times New Roman" w:hAnsi="Times New Roman"/>
          <w:sz w:val="24"/>
          <w:szCs w:val="24"/>
          <w:shd w:val="clear" w:color="auto" w:fill="FFFFFF"/>
          <w:lang w:val="en-GB"/>
        </w:rPr>
        <w:t xml:space="preserve"> furniture shops, garden centres, ironmongers</w:t>
      </w:r>
      <w:r w:rsidRPr="00D73D87" w:rsidR="000C6A9A">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 xml:space="preserve"> and electricals including white goods. Between the two of us</w:t>
      </w:r>
      <w:r w:rsidRPr="00D73D87" w:rsidR="00006C77">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 xml:space="preserve"> we maximise the yield from each client. This is something you could do </w:t>
      </w:r>
      <w:r w:rsidRPr="00D73D87" w:rsidR="000C6A9A">
        <w:rPr>
          <w:rFonts w:ascii="Times New Roman" w:hAnsi="Times New Roman"/>
          <w:sz w:val="24"/>
          <w:szCs w:val="24"/>
          <w:shd w:val="clear" w:color="auto" w:fill="FFFFFF"/>
          <w:lang w:val="en-GB"/>
        </w:rPr>
        <w:t>as</w:t>
      </w:r>
      <w:r w:rsidRPr="00D73D87">
        <w:rPr>
          <w:rFonts w:ascii="Times New Roman" w:hAnsi="Times New Roman"/>
          <w:sz w:val="24"/>
          <w:szCs w:val="24"/>
          <w:shd w:val="clear" w:color="auto" w:fill="FFFFFF"/>
          <w:lang w:val="en-GB"/>
        </w:rPr>
        <w:t xml:space="preserve"> your Spanish improves.”</w:t>
      </w:r>
    </w:p>
    <w:p w:rsidRPr="00D73D87" w:rsidR="00E93E1B" w:rsidP="00E37332" w:rsidRDefault="00E93E1B" w14:paraId="217D331B" w14:textId="544FD935">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lastRenderedPageBreak/>
        <w:t xml:space="preserve">“Difficult, when I’m speaking English behind the bar all day and night,” </w:t>
      </w:r>
      <w:r w:rsidRPr="00D73D87" w:rsidR="00B66FDB">
        <w:rPr>
          <w:rFonts w:ascii="Times New Roman" w:hAnsi="Times New Roman"/>
          <w:sz w:val="24"/>
          <w:szCs w:val="24"/>
          <w:shd w:val="clear" w:color="auto" w:fill="FFFFFF"/>
          <w:lang w:val="en-GB"/>
        </w:rPr>
        <w:t xml:space="preserve">I </w:t>
      </w:r>
      <w:r w:rsidRPr="00D73D87">
        <w:rPr>
          <w:rFonts w:ascii="Times New Roman" w:hAnsi="Times New Roman"/>
          <w:sz w:val="24"/>
          <w:szCs w:val="24"/>
          <w:shd w:val="clear" w:color="auto" w:fill="FFFFFF"/>
          <w:lang w:val="en-GB"/>
        </w:rPr>
        <w:t>said pouring David another vodka and orange.</w:t>
      </w:r>
    </w:p>
    <w:p w:rsidRPr="00D73D87" w:rsidR="00E93E1B" w:rsidP="00E37332" w:rsidRDefault="00E93E1B" w14:paraId="5B1E5498"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“Many a secret can be heard from behind a bar,” said David.</w:t>
      </w:r>
    </w:p>
    <w:p w:rsidRPr="00D73D87" w:rsidR="00E93E1B" w:rsidP="00E37332" w:rsidRDefault="00E93E1B" w14:paraId="35A0377E" w14:textId="7F9E13FE">
      <w:pPr>
        <w:spacing w:after="0" w:line="360" w:lineRule="auto"/>
        <w:ind w:firstLine="720"/>
        <w:rPr>
          <w:del w:author="Gary Smailes" w:date="2024-01-17T10:55:49.362Z" w:id="64495682"/>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“Such as?”</w:t>
      </w:r>
      <w:del w:author="Gary Smailes" w:date="2024-01-17T10:55:49.364Z" w:id="615428659">
        <w:r w:rsidRPr="4A6D2F5D" w:rsidDel="4A6D2F5D">
          <w:rPr>
            <w:rFonts w:ascii="Times New Roman" w:hAnsi="Times New Roman"/>
            <w:sz w:val="24"/>
            <w:szCs w:val="24"/>
            <w:lang w:val="en-GB"/>
          </w:rPr>
          <w:delText xml:space="preserve"> </w:delText>
        </w:r>
        <w:r w:rsidRPr="4A6D2F5D" w:rsidDel="4A6D2F5D">
          <w:rPr>
            <w:rFonts w:ascii="Times New Roman" w:hAnsi="Times New Roman"/>
            <w:sz w:val="24"/>
            <w:szCs w:val="24"/>
            <w:lang w:val="en-GB"/>
          </w:rPr>
          <w:delText xml:space="preserve">I </w:delText>
        </w:r>
        <w:r w:rsidRPr="4A6D2F5D" w:rsidDel="4A6D2F5D">
          <w:rPr>
            <w:rFonts w:ascii="Times New Roman" w:hAnsi="Times New Roman"/>
            <w:sz w:val="24"/>
            <w:szCs w:val="24"/>
            <w:lang w:val="en-GB"/>
          </w:rPr>
          <w:delText>said</w:delText>
        </w:r>
        <w:r w:rsidRPr="4A6D2F5D" w:rsidDel="4A6D2F5D">
          <w:rPr>
            <w:rFonts w:ascii="Times New Roman" w:hAnsi="Times New Roman"/>
            <w:sz w:val="24"/>
            <w:szCs w:val="24"/>
            <w:lang w:val="en-GB"/>
          </w:rPr>
          <w:delText>.</w:delText>
        </w:r>
      </w:del>
    </w:p>
    <w:p w:rsidRPr="00D73D87" w:rsidR="00E93E1B" w:rsidP="00E37332" w:rsidRDefault="00E93E1B" w14:paraId="5E7DA24E"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“I call it the Spanish holiday effect,” said Charles. “After a day turning pink on the beach and a couple of gins, couples often discuss with the barman how much nicer it is in Spain and wouldn’t it be wonderful to live here some or </w:t>
      </w:r>
      <w:proofErr w:type="gramStart"/>
      <w:r w:rsidRPr="00D73D87">
        <w:rPr>
          <w:rFonts w:ascii="Times New Roman" w:hAnsi="Times New Roman"/>
          <w:sz w:val="24"/>
          <w:szCs w:val="24"/>
          <w:shd w:val="clear" w:color="auto" w:fill="FFFFFF"/>
          <w:lang w:val="en-GB"/>
        </w:rPr>
        <w:t>all of</w:t>
      </w:r>
      <w:proofErr w:type="gramEnd"/>
      <w:r w:rsidRPr="00D73D87">
        <w:rPr>
          <w:rFonts w:ascii="Times New Roman" w:hAnsi="Times New Roman"/>
          <w:sz w:val="24"/>
          <w:szCs w:val="24"/>
          <w:shd w:val="clear" w:color="auto" w:fill="FFFFFF"/>
          <w:lang w:val="en-GB"/>
        </w:rPr>
        <w:t xml:space="preserve"> the time. These are the ones ripe for buying a property. Just like your parents did all those years ago.”</w:t>
      </w:r>
    </w:p>
    <w:p w:rsidRPr="00D73D87" w:rsidR="00E93E1B" w:rsidP="00E37332" w:rsidRDefault="00E93E1B" w14:paraId="14C879C2"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“The problem is,” said David after gulping down his drink and passing over his glass for a refill. “Is sorting the dreamers from the serious.”</w:t>
      </w:r>
    </w:p>
    <w:p w:rsidRPr="00D73D87" w:rsidR="00E93E1B" w:rsidP="00E37332" w:rsidRDefault="00E93E1B" w14:paraId="69F3BEC5" w14:textId="79A17CD0">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“I’ve already had several conversations along those lines</w:t>
      </w:r>
      <w:ins w:author="Gary Smailes" w:date="2024-01-17T10:56:13.656Z" w:id="800667534">
        <w:r w:rsidRPr="00D73D87">
          <w:rPr>
            <w:rFonts w:ascii="Times New Roman" w:hAnsi="Times New Roman"/>
            <w:sz w:val="24"/>
            <w:szCs w:val="24"/>
            <w:shd w:val="clear" w:color="auto" w:fill="FFFFFF"/>
            <w:lang w:val="en-GB"/>
          </w:rPr>
          <w:t xml:space="preserve">. </w:t>
        </w:r>
      </w:ins>
      <w:del w:author="Gary Smailes" w:date="2024-01-17T10:56:16.564Z" w:id="1475838434">
        <w:r w:rsidRPr="4A6D2F5D" w:rsidDel="4A6D2F5D">
          <w:rPr>
            <w:rFonts w:ascii="Times New Roman" w:hAnsi="Times New Roman"/>
            <w:sz w:val="24"/>
            <w:szCs w:val="24"/>
            <w:lang w:val="en-GB"/>
          </w:rPr>
          <w:delText xml:space="preserve">?” </w:delText>
        </w:r>
        <w:r w:rsidRPr="4A6D2F5D" w:rsidDel="4A6D2F5D">
          <w:rPr>
            <w:rFonts w:ascii="Times New Roman" w:hAnsi="Times New Roman"/>
            <w:sz w:val="24"/>
            <w:szCs w:val="24"/>
            <w:lang w:val="en-GB"/>
          </w:rPr>
          <w:delText xml:space="preserve">I </w:delText>
        </w:r>
        <w:r w:rsidRPr="4A6D2F5D" w:rsidDel="4A6D2F5D">
          <w:rPr>
            <w:rFonts w:ascii="Times New Roman" w:hAnsi="Times New Roman"/>
            <w:sz w:val="24"/>
            <w:szCs w:val="24"/>
            <w:lang w:val="en-GB"/>
          </w:rPr>
          <w:delText>said</w:delText>
        </w:r>
        <w:r w:rsidRPr="4A6D2F5D" w:rsidDel="4A6D2F5D">
          <w:rPr>
            <w:rFonts w:ascii="Times New Roman" w:hAnsi="Times New Roman"/>
            <w:sz w:val="24"/>
            <w:szCs w:val="24"/>
            <w:lang w:val="en-GB"/>
          </w:rPr>
          <w:delText>. “</w:delText>
        </w:r>
      </w:del>
      <w:r w:rsidRPr="00D73D87">
        <w:rPr>
          <w:rFonts w:ascii="Times New Roman" w:hAnsi="Times New Roman"/>
          <w:sz w:val="24"/>
          <w:szCs w:val="24"/>
          <w:shd w:val="clear" w:color="auto" w:fill="FFFFFF"/>
          <w:lang w:val="en-GB"/>
        </w:rPr>
        <w:t xml:space="preserve">But how do I recognize those </w:t>
      </w:r>
      <w:r w:rsidRPr="00D73D87" w:rsidR="00006C77">
        <w:rPr>
          <w:rFonts w:ascii="Times New Roman" w:hAnsi="Times New Roman"/>
          <w:sz w:val="24"/>
          <w:szCs w:val="24"/>
          <w:shd w:val="clear" w:color="auto" w:fill="FFFFFF"/>
          <w:lang w:val="en-GB"/>
        </w:rPr>
        <w:t>genuinely</w:t>
      </w:r>
      <w:r w:rsidRPr="00D73D87">
        <w:rPr>
          <w:rFonts w:ascii="Times New Roman" w:hAnsi="Times New Roman"/>
          <w:sz w:val="24"/>
          <w:szCs w:val="24"/>
          <w:shd w:val="clear" w:color="auto" w:fill="FFFFFF"/>
          <w:lang w:val="en-GB"/>
        </w:rPr>
        <w:t xml:space="preserve"> interested?”</w:t>
      </w:r>
    </w:p>
    <w:p w:rsidRPr="00D73D87" w:rsidR="00E93E1B" w:rsidP="00E37332" w:rsidRDefault="00E93E1B" w14:paraId="46EA8DB7"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“If they are a tourist, flush them out by recommending a good estate agent,” said Charles.</w:t>
      </w:r>
    </w:p>
    <w:p w:rsidRPr="00D73D87" w:rsidR="00E93E1B" w:rsidP="00E37332" w:rsidRDefault="00E93E1B" w14:paraId="2F4B92E1" w14:textId="19DBFF25">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“Whereas property owners tend to want medical services, insurance, cars, gardeners, pool maintenance, refurbishments or extensions,” said David.</w:t>
      </w:r>
    </w:p>
    <w:p w:rsidRPr="00D73D87" w:rsidR="00E93E1B" w:rsidP="00E37332" w:rsidRDefault="00E93E1B" w14:paraId="014E7CB6" w14:textId="1DD4A351">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“And I wonder where they could find such quality services,” </w:t>
      </w:r>
      <w:r w:rsidRPr="00D73D87" w:rsidR="00FD7A5B">
        <w:rPr>
          <w:rFonts w:ascii="Times New Roman" w:hAnsi="Times New Roman"/>
          <w:sz w:val="24"/>
          <w:szCs w:val="24"/>
          <w:shd w:val="clear" w:color="auto" w:fill="FFFFFF"/>
          <w:lang w:val="en-GB"/>
        </w:rPr>
        <w:t xml:space="preserve">I </w:t>
      </w:r>
      <w:r w:rsidRPr="00D73D87">
        <w:rPr>
          <w:rFonts w:ascii="Times New Roman" w:hAnsi="Times New Roman"/>
          <w:sz w:val="24"/>
          <w:szCs w:val="24"/>
          <w:shd w:val="clear" w:color="auto" w:fill="FFFFFF"/>
          <w:lang w:val="en-GB"/>
        </w:rPr>
        <w:t>said.</w:t>
      </w:r>
    </w:p>
    <w:p w:rsidRPr="00D73D87" w:rsidR="00E93E1B" w:rsidP="00E37332" w:rsidRDefault="00E93E1B" w14:paraId="3B1303B8"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“Here is my card,” said Charles.</w:t>
      </w:r>
    </w:p>
    <w:p w:rsidRPr="00D73D87" w:rsidR="00E93E1B" w:rsidP="00E37332" w:rsidRDefault="00E93E1B" w14:paraId="63828D20"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“Mine too,” said David. “Here take a stack and keep them behind the bar. You never know when they might come in handy, and you’ll find the introduction fee most generous.”</w:t>
      </w:r>
    </w:p>
    <w:p w:rsidRPr="00D73D87" w:rsidR="00E93E1B" w:rsidP="00E37332" w:rsidRDefault="00E93E1B" w14:paraId="226CDD6B" w14:textId="0B382A83">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“Seems I have a new job scouting for your clients,” </w:t>
      </w:r>
      <w:r w:rsidRPr="00D73D87" w:rsidR="00FD7A5B">
        <w:rPr>
          <w:rFonts w:ascii="Times New Roman" w:hAnsi="Times New Roman"/>
          <w:sz w:val="24"/>
          <w:szCs w:val="24"/>
          <w:shd w:val="clear" w:color="auto" w:fill="FFFFFF"/>
          <w:lang w:val="en-GB"/>
        </w:rPr>
        <w:t xml:space="preserve">I </w:t>
      </w:r>
      <w:r w:rsidRPr="00D73D87">
        <w:rPr>
          <w:rFonts w:ascii="Times New Roman" w:hAnsi="Times New Roman"/>
          <w:sz w:val="24"/>
          <w:szCs w:val="24"/>
          <w:shd w:val="clear" w:color="auto" w:fill="FFFFFF"/>
          <w:lang w:val="en-GB"/>
        </w:rPr>
        <w:t xml:space="preserve">said placing the cards </w:t>
      </w:r>
      <w:r w:rsidRPr="00D73D87" w:rsidR="00FD7A5B">
        <w:rPr>
          <w:rFonts w:ascii="Times New Roman" w:hAnsi="Times New Roman"/>
          <w:sz w:val="24"/>
          <w:szCs w:val="24"/>
          <w:shd w:val="clear" w:color="auto" w:fill="FFFFFF"/>
          <w:lang w:val="en-GB"/>
        </w:rPr>
        <w:t>on</w:t>
      </w:r>
      <w:r w:rsidRPr="00D73D87">
        <w:rPr>
          <w:rFonts w:ascii="Times New Roman" w:hAnsi="Times New Roman"/>
          <w:sz w:val="24"/>
          <w:szCs w:val="24"/>
          <w:shd w:val="clear" w:color="auto" w:fill="FFFFFF"/>
          <w:lang w:val="en-GB"/>
        </w:rPr>
        <w:t xml:space="preserve"> the till. “But I can’t see many of the current group being interested. They are way too young.”</w:t>
      </w:r>
    </w:p>
    <w:p w:rsidRPr="00D73D87" w:rsidR="00E93E1B" w:rsidP="00E37332" w:rsidRDefault="00E93E1B" w14:paraId="45770EB6" w14:textId="27D7F9D2">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“You’ll be amazed at how many can afford Spanish prices,” said Charles. “Some of my best clients have been pop stars, footballers</w:t>
      </w:r>
      <w:r w:rsidRPr="00D73D87" w:rsidR="00006C77">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 xml:space="preserve"> and complete oddballs.”</w:t>
      </w:r>
    </w:p>
    <w:p w:rsidRPr="00D73D87" w:rsidR="00E93E1B" w:rsidP="00E37332" w:rsidRDefault="00E93E1B" w14:paraId="037C48D8"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“And you never know who has a rich Daddy,” said David.</w:t>
      </w:r>
    </w:p>
    <w:p w:rsidRPr="00D73D87" w:rsidR="00E93E1B" w:rsidP="00E37332" w:rsidRDefault="003639F2" w14:paraId="52032916" w14:textId="371954F2">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I</w:t>
      </w:r>
      <w:r w:rsidRPr="00D73D87" w:rsidR="00E93E1B">
        <w:rPr>
          <w:rFonts w:ascii="Times New Roman" w:hAnsi="Times New Roman"/>
          <w:sz w:val="24"/>
          <w:szCs w:val="24"/>
          <w:shd w:val="clear" w:color="auto" w:fill="FFFFFF"/>
          <w:lang w:val="en-GB"/>
        </w:rPr>
        <w:t xml:space="preserve"> regarded them both, </w:t>
      </w:r>
      <w:r w:rsidRPr="00D73D87">
        <w:rPr>
          <w:rFonts w:ascii="Times New Roman" w:hAnsi="Times New Roman"/>
          <w:sz w:val="24"/>
          <w:szCs w:val="24"/>
          <w:shd w:val="clear" w:color="auto" w:fill="FFFFFF"/>
          <w:lang w:val="en-GB"/>
        </w:rPr>
        <w:t>my</w:t>
      </w:r>
      <w:r w:rsidRPr="00D73D87" w:rsidR="00E93E1B">
        <w:rPr>
          <w:rFonts w:ascii="Times New Roman" w:hAnsi="Times New Roman"/>
          <w:sz w:val="24"/>
          <w:szCs w:val="24"/>
          <w:shd w:val="clear" w:color="auto" w:fill="FFFFFF"/>
          <w:lang w:val="en-GB"/>
        </w:rPr>
        <w:t xml:space="preserve"> mind buzzing with possibilities.</w:t>
      </w:r>
    </w:p>
    <w:p w:rsidRPr="00D73D87" w:rsidR="00E93E1B" w:rsidP="00E37332" w:rsidRDefault="00E93E1B" w14:paraId="5E4C07AF" w14:textId="4C62AB52">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“Thank you, gentlemen,” </w:t>
      </w:r>
      <w:r w:rsidRPr="00D73D87" w:rsidR="003639F2">
        <w:rPr>
          <w:rFonts w:ascii="Times New Roman" w:hAnsi="Times New Roman"/>
          <w:sz w:val="24"/>
          <w:szCs w:val="24"/>
          <w:shd w:val="clear" w:color="auto" w:fill="FFFFFF"/>
          <w:lang w:val="en-GB"/>
        </w:rPr>
        <w:t>I</w:t>
      </w:r>
      <w:r w:rsidRPr="00D73D87">
        <w:rPr>
          <w:rFonts w:ascii="Times New Roman" w:hAnsi="Times New Roman"/>
          <w:sz w:val="24"/>
          <w:szCs w:val="24"/>
          <w:shd w:val="clear" w:color="auto" w:fill="FFFFFF"/>
          <w:lang w:val="en-GB"/>
        </w:rPr>
        <w:t xml:space="preserve"> said. “You’ve just made me realize how incompetent us </w:t>
      </w:r>
      <w:r w:rsidR="00B77DE0">
        <w:rPr>
          <w:rFonts w:ascii="Times New Roman" w:hAnsi="Times New Roman"/>
          <w:sz w:val="24"/>
          <w:szCs w:val="24"/>
          <w:shd w:val="clear" w:color="auto" w:fill="FFFFFF"/>
          <w:lang w:val="en-GB"/>
        </w:rPr>
        <w:t>Webster</w:t>
      </w:r>
      <w:r w:rsidRPr="00D73D87">
        <w:rPr>
          <w:rFonts w:ascii="Times New Roman" w:hAnsi="Times New Roman"/>
          <w:sz w:val="24"/>
          <w:szCs w:val="24"/>
          <w:shd w:val="clear" w:color="auto" w:fill="FFFFFF"/>
          <w:lang w:val="en-GB"/>
        </w:rPr>
        <w:t xml:space="preserve"> are at this living in Spain thing.”</w:t>
      </w:r>
    </w:p>
    <w:p w:rsidRPr="00D73D87" w:rsidR="00E93E1B" w:rsidP="00E37332" w:rsidRDefault="00E93E1B" w14:paraId="25CFA47C" w14:textId="4D8DBB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t>
      </w:r>
      <w:r w:rsidR="00A17AEC">
        <w:rPr>
          <w:rFonts w:ascii="Times New Roman" w:hAnsi="Times New Roman"/>
          <w:sz w:val="24"/>
          <w:szCs w:val="24"/>
          <w:shd w:val="clear" w:color="auto" w:fill="FFFFFF"/>
          <w:lang w:val="en-GB"/>
        </w:rPr>
        <w:t>A</w:t>
      </w:r>
      <w:r w:rsidRPr="00D73D87">
        <w:rPr>
          <w:rFonts w:ascii="Times New Roman" w:hAnsi="Times New Roman"/>
          <w:sz w:val="24"/>
          <w:szCs w:val="24"/>
          <w:shd w:val="clear" w:color="auto" w:fill="FFFFFF"/>
          <w:lang w:val="en-GB"/>
        </w:rPr>
        <w:t xml:space="preserve"> considerable improvement over last week,” said Charles.</w:t>
      </w:r>
    </w:p>
    <w:p w:rsidRPr="00D73D87" w:rsidR="00E93E1B" w:rsidP="00E37332" w:rsidRDefault="00E93E1B" w14:paraId="29E5EFB5" w14:textId="6C294FB4">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“How can incompetence be an improvement?”</w:t>
      </w:r>
      <w:del w:author="Gary Smailes" w:date="2024-01-17T10:57:00.237Z" w:id="1098380144">
        <w:r w:rsidRPr="4A6D2F5D" w:rsidDel="4A6D2F5D">
          <w:rPr>
            <w:rFonts w:ascii="Times New Roman" w:hAnsi="Times New Roman"/>
            <w:sz w:val="24"/>
            <w:szCs w:val="24"/>
            <w:lang w:val="en-GB"/>
          </w:rPr>
          <w:delText xml:space="preserve"> </w:delText>
        </w:r>
        <w:r w:rsidRPr="4A6D2F5D" w:rsidDel="4A6D2F5D">
          <w:rPr>
            <w:rFonts w:ascii="Times New Roman" w:hAnsi="Times New Roman"/>
            <w:sz w:val="24"/>
            <w:szCs w:val="24"/>
            <w:lang w:val="en-GB"/>
          </w:rPr>
          <w:delText xml:space="preserve">I </w:delText>
        </w:r>
        <w:r w:rsidRPr="4A6D2F5D" w:rsidDel="4A6D2F5D">
          <w:rPr>
            <w:rFonts w:ascii="Times New Roman" w:hAnsi="Times New Roman"/>
            <w:sz w:val="24"/>
            <w:szCs w:val="24"/>
            <w:lang w:val="en-GB"/>
          </w:rPr>
          <w:delText>said</w:delText>
        </w:r>
        <w:r w:rsidRPr="4A6D2F5D" w:rsidDel="4A6D2F5D">
          <w:rPr>
            <w:rFonts w:ascii="Times New Roman" w:hAnsi="Times New Roman"/>
            <w:sz w:val="24"/>
            <w:szCs w:val="24"/>
            <w:lang w:val="en-GB"/>
          </w:rPr>
          <w:delText>.</w:delText>
        </w:r>
      </w:del>
    </w:p>
    <w:p w:rsidRPr="00D73D87" w:rsidR="00E93E1B" w:rsidP="00E37332" w:rsidRDefault="00E93E1B" w14:paraId="7529B13E" w14:textId="68222B20">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“Now you accept you are completely useless,” said David. “Things can only get better.”</w:t>
      </w:r>
    </w:p>
    <w:p w:rsidRPr="00D73D87" w:rsidR="00E93E1B" w:rsidP="00E37332" w:rsidRDefault="00E93E1B" w14:paraId="5B818418" w14:textId="01DD6271">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lastRenderedPageBreak/>
        <w:t xml:space="preserve">“I’ve always believed ignorance is bliss,” </w:t>
      </w:r>
      <w:r w:rsidRPr="00D73D87" w:rsidR="00E74306">
        <w:rPr>
          <w:rFonts w:ascii="Times New Roman" w:hAnsi="Times New Roman"/>
          <w:sz w:val="24"/>
          <w:szCs w:val="24"/>
          <w:shd w:val="clear" w:color="auto" w:fill="FFFFFF"/>
          <w:lang w:val="en-GB"/>
        </w:rPr>
        <w:t xml:space="preserve">I </w:t>
      </w:r>
      <w:r w:rsidRPr="00D73D87">
        <w:rPr>
          <w:rFonts w:ascii="Times New Roman" w:hAnsi="Times New Roman"/>
          <w:sz w:val="24"/>
          <w:szCs w:val="24"/>
          <w:shd w:val="clear" w:color="auto" w:fill="FFFFFF"/>
          <w:lang w:val="en-GB"/>
        </w:rPr>
        <w:t>said. “I guess the first thing I should address is learning Spanish.”</w:t>
      </w:r>
    </w:p>
    <w:p w:rsidRPr="00D73D87" w:rsidR="00E93E1B" w:rsidP="00E37332" w:rsidRDefault="00E93E1B" w14:paraId="12B56E34"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“You’ll find going deeper than two beers and a ration of ham opens up all sorts of doors,” said David.</w:t>
      </w:r>
    </w:p>
    <w:p w:rsidRPr="00D73D87" w:rsidR="00E93E1B" w:rsidP="00E37332" w:rsidRDefault="00E93E1B" w14:paraId="5551806E" w14:textId="482EE520">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“Especially with Spanish girls,” said Charles. “You should find one, </w:t>
      </w:r>
      <w:r w:rsidR="00CF55C7">
        <w:rPr>
          <w:rFonts w:ascii="Times New Roman" w:hAnsi="Times New Roman"/>
          <w:sz w:val="24"/>
          <w:szCs w:val="24"/>
          <w:shd w:val="clear" w:color="auto" w:fill="FFFFFF"/>
          <w:lang w:val="en-GB"/>
        </w:rPr>
        <w:t>Robin</w:t>
      </w:r>
      <w:r w:rsidRPr="00D73D87">
        <w:rPr>
          <w:rFonts w:ascii="Times New Roman" w:hAnsi="Times New Roman"/>
          <w:sz w:val="24"/>
          <w:szCs w:val="24"/>
          <w:shd w:val="clear" w:color="auto" w:fill="FFFFFF"/>
          <w:lang w:val="en-GB"/>
        </w:rPr>
        <w:t>. You’ll be amazed how much quicker it is to er...”</w:t>
      </w:r>
    </w:p>
    <w:p w:rsidRPr="00D73D87" w:rsidR="00E93E1B" w:rsidP="00E37332" w:rsidRDefault="00E93E1B" w14:paraId="32B8D700" w14:textId="6050C606">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t>
      </w:r>
      <w:r w:rsidRPr="00D73D87" w:rsidR="005E3B7E">
        <w:rPr>
          <w:rFonts w:ascii="Times New Roman" w:hAnsi="Times New Roman"/>
          <w:sz w:val="24"/>
          <w:szCs w:val="24"/>
          <w:shd w:val="clear" w:color="auto" w:fill="FFFFFF"/>
          <w:lang w:val="en-GB"/>
        </w:rPr>
        <w:t>Expand</w:t>
      </w:r>
      <w:r w:rsidRPr="00D73D87">
        <w:rPr>
          <w:rFonts w:ascii="Times New Roman" w:hAnsi="Times New Roman"/>
          <w:sz w:val="24"/>
          <w:szCs w:val="24"/>
          <w:shd w:val="clear" w:color="auto" w:fill="FFFFFF"/>
          <w:lang w:val="en-GB"/>
        </w:rPr>
        <w:t xml:space="preserve"> my vocabulary,” </w:t>
      </w:r>
      <w:r w:rsidRPr="00D73D87" w:rsidR="003639F2">
        <w:rPr>
          <w:rFonts w:ascii="Times New Roman" w:hAnsi="Times New Roman"/>
          <w:sz w:val="24"/>
          <w:szCs w:val="24"/>
          <w:shd w:val="clear" w:color="auto" w:fill="FFFFFF"/>
          <w:lang w:val="en-GB"/>
        </w:rPr>
        <w:t xml:space="preserve">I </w:t>
      </w:r>
      <w:r w:rsidRPr="00D73D87">
        <w:rPr>
          <w:rFonts w:ascii="Times New Roman" w:hAnsi="Times New Roman"/>
          <w:sz w:val="24"/>
          <w:szCs w:val="24"/>
          <w:shd w:val="clear" w:color="auto" w:fill="FFFFFF"/>
          <w:lang w:val="en-GB"/>
        </w:rPr>
        <w:t>said.</w:t>
      </w:r>
    </w:p>
    <w:p w:rsidRPr="00D73D87" w:rsidR="00C466CA" w:rsidP="00E37332" w:rsidRDefault="00C466CA" w14:paraId="1106E01F" w14:textId="0C4F2C4B">
      <w:pPr>
        <w:spacing w:after="0" w:line="360" w:lineRule="auto"/>
        <w:rPr>
          <w:rFonts w:ascii="Times New Roman" w:hAnsi="Times New Roman" w:eastAsia="Calibri" w:cs="Times New Roman"/>
          <w:iCs/>
          <w:sz w:val="24"/>
          <w:szCs w:val="24"/>
          <w:lang w:val="en-GB"/>
        </w:rPr>
      </w:pPr>
      <w:r w:rsidRPr="00D73D87">
        <w:rPr>
          <w:rFonts w:ascii="Times New Roman" w:hAnsi="Times New Roman"/>
          <w:sz w:val="24"/>
          <w:szCs w:val="24"/>
          <w:lang w:val="en-GB"/>
        </w:rPr>
        <w:br w:type="page"/>
      </w:r>
    </w:p>
    <w:p w:rsidRPr="00D73D87" w:rsidR="00D70DAD" w:rsidP="00E37332" w:rsidRDefault="00C466CA" w14:paraId="5462E275" w14:textId="3B266AFD">
      <w:pPr>
        <w:pStyle w:val="CSP-ChapterBodyText-FirstParagraph"/>
        <w:spacing w:line="360" w:lineRule="auto"/>
        <w:jc w:val="left"/>
        <w:rPr>
          <w:rFonts w:ascii="Times New Roman" w:hAnsi="Times New Roman"/>
          <w:sz w:val="24"/>
          <w:szCs w:val="24"/>
          <w:lang w:val="en-GB"/>
        </w:rPr>
      </w:pPr>
      <w:r w:rsidRPr="00D73D87">
        <w:rPr>
          <w:rFonts w:ascii="Times New Roman" w:hAnsi="Times New Roman"/>
          <w:sz w:val="24"/>
          <w:szCs w:val="24"/>
          <w:lang w:val="en-GB"/>
        </w:rPr>
        <w:lastRenderedPageBreak/>
        <w:t>Chapter</w:t>
      </w:r>
      <w:r w:rsidRPr="00D73D87" w:rsidR="00B32A34">
        <w:rPr>
          <w:rFonts w:ascii="Times New Roman" w:hAnsi="Times New Roman"/>
          <w:sz w:val="24"/>
          <w:szCs w:val="24"/>
          <w:lang w:val="en-GB"/>
        </w:rPr>
        <w:t xml:space="preserve"> 19</w:t>
      </w:r>
      <w:r w:rsidRPr="00D73D87" w:rsidR="00E13499">
        <w:rPr>
          <w:rFonts w:ascii="Times New Roman" w:hAnsi="Times New Roman"/>
          <w:sz w:val="24"/>
          <w:szCs w:val="24"/>
          <w:lang w:val="en-GB"/>
        </w:rPr>
        <w:t xml:space="preserve"> – Hello </w:t>
      </w:r>
      <w:r w:rsidRPr="00D73D87" w:rsidR="00C651C4">
        <w:rPr>
          <w:rFonts w:ascii="Times New Roman" w:hAnsi="Times New Roman"/>
          <w:sz w:val="24"/>
          <w:szCs w:val="24"/>
          <w:lang w:val="en-GB"/>
        </w:rPr>
        <w:t>Faulkner</w:t>
      </w:r>
    </w:p>
    <w:p w:rsidRPr="00D73D87" w:rsidR="00082441" w:rsidP="00E37332" w:rsidRDefault="00082441" w14:paraId="48FC8A4E" w14:textId="77777777">
      <w:pPr>
        <w:pStyle w:val="CSP-ChapterBodyText-FirstParagraph"/>
        <w:spacing w:line="360" w:lineRule="auto"/>
        <w:jc w:val="left"/>
        <w:rPr>
          <w:rFonts w:ascii="Times New Roman" w:hAnsi="Times New Roman"/>
          <w:sz w:val="24"/>
          <w:szCs w:val="24"/>
          <w:lang w:val="en-GB"/>
        </w:rPr>
      </w:pPr>
    </w:p>
    <w:p w:rsidRPr="00D73D87" w:rsidR="00883273" w:rsidP="00E37332" w:rsidRDefault="00573F1B" w14:paraId="0096278C" w14:textId="27070E72">
      <w:pPr>
        <w:pStyle w:val="CSP-ChapterBodyText-FirstParagraph"/>
        <w:spacing w:line="360" w:lineRule="auto"/>
        <w:jc w:val="left"/>
        <w:rPr>
          <w:rFonts w:ascii="Times New Roman" w:hAnsi="Times New Roman"/>
          <w:sz w:val="24"/>
          <w:szCs w:val="24"/>
          <w:lang w:val="en-GB"/>
        </w:rPr>
      </w:pPr>
      <w:r w:rsidRPr="4A6D2F5D" w:rsidR="4A6D2F5D">
        <w:rPr>
          <w:rFonts w:ascii="Times New Roman" w:hAnsi="Times New Roman"/>
          <w:sz w:val="24"/>
          <w:szCs w:val="24"/>
          <w:lang w:val="en-GB"/>
        </w:rPr>
        <w:t>After our amicable decision for Mark and his family to return to England, the day dawned for their departure. Half of me was delighted. Without my daily cause of conflict and snide remarks, I could wipe tables with impunity and life should be sweeter, but I could see my mother was hurting at the loss of her grandchildren</w:t>
      </w:r>
      <w:ins w:author="Gary Smailes" w:date="2024-01-17T11:07:49.422Z" w:id="1497153975">
        <w:r w:rsidRPr="4A6D2F5D" w:rsidR="4A6D2F5D">
          <w:rPr>
            <w:rFonts w:ascii="Times New Roman" w:hAnsi="Times New Roman"/>
            <w:sz w:val="24"/>
            <w:szCs w:val="24"/>
            <w:lang w:val="en-GB"/>
          </w:rPr>
          <w:t>,</w:t>
        </w:r>
      </w:ins>
      <w:r w:rsidRPr="4A6D2F5D" w:rsidR="4A6D2F5D">
        <w:rPr>
          <w:rFonts w:ascii="Times New Roman" w:hAnsi="Times New Roman"/>
          <w:sz w:val="24"/>
          <w:szCs w:val="24"/>
          <w:lang w:val="en-GB"/>
        </w:rPr>
        <w:t xml:space="preserve"> whom she doted on.</w:t>
      </w:r>
    </w:p>
    <w:p w:rsidRPr="00D73D87" w:rsidR="00CF7B0E" w:rsidP="4A6D2F5D" w:rsidRDefault="00CF7B0E" w14:paraId="3B81C66A" w14:textId="1AB27283">
      <w:pPr>
        <w:pStyle w:val="CSP-ChapterBodyText-FirstParagraph"/>
        <w:spacing w:line="360" w:lineRule="auto"/>
        <w:ind w:firstLine="720"/>
        <w:jc w:val="left"/>
        <w:rPr>
          <w:ins w:author="Gary Smailes" w:date="2024-01-17T11:08:16.501Z" w:id="1041228852"/>
          <w:rFonts w:ascii="Times New Roman" w:hAnsi="Times New Roman"/>
          <w:sz w:val="24"/>
          <w:szCs w:val="24"/>
          <w:lang w:val="en-GB"/>
        </w:rPr>
      </w:pPr>
      <w:r w:rsidRPr="4A6D2F5D" w:rsidR="4A6D2F5D">
        <w:rPr>
          <w:rFonts w:ascii="Times New Roman" w:hAnsi="Times New Roman"/>
          <w:sz w:val="24"/>
          <w:szCs w:val="24"/>
          <w:lang w:val="en-GB"/>
        </w:rPr>
        <w:t>I stood at the back of the lobby watching while they hugged. Even my dad’s eyes were watering</w:t>
      </w:r>
      <w:ins w:author="Gary Smailes" w:date="2024-01-17T11:08:00.207Z" w:id="1726925547">
        <w:r w:rsidRPr="4A6D2F5D" w:rsidR="4A6D2F5D">
          <w:rPr>
            <w:rFonts w:ascii="Times New Roman" w:hAnsi="Times New Roman"/>
            <w:sz w:val="24"/>
            <w:szCs w:val="24"/>
            <w:lang w:val="en-GB"/>
          </w:rPr>
          <w:t>,</w:t>
        </w:r>
      </w:ins>
      <w:r w:rsidRPr="4A6D2F5D" w:rsidR="4A6D2F5D">
        <w:rPr>
          <w:rFonts w:ascii="Times New Roman" w:hAnsi="Times New Roman"/>
          <w:sz w:val="24"/>
          <w:szCs w:val="24"/>
          <w:lang w:val="en-GB"/>
        </w:rPr>
        <w:t xml:space="preserve"> although not out of sadness about Mark going</w:t>
      </w:r>
      <w:ins w:author="Gary Smailes" w:date="2024-01-17T11:08:04.44Z" w:id="1831973416">
        <w:r w:rsidRPr="4A6D2F5D" w:rsidR="4A6D2F5D">
          <w:rPr>
            <w:rFonts w:ascii="Times New Roman" w:hAnsi="Times New Roman"/>
            <w:sz w:val="24"/>
            <w:szCs w:val="24"/>
            <w:lang w:val="en-GB"/>
          </w:rPr>
          <w:t>, but</w:t>
        </w:r>
      </w:ins>
      <w:r w:rsidRPr="4A6D2F5D" w:rsidR="4A6D2F5D">
        <w:rPr>
          <w:rFonts w:ascii="Times New Roman" w:hAnsi="Times New Roman"/>
          <w:sz w:val="24"/>
          <w:szCs w:val="24"/>
          <w:lang w:val="en-GB"/>
        </w:rPr>
        <w:t xml:space="preserve"> because it reduced his weekly outgoings. He was angry at himself for the succession of disasters and losing family members was a sign of failure, something Dad was unused to and found hard to deal with. It had been his drive and enthusiasm for our Spanish business that had excited everyone to come and join him me included. Now, I worried he might just jack it all in. </w:t>
      </w:r>
    </w:p>
    <w:p w:rsidRPr="00D73D87" w:rsidR="00CF7B0E" w:rsidP="00E37332" w:rsidRDefault="00CF7B0E" w14:paraId="35CA4503" w14:textId="4814CFB3">
      <w:pPr>
        <w:pStyle w:val="CSP-ChapterBodyText-FirstParagraph"/>
        <w:spacing w:line="360" w:lineRule="auto"/>
        <w:ind w:firstLine="720"/>
        <w:jc w:val="left"/>
        <w:rPr>
          <w:rFonts w:ascii="Times New Roman" w:hAnsi="Times New Roman"/>
          <w:sz w:val="24"/>
          <w:szCs w:val="24"/>
          <w:lang w:val="en-GB"/>
        </w:rPr>
      </w:pPr>
      <w:r w:rsidRPr="4A6D2F5D" w:rsidR="4A6D2F5D">
        <w:rPr>
          <w:rFonts w:ascii="Times New Roman" w:hAnsi="Times New Roman"/>
          <w:sz w:val="24"/>
          <w:szCs w:val="24"/>
          <w:lang w:val="en-GB"/>
        </w:rPr>
        <w:t>What could I do if he did?</w:t>
      </w:r>
    </w:p>
    <w:p w:rsidRPr="00D73D87" w:rsidR="000545AD" w:rsidP="00E37332" w:rsidRDefault="000545AD" w14:paraId="33A70535" w14:textId="0BE4FFDB">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He spotted me </w:t>
      </w:r>
      <w:r w:rsidRPr="00D73D87" w:rsidR="006F47C6">
        <w:rPr>
          <w:rFonts w:ascii="Times New Roman" w:hAnsi="Times New Roman"/>
          <w:sz w:val="24"/>
          <w:szCs w:val="24"/>
          <w:lang w:val="en-GB"/>
        </w:rPr>
        <w:t>watching and sidled over.</w:t>
      </w:r>
    </w:p>
    <w:p w:rsidRPr="00D73D87" w:rsidR="006F47C6" w:rsidP="00E37332" w:rsidRDefault="00714331" w14:paraId="1EC345F4" w14:textId="165CB548">
      <w:pPr>
        <w:pStyle w:val="CSP-ChapterBodyText-FirstParagraph"/>
        <w:spacing w:line="360" w:lineRule="auto"/>
        <w:ind w:firstLine="720"/>
        <w:jc w:val="left"/>
        <w:rPr>
          <w:rFonts w:ascii="Times New Roman" w:hAnsi="Times New Roman"/>
          <w:sz w:val="24"/>
          <w:szCs w:val="24"/>
          <w:lang w:val="en-GB"/>
        </w:rPr>
      </w:pPr>
      <w:r w:rsidRPr="4A6D2F5D" w:rsidR="4A6D2F5D">
        <w:rPr>
          <w:rFonts w:ascii="Times New Roman" w:hAnsi="Times New Roman"/>
          <w:sz w:val="24"/>
          <w:szCs w:val="24"/>
          <w:lang w:val="en-GB"/>
        </w:rPr>
        <w:t>“</w:t>
      </w:r>
      <w:r w:rsidRPr="4A6D2F5D" w:rsidR="4A6D2F5D">
        <w:rPr>
          <w:rFonts w:ascii="Times New Roman" w:hAnsi="Times New Roman"/>
          <w:sz w:val="24"/>
          <w:szCs w:val="24"/>
          <w:lang w:val="en-GB"/>
        </w:rPr>
        <w:t>I had a cal</w:t>
      </w:r>
      <w:commentRangeStart w:id="390815516"/>
      <w:r w:rsidRPr="4A6D2F5D" w:rsidR="4A6D2F5D">
        <w:rPr>
          <w:rFonts w:ascii="Times New Roman" w:hAnsi="Times New Roman"/>
          <w:sz w:val="24"/>
          <w:szCs w:val="24"/>
          <w:lang w:val="en-GB"/>
        </w:rPr>
        <w:t>l from Club 18-30</w:t>
      </w:r>
      <w:r w:rsidRPr="4A6D2F5D" w:rsidR="4A6D2F5D">
        <w:rPr>
          <w:rFonts w:ascii="Times New Roman" w:hAnsi="Times New Roman"/>
          <w:sz w:val="24"/>
          <w:szCs w:val="24"/>
          <w:lang w:val="en-GB"/>
        </w:rPr>
        <w:t>,” he said. “</w:t>
      </w:r>
      <w:r w:rsidRPr="4A6D2F5D" w:rsidR="4A6D2F5D">
        <w:rPr>
          <w:rFonts w:ascii="Times New Roman" w:hAnsi="Times New Roman"/>
          <w:sz w:val="24"/>
          <w:szCs w:val="24"/>
          <w:lang w:val="en-GB"/>
        </w:rPr>
        <w:t xml:space="preserve">The first </w:t>
      </w:r>
      <w:r w:rsidRPr="4A6D2F5D" w:rsidR="4A6D2F5D">
        <w:rPr>
          <w:rFonts w:ascii="Times New Roman" w:hAnsi="Times New Roman"/>
          <w:sz w:val="24"/>
          <w:szCs w:val="24"/>
          <w:lang w:val="en-GB"/>
        </w:rPr>
        <w:t xml:space="preserve">of seven </w:t>
      </w:r>
      <w:r w:rsidRPr="4A6D2F5D" w:rsidR="4A6D2F5D">
        <w:rPr>
          <w:rFonts w:ascii="Times New Roman" w:hAnsi="Times New Roman"/>
          <w:sz w:val="24"/>
          <w:szCs w:val="24"/>
          <w:lang w:val="en-GB"/>
        </w:rPr>
        <w:t>German group</w:t>
      </w:r>
      <w:r w:rsidRPr="4A6D2F5D" w:rsidR="4A6D2F5D">
        <w:rPr>
          <w:rFonts w:ascii="Times New Roman" w:hAnsi="Times New Roman"/>
          <w:sz w:val="24"/>
          <w:szCs w:val="24"/>
          <w:lang w:val="en-GB"/>
        </w:rPr>
        <w:t>s</w:t>
      </w:r>
      <w:r w:rsidRPr="4A6D2F5D" w:rsidR="4A6D2F5D">
        <w:rPr>
          <w:rFonts w:ascii="Times New Roman" w:hAnsi="Times New Roman"/>
          <w:sz w:val="24"/>
          <w:szCs w:val="24"/>
          <w:lang w:val="en-GB"/>
        </w:rPr>
        <w:t xml:space="preserve"> arrive next Wednesday</w:t>
      </w:r>
      <w:r w:rsidRPr="4A6D2F5D" w:rsidR="4A6D2F5D">
        <w:rPr>
          <w:rFonts w:ascii="Times New Roman" w:hAnsi="Times New Roman"/>
          <w:sz w:val="24"/>
          <w:szCs w:val="24"/>
          <w:lang w:val="en-GB"/>
        </w:rPr>
        <w:t xml:space="preserve">. Without </w:t>
      </w:r>
      <w:r w:rsidRPr="4A6D2F5D" w:rsidR="4A6D2F5D">
        <w:rPr>
          <w:rFonts w:ascii="Times New Roman" w:hAnsi="Times New Roman"/>
          <w:sz w:val="24"/>
          <w:szCs w:val="24"/>
          <w:lang w:val="en-GB"/>
        </w:rPr>
        <w:t>Mark</w:t>
      </w:r>
      <w:r w:rsidRPr="4A6D2F5D" w:rsidR="4A6D2F5D">
        <w:rPr>
          <w:rFonts w:ascii="Times New Roman" w:hAnsi="Times New Roman"/>
          <w:sz w:val="24"/>
          <w:szCs w:val="24"/>
          <w:lang w:val="en-GB"/>
        </w:rPr>
        <w:t xml:space="preserve"> and </w:t>
      </w:r>
      <w:r w:rsidRPr="4A6D2F5D" w:rsidR="4A6D2F5D">
        <w:rPr>
          <w:rFonts w:ascii="Times New Roman" w:hAnsi="Times New Roman"/>
          <w:sz w:val="24"/>
          <w:szCs w:val="24"/>
          <w:lang w:val="en-GB"/>
        </w:rPr>
        <w:t>Susan</w:t>
      </w:r>
      <w:r w:rsidRPr="4A6D2F5D" w:rsidR="4A6D2F5D">
        <w:rPr>
          <w:rFonts w:ascii="Times New Roman" w:hAnsi="Times New Roman"/>
          <w:sz w:val="24"/>
          <w:szCs w:val="24"/>
          <w:lang w:val="en-GB"/>
        </w:rPr>
        <w:t>,</w:t>
      </w:r>
      <w:r w:rsidRPr="4A6D2F5D" w:rsidR="4A6D2F5D">
        <w:rPr>
          <w:rFonts w:ascii="Times New Roman" w:hAnsi="Times New Roman"/>
          <w:sz w:val="24"/>
          <w:szCs w:val="24"/>
          <w:lang w:val="en-GB"/>
        </w:rPr>
        <w:t xml:space="preserve"> we </w:t>
      </w:r>
      <w:r w:rsidRPr="4A6D2F5D" w:rsidR="4A6D2F5D">
        <w:rPr>
          <w:rFonts w:ascii="Times New Roman" w:hAnsi="Times New Roman"/>
          <w:sz w:val="24"/>
          <w:szCs w:val="24"/>
          <w:lang w:val="en-GB"/>
        </w:rPr>
        <w:t>have to</w:t>
      </w:r>
      <w:r w:rsidRPr="4A6D2F5D" w:rsidR="4A6D2F5D">
        <w:rPr>
          <w:rFonts w:ascii="Times New Roman" w:hAnsi="Times New Roman"/>
          <w:sz w:val="24"/>
          <w:szCs w:val="24"/>
          <w:lang w:val="en-GB"/>
        </w:rPr>
        <w:t xml:space="preserve"> find a way to deal with them without increasing our costs</w:t>
      </w:r>
      <w:r w:rsidRPr="4A6D2F5D" w:rsidR="4A6D2F5D">
        <w:rPr>
          <w:rFonts w:ascii="Times New Roman" w:hAnsi="Times New Roman"/>
          <w:sz w:val="24"/>
          <w:szCs w:val="24"/>
          <w:lang w:val="en-GB"/>
        </w:rPr>
        <w:t xml:space="preserve">. It </w:t>
      </w:r>
      <w:r w:rsidRPr="4A6D2F5D" w:rsidR="4A6D2F5D">
        <w:rPr>
          <w:rFonts w:ascii="Times New Roman" w:hAnsi="Times New Roman"/>
          <w:sz w:val="24"/>
          <w:szCs w:val="24"/>
          <w:lang w:val="en-GB"/>
        </w:rPr>
        <w:t>will mean some changes</w:t>
      </w:r>
      <w:r w:rsidRPr="4A6D2F5D" w:rsidR="4A6D2F5D">
        <w:rPr>
          <w:rFonts w:ascii="Times New Roman" w:hAnsi="Times New Roman"/>
          <w:sz w:val="24"/>
          <w:szCs w:val="24"/>
          <w:lang w:val="en-GB"/>
        </w:rPr>
        <w:t xml:space="preserve">. </w:t>
      </w:r>
      <w:r w:rsidRPr="4A6D2F5D" w:rsidR="4A6D2F5D">
        <w:rPr>
          <w:rFonts w:ascii="Times New Roman" w:hAnsi="Times New Roman"/>
          <w:sz w:val="24"/>
          <w:szCs w:val="24"/>
          <w:lang w:val="en-GB"/>
        </w:rPr>
        <w:t>Meanwhile, try and say a fond farewell to your brother for your mother’s sake.”</w:t>
      </w:r>
      <w:commentRangeEnd w:id="390815516"/>
      <w:r>
        <w:rPr>
          <w:rStyle w:val="CommentReference"/>
        </w:rPr>
        <w:commentReference w:id="390815516"/>
      </w:r>
    </w:p>
    <w:p w:rsidRPr="00D73D87" w:rsidR="0088691A" w:rsidP="00E37332" w:rsidRDefault="00E32DCF" w14:paraId="31DEC999" w14:textId="18CF812A">
      <w:pPr>
        <w:pStyle w:val="CSP-ChapterBodyText-FirstParagraph"/>
        <w:spacing w:line="360" w:lineRule="auto"/>
        <w:ind w:firstLine="720"/>
        <w:jc w:val="left"/>
        <w:rPr>
          <w:rFonts w:ascii="Times New Roman" w:hAnsi="Times New Roman"/>
          <w:sz w:val="24"/>
          <w:szCs w:val="24"/>
          <w:lang w:val="en-GB"/>
        </w:rPr>
      </w:pPr>
      <w:r w:rsidRPr="4A6D2F5D" w:rsidR="4A6D2F5D">
        <w:rPr>
          <w:rFonts w:ascii="Times New Roman" w:hAnsi="Times New Roman"/>
          <w:sz w:val="24"/>
          <w:szCs w:val="24"/>
          <w:lang w:val="en-GB"/>
        </w:rPr>
        <w:t xml:space="preserve">Amazing, I thought, a dicky digestive system, family falling apart at the seams, business on the verge of bankruptcy, and </w:t>
      </w:r>
      <w:r w:rsidRPr="4A6D2F5D" w:rsidR="4A6D2F5D">
        <w:rPr>
          <w:rFonts w:ascii="Times New Roman" w:hAnsi="Times New Roman"/>
          <w:sz w:val="24"/>
          <w:szCs w:val="24"/>
          <w:lang w:val="en-GB"/>
        </w:rPr>
        <w:t>still</w:t>
      </w:r>
      <w:ins w:author="Gary Smailes" w:date="2024-01-17T11:08:54.733Z" w:id="1112026712">
        <w:r w:rsidRPr="4A6D2F5D" w:rsidR="4A6D2F5D">
          <w:rPr>
            <w:rFonts w:ascii="Times New Roman" w:hAnsi="Times New Roman"/>
            <w:sz w:val="24"/>
            <w:szCs w:val="24"/>
            <w:lang w:val="en-GB"/>
          </w:rPr>
          <w:t>,</w:t>
        </w:r>
      </w:ins>
      <w:r w:rsidRPr="4A6D2F5D" w:rsidR="4A6D2F5D">
        <w:rPr>
          <w:rFonts w:ascii="Times New Roman" w:hAnsi="Times New Roman"/>
          <w:sz w:val="24"/>
          <w:szCs w:val="24"/>
          <w:lang w:val="en-GB"/>
        </w:rPr>
        <w:t xml:space="preserve"> he is hungry to move forward. Now I had a tear in my eye. There was no chance my father was going to quit which was reassuring.</w:t>
      </w:r>
    </w:p>
    <w:p w:rsidRPr="00D73D87" w:rsidR="004B5E59" w:rsidP="00E37332" w:rsidRDefault="004B5E59" w14:paraId="246B68E7" w14:textId="0761F0D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I hugged the kids</w:t>
      </w:r>
      <w:r w:rsidRPr="00D73D87" w:rsidR="00D00CD5">
        <w:rPr>
          <w:rFonts w:ascii="Times New Roman" w:hAnsi="Times New Roman"/>
          <w:sz w:val="24"/>
          <w:szCs w:val="24"/>
          <w:lang w:val="en-GB"/>
        </w:rPr>
        <w:t>. They didn’t know whether to laugh or cry</w:t>
      </w:r>
      <w:r w:rsidRPr="00D73D87" w:rsidR="006C3518">
        <w:rPr>
          <w:rFonts w:ascii="Times New Roman" w:hAnsi="Times New Roman"/>
          <w:sz w:val="24"/>
          <w:szCs w:val="24"/>
          <w:lang w:val="en-GB"/>
        </w:rPr>
        <w:t>. They had loved their time in Nerja</w:t>
      </w:r>
      <w:r w:rsidRPr="00D73D87" w:rsidR="001C106F">
        <w:rPr>
          <w:rFonts w:ascii="Times New Roman" w:hAnsi="Times New Roman"/>
          <w:sz w:val="24"/>
          <w:szCs w:val="24"/>
          <w:lang w:val="en-GB"/>
        </w:rPr>
        <w:t>,</w:t>
      </w:r>
      <w:r w:rsidRPr="00D73D87" w:rsidR="005C7411">
        <w:rPr>
          <w:rFonts w:ascii="Times New Roman" w:hAnsi="Times New Roman"/>
          <w:sz w:val="24"/>
          <w:szCs w:val="24"/>
          <w:lang w:val="en-GB"/>
        </w:rPr>
        <w:t xml:space="preserve"> were both fluent in Spanish</w:t>
      </w:r>
      <w:r w:rsidRPr="00D73D87" w:rsidR="00006C77">
        <w:rPr>
          <w:rFonts w:ascii="Times New Roman" w:hAnsi="Times New Roman"/>
          <w:sz w:val="24"/>
          <w:szCs w:val="24"/>
          <w:lang w:val="en-GB"/>
        </w:rPr>
        <w:t>,</w:t>
      </w:r>
      <w:r w:rsidRPr="00D73D87" w:rsidR="005C7411">
        <w:rPr>
          <w:rFonts w:ascii="Times New Roman" w:hAnsi="Times New Roman"/>
          <w:sz w:val="24"/>
          <w:szCs w:val="24"/>
          <w:lang w:val="en-GB"/>
        </w:rPr>
        <w:t xml:space="preserve"> and had many friends</w:t>
      </w:r>
      <w:r w:rsidRPr="00D73D87" w:rsidR="001C106F">
        <w:rPr>
          <w:rFonts w:ascii="Times New Roman" w:hAnsi="Times New Roman"/>
          <w:sz w:val="24"/>
          <w:szCs w:val="24"/>
          <w:lang w:val="en-GB"/>
        </w:rPr>
        <w:t>. M</w:t>
      </w:r>
      <w:r w:rsidRPr="00D73D87" w:rsidR="005C7411">
        <w:rPr>
          <w:rFonts w:ascii="Times New Roman" w:hAnsi="Times New Roman"/>
          <w:sz w:val="24"/>
          <w:szCs w:val="24"/>
          <w:lang w:val="en-GB"/>
        </w:rPr>
        <w:t>ost of all they enjoyed the freedom of living in a safe p</w:t>
      </w:r>
      <w:r w:rsidRPr="00D73D87" w:rsidR="00F45B97">
        <w:rPr>
          <w:rFonts w:ascii="Times New Roman" w:hAnsi="Times New Roman"/>
          <w:sz w:val="24"/>
          <w:szCs w:val="24"/>
          <w:lang w:val="en-GB"/>
        </w:rPr>
        <w:t>lace with few vehicles and happily walk</w:t>
      </w:r>
      <w:r w:rsidR="00C86AC8">
        <w:rPr>
          <w:rFonts w:ascii="Times New Roman" w:hAnsi="Times New Roman"/>
          <w:sz w:val="24"/>
          <w:szCs w:val="24"/>
          <w:lang w:val="en-GB"/>
        </w:rPr>
        <w:t>ed</w:t>
      </w:r>
      <w:r w:rsidRPr="00D73D87" w:rsidR="00F45B97">
        <w:rPr>
          <w:rFonts w:ascii="Times New Roman" w:hAnsi="Times New Roman"/>
          <w:sz w:val="24"/>
          <w:szCs w:val="24"/>
          <w:lang w:val="en-GB"/>
        </w:rPr>
        <w:t xml:space="preserve"> themselves to school and back.</w:t>
      </w:r>
      <w:r w:rsidRPr="00D73D87" w:rsidR="00B40ACC">
        <w:rPr>
          <w:rFonts w:ascii="Times New Roman" w:hAnsi="Times New Roman"/>
          <w:sz w:val="24"/>
          <w:szCs w:val="24"/>
          <w:lang w:val="en-GB"/>
        </w:rPr>
        <w:t xml:space="preserve"> </w:t>
      </w:r>
      <w:r w:rsidR="00942C5E">
        <w:rPr>
          <w:rFonts w:ascii="Times New Roman" w:hAnsi="Times New Roman"/>
          <w:sz w:val="24"/>
          <w:szCs w:val="24"/>
          <w:lang w:val="en-GB"/>
        </w:rPr>
        <w:t>A</w:t>
      </w:r>
      <w:r w:rsidRPr="00D73D87" w:rsidR="00B40ACC">
        <w:rPr>
          <w:rFonts w:ascii="Times New Roman" w:hAnsi="Times New Roman"/>
          <w:sz w:val="24"/>
          <w:szCs w:val="24"/>
          <w:lang w:val="en-GB"/>
        </w:rPr>
        <w:t xml:space="preserve">djust back to the English way of </w:t>
      </w:r>
      <w:r w:rsidRPr="00D73D87" w:rsidR="00A44AC7">
        <w:rPr>
          <w:rFonts w:ascii="Times New Roman" w:hAnsi="Times New Roman"/>
          <w:sz w:val="24"/>
          <w:szCs w:val="24"/>
          <w:lang w:val="en-GB"/>
        </w:rPr>
        <w:t>life</w:t>
      </w:r>
      <w:r w:rsidR="00942C5E">
        <w:rPr>
          <w:rFonts w:ascii="Times New Roman" w:hAnsi="Times New Roman"/>
          <w:sz w:val="24"/>
          <w:szCs w:val="24"/>
          <w:lang w:val="en-GB"/>
        </w:rPr>
        <w:t xml:space="preserve"> was going to be hard</w:t>
      </w:r>
      <w:r w:rsidRPr="00D73D87" w:rsidR="00A44AC7">
        <w:rPr>
          <w:rFonts w:ascii="Times New Roman" w:hAnsi="Times New Roman"/>
          <w:sz w:val="24"/>
          <w:szCs w:val="24"/>
          <w:lang w:val="en-GB"/>
        </w:rPr>
        <w:t>,</w:t>
      </w:r>
      <w:r w:rsidRPr="00D73D87" w:rsidR="00C5403D">
        <w:rPr>
          <w:rFonts w:ascii="Times New Roman" w:hAnsi="Times New Roman"/>
          <w:sz w:val="24"/>
          <w:szCs w:val="24"/>
          <w:lang w:val="en-GB"/>
        </w:rPr>
        <w:t xml:space="preserve"> and I suspected Nerja would always sit in a corner of their mind</w:t>
      </w:r>
      <w:r w:rsidRPr="00D73D87" w:rsidR="001C106F">
        <w:rPr>
          <w:rFonts w:ascii="Times New Roman" w:hAnsi="Times New Roman"/>
          <w:sz w:val="24"/>
          <w:szCs w:val="24"/>
          <w:lang w:val="en-GB"/>
        </w:rPr>
        <w:t xml:space="preserve"> as they matured.</w:t>
      </w:r>
    </w:p>
    <w:p w:rsidRPr="00D73D87" w:rsidR="00843E17" w:rsidP="00E37332" w:rsidRDefault="00843E17" w14:paraId="135C982E" w14:textId="7BCEB133">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I kissed </w:t>
      </w:r>
      <w:r w:rsidR="00105E19">
        <w:rPr>
          <w:rFonts w:ascii="Times New Roman" w:hAnsi="Times New Roman"/>
          <w:sz w:val="24"/>
          <w:szCs w:val="24"/>
          <w:lang w:val="en-GB"/>
        </w:rPr>
        <w:t>Susan</w:t>
      </w:r>
      <w:r w:rsidRPr="00D73D87">
        <w:rPr>
          <w:rFonts w:ascii="Times New Roman" w:hAnsi="Times New Roman"/>
          <w:sz w:val="24"/>
          <w:szCs w:val="24"/>
          <w:lang w:val="en-GB"/>
        </w:rPr>
        <w:t xml:space="preserve"> on both cheeks, </w:t>
      </w:r>
      <w:r w:rsidRPr="00D73D87" w:rsidR="00006C77">
        <w:rPr>
          <w:rFonts w:ascii="Times New Roman" w:hAnsi="Times New Roman"/>
          <w:sz w:val="24"/>
          <w:szCs w:val="24"/>
          <w:lang w:val="en-GB"/>
        </w:rPr>
        <w:t xml:space="preserve">and </w:t>
      </w:r>
      <w:r w:rsidRPr="00D73D87">
        <w:rPr>
          <w:rFonts w:ascii="Times New Roman" w:hAnsi="Times New Roman"/>
          <w:sz w:val="24"/>
          <w:szCs w:val="24"/>
          <w:lang w:val="en-GB"/>
        </w:rPr>
        <w:t>she smiled</w:t>
      </w:r>
      <w:r w:rsidRPr="00D73D87" w:rsidR="0000179A">
        <w:rPr>
          <w:rFonts w:ascii="Times New Roman" w:hAnsi="Times New Roman"/>
          <w:sz w:val="24"/>
          <w:szCs w:val="24"/>
          <w:lang w:val="en-GB"/>
        </w:rPr>
        <w:t xml:space="preserve"> but I could see she was hurting.</w:t>
      </w:r>
    </w:p>
    <w:p w:rsidRPr="00D73D87" w:rsidR="0000179A" w:rsidP="00E37332" w:rsidRDefault="0000179A" w14:paraId="147149C5" w14:textId="1C843D15">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“Come back as often as you can,” I said</w:t>
      </w:r>
      <w:r w:rsidRPr="00D73D87" w:rsidR="00DD6476">
        <w:rPr>
          <w:rFonts w:ascii="Times New Roman" w:hAnsi="Times New Roman"/>
          <w:sz w:val="24"/>
          <w:szCs w:val="24"/>
          <w:lang w:val="en-GB"/>
        </w:rPr>
        <w:t xml:space="preserve">. “It won’t be the </w:t>
      </w:r>
      <w:r w:rsidRPr="00D73D87" w:rsidR="000D4932">
        <w:rPr>
          <w:rFonts w:ascii="Times New Roman" w:hAnsi="Times New Roman"/>
          <w:sz w:val="24"/>
          <w:szCs w:val="24"/>
          <w:lang w:val="en-GB"/>
        </w:rPr>
        <w:t>same</w:t>
      </w:r>
      <w:r w:rsidRPr="00D73D87" w:rsidR="00DD6476">
        <w:rPr>
          <w:rFonts w:ascii="Times New Roman" w:hAnsi="Times New Roman"/>
          <w:sz w:val="24"/>
          <w:szCs w:val="24"/>
          <w:lang w:val="en-GB"/>
        </w:rPr>
        <w:t xml:space="preserve"> without you</w:t>
      </w:r>
      <w:r w:rsidRPr="00D73D87" w:rsidR="006D047A">
        <w:rPr>
          <w:rFonts w:ascii="Times New Roman" w:hAnsi="Times New Roman"/>
          <w:sz w:val="24"/>
          <w:szCs w:val="24"/>
          <w:lang w:val="en-GB"/>
        </w:rPr>
        <w:t xml:space="preserve"> and</w:t>
      </w:r>
      <w:r w:rsidRPr="00D73D87" w:rsidR="00DD6476">
        <w:rPr>
          <w:rFonts w:ascii="Times New Roman" w:hAnsi="Times New Roman"/>
          <w:sz w:val="24"/>
          <w:szCs w:val="24"/>
          <w:lang w:val="en-GB"/>
        </w:rPr>
        <w:t xml:space="preserve"> I’ll have to make my lunch</w:t>
      </w:r>
      <w:r w:rsidRPr="00D73D87" w:rsidR="006D047A">
        <w:rPr>
          <w:rFonts w:ascii="Times New Roman" w:hAnsi="Times New Roman"/>
          <w:sz w:val="24"/>
          <w:szCs w:val="24"/>
          <w:lang w:val="en-GB"/>
        </w:rPr>
        <w:t>.”</w:t>
      </w:r>
    </w:p>
    <w:p w:rsidRPr="00D73D87" w:rsidR="006D047A" w:rsidP="00E37332" w:rsidRDefault="006D047A" w14:paraId="34544460" w14:textId="5FB316B1">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“Then expect a giant leap forward in your nutritional</w:t>
      </w:r>
      <w:r w:rsidRPr="00D73D87" w:rsidR="00123A03">
        <w:rPr>
          <w:rFonts w:ascii="Times New Roman" w:hAnsi="Times New Roman"/>
          <w:sz w:val="24"/>
          <w:szCs w:val="24"/>
          <w:lang w:val="en-GB"/>
        </w:rPr>
        <w:t xml:space="preserve"> intake,” she said.</w:t>
      </w:r>
    </w:p>
    <w:p w:rsidRPr="00D73D87" w:rsidR="00123A03" w:rsidP="00E37332" w:rsidRDefault="00123A03" w14:paraId="15B6BA09" w14:textId="23396E8E">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“Take care of </w:t>
      </w:r>
      <w:r w:rsidR="00105E19">
        <w:rPr>
          <w:rFonts w:ascii="Times New Roman" w:hAnsi="Times New Roman"/>
          <w:sz w:val="24"/>
          <w:szCs w:val="24"/>
          <w:lang w:val="en-GB"/>
        </w:rPr>
        <w:t>Mark</w:t>
      </w:r>
      <w:r w:rsidRPr="00D73D87" w:rsidR="00DF54B9">
        <w:rPr>
          <w:rFonts w:ascii="Times New Roman" w:hAnsi="Times New Roman"/>
          <w:sz w:val="24"/>
          <w:szCs w:val="24"/>
          <w:lang w:val="en-GB"/>
        </w:rPr>
        <w:t xml:space="preserve"> and I feel sure this removal business will be the making of him.”</w:t>
      </w:r>
    </w:p>
    <w:p w:rsidRPr="00D73D87" w:rsidR="00DF54B9" w:rsidP="00E37332" w:rsidRDefault="00DF54B9" w14:paraId="0B0689A0" w14:textId="23F8D6F6">
      <w:pPr>
        <w:pStyle w:val="CSP-ChapterBodyText-FirstParagraph"/>
        <w:spacing w:line="360" w:lineRule="auto"/>
        <w:ind w:firstLine="720"/>
        <w:jc w:val="left"/>
        <w:rPr>
          <w:del w:author="Gary Smailes" w:date="2024-01-17T11:09:34.575Z" w:id="2126002994"/>
          <w:rFonts w:ascii="Times New Roman" w:hAnsi="Times New Roman"/>
          <w:sz w:val="24"/>
          <w:szCs w:val="24"/>
          <w:lang w:val="en-GB"/>
        </w:rPr>
      </w:pPr>
      <w:r w:rsidRPr="4A6D2F5D" w:rsidR="4A6D2F5D">
        <w:rPr>
          <w:rFonts w:ascii="Times New Roman" w:hAnsi="Times New Roman"/>
          <w:sz w:val="24"/>
          <w:szCs w:val="24"/>
          <w:lang w:val="en-GB"/>
        </w:rPr>
        <w:t>She nodded and wiped her eyes with a tissue.</w:t>
      </w:r>
      <w:ins w:author="Gary Smailes" w:date="2024-01-17T11:09:34.884Z" w:id="884893394">
        <w:r w:rsidRPr="4A6D2F5D" w:rsidR="4A6D2F5D">
          <w:rPr>
            <w:rFonts w:ascii="Times New Roman" w:hAnsi="Times New Roman"/>
            <w:sz w:val="24"/>
            <w:szCs w:val="24"/>
            <w:lang w:val="en-GB"/>
          </w:rPr>
          <w:t xml:space="preserve"> </w:t>
        </w:r>
      </w:ins>
    </w:p>
    <w:p w:rsidRPr="00D73D87" w:rsidR="00F73CDA" w:rsidP="4A6D2F5D" w:rsidRDefault="00F73CDA" w14:paraId="3695E844" w14:textId="13DF14FD">
      <w:pPr>
        <w:pStyle w:val="CSP-ChapterBodyText-FirstParagraph"/>
        <w:spacing w:line="360" w:lineRule="auto"/>
        <w:ind w:firstLine="0"/>
        <w:jc w:val="left"/>
        <w:rPr>
          <w:del w:author="Gary Smailes" w:date="2024-01-17T11:09:37.243Z" w:id="863850589"/>
          <w:rFonts w:ascii="Times New Roman" w:hAnsi="Times New Roman"/>
          <w:sz w:val="24"/>
          <w:szCs w:val="24"/>
          <w:lang w:val="en-GB"/>
        </w:rPr>
        <w:pPrChange w:author="Gary Smailes" w:date="2024-01-17T11:09:34.434Z">
          <w:pPr>
            <w:pStyle w:val="CSP-ChapterBodyText-FirstParagraph"/>
            <w:spacing w:line="360" w:lineRule="auto"/>
            <w:ind w:firstLine="720"/>
            <w:jc w:val="left"/>
          </w:pPr>
        </w:pPrChange>
      </w:pPr>
      <w:r w:rsidRPr="4A6D2F5D" w:rsidR="4A6D2F5D">
        <w:rPr>
          <w:rFonts w:ascii="Times New Roman" w:hAnsi="Times New Roman"/>
          <w:sz w:val="24"/>
          <w:szCs w:val="24"/>
          <w:lang w:val="en-GB"/>
        </w:rPr>
        <w:t>I turned to Mark and held out my hand.</w:t>
      </w:r>
      <w:ins w:author="Gary Smailes" w:date="2024-01-17T11:09:37.517Z" w:id="872402892">
        <w:r w:rsidRPr="4A6D2F5D" w:rsidR="4A6D2F5D">
          <w:rPr>
            <w:rFonts w:ascii="Times New Roman" w:hAnsi="Times New Roman"/>
            <w:sz w:val="24"/>
            <w:szCs w:val="24"/>
            <w:lang w:val="en-GB"/>
          </w:rPr>
          <w:t xml:space="preserve"> </w:t>
        </w:r>
      </w:ins>
    </w:p>
    <w:p w:rsidRPr="00D73D87" w:rsidR="0023126F" w:rsidP="4A6D2F5D" w:rsidRDefault="0023126F" w14:paraId="0491AD2B" w14:textId="3AE4FAA6">
      <w:pPr>
        <w:pStyle w:val="CSP-ChapterBodyText-FirstParagraph"/>
        <w:spacing w:line="360" w:lineRule="auto"/>
        <w:ind w:firstLine="0"/>
        <w:jc w:val="left"/>
        <w:rPr>
          <w:rFonts w:ascii="Times New Roman" w:hAnsi="Times New Roman"/>
          <w:sz w:val="24"/>
          <w:szCs w:val="24"/>
          <w:lang w:val="en-GB"/>
        </w:rPr>
        <w:pPrChange w:author="Gary Smailes" w:date="2024-01-17T11:09:37.062Z">
          <w:pPr>
            <w:pStyle w:val="CSP-ChapterBodyText-FirstParagraph"/>
            <w:spacing w:line="360" w:lineRule="auto"/>
            <w:ind w:firstLine="720"/>
            <w:jc w:val="left"/>
          </w:pPr>
        </w:pPrChange>
      </w:pPr>
      <w:r w:rsidRPr="4A6D2F5D" w:rsidR="4A6D2F5D">
        <w:rPr>
          <w:rFonts w:ascii="Times New Roman" w:hAnsi="Times New Roman"/>
          <w:sz w:val="24"/>
          <w:szCs w:val="24"/>
          <w:lang w:val="en-GB"/>
        </w:rPr>
        <w:t>He took it</w:t>
      </w:r>
      <w:r w:rsidRPr="4A6D2F5D" w:rsidR="4A6D2F5D">
        <w:rPr>
          <w:rFonts w:ascii="Times New Roman" w:hAnsi="Times New Roman"/>
          <w:sz w:val="24"/>
          <w:szCs w:val="24"/>
          <w:lang w:val="en-GB"/>
        </w:rPr>
        <w:t xml:space="preserve"> and I pulled him to me into a man hug.</w:t>
      </w:r>
    </w:p>
    <w:p w:rsidRPr="00D73D87" w:rsidR="00E859E3" w:rsidP="00E37332" w:rsidRDefault="00E859E3" w14:paraId="4966F25E" w14:textId="701A4564">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“Good luck, bro,” I said.</w:t>
      </w:r>
    </w:p>
    <w:p w:rsidRPr="00D73D87" w:rsidR="00CA73E0" w:rsidP="00E37332" w:rsidRDefault="00CA73E0" w14:paraId="42671813" w14:textId="2940124F">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“Thanks, bro,” he said.</w:t>
      </w:r>
    </w:p>
    <w:p w:rsidRPr="00D73D87" w:rsidR="00CA73E0" w:rsidP="00E37332" w:rsidRDefault="00167E6D" w14:paraId="3B981464" w14:textId="6E01EA12">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The</w:t>
      </w:r>
      <w:r w:rsidRPr="00D73D87" w:rsidR="00767C4B">
        <w:rPr>
          <w:rFonts w:ascii="Times New Roman" w:hAnsi="Times New Roman"/>
          <w:sz w:val="24"/>
          <w:szCs w:val="24"/>
          <w:lang w:val="en-GB"/>
        </w:rPr>
        <w:t xml:space="preserve"> profound </w:t>
      </w:r>
      <w:r w:rsidRPr="00D73D87" w:rsidR="00233402">
        <w:rPr>
          <w:rFonts w:ascii="Times New Roman" w:hAnsi="Times New Roman"/>
          <w:sz w:val="24"/>
          <w:szCs w:val="24"/>
          <w:lang w:val="en-GB"/>
        </w:rPr>
        <w:t xml:space="preserve">exchange </w:t>
      </w:r>
      <w:r w:rsidRPr="00D73D87" w:rsidR="00CA73E0">
        <w:rPr>
          <w:rFonts w:ascii="Times New Roman" w:hAnsi="Times New Roman"/>
          <w:sz w:val="24"/>
          <w:szCs w:val="24"/>
          <w:lang w:val="en-GB"/>
        </w:rPr>
        <w:t xml:space="preserve">was one of our </w:t>
      </w:r>
      <w:r w:rsidRPr="00D73D87" w:rsidR="005B6625">
        <w:rPr>
          <w:rFonts w:ascii="Times New Roman" w:hAnsi="Times New Roman"/>
          <w:sz w:val="24"/>
          <w:szCs w:val="24"/>
          <w:lang w:val="en-GB"/>
        </w:rPr>
        <w:t xml:space="preserve">rare </w:t>
      </w:r>
      <w:r w:rsidRPr="00D73D87" w:rsidR="00CA73E0">
        <w:rPr>
          <w:rFonts w:ascii="Times New Roman" w:hAnsi="Times New Roman"/>
          <w:sz w:val="24"/>
          <w:szCs w:val="24"/>
          <w:lang w:val="en-GB"/>
        </w:rPr>
        <w:t>finer moments</w:t>
      </w:r>
      <w:r w:rsidRPr="00D73D87" w:rsidR="00323F61">
        <w:rPr>
          <w:rFonts w:ascii="Times New Roman" w:hAnsi="Times New Roman"/>
          <w:sz w:val="24"/>
          <w:szCs w:val="24"/>
          <w:lang w:val="en-GB"/>
        </w:rPr>
        <w:t>.</w:t>
      </w:r>
    </w:p>
    <w:p w:rsidRPr="00D73D87" w:rsidR="00861EB0" w:rsidP="00E37332" w:rsidRDefault="00323F61" w14:paraId="2820F266" w14:textId="5DF86634">
      <w:pPr>
        <w:pStyle w:val="CSP-ChapterBodyText-FirstParagraph"/>
        <w:spacing w:line="360" w:lineRule="auto"/>
        <w:ind w:firstLine="720"/>
        <w:jc w:val="left"/>
        <w:rPr>
          <w:del w:author="Gary Smailes" w:date="2024-01-17T11:09:50.412Z" w:id="452426629"/>
          <w:rFonts w:ascii="Times New Roman" w:hAnsi="Times New Roman"/>
          <w:sz w:val="24"/>
          <w:szCs w:val="24"/>
          <w:lang w:val="en-GB"/>
        </w:rPr>
      </w:pPr>
      <w:r w:rsidRPr="4A6D2F5D" w:rsidR="4A6D2F5D">
        <w:rPr>
          <w:rFonts w:ascii="Times New Roman" w:hAnsi="Times New Roman"/>
          <w:sz w:val="24"/>
          <w:szCs w:val="24"/>
          <w:lang w:val="en-GB"/>
        </w:rPr>
        <w:t>Dad stopped the Rolls in front of the hotel, we loaded their many cases into the spacious boot, Susan and the kids scrambled into the back seat hanging on tightly to their teddy bears. Mark and my dad hugged then climbed into the front. My mum and I watched tearfully and waved as they drove off.</w:t>
      </w:r>
      <w:ins w:author="Gary Smailes" w:date="2024-01-17T11:09:50.723Z" w:id="1710648472">
        <w:r w:rsidRPr="4A6D2F5D" w:rsidR="4A6D2F5D">
          <w:rPr>
            <w:rFonts w:ascii="Times New Roman" w:hAnsi="Times New Roman"/>
            <w:sz w:val="24"/>
            <w:szCs w:val="24"/>
            <w:lang w:val="en-GB"/>
          </w:rPr>
          <w:t xml:space="preserve"> </w:t>
        </w:r>
      </w:ins>
    </w:p>
    <w:p w:rsidRPr="00D73D87" w:rsidR="00C83C87" w:rsidP="4A6D2F5D" w:rsidRDefault="00AD01FB" w14:paraId="43FFE336" w14:textId="7E65A89D">
      <w:pPr>
        <w:pStyle w:val="CSP-ChapterBodyText-FirstParagraph"/>
        <w:spacing w:line="360" w:lineRule="auto"/>
        <w:ind w:firstLine="0"/>
        <w:jc w:val="left"/>
        <w:rPr>
          <w:rFonts w:ascii="Times New Roman" w:hAnsi="Times New Roman"/>
          <w:sz w:val="24"/>
          <w:szCs w:val="24"/>
          <w:lang w:val="en-GB"/>
        </w:rPr>
        <w:pPrChange w:author="Gary Smailes" w:date="2024-01-17T11:09:50.204Z">
          <w:pPr>
            <w:pStyle w:val="CSP-ChapterBodyText-FirstParagraph"/>
            <w:spacing w:line="360" w:lineRule="auto"/>
            <w:ind w:firstLine="720"/>
            <w:jc w:val="left"/>
          </w:pPr>
        </w:pPrChange>
      </w:pPr>
      <w:r w:rsidRPr="4A6D2F5D" w:rsidR="4A6D2F5D">
        <w:rPr>
          <w:rFonts w:ascii="Times New Roman" w:hAnsi="Times New Roman"/>
          <w:sz w:val="24"/>
          <w:szCs w:val="24"/>
          <w:lang w:val="en-GB"/>
        </w:rPr>
        <w:t xml:space="preserve">Just as a taxi arrived and deposited </w:t>
      </w:r>
      <w:r w:rsidRPr="4A6D2F5D" w:rsidR="4A6D2F5D">
        <w:rPr>
          <w:rFonts w:ascii="Times New Roman" w:hAnsi="Times New Roman"/>
          <w:sz w:val="24"/>
          <w:szCs w:val="24"/>
          <w:lang w:val="en-GB"/>
        </w:rPr>
        <w:t>two couples</w:t>
      </w:r>
      <w:r w:rsidRPr="4A6D2F5D" w:rsidR="4A6D2F5D">
        <w:rPr>
          <w:rFonts w:ascii="Times New Roman" w:hAnsi="Times New Roman"/>
          <w:sz w:val="24"/>
          <w:szCs w:val="24"/>
          <w:lang w:val="en-GB"/>
        </w:rPr>
        <w:t xml:space="preserve"> and their cases</w:t>
      </w:r>
      <w:r w:rsidRPr="4A6D2F5D" w:rsidR="4A6D2F5D">
        <w:rPr>
          <w:rFonts w:ascii="Times New Roman" w:hAnsi="Times New Roman"/>
          <w:sz w:val="24"/>
          <w:szCs w:val="24"/>
          <w:lang w:val="en-GB"/>
        </w:rPr>
        <w:t xml:space="preserve"> at the front door.</w:t>
      </w:r>
    </w:p>
    <w:p w:rsidRPr="00D73D87" w:rsidR="00995E61" w:rsidP="00E37332" w:rsidRDefault="00866E46" w14:paraId="270C8AA3" w14:textId="3694DD25">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“Must be the </w:t>
      </w:r>
      <w:r w:rsidRPr="00D73D87" w:rsidR="00C651C4">
        <w:rPr>
          <w:rFonts w:ascii="Times New Roman" w:hAnsi="Times New Roman"/>
          <w:sz w:val="24"/>
          <w:szCs w:val="24"/>
          <w:lang w:val="en-GB"/>
        </w:rPr>
        <w:t>Faulkner</w:t>
      </w:r>
      <w:r w:rsidRPr="00D73D87">
        <w:rPr>
          <w:rFonts w:ascii="Times New Roman" w:hAnsi="Times New Roman"/>
          <w:sz w:val="24"/>
          <w:szCs w:val="24"/>
          <w:lang w:val="en-GB"/>
        </w:rPr>
        <w:t xml:space="preserve"> family,” said </w:t>
      </w:r>
      <w:r w:rsidRPr="00D73D87" w:rsidR="007C738B">
        <w:rPr>
          <w:rFonts w:ascii="Times New Roman" w:hAnsi="Times New Roman"/>
          <w:sz w:val="24"/>
          <w:szCs w:val="24"/>
          <w:lang w:val="en-GB"/>
        </w:rPr>
        <w:t>Donna</w:t>
      </w:r>
      <w:r w:rsidRPr="00D73D87" w:rsidR="009D1BB9">
        <w:rPr>
          <w:rFonts w:ascii="Times New Roman" w:hAnsi="Times New Roman"/>
          <w:sz w:val="24"/>
          <w:szCs w:val="24"/>
          <w:lang w:val="en-GB"/>
        </w:rPr>
        <w:t xml:space="preserve"> smoothing her blouse and wiping her eyes.</w:t>
      </w:r>
      <w:r w:rsidRPr="00D73D87" w:rsidR="0082321E">
        <w:rPr>
          <w:rFonts w:ascii="Times New Roman" w:hAnsi="Times New Roman"/>
          <w:sz w:val="24"/>
          <w:szCs w:val="24"/>
          <w:lang w:val="en-GB"/>
        </w:rPr>
        <w:t xml:space="preserve"> </w:t>
      </w:r>
      <w:r w:rsidRPr="00D73D87" w:rsidR="00995E61">
        <w:rPr>
          <w:rFonts w:ascii="Times New Roman" w:hAnsi="Times New Roman"/>
          <w:sz w:val="24"/>
          <w:szCs w:val="24"/>
          <w:lang w:val="en-GB"/>
        </w:rPr>
        <w:t>“</w:t>
      </w:r>
      <w:r w:rsidR="00CF55C7">
        <w:rPr>
          <w:rFonts w:ascii="Times New Roman" w:hAnsi="Times New Roman"/>
          <w:sz w:val="24"/>
          <w:szCs w:val="24"/>
          <w:lang w:val="en-GB"/>
        </w:rPr>
        <w:t>Robin</w:t>
      </w:r>
      <w:r w:rsidRPr="00D73D87" w:rsidR="00995E61">
        <w:rPr>
          <w:rFonts w:ascii="Times New Roman" w:hAnsi="Times New Roman"/>
          <w:sz w:val="24"/>
          <w:szCs w:val="24"/>
          <w:lang w:val="en-GB"/>
        </w:rPr>
        <w:t>, this is relentless, I can’t even say farewell to my family without interruption.”</w:t>
      </w:r>
    </w:p>
    <w:p w:rsidRPr="00D73D87" w:rsidR="00995E61" w:rsidP="00E37332" w:rsidRDefault="00995E61" w14:paraId="0458ACFB" w14:textId="0773BAC6">
      <w:pPr>
        <w:pStyle w:val="CSP-ChapterBodyText-FirstParagraph"/>
        <w:spacing w:line="360" w:lineRule="auto"/>
        <w:ind w:firstLine="720"/>
        <w:jc w:val="left"/>
        <w:rPr>
          <w:del w:author="Gary Smailes" w:date="2024-01-17T11:10:01.038Z" w:id="1205213590"/>
          <w:rFonts w:ascii="Times New Roman" w:hAnsi="Times New Roman"/>
          <w:sz w:val="24"/>
          <w:szCs w:val="24"/>
          <w:lang w:val="en-GB"/>
        </w:rPr>
      </w:pPr>
      <w:r w:rsidRPr="4A6D2F5D" w:rsidR="4A6D2F5D">
        <w:rPr>
          <w:rFonts w:ascii="Times New Roman" w:hAnsi="Times New Roman"/>
          <w:sz w:val="24"/>
          <w:szCs w:val="24"/>
          <w:lang w:val="en-GB"/>
        </w:rPr>
        <w:t>I knew exactly how she felt.</w:t>
      </w:r>
      <w:ins w:author="Gary Smailes" w:date="2024-01-17T11:10:01.385Z" w:id="2069444193">
        <w:r w:rsidRPr="4A6D2F5D" w:rsidR="4A6D2F5D">
          <w:rPr>
            <w:rFonts w:ascii="Times New Roman" w:hAnsi="Times New Roman"/>
            <w:sz w:val="24"/>
            <w:szCs w:val="24"/>
            <w:lang w:val="en-GB"/>
          </w:rPr>
          <w:t xml:space="preserve"> </w:t>
        </w:r>
      </w:ins>
    </w:p>
    <w:p w:rsidRPr="00D73D87" w:rsidR="00866E46" w:rsidP="4A6D2F5D" w:rsidRDefault="00995E61" w14:paraId="4F331F70" w14:textId="0E96104C">
      <w:pPr>
        <w:pStyle w:val="CSP-ChapterBodyText-FirstParagraph"/>
        <w:spacing w:line="360" w:lineRule="auto"/>
        <w:ind w:firstLine="0"/>
        <w:jc w:val="left"/>
        <w:rPr>
          <w:rFonts w:ascii="Times New Roman" w:hAnsi="Times New Roman"/>
          <w:sz w:val="24"/>
          <w:szCs w:val="24"/>
          <w:lang w:val="en-GB"/>
        </w:rPr>
        <w:pPrChange w:author="Gary Smailes" w:date="2024-01-17T11:10:00.822Z">
          <w:pPr>
            <w:pStyle w:val="CSP-ChapterBodyText-FirstParagraph"/>
            <w:spacing w:line="360" w:lineRule="auto"/>
            <w:ind w:firstLine="720"/>
            <w:jc w:val="left"/>
          </w:pPr>
        </w:pPrChange>
      </w:pPr>
      <w:r w:rsidRPr="4A6D2F5D" w:rsidR="4A6D2F5D">
        <w:rPr>
          <w:rFonts w:ascii="Times New Roman" w:hAnsi="Times New Roman"/>
          <w:sz w:val="24"/>
          <w:szCs w:val="24"/>
          <w:lang w:val="en-GB"/>
        </w:rPr>
        <w:t>I hugged her and we</w:t>
      </w:r>
      <w:r w:rsidRPr="4A6D2F5D" w:rsidR="4A6D2F5D">
        <w:rPr>
          <w:rFonts w:ascii="Times New Roman" w:hAnsi="Times New Roman"/>
          <w:sz w:val="24"/>
          <w:szCs w:val="24"/>
          <w:lang w:val="en-GB"/>
        </w:rPr>
        <w:t xml:space="preserve"> went back </w:t>
      </w:r>
      <w:r w:rsidRPr="4A6D2F5D" w:rsidR="4A6D2F5D">
        <w:rPr>
          <w:rFonts w:ascii="Times New Roman" w:hAnsi="Times New Roman"/>
          <w:sz w:val="24"/>
          <w:szCs w:val="24"/>
          <w:lang w:val="en-GB"/>
        </w:rPr>
        <w:t>inside</w:t>
      </w:r>
      <w:r w:rsidRPr="4A6D2F5D" w:rsidR="4A6D2F5D">
        <w:rPr>
          <w:rFonts w:ascii="Times New Roman" w:hAnsi="Times New Roman"/>
          <w:sz w:val="24"/>
          <w:szCs w:val="24"/>
          <w:lang w:val="en-GB"/>
        </w:rPr>
        <w:t>.</w:t>
      </w:r>
      <w:r w:rsidRPr="4A6D2F5D" w:rsidR="4A6D2F5D">
        <w:rPr>
          <w:rFonts w:ascii="Times New Roman" w:hAnsi="Times New Roman"/>
          <w:sz w:val="24"/>
          <w:szCs w:val="24"/>
          <w:lang w:val="en-GB"/>
        </w:rPr>
        <w:t xml:space="preserve"> </w:t>
      </w:r>
      <w:r w:rsidRPr="4A6D2F5D" w:rsidR="4A6D2F5D">
        <w:rPr>
          <w:rFonts w:ascii="Times New Roman" w:hAnsi="Times New Roman"/>
          <w:sz w:val="24"/>
          <w:szCs w:val="24"/>
          <w:lang w:val="en-GB"/>
        </w:rPr>
        <w:t>Donna</w:t>
      </w:r>
      <w:r w:rsidRPr="4A6D2F5D" w:rsidR="4A6D2F5D">
        <w:rPr>
          <w:rFonts w:ascii="Times New Roman" w:hAnsi="Times New Roman"/>
          <w:sz w:val="24"/>
          <w:szCs w:val="24"/>
          <w:lang w:val="en-GB"/>
        </w:rPr>
        <w:t xml:space="preserve"> sat down behind </w:t>
      </w:r>
      <w:r w:rsidRPr="4A6D2F5D" w:rsidR="4A6D2F5D">
        <w:rPr>
          <w:rFonts w:ascii="Times New Roman" w:hAnsi="Times New Roman"/>
          <w:sz w:val="24"/>
          <w:szCs w:val="24"/>
          <w:lang w:val="en-GB"/>
        </w:rPr>
        <w:t>the lobby desk and tried to compose herself.</w:t>
      </w:r>
    </w:p>
    <w:p w:rsidRPr="00D73D87" w:rsidR="009D1BB9" w:rsidP="00E37332" w:rsidRDefault="009D1BB9" w14:paraId="5B22B33A" w14:textId="473D9EA8">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“I know </w:t>
      </w:r>
      <w:r w:rsidRPr="00D73D87" w:rsidR="002E6D09">
        <w:rPr>
          <w:rFonts w:ascii="Times New Roman" w:hAnsi="Times New Roman"/>
          <w:sz w:val="24"/>
          <w:szCs w:val="24"/>
          <w:lang w:val="en-GB"/>
        </w:rPr>
        <w:t>we</w:t>
      </w:r>
      <w:r w:rsidRPr="00D73D87">
        <w:rPr>
          <w:rFonts w:ascii="Times New Roman" w:hAnsi="Times New Roman"/>
          <w:sz w:val="24"/>
          <w:szCs w:val="24"/>
          <w:lang w:val="en-GB"/>
        </w:rPr>
        <w:t xml:space="preserve"> can be a tad insensitive,” said one of the men</w:t>
      </w:r>
      <w:r w:rsidRPr="00D73D87" w:rsidR="00995E61">
        <w:rPr>
          <w:rFonts w:ascii="Times New Roman" w:hAnsi="Times New Roman"/>
          <w:sz w:val="24"/>
          <w:szCs w:val="24"/>
          <w:lang w:val="en-GB"/>
        </w:rPr>
        <w:t xml:space="preserve"> entering the lobby and spotting my mother’s distress. He was</w:t>
      </w:r>
      <w:r w:rsidRPr="00D73D87" w:rsidR="002E6D09">
        <w:rPr>
          <w:rFonts w:ascii="Times New Roman" w:hAnsi="Times New Roman"/>
          <w:sz w:val="24"/>
          <w:szCs w:val="24"/>
          <w:lang w:val="en-GB"/>
        </w:rPr>
        <w:t xml:space="preserve"> a mid-height</w:t>
      </w:r>
      <w:r w:rsidRPr="00D73D87">
        <w:rPr>
          <w:rFonts w:ascii="Times New Roman" w:hAnsi="Times New Roman"/>
          <w:sz w:val="24"/>
          <w:szCs w:val="24"/>
          <w:lang w:val="en-GB"/>
        </w:rPr>
        <w:t xml:space="preserve"> </w:t>
      </w:r>
      <w:r w:rsidRPr="00D73D87" w:rsidR="00FB0403">
        <w:rPr>
          <w:rFonts w:ascii="Times New Roman" w:hAnsi="Times New Roman"/>
          <w:sz w:val="24"/>
          <w:szCs w:val="24"/>
          <w:lang w:val="en-GB"/>
        </w:rPr>
        <w:t xml:space="preserve">medium build man </w:t>
      </w:r>
      <w:r w:rsidRPr="00D73D87" w:rsidR="00404BCE">
        <w:rPr>
          <w:rFonts w:ascii="Times New Roman" w:hAnsi="Times New Roman"/>
          <w:sz w:val="24"/>
          <w:szCs w:val="24"/>
          <w:lang w:val="en-GB"/>
        </w:rPr>
        <w:t xml:space="preserve">in his mid-thirties </w:t>
      </w:r>
      <w:r w:rsidRPr="00D73D87" w:rsidR="00FB0403">
        <w:rPr>
          <w:rFonts w:ascii="Times New Roman" w:hAnsi="Times New Roman"/>
          <w:sz w:val="24"/>
          <w:szCs w:val="24"/>
          <w:lang w:val="en-GB"/>
        </w:rPr>
        <w:t xml:space="preserve">with longish mousy hair </w:t>
      </w:r>
      <w:r w:rsidRPr="00D73D87">
        <w:rPr>
          <w:rFonts w:ascii="Times New Roman" w:hAnsi="Times New Roman"/>
          <w:sz w:val="24"/>
          <w:szCs w:val="24"/>
          <w:lang w:val="en-GB"/>
        </w:rPr>
        <w:t>as they heaved their cases into the lobby</w:t>
      </w:r>
      <w:r w:rsidRPr="00D73D87" w:rsidR="0082321E">
        <w:rPr>
          <w:rFonts w:ascii="Times New Roman" w:hAnsi="Times New Roman"/>
          <w:sz w:val="24"/>
          <w:szCs w:val="24"/>
          <w:lang w:val="en-GB"/>
        </w:rPr>
        <w:t>.</w:t>
      </w:r>
      <w:r w:rsidRPr="00D73D87" w:rsidR="00E475A8">
        <w:rPr>
          <w:rFonts w:ascii="Times New Roman" w:hAnsi="Times New Roman"/>
          <w:sz w:val="24"/>
          <w:szCs w:val="24"/>
          <w:lang w:val="en-GB"/>
        </w:rPr>
        <w:t xml:space="preserve"> “But </w:t>
      </w:r>
      <w:proofErr w:type="gramStart"/>
      <w:r w:rsidRPr="00D73D87" w:rsidR="00E475A8">
        <w:rPr>
          <w:rFonts w:ascii="Times New Roman" w:hAnsi="Times New Roman"/>
          <w:sz w:val="24"/>
          <w:szCs w:val="24"/>
          <w:lang w:val="en-GB"/>
        </w:rPr>
        <w:t>as yet</w:t>
      </w:r>
      <w:proofErr w:type="gramEnd"/>
      <w:r w:rsidRPr="00D73D87" w:rsidR="00E475A8">
        <w:rPr>
          <w:rFonts w:ascii="Times New Roman" w:hAnsi="Times New Roman"/>
          <w:sz w:val="24"/>
          <w:szCs w:val="24"/>
          <w:lang w:val="en-GB"/>
        </w:rPr>
        <w:t>, I don’t think even I have</w:t>
      </w:r>
      <w:r w:rsidRPr="00D73D87" w:rsidR="005A7294">
        <w:rPr>
          <w:rFonts w:ascii="Times New Roman" w:hAnsi="Times New Roman"/>
          <w:sz w:val="24"/>
          <w:szCs w:val="24"/>
          <w:lang w:val="en-GB"/>
        </w:rPr>
        <w:t xml:space="preserve"> said anything remotely upsetting. Is the</w:t>
      </w:r>
      <w:r w:rsidRPr="00D73D87" w:rsidR="00167E6D">
        <w:rPr>
          <w:rFonts w:ascii="Times New Roman" w:hAnsi="Times New Roman"/>
          <w:sz w:val="24"/>
          <w:szCs w:val="24"/>
          <w:lang w:val="en-GB"/>
        </w:rPr>
        <w:t>re</w:t>
      </w:r>
      <w:r w:rsidRPr="00D73D87" w:rsidR="005A7294">
        <w:rPr>
          <w:rFonts w:ascii="Times New Roman" w:hAnsi="Times New Roman"/>
          <w:sz w:val="24"/>
          <w:szCs w:val="24"/>
          <w:lang w:val="en-GB"/>
        </w:rPr>
        <w:t xml:space="preserve"> anything we can do to cheer you up?”</w:t>
      </w:r>
    </w:p>
    <w:p w:rsidRPr="00D73D87" w:rsidR="005A7294" w:rsidP="00E37332" w:rsidRDefault="007C738B" w14:paraId="459AE916" w14:textId="41AAB885">
      <w:pPr>
        <w:pStyle w:val="CSP-ChapterBodyText-FirstParagraph"/>
        <w:spacing w:line="360" w:lineRule="auto"/>
        <w:ind w:firstLine="720"/>
        <w:jc w:val="left"/>
        <w:rPr>
          <w:del w:author="Gary Smailes" w:date="2024-01-17T11:10:21.136Z" w:id="1247633217"/>
          <w:rFonts w:ascii="Times New Roman" w:hAnsi="Times New Roman"/>
          <w:sz w:val="24"/>
          <w:szCs w:val="24"/>
          <w:lang w:val="en-GB"/>
        </w:rPr>
      </w:pPr>
      <w:r w:rsidRPr="4A6D2F5D" w:rsidR="4A6D2F5D">
        <w:rPr>
          <w:rFonts w:ascii="Times New Roman" w:hAnsi="Times New Roman"/>
          <w:sz w:val="24"/>
          <w:szCs w:val="24"/>
          <w:lang w:val="en-GB"/>
        </w:rPr>
        <w:t>Donna smiled and sniffed.</w:t>
      </w:r>
      <w:ins w:author="Gary Smailes" w:date="2024-01-17T11:10:21.459Z" w:id="1774685820">
        <w:r w:rsidRPr="4A6D2F5D" w:rsidR="4A6D2F5D">
          <w:rPr>
            <w:rFonts w:ascii="Times New Roman" w:hAnsi="Times New Roman"/>
            <w:sz w:val="24"/>
            <w:szCs w:val="24"/>
            <w:lang w:val="en-GB"/>
          </w:rPr>
          <w:t xml:space="preserve"> </w:t>
        </w:r>
      </w:ins>
    </w:p>
    <w:p w:rsidRPr="00D73D87" w:rsidR="005A7294" w:rsidP="4A6D2F5D" w:rsidRDefault="005A7294" w14:paraId="1B45341C" w14:textId="4FBD1065">
      <w:pPr>
        <w:pStyle w:val="CSP-ChapterBodyText-FirstParagraph"/>
        <w:spacing w:line="360" w:lineRule="auto"/>
        <w:ind w:firstLine="0"/>
        <w:jc w:val="left"/>
        <w:rPr>
          <w:rFonts w:ascii="Times New Roman" w:hAnsi="Times New Roman"/>
          <w:sz w:val="24"/>
          <w:szCs w:val="24"/>
          <w:lang w:val="en-GB"/>
        </w:rPr>
        <w:pPrChange w:author="Gary Smailes" w:date="2024-01-17T11:10:20.987Z">
          <w:pPr>
            <w:pStyle w:val="CSP-ChapterBodyText-FirstParagraph"/>
            <w:spacing w:line="360" w:lineRule="auto"/>
            <w:ind w:firstLine="720"/>
            <w:jc w:val="left"/>
          </w:pPr>
        </w:pPrChange>
      </w:pPr>
      <w:r w:rsidRPr="4A6D2F5D" w:rsidR="4A6D2F5D">
        <w:rPr>
          <w:rFonts w:ascii="Times New Roman" w:hAnsi="Times New Roman"/>
          <w:sz w:val="24"/>
          <w:szCs w:val="24"/>
          <w:lang w:val="en-GB"/>
        </w:rPr>
        <w:t>“Sorry,” she said. “</w:t>
      </w:r>
      <w:r w:rsidRPr="4A6D2F5D" w:rsidR="4A6D2F5D">
        <w:rPr>
          <w:rFonts w:ascii="Times New Roman" w:hAnsi="Times New Roman"/>
          <w:sz w:val="24"/>
          <w:szCs w:val="24"/>
          <w:lang w:val="en-GB"/>
        </w:rPr>
        <w:t>My grandchildren have just left.”</w:t>
      </w:r>
    </w:p>
    <w:p w:rsidRPr="00D73D87" w:rsidR="00725EA6" w:rsidP="00E37332" w:rsidRDefault="00725EA6" w14:paraId="3B0999AF" w14:textId="4200B5B0">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“Quite understandable,” said the other man</w:t>
      </w:r>
      <w:r w:rsidRPr="00D73D87" w:rsidR="00CC5A67">
        <w:rPr>
          <w:rFonts w:ascii="Times New Roman" w:hAnsi="Times New Roman"/>
          <w:sz w:val="24"/>
          <w:szCs w:val="24"/>
          <w:lang w:val="en-GB"/>
        </w:rPr>
        <w:t xml:space="preserve"> younger man with </w:t>
      </w:r>
      <w:r w:rsidRPr="00D73D87" w:rsidR="00006C77">
        <w:rPr>
          <w:rFonts w:ascii="Times New Roman" w:hAnsi="Times New Roman"/>
          <w:sz w:val="24"/>
          <w:szCs w:val="24"/>
          <w:lang w:val="en-GB"/>
        </w:rPr>
        <w:t xml:space="preserve">a </w:t>
      </w:r>
      <w:r w:rsidRPr="00D73D87" w:rsidR="00CC5A67">
        <w:rPr>
          <w:rFonts w:ascii="Times New Roman" w:hAnsi="Times New Roman"/>
          <w:sz w:val="24"/>
          <w:szCs w:val="24"/>
          <w:lang w:val="en-GB"/>
        </w:rPr>
        <w:t>similar appearance</w:t>
      </w:r>
      <w:r w:rsidRPr="00D73D87">
        <w:rPr>
          <w:rFonts w:ascii="Times New Roman" w:hAnsi="Times New Roman"/>
          <w:sz w:val="24"/>
          <w:szCs w:val="24"/>
          <w:lang w:val="en-GB"/>
        </w:rPr>
        <w:t>. “</w:t>
      </w:r>
      <w:r w:rsidR="004F06EA">
        <w:rPr>
          <w:rFonts w:ascii="Times New Roman" w:hAnsi="Times New Roman"/>
          <w:sz w:val="24"/>
          <w:szCs w:val="24"/>
          <w:lang w:val="en-GB"/>
        </w:rPr>
        <w:t>Ima</w:t>
      </w:r>
      <w:r w:rsidR="0033272D">
        <w:rPr>
          <w:rFonts w:ascii="Times New Roman" w:hAnsi="Times New Roman"/>
          <w:sz w:val="24"/>
          <w:szCs w:val="24"/>
          <w:lang w:val="en-GB"/>
        </w:rPr>
        <w:t>gine</w:t>
      </w:r>
      <w:r w:rsidRPr="00D73D87" w:rsidR="00392EBA">
        <w:rPr>
          <w:rFonts w:ascii="Times New Roman" w:hAnsi="Times New Roman"/>
          <w:sz w:val="24"/>
          <w:szCs w:val="24"/>
          <w:lang w:val="en-GB"/>
        </w:rPr>
        <w:t xml:space="preserve"> </w:t>
      </w:r>
      <w:r w:rsidR="0033272D">
        <w:rPr>
          <w:rFonts w:ascii="Times New Roman" w:hAnsi="Times New Roman"/>
          <w:sz w:val="24"/>
          <w:szCs w:val="24"/>
          <w:lang w:val="en-GB"/>
        </w:rPr>
        <w:t>us lot as</w:t>
      </w:r>
      <w:r w:rsidRPr="00D73D87" w:rsidR="00392EBA">
        <w:rPr>
          <w:rFonts w:ascii="Times New Roman" w:hAnsi="Times New Roman"/>
          <w:sz w:val="24"/>
          <w:szCs w:val="24"/>
          <w:lang w:val="en-GB"/>
        </w:rPr>
        <w:t xml:space="preserve"> your new grandchildren. Believe me</w:t>
      </w:r>
      <w:r w:rsidRPr="00D73D87" w:rsidR="00006C77">
        <w:rPr>
          <w:rFonts w:ascii="Times New Roman" w:hAnsi="Times New Roman"/>
          <w:sz w:val="24"/>
          <w:szCs w:val="24"/>
          <w:lang w:val="en-GB"/>
        </w:rPr>
        <w:t>,</w:t>
      </w:r>
      <w:r w:rsidRPr="00D73D87" w:rsidR="00392EBA">
        <w:rPr>
          <w:rFonts w:ascii="Times New Roman" w:hAnsi="Times New Roman"/>
          <w:sz w:val="24"/>
          <w:szCs w:val="24"/>
          <w:lang w:val="en-GB"/>
        </w:rPr>
        <w:t xml:space="preserve"> our behaviour </w:t>
      </w:r>
      <w:r w:rsidR="0033272D">
        <w:rPr>
          <w:rFonts w:ascii="Times New Roman" w:hAnsi="Times New Roman"/>
          <w:sz w:val="24"/>
          <w:szCs w:val="24"/>
          <w:lang w:val="en-GB"/>
        </w:rPr>
        <w:t>is</w:t>
      </w:r>
      <w:r w:rsidRPr="00D73D87" w:rsidR="00A63A48">
        <w:rPr>
          <w:rFonts w:ascii="Times New Roman" w:hAnsi="Times New Roman"/>
          <w:sz w:val="24"/>
          <w:szCs w:val="24"/>
          <w:lang w:val="en-GB"/>
        </w:rPr>
        <w:t xml:space="preserve"> equally jolly.</w:t>
      </w:r>
      <w:r w:rsidRPr="00D73D87" w:rsidR="00EA5452">
        <w:rPr>
          <w:rFonts w:ascii="Times New Roman" w:hAnsi="Times New Roman"/>
          <w:sz w:val="24"/>
          <w:szCs w:val="24"/>
          <w:lang w:val="en-GB"/>
        </w:rPr>
        <w:t>”</w:t>
      </w:r>
    </w:p>
    <w:p w:rsidRPr="00D73D87" w:rsidR="004E3833" w:rsidP="00E37332" w:rsidRDefault="00631595" w14:paraId="1736F561" w14:textId="28DA0E1A">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“Forgive their </w:t>
      </w:r>
      <w:r w:rsidR="0033272D">
        <w:rPr>
          <w:rFonts w:ascii="Times New Roman" w:hAnsi="Times New Roman"/>
          <w:sz w:val="24"/>
          <w:szCs w:val="24"/>
          <w:lang w:val="en-GB"/>
        </w:rPr>
        <w:t>crass</w:t>
      </w:r>
      <w:r w:rsidRPr="00D73D87">
        <w:rPr>
          <w:rFonts w:ascii="Times New Roman" w:hAnsi="Times New Roman"/>
          <w:sz w:val="24"/>
          <w:szCs w:val="24"/>
          <w:lang w:val="en-GB"/>
        </w:rPr>
        <w:t>ness,” said</w:t>
      </w:r>
      <w:r w:rsidRPr="00D73D87" w:rsidR="00A57543">
        <w:rPr>
          <w:rFonts w:ascii="Times New Roman" w:hAnsi="Times New Roman"/>
          <w:sz w:val="24"/>
          <w:szCs w:val="24"/>
          <w:lang w:val="en-GB"/>
        </w:rPr>
        <w:t xml:space="preserve"> one of the wives.</w:t>
      </w:r>
      <w:r w:rsidRPr="00D73D87" w:rsidR="00A24CB0">
        <w:rPr>
          <w:rFonts w:ascii="Times New Roman" w:hAnsi="Times New Roman"/>
          <w:sz w:val="24"/>
          <w:szCs w:val="24"/>
          <w:lang w:val="en-GB"/>
        </w:rPr>
        <w:t xml:space="preserve"> An attractive</w:t>
      </w:r>
      <w:r w:rsidRPr="00D73D87" w:rsidR="00AE475B">
        <w:rPr>
          <w:rFonts w:ascii="Times New Roman" w:hAnsi="Times New Roman"/>
          <w:sz w:val="24"/>
          <w:szCs w:val="24"/>
          <w:lang w:val="en-GB"/>
        </w:rPr>
        <w:t xml:space="preserve">, slim, </w:t>
      </w:r>
      <w:r w:rsidRPr="00D73D87" w:rsidR="000210EB">
        <w:rPr>
          <w:rFonts w:ascii="Times New Roman" w:hAnsi="Times New Roman"/>
          <w:sz w:val="24"/>
          <w:szCs w:val="24"/>
          <w:lang w:val="en-GB"/>
        </w:rPr>
        <w:t>dark-haired</w:t>
      </w:r>
      <w:r w:rsidRPr="00D73D87" w:rsidR="00AE475B">
        <w:rPr>
          <w:rFonts w:ascii="Times New Roman" w:hAnsi="Times New Roman"/>
          <w:sz w:val="24"/>
          <w:szCs w:val="24"/>
          <w:lang w:val="en-GB"/>
        </w:rPr>
        <w:t xml:space="preserve"> lady in her late twenties.</w:t>
      </w:r>
      <w:r w:rsidRPr="00D73D87" w:rsidR="00A57543">
        <w:rPr>
          <w:rFonts w:ascii="Times New Roman" w:hAnsi="Times New Roman"/>
          <w:sz w:val="24"/>
          <w:szCs w:val="24"/>
          <w:lang w:val="en-GB"/>
        </w:rPr>
        <w:t xml:space="preserve"> “We are the </w:t>
      </w:r>
      <w:r w:rsidRPr="00D73D87" w:rsidR="00C651C4">
        <w:rPr>
          <w:rFonts w:ascii="Times New Roman" w:hAnsi="Times New Roman"/>
          <w:sz w:val="24"/>
          <w:szCs w:val="24"/>
          <w:lang w:val="en-GB"/>
        </w:rPr>
        <w:t>Faulkner</w:t>
      </w:r>
      <w:r w:rsidRPr="00D73D87" w:rsidR="00A57543">
        <w:rPr>
          <w:rFonts w:ascii="Times New Roman" w:hAnsi="Times New Roman"/>
          <w:sz w:val="24"/>
          <w:szCs w:val="24"/>
          <w:lang w:val="en-GB"/>
        </w:rPr>
        <w:t xml:space="preserve"> family from London</w:t>
      </w:r>
      <w:r w:rsidRPr="00D73D87" w:rsidR="00581C8C">
        <w:rPr>
          <w:rFonts w:ascii="Times New Roman" w:hAnsi="Times New Roman"/>
          <w:sz w:val="24"/>
          <w:szCs w:val="24"/>
          <w:lang w:val="en-GB"/>
        </w:rPr>
        <w:t xml:space="preserve">. This is my husband, </w:t>
      </w:r>
      <w:r w:rsidRPr="00D73D87" w:rsidR="009D1BB9">
        <w:rPr>
          <w:rFonts w:ascii="Times New Roman" w:hAnsi="Times New Roman"/>
          <w:sz w:val="24"/>
          <w:szCs w:val="24"/>
          <w:lang w:val="en-GB"/>
        </w:rPr>
        <w:t xml:space="preserve">John, </w:t>
      </w:r>
      <w:r w:rsidRPr="00D73D87" w:rsidR="0052266D">
        <w:rPr>
          <w:rFonts w:ascii="Times New Roman" w:hAnsi="Times New Roman"/>
          <w:sz w:val="24"/>
          <w:szCs w:val="24"/>
          <w:lang w:val="en-GB"/>
        </w:rPr>
        <w:t xml:space="preserve">he’s a printer. </w:t>
      </w:r>
      <w:r w:rsidRPr="00D73D87" w:rsidR="00A24CB0">
        <w:rPr>
          <w:rFonts w:ascii="Times New Roman" w:hAnsi="Times New Roman"/>
          <w:sz w:val="24"/>
          <w:szCs w:val="24"/>
          <w:lang w:val="en-GB"/>
        </w:rPr>
        <w:t xml:space="preserve">I’m his wife Jill. </w:t>
      </w:r>
      <w:r w:rsidRPr="00D73D87" w:rsidR="0052266D">
        <w:rPr>
          <w:rFonts w:ascii="Times New Roman" w:hAnsi="Times New Roman"/>
          <w:sz w:val="24"/>
          <w:szCs w:val="24"/>
          <w:lang w:val="en-GB"/>
        </w:rPr>
        <w:t>We’ve</w:t>
      </w:r>
      <w:r w:rsidRPr="00D73D87" w:rsidR="009D1BB9">
        <w:rPr>
          <w:rFonts w:ascii="Times New Roman" w:hAnsi="Times New Roman"/>
          <w:sz w:val="24"/>
          <w:szCs w:val="24"/>
          <w:lang w:val="en-GB"/>
        </w:rPr>
        <w:t xml:space="preserve"> </w:t>
      </w:r>
      <w:r w:rsidRPr="00D73D87" w:rsidR="0052266D">
        <w:rPr>
          <w:rFonts w:ascii="Times New Roman" w:hAnsi="Times New Roman"/>
          <w:sz w:val="24"/>
          <w:szCs w:val="24"/>
          <w:lang w:val="en-GB"/>
        </w:rPr>
        <w:t>recently purchased</w:t>
      </w:r>
      <w:r w:rsidRPr="00D73D87" w:rsidR="009D1BB9">
        <w:rPr>
          <w:rFonts w:ascii="Times New Roman" w:hAnsi="Times New Roman"/>
          <w:sz w:val="24"/>
          <w:szCs w:val="24"/>
          <w:lang w:val="en-GB"/>
        </w:rPr>
        <w:t xml:space="preserve"> the whole of the top floor at Rocamar apartment block on Calle Carabeo</w:t>
      </w:r>
      <w:r w:rsidRPr="00D73D87" w:rsidR="00AE475B">
        <w:rPr>
          <w:rFonts w:ascii="Times New Roman" w:hAnsi="Times New Roman"/>
          <w:sz w:val="24"/>
          <w:szCs w:val="24"/>
          <w:lang w:val="en-GB"/>
        </w:rPr>
        <w:t>. We hope to c</w:t>
      </w:r>
      <w:r w:rsidRPr="00D73D87" w:rsidR="004E3833">
        <w:rPr>
          <w:rFonts w:ascii="Times New Roman" w:hAnsi="Times New Roman"/>
          <w:sz w:val="24"/>
          <w:szCs w:val="24"/>
          <w:lang w:val="en-GB"/>
        </w:rPr>
        <w:t>omplete the paperwork and move in sometime this week.”</w:t>
      </w:r>
    </w:p>
    <w:p w:rsidRPr="00D73D87" w:rsidR="009D1BB9" w:rsidP="00E37332" w:rsidRDefault="004E3833" w14:paraId="2E50E0F2" w14:textId="5F5D9A5F">
      <w:pPr>
        <w:pStyle w:val="CSP-ChapterBodyText-FirstParagraph"/>
        <w:spacing w:line="360" w:lineRule="auto"/>
        <w:ind w:firstLine="720"/>
        <w:jc w:val="left"/>
        <w:rPr>
          <w:rFonts w:ascii="Times New Roman" w:hAnsi="Times New Roman"/>
          <w:sz w:val="24"/>
          <w:szCs w:val="24"/>
          <w:lang w:val="en-GB"/>
        </w:rPr>
      </w:pPr>
      <w:r w:rsidRPr="4A6D2F5D" w:rsidR="4A6D2F5D">
        <w:rPr>
          <w:rFonts w:ascii="Times New Roman" w:hAnsi="Times New Roman"/>
          <w:sz w:val="24"/>
          <w:szCs w:val="24"/>
          <w:lang w:val="en-GB"/>
        </w:rPr>
        <w:t>“</w:t>
      </w:r>
      <w:r w:rsidRPr="4A6D2F5D" w:rsidR="4A6D2F5D">
        <w:rPr>
          <w:rFonts w:ascii="Times New Roman" w:hAnsi="Times New Roman"/>
          <w:sz w:val="24"/>
          <w:szCs w:val="24"/>
          <w:lang w:val="en-GB"/>
        </w:rPr>
        <w:t>I’m</w:t>
      </w:r>
      <w:r w:rsidRPr="4A6D2F5D" w:rsidR="4A6D2F5D">
        <w:rPr>
          <w:rFonts w:ascii="Times New Roman" w:hAnsi="Times New Roman"/>
          <w:sz w:val="24"/>
          <w:szCs w:val="24"/>
          <w:lang w:val="en-GB"/>
        </w:rPr>
        <w:t xml:space="preserve"> his younger brother George Faulkner and this gorgeous girl is my wife, Cheryl, </w:t>
      </w:r>
      <w:r w:rsidRPr="4A6D2F5D" w:rsidR="4A6D2F5D">
        <w:rPr>
          <w:rFonts w:ascii="Times New Roman" w:hAnsi="Times New Roman"/>
          <w:sz w:val="24"/>
          <w:szCs w:val="24"/>
          <w:lang w:val="en-GB"/>
        </w:rPr>
        <w:t>I’m</w:t>
      </w:r>
      <w:r w:rsidRPr="4A6D2F5D" w:rsidR="4A6D2F5D">
        <w:rPr>
          <w:rFonts w:ascii="Times New Roman" w:hAnsi="Times New Roman"/>
          <w:sz w:val="24"/>
          <w:szCs w:val="24"/>
          <w:lang w:val="en-GB"/>
        </w:rPr>
        <w:t xml:space="preserve"> a jeweller in Hatton Garden. </w:t>
      </w:r>
      <w:r w:rsidRPr="4A6D2F5D" w:rsidR="4A6D2F5D">
        <w:rPr>
          <w:rFonts w:ascii="Times New Roman" w:hAnsi="Times New Roman"/>
          <w:sz w:val="24"/>
          <w:szCs w:val="24"/>
          <w:lang w:val="en-GB"/>
        </w:rPr>
        <w:t>We’re</w:t>
      </w:r>
      <w:r w:rsidRPr="4A6D2F5D" w:rsidR="4A6D2F5D">
        <w:rPr>
          <w:rFonts w:ascii="Times New Roman" w:hAnsi="Times New Roman"/>
          <w:sz w:val="24"/>
          <w:szCs w:val="24"/>
          <w:lang w:val="en-GB"/>
        </w:rPr>
        <w:t xml:space="preserve"> just along for the ride. We also have two other brothers</w:t>
      </w:r>
      <w:ins w:author="Gary Smailes" w:date="2024-01-17T11:10:52.949Z" w:id="1597566024">
        <w:r w:rsidRPr="4A6D2F5D" w:rsidR="4A6D2F5D">
          <w:rPr>
            <w:rFonts w:ascii="Times New Roman" w:hAnsi="Times New Roman"/>
            <w:sz w:val="24"/>
            <w:szCs w:val="24"/>
            <w:lang w:val="en-GB"/>
          </w:rPr>
          <w:t>,</w:t>
        </w:r>
      </w:ins>
      <w:r w:rsidRPr="4A6D2F5D" w:rsidR="4A6D2F5D">
        <w:rPr>
          <w:rFonts w:ascii="Times New Roman" w:hAnsi="Times New Roman"/>
          <w:sz w:val="24"/>
          <w:szCs w:val="24"/>
          <w:lang w:val="en-GB"/>
        </w:rPr>
        <w:t xml:space="preserve"> who are likely to be bothering you in the not-too-distant future. Bob, is a cabbie, and the other is Dougie; best not to inquire too closely about his career path.”</w:t>
      </w:r>
    </w:p>
    <w:p w:rsidRPr="00D73D87" w:rsidR="00E668A0" w:rsidP="00E37332" w:rsidRDefault="00E668A0" w14:paraId="2C45DCC2" w14:textId="4E2E301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“We look forward to having you with us,” said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 xml:space="preserve">. “This is my son </w:t>
      </w:r>
      <w:r w:rsidR="00CF55C7">
        <w:rPr>
          <w:rFonts w:ascii="Times New Roman" w:hAnsi="Times New Roman"/>
          <w:sz w:val="24"/>
          <w:szCs w:val="24"/>
          <w:lang w:val="en-GB"/>
        </w:rPr>
        <w:t>Robin</w:t>
      </w:r>
      <w:r w:rsidRPr="00D73D87">
        <w:rPr>
          <w:rFonts w:ascii="Times New Roman" w:hAnsi="Times New Roman"/>
          <w:sz w:val="24"/>
          <w:szCs w:val="24"/>
          <w:lang w:val="en-GB"/>
        </w:rPr>
        <w:t xml:space="preserve"> he runs the bar and restaurant</w:t>
      </w:r>
      <w:r w:rsidRPr="00D73D87" w:rsidR="004471B2">
        <w:rPr>
          <w:rFonts w:ascii="Times New Roman" w:hAnsi="Times New Roman"/>
          <w:sz w:val="24"/>
          <w:szCs w:val="24"/>
          <w:lang w:val="en-GB"/>
        </w:rPr>
        <w:t>.”</w:t>
      </w:r>
    </w:p>
    <w:p w:rsidRPr="00D73D87" w:rsidR="009D1BB9" w:rsidP="00E37332" w:rsidRDefault="009D1BB9" w14:paraId="78466843" w14:textId="643F1314">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t>
      </w:r>
      <w:r w:rsidRPr="00D73D87" w:rsidR="004471B2">
        <w:rPr>
          <w:rFonts w:ascii="Times New Roman" w:hAnsi="Times New Roman"/>
          <w:sz w:val="24"/>
          <w:szCs w:val="24"/>
          <w:lang w:val="en-GB"/>
        </w:rPr>
        <w:t xml:space="preserve">Hi </w:t>
      </w:r>
      <w:r w:rsidR="00CF55C7">
        <w:rPr>
          <w:rFonts w:ascii="Times New Roman" w:hAnsi="Times New Roman"/>
          <w:sz w:val="24"/>
          <w:szCs w:val="24"/>
          <w:lang w:val="en-GB"/>
        </w:rPr>
        <w:t>Robin</w:t>
      </w:r>
      <w:r w:rsidRPr="00D73D87" w:rsidR="00827DC6">
        <w:rPr>
          <w:rFonts w:ascii="Times New Roman" w:hAnsi="Times New Roman"/>
          <w:sz w:val="24"/>
          <w:szCs w:val="24"/>
          <w:lang w:val="en-GB"/>
        </w:rPr>
        <w:t>,</w:t>
      </w:r>
      <w:r w:rsidRPr="00D73D87" w:rsidR="00E3561D">
        <w:rPr>
          <w:rFonts w:ascii="Times New Roman" w:hAnsi="Times New Roman"/>
          <w:sz w:val="24"/>
          <w:szCs w:val="24"/>
          <w:lang w:val="en-GB"/>
        </w:rPr>
        <w:t>” said George. “Y</w:t>
      </w:r>
      <w:r w:rsidRPr="00D73D87" w:rsidR="00827DC6">
        <w:rPr>
          <w:rFonts w:ascii="Times New Roman" w:hAnsi="Times New Roman"/>
          <w:sz w:val="24"/>
          <w:szCs w:val="24"/>
          <w:lang w:val="en-GB"/>
        </w:rPr>
        <w:t xml:space="preserve">ou will be seeing a lot of us. </w:t>
      </w:r>
      <w:r w:rsidRPr="00D73D87" w:rsidR="00534CA5">
        <w:rPr>
          <w:rFonts w:ascii="Times New Roman" w:hAnsi="Times New Roman"/>
          <w:sz w:val="24"/>
          <w:szCs w:val="24"/>
          <w:lang w:val="en-GB"/>
        </w:rPr>
        <w:t>Us chaps are</w:t>
      </w:r>
      <w:r w:rsidRPr="00D73D87" w:rsidR="00827DC6">
        <w:rPr>
          <w:rFonts w:ascii="Times New Roman" w:hAnsi="Times New Roman"/>
          <w:sz w:val="24"/>
          <w:szCs w:val="24"/>
          <w:lang w:val="en-GB"/>
        </w:rPr>
        <w:t xml:space="preserve"> not great ones for wallowing on beaches</w:t>
      </w:r>
      <w:r w:rsidRPr="00D73D87" w:rsidR="00534CA5">
        <w:rPr>
          <w:rFonts w:ascii="Times New Roman" w:hAnsi="Times New Roman"/>
          <w:sz w:val="24"/>
          <w:szCs w:val="24"/>
          <w:lang w:val="en-GB"/>
        </w:rPr>
        <w:t xml:space="preserve">, we leave that to the ladies while we </w:t>
      </w:r>
      <w:r w:rsidRPr="00D73D87" w:rsidR="008453FA">
        <w:rPr>
          <w:rFonts w:ascii="Times New Roman" w:hAnsi="Times New Roman"/>
          <w:sz w:val="24"/>
          <w:szCs w:val="24"/>
          <w:lang w:val="en-GB"/>
        </w:rPr>
        <w:t>sample</w:t>
      </w:r>
      <w:r w:rsidRPr="00D73D87" w:rsidR="00534CA5">
        <w:rPr>
          <w:rFonts w:ascii="Times New Roman" w:hAnsi="Times New Roman"/>
          <w:sz w:val="24"/>
          <w:szCs w:val="24"/>
          <w:lang w:val="en-GB"/>
        </w:rPr>
        <w:t xml:space="preserve"> the local goodies.</w:t>
      </w:r>
      <w:r w:rsidRPr="00D73D87" w:rsidR="00827DC6">
        <w:rPr>
          <w:rFonts w:ascii="Times New Roman" w:hAnsi="Times New Roman"/>
          <w:sz w:val="24"/>
          <w:szCs w:val="24"/>
          <w:lang w:val="en-GB"/>
        </w:rPr>
        <w:t xml:space="preserve"> </w:t>
      </w:r>
      <w:r w:rsidRPr="00D73D87" w:rsidR="007A2DF6">
        <w:rPr>
          <w:rFonts w:ascii="Times New Roman" w:hAnsi="Times New Roman"/>
          <w:sz w:val="24"/>
          <w:szCs w:val="24"/>
          <w:lang w:val="en-GB"/>
        </w:rPr>
        <w:t>Once we’ve settled in our rooms, w</w:t>
      </w:r>
      <w:r w:rsidRPr="00D73D87">
        <w:rPr>
          <w:rFonts w:ascii="Times New Roman" w:hAnsi="Times New Roman"/>
          <w:sz w:val="24"/>
          <w:szCs w:val="24"/>
          <w:lang w:val="en-GB"/>
        </w:rPr>
        <w:t>e’d like some snacks</w:t>
      </w:r>
      <w:r w:rsidRPr="00D73D87" w:rsidR="00534CA5">
        <w:rPr>
          <w:rFonts w:ascii="Times New Roman" w:hAnsi="Times New Roman"/>
          <w:sz w:val="24"/>
          <w:szCs w:val="24"/>
          <w:lang w:val="en-GB"/>
        </w:rPr>
        <w:t>, s</w:t>
      </w:r>
      <w:r w:rsidRPr="00D73D87">
        <w:rPr>
          <w:rFonts w:ascii="Times New Roman" w:hAnsi="Times New Roman"/>
          <w:sz w:val="24"/>
          <w:szCs w:val="24"/>
          <w:lang w:val="en-GB"/>
        </w:rPr>
        <w:t>omething along the sharing line.</w:t>
      </w:r>
      <w:r w:rsidRPr="00D73D87" w:rsidR="007A2DF6">
        <w:rPr>
          <w:rFonts w:ascii="Times New Roman" w:hAnsi="Times New Roman"/>
          <w:sz w:val="24"/>
          <w:szCs w:val="24"/>
          <w:lang w:val="en-GB"/>
        </w:rPr>
        <w:t xml:space="preserve"> </w:t>
      </w:r>
      <w:r w:rsidRPr="00D73D87">
        <w:rPr>
          <w:rFonts w:ascii="Times New Roman" w:hAnsi="Times New Roman"/>
          <w:sz w:val="24"/>
          <w:szCs w:val="24"/>
          <w:lang w:val="en-GB"/>
        </w:rPr>
        <w:t>What can you offer?”</w:t>
      </w:r>
    </w:p>
    <w:p w:rsidRPr="00D73D87" w:rsidR="009D1BB9" w:rsidP="4A6D2F5D" w:rsidRDefault="009D1BB9" w14:paraId="401ABD90" w14:textId="0754EFF0">
      <w:pPr>
        <w:pStyle w:val="CSP-ChapterBodyText-FirstParagraph"/>
        <w:suppressLineNumbers w:val="0"/>
        <w:bidi w:val="0"/>
        <w:spacing w:before="0" w:beforeAutospacing="off" w:after="0" w:afterAutospacing="off" w:line="360" w:lineRule="auto"/>
        <w:ind w:left="0" w:right="0" w:firstLine="720"/>
        <w:jc w:val="left"/>
        <w:rPr>
          <w:rFonts w:ascii="Times New Roman" w:hAnsi="Times New Roman"/>
          <w:sz w:val="24"/>
          <w:szCs w:val="24"/>
          <w:lang w:val="en-GB"/>
        </w:rPr>
        <w:pPrChange w:author="Gary Smailes" w:date="2024-01-17T11:11:00.769Z">
          <w:pPr>
            <w:pStyle w:val="CSP-ChapterBodyText-FirstParagraph"/>
            <w:spacing w:line="360" w:lineRule="auto"/>
            <w:ind w:firstLine="720"/>
            <w:jc w:val="left"/>
          </w:pPr>
        </w:pPrChange>
      </w:pPr>
      <w:r w:rsidRPr="4A6D2F5D" w:rsidR="4A6D2F5D">
        <w:rPr>
          <w:rFonts w:ascii="Times New Roman" w:hAnsi="Times New Roman"/>
          <w:sz w:val="24"/>
          <w:szCs w:val="24"/>
          <w:lang w:val="en-GB"/>
        </w:rPr>
        <w:t xml:space="preserve">“Tapa of cottage pie, portion of fish and chips, or ration of cheddar?” I </w:t>
      </w:r>
      <w:del w:author="Gary Smailes" w:date="2024-01-17T11:11:00.726Z" w:id="1167566816">
        <w:r w:rsidRPr="4A6D2F5D" w:rsidDel="4A6D2F5D">
          <w:rPr>
            <w:rFonts w:ascii="Times New Roman" w:hAnsi="Times New Roman"/>
            <w:sz w:val="24"/>
            <w:szCs w:val="24"/>
            <w:lang w:val="en-GB"/>
          </w:rPr>
          <w:delText>said</w:delText>
        </w:r>
      </w:del>
      <w:ins w:author="Gary Smailes" w:date="2024-01-17T11:11:01.584Z" w:id="1947664212">
        <w:r w:rsidRPr="4A6D2F5D" w:rsidR="4A6D2F5D">
          <w:rPr>
            <w:rFonts w:ascii="Times New Roman" w:hAnsi="Times New Roman"/>
            <w:sz w:val="24"/>
            <w:szCs w:val="24"/>
            <w:lang w:val="en-GB"/>
          </w:rPr>
          <w:t>asked</w:t>
        </w:r>
      </w:ins>
      <w:r w:rsidRPr="4A6D2F5D" w:rsidR="4A6D2F5D">
        <w:rPr>
          <w:rFonts w:ascii="Times New Roman" w:hAnsi="Times New Roman"/>
          <w:sz w:val="24"/>
          <w:szCs w:val="24"/>
          <w:lang w:val="en-GB"/>
        </w:rPr>
        <w:t>.</w:t>
      </w:r>
    </w:p>
    <w:p w:rsidRPr="00D73D87" w:rsidR="009D1BB9" w:rsidP="00E37332" w:rsidRDefault="009D1BB9" w14:paraId="04DF38B0" w14:textId="5CE71474">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“Perfect,” said George. “I’ve been hankering after typical Spanish dishes since we booked the tickets.”</w:t>
      </w:r>
    </w:p>
    <w:p w:rsidRPr="00D73D87" w:rsidR="00534CA5" w:rsidP="00F3799E" w:rsidRDefault="00534CA5" w14:paraId="5DD7B92E" w14:textId="7A55058D">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“Then let’s sign</w:t>
      </w:r>
      <w:r w:rsidRPr="00D73D87" w:rsidR="00C60064">
        <w:rPr>
          <w:rFonts w:ascii="Times New Roman" w:hAnsi="Times New Roman"/>
          <w:sz w:val="24"/>
          <w:szCs w:val="24"/>
          <w:lang w:val="en-GB"/>
        </w:rPr>
        <w:t xml:space="preserve"> </w:t>
      </w:r>
      <w:r w:rsidRPr="00D73D87">
        <w:rPr>
          <w:rFonts w:ascii="Times New Roman" w:hAnsi="Times New Roman"/>
          <w:sz w:val="24"/>
          <w:szCs w:val="24"/>
          <w:lang w:val="en-GB"/>
        </w:rPr>
        <w:t>you in</w:t>
      </w:r>
      <w:r w:rsidRPr="00D73D87" w:rsidR="001D3AED">
        <w:rPr>
          <w:rFonts w:ascii="Times New Roman" w:hAnsi="Times New Roman"/>
          <w:sz w:val="24"/>
          <w:szCs w:val="24"/>
          <w:lang w:val="en-GB"/>
        </w:rPr>
        <w:t xml:space="preserve"> and</w:t>
      </w:r>
      <w:r w:rsidRPr="00D73D87" w:rsidR="00E6217C">
        <w:rPr>
          <w:rFonts w:ascii="Times New Roman" w:hAnsi="Times New Roman"/>
          <w:sz w:val="24"/>
          <w:szCs w:val="24"/>
          <w:lang w:val="en-GB"/>
        </w:rPr>
        <w:t xml:space="preserve"> write</w:t>
      </w:r>
      <w:r w:rsidRPr="00D73D87" w:rsidR="00C60064">
        <w:rPr>
          <w:rFonts w:ascii="Times New Roman" w:hAnsi="Times New Roman"/>
          <w:sz w:val="24"/>
          <w:szCs w:val="24"/>
          <w:lang w:val="en-GB"/>
        </w:rPr>
        <w:t xml:space="preserve"> your passport</w:t>
      </w:r>
      <w:r w:rsidRPr="00D73D87" w:rsidR="00E6217C">
        <w:rPr>
          <w:rFonts w:ascii="Times New Roman" w:hAnsi="Times New Roman"/>
          <w:sz w:val="24"/>
          <w:szCs w:val="24"/>
          <w:lang w:val="en-GB"/>
        </w:rPr>
        <w:t xml:space="preserve"> details in the official Guardia Civil register</w:t>
      </w:r>
      <w:r w:rsidRPr="00D73D87" w:rsidR="001D3AED">
        <w:rPr>
          <w:rFonts w:ascii="Times New Roman" w:hAnsi="Times New Roman"/>
          <w:sz w:val="24"/>
          <w:szCs w:val="24"/>
          <w:lang w:val="en-GB"/>
        </w:rPr>
        <w:t xml:space="preserve">,” said </w:t>
      </w:r>
      <w:r w:rsidRPr="00D73D87" w:rsidR="007C738B">
        <w:rPr>
          <w:rFonts w:ascii="Times New Roman" w:hAnsi="Times New Roman"/>
          <w:sz w:val="24"/>
          <w:szCs w:val="24"/>
          <w:lang w:val="en-GB"/>
        </w:rPr>
        <w:t>Donna</w:t>
      </w:r>
      <w:r w:rsidRPr="00D73D87" w:rsidR="001D3AED">
        <w:rPr>
          <w:rFonts w:ascii="Times New Roman" w:hAnsi="Times New Roman"/>
          <w:sz w:val="24"/>
          <w:szCs w:val="24"/>
          <w:lang w:val="en-GB"/>
        </w:rPr>
        <w:t>.</w:t>
      </w:r>
      <w:r w:rsidRPr="00D73D87" w:rsidR="00F3799E">
        <w:rPr>
          <w:rFonts w:ascii="Times New Roman" w:hAnsi="Times New Roman"/>
          <w:sz w:val="24"/>
          <w:szCs w:val="24"/>
          <w:lang w:val="en-GB"/>
        </w:rPr>
        <w:t xml:space="preserve"> </w:t>
      </w:r>
      <w:r w:rsidRPr="00D73D87" w:rsidR="001D3AED">
        <w:rPr>
          <w:rFonts w:ascii="Times New Roman" w:hAnsi="Times New Roman"/>
          <w:sz w:val="24"/>
          <w:szCs w:val="24"/>
          <w:lang w:val="en-GB"/>
        </w:rPr>
        <w:t>“</w:t>
      </w:r>
      <w:r w:rsidR="00CF55C7">
        <w:rPr>
          <w:rFonts w:ascii="Times New Roman" w:hAnsi="Times New Roman"/>
          <w:sz w:val="24"/>
          <w:szCs w:val="24"/>
          <w:lang w:val="en-GB"/>
        </w:rPr>
        <w:t>Robin</w:t>
      </w:r>
      <w:r w:rsidRPr="00D73D87" w:rsidR="00C60064">
        <w:rPr>
          <w:rFonts w:ascii="Times New Roman" w:hAnsi="Times New Roman"/>
          <w:sz w:val="24"/>
          <w:szCs w:val="24"/>
          <w:lang w:val="en-GB"/>
        </w:rPr>
        <w:t xml:space="preserve"> will give you a hand with your luggage.”</w:t>
      </w:r>
    </w:p>
    <w:p w:rsidRPr="00D73D87" w:rsidR="00C509B0" w:rsidP="00E37332" w:rsidRDefault="009127B9" w14:paraId="093B32EA" w14:textId="6CA47BE0">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While I humped their cases up to the top floor, I couldn’t help but overhear </w:t>
      </w:r>
      <w:r w:rsidRPr="00D73D87" w:rsidR="009F26E1">
        <w:rPr>
          <w:rFonts w:ascii="Times New Roman" w:hAnsi="Times New Roman"/>
          <w:sz w:val="24"/>
          <w:szCs w:val="24"/>
          <w:lang w:val="en-GB"/>
        </w:rPr>
        <w:t>the</w:t>
      </w:r>
      <w:r w:rsidRPr="00D73D87">
        <w:rPr>
          <w:rFonts w:ascii="Times New Roman" w:hAnsi="Times New Roman"/>
          <w:sz w:val="24"/>
          <w:szCs w:val="24"/>
          <w:lang w:val="en-GB"/>
        </w:rPr>
        <w:t xml:space="preserve"> brother’s hilarious banter.</w:t>
      </w:r>
      <w:r w:rsidRPr="00D73D87" w:rsidR="00AB2F2D">
        <w:rPr>
          <w:rFonts w:ascii="Times New Roman" w:hAnsi="Times New Roman"/>
          <w:sz w:val="24"/>
          <w:szCs w:val="24"/>
          <w:lang w:val="en-GB"/>
        </w:rPr>
        <w:t xml:space="preserve"> </w:t>
      </w:r>
      <w:r w:rsidRPr="00D73D87" w:rsidR="00C4464F">
        <w:rPr>
          <w:rFonts w:ascii="Times New Roman" w:hAnsi="Times New Roman"/>
          <w:sz w:val="24"/>
          <w:szCs w:val="24"/>
          <w:lang w:val="en-GB"/>
        </w:rPr>
        <w:t>Promises to be a good week. I thought.</w:t>
      </w:r>
    </w:p>
    <w:p w:rsidRPr="00D73D87" w:rsidR="0089521E" w:rsidP="00E37332" w:rsidRDefault="0089521E" w14:paraId="1A6C8E3B" w14:textId="0F3268D2">
      <w:pPr>
        <w:spacing w:after="0" w:line="360" w:lineRule="auto"/>
        <w:rPr>
          <w:rFonts w:ascii="Times New Roman" w:hAnsi="Times New Roman" w:eastAsia="Calibri" w:cs="Times New Roman"/>
          <w:iCs/>
          <w:sz w:val="24"/>
          <w:szCs w:val="24"/>
          <w:lang w:val="en-GB"/>
        </w:rPr>
      </w:pPr>
      <w:r w:rsidRPr="00D73D87">
        <w:rPr>
          <w:rFonts w:ascii="Times New Roman" w:hAnsi="Times New Roman"/>
          <w:sz w:val="24"/>
          <w:szCs w:val="24"/>
          <w:lang w:val="en-GB"/>
        </w:rPr>
        <w:br w:type="page"/>
      </w:r>
    </w:p>
    <w:p w:rsidRPr="00D73D87" w:rsidR="003733A5" w:rsidP="00E37332" w:rsidRDefault="003733A5" w14:paraId="290A3E01" w14:textId="414B3731">
      <w:pPr>
        <w:pStyle w:val="CSP-ChapterBodyText-FirstParagraph"/>
        <w:spacing w:line="360" w:lineRule="auto"/>
        <w:jc w:val="left"/>
        <w:rPr>
          <w:rFonts w:ascii="Times New Roman" w:hAnsi="Times New Roman"/>
          <w:sz w:val="24"/>
          <w:szCs w:val="24"/>
          <w:lang w:val="en-GB"/>
        </w:rPr>
      </w:pPr>
      <w:r w:rsidRPr="00D73D87">
        <w:rPr>
          <w:rFonts w:ascii="Times New Roman" w:hAnsi="Times New Roman"/>
          <w:sz w:val="24"/>
          <w:szCs w:val="24"/>
          <w:lang w:val="en-GB"/>
        </w:rPr>
        <w:lastRenderedPageBreak/>
        <w:t>Chapter</w:t>
      </w:r>
      <w:r w:rsidRPr="00D73D87" w:rsidR="00B32A34">
        <w:rPr>
          <w:rFonts w:ascii="Times New Roman" w:hAnsi="Times New Roman"/>
          <w:sz w:val="24"/>
          <w:szCs w:val="24"/>
          <w:lang w:val="en-GB"/>
        </w:rPr>
        <w:t xml:space="preserve"> 20</w:t>
      </w:r>
      <w:r w:rsidRPr="00D73D87" w:rsidR="00E13499">
        <w:rPr>
          <w:rFonts w:ascii="Times New Roman" w:hAnsi="Times New Roman"/>
          <w:sz w:val="24"/>
          <w:szCs w:val="24"/>
          <w:lang w:val="en-GB"/>
        </w:rPr>
        <w:t xml:space="preserve"> – Don’t mention the </w:t>
      </w:r>
      <w:proofErr w:type="gramStart"/>
      <w:r w:rsidRPr="00D73D87" w:rsidR="00E13499">
        <w:rPr>
          <w:rFonts w:ascii="Times New Roman" w:hAnsi="Times New Roman"/>
          <w:sz w:val="24"/>
          <w:szCs w:val="24"/>
          <w:lang w:val="en-GB"/>
        </w:rPr>
        <w:t>war</w:t>
      </w:r>
      <w:proofErr w:type="gramEnd"/>
    </w:p>
    <w:p w:rsidRPr="00D73D87" w:rsidR="003733A5" w:rsidP="00E37332" w:rsidRDefault="003733A5" w14:paraId="08F96217" w14:textId="77777777">
      <w:pPr>
        <w:pStyle w:val="CSP-ChapterBodyText-FirstParagraph"/>
        <w:spacing w:line="360" w:lineRule="auto"/>
        <w:ind w:firstLine="720"/>
        <w:jc w:val="left"/>
        <w:rPr>
          <w:rFonts w:ascii="Times New Roman" w:hAnsi="Times New Roman"/>
          <w:sz w:val="24"/>
          <w:szCs w:val="24"/>
          <w:lang w:val="en-GB"/>
        </w:rPr>
      </w:pPr>
    </w:p>
    <w:p w:rsidRPr="00D73D87" w:rsidR="00B03658" w:rsidP="00E37332" w:rsidRDefault="00D7701F" w14:paraId="6D226CAD" w14:textId="7C2B1800">
      <w:pPr>
        <w:pStyle w:val="CSP-ChapterBodyText-FirstParagraph"/>
        <w:spacing w:line="360" w:lineRule="auto"/>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I’d</w:t>
      </w:r>
      <w:r w:rsidRPr="00D73D87">
        <w:rPr>
          <w:rFonts w:ascii="Times New Roman" w:hAnsi="Times New Roman"/>
          <w:sz w:val="24"/>
          <w:szCs w:val="24"/>
          <w:shd w:val="clear" w:color="auto" w:fill="FFFFFF"/>
          <w:lang w:val="en-GB"/>
        </w:rPr>
        <w:t xml:space="preserve"> never met a German before</w:t>
      </w:r>
      <w:ins w:author="Gary Smailes" w:date="2024-01-17T11:21:08.371Z" w:id="724166614">
        <w:r w:rsidRPr="00D73D87">
          <w:rPr>
            <w:rFonts w:ascii="Times New Roman" w:hAnsi="Times New Roman"/>
            <w:sz w:val="24"/>
            <w:szCs w:val="24"/>
            <w:shd w:val="clear" w:color="auto" w:fill="FFFFFF"/>
            <w:lang w:val="en-GB"/>
          </w:rPr>
          <w:t xml:space="preserve">,</w:t>
        </w:r>
      </w:ins>
      <w:r w:rsidRPr="00D73D87">
        <w:rPr>
          <w:rFonts w:ascii="Times New Roman" w:hAnsi="Times New Roman"/>
          <w:sz w:val="24"/>
          <w:szCs w:val="24"/>
          <w:shd w:val="clear" w:color="auto" w:fill="FFFFFF"/>
          <w:lang w:val="en-GB"/>
        </w:rPr>
        <w:t xml:space="preserve"> </w:t>
      </w:r>
      <w:r w:rsidRPr="00D73D87" w:rsidR="00B03658">
        <w:rPr>
          <w:rFonts w:ascii="Times New Roman" w:hAnsi="Times New Roman"/>
          <w:sz w:val="24"/>
          <w:szCs w:val="24"/>
          <w:shd w:val="clear" w:color="auto" w:fill="FFFFFF"/>
          <w:lang w:val="en-GB"/>
        </w:rPr>
        <w:t>so</w:t>
      </w:r>
      <w:r w:rsidRPr="00D73D87">
        <w:rPr>
          <w:rFonts w:ascii="Times New Roman" w:hAnsi="Times New Roman"/>
          <w:sz w:val="24"/>
          <w:szCs w:val="24"/>
          <w:shd w:val="clear" w:color="auto" w:fill="FFFFFF"/>
          <w:lang w:val="en-GB"/>
        </w:rPr>
        <w:t xml:space="preserve"> my </w:t>
      </w:r>
      <w:r w:rsidRPr="00D73D87">
        <w:rPr>
          <w:rFonts w:ascii="Times New Roman" w:hAnsi="Times New Roman"/>
          <w:sz w:val="24"/>
          <w:szCs w:val="24"/>
          <w:shd w:val="clear" w:color="auto" w:fill="FFFFFF"/>
          <w:lang w:val="en-GB"/>
        </w:rPr>
        <w:t xml:space="preserve">perception</w:t>
      </w:r>
      <w:r w:rsidRPr="00D73D87">
        <w:rPr>
          <w:rFonts w:ascii="Times New Roman" w:hAnsi="Times New Roman"/>
          <w:sz w:val="24"/>
          <w:szCs w:val="24"/>
          <w:shd w:val="clear" w:color="auto" w:fill="FFFFFF"/>
          <w:lang w:val="en-GB"/>
        </w:rPr>
        <w:t xml:space="preserve"> of them was typical of our generation indoctrinated by war films and winning the 1966 World Cup at Wembley. I was therefore intrigued to lea</w:t>
      </w:r>
      <w:r w:rsidRPr="00D73D87" w:rsidR="00CB4AB4">
        <w:rPr>
          <w:rFonts w:ascii="Times New Roman" w:hAnsi="Times New Roman"/>
          <w:sz w:val="24"/>
          <w:szCs w:val="24"/>
          <w:shd w:val="clear" w:color="auto" w:fill="FFFFFF"/>
          <w:lang w:val="en-GB"/>
        </w:rPr>
        <w:t>r</w:t>
      </w:r>
      <w:r w:rsidRPr="00D73D87">
        <w:rPr>
          <w:rFonts w:ascii="Times New Roman" w:hAnsi="Times New Roman"/>
          <w:sz w:val="24"/>
          <w:szCs w:val="24"/>
          <w:shd w:val="clear" w:color="auto" w:fill="FFFFFF"/>
          <w:lang w:val="en-GB"/>
        </w:rPr>
        <w:t xml:space="preserve">n what made them tick. </w:t>
      </w:r>
      <w:r w:rsidRPr="00D73D87" w:rsidR="00E700CE">
        <w:rPr>
          <w:rFonts w:ascii="Times New Roman" w:hAnsi="Times New Roman"/>
          <w:sz w:val="24"/>
          <w:szCs w:val="24"/>
          <w:shd w:val="clear" w:color="auto" w:fill="FFFFFF"/>
          <w:lang w:val="en-GB"/>
        </w:rPr>
        <w:t xml:space="preserve">Our first Club 18-30 German group had </w:t>
      </w:r>
      <w:r w:rsidRPr="00D73D87" w:rsidR="00B03658">
        <w:rPr>
          <w:rFonts w:ascii="Times New Roman" w:hAnsi="Times New Roman"/>
          <w:sz w:val="24"/>
          <w:szCs w:val="24"/>
          <w:shd w:val="clear" w:color="auto" w:fill="FFFFFF"/>
          <w:lang w:val="en-GB"/>
        </w:rPr>
        <w:t xml:space="preserve">just </w:t>
      </w:r>
      <w:r w:rsidRPr="00D73D87" w:rsidR="00E700CE">
        <w:rPr>
          <w:rFonts w:ascii="Times New Roman" w:hAnsi="Times New Roman"/>
          <w:sz w:val="24"/>
          <w:szCs w:val="24"/>
          <w:shd w:val="clear" w:color="auto" w:fill="FFFFFF"/>
          <w:lang w:val="en-GB"/>
        </w:rPr>
        <w:t>checked in</w:t>
      </w:r>
      <w:r w:rsidRPr="00D73D87" w:rsidR="00B03658">
        <w:rPr>
          <w:rFonts w:ascii="Times New Roman" w:hAnsi="Times New Roman"/>
          <w:sz w:val="24"/>
          <w:szCs w:val="24"/>
          <w:shd w:val="clear" w:color="auto" w:fill="FFFFFF"/>
          <w:lang w:val="en-GB"/>
        </w:rPr>
        <w:t xml:space="preserve"> and from what I could see from the bar</w:t>
      </w:r>
      <w:ins w:author="Gary Smailes" w:date="2024-01-17T11:21:30.186Z" w:id="687497766">
        <w:r w:rsidRPr="00D73D87" w:rsidR="00B03658">
          <w:rPr>
            <w:rFonts w:ascii="Times New Roman" w:hAnsi="Times New Roman"/>
            <w:sz w:val="24"/>
            <w:szCs w:val="24"/>
            <w:shd w:val="clear" w:color="auto" w:fill="FFFFFF"/>
            <w:lang w:val="en-GB"/>
          </w:rPr>
          <w:t xml:space="preserve">,</w:t>
        </w:r>
      </w:ins>
      <w:r w:rsidRPr="00D73D87" w:rsidR="00B03658">
        <w:rPr>
          <w:rFonts w:ascii="Times New Roman" w:hAnsi="Times New Roman"/>
          <w:sz w:val="24"/>
          <w:szCs w:val="24"/>
          <w:shd w:val="clear" w:color="auto" w:fill="FFFFFF"/>
          <w:lang w:val="en-GB"/>
        </w:rPr>
        <w:t xml:space="preserve"> there were more girls than boys.</w:t>
      </w:r>
    </w:p>
    <w:p w:rsidRPr="00D73D87" w:rsidR="00B03658" w:rsidP="00B03658" w:rsidRDefault="00B03658" w14:paraId="7CB3E639" w14:textId="424FE663">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My opening conversation was with a huge, muscular blond guy</w:t>
      </w:r>
      <w:ins w:author="Gary Smailes" w:date="2024-01-17T11:21:36.648Z" w:id="1897198153">
        <w:r w:rsidRPr="00D73D87">
          <w:rPr>
            <w:rFonts w:ascii="Times New Roman" w:hAnsi="Times New Roman"/>
            <w:sz w:val="24"/>
            <w:szCs w:val="24"/>
            <w:shd w:val="clear" w:color="auto" w:fill="FFFFFF"/>
            <w:lang w:val="en-GB"/>
          </w:rPr>
          <w:t>,</w:t>
        </w:r>
      </w:ins>
      <w:r w:rsidRPr="00D73D87">
        <w:rPr>
          <w:rFonts w:ascii="Times New Roman" w:hAnsi="Times New Roman"/>
          <w:sz w:val="24"/>
          <w:szCs w:val="24"/>
          <w:shd w:val="clear" w:color="auto" w:fill="FFFFFF"/>
          <w:lang w:val="en-GB"/>
        </w:rPr>
        <w:t xml:space="preserve"> who approached the bar not long after they had arrived.</w:t>
      </w:r>
    </w:p>
    <w:p w:rsidRPr="00D73D87" w:rsidR="00B03658" w:rsidP="00B03658" w:rsidRDefault="00B03658" w14:paraId="0E569865" w14:textId="416DD240">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“I am Hans,” he said in good English but with a thick accent. “Ze girls haf sent me to ask about good Spanish bars and restaurants. Can you help me?”</w:t>
      </w:r>
    </w:p>
    <w:p w:rsidRPr="00D73D87" w:rsidR="00B03658" w:rsidP="00B03658" w:rsidRDefault="00B03658" w14:paraId="6652C945" w14:textId="170804BF">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“We have a good restaurant here,” I said handing over the menu.</w:t>
      </w:r>
    </w:p>
    <w:p w:rsidRPr="00D73D87" w:rsidR="00B03658" w:rsidP="00B03658" w:rsidRDefault="00B03658" w14:paraId="1B16F5DE" w14:textId="118F559B">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Hans read it</w:t>
      </w:r>
      <w:ins w:author="Gary Smailes" w:date="2024-01-17T11:21:51.102Z" w:id="717626982">
        <w:r w:rsidRPr="00D73D87">
          <w:rPr>
            <w:rFonts w:ascii="Times New Roman" w:hAnsi="Times New Roman"/>
            <w:sz w:val="24"/>
            <w:szCs w:val="24"/>
            <w:shd w:val="clear" w:color="auto" w:fill="FFFFFF"/>
            <w:lang w:val="en-GB"/>
          </w:rPr>
          <w:t>.</w:t>
        </w:r>
      </w:ins>
      <w:del w:author="Gary Smailes" w:date="2024-01-17T11:21:49.769Z" w:id="1415403514">
        <w:r w:rsidRPr="4A6D2F5D" w:rsidDel="4A6D2F5D">
          <w:rPr>
            <w:rFonts w:ascii="Times New Roman" w:hAnsi="Times New Roman"/>
            <w:sz w:val="24"/>
            <w:szCs w:val="24"/>
            <w:lang w:val="en-GB"/>
          </w:rPr>
          <w:delText xml:space="preserve"> quickly and said</w:delText>
        </w:r>
        <w:r w:rsidRPr="4A6D2F5D" w:rsidDel="4A6D2F5D">
          <w:rPr>
            <w:rFonts w:ascii="Times New Roman" w:hAnsi="Times New Roman"/>
            <w:sz w:val="24"/>
            <w:szCs w:val="24"/>
            <w:lang w:val="en-GB"/>
          </w:rPr>
          <w:delText>,</w:delText>
        </w:r>
      </w:del>
      <w:r w:rsidRPr="00D73D87">
        <w:rPr>
          <w:rFonts w:ascii="Times New Roman" w:hAnsi="Times New Roman"/>
          <w:sz w:val="24"/>
          <w:szCs w:val="24"/>
          <w:shd w:val="clear" w:color="auto" w:fill="FFFFFF"/>
          <w:lang w:val="en-GB"/>
        </w:rPr>
        <w:t xml:space="preserve"> “Zis is English food, </w:t>
      </w:r>
      <w:r w:rsidRPr="00D73D87" w:rsidR="00520BB4">
        <w:rPr>
          <w:rFonts w:ascii="Times New Roman" w:hAnsi="Times New Roman"/>
          <w:sz w:val="24"/>
          <w:szCs w:val="24"/>
          <w:shd w:val="clear" w:color="auto" w:fill="FFFFFF"/>
          <w:lang w:val="en-GB"/>
        </w:rPr>
        <w:t>WI</w:t>
      </w:r>
      <w:r w:rsidRPr="00D73D87">
        <w:rPr>
          <w:rFonts w:ascii="Times New Roman" w:hAnsi="Times New Roman"/>
          <w:sz w:val="24"/>
          <w:szCs w:val="24"/>
          <w:shd w:val="clear" w:color="auto" w:fill="FFFFFF"/>
          <w:lang w:val="en-GB"/>
        </w:rPr>
        <w:t xml:space="preserve"> want Spanish.”</w:t>
      </w:r>
    </w:p>
    <w:p w:rsidRPr="00D73D87" w:rsidR="00B03658" w:rsidP="00B03658" w:rsidRDefault="00B03658" w14:paraId="1E04AE4A" w14:textId="2B20865B">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“Try Pepe Rico on Calle Cristo. They have a German chef, or Udo Heimer on Calle Andalucia. He is from Hamburg.”</w:t>
      </w:r>
    </w:p>
    <w:p w:rsidRPr="00D73D87" w:rsidR="00B03658" w:rsidP="00B03658" w:rsidRDefault="00B03658" w14:paraId="38B0EDA1" w14:textId="2E5592A6">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“No, vi are in Spain, </w:t>
      </w:r>
      <w:r w:rsidR="002059C7">
        <w:rPr>
          <w:rFonts w:ascii="Times New Roman" w:hAnsi="Times New Roman"/>
          <w:sz w:val="24"/>
          <w:szCs w:val="24"/>
          <w:shd w:val="clear" w:color="auto" w:fill="FFFFFF"/>
          <w:lang w:val="en-GB"/>
        </w:rPr>
        <w:t>vi</w:t>
      </w:r>
      <w:r w:rsidRPr="00D73D87">
        <w:rPr>
          <w:rFonts w:ascii="Times New Roman" w:hAnsi="Times New Roman"/>
          <w:sz w:val="24"/>
          <w:szCs w:val="24"/>
          <w:shd w:val="clear" w:color="auto" w:fill="FFFFFF"/>
          <w:lang w:val="en-GB"/>
        </w:rPr>
        <w:t xml:space="preserve"> want Spanish food</w:t>
      </w:r>
      <w:r w:rsidRPr="00D73D87" w:rsidR="00611975">
        <w:rPr>
          <w:rFonts w:ascii="Times New Roman" w:hAnsi="Times New Roman"/>
          <w:sz w:val="24"/>
          <w:szCs w:val="24"/>
          <w:shd w:val="clear" w:color="auto" w:fill="FFFFFF"/>
          <w:lang w:val="en-GB"/>
        </w:rPr>
        <w:t xml:space="preserve"> not more wurst, kraut or kartoffel.</w:t>
      </w:r>
      <w:r w:rsidRPr="00D73D87">
        <w:rPr>
          <w:rFonts w:ascii="Times New Roman" w:hAnsi="Times New Roman"/>
          <w:sz w:val="24"/>
          <w:szCs w:val="24"/>
          <w:shd w:val="clear" w:color="auto" w:fill="FFFFFF"/>
          <w:lang w:val="en-GB"/>
        </w:rPr>
        <w:t>”</w:t>
      </w:r>
    </w:p>
    <w:p w:rsidRPr="00D73D87" w:rsidR="00B03658" w:rsidP="00B03658" w:rsidRDefault="00B03658" w14:paraId="08E04088" w14:textId="28F951B8">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“Do you speak Spanish?”</w:t>
      </w:r>
    </w:p>
    <w:p w:rsidRPr="00D73D87" w:rsidR="00B03658" w:rsidP="00B03658" w:rsidRDefault="00B03658" w14:paraId="20724E08" w14:textId="561C56F0">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“Of course, most of us speak a little. </w:t>
      </w:r>
      <w:r w:rsidRPr="00D73D87" w:rsidR="00611975">
        <w:rPr>
          <w:rFonts w:ascii="Times New Roman" w:hAnsi="Times New Roman"/>
          <w:sz w:val="24"/>
          <w:szCs w:val="24"/>
          <w:shd w:val="clear" w:color="auto" w:fill="FFFFFF"/>
          <w:lang w:val="en-GB"/>
        </w:rPr>
        <w:t>V</w:t>
      </w:r>
      <w:r w:rsidRPr="00D73D87">
        <w:rPr>
          <w:rFonts w:ascii="Times New Roman" w:hAnsi="Times New Roman"/>
          <w:sz w:val="24"/>
          <w:szCs w:val="24"/>
          <w:shd w:val="clear" w:color="auto" w:fill="FFFFFF"/>
          <w:lang w:val="en-GB"/>
        </w:rPr>
        <w:t>y?”</w:t>
      </w:r>
    </w:p>
    <w:p w:rsidRPr="00D73D87" w:rsidR="00B03658" w:rsidP="00B03658" w:rsidRDefault="00B03658" w14:paraId="408B0345" w14:textId="0462F080">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“Because the typical Spanish establishments only have menus in Spanish.”</w:t>
      </w:r>
    </w:p>
    <w:p w:rsidRPr="00D73D87" w:rsidR="00611975" w:rsidP="00611975" w:rsidRDefault="00B03658" w14:paraId="2B5B0980" w14:textId="77777777">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“For us, zat is no problem</w:t>
      </w:r>
      <w:r w:rsidRPr="00D73D87" w:rsidR="00611975">
        <w:rPr>
          <w:rFonts w:ascii="Times New Roman" w:hAnsi="Times New Roman"/>
          <w:sz w:val="24"/>
          <w:szCs w:val="24"/>
          <w:shd w:val="clear" w:color="auto" w:fill="FFFFFF"/>
          <w:lang w:val="en-GB"/>
        </w:rPr>
        <w:t>. Vi are here to improve our Spanish.”</w:t>
      </w:r>
    </w:p>
    <w:p w:rsidRPr="00D73D87" w:rsidR="00611975" w:rsidP="00611975" w:rsidRDefault="00611975" w14:paraId="6219F45B" w14:textId="275CC95C">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shd w:val="clear" w:color="auto" w:fill="FFFFFF"/>
          <w:lang w:val="en-GB"/>
        </w:rPr>
        <w:t>“</w:t>
      </w:r>
      <w:r w:rsidR="00F4602A">
        <w:rPr>
          <w:rFonts w:ascii="Times New Roman" w:hAnsi="Times New Roman"/>
          <w:sz w:val="24"/>
          <w:szCs w:val="24"/>
          <w:shd w:val="clear" w:color="auto" w:fill="FFFFFF"/>
          <w:lang w:val="en-GB"/>
        </w:rPr>
        <w:t>H</w:t>
      </w:r>
      <w:r w:rsidRPr="00D73D87">
        <w:rPr>
          <w:rFonts w:ascii="Times New Roman" w:hAnsi="Times New Roman"/>
          <w:sz w:val="24"/>
          <w:szCs w:val="24"/>
          <w:shd w:val="clear" w:color="auto" w:fill="FFFFFF"/>
          <w:lang w:val="en-GB"/>
        </w:rPr>
        <w:t xml:space="preserve">ere is a map of the town. Try </w:t>
      </w:r>
      <w:r w:rsidRPr="00D73D87">
        <w:rPr>
          <w:rFonts w:ascii="Times New Roman" w:hAnsi="Times New Roman"/>
          <w:sz w:val="24"/>
          <w:szCs w:val="24"/>
          <w:lang w:val="en-GB"/>
        </w:rPr>
        <w:t>Rey Alfonso Restaurant. It’s built into and below the Balcony of Europe overlooking the sea. We have music and dancing here as well but if you want to see real Flamenco try Burro Blanco or El Molino.”</w:t>
      </w:r>
    </w:p>
    <w:p w:rsidRPr="00D73D87" w:rsidR="00611975" w:rsidP="00611975" w:rsidRDefault="00611975" w14:paraId="5B99C36C" w14:textId="42E245D7">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I pointed out the locations and Han</w:t>
      </w:r>
      <w:r w:rsidRPr="00D73D87" w:rsidR="009022BF">
        <w:rPr>
          <w:rFonts w:ascii="Times New Roman" w:hAnsi="Times New Roman"/>
          <w:sz w:val="24"/>
          <w:szCs w:val="24"/>
          <w:lang w:val="en-GB"/>
        </w:rPr>
        <w:t>s</w:t>
      </w:r>
      <w:r w:rsidRPr="00D73D87">
        <w:rPr>
          <w:rFonts w:ascii="Times New Roman" w:hAnsi="Times New Roman"/>
          <w:sz w:val="24"/>
          <w:szCs w:val="24"/>
          <w:lang w:val="en-GB"/>
        </w:rPr>
        <w:t xml:space="preserve"> went off happy.</w:t>
      </w:r>
    </w:p>
    <w:p w:rsidRPr="00D73D87" w:rsidR="00611975" w:rsidP="00611975" w:rsidRDefault="00006C77" w14:paraId="6E754424" w14:textId="1CAA3EBF">
      <w:pPr>
        <w:pStyle w:val="CSP-ChapterBodyText-FirstParagraph"/>
        <w:spacing w:line="360" w:lineRule="auto"/>
        <w:ind w:firstLine="720"/>
        <w:jc w:val="left"/>
        <w:rPr>
          <w:rFonts w:ascii="Times New Roman" w:hAnsi="Times New Roman"/>
          <w:sz w:val="24"/>
          <w:szCs w:val="24"/>
          <w:shd w:val="clear" w:color="auto" w:fill="FFFFFF"/>
          <w:lang w:val="en-GB"/>
        </w:rPr>
      </w:pPr>
      <w:r w:rsidRPr="4A6D2F5D" w:rsidR="4A6D2F5D">
        <w:rPr>
          <w:rFonts w:ascii="Times New Roman" w:hAnsi="Times New Roman"/>
          <w:sz w:val="24"/>
          <w:szCs w:val="24"/>
          <w:lang w:val="en-GB"/>
        </w:rPr>
        <w:t>The</w:t>
      </w:r>
      <w:commentRangeStart w:id="1474484702"/>
      <w:r w:rsidRPr="4A6D2F5D" w:rsidR="4A6D2F5D">
        <w:rPr>
          <w:rFonts w:ascii="Times New Roman" w:hAnsi="Times New Roman"/>
          <w:sz w:val="24"/>
          <w:szCs w:val="24"/>
          <w:lang w:val="en-GB"/>
        </w:rPr>
        <w:t xml:space="preserve"> n</w:t>
      </w:r>
      <w:r w:rsidRPr="4A6D2F5D" w:rsidR="4A6D2F5D">
        <w:rPr>
          <w:rFonts w:ascii="Times New Roman" w:hAnsi="Times New Roman"/>
          <w:sz w:val="24"/>
          <w:szCs w:val="24"/>
          <w:lang w:val="en-GB"/>
        </w:rPr>
        <w:t>ext morning, he was not so amicable.</w:t>
      </w:r>
      <w:commentRangeEnd w:id="1474484702"/>
      <w:r>
        <w:rPr>
          <w:rStyle w:val="CommentReference"/>
        </w:rPr>
        <w:commentReference w:id="1474484702"/>
      </w:r>
    </w:p>
    <w:p w:rsidRPr="00D73D87" w:rsidR="003733A5" w:rsidP="00995E61" w:rsidRDefault="00995E61" w14:paraId="6234C8E5" w14:textId="5B5D0EE9">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“Breakfast vas late,” he said</w:t>
      </w:r>
      <w:r w:rsidRPr="00D73D87" w:rsidR="00282CA0">
        <w:rPr>
          <w:rFonts w:ascii="Times New Roman" w:hAnsi="Times New Roman"/>
          <w:sz w:val="24"/>
          <w:szCs w:val="24"/>
          <w:shd w:val="clear" w:color="auto" w:fill="FFFFFF"/>
          <w:lang w:val="en-GB"/>
        </w:rPr>
        <w:t xml:space="preserve"> </w:t>
      </w:r>
      <w:r w:rsidRPr="00D73D87" w:rsidR="003733A5">
        <w:rPr>
          <w:rFonts w:ascii="Times New Roman" w:hAnsi="Times New Roman"/>
          <w:sz w:val="24"/>
          <w:szCs w:val="24"/>
          <w:shd w:val="clear" w:color="auto" w:fill="FFFFFF"/>
          <w:lang w:val="en-GB"/>
        </w:rPr>
        <w:t>glar</w:t>
      </w:r>
      <w:r w:rsidRPr="00D73D87" w:rsidR="00611975">
        <w:rPr>
          <w:rFonts w:ascii="Times New Roman" w:hAnsi="Times New Roman"/>
          <w:sz w:val="24"/>
          <w:szCs w:val="24"/>
          <w:shd w:val="clear" w:color="auto" w:fill="FFFFFF"/>
          <w:lang w:val="en-GB"/>
        </w:rPr>
        <w:t>ing</w:t>
      </w:r>
      <w:r w:rsidRPr="00D73D87" w:rsidR="003733A5">
        <w:rPr>
          <w:rFonts w:ascii="Times New Roman" w:hAnsi="Times New Roman"/>
          <w:sz w:val="24"/>
          <w:szCs w:val="24"/>
          <w:shd w:val="clear" w:color="auto" w:fill="FFFFFF"/>
          <w:lang w:val="en-GB"/>
        </w:rPr>
        <w:t xml:space="preserve"> at</w:t>
      </w:r>
      <w:r w:rsidRPr="00D73D87">
        <w:rPr>
          <w:rFonts w:ascii="Times New Roman" w:hAnsi="Times New Roman"/>
          <w:sz w:val="24"/>
          <w:szCs w:val="24"/>
          <w:shd w:val="clear" w:color="auto" w:fill="FFFFFF"/>
          <w:lang w:val="en-GB"/>
        </w:rPr>
        <w:t xml:space="preserve"> me as if I had committed murder</w:t>
      </w:r>
      <w:r w:rsidRPr="00D73D87" w:rsidR="003733A5">
        <w:rPr>
          <w:rFonts w:ascii="Times New Roman" w:hAnsi="Times New Roman"/>
          <w:sz w:val="24"/>
          <w:szCs w:val="24"/>
          <w:shd w:val="clear" w:color="auto" w:fill="FFFFFF"/>
          <w:lang w:val="en-GB"/>
        </w:rPr>
        <w:t>.</w:t>
      </w:r>
    </w:p>
    <w:p w:rsidRPr="00D73D87" w:rsidR="003733A5" w:rsidP="00E37332" w:rsidRDefault="003733A5" w14:paraId="1E0BF068" w14:textId="07A5AEEF">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“Hopefully, it won’t ruin your day,” </w:t>
      </w:r>
      <w:r w:rsidRPr="00D73D87" w:rsidR="009C4E8F">
        <w:rPr>
          <w:rFonts w:ascii="Times New Roman" w:hAnsi="Times New Roman"/>
          <w:sz w:val="24"/>
          <w:szCs w:val="24"/>
          <w:shd w:val="clear" w:color="auto" w:fill="FFFFFF"/>
          <w:lang w:val="en-GB"/>
        </w:rPr>
        <w:t xml:space="preserve">I </w:t>
      </w:r>
      <w:r w:rsidRPr="00D73D87">
        <w:rPr>
          <w:rFonts w:ascii="Times New Roman" w:hAnsi="Times New Roman"/>
          <w:sz w:val="24"/>
          <w:szCs w:val="24"/>
          <w:shd w:val="clear" w:color="auto" w:fill="FFFFFF"/>
          <w:lang w:val="en-GB"/>
        </w:rPr>
        <w:t>said. “We had a problem with the hot water system. It was a choice of a hot shower and slightly delayed mealtime or no hot water and a punctual jam delivery.”</w:t>
      </w:r>
    </w:p>
    <w:p w:rsidRPr="00D73D87" w:rsidR="003733A5" w:rsidP="00E37332" w:rsidRDefault="003733A5" w14:paraId="4B1278E2" w14:textId="77777777">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“Vot is jam?”</w:t>
      </w:r>
    </w:p>
    <w:p w:rsidRPr="00D73D87" w:rsidR="003733A5" w:rsidP="00E37332" w:rsidRDefault="003733A5" w14:paraId="1EB44B4C" w14:textId="77777777">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“It’s the sweet fruit spread for your toast.”</w:t>
      </w:r>
    </w:p>
    <w:p w:rsidRPr="00D73D87" w:rsidR="003733A5" w:rsidP="00E37332" w:rsidRDefault="003733A5" w14:paraId="05B96A3F" w14:textId="77777777">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“You mean marmalade?”</w:t>
      </w:r>
    </w:p>
    <w:p w:rsidRPr="00D73D87" w:rsidR="003733A5" w:rsidP="00E37332" w:rsidRDefault="003733A5" w14:paraId="352D98E0" w14:textId="4CBB6D66">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“Marmalade is made from citrus fruit. We </w:t>
      </w:r>
      <w:r w:rsidRPr="00D73D87">
        <w:rPr>
          <w:rFonts w:ascii="Times New Roman" w:hAnsi="Times New Roman"/>
          <w:sz w:val="24"/>
          <w:szCs w:val="24"/>
          <w:shd w:val="clear" w:color="auto" w:fill="FFFFFF"/>
          <w:lang w:val="en-GB"/>
        </w:rPr>
        <w:t>can’t</w:t>
      </w:r>
      <w:r w:rsidRPr="00D73D87">
        <w:rPr>
          <w:rFonts w:ascii="Times New Roman" w:hAnsi="Times New Roman"/>
          <w:sz w:val="24"/>
          <w:szCs w:val="24"/>
          <w:shd w:val="clear" w:color="auto" w:fill="FFFFFF"/>
          <w:lang w:val="en-GB"/>
        </w:rPr>
        <w:t xml:space="preserve"> import it from England</w:t>
      </w:r>
      <w:ins w:author="Gary Smailes" w:date="2024-01-17T11:23:48.659Z" w:id="2132399608">
        <w:r w:rsidRPr="00D73D87">
          <w:rPr>
            <w:rFonts w:ascii="Times New Roman" w:hAnsi="Times New Roman"/>
            <w:sz w:val="24"/>
            <w:szCs w:val="24"/>
            <w:shd w:val="clear" w:color="auto" w:fill="FFFFFF"/>
            <w:lang w:val="en-GB"/>
          </w:rPr>
          <w:t>,</w:t>
        </w:r>
      </w:ins>
      <w:r w:rsidRPr="00D73D87">
        <w:rPr>
          <w:rFonts w:ascii="Times New Roman" w:hAnsi="Times New Roman"/>
          <w:sz w:val="24"/>
          <w:szCs w:val="24"/>
          <w:shd w:val="clear" w:color="auto" w:fill="FFFFFF"/>
          <w:lang w:val="en-GB"/>
        </w:rPr>
        <w:lastRenderedPageBreak/>
        <w:t xml:space="preserve"> so use jam instead.”</w:t>
      </w:r>
    </w:p>
    <w:p w:rsidRPr="00D73D87" w:rsidR="003733A5" w:rsidP="00E37332" w:rsidRDefault="003733A5" w14:paraId="314EA6BD" w14:textId="12E3A938">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“You English are </w:t>
      </w:r>
      <w:r w:rsidRPr="00D73D87" w:rsidR="00337318">
        <w:rPr>
          <w:rFonts w:ascii="Times New Roman" w:hAnsi="Times New Roman"/>
          <w:sz w:val="24"/>
          <w:szCs w:val="24"/>
          <w:shd w:val="clear" w:color="auto" w:fill="FFFFFF"/>
          <w:lang w:val="en-GB"/>
        </w:rPr>
        <w:t>z</w:t>
      </w:r>
      <w:r w:rsidRPr="00D73D87">
        <w:rPr>
          <w:rFonts w:ascii="Times New Roman" w:hAnsi="Times New Roman"/>
          <w:sz w:val="24"/>
          <w:szCs w:val="24"/>
          <w:shd w:val="clear" w:color="auto" w:fill="FFFFFF"/>
          <w:lang w:val="en-GB"/>
        </w:rPr>
        <w:t>o difficult, marmalade</w:t>
      </w:r>
      <w:r w:rsidRPr="00D73D87" w:rsidR="00E1145B">
        <w:rPr>
          <w:rFonts w:ascii="Times New Roman" w:hAnsi="Times New Roman"/>
          <w:sz w:val="24"/>
          <w:szCs w:val="24"/>
          <w:shd w:val="clear" w:color="auto" w:fill="FFFFFF"/>
          <w:lang w:val="en-GB"/>
        </w:rPr>
        <w:t>, jam</w:t>
      </w:r>
      <w:r w:rsidRPr="00D73D87" w:rsidR="001E0089">
        <w:rPr>
          <w:rFonts w:ascii="Times New Roman" w:hAnsi="Times New Roman"/>
          <w:sz w:val="24"/>
          <w:szCs w:val="24"/>
          <w:shd w:val="clear" w:color="auto" w:fill="FFFFFF"/>
          <w:lang w:val="en-GB"/>
        </w:rPr>
        <w:t>,</w:t>
      </w:r>
      <w:r w:rsidRPr="00D73D87" w:rsidR="00E1145B">
        <w:rPr>
          <w:rFonts w:ascii="Times New Roman" w:hAnsi="Times New Roman"/>
          <w:sz w:val="24"/>
          <w:szCs w:val="24"/>
          <w:shd w:val="clear" w:color="auto" w:fill="FFFFFF"/>
          <w:lang w:val="en-GB"/>
        </w:rPr>
        <w:t xml:space="preserve"> zay are</w:t>
      </w:r>
      <w:r w:rsidRPr="00D73D87">
        <w:rPr>
          <w:rFonts w:ascii="Times New Roman" w:hAnsi="Times New Roman"/>
          <w:sz w:val="24"/>
          <w:szCs w:val="24"/>
          <w:shd w:val="clear" w:color="auto" w:fill="FFFFFF"/>
          <w:lang w:val="en-GB"/>
        </w:rPr>
        <w:t xml:space="preserve"> </w:t>
      </w:r>
      <w:r w:rsidRPr="00D73D87" w:rsidR="00E1145B">
        <w:rPr>
          <w:rFonts w:ascii="Times New Roman" w:hAnsi="Times New Roman"/>
          <w:sz w:val="24"/>
          <w:szCs w:val="24"/>
          <w:shd w:val="clear" w:color="auto" w:fill="FFFFFF"/>
          <w:lang w:val="en-GB"/>
        </w:rPr>
        <w:t>all</w:t>
      </w:r>
      <w:r w:rsidRPr="00D73D87">
        <w:rPr>
          <w:rFonts w:ascii="Times New Roman" w:hAnsi="Times New Roman"/>
          <w:sz w:val="24"/>
          <w:szCs w:val="24"/>
          <w:shd w:val="clear" w:color="auto" w:fill="FFFFFF"/>
          <w:lang w:val="en-GB"/>
        </w:rPr>
        <w:t xml:space="preserve"> marmalade. Never mind, vot is ze problem with ze plumbing?”</w:t>
      </w:r>
    </w:p>
    <w:p w:rsidRPr="00D73D87" w:rsidR="003733A5" w:rsidP="00E37332" w:rsidRDefault="003733A5" w14:paraId="315F6093" w14:textId="4A35DF29">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“Our plumbing is perfect, even I understand it,” </w:t>
      </w:r>
      <w:r w:rsidRPr="00D73D87" w:rsidR="008C4CBF">
        <w:rPr>
          <w:rFonts w:ascii="Times New Roman" w:hAnsi="Times New Roman"/>
          <w:sz w:val="24"/>
          <w:szCs w:val="24"/>
          <w:shd w:val="clear" w:color="auto" w:fill="FFFFFF"/>
          <w:lang w:val="en-GB"/>
        </w:rPr>
        <w:t xml:space="preserve">I </w:t>
      </w:r>
      <w:r w:rsidRPr="00D73D87">
        <w:rPr>
          <w:rFonts w:ascii="Times New Roman" w:hAnsi="Times New Roman"/>
          <w:sz w:val="24"/>
          <w:szCs w:val="24"/>
          <w:shd w:val="clear" w:color="auto" w:fill="FFFFFF"/>
          <w:lang w:val="en-GB"/>
        </w:rPr>
        <w:t>said refilling the coffee machine with water. “However, without propane gas cylinders even the BMW of hot water systems won’t work.”</w:t>
      </w:r>
    </w:p>
    <w:p w:rsidRPr="00D73D87" w:rsidR="003733A5" w:rsidP="00E37332" w:rsidRDefault="003733A5" w14:paraId="3308BEEB" w14:textId="1AA249A4">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“You don’t ha</w:t>
      </w:r>
      <w:r w:rsidRPr="00D73D87" w:rsidR="00665EBC">
        <w:rPr>
          <w:rFonts w:ascii="Times New Roman" w:hAnsi="Times New Roman"/>
          <w:sz w:val="24"/>
          <w:szCs w:val="24"/>
          <w:shd w:val="clear" w:color="auto" w:fill="FFFFFF"/>
          <w:lang w:val="en-GB"/>
        </w:rPr>
        <w:t>ff</w:t>
      </w:r>
      <w:r w:rsidRPr="00D73D87">
        <w:rPr>
          <w:rFonts w:ascii="Times New Roman" w:hAnsi="Times New Roman"/>
          <w:sz w:val="24"/>
          <w:szCs w:val="24"/>
          <w:shd w:val="clear" w:color="auto" w:fill="FFFFFF"/>
          <w:lang w:val="en-GB"/>
        </w:rPr>
        <w:t xml:space="preserve"> town gas?” said Hans.</w:t>
      </w:r>
    </w:p>
    <w:p w:rsidRPr="00D73D87" w:rsidR="003733A5" w:rsidP="00E37332" w:rsidRDefault="003733A5" w14:paraId="71911D34" w14:textId="0FBEF41A">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“No vi do not,” </w:t>
      </w:r>
      <w:r w:rsidRPr="00D73D87" w:rsidR="00C35126">
        <w:rPr>
          <w:rFonts w:ascii="Times New Roman" w:hAnsi="Times New Roman"/>
          <w:sz w:val="24"/>
          <w:szCs w:val="24"/>
          <w:shd w:val="clear" w:color="auto" w:fill="FFFFFF"/>
          <w:lang w:val="en-GB"/>
        </w:rPr>
        <w:t xml:space="preserve">I </w:t>
      </w:r>
      <w:r w:rsidRPr="00D73D87">
        <w:rPr>
          <w:rFonts w:ascii="Times New Roman" w:hAnsi="Times New Roman"/>
          <w:sz w:val="24"/>
          <w:szCs w:val="24"/>
          <w:shd w:val="clear" w:color="auto" w:fill="FFFFFF"/>
          <w:lang w:val="en-GB"/>
        </w:rPr>
        <w:t xml:space="preserve">said </w:t>
      </w:r>
      <w:r w:rsidRPr="00D73D87" w:rsidR="00282CA0">
        <w:rPr>
          <w:rFonts w:ascii="Times New Roman" w:hAnsi="Times New Roman"/>
          <w:sz w:val="24"/>
          <w:szCs w:val="24"/>
          <w:shd w:val="clear" w:color="auto" w:fill="FFFFFF"/>
          <w:lang w:val="en-GB"/>
        </w:rPr>
        <w:t>fai</w:t>
      </w:r>
      <w:r w:rsidRPr="00D73D87" w:rsidR="00611975">
        <w:rPr>
          <w:rFonts w:ascii="Times New Roman" w:hAnsi="Times New Roman"/>
          <w:sz w:val="24"/>
          <w:szCs w:val="24"/>
          <w:shd w:val="clear" w:color="auto" w:fill="FFFFFF"/>
          <w:lang w:val="en-GB"/>
        </w:rPr>
        <w:t>l</w:t>
      </w:r>
      <w:r w:rsidRPr="00D73D87" w:rsidR="00282CA0">
        <w:rPr>
          <w:rFonts w:ascii="Times New Roman" w:hAnsi="Times New Roman"/>
          <w:sz w:val="24"/>
          <w:szCs w:val="24"/>
          <w:shd w:val="clear" w:color="auto" w:fill="FFFFFF"/>
          <w:lang w:val="en-GB"/>
        </w:rPr>
        <w:t>ing</w:t>
      </w:r>
      <w:r w:rsidRPr="00D73D87">
        <w:rPr>
          <w:rFonts w:ascii="Times New Roman" w:hAnsi="Times New Roman"/>
          <w:sz w:val="24"/>
          <w:szCs w:val="24"/>
          <w:shd w:val="clear" w:color="auto" w:fill="FFFFFF"/>
          <w:lang w:val="en-GB"/>
        </w:rPr>
        <w:t xml:space="preserve"> not to mimic the giant of a man. “We leave our empty </w:t>
      </w:r>
      <w:r w:rsidRPr="00D73D87" w:rsidR="00C5732C">
        <w:rPr>
          <w:rFonts w:ascii="Times New Roman" w:hAnsi="Times New Roman"/>
          <w:sz w:val="24"/>
          <w:szCs w:val="24"/>
          <w:shd w:val="clear" w:color="auto" w:fill="FFFFFF"/>
          <w:lang w:val="en-GB"/>
        </w:rPr>
        <w:t>gas</w:t>
      </w:r>
      <w:r w:rsidRPr="00D73D87" w:rsidR="00C0139B">
        <w:rPr>
          <w:rFonts w:ascii="Times New Roman" w:hAnsi="Times New Roman"/>
          <w:sz w:val="24"/>
          <w:szCs w:val="24"/>
          <w:shd w:val="clear" w:color="auto" w:fill="FFFFFF"/>
          <w:lang w:val="en-GB"/>
        </w:rPr>
        <w:t xml:space="preserve"> </w:t>
      </w:r>
      <w:r w:rsidRPr="00D73D87">
        <w:rPr>
          <w:rFonts w:ascii="Times New Roman" w:hAnsi="Times New Roman"/>
          <w:sz w:val="24"/>
          <w:szCs w:val="24"/>
          <w:shd w:val="clear" w:color="auto" w:fill="FFFFFF"/>
          <w:lang w:val="en-GB"/>
        </w:rPr>
        <w:t xml:space="preserve">cylinders on the backdoor step signalling to the delivery man we need more. Sometimes he forgets, like this morning. It means we </w:t>
      </w:r>
      <w:proofErr w:type="gramStart"/>
      <w:r w:rsidRPr="00D73D87">
        <w:rPr>
          <w:rFonts w:ascii="Times New Roman" w:hAnsi="Times New Roman"/>
          <w:sz w:val="24"/>
          <w:szCs w:val="24"/>
          <w:shd w:val="clear" w:color="auto" w:fill="FFFFFF"/>
          <w:lang w:val="en-GB"/>
        </w:rPr>
        <w:t>have to</w:t>
      </w:r>
      <w:proofErr w:type="gramEnd"/>
      <w:r w:rsidRPr="00D73D87">
        <w:rPr>
          <w:rFonts w:ascii="Times New Roman" w:hAnsi="Times New Roman"/>
          <w:sz w:val="24"/>
          <w:szCs w:val="24"/>
          <w:shd w:val="clear" w:color="auto" w:fill="FFFFFF"/>
          <w:lang w:val="en-GB"/>
        </w:rPr>
        <w:t xml:space="preserve"> borrow one from a neighbour or drive to the gas depot on Calle Cruz to fetch one. As the depot doesn’t open until after breakfast, we had to knock on every door in the nearby streets to beg, steal</w:t>
      </w:r>
      <w:r w:rsidRPr="00D73D87" w:rsidR="00006C77">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 xml:space="preserve"> or borrow one. It’s part of the joys of running a hotel in Spain. Sorry if our three-minute delay has disturbed your morning plans.”</w:t>
      </w:r>
    </w:p>
    <w:p w:rsidRPr="00D73D87" w:rsidR="003733A5" w:rsidP="00E37332" w:rsidRDefault="003733A5" w14:paraId="671A39F1" w14:textId="28B8B052">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H</w:t>
      </w:r>
      <w:r w:rsidRPr="00D73D87" w:rsidR="00282CA0">
        <w:rPr>
          <w:rFonts w:ascii="Times New Roman" w:hAnsi="Times New Roman"/>
          <w:sz w:val="24"/>
          <w:szCs w:val="24"/>
          <w:shd w:val="clear" w:color="auto" w:fill="FFFFFF"/>
          <w:lang w:val="en-GB"/>
        </w:rPr>
        <w:t>e</w:t>
      </w:r>
      <w:r w:rsidRPr="00D73D87">
        <w:rPr>
          <w:rFonts w:ascii="Times New Roman" w:hAnsi="Times New Roman"/>
          <w:sz w:val="24"/>
          <w:szCs w:val="24"/>
          <w:shd w:val="clear" w:color="auto" w:fill="FFFFFF"/>
          <w:lang w:val="en-GB"/>
        </w:rPr>
        <w:t xml:space="preserve"> nodded and smiled. “For me, it’s no problem,” said Hans. “But ze girls will be ferry angry.”</w:t>
      </w:r>
    </w:p>
    <w:p w:rsidRPr="00D73D87" w:rsidR="003733A5" w:rsidP="4A6D2F5D" w:rsidRDefault="003733A5" w14:paraId="742DBBAC" w14:textId="2D2C609C">
      <w:pPr>
        <w:pStyle w:val="CSP-ChapterBodyText-FirstParagraph"/>
        <w:suppressLineNumbers w:val="0"/>
        <w:bidi w:val="0"/>
        <w:spacing w:before="0" w:beforeAutospacing="off" w:after="0" w:afterAutospacing="off" w:line="360" w:lineRule="auto"/>
        <w:ind w:left="0" w:right="0" w:firstLine="720"/>
        <w:jc w:val="left"/>
        <w:rPr>
          <w:rFonts w:ascii="Times New Roman" w:hAnsi="Times New Roman"/>
          <w:sz w:val="24"/>
          <w:szCs w:val="24"/>
          <w:lang w:val="en-GB"/>
        </w:rPr>
        <w:pPrChange w:author="Gary Smailes" w:date="2024-01-17T11:23:58.523Z">
          <w:pPr>
            <w:pStyle w:val="CSP-ChapterBodyText-FirstParagraph"/>
            <w:spacing w:line="360" w:lineRule="auto"/>
            <w:ind w:firstLine="720"/>
            <w:jc w:val="left"/>
          </w:pPr>
        </w:pPrChange>
      </w:pPr>
      <w:r w:rsidRPr="00D73D87">
        <w:rPr>
          <w:rFonts w:ascii="Times New Roman" w:hAnsi="Times New Roman"/>
          <w:sz w:val="24"/>
          <w:szCs w:val="24"/>
          <w:shd w:val="clear" w:color="auto" w:fill="FFFFFF"/>
          <w:lang w:val="en-GB"/>
        </w:rPr>
        <w:t xml:space="preserve">“Vi, er why?” </w:t>
      </w:r>
      <w:r w:rsidRPr="00D73D87" w:rsidR="00C35126">
        <w:rPr>
          <w:rFonts w:ascii="Times New Roman" w:hAnsi="Times New Roman"/>
          <w:sz w:val="24"/>
          <w:szCs w:val="24"/>
          <w:shd w:val="clear" w:color="auto" w:fill="FFFFFF"/>
          <w:lang w:val="en-GB"/>
        </w:rPr>
        <w:t xml:space="preserve">I </w:t>
      </w:r>
      <w:del w:author="Gary Smailes" w:date="2024-01-17T11:23:58.474Z" w:id="2062540973">
        <w:r w:rsidRPr="4A6D2F5D" w:rsidDel="4A6D2F5D">
          <w:rPr>
            <w:rFonts w:ascii="Times New Roman" w:hAnsi="Times New Roman"/>
            <w:sz w:val="24"/>
            <w:szCs w:val="24"/>
            <w:lang w:val="en-GB"/>
          </w:rPr>
          <w:delText>said</w:delText>
        </w:r>
      </w:del>
      <w:ins w:author="Gary Smailes" w:date="2024-01-17T11:23:59.042Z" w:id="1519684000">
        <w:r w:rsidRPr="4A6D2F5D" w:rsidR="4A6D2F5D">
          <w:rPr>
            <w:rFonts w:ascii="Times New Roman" w:hAnsi="Times New Roman"/>
            <w:sz w:val="24"/>
            <w:szCs w:val="24"/>
            <w:lang w:val="en-GB"/>
          </w:rPr>
          <w:t>as</w:t>
        </w:r>
      </w:ins>
      <w:ins w:author="Gary Smailes" w:date="2024-01-17T11:24:01.822Z" w:id="1736431703">
        <w:r w:rsidRPr="4A6D2F5D" w:rsidR="4A6D2F5D">
          <w:rPr>
            <w:rFonts w:ascii="Times New Roman" w:hAnsi="Times New Roman"/>
            <w:sz w:val="24"/>
            <w:szCs w:val="24"/>
            <w:lang w:val="en-GB"/>
          </w:rPr>
          <w:t>ked</w:t>
        </w:r>
      </w:ins>
      <w:r w:rsidRPr="00D73D87">
        <w:rPr>
          <w:rFonts w:ascii="Times New Roman" w:hAnsi="Times New Roman"/>
          <w:sz w:val="24"/>
          <w:szCs w:val="24"/>
          <w:shd w:val="clear" w:color="auto" w:fill="FFFFFF"/>
          <w:lang w:val="en-GB"/>
        </w:rPr>
        <w:t>.</w:t>
      </w:r>
    </w:p>
    <w:p w:rsidRPr="00D73D87" w:rsidR="003733A5" w:rsidP="00E37332" w:rsidRDefault="003733A5" w14:paraId="1985AF9F" w14:textId="4BEDE2B8">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“It is my job to put towels on </w:t>
      </w:r>
      <w:r w:rsidRPr="00D73D87" w:rsidR="00665EBC">
        <w:rPr>
          <w:rFonts w:ascii="Times New Roman" w:hAnsi="Times New Roman"/>
          <w:sz w:val="24"/>
          <w:szCs w:val="24"/>
          <w:shd w:val="clear" w:color="auto" w:fill="FFFFFF"/>
          <w:lang w:val="en-GB"/>
        </w:rPr>
        <w:t>ze</w:t>
      </w:r>
      <w:r w:rsidRPr="00D73D87">
        <w:rPr>
          <w:rFonts w:ascii="Times New Roman" w:hAnsi="Times New Roman"/>
          <w:sz w:val="24"/>
          <w:szCs w:val="24"/>
          <w:shd w:val="clear" w:color="auto" w:fill="FFFFFF"/>
          <w:lang w:val="en-GB"/>
        </w:rPr>
        <w:t xml:space="preserve"> front row sun loungers at </w:t>
      </w:r>
      <w:r w:rsidRPr="00D73D87" w:rsidR="00665EBC">
        <w:rPr>
          <w:rFonts w:ascii="Times New Roman" w:hAnsi="Times New Roman"/>
          <w:sz w:val="24"/>
          <w:szCs w:val="24"/>
          <w:shd w:val="clear" w:color="auto" w:fill="FFFFFF"/>
          <w:lang w:val="en-GB"/>
        </w:rPr>
        <w:t>ze</w:t>
      </w:r>
      <w:r w:rsidRPr="00D73D87">
        <w:rPr>
          <w:rFonts w:ascii="Times New Roman" w:hAnsi="Times New Roman"/>
          <w:sz w:val="24"/>
          <w:szCs w:val="24"/>
          <w:shd w:val="clear" w:color="auto" w:fill="FFFFFF"/>
          <w:lang w:val="en-GB"/>
        </w:rPr>
        <w:t xml:space="preserve"> beach,” said Hans, shrugging. “Now the verdammt Englanders </w:t>
      </w:r>
      <w:r w:rsidRPr="00D73D87" w:rsidR="00665EBC">
        <w:rPr>
          <w:rFonts w:ascii="Times New Roman" w:hAnsi="Times New Roman"/>
          <w:sz w:val="24"/>
          <w:szCs w:val="24"/>
          <w:shd w:val="clear" w:color="auto" w:fill="FFFFFF"/>
          <w:lang w:val="en-GB"/>
        </w:rPr>
        <w:t>v</w:t>
      </w:r>
      <w:r w:rsidRPr="00D73D87">
        <w:rPr>
          <w:rFonts w:ascii="Times New Roman" w:hAnsi="Times New Roman"/>
          <w:sz w:val="24"/>
          <w:szCs w:val="24"/>
          <w:shd w:val="clear" w:color="auto" w:fill="FFFFFF"/>
          <w:lang w:val="en-GB"/>
        </w:rPr>
        <w:t>ill beat us to it.”</w:t>
      </w:r>
    </w:p>
    <w:p w:rsidRPr="00D73D87" w:rsidR="003733A5" w:rsidP="00E37332" w:rsidRDefault="003733A5" w14:paraId="38AF1D3C" w14:textId="2C14E6D7">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“Makes a change,” </w:t>
      </w:r>
      <w:r w:rsidRPr="00D73D87" w:rsidR="004A1281">
        <w:rPr>
          <w:rFonts w:ascii="Times New Roman" w:hAnsi="Times New Roman"/>
          <w:sz w:val="24"/>
          <w:szCs w:val="24"/>
          <w:shd w:val="clear" w:color="auto" w:fill="FFFFFF"/>
          <w:lang w:val="en-GB"/>
        </w:rPr>
        <w:t xml:space="preserve">I </w:t>
      </w:r>
      <w:r w:rsidRPr="00D73D87">
        <w:rPr>
          <w:rFonts w:ascii="Times New Roman" w:hAnsi="Times New Roman"/>
          <w:sz w:val="24"/>
          <w:szCs w:val="24"/>
          <w:shd w:val="clear" w:color="auto" w:fill="FFFFFF"/>
          <w:lang w:val="en-GB"/>
        </w:rPr>
        <w:t>said.</w:t>
      </w:r>
    </w:p>
    <w:p w:rsidRPr="00D73D87" w:rsidR="003733A5" w:rsidP="00E37332" w:rsidRDefault="003733A5" w14:paraId="310162A9" w14:textId="77777777">
      <w:pPr>
        <w:pStyle w:val="CSP-ChapterBodyText-FirstParagraph"/>
        <w:spacing w:line="360" w:lineRule="auto"/>
        <w:ind w:firstLine="720"/>
        <w:jc w:val="left"/>
        <w:rPr>
          <w:del w:author="Gary Smailes" w:date="2024-01-17T11:24:11.486Z" w:id="542578221"/>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Vot</w:t>
      </w:r>
      <w:r w:rsidRPr="00D73D87">
        <w:rPr>
          <w:rFonts w:ascii="Times New Roman" w:hAnsi="Times New Roman"/>
          <w:sz w:val="24"/>
          <w:szCs w:val="24"/>
          <w:shd w:val="clear" w:color="auto" w:fill="FFFFFF"/>
          <w:lang w:val="en-GB"/>
        </w:rPr>
        <w:t>?”</w:t>
      </w:r>
      <w:del w:author="Gary Smailes" w:date="2024-01-17T11:24:11.487Z" w:id="1298937639">
        <w:r w:rsidRPr="4A6D2F5D" w:rsidDel="4A6D2F5D">
          <w:rPr>
            <w:rFonts w:ascii="Times New Roman" w:hAnsi="Times New Roman"/>
            <w:sz w:val="24"/>
            <w:szCs w:val="24"/>
            <w:lang w:val="en-GB"/>
          </w:rPr>
          <w:delText xml:space="preserve"> said Hans.</w:delText>
        </w:r>
      </w:del>
    </w:p>
    <w:p w:rsidRPr="00D73D87" w:rsidR="003733A5" w:rsidP="00E37332" w:rsidRDefault="003733A5" w14:paraId="1D32BB66" w14:textId="7DD7BD77">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t>
      </w:r>
      <w:r w:rsidRPr="00D73D87" w:rsidR="004A1281">
        <w:rPr>
          <w:rFonts w:ascii="Times New Roman" w:hAnsi="Times New Roman"/>
          <w:sz w:val="24"/>
          <w:szCs w:val="24"/>
          <w:shd w:val="clear" w:color="auto" w:fill="FFFFFF"/>
          <w:lang w:val="en-GB"/>
        </w:rPr>
        <w:t>Sin</w:t>
      </w:r>
      <w:r w:rsidRPr="00D73D87" w:rsidR="000B3ADB">
        <w:rPr>
          <w:rFonts w:ascii="Times New Roman" w:hAnsi="Times New Roman"/>
          <w:sz w:val="24"/>
          <w:szCs w:val="24"/>
          <w:shd w:val="clear" w:color="auto" w:fill="FFFFFF"/>
          <w:lang w:val="en-GB"/>
        </w:rPr>
        <w:t>c</w:t>
      </w:r>
      <w:r w:rsidRPr="00D73D87" w:rsidR="004A1281">
        <w:rPr>
          <w:rFonts w:ascii="Times New Roman" w:hAnsi="Times New Roman"/>
          <w:sz w:val="24"/>
          <w:szCs w:val="24"/>
          <w:shd w:val="clear" w:color="auto" w:fill="FFFFFF"/>
          <w:lang w:val="en-GB"/>
        </w:rPr>
        <w:t>e 19</w:t>
      </w:r>
      <w:r w:rsidRPr="00D73D87" w:rsidR="00A6554F">
        <w:rPr>
          <w:rFonts w:ascii="Times New Roman" w:hAnsi="Times New Roman"/>
          <w:sz w:val="24"/>
          <w:szCs w:val="24"/>
          <w:shd w:val="clear" w:color="auto" w:fill="FFFFFF"/>
          <w:lang w:val="en-GB"/>
        </w:rPr>
        <w:t>45</w:t>
      </w:r>
      <w:r w:rsidRPr="00D73D87">
        <w:rPr>
          <w:rFonts w:ascii="Times New Roman" w:hAnsi="Times New Roman"/>
          <w:sz w:val="24"/>
          <w:szCs w:val="24"/>
          <w:shd w:val="clear" w:color="auto" w:fill="FFFFFF"/>
          <w:lang w:val="en-GB"/>
        </w:rPr>
        <w:t>, you win everything against us.</w:t>
      </w:r>
      <w:r w:rsidRPr="00D73D87" w:rsidR="0004031B">
        <w:rPr>
          <w:rFonts w:ascii="Times New Roman" w:hAnsi="Times New Roman"/>
          <w:sz w:val="24"/>
          <w:szCs w:val="24"/>
          <w:shd w:val="clear" w:color="auto" w:fill="FFFFFF"/>
          <w:lang w:val="en-GB"/>
        </w:rPr>
        <w:t xml:space="preserve"> We</w:t>
      </w:r>
      <w:r w:rsidRPr="00D73D87" w:rsidR="00737110">
        <w:rPr>
          <w:rFonts w:ascii="Times New Roman" w:hAnsi="Times New Roman"/>
          <w:sz w:val="24"/>
          <w:szCs w:val="24"/>
          <w:shd w:val="clear" w:color="auto" w:fill="FFFFFF"/>
          <w:lang w:val="en-GB"/>
        </w:rPr>
        <w:t>ll, apart from th</w:t>
      </w:r>
      <w:r w:rsidR="00E32284">
        <w:rPr>
          <w:rFonts w:ascii="Times New Roman" w:hAnsi="Times New Roman"/>
          <w:sz w:val="24"/>
          <w:szCs w:val="24"/>
          <w:shd w:val="clear" w:color="auto" w:fill="FFFFFF"/>
          <w:lang w:val="en-GB"/>
        </w:rPr>
        <w:t>e</w:t>
      </w:r>
      <w:r w:rsidRPr="00D73D87" w:rsidR="00737110">
        <w:rPr>
          <w:rFonts w:ascii="Times New Roman" w:hAnsi="Times New Roman"/>
          <w:sz w:val="24"/>
          <w:szCs w:val="24"/>
          <w:shd w:val="clear" w:color="auto" w:fill="FFFFFF"/>
          <w:lang w:val="en-GB"/>
        </w:rPr>
        <w:t xml:space="preserve"> freak occasion in 1966.</w:t>
      </w:r>
      <w:r w:rsidRPr="00D73D87" w:rsidR="00611975">
        <w:rPr>
          <w:rFonts w:ascii="Times New Roman" w:hAnsi="Times New Roman"/>
          <w:sz w:val="24"/>
          <w:szCs w:val="24"/>
          <w:shd w:val="clear" w:color="auto" w:fill="FFFFFF"/>
          <w:lang w:val="en-GB"/>
        </w:rPr>
        <w:t xml:space="preserve"> And this year we didn’t even qualify for the finals.</w:t>
      </w:r>
      <w:r w:rsidRPr="00D73D87">
        <w:rPr>
          <w:rFonts w:ascii="Times New Roman" w:hAnsi="Times New Roman"/>
          <w:sz w:val="24"/>
          <w:szCs w:val="24"/>
          <w:shd w:val="clear" w:color="auto" w:fill="FFFFFF"/>
          <w:lang w:val="en-GB"/>
        </w:rPr>
        <w:t>”</w:t>
      </w:r>
    </w:p>
    <w:p w:rsidRPr="00D73D87" w:rsidR="000B3ADB" w:rsidP="00E37332" w:rsidRDefault="003733A5" w14:paraId="42FC7340" w14:textId="79B4F720">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Hans returned </w:t>
      </w:r>
      <w:r w:rsidRPr="00D73D87" w:rsidR="00611975">
        <w:rPr>
          <w:rFonts w:ascii="Times New Roman" w:hAnsi="Times New Roman"/>
          <w:sz w:val="24"/>
          <w:szCs w:val="24"/>
          <w:shd w:val="clear" w:color="auto" w:fill="FFFFFF"/>
          <w:lang w:val="en-GB"/>
        </w:rPr>
        <w:t>my</w:t>
      </w:r>
      <w:r w:rsidRPr="00D73D87">
        <w:rPr>
          <w:rFonts w:ascii="Times New Roman" w:hAnsi="Times New Roman"/>
          <w:sz w:val="24"/>
          <w:szCs w:val="24"/>
          <w:shd w:val="clear" w:color="auto" w:fill="FFFFFF"/>
          <w:lang w:val="en-GB"/>
        </w:rPr>
        <w:t xml:space="preserve"> gaze blankly then </w:t>
      </w:r>
      <w:r w:rsidRPr="00D73D87" w:rsidR="00611975">
        <w:rPr>
          <w:rFonts w:ascii="Times New Roman" w:hAnsi="Times New Roman"/>
          <w:sz w:val="24"/>
          <w:szCs w:val="24"/>
          <w:shd w:val="clear" w:color="auto" w:fill="FFFFFF"/>
          <w:lang w:val="en-GB"/>
        </w:rPr>
        <w:t>twigged</w:t>
      </w:r>
      <w:r w:rsidRPr="00D73D87">
        <w:rPr>
          <w:rFonts w:ascii="Times New Roman" w:hAnsi="Times New Roman"/>
          <w:sz w:val="24"/>
          <w:szCs w:val="24"/>
          <w:shd w:val="clear" w:color="auto" w:fill="FFFFFF"/>
          <w:lang w:val="en-GB"/>
        </w:rPr>
        <w:t>.</w:t>
      </w:r>
    </w:p>
    <w:p w:rsidRPr="00D73D87" w:rsidR="003733A5" w:rsidP="00E37332" w:rsidRDefault="003733A5" w14:paraId="3E4BEEE7" w14:textId="3DBA4701">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“Och ja, you mean ze world cup,” said Hans leaning forward and whispering. “My friend, let us agree. If you don’t mention ze var, I won’t talk about ze football.</w:t>
      </w:r>
      <w:r w:rsidRPr="00D73D87" w:rsidR="00A6554F">
        <w:rPr>
          <w:rFonts w:ascii="Times New Roman" w:hAnsi="Times New Roman"/>
          <w:sz w:val="24"/>
          <w:szCs w:val="24"/>
          <w:shd w:val="clear" w:color="auto" w:fill="FFFFFF"/>
          <w:lang w:val="en-GB"/>
        </w:rPr>
        <w:t xml:space="preserve"> Now vot I need is a thermometer. Do you haf</w:t>
      </w:r>
      <w:r w:rsidRPr="00D73D87" w:rsidR="00F63638">
        <w:rPr>
          <w:rFonts w:ascii="Times New Roman" w:hAnsi="Times New Roman"/>
          <w:sz w:val="24"/>
          <w:szCs w:val="24"/>
          <w:shd w:val="clear" w:color="auto" w:fill="FFFFFF"/>
          <w:lang w:val="en-GB"/>
        </w:rPr>
        <w:t>f</w:t>
      </w:r>
      <w:r w:rsidRPr="00D73D87" w:rsidR="00A6554F">
        <w:rPr>
          <w:rFonts w:ascii="Times New Roman" w:hAnsi="Times New Roman"/>
          <w:sz w:val="24"/>
          <w:szCs w:val="24"/>
          <w:shd w:val="clear" w:color="auto" w:fill="FFFFFF"/>
          <w:lang w:val="en-GB"/>
        </w:rPr>
        <w:t xml:space="preserve"> one?”</w:t>
      </w:r>
    </w:p>
    <w:p w:rsidRPr="00D73D87" w:rsidR="00CE2E69" w:rsidP="00E37332" w:rsidRDefault="00CE2E69" w14:paraId="31160D0D" w14:textId="6E908061">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t>
      </w:r>
      <w:r w:rsidRPr="00D73D87" w:rsidR="00C81543">
        <w:rPr>
          <w:rFonts w:ascii="Times New Roman" w:hAnsi="Times New Roman"/>
          <w:sz w:val="24"/>
          <w:szCs w:val="24"/>
          <w:shd w:val="clear" w:color="auto" w:fill="FFFFFF"/>
          <w:lang w:val="en-GB"/>
        </w:rPr>
        <w:t>Do you have a fever?”</w:t>
      </w:r>
    </w:p>
    <w:p w:rsidRPr="00D73D87" w:rsidR="00C81543" w:rsidP="00E37332" w:rsidRDefault="00C81543" w14:paraId="042D56A2" w14:textId="63BF926A">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“No, I am fine</w:t>
      </w:r>
      <w:r w:rsidRPr="00D73D87" w:rsidR="0002533A">
        <w:rPr>
          <w:rFonts w:ascii="Times New Roman" w:hAnsi="Times New Roman"/>
          <w:sz w:val="24"/>
          <w:szCs w:val="24"/>
          <w:shd w:val="clear" w:color="auto" w:fill="FFFFFF"/>
          <w:lang w:val="en-GB"/>
        </w:rPr>
        <w:t>.”</w:t>
      </w:r>
    </w:p>
    <w:p w:rsidRPr="00D73D87" w:rsidR="0002533A" w:rsidP="00E37332" w:rsidRDefault="0002533A" w14:paraId="6707D19B" w14:textId="407A3F3B">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“Then why do you need a thermometer?”</w:t>
      </w:r>
    </w:p>
    <w:p w:rsidRPr="00D73D87" w:rsidR="0002533A" w:rsidP="00E37332" w:rsidRDefault="0002533A" w14:paraId="0CE525C9" w14:textId="5179F036">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“To </w:t>
      </w:r>
      <w:r w:rsidRPr="00D73D87" w:rsidR="000E706A">
        <w:rPr>
          <w:rFonts w:ascii="Times New Roman" w:hAnsi="Times New Roman"/>
          <w:sz w:val="24"/>
          <w:szCs w:val="24"/>
          <w:shd w:val="clear" w:color="auto" w:fill="FFFFFF"/>
          <w:lang w:val="en-GB"/>
        </w:rPr>
        <w:t>measure</w:t>
      </w:r>
      <w:r w:rsidRPr="00D73D87">
        <w:rPr>
          <w:rFonts w:ascii="Times New Roman" w:hAnsi="Times New Roman"/>
          <w:sz w:val="24"/>
          <w:szCs w:val="24"/>
          <w:shd w:val="clear" w:color="auto" w:fill="FFFFFF"/>
          <w:lang w:val="en-GB"/>
        </w:rPr>
        <w:t xml:space="preserve"> </w:t>
      </w:r>
      <w:r w:rsidRPr="00D73D87" w:rsidR="000E706A">
        <w:rPr>
          <w:rFonts w:ascii="Times New Roman" w:hAnsi="Times New Roman"/>
          <w:sz w:val="24"/>
          <w:szCs w:val="24"/>
          <w:shd w:val="clear" w:color="auto" w:fill="FFFFFF"/>
          <w:lang w:val="en-GB"/>
        </w:rPr>
        <w:t>ze</w:t>
      </w:r>
      <w:r w:rsidRPr="00D73D87">
        <w:rPr>
          <w:rFonts w:ascii="Times New Roman" w:hAnsi="Times New Roman"/>
          <w:sz w:val="24"/>
          <w:szCs w:val="24"/>
          <w:shd w:val="clear" w:color="auto" w:fill="FFFFFF"/>
          <w:lang w:val="en-GB"/>
        </w:rPr>
        <w:t xml:space="preserve"> sea temperature</w:t>
      </w:r>
      <w:r w:rsidRPr="00D73D87" w:rsidR="00BD6B10">
        <w:rPr>
          <w:rFonts w:ascii="Times New Roman" w:hAnsi="Times New Roman"/>
          <w:sz w:val="24"/>
          <w:szCs w:val="24"/>
          <w:shd w:val="clear" w:color="auto" w:fill="FFFFFF"/>
          <w:lang w:val="en-GB"/>
        </w:rPr>
        <w:t>.”</w:t>
      </w:r>
    </w:p>
    <w:p w:rsidRPr="00D73D87" w:rsidR="00BD6B10" w:rsidP="00E37332" w:rsidRDefault="00BD6B10" w14:paraId="3C8EF1A5" w14:textId="63424949">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lastRenderedPageBreak/>
        <w:t>“Why?”</w:t>
      </w:r>
    </w:p>
    <w:p w:rsidRPr="00D73D87" w:rsidR="00BD6B10" w:rsidP="00E37332" w:rsidRDefault="00BD6B10" w14:paraId="5296D7FA" w14:textId="06A68B3C">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“Because below twenty-eight degrees </w:t>
      </w:r>
      <w:r w:rsidRPr="00D73D87" w:rsidR="00F87A85">
        <w:rPr>
          <w:rFonts w:ascii="Times New Roman" w:hAnsi="Times New Roman"/>
          <w:sz w:val="24"/>
          <w:szCs w:val="24"/>
          <w:shd w:val="clear" w:color="auto" w:fill="FFFFFF"/>
          <w:lang w:val="en-GB"/>
        </w:rPr>
        <w:t xml:space="preserve">Celsius, </w:t>
      </w:r>
      <w:r w:rsidRPr="00D73D87" w:rsidR="00AB4A97">
        <w:rPr>
          <w:rFonts w:ascii="Times New Roman" w:hAnsi="Times New Roman"/>
          <w:sz w:val="24"/>
          <w:szCs w:val="24"/>
          <w:shd w:val="clear" w:color="auto" w:fill="FFFFFF"/>
          <w:lang w:val="en-GB"/>
        </w:rPr>
        <w:t>ze</w:t>
      </w:r>
      <w:r w:rsidRPr="00D73D87">
        <w:rPr>
          <w:rFonts w:ascii="Times New Roman" w:hAnsi="Times New Roman"/>
          <w:sz w:val="24"/>
          <w:szCs w:val="24"/>
          <w:shd w:val="clear" w:color="auto" w:fill="FFFFFF"/>
          <w:lang w:val="en-GB"/>
        </w:rPr>
        <w:t xml:space="preserve"> </w:t>
      </w:r>
      <w:proofErr w:type="gramStart"/>
      <w:r w:rsidRPr="00D73D87">
        <w:rPr>
          <w:rFonts w:ascii="Times New Roman" w:hAnsi="Times New Roman"/>
          <w:sz w:val="24"/>
          <w:szCs w:val="24"/>
          <w:shd w:val="clear" w:color="auto" w:fill="FFFFFF"/>
          <w:lang w:val="en-GB"/>
        </w:rPr>
        <w:t>ladies</w:t>
      </w:r>
      <w:proofErr w:type="gramEnd"/>
      <w:r w:rsidRPr="00D73D87">
        <w:rPr>
          <w:rFonts w:ascii="Times New Roman" w:hAnsi="Times New Roman"/>
          <w:sz w:val="24"/>
          <w:szCs w:val="24"/>
          <w:shd w:val="clear" w:color="auto" w:fill="FFFFFF"/>
          <w:lang w:val="en-GB"/>
        </w:rPr>
        <w:t xml:space="preserve"> </w:t>
      </w:r>
      <w:r w:rsidRPr="00D73D87" w:rsidR="00611975">
        <w:rPr>
          <w:rFonts w:ascii="Times New Roman" w:hAnsi="Times New Roman"/>
          <w:sz w:val="24"/>
          <w:szCs w:val="24"/>
          <w:shd w:val="clear" w:color="auto" w:fill="FFFFFF"/>
          <w:lang w:val="en-GB"/>
        </w:rPr>
        <w:t>v</w:t>
      </w:r>
      <w:r w:rsidRPr="00D73D87">
        <w:rPr>
          <w:rFonts w:ascii="Times New Roman" w:hAnsi="Times New Roman"/>
          <w:sz w:val="24"/>
          <w:szCs w:val="24"/>
          <w:shd w:val="clear" w:color="auto" w:fill="FFFFFF"/>
          <w:lang w:val="en-GB"/>
        </w:rPr>
        <w:t>ill</w:t>
      </w:r>
      <w:r w:rsidRPr="00D73D87" w:rsidR="00D8598D">
        <w:rPr>
          <w:rFonts w:ascii="Times New Roman" w:hAnsi="Times New Roman"/>
          <w:sz w:val="24"/>
          <w:szCs w:val="24"/>
          <w:shd w:val="clear" w:color="auto" w:fill="FFFFFF"/>
          <w:lang w:val="en-GB"/>
        </w:rPr>
        <w:t xml:space="preserve"> not swim.”</w:t>
      </w:r>
    </w:p>
    <w:p w:rsidRPr="00D73D87" w:rsidR="00D8598D" w:rsidP="00E37332" w:rsidRDefault="00D8598D" w14:paraId="502F199A" w14:textId="18A08E3C">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“Could they try dipping their toes in the </w:t>
      </w:r>
      <w:r w:rsidRPr="00D73D87" w:rsidR="00F75BED">
        <w:rPr>
          <w:rFonts w:ascii="Times New Roman" w:hAnsi="Times New Roman"/>
          <w:sz w:val="24"/>
          <w:szCs w:val="24"/>
          <w:shd w:val="clear" w:color="auto" w:fill="FFFFFF"/>
          <w:lang w:val="en-GB"/>
        </w:rPr>
        <w:t xml:space="preserve">surf. Then they will know if it is too hot, too </w:t>
      </w:r>
      <w:r w:rsidRPr="00D73D87" w:rsidR="00F87A85">
        <w:rPr>
          <w:rFonts w:ascii="Times New Roman" w:hAnsi="Times New Roman"/>
          <w:sz w:val="24"/>
          <w:szCs w:val="24"/>
          <w:shd w:val="clear" w:color="auto" w:fill="FFFFFF"/>
          <w:lang w:val="en-GB"/>
        </w:rPr>
        <w:t>cold,</w:t>
      </w:r>
      <w:r w:rsidRPr="00D73D87" w:rsidR="00F75BED">
        <w:rPr>
          <w:rFonts w:ascii="Times New Roman" w:hAnsi="Times New Roman"/>
          <w:sz w:val="24"/>
          <w:szCs w:val="24"/>
          <w:shd w:val="clear" w:color="auto" w:fill="FFFFFF"/>
          <w:lang w:val="en-GB"/>
        </w:rPr>
        <w:t xml:space="preserve"> or just right.</w:t>
      </w:r>
      <w:r w:rsidRPr="00D73D87" w:rsidR="00F87A85">
        <w:rPr>
          <w:rFonts w:ascii="Times New Roman" w:hAnsi="Times New Roman"/>
          <w:sz w:val="24"/>
          <w:szCs w:val="24"/>
          <w:shd w:val="clear" w:color="auto" w:fill="FFFFFF"/>
          <w:lang w:val="en-GB"/>
        </w:rPr>
        <w:t xml:space="preserve"> Then you won</w:t>
      </w:r>
      <w:r w:rsidRPr="00D73D87" w:rsidR="00D45B05">
        <w:rPr>
          <w:rFonts w:ascii="Times New Roman" w:hAnsi="Times New Roman"/>
          <w:sz w:val="24"/>
          <w:szCs w:val="24"/>
          <w:shd w:val="clear" w:color="auto" w:fill="FFFFFF"/>
          <w:lang w:val="en-GB"/>
        </w:rPr>
        <w:t>’t need a thermometer.</w:t>
      </w:r>
      <w:r w:rsidRPr="00D73D87" w:rsidR="00F75BED">
        <w:rPr>
          <w:rFonts w:ascii="Times New Roman" w:hAnsi="Times New Roman"/>
          <w:sz w:val="24"/>
          <w:szCs w:val="24"/>
          <w:shd w:val="clear" w:color="auto" w:fill="FFFFFF"/>
          <w:lang w:val="en-GB"/>
        </w:rPr>
        <w:t>”</w:t>
      </w:r>
    </w:p>
    <w:p w:rsidRPr="00D73D87" w:rsidR="00D45B05" w:rsidP="00E37332" w:rsidRDefault="00D45B05" w14:paraId="7D3DA1EA" w14:textId="3D5BDCCC">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“You haf no idea about German ladies,” said Hans with an expression of horror. They need to know precisely</w:t>
      </w:r>
      <w:r w:rsidRPr="00D73D87" w:rsidR="00CB287A">
        <w:rPr>
          <w:rFonts w:ascii="Times New Roman" w:hAnsi="Times New Roman"/>
          <w:sz w:val="24"/>
          <w:szCs w:val="24"/>
          <w:shd w:val="clear" w:color="auto" w:fill="FFFFFF"/>
          <w:lang w:val="en-GB"/>
        </w:rPr>
        <w:t xml:space="preserve"> how hot it is before </w:t>
      </w:r>
      <w:r w:rsidRPr="00D73D87" w:rsidR="00AB4A97">
        <w:rPr>
          <w:rFonts w:ascii="Times New Roman" w:hAnsi="Times New Roman"/>
          <w:sz w:val="24"/>
          <w:szCs w:val="24"/>
          <w:shd w:val="clear" w:color="auto" w:fill="FFFFFF"/>
          <w:lang w:val="en-GB"/>
        </w:rPr>
        <w:t>z</w:t>
      </w:r>
      <w:r w:rsidRPr="00D73D87" w:rsidR="00CB287A">
        <w:rPr>
          <w:rFonts w:ascii="Times New Roman" w:hAnsi="Times New Roman"/>
          <w:sz w:val="24"/>
          <w:szCs w:val="24"/>
          <w:shd w:val="clear" w:color="auto" w:fill="FFFFFF"/>
          <w:lang w:val="en-GB"/>
        </w:rPr>
        <w:t xml:space="preserve">ey </w:t>
      </w:r>
      <w:r w:rsidRPr="00D73D87" w:rsidR="00865477">
        <w:rPr>
          <w:rFonts w:ascii="Times New Roman" w:hAnsi="Times New Roman"/>
          <w:sz w:val="24"/>
          <w:szCs w:val="24"/>
          <w:shd w:val="clear" w:color="auto" w:fill="FFFFFF"/>
          <w:lang w:val="en-GB"/>
        </w:rPr>
        <w:t xml:space="preserve">get off their sunbed to </w:t>
      </w:r>
      <w:r w:rsidRPr="00D73D87" w:rsidR="00CB287A">
        <w:rPr>
          <w:rFonts w:ascii="Times New Roman" w:hAnsi="Times New Roman"/>
          <w:sz w:val="24"/>
          <w:szCs w:val="24"/>
          <w:shd w:val="clear" w:color="auto" w:fill="FFFFFF"/>
          <w:lang w:val="en-GB"/>
        </w:rPr>
        <w:t>swim. Toe dipping does not provide enough accurate information.</w:t>
      </w:r>
      <w:r w:rsidRPr="00D73D87" w:rsidR="007F730C">
        <w:rPr>
          <w:rFonts w:ascii="Times New Roman" w:hAnsi="Times New Roman"/>
          <w:sz w:val="24"/>
          <w:szCs w:val="24"/>
          <w:shd w:val="clear" w:color="auto" w:fill="FFFFFF"/>
          <w:lang w:val="en-GB"/>
        </w:rPr>
        <w:t xml:space="preserve"> </w:t>
      </w:r>
      <w:r w:rsidRPr="00D73D87" w:rsidR="00FE6362">
        <w:rPr>
          <w:rFonts w:ascii="Times New Roman" w:hAnsi="Times New Roman"/>
          <w:sz w:val="24"/>
          <w:szCs w:val="24"/>
          <w:shd w:val="clear" w:color="auto" w:fill="FFFFFF"/>
          <w:lang w:val="en-GB"/>
        </w:rPr>
        <w:t>Al</w:t>
      </w:r>
      <w:r w:rsidRPr="00D73D87" w:rsidR="00094751">
        <w:rPr>
          <w:rFonts w:ascii="Times New Roman" w:hAnsi="Times New Roman"/>
          <w:sz w:val="24"/>
          <w:szCs w:val="24"/>
          <w:shd w:val="clear" w:color="auto" w:fill="FFFFFF"/>
          <w:lang w:val="en-GB"/>
        </w:rPr>
        <w:t>z</w:t>
      </w:r>
      <w:r w:rsidRPr="00D73D87" w:rsidR="007F730C">
        <w:rPr>
          <w:rFonts w:ascii="Times New Roman" w:hAnsi="Times New Roman"/>
          <w:sz w:val="24"/>
          <w:szCs w:val="24"/>
          <w:shd w:val="clear" w:color="auto" w:fill="FFFFFF"/>
          <w:lang w:val="en-GB"/>
        </w:rPr>
        <w:t>o, I ask again, do you have a thermometer?”</w:t>
      </w:r>
    </w:p>
    <w:p w:rsidRPr="00D73D87" w:rsidR="007F730C" w:rsidP="00E37332" w:rsidRDefault="007F730C" w14:paraId="00542666" w14:textId="2BA73282">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“No, just toes. In Spain</w:t>
      </w:r>
      <w:r w:rsidRPr="00D73D87" w:rsidR="00006C77">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 xml:space="preserve"> they are all we need for </w:t>
      </w:r>
      <w:r w:rsidRPr="00D73D87" w:rsidR="00FE6362">
        <w:rPr>
          <w:rFonts w:ascii="Times New Roman" w:hAnsi="Times New Roman"/>
          <w:sz w:val="24"/>
          <w:szCs w:val="24"/>
          <w:shd w:val="clear" w:color="auto" w:fill="FFFFFF"/>
          <w:lang w:val="en-GB"/>
        </w:rPr>
        <w:t>temper</w:t>
      </w:r>
      <w:r w:rsidRPr="00D73D87" w:rsidR="00074C4A">
        <w:rPr>
          <w:rFonts w:ascii="Times New Roman" w:hAnsi="Times New Roman"/>
          <w:sz w:val="24"/>
          <w:szCs w:val="24"/>
          <w:shd w:val="clear" w:color="auto" w:fill="FFFFFF"/>
          <w:lang w:val="en-GB"/>
        </w:rPr>
        <w:t>ature</w:t>
      </w:r>
      <w:r w:rsidRPr="00D73D87">
        <w:rPr>
          <w:rFonts w:ascii="Times New Roman" w:hAnsi="Times New Roman"/>
          <w:sz w:val="24"/>
          <w:szCs w:val="24"/>
          <w:shd w:val="clear" w:color="auto" w:fill="FFFFFF"/>
          <w:lang w:val="en-GB"/>
        </w:rPr>
        <w:t xml:space="preserve"> testing devices</w:t>
      </w:r>
      <w:r w:rsidRPr="00D73D87" w:rsidR="00C30FD4">
        <w:rPr>
          <w:rFonts w:ascii="Times New Roman" w:hAnsi="Times New Roman"/>
          <w:sz w:val="24"/>
          <w:szCs w:val="24"/>
          <w:shd w:val="clear" w:color="auto" w:fill="FFFFFF"/>
          <w:lang w:val="en-GB"/>
        </w:rPr>
        <w:t>.”</w:t>
      </w:r>
    </w:p>
    <w:p w:rsidRPr="00D73D87" w:rsidR="004C7D97" w:rsidP="00E37332" w:rsidRDefault="004C7D97" w14:paraId="2C566924" w14:textId="59AAF524">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t>
      </w:r>
      <w:r w:rsidRPr="00D73D87" w:rsidR="0004031B">
        <w:rPr>
          <w:rFonts w:ascii="Times New Roman" w:hAnsi="Times New Roman"/>
          <w:sz w:val="24"/>
          <w:szCs w:val="24"/>
          <w:shd w:val="clear" w:color="auto" w:fill="FFFFFF"/>
          <w:lang w:val="en-GB"/>
        </w:rPr>
        <w:t>Mei</w:t>
      </w:r>
      <w:r w:rsidRPr="00D73D87" w:rsidR="00486C59">
        <w:rPr>
          <w:rFonts w:ascii="Times New Roman" w:hAnsi="Times New Roman"/>
          <w:sz w:val="24"/>
          <w:szCs w:val="24"/>
          <w:shd w:val="clear" w:color="auto" w:fill="FFFFFF"/>
          <w:lang w:val="en-GB"/>
        </w:rPr>
        <w:t>n</w:t>
      </w:r>
      <w:r w:rsidRPr="00D73D87" w:rsidR="0004031B">
        <w:rPr>
          <w:rFonts w:ascii="Times New Roman" w:hAnsi="Times New Roman"/>
          <w:sz w:val="24"/>
          <w:szCs w:val="24"/>
          <w:shd w:val="clear" w:color="auto" w:fill="FFFFFF"/>
          <w:lang w:val="en-GB"/>
        </w:rPr>
        <w:t xml:space="preserve"> Gott</w:t>
      </w:r>
      <w:r w:rsidRPr="00D73D87" w:rsidR="00486C59">
        <w:rPr>
          <w:rFonts w:ascii="Times New Roman" w:hAnsi="Times New Roman"/>
          <w:sz w:val="24"/>
          <w:szCs w:val="24"/>
          <w:shd w:val="clear" w:color="auto" w:fill="FFFFFF"/>
          <w:lang w:val="en-GB"/>
        </w:rPr>
        <w:t>,</w:t>
      </w:r>
      <w:r w:rsidRPr="00D73D87" w:rsidR="0004031B">
        <w:rPr>
          <w:rFonts w:ascii="Times New Roman" w:hAnsi="Times New Roman"/>
          <w:sz w:val="24"/>
          <w:szCs w:val="24"/>
          <w:shd w:val="clear" w:color="auto" w:fill="FFFFFF"/>
          <w:lang w:val="en-GB"/>
        </w:rPr>
        <w:t xml:space="preserve"> </w:t>
      </w:r>
      <w:r w:rsidRPr="00D73D87" w:rsidR="002B2A2A">
        <w:rPr>
          <w:rFonts w:ascii="Times New Roman" w:hAnsi="Times New Roman"/>
          <w:sz w:val="24"/>
          <w:szCs w:val="24"/>
          <w:shd w:val="clear" w:color="auto" w:fill="FFFFFF"/>
          <w:lang w:val="en-GB"/>
        </w:rPr>
        <w:t>v</w:t>
      </w:r>
      <w:r w:rsidRPr="00D73D87" w:rsidR="0004031B">
        <w:rPr>
          <w:rFonts w:ascii="Times New Roman" w:hAnsi="Times New Roman"/>
          <w:sz w:val="24"/>
          <w:szCs w:val="24"/>
          <w:shd w:val="clear" w:color="auto" w:fill="FFFFFF"/>
          <w:lang w:val="en-GB"/>
        </w:rPr>
        <w:t xml:space="preserve">e </w:t>
      </w:r>
      <w:r w:rsidRPr="00D73D87" w:rsidR="00486C59">
        <w:rPr>
          <w:rFonts w:ascii="Times New Roman" w:hAnsi="Times New Roman"/>
          <w:sz w:val="24"/>
          <w:szCs w:val="24"/>
          <w:shd w:val="clear" w:color="auto" w:fill="FFFFFF"/>
          <w:lang w:val="en-GB"/>
        </w:rPr>
        <w:t xml:space="preserve">Germans </w:t>
      </w:r>
      <w:r w:rsidRPr="00D73D87" w:rsidR="0004031B">
        <w:rPr>
          <w:rFonts w:ascii="Times New Roman" w:hAnsi="Times New Roman"/>
          <w:sz w:val="24"/>
          <w:szCs w:val="24"/>
          <w:shd w:val="clear" w:color="auto" w:fill="FFFFFF"/>
          <w:lang w:val="en-GB"/>
        </w:rPr>
        <w:t xml:space="preserve">are </w:t>
      </w:r>
      <w:proofErr w:type="spellStart"/>
      <w:r w:rsidRPr="00D73D87" w:rsidR="002B2A2A">
        <w:rPr>
          <w:rFonts w:ascii="Times New Roman" w:hAnsi="Times New Roman"/>
          <w:sz w:val="24"/>
          <w:szCs w:val="24"/>
          <w:shd w:val="clear" w:color="auto" w:fill="FFFFFF"/>
          <w:lang w:val="en-GB"/>
        </w:rPr>
        <w:t>z</w:t>
      </w:r>
      <w:r w:rsidRPr="00D73D87" w:rsidR="0004031B">
        <w:rPr>
          <w:rFonts w:ascii="Times New Roman" w:hAnsi="Times New Roman"/>
          <w:sz w:val="24"/>
          <w:szCs w:val="24"/>
          <w:shd w:val="clear" w:color="auto" w:fill="FFFFFF"/>
          <w:lang w:val="en-GB"/>
        </w:rPr>
        <w:t>o</w:t>
      </w:r>
      <w:proofErr w:type="spellEnd"/>
      <w:r w:rsidRPr="00D73D87" w:rsidR="0004031B">
        <w:rPr>
          <w:rFonts w:ascii="Times New Roman" w:hAnsi="Times New Roman"/>
          <w:sz w:val="24"/>
          <w:szCs w:val="24"/>
          <w:shd w:val="clear" w:color="auto" w:fill="FFFFFF"/>
          <w:lang w:val="en-GB"/>
        </w:rPr>
        <w:t xml:space="preserve"> different. </w:t>
      </w:r>
      <w:r w:rsidRPr="00D73D87" w:rsidR="00D13EC6">
        <w:rPr>
          <w:rFonts w:ascii="Times New Roman" w:hAnsi="Times New Roman"/>
          <w:sz w:val="24"/>
          <w:szCs w:val="24"/>
          <w:shd w:val="clear" w:color="auto" w:fill="FFFFFF"/>
          <w:lang w:val="en-GB"/>
        </w:rPr>
        <w:t xml:space="preserve">Our reasons for living are </w:t>
      </w:r>
      <w:r w:rsidRPr="00D73D87" w:rsidR="00E35C60">
        <w:rPr>
          <w:rFonts w:ascii="Times New Roman" w:hAnsi="Times New Roman"/>
          <w:sz w:val="24"/>
          <w:szCs w:val="24"/>
          <w:shd w:val="clear" w:color="auto" w:fill="FFFFFF"/>
          <w:lang w:val="en-GB"/>
        </w:rPr>
        <w:t xml:space="preserve">precision, </w:t>
      </w:r>
      <w:r w:rsidRPr="00D73D87" w:rsidR="003D3CD2">
        <w:rPr>
          <w:rFonts w:ascii="Times New Roman" w:hAnsi="Times New Roman"/>
          <w:sz w:val="24"/>
          <w:szCs w:val="24"/>
          <w:shd w:val="clear" w:color="auto" w:fill="FFFFFF"/>
          <w:lang w:val="en-GB"/>
        </w:rPr>
        <w:t>machines,</w:t>
      </w:r>
      <w:r w:rsidRPr="00D73D87" w:rsidR="00D13EC6">
        <w:rPr>
          <w:rFonts w:ascii="Times New Roman" w:hAnsi="Times New Roman"/>
          <w:sz w:val="24"/>
          <w:szCs w:val="24"/>
          <w:shd w:val="clear" w:color="auto" w:fill="FFFFFF"/>
          <w:lang w:val="en-GB"/>
        </w:rPr>
        <w:t xml:space="preserve"> and</w:t>
      </w:r>
      <w:r w:rsidRPr="00D73D87" w:rsidR="00DE6D54">
        <w:rPr>
          <w:rFonts w:ascii="Times New Roman" w:hAnsi="Times New Roman"/>
          <w:sz w:val="24"/>
          <w:szCs w:val="24"/>
          <w:shd w:val="clear" w:color="auto" w:fill="FFFFFF"/>
          <w:lang w:val="en-GB"/>
        </w:rPr>
        <w:t xml:space="preserve"> medicine.”</w:t>
      </w:r>
    </w:p>
    <w:p w:rsidRPr="00D73D87" w:rsidR="00DE6D54" w:rsidP="00E37332" w:rsidRDefault="00DE6D54" w14:paraId="7C78B162" w14:textId="1668C227">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t>
      </w:r>
      <w:r w:rsidR="00840B49">
        <w:rPr>
          <w:rFonts w:ascii="Times New Roman" w:hAnsi="Times New Roman"/>
          <w:sz w:val="24"/>
          <w:szCs w:val="24"/>
          <w:shd w:val="clear" w:color="auto" w:fill="FFFFFF"/>
          <w:lang w:val="en-GB"/>
        </w:rPr>
        <w:t>It</w:t>
      </w:r>
      <w:r w:rsidRPr="00D73D87" w:rsidR="003D3CD2">
        <w:rPr>
          <w:rFonts w:ascii="Times New Roman" w:hAnsi="Times New Roman"/>
          <w:sz w:val="24"/>
          <w:szCs w:val="24"/>
          <w:shd w:val="clear" w:color="auto" w:fill="FFFFFF"/>
          <w:lang w:val="en-GB"/>
        </w:rPr>
        <w:t>’s why you make such excellent cars</w:t>
      </w:r>
      <w:r w:rsidRPr="00D73D87" w:rsidR="00A87BB5">
        <w:rPr>
          <w:rFonts w:ascii="Times New Roman" w:hAnsi="Times New Roman"/>
          <w:sz w:val="24"/>
          <w:szCs w:val="24"/>
          <w:shd w:val="clear" w:color="auto" w:fill="FFFFFF"/>
          <w:lang w:val="en-GB"/>
        </w:rPr>
        <w:t xml:space="preserve"> w</w:t>
      </w:r>
      <w:r w:rsidRPr="00D73D87">
        <w:rPr>
          <w:rFonts w:ascii="Times New Roman" w:hAnsi="Times New Roman"/>
          <w:sz w:val="24"/>
          <w:szCs w:val="24"/>
          <w:shd w:val="clear" w:color="auto" w:fill="FFFFFF"/>
          <w:lang w:val="en-GB"/>
        </w:rPr>
        <w:t xml:space="preserve">hereas </w:t>
      </w:r>
      <w:r w:rsidRPr="00D73D87" w:rsidR="00A87BB5">
        <w:rPr>
          <w:rFonts w:ascii="Times New Roman" w:hAnsi="Times New Roman"/>
          <w:sz w:val="24"/>
          <w:szCs w:val="24"/>
          <w:shd w:val="clear" w:color="auto" w:fill="FFFFFF"/>
          <w:lang w:val="en-GB"/>
        </w:rPr>
        <w:t>our</w:t>
      </w:r>
      <w:r w:rsidRPr="00D73D87" w:rsidR="00006C77">
        <w:rPr>
          <w:rFonts w:ascii="Times New Roman" w:hAnsi="Times New Roman"/>
          <w:sz w:val="24"/>
          <w:szCs w:val="24"/>
          <w:shd w:val="clear" w:color="auto" w:fill="FFFFFF"/>
          <w:lang w:val="en-GB"/>
        </w:rPr>
        <w:t>s</w:t>
      </w:r>
      <w:r w:rsidRPr="00D73D87" w:rsidR="00A87BB5">
        <w:rPr>
          <w:rFonts w:ascii="Times New Roman" w:hAnsi="Times New Roman"/>
          <w:sz w:val="24"/>
          <w:szCs w:val="24"/>
          <w:shd w:val="clear" w:color="auto" w:fill="FFFFFF"/>
          <w:lang w:val="en-GB"/>
        </w:rPr>
        <w:t xml:space="preserve"> are crap because </w:t>
      </w:r>
      <w:r w:rsidRPr="00D73D87">
        <w:rPr>
          <w:rFonts w:ascii="Times New Roman" w:hAnsi="Times New Roman"/>
          <w:sz w:val="24"/>
          <w:szCs w:val="24"/>
          <w:shd w:val="clear" w:color="auto" w:fill="FFFFFF"/>
          <w:lang w:val="en-GB"/>
        </w:rPr>
        <w:t>we English</w:t>
      </w:r>
      <w:r w:rsidRPr="00D73D87" w:rsidR="00050E0E">
        <w:rPr>
          <w:rFonts w:ascii="Times New Roman" w:hAnsi="Times New Roman"/>
          <w:sz w:val="24"/>
          <w:szCs w:val="24"/>
          <w:shd w:val="clear" w:color="auto" w:fill="FFFFFF"/>
          <w:lang w:val="en-GB"/>
        </w:rPr>
        <w:t xml:space="preserve"> follow our creative instincts,</w:t>
      </w:r>
      <w:r w:rsidRPr="00D73D87" w:rsidR="003D3CD2">
        <w:rPr>
          <w:rFonts w:ascii="Times New Roman" w:hAnsi="Times New Roman"/>
          <w:sz w:val="24"/>
          <w:szCs w:val="24"/>
          <w:shd w:val="clear" w:color="auto" w:fill="FFFFFF"/>
          <w:lang w:val="en-GB"/>
        </w:rPr>
        <w:t>” I said.</w:t>
      </w:r>
      <w:r w:rsidRPr="00D73D87" w:rsidR="00050E0E">
        <w:rPr>
          <w:rFonts w:ascii="Times New Roman" w:hAnsi="Times New Roman"/>
          <w:sz w:val="24"/>
          <w:szCs w:val="24"/>
          <w:shd w:val="clear" w:color="auto" w:fill="FFFFFF"/>
          <w:lang w:val="en-GB"/>
        </w:rPr>
        <w:t xml:space="preserve"> </w:t>
      </w:r>
      <w:r w:rsidRPr="00D73D87" w:rsidR="003D3CD2">
        <w:rPr>
          <w:rFonts w:ascii="Times New Roman" w:hAnsi="Times New Roman"/>
          <w:sz w:val="24"/>
          <w:szCs w:val="24"/>
          <w:shd w:val="clear" w:color="auto" w:fill="FFFFFF"/>
          <w:lang w:val="en-GB"/>
        </w:rPr>
        <w:t>“O</w:t>
      </w:r>
      <w:r w:rsidRPr="00D73D87" w:rsidR="00050E0E">
        <w:rPr>
          <w:rFonts w:ascii="Times New Roman" w:hAnsi="Times New Roman"/>
          <w:sz w:val="24"/>
          <w:szCs w:val="24"/>
          <w:shd w:val="clear" w:color="auto" w:fill="FFFFFF"/>
          <w:lang w:val="en-GB"/>
        </w:rPr>
        <w:t>ur reasons for living are</w:t>
      </w:r>
      <w:r w:rsidRPr="00D73D87" w:rsidR="003D3CD2">
        <w:rPr>
          <w:rFonts w:ascii="Times New Roman" w:hAnsi="Times New Roman"/>
          <w:sz w:val="24"/>
          <w:szCs w:val="24"/>
          <w:shd w:val="clear" w:color="auto" w:fill="FFFFFF"/>
          <w:lang w:val="en-GB"/>
        </w:rPr>
        <w:t xml:space="preserve"> poetry, love, romance</w:t>
      </w:r>
      <w:r w:rsidRPr="00D73D87" w:rsidR="00837880">
        <w:rPr>
          <w:rFonts w:ascii="Times New Roman" w:hAnsi="Times New Roman"/>
          <w:sz w:val="24"/>
          <w:szCs w:val="24"/>
          <w:shd w:val="clear" w:color="auto" w:fill="FFFFFF"/>
          <w:lang w:val="en-GB"/>
        </w:rPr>
        <w:t>,</w:t>
      </w:r>
      <w:r w:rsidRPr="00D73D87" w:rsidR="003D3CD2">
        <w:rPr>
          <w:rFonts w:ascii="Times New Roman" w:hAnsi="Times New Roman"/>
          <w:sz w:val="24"/>
          <w:szCs w:val="24"/>
          <w:shd w:val="clear" w:color="auto" w:fill="FFFFFF"/>
          <w:lang w:val="en-GB"/>
        </w:rPr>
        <w:t xml:space="preserve"> the arts</w:t>
      </w:r>
      <w:r w:rsidRPr="00D73D87" w:rsidR="00837880">
        <w:rPr>
          <w:rFonts w:ascii="Times New Roman" w:hAnsi="Times New Roman"/>
          <w:sz w:val="24"/>
          <w:szCs w:val="24"/>
          <w:shd w:val="clear" w:color="auto" w:fill="FFFFFF"/>
          <w:lang w:val="en-GB"/>
        </w:rPr>
        <w:t xml:space="preserve"> </w:t>
      </w:r>
      <w:r w:rsidRPr="00D73D87" w:rsidR="00A25FA9">
        <w:rPr>
          <w:rFonts w:ascii="Times New Roman" w:hAnsi="Times New Roman"/>
          <w:sz w:val="24"/>
          <w:szCs w:val="24"/>
          <w:shd w:val="clear" w:color="auto" w:fill="FFFFFF"/>
          <w:lang w:val="en-GB"/>
        </w:rPr>
        <w:t xml:space="preserve">and </w:t>
      </w:r>
      <w:r w:rsidRPr="00D73D87" w:rsidR="00837880">
        <w:rPr>
          <w:rFonts w:ascii="Times New Roman" w:hAnsi="Times New Roman"/>
          <w:sz w:val="24"/>
          <w:szCs w:val="24"/>
          <w:shd w:val="clear" w:color="auto" w:fill="FFFFFF"/>
          <w:lang w:val="en-GB"/>
        </w:rPr>
        <w:t>not forgetting dogs</w:t>
      </w:r>
      <w:r w:rsidRPr="00D73D87" w:rsidR="00E467D1">
        <w:rPr>
          <w:rFonts w:ascii="Times New Roman" w:hAnsi="Times New Roman"/>
          <w:sz w:val="24"/>
          <w:szCs w:val="24"/>
          <w:shd w:val="clear" w:color="auto" w:fill="FFFFFF"/>
          <w:lang w:val="en-GB"/>
        </w:rPr>
        <w:t xml:space="preserve"> in all shapes and sizes</w:t>
      </w:r>
      <w:r w:rsidRPr="00D73D87" w:rsidR="003D3CD2">
        <w:rPr>
          <w:rFonts w:ascii="Times New Roman" w:hAnsi="Times New Roman"/>
          <w:sz w:val="24"/>
          <w:szCs w:val="24"/>
          <w:shd w:val="clear" w:color="auto" w:fill="FFFFFF"/>
          <w:lang w:val="en-GB"/>
        </w:rPr>
        <w:t>.”</w:t>
      </w:r>
    </w:p>
    <w:p w:rsidRPr="00D73D87" w:rsidR="003733A5" w:rsidP="00E37332" w:rsidRDefault="003733A5" w14:paraId="0218EC43" w14:textId="46DA3AC9">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“Vot are you two discussing?” said a tall, slender blond German girl coming behind Hans and smiling </w:t>
      </w:r>
      <w:r w:rsidRPr="00D73D87" w:rsidR="00611975">
        <w:rPr>
          <w:rFonts w:ascii="Times New Roman" w:hAnsi="Times New Roman"/>
          <w:sz w:val="24"/>
          <w:szCs w:val="24"/>
          <w:shd w:val="clear" w:color="auto" w:fill="FFFFFF"/>
          <w:lang w:val="en-GB"/>
        </w:rPr>
        <w:t xml:space="preserve">warmly </w:t>
      </w:r>
      <w:r w:rsidRPr="00D73D87">
        <w:rPr>
          <w:rFonts w:ascii="Times New Roman" w:hAnsi="Times New Roman"/>
          <w:sz w:val="24"/>
          <w:szCs w:val="24"/>
          <w:shd w:val="clear" w:color="auto" w:fill="FFFFFF"/>
          <w:lang w:val="en-GB"/>
        </w:rPr>
        <w:t xml:space="preserve">at </w:t>
      </w:r>
      <w:r w:rsidRPr="00D73D87" w:rsidR="008A2EB0">
        <w:rPr>
          <w:rFonts w:ascii="Times New Roman" w:hAnsi="Times New Roman"/>
          <w:sz w:val="24"/>
          <w:szCs w:val="24"/>
          <w:shd w:val="clear" w:color="auto" w:fill="FFFFFF"/>
          <w:lang w:val="en-GB"/>
        </w:rPr>
        <w:t>me</w:t>
      </w:r>
      <w:r w:rsidRPr="00D73D87">
        <w:rPr>
          <w:rFonts w:ascii="Times New Roman" w:hAnsi="Times New Roman"/>
          <w:sz w:val="24"/>
          <w:szCs w:val="24"/>
          <w:shd w:val="clear" w:color="auto" w:fill="FFFFFF"/>
          <w:lang w:val="en-GB"/>
        </w:rPr>
        <w:t xml:space="preserve">. </w:t>
      </w:r>
      <w:r w:rsidRPr="00D73D87" w:rsidR="008A2EB0">
        <w:rPr>
          <w:rFonts w:ascii="Times New Roman" w:hAnsi="Times New Roman"/>
          <w:sz w:val="24"/>
          <w:szCs w:val="24"/>
          <w:shd w:val="clear" w:color="auto" w:fill="FFFFFF"/>
          <w:lang w:val="en-GB"/>
        </w:rPr>
        <w:t>I</w:t>
      </w:r>
      <w:r w:rsidRPr="00D73D87">
        <w:rPr>
          <w:rFonts w:ascii="Times New Roman" w:hAnsi="Times New Roman"/>
          <w:sz w:val="24"/>
          <w:szCs w:val="24"/>
          <w:shd w:val="clear" w:color="auto" w:fill="FFFFFF"/>
          <w:lang w:val="en-GB"/>
        </w:rPr>
        <w:t xml:space="preserve"> gauged she was around eighteen.</w:t>
      </w:r>
    </w:p>
    <w:p w:rsidRPr="00D73D87" w:rsidR="0093003E" w:rsidP="00E37332" w:rsidRDefault="003733A5" w14:paraId="38FF7493" w14:textId="77777777">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“Ah Bettina,” said Hans. “</w:t>
      </w:r>
      <w:r w:rsidRPr="00D73D87" w:rsidR="0093003E">
        <w:rPr>
          <w:rFonts w:ascii="Times New Roman" w:hAnsi="Times New Roman"/>
          <w:sz w:val="24"/>
          <w:szCs w:val="24"/>
          <w:shd w:val="clear" w:color="auto" w:fill="FFFFFF"/>
          <w:lang w:val="en-GB"/>
        </w:rPr>
        <w:t>Vi are haffing a philosophical discussion.”</w:t>
      </w:r>
    </w:p>
    <w:p w:rsidRPr="00D73D87" w:rsidR="00D1379C" w:rsidP="00E37332" w:rsidRDefault="0093003E" w14:paraId="041114C0" w14:textId="5BCA7DF5">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“How sexy, boys not talking about </w:t>
      </w:r>
      <w:r w:rsidRPr="00D73D87" w:rsidR="00D1379C">
        <w:rPr>
          <w:rFonts w:ascii="Times New Roman" w:hAnsi="Times New Roman"/>
          <w:sz w:val="24"/>
          <w:szCs w:val="24"/>
          <w:shd w:val="clear" w:color="auto" w:fill="FFFFFF"/>
          <w:lang w:val="en-GB"/>
        </w:rPr>
        <w:t xml:space="preserve">football or </w:t>
      </w:r>
      <w:r w:rsidRPr="00D73D87" w:rsidR="008A2EB0">
        <w:rPr>
          <w:rFonts w:ascii="Times New Roman" w:hAnsi="Times New Roman"/>
          <w:sz w:val="24"/>
          <w:szCs w:val="24"/>
          <w:shd w:val="clear" w:color="auto" w:fill="FFFFFF"/>
          <w:lang w:val="en-GB"/>
        </w:rPr>
        <w:t>girls’</w:t>
      </w:r>
      <w:r w:rsidRPr="00D73D87" w:rsidR="00D1379C">
        <w:rPr>
          <w:rFonts w:ascii="Times New Roman" w:hAnsi="Times New Roman"/>
          <w:sz w:val="24"/>
          <w:szCs w:val="24"/>
          <w:shd w:val="clear" w:color="auto" w:fill="FFFFFF"/>
          <w:lang w:val="en-GB"/>
        </w:rPr>
        <w:t xml:space="preserve"> tits. Who is this?”</w:t>
      </w:r>
    </w:p>
    <w:p w:rsidRPr="00D73D87" w:rsidR="003733A5" w:rsidP="00E37332" w:rsidRDefault="00D1379C" w14:paraId="112C7FBD" w14:textId="1276A162">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t>
      </w:r>
      <w:r w:rsidR="00CF55C7">
        <w:rPr>
          <w:rFonts w:ascii="Times New Roman" w:hAnsi="Times New Roman"/>
          <w:sz w:val="24"/>
          <w:szCs w:val="24"/>
          <w:shd w:val="clear" w:color="auto" w:fill="FFFFFF"/>
          <w:lang w:val="en-GB"/>
        </w:rPr>
        <w:t>Robin</w:t>
      </w:r>
      <w:r w:rsidRPr="00D73D87" w:rsidR="003733A5">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 said Hans.</w:t>
      </w:r>
      <w:r w:rsidRPr="00D73D87" w:rsidR="003733A5">
        <w:rPr>
          <w:rFonts w:ascii="Times New Roman" w:hAnsi="Times New Roman"/>
          <w:sz w:val="24"/>
          <w:szCs w:val="24"/>
          <w:shd w:val="clear" w:color="auto" w:fill="FFFFFF"/>
          <w:lang w:val="en-GB"/>
        </w:rPr>
        <w:t xml:space="preserve"> </w:t>
      </w:r>
      <w:r w:rsidRPr="00D73D87">
        <w:rPr>
          <w:rFonts w:ascii="Times New Roman" w:hAnsi="Times New Roman"/>
          <w:sz w:val="24"/>
          <w:szCs w:val="24"/>
          <w:shd w:val="clear" w:color="auto" w:fill="FFFFFF"/>
          <w:lang w:val="en-GB"/>
        </w:rPr>
        <w:t>“H</w:t>
      </w:r>
      <w:r w:rsidRPr="00D73D87" w:rsidR="003733A5">
        <w:rPr>
          <w:rFonts w:ascii="Times New Roman" w:hAnsi="Times New Roman"/>
          <w:sz w:val="24"/>
          <w:szCs w:val="24"/>
          <w:shd w:val="clear" w:color="auto" w:fill="FFFFFF"/>
          <w:lang w:val="en-GB"/>
        </w:rPr>
        <w:t>e is English but as he owns ze hotel, vi vill be nice to him. Who knows, we may efen get breakfast on time.”</w:t>
      </w:r>
    </w:p>
    <w:p w:rsidRPr="00D73D87" w:rsidR="003733A5" w:rsidP="00E37332" w:rsidRDefault="003733A5" w14:paraId="732D2E61" w14:textId="3A87B07A">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“Hallo, </w:t>
      </w:r>
      <w:r w:rsidR="00CF55C7">
        <w:rPr>
          <w:rFonts w:ascii="Times New Roman" w:hAnsi="Times New Roman"/>
          <w:sz w:val="24"/>
          <w:szCs w:val="24"/>
          <w:shd w:val="clear" w:color="auto" w:fill="FFFFFF"/>
          <w:lang w:val="en-GB"/>
        </w:rPr>
        <w:t>Robin</w:t>
      </w:r>
      <w:r w:rsidRPr="00D73D87">
        <w:rPr>
          <w:rFonts w:ascii="Times New Roman" w:hAnsi="Times New Roman"/>
          <w:sz w:val="24"/>
          <w:szCs w:val="24"/>
          <w:shd w:val="clear" w:color="auto" w:fill="FFFFFF"/>
          <w:lang w:val="en-GB"/>
        </w:rPr>
        <w:t xml:space="preserve">,” said Bettina reaching out her hand and grasping </w:t>
      </w:r>
      <w:r w:rsidRPr="00D73D87" w:rsidR="00611975">
        <w:rPr>
          <w:rFonts w:ascii="Times New Roman" w:hAnsi="Times New Roman"/>
          <w:sz w:val="24"/>
          <w:szCs w:val="24"/>
          <w:shd w:val="clear" w:color="auto" w:fill="FFFFFF"/>
          <w:lang w:val="en-GB"/>
        </w:rPr>
        <w:t xml:space="preserve">mine </w:t>
      </w:r>
      <w:r w:rsidRPr="00D73D87">
        <w:rPr>
          <w:rFonts w:ascii="Times New Roman" w:hAnsi="Times New Roman"/>
          <w:sz w:val="24"/>
          <w:szCs w:val="24"/>
          <w:shd w:val="clear" w:color="auto" w:fill="FFFFFF"/>
          <w:lang w:val="en-GB"/>
        </w:rPr>
        <w:t>firmly. “Nice to meet</w:t>
      </w:r>
      <w:r w:rsidRPr="00D73D87" w:rsidR="003F2EC8">
        <w:rPr>
          <w:rFonts w:ascii="Times New Roman" w:hAnsi="Times New Roman"/>
          <w:sz w:val="24"/>
          <w:szCs w:val="24"/>
          <w:shd w:val="clear" w:color="auto" w:fill="FFFFFF"/>
          <w:lang w:val="en-GB"/>
        </w:rPr>
        <w:t>s</w:t>
      </w:r>
      <w:r w:rsidRPr="00D73D87">
        <w:rPr>
          <w:rFonts w:ascii="Times New Roman" w:hAnsi="Times New Roman"/>
          <w:sz w:val="24"/>
          <w:szCs w:val="24"/>
          <w:shd w:val="clear" w:color="auto" w:fill="FFFFFF"/>
          <w:lang w:val="en-GB"/>
        </w:rPr>
        <w:t xml:space="preserve"> you. </w:t>
      </w:r>
      <w:r w:rsidRPr="00D73D87" w:rsidR="00950065">
        <w:rPr>
          <w:rFonts w:ascii="Times New Roman" w:hAnsi="Times New Roman"/>
          <w:sz w:val="24"/>
          <w:szCs w:val="24"/>
          <w:shd w:val="clear" w:color="auto" w:fill="FFFFFF"/>
          <w:lang w:val="en-GB"/>
        </w:rPr>
        <w:t>You ver</w:t>
      </w:r>
      <w:r w:rsidRPr="00D73D87">
        <w:rPr>
          <w:rFonts w:ascii="Times New Roman" w:hAnsi="Times New Roman"/>
          <w:sz w:val="24"/>
          <w:szCs w:val="24"/>
          <w:shd w:val="clear" w:color="auto" w:fill="FFFFFF"/>
          <w:lang w:val="en-GB"/>
        </w:rPr>
        <w:t xml:space="preserve"> coming out of room three earlier?”</w:t>
      </w:r>
    </w:p>
    <w:p w:rsidRPr="00D73D87" w:rsidR="003733A5" w:rsidP="00E37332" w:rsidRDefault="003733A5" w14:paraId="27594357" w14:textId="252E53D8">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“Hi Bettina,” </w:t>
      </w:r>
      <w:r w:rsidRPr="00D73D87" w:rsidR="00051D9E">
        <w:rPr>
          <w:rFonts w:ascii="Times New Roman" w:hAnsi="Times New Roman"/>
          <w:sz w:val="24"/>
          <w:szCs w:val="24"/>
          <w:lang w:val="en-GB"/>
        </w:rPr>
        <w:t>I said</w:t>
      </w:r>
      <w:r w:rsidRPr="00D73D87">
        <w:rPr>
          <w:rFonts w:ascii="Times New Roman" w:hAnsi="Times New Roman"/>
          <w:sz w:val="24"/>
          <w:szCs w:val="24"/>
          <w:shd w:val="clear" w:color="auto" w:fill="FFFFFF"/>
          <w:lang w:val="en-GB"/>
        </w:rPr>
        <w:t xml:space="preserve"> mesmerized by her ice-blue eyes wondering why such a gorgeous girl </w:t>
      </w:r>
      <w:r w:rsidR="00B93B5A">
        <w:rPr>
          <w:rFonts w:ascii="Times New Roman" w:hAnsi="Times New Roman"/>
          <w:sz w:val="24"/>
          <w:szCs w:val="24"/>
          <w:shd w:val="clear" w:color="auto" w:fill="FFFFFF"/>
          <w:lang w:val="en-GB"/>
        </w:rPr>
        <w:t>was holding</w:t>
      </w:r>
      <w:r w:rsidRPr="00D73D87">
        <w:rPr>
          <w:rFonts w:ascii="Times New Roman" w:hAnsi="Times New Roman"/>
          <w:sz w:val="24"/>
          <w:szCs w:val="24"/>
          <w:shd w:val="clear" w:color="auto" w:fill="FFFFFF"/>
          <w:lang w:val="en-GB"/>
        </w:rPr>
        <w:t xml:space="preserve"> </w:t>
      </w:r>
      <w:r w:rsidRPr="00D73D87" w:rsidR="00051D9E">
        <w:rPr>
          <w:rFonts w:ascii="Times New Roman" w:hAnsi="Times New Roman"/>
          <w:sz w:val="24"/>
          <w:szCs w:val="24"/>
          <w:shd w:val="clear" w:color="auto" w:fill="FFFFFF"/>
          <w:lang w:val="en-GB"/>
        </w:rPr>
        <w:t>my</w:t>
      </w:r>
      <w:r w:rsidRPr="00D73D87">
        <w:rPr>
          <w:rFonts w:ascii="Times New Roman" w:hAnsi="Times New Roman"/>
          <w:sz w:val="24"/>
          <w:szCs w:val="24"/>
          <w:shd w:val="clear" w:color="auto" w:fill="FFFFFF"/>
          <w:lang w:val="en-GB"/>
        </w:rPr>
        <w:t xml:space="preserve"> hand. “Yes, it’s my room.”</w:t>
      </w:r>
    </w:p>
    <w:p w:rsidRPr="00D73D87" w:rsidR="003733A5" w:rsidP="00E37332" w:rsidRDefault="003733A5" w14:paraId="26791D13" w14:textId="77777777">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“Achso, you sleep in hotel?” said Bettina.</w:t>
      </w:r>
    </w:p>
    <w:p w:rsidRPr="00D73D87" w:rsidR="003733A5" w:rsidP="00E37332" w:rsidRDefault="003733A5" w14:paraId="0F5D2BC9" w14:textId="3BA4DE5B">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“Indeed,” </w:t>
      </w:r>
      <w:r w:rsidRPr="00D73D87" w:rsidR="00051D9E">
        <w:rPr>
          <w:rFonts w:ascii="Times New Roman" w:hAnsi="Times New Roman"/>
          <w:sz w:val="24"/>
          <w:szCs w:val="24"/>
          <w:lang w:val="en-GB"/>
        </w:rPr>
        <w:t>I said</w:t>
      </w:r>
      <w:r w:rsidRPr="00D73D87">
        <w:rPr>
          <w:rFonts w:ascii="Times New Roman" w:hAnsi="Times New Roman"/>
          <w:sz w:val="24"/>
          <w:szCs w:val="24"/>
          <w:shd w:val="clear" w:color="auto" w:fill="FFFFFF"/>
          <w:lang w:val="en-GB"/>
        </w:rPr>
        <w:t>.</w:t>
      </w:r>
    </w:p>
    <w:p w:rsidRPr="00D73D87" w:rsidR="003733A5" w:rsidP="00E37332" w:rsidRDefault="003733A5" w14:paraId="0465753F" w14:textId="5662335C">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“Ferry interesting,” said Bettina giving him a </w:t>
      </w:r>
      <w:r w:rsidRPr="00D73D87" w:rsidR="00950065">
        <w:rPr>
          <w:rFonts w:ascii="Times New Roman" w:hAnsi="Times New Roman"/>
          <w:sz w:val="24"/>
          <w:szCs w:val="24"/>
          <w:shd w:val="clear" w:color="auto" w:fill="FFFFFF"/>
          <w:lang w:val="en-GB"/>
        </w:rPr>
        <w:t>lingering</w:t>
      </w:r>
      <w:r w:rsidRPr="00D73D87">
        <w:rPr>
          <w:rFonts w:ascii="Times New Roman" w:hAnsi="Times New Roman"/>
          <w:sz w:val="24"/>
          <w:szCs w:val="24"/>
          <w:shd w:val="clear" w:color="auto" w:fill="FFFFFF"/>
          <w:lang w:val="en-GB"/>
        </w:rPr>
        <w:t xml:space="preserve"> </w:t>
      </w:r>
      <w:r w:rsidR="00E90ACF">
        <w:rPr>
          <w:rFonts w:ascii="Times New Roman" w:hAnsi="Times New Roman"/>
          <w:sz w:val="24"/>
          <w:szCs w:val="24"/>
          <w:shd w:val="clear" w:color="auto" w:fill="FFFFFF"/>
          <w:lang w:val="en-GB"/>
        </w:rPr>
        <w:t>stare</w:t>
      </w:r>
      <w:r w:rsidRPr="00D73D87">
        <w:rPr>
          <w:rFonts w:ascii="Times New Roman" w:hAnsi="Times New Roman"/>
          <w:sz w:val="24"/>
          <w:szCs w:val="24"/>
          <w:shd w:val="clear" w:color="auto" w:fill="FFFFFF"/>
          <w:lang w:val="en-GB"/>
        </w:rPr>
        <w:t>. “Hope to see you later.” She turned and joined several other German girls heading out to the beach.</w:t>
      </w:r>
    </w:p>
    <w:p w:rsidRPr="00D73D87" w:rsidR="008E63DE" w:rsidP="00E37332" w:rsidRDefault="003733A5" w14:paraId="1837C8F9" w14:textId="509EC257">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“I zink </w:t>
      </w:r>
      <w:proofErr w:type="gramStart"/>
      <w:r w:rsidRPr="00D73D87">
        <w:rPr>
          <w:rFonts w:ascii="Times New Roman" w:hAnsi="Times New Roman"/>
          <w:sz w:val="24"/>
          <w:szCs w:val="24"/>
          <w:shd w:val="clear" w:color="auto" w:fill="FFFFFF"/>
          <w:lang w:val="en-GB"/>
        </w:rPr>
        <w:t>you</w:t>
      </w:r>
      <w:proofErr w:type="gramEnd"/>
      <w:r w:rsidRPr="00D73D87">
        <w:rPr>
          <w:rFonts w:ascii="Times New Roman" w:hAnsi="Times New Roman"/>
          <w:sz w:val="24"/>
          <w:szCs w:val="24"/>
          <w:shd w:val="clear" w:color="auto" w:fill="FFFFFF"/>
          <w:lang w:val="en-GB"/>
        </w:rPr>
        <w:t xml:space="preserve"> vill be alright vit Bettina,” said Hans winking several times. “She likes ze tall dark men </w:t>
      </w:r>
      <w:r w:rsidRPr="00D73D87" w:rsidR="00282CA0">
        <w:rPr>
          <w:rFonts w:ascii="Times New Roman" w:hAnsi="Times New Roman"/>
          <w:sz w:val="24"/>
          <w:szCs w:val="24"/>
          <w:shd w:val="clear" w:color="auto" w:fill="FFFFFF"/>
          <w:lang w:val="en-GB"/>
        </w:rPr>
        <w:t>m</w:t>
      </w:r>
      <w:r w:rsidRPr="00D73D87">
        <w:rPr>
          <w:rFonts w:ascii="Times New Roman" w:hAnsi="Times New Roman"/>
          <w:sz w:val="24"/>
          <w:szCs w:val="24"/>
          <w:shd w:val="clear" w:color="auto" w:fill="FFFFFF"/>
          <w:lang w:val="en-GB"/>
        </w:rPr>
        <w:t>it beards. Try leafing your vindow open tonight.”</w:t>
      </w:r>
    </w:p>
    <w:p w:rsidRPr="00D73D87" w:rsidR="00282CA0" w:rsidP="00E37332" w:rsidRDefault="00282CA0" w14:paraId="0EA1275A" w14:textId="054AAFC8">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“I leave it open every night,” I said. “We call it air conditioning.”</w:t>
      </w:r>
    </w:p>
    <w:p w:rsidRPr="00D73D87" w:rsidR="00282CA0" w:rsidP="00E37332" w:rsidRDefault="00282CA0" w14:paraId="28308CB6" w14:textId="0F416E44">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“Ach so,” said Hans as he headed out the door muttering to himself, his expression </w:t>
      </w:r>
      <w:r w:rsidRPr="00D73D87">
        <w:rPr>
          <w:rFonts w:ascii="Times New Roman" w:hAnsi="Times New Roman"/>
          <w:sz w:val="24"/>
          <w:szCs w:val="24"/>
          <w:shd w:val="clear" w:color="auto" w:fill="FFFFFF"/>
          <w:lang w:val="en-GB"/>
        </w:rPr>
        <w:lastRenderedPageBreak/>
        <w:t>clouded by confusion.</w:t>
      </w:r>
    </w:p>
    <w:p w:rsidRPr="00D73D87" w:rsidR="00611975" w:rsidRDefault="00611975" w14:paraId="27057444" w14:textId="174A11B3">
      <w:pPr>
        <w:rPr>
          <w:rFonts w:ascii="Times New Roman" w:hAnsi="Times New Roman" w:eastAsia="Calibri" w:cs="Times New Roman"/>
          <w:iCs/>
          <w:sz w:val="24"/>
          <w:szCs w:val="24"/>
          <w:shd w:val="clear" w:color="auto" w:fill="FFFFFF"/>
          <w:lang w:val="en-GB"/>
        </w:rPr>
      </w:pPr>
      <w:r w:rsidRPr="00D73D87">
        <w:rPr>
          <w:rFonts w:ascii="Times New Roman" w:hAnsi="Times New Roman"/>
          <w:sz w:val="24"/>
          <w:szCs w:val="24"/>
          <w:shd w:val="clear" w:color="auto" w:fill="FFFFFF"/>
          <w:lang w:val="en-GB"/>
        </w:rPr>
        <w:br w:type="page"/>
      </w:r>
    </w:p>
    <w:p w:rsidRPr="00D73D87" w:rsidR="00611975" w:rsidP="00611975" w:rsidRDefault="00611975" w14:paraId="0F95ADF6" w14:textId="5C8E0FCA">
      <w:pPr>
        <w:pStyle w:val="CSP-ChapterBodyText-FirstParagraph"/>
        <w:spacing w:line="360" w:lineRule="auto"/>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lastRenderedPageBreak/>
        <w:t>Chapter 21</w:t>
      </w:r>
      <w:r w:rsidRPr="00D73D87" w:rsidR="00E13499">
        <w:rPr>
          <w:rFonts w:ascii="Times New Roman" w:hAnsi="Times New Roman"/>
          <w:sz w:val="24"/>
          <w:szCs w:val="24"/>
          <w:shd w:val="clear" w:color="auto" w:fill="FFFFFF"/>
          <w:lang w:val="en-GB"/>
        </w:rPr>
        <w:t xml:space="preserve">- A dictionary is always </w:t>
      </w:r>
      <w:proofErr w:type="gramStart"/>
      <w:r w:rsidRPr="00D73D87" w:rsidR="00E13499">
        <w:rPr>
          <w:rFonts w:ascii="Times New Roman" w:hAnsi="Times New Roman"/>
          <w:sz w:val="24"/>
          <w:szCs w:val="24"/>
          <w:shd w:val="clear" w:color="auto" w:fill="FFFFFF"/>
          <w:lang w:val="en-GB"/>
        </w:rPr>
        <w:t>useful</w:t>
      </w:r>
      <w:proofErr w:type="gramEnd"/>
    </w:p>
    <w:p w:rsidRPr="00D73D87" w:rsidR="00611975" w:rsidP="00611975" w:rsidRDefault="00611975" w14:paraId="34D671AA" w14:textId="77777777">
      <w:pPr>
        <w:pStyle w:val="CSP-ChapterBodyText-FirstParagraph"/>
        <w:spacing w:line="360" w:lineRule="auto"/>
        <w:jc w:val="left"/>
        <w:rPr>
          <w:rFonts w:ascii="Times New Roman" w:hAnsi="Times New Roman"/>
          <w:sz w:val="24"/>
          <w:szCs w:val="24"/>
          <w:shd w:val="clear" w:color="auto" w:fill="FFFFFF"/>
          <w:lang w:val="en-GB"/>
        </w:rPr>
      </w:pPr>
    </w:p>
    <w:p w:rsidRPr="00D73D87" w:rsidR="004275EA" w:rsidP="00611975" w:rsidRDefault="008E63DE" w14:paraId="04F6D644" w14:textId="541E4006">
      <w:pPr>
        <w:pStyle w:val="CSP-ChapterBodyText-FirstParagraph"/>
        <w:spacing w:line="360" w:lineRule="auto"/>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The </w:t>
      </w:r>
      <w:r w:rsidRPr="00D73D87" w:rsidR="00611975">
        <w:rPr>
          <w:rFonts w:ascii="Times New Roman" w:hAnsi="Times New Roman"/>
          <w:sz w:val="24"/>
          <w:szCs w:val="24"/>
          <w:shd w:val="clear" w:color="auto" w:fill="FFFFFF"/>
          <w:lang w:val="en-GB"/>
        </w:rPr>
        <w:t xml:space="preserve">July </w:t>
      </w:r>
      <w:r w:rsidRPr="00D73D87" w:rsidR="007B4BF3">
        <w:rPr>
          <w:rFonts w:ascii="Times New Roman" w:hAnsi="Times New Roman"/>
          <w:sz w:val="24"/>
          <w:szCs w:val="24"/>
          <w:shd w:val="clear" w:color="auto" w:fill="FFFFFF"/>
          <w:lang w:val="en-GB"/>
        </w:rPr>
        <w:t xml:space="preserve">heat </w:t>
      </w:r>
      <w:r w:rsidRPr="00D73D87" w:rsidR="00006C77">
        <w:rPr>
          <w:rFonts w:ascii="Times New Roman" w:hAnsi="Times New Roman"/>
          <w:sz w:val="24"/>
          <w:szCs w:val="24"/>
          <w:shd w:val="clear" w:color="auto" w:fill="FFFFFF"/>
          <w:lang w:val="en-GB"/>
        </w:rPr>
        <w:t>o</w:t>
      </w:r>
      <w:r w:rsidRPr="00D73D87" w:rsidR="007B4BF3">
        <w:rPr>
          <w:rFonts w:ascii="Times New Roman" w:hAnsi="Times New Roman"/>
          <w:sz w:val="24"/>
          <w:szCs w:val="24"/>
          <w:shd w:val="clear" w:color="auto" w:fill="FFFFFF"/>
          <w:lang w:val="en-GB"/>
        </w:rPr>
        <w:t xml:space="preserve">n the patio </w:t>
      </w:r>
      <w:r w:rsidRPr="00D73D87" w:rsidR="00F23EB9">
        <w:rPr>
          <w:rFonts w:ascii="Times New Roman" w:hAnsi="Times New Roman"/>
          <w:sz w:val="24"/>
          <w:szCs w:val="24"/>
          <w:shd w:val="clear" w:color="auto" w:fill="FFFFFF"/>
          <w:lang w:val="en-GB"/>
        </w:rPr>
        <w:t xml:space="preserve">as I crossed to my room after clearing the </w:t>
      </w:r>
      <w:r w:rsidRPr="00D73D87" w:rsidR="009022BF">
        <w:rPr>
          <w:rFonts w:ascii="Times New Roman" w:hAnsi="Times New Roman"/>
          <w:sz w:val="24"/>
          <w:szCs w:val="24"/>
          <w:shd w:val="clear" w:color="auto" w:fill="FFFFFF"/>
          <w:lang w:val="en-GB"/>
        </w:rPr>
        <w:t>lunch</w:t>
      </w:r>
      <w:r w:rsidRPr="00D73D87" w:rsidR="00F23EB9">
        <w:rPr>
          <w:rFonts w:ascii="Times New Roman" w:hAnsi="Times New Roman"/>
          <w:sz w:val="24"/>
          <w:szCs w:val="24"/>
          <w:shd w:val="clear" w:color="auto" w:fill="FFFFFF"/>
          <w:lang w:val="en-GB"/>
        </w:rPr>
        <w:t xml:space="preserve"> tables was </w:t>
      </w:r>
      <w:r w:rsidRPr="00D73D87" w:rsidR="005531BD">
        <w:rPr>
          <w:rFonts w:ascii="Times New Roman" w:hAnsi="Times New Roman"/>
          <w:sz w:val="24"/>
          <w:szCs w:val="24"/>
          <w:shd w:val="clear" w:color="auto" w:fill="FFFFFF"/>
          <w:lang w:val="en-GB"/>
        </w:rPr>
        <w:t>fierce. All the guests had adjourned to the beach in search of cooler sea breezes</w:t>
      </w:r>
      <w:r w:rsidRPr="00D73D87" w:rsidR="00306F2E">
        <w:rPr>
          <w:rFonts w:ascii="Times New Roman" w:hAnsi="Times New Roman"/>
          <w:sz w:val="24"/>
          <w:szCs w:val="24"/>
          <w:shd w:val="clear" w:color="auto" w:fill="FFFFFF"/>
          <w:lang w:val="en-GB"/>
        </w:rPr>
        <w:t>,</w:t>
      </w:r>
      <w:r w:rsidRPr="00D73D87" w:rsidR="005531BD">
        <w:rPr>
          <w:rFonts w:ascii="Times New Roman" w:hAnsi="Times New Roman"/>
          <w:sz w:val="24"/>
          <w:szCs w:val="24"/>
          <w:shd w:val="clear" w:color="auto" w:fill="FFFFFF"/>
          <w:lang w:val="en-GB"/>
        </w:rPr>
        <w:t xml:space="preserve"> so the hotel was unusually quiet</w:t>
      </w:r>
      <w:r w:rsidRPr="00D73D87" w:rsidR="00C8690E">
        <w:rPr>
          <w:rFonts w:ascii="Times New Roman" w:hAnsi="Times New Roman"/>
          <w:sz w:val="24"/>
          <w:szCs w:val="24"/>
          <w:shd w:val="clear" w:color="auto" w:fill="FFFFFF"/>
          <w:lang w:val="en-GB"/>
        </w:rPr>
        <w:t>.</w:t>
      </w:r>
    </w:p>
    <w:p w:rsidRPr="00D73D87" w:rsidR="001F20E0" w:rsidP="004275EA" w:rsidRDefault="004275EA" w14:paraId="67B41CB7" w14:textId="1C4CAE29">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As I settled down for a siesta, </w:t>
      </w:r>
      <w:r w:rsidRPr="00D73D87" w:rsidR="001F20E0">
        <w:rPr>
          <w:rFonts w:ascii="Times New Roman" w:hAnsi="Times New Roman"/>
          <w:sz w:val="24"/>
          <w:szCs w:val="24"/>
          <w:shd w:val="clear" w:color="auto" w:fill="FFFFFF"/>
          <w:lang w:val="en-GB"/>
        </w:rPr>
        <w:t>I decided I liked Germans.</w:t>
      </w:r>
    </w:p>
    <w:p w:rsidRPr="00D73D87" w:rsidR="001F20E0" w:rsidP="001F20E0" w:rsidRDefault="001F20E0" w14:paraId="1530D3D0" w14:textId="3C277E5C">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They were not how I had expected. At first, I found their directness unsettling, but I soon learned they just wanted accurate information for which they were extremely grateful. Punctuality for them was simply good manners and adjusting to the Spanish less rigid mentality was difficult. They </w:t>
      </w:r>
      <w:r w:rsidRPr="00D73D87" w:rsidR="004275EA">
        <w:rPr>
          <w:rFonts w:ascii="Times New Roman" w:hAnsi="Times New Roman"/>
          <w:sz w:val="24"/>
          <w:szCs w:val="24"/>
          <w:shd w:val="clear" w:color="auto" w:fill="FFFFFF"/>
          <w:lang w:val="en-GB"/>
        </w:rPr>
        <w:t xml:space="preserve">were polite and </w:t>
      </w:r>
      <w:r w:rsidRPr="00D73D87">
        <w:rPr>
          <w:rFonts w:ascii="Times New Roman" w:hAnsi="Times New Roman"/>
          <w:sz w:val="24"/>
          <w:szCs w:val="24"/>
          <w:shd w:val="clear" w:color="auto" w:fill="FFFFFF"/>
          <w:lang w:val="en-GB"/>
        </w:rPr>
        <w:t xml:space="preserve">enjoyed a drink but didn’t overdo it. If subsequent groups followed suit, we should press Club 18-30 for more because they were less trouble than </w:t>
      </w:r>
      <w:r w:rsidRPr="00D73D87" w:rsidR="00006C77">
        <w:rPr>
          <w:rFonts w:ascii="Times New Roman" w:hAnsi="Times New Roman"/>
          <w:sz w:val="24"/>
          <w:szCs w:val="24"/>
          <w:shd w:val="clear" w:color="auto" w:fill="FFFFFF"/>
          <w:lang w:val="en-GB"/>
        </w:rPr>
        <w:t>fellow</w:t>
      </w:r>
      <w:r w:rsidRPr="00D73D87">
        <w:rPr>
          <w:rFonts w:ascii="Times New Roman" w:hAnsi="Times New Roman"/>
          <w:sz w:val="24"/>
          <w:szCs w:val="24"/>
          <w:shd w:val="clear" w:color="auto" w:fill="FFFFFF"/>
          <w:lang w:val="en-GB"/>
        </w:rPr>
        <w:t xml:space="preserve"> countrymen.</w:t>
      </w:r>
    </w:p>
    <w:p w:rsidRPr="00D73D87" w:rsidR="00F9165D" w:rsidP="00E37332" w:rsidRDefault="00E43621" w14:paraId="26968003" w14:textId="651DE225">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Since my brother had </w:t>
      </w:r>
      <w:r w:rsidRPr="00D73D87">
        <w:rPr>
          <w:rFonts w:ascii="Times New Roman" w:hAnsi="Times New Roman"/>
          <w:sz w:val="24"/>
          <w:szCs w:val="24"/>
          <w:shd w:val="clear" w:color="auto" w:fill="FFFFFF"/>
          <w:lang w:val="en-GB"/>
        </w:rPr>
        <w:t>departed</w:t>
      </w:r>
      <w:r w:rsidRPr="00D73D87" w:rsidR="007E1008">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 xml:space="preserve"> </w:t>
      </w:r>
      <w:r w:rsidRPr="00D73D87" w:rsidR="00EE336D">
        <w:rPr>
          <w:rFonts w:ascii="Times New Roman" w:hAnsi="Times New Roman"/>
          <w:sz w:val="24"/>
          <w:szCs w:val="24"/>
          <w:shd w:val="clear" w:color="auto" w:fill="FFFFFF"/>
          <w:lang w:val="en-GB"/>
        </w:rPr>
        <w:t xml:space="preserve">the only change </w:t>
      </w:r>
      <w:r w:rsidRPr="00D73D87">
        <w:rPr>
          <w:rFonts w:ascii="Times New Roman" w:hAnsi="Times New Roman"/>
          <w:sz w:val="24"/>
          <w:szCs w:val="24"/>
          <w:shd w:val="clear" w:color="auto" w:fill="FFFFFF"/>
          <w:lang w:val="en-GB"/>
        </w:rPr>
        <w:t>m</w:t>
      </w:r>
      <w:r w:rsidRPr="00D73D87" w:rsidR="00F9165D">
        <w:rPr>
          <w:rFonts w:ascii="Times New Roman" w:hAnsi="Times New Roman"/>
          <w:sz w:val="24"/>
          <w:szCs w:val="24"/>
          <w:shd w:val="clear" w:color="auto" w:fill="FFFFFF"/>
          <w:lang w:val="en-GB"/>
        </w:rPr>
        <w:t xml:space="preserve">y parents had </w:t>
      </w:r>
      <w:r w:rsidRPr="00D73D87" w:rsidR="00EE336D">
        <w:rPr>
          <w:rFonts w:ascii="Times New Roman" w:hAnsi="Times New Roman"/>
          <w:sz w:val="24"/>
          <w:szCs w:val="24"/>
          <w:shd w:val="clear" w:color="auto" w:fill="FFFFFF"/>
          <w:lang w:val="en-GB"/>
        </w:rPr>
        <w:t xml:space="preserve">implemented was </w:t>
      </w:r>
      <w:r w:rsidRPr="00D73D87" w:rsidR="00F9165D">
        <w:rPr>
          <w:rFonts w:ascii="Times New Roman" w:hAnsi="Times New Roman"/>
          <w:sz w:val="24"/>
          <w:szCs w:val="24"/>
          <w:shd w:val="clear" w:color="auto" w:fill="FFFFFF"/>
          <w:lang w:val="en-GB"/>
        </w:rPr>
        <w:t>tak</w:t>
      </w:r>
      <w:r w:rsidRPr="00D73D87" w:rsidR="00EE336D">
        <w:rPr>
          <w:rFonts w:ascii="Times New Roman" w:hAnsi="Times New Roman"/>
          <w:sz w:val="24"/>
          <w:szCs w:val="24"/>
          <w:shd w:val="clear" w:color="auto" w:fill="FFFFFF"/>
          <w:lang w:val="en-GB"/>
        </w:rPr>
        <w:t>ing</w:t>
      </w:r>
      <w:r w:rsidRPr="00D73D87" w:rsidR="00F9165D">
        <w:rPr>
          <w:rFonts w:ascii="Times New Roman" w:hAnsi="Times New Roman"/>
          <w:sz w:val="24"/>
          <w:szCs w:val="24"/>
          <w:shd w:val="clear" w:color="auto" w:fill="FFFFFF"/>
          <w:lang w:val="en-GB"/>
        </w:rPr>
        <w:t xml:space="preserve"> over the room </w:t>
      </w:r>
      <w:r w:rsidRPr="00D73D87" w:rsidR="00C052AC">
        <w:rPr>
          <w:rFonts w:ascii="Times New Roman" w:hAnsi="Times New Roman"/>
          <w:sz w:val="24"/>
          <w:szCs w:val="24"/>
          <w:shd w:val="clear" w:color="auto" w:fill="FFFFFF"/>
          <w:lang w:val="en-GB"/>
        </w:rPr>
        <w:t>cleaning</w:t>
      </w:r>
      <w:r w:rsidRPr="00D73D87" w:rsidR="00EE336D">
        <w:rPr>
          <w:rFonts w:ascii="Times New Roman" w:hAnsi="Times New Roman"/>
          <w:sz w:val="24"/>
          <w:szCs w:val="24"/>
          <w:shd w:val="clear" w:color="auto" w:fill="FFFFFF"/>
          <w:lang w:val="en-GB"/>
        </w:rPr>
        <w:t>. T</w:t>
      </w:r>
      <w:r w:rsidRPr="00D73D87">
        <w:rPr>
          <w:rFonts w:ascii="Times New Roman" w:hAnsi="Times New Roman"/>
          <w:sz w:val="24"/>
          <w:szCs w:val="24"/>
          <w:shd w:val="clear" w:color="auto" w:fill="FFFFFF"/>
          <w:lang w:val="en-GB"/>
        </w:rPr>
        <w:t xml:space="preserve">he rare tranquillity was often interrupted </w:t>
      </w:r>
      <w:r w:rsidRPr="00D73D87" w:rsidR="00006C77">
        <w:rPr>
          <w:rFonts w:ascii="Times New Roman" w:hAnsi="Times New Roman"/>
          <w:sz w:val="24"/>
          <w:szCs w:val="24"/>
          <w:shd w:val="clear" w:color="auto" w:fill="FFFFFF"/>
          <w:lang w:val="en-GB"/>
        </w:rPr>
        <w:t>by</w:t>
      </w:r>
      <w:r w:rsidRPr="00D73D87" w:rsidR="0089128D">
        <w:rPr>
          <w:rFonts w:ascii="Times New Roman" w:hAnsi="Times New Roman"/>
          <w:sz w:val="24"/>
          <w:szCs w:val="24"/>
          <w:shd w:val="clear" w:color="auto" w:fill="FFFFFF"/>
          <w:lang w:val="en-GB"/>
        </w:rPr>
        <w:t xml:space="preserve"> </w:t>
      </w:r>
      <w:r w:rsidRPr="00D73D87" w:rsidR="00C04F1D">
        <w:rPr>
          <w:rFonts w:ascii="Times New Roman" w:hAnsi="Times New Roman"/>
          <w:sz w:val="24"/>
          <w:szCs w:val="24"/>
          <w:shd w:val="clear" w:color="auto" w:fill="FFFFFF"/>
          <w:lang w:val="en-GB"/>
        </w:rPr>
        <w:t xml:space="preserve">door slamming, vacuum </w:t>
      </w:r>
      <w:r w:rsidRPr="00D73D87" w:rsidR="009309A0">
        <w:rPr>
          <w:rFonts w:ascii="Times New Roman" w:hAnsi="Times New Roman"/>
          <w:sz w:val="24"/>
          <w:szCs w:val="24"/>
          <w:shd w:val="clear" w:color="auto" w:fill="FFFFFF"/>
          <w:lang w:val="en-GB"/>
        </w:rPr>
        <w:t>cleaners,</w:t>
      </w:r>
      <w:r w:rsidRPr="00D73D87" w:rsidR="00C04F1D">
        <w:rPr>
          <w:rFonts w:ascii="Times New Roman" w:hAnsi="Times New Roman"/>
          <w:sz w:val="24"/>
          <w:szCs w:val="24"/>
          <w:shd w:val="clear" w:color="auto" w:fill="FFFFFF"/>
          <w:lang w:val="en-GB"/>
        </w:rPr>
        <w:t xml:space="preserve"> and </w:t>
      </w:r>
      <w:r w:rsidRPr="00D73D87" w:rsidR="0089128D">
        <w:rPr>
          <w:rFonts w:ascii="Times New Roman" w:hAnsi="Times New Roman"/>
          <w:sz w:val="24"/>
          <w:szCs w:val="24"/>
          <w:shd w:val="clear" w:color="auto" w:fill="FFFFFF"/>
          <w:lang w:val="en-GB"/>
        </w:rPr>
        <w:t>curses</w:t>
      </w:r>
      <w:r w:rsidRPr="00D73D87" w:rsidR="00E33C46">
        <w:rPr>
          <w:rFonts w:ascii="Times New Roman" w:hAnsi="Times New Roman"/>
          <w:sz w:val="24"/>
          <w:szCs w:val="24"/>
          <w:shd w:val="clear" w:color="auto" w:fill="FFFFFF"/>
          <w:lang w:val="en-GB"/>
        </w:rPr>
        <w:t xml:space="preserve"> as I </w:t>
      </w:r>
      <w:r w:rsidRPr="00D73D87" w:rsidR="00C04F1D">
        <w:rPr>
          <w:rFonts w:ascii="Times New Roman" w:hAnsi="Times New Roman"/>
          <w:sz w:val="24"/>
          <w:szCs w:val="24"/>
          <w:shd w:val="clear" w:color="auto" w:fill="FFFFFF"/>
          <w:lang w:val="en-GB"/>
        </w:rPr>
        <w:t>attempted</w:t>
      </w:r>
      <w:r w:rsidRPr="00D73D87" w:rsidR="00C04F1D">
        <w:rPr>
          <w:rFonts w:ascii="Times New Roman" w:hAnsi="Times New Roman"/>
          <w:sz w:val="24"/>
          <w:szCs w:val="24"/>
          <w:shd w:val="clear" w:color="auto" w:fill="FFFFFF"/>
          <w:lang w:val="en-GB"/>
        </w:rPr>
        <w:t xml:space="preserve"> to</w:t>
      </w:r>
      <w:r w:rsidRPr="00D73D87" w:rsidR="00E33C46">
        <w:rPr>
          <w:rFonts w:ascii="Times New Roman" w:hAnsi="Times New Roman"/>
          <w:sz w:val="24"/>
          <w:szCs w:val="24"/>
          <w:shd w:val="clear" w:color="auto" w:fill="FFFFFF"/>
          <w:lang w:val="en-GB"/>
        </w:rPr>
        <w:t xml:space="preserve"> </w:t>
      </w:r>
      <w:r w:rsidRPr="00D73D87" w:rsidR="00CF0E24">
        <w:rPr>
          <w:rFonts w:ascii="Times New Roman" w:hAnsi="Times New Roman"/>
          <w:sz w:val="24"/>
          <w:szCs w:val="24"/>
          <w:shd w:val="clear" w:color="auto" w:fill="FFFFFF"/>
          <w:lang w:val="en-GB"/>
        </w:rPr>
        <w:t>nap</w:t>
      </w:r>
      <w:r w:rsidRPr="00D73D87" w:rsidR="0089128D">
        <w:rPr>
          <w:rFonts w:ascii="Times New Roman" w:hAnsi="Times New Roman"/>
          <w:sz w:val="24"/>
          <w:szCs w:val="24"/>
          <w:shd w:val="clear" w:color="auto" w:fill="FFFFFF"/>
          <w:lang w:val="en-GB"/>
        </w:rPr>
        <w:t xml:space="preserve">. </w:t>
      </w:r>
      <w:r w:rsidRPr="00D73D87" w:rsidR="00CF0E24">
        <w:rPr>
          <w:rFonts w:ascii="Times New Roman" w:hAnsi="Times New Roman"/>
          <w:sz w:val="24"/>
          <w:szCs w:val="24"/>
          <w:shd w:val="clear" w:color="auto" w:fill="FFFFFF"/>
          <w:lang w:val="en-GB"/>
        </w:rPr>
        <w:t xml:space="preserve">I gave up and returned to the bar to </w:t>
      </w:r>
      <w:r w:rsidRPr="00D73D87" w:rsidR="009C4760">
        <w:rPr>
          <w:rFonts w:ascii="Times New Roman" w:hAnsi="Times New Roman"/>
          <w:sz w:val="24"/>
          <w:szCs w:val="24"/>
          <w:shd w:val="clear" w:color="auto" w:fill="FFFFFF"/>
          <w:lang w:val="en-GB"/>
        </w:rPr>
        <w:t xml:space="preserve">polish glasses</w:t>
      </w:r>
      <w:ins w:author="Gary Smailes" w:date="2024-01-17T11:32:20.208Z" w:id="288676865">
        <w:r w:rsidRPr="00D73D87" w:rsidR="009C4760">
          <w:rPr>
            <w:rFonts w:ascii="Times New Roman" w:hAnsi="Times New Roman"/>
            <w:sz w:val="24"/>
            <w:szCs w:val="24"/>
            <w:shd w:val="clear" w:color="auto" w:fill="FFFFFF"/>
            <w:lang w:val="en-GB"/>
          </w:rPr>
          <w:t xml:space="preserve">,</w:t>
        </w:r>
      </w:ins>
      <w:r w:rsidRPr="00D73D87" w:rsidR="009C4760">
        <w:rPr>
          <w:rFonts w:ascii="Times New Roman" w:hAnsi="Times New Roman"/>
          <w:sz w:val="24"/>
          <w:szCs w:val="24"/>
          <w:shd w:val="clear" w:color="auto" w:fill="FFFFFF"/>
          <w:lang w:val="en-GB"/>
        </w:rPr>
        <w:t xml:space="preserve"> which was becoming an </w:t>
      </w:r>
      <w:r w:rsidRPr="00D73D87" w:rsidR="00AA50AA">
        <w:rPr>
          <w:rFonts w:ascii="Times New Roman" w:hAnsi="Times New Roman"/>
          <w:sz w:val="24"/>
          <w:szCs w:val="24"/>
          <w:shd w:val="clear" w:color="auto" w:fill="FFFFFF"/>
          <w:lang w:val="en-GB"/>
        </w:rPr>
        <w:t xml:space="preserve">obsession. I even dreamed about the damn things. </w:t>
      </w:r>
      <w:r w:rsidRPr="00D73D87" w:rsidR="0089128D">
        <w:rPr>
          <w:rFonts w:ascii="Times New Roman" w:hAnsi="Times New Roman"/>
          <w:sz w:val="24"/>
          <w:szCs w:val="24"/>
          <w:shd w:val="clear" w:color="auto" w:fill="FFFFFF"/>
          <w:lang w:val="en-GB"/>
        </w:rPr>
        <w:t>They joined me and El Rubio for lunch dripping with sweat</w:t>
      </w:r>
      <w:r w:rsidRPr="00D73D87" w:rsidR="00C8690E">
        <w:rPr>
          <w:rFonts w:ascii="Times New Roman" w:hAnsi="Times New Roman"/>
          <w:sz w:val="24"/>
          <w:szCs w:val="24"/>
          <w:shd w:val="clear" w:color="auto" w:fill="FFFFFF"/>
          <w:lang w:val="en-GB"/>
        </w:rPr>
        <w:t xml:space="preserve"> and exhausted.</w:t>
      </w:r>
    </w:p>
    <w:p w:rsidRPr="00D73D87" w:rsidR="009309A0" w:rsidP="00E37332" w:rsidRDefault="009309A0" w14:paraId="11001FFD" w14:textId="345B6149">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I </w:t>
      </w:r>
      <w:r w:rsidRPr="00D73D87" w:rsidR="005737D7">
        <w:rPr>
          <w:rFonts w:ascii="Times New Roman" w:hAnsi="Times New Roman"/>
          <w:sz w:val="24"/>
          <w:szCs w:val="24"/>
          <w:shd w:val="clear" w:color="auto" w:fill="FFFFFF"/>
          <w:lang w:val="en-GB"/>
        </w:rPr>
        <w:t>peered</w:t>
      </w:r>
      <w:r w:rsidRPr="00D73D87">
        <w:rPr>
          <w:rFonts w:ascii="Times New Roman" w:hAnsi="Times New Roman"/>
          <w:sz w:val="24"/>
          <w:szCs w:val="24"/>
          <w:shd w:val="clear" w:color="auto" w:fill="FFFFFF"/>
          <w:lang w:val="en-GB"/>
        </w:rPr>
        <w:t xml:space="preserve"> at them</w:t>
      </w:r>
      <w:ins w:author="Gary Smailes" w:date="2024-01-17T11:32:35.305Z" w:id="135088434">
        <w:r w:rsidRPr="00D73D87">
          <w:rPr>
            <w:rFonts w:ascii="Times New Roman" w:hAnsi="Times New Roman"/>
            <w:sz w:val="24"/>
            <w:szCs w:val="24"/>
            <w:shd w:val="clear" w:color="auto" w:fill="FFFFFF"/>
            <w:lang w:val="en-GB"/>
          </w:rPr>
          <w:t xml:space="preserve">, </w:t>
        </w:r>
      </w:ins>
      <w:del w:author="Gary Smailes" w:date="2024-01-17T11:32:34.184Z" w:id="104812795">
        <w:r w:rsidRPr="4A6D2F5D" w:rsidDel="4A6D2F5D">
          <w:rPr>
            <w:rFonts w:ascii="Times New Roman" w:hAnsi="Times New Roman"/>
            <w:sz w:val="24"/>
            <w:szCs w:val="24"/>
            <w:lang w:val="en-GB"/>
          </w:rPr>
          <w:delText xml:space="preserve"> curious</w:delText>
        </w:r>
        <w:r w:rsidRPr="4A6D2F5D" w:rsidDel="4A6D2F5D">
          <w:rPr>
            <w:rFonts w:ascii="Times New Roman" w:hAnsi="Times New Roman"/>
            <w:sz w:val="24"/>
            <w:szCs w:val="24"/>
            <w:lang w:val="en-GB"/>
          </w:rPr>
          <w:delText xml:space="preserve">ly </w:delText>
        </w:r>
      </w:del>
      <w:r w:rsidRPr="00D73D87" w:rsidR="00870FF1">
        <w:rPr>
          <w:rFonts w:ascii="Times New Roman" w:hAnsi="Times New Roman"/>
          <w:sz w:val="24"/>
          <w:szCs w:val="24"/>
          <w:shd w:val="clear" w:color="auto" w:fill="FFFFFF"/>
          <w:lang w:val="en-GB"/>
        </w:rPr>
        <w:t xml:space="preserve">shaking my head </w:t>
      </w:r>
      <w:r w:rsidRPr="00D73D87">
        <w:rPr>
          <w:rFonts w:ascii="Times New Roman" w:hAnsi="Times New Roman"/>
          <w:sz w:val="24"/>
          <w:szCs w:val="24"/>
          <w:shd w:val="clear" w:color="auto" w:fill="FFFFFF"/>
          <w:lang w:val="en-GB"/>
        </w:rPr>
        <w:t xml:space="preserve">as we tucked into a tropical salad and a jug of </w:t>
      </w:r>
      <w:r w:rsidRPr="00D73D87" w:rsidR="00870FF1">
        <w:rPr>
          <w:rFonts w:ascii="Times New Roman" w:hAnsi="Times New Roman"/>
          <w:sz w:val="24"/>
          <w:szCs w:val="24"/>
          <w:shd w:val="clear" w:color="auto" w:fill="FFFFFF"/>
          <w:lang w:val="en-GB"/>
        </w:rPr>
        <w:t>ice-cold</w:t>
      </w:r>
      <w:r w:rsidRPr="00D73D87">
        <w:rPr>
          <w:rFonts w:ascii="Times New Roman" w:hAnsi="Times New Roman"/>
          <w:sz w:val="24"/>
          <w:szCs w:val="24"/>
          <w:shd w:val="clear" w:color="auto" w:fill="FFFFFF"/>
          <w:lang w:val="en-GB"/>
        </w:rPr>
        <w:t xml:space="preserve"> lemonade.</w:t>
      </w:r>
    </w:p>
    <w:p w:rsidRPr="00D73D87" w:rsidR="009309A0" w:rsidP="00E37332" w:rsidRDefault="009309A0" w14:paraId="311DF628" w14:textId="62F3EE1F">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t>
      </w:r>
      <w:r w:rsidRPr="00D73D87" w:rsidR="00F27E24">
        <w:rPr>
          <w:rFonts w:ascii="Times New Roman" w:hAnsi="Times New Roman"/>
          <w:sz w:val="24"/>
          <w:szCs w:val="24"/>
          <w:shd w:val="clear" w:color="auto" w:fill="FFFFFF"/>
          <w:lang w:val="en-GB"/>
        </w:rPr>
        <w:t>El Rubio,” said my mum. “We need a full</w:t>
      </w:r>
      <w:r w:rsidRPr="00D73D87" w:rsidR="00006C77">
        <w:rPr>
          <w:rFonts w:ascii="Times New Roman" w:hAnsi="Times New Roman"/>
          <w:sz w:val="24"/>
          <w:szCs w:val="24"/>
          <w:shd w:val="clear" w:color="auto" w:fill="FFFFFF"/>
          <w:lang w:val="en-GB"/>
        </w:rPr>
        <w:t>-</w:t>
      </w:r>
      <w:r w:rsidRPr="00D73D87" w:rsidR="00F27E24">
        <w:rPr>
          <w:rFonts w:ascii="Times New Roman" w:hAnsi="Times New Roman"/>
          <w:sz w:val="24"/>
          <w:szCs w:val="24"/>
          <w:shd w:val="clear" w:color="auto" w:fill="FFFFFF"/>
          <w:lang w:val="en-GB"/>
        </w:rPr>
        <w:t>time cleaner. Do you know anyone?”</w:t>
      </w:r>
    </w:p>
    <w:p w:rsidRPr="00D73D87" w:rsidR="00F27E24" w:rsidP="00E37332" w:rsidRDefault="00F27E24" w14:paraId="06A3AF53" w14:textId="36A188EA">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I nodded</w:t>
      </w:r>
      <w:del w:author="Gary Smailes" w:date="2024-01-17T11:32:41.945Z" w:id="1486363329">
        <w:r w:rsidRPr="4A6D2F5D" w:rsidDel="4A6D2F5D">
          <w:rPr>
            <w:rFonts w:ascii="Times New Roman" w:hAnsi="Times New Roman"/>
            <w:sz w:val="24"/>
            <w:szCs w:val="24"/>
            <w:lang w:val="en-GB"/>
          </w:rPr>
          <w:delText xml:space="preserve"> approvingly</w:delText>
        </w:r>
      </w:del>
      <w:r w:rsidRPr="00D73D87">
        <w:rPr>
          <w:rFonts w:ascii="Times New Roman" w:hAnsi="Times New Roman"/>
          <w:sz w:val="24"/>
          <w:szCs w:val="24"/>
          <w:shd w:val="clear" w:color="auto" w:fill="FFFFFF"/>
          <w:lang w:val="en-GB"/>
        </w:rPr>
        <w:t>.</w:t>
      </w:r>
    </w:p>
    <w:p w:rsidRPr="00D73D87" w:rsidR="00F27E24" w:rsidP="00E37332" w:rsidRDefault="00F6022A" w14:paraId="4A3981C5" w14:textId="4302FBD8">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“Yes, your neighbour Irena. She lives in the apartment opposite</w:t>
      </w:r>
      <w:r w:rsidRPr="00D73D87" w:rsidR="00723FF3">
        <w:rPr>
          <w:rFonts w:ascii="Times New Roman" w:hAnsi="Times New Roman"/>
          <w:sz w:val="24"/>
          <w:szCs w:val="24"/>
          <w:shd w:val="clear" w:color="auto" w:fill="FFFFFF"/>
          <w:lang w:val="en-GB"/>
        </w:rPr>
        <w:t xml:space="preserve"> and cleans in the Nueva Nerja school but only during term</w:t>
      </w:r>
      <w:r w:rsidRPr="00D73D87" w:rsidR="00006C77">
        <w:rPr>
          <w:rFonts w:ascii="Times New Roman" w:hAnsi="Times New Roman"/>
          <w:sz w:val="24"/>
          <w:szCs w:val="24"/>
          <w:shd w:val="clear" w:color="auto" w:fill="FFFFFF"/>
          <w:lang w:val="en-GB"/>
        </w:rPr>
        <w:t>,</w:t>
      </w:r>
      <w:r w:rsidRPr="00D73D87" w:rsidR="00E5502D">
        <w:rPr>
          <w:rFonts w:ascii="Times New Roman" w:hAnsi="Times New Roman"/>
          <w:sz w:val="24"/>
          <w:szCs w:val="24"/>
          <w:shd w:val="clear" w:color="auto" w:fill="FFFFFF"/>
          <w:lang w:val="en-GB"/>
        </w:rPr>
        <w:t xml:space="preserve"> and occasionally in Bar Bilbainos</w:t>
      </w:r>
      <w:r w:rsidRPr="00D73D87" w:rsidR="00723FF3">
        <w:rPr>
          <w:rFonts w:ascii="Times New Roman" w:hAnsi="Times New Roman"/>
          <w:sz w:val="24"/>
          <w:szCs w:val="24"/>
          <w:shd w:val="clear" w:color="auto" w:fill="FFFFFF"/>
          <w:lang w:val="en-GB"/>
        </w:rPr>
        <w:t xml:space="preserve">. She needs a </w:t>
      </w:r>
      <w:r w:rsidRPr="00D73D87" w:rsidR="00C20753">
        <w:rPr>
          <w:rFonts w:ascii="Times New Roman" w:hAnsi="Times New Roman"/>
          <w:sz w:val="24"/>
          <w:szCs w:val="24"/>
          <w:shd w:val="clear" w:color="auto" w:fill="FFFFFF"/>
          <w:lang w:val="en-GB"/>
        </w:rPr>
        <w:t>full-time</w:t>
      </w:r>
      <w:r w:rsidRPr="00D73D87" w:rsidR="00723FF3">
        <w:rPr>
          <w:rFonts w:ascii="Times New Roman" w:hAnsi="Times New Roman"/>
          <w:sz w:val="24"/>
          <w:szCs w:val="24"/>
          <w:shd w:val="clear" w:color="auto" w:fill="FFFFFF"/>
          <w:lang w:val="en-GB"/>
        </w:rPr>
        <w:t xml:space="preserve"> job</w:t>
      </w:r>
      <w:r w:rsidRPr="00D73D87" w:rsidR="003D7073">
        <w:rPr>
          <w:rFonts w:ascii="Times New Roman" w:hAnsi="Times New Roman"/>
          <w:sz w:val="24"/>
          <w:szCs w:val="24"/>
          <w:shd w:val="clear" w:color="auto" w:fill="FFFFFF"/>
          <w:lang w:val="en-GB"/>
        </w:rPr>
        <w:t>.”</w:t>
      </w:r>
    </w:p>
    <w:p w:rsidRPr="00D73D87" w:rsidR="003D7073" w:rsidP="00E37332" w:rsidRDefault="003D7073" w14:paraId="0D6FAE3A" w14:textId="3C03AFE6">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“Does she speak English?” said </w:t>
      </w:r>
      <w:r w:rsidRPr="00D73D87" w:rsidR="007C738B">
        <w:rPr>
          <w:rFonts w:ascii="Times New Roman" w:hAnsi="Times New Roman"/>
          <w:sz w:val="24"/>
          <w:szCs w:val="24"/>
          <w:shd w:val="clear" w:color="auto" w:fill="FFFFFF"/>
          <w:lang w:val="en-GB"/>
        </w:rPr>
        <w:t>Donna</w:t>
      </w:r>
      <w:r w:rsidRPr="00D73D87">
        <w:rPr>
          <w:rFonts w:ascii="Times New Roman" w:hAnsi="Times New Roman"/>
          <w:sz w:val="24"/>
          <w:szCs w:val="24"/>
          <w:shd w:val="clear" w:color="auto" w:fill="FFFFFF"/>
          <w:lang w:val="en-GB"/>
        </w:rPr>
        <w:t>.</w:t>
      </w:r>
    </w:p>
    <w:p w:rsidRPr="00D73D87" w:rsidR="003D7073" w:rsidP="00E37332" w:rsidRDefault="003D7073" w14:paraId="60C58F0F" w14:textId="47EE6DA5">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t>
      </w:r>
      <w:r w:rsidRPr="00D73D87" w:rsidR="00A96AB7">
        <w:rPr>
          <w:rFonts w:ascii="Times New Roman" w:hAnsi="Times New Roman"/>
          <w:sz w:val="24"/>
          <w:szCs w:val="24"/>
          <w:shd w:val="clear" w:color="auto" w:fill="FFFFFF"/>
          <w:lang w:val="en-GB"/>
        </w:rPr>
        <w:t>Crikey, n</w:t>
      </w:r>
      <w:r w:rsidRPr="00D73D87">
        <w:rPr>
          <w:rFonts w:ascii="Times New Roman" w:hAnsi="Times New Roman"/>
          <w:sz w:val="24"/>
          <w:szCs w:val="24"/>
          <w:shd w:val="clear" w:color="auto" w:fill="FFFFFF"/>
          <w:lang w:val="en-GB"/>
        </w:rPr>
        <w:t>ot a word,” said El Rubio.</w:t>
      </w:r>
      <w:r w:rsidRPr="00D73D87" w:rsidR="00F759DC">
        <w:rPr>
          <w:rFonts w:ascii="Times New Roman" w:hAnsi="Times New Roman"/>
          <w:sz w:val="24"/>
          <w:szCs w:val="24"/>
          <w:shd w:val="clear" w:color="auto" w:fill="FFFFFF"/>
          <w:lang w:val="en-GB"/>
        </w:rPr>
        <w:t xml:space="preserve"> “But she is woman with two </w:t>
      </w:r>
      <w:r w:rsidRPr="00D73D87" w:rsidR="00A96AB7">
        <w:rPr>
          <w:rFonts w:ascii="Times New Roman" w:hAnsi="Times New Roman"/>
          <w:sz w:val="24"/>
          <w:szCs w:val="24"/>
          <w:shd w:val="clear" w:color="auto" w:fill="FFFFFF"/>
          <w:lang w:val="en-GB"/>
        </w:rPr>
        <w:t xml:space="preserve">teenage </w:t>
      </w:r>
      <w:r w:rsidRPr="00D73D87" w:rsidR="00F759DC">
        <w:rPr>
          <w:rFonts w:ascii="Times New Roman" w:hAnsi="Times New Roman"/>
          <w:sz w:val="24"/>
          <w:szCs w:val="24"/>
          <w:shd w:val="clear" w:color="auto" w:fill="FFFFFF"/>
          <w:lang w:val="en-GB"/>
        </w:rPr>
        <w:t>children</w:t>
      </w:r>
      <w:r w:rsidRPr="00D73D87" w:rsidR="00A96AB7">
        <w:rPr>
          <w:rFonts w:ascii="Times New Roman" w:hAnsi="Times New Roman"/>
          <w:sz w:val="24"/>
          <w:szCs w:val="24"/>
          <w:shd w:val="clear" w:color="auto" w:fill="FFFFFF"/>
          <w:lang w:val="en-GB"/>
        </w:rPr>
        <w:t>. Believe mees,</w:t>
      </w:r>
      <w:r w:rsidRPr="00D73D87" w:rsidR="00E5502D">
        <w:rPr>
          <w:rFonts w:ascii="Times New Roman" w:hAnsi="Times New Roman"/>
          <w:sz w:val="24"/>
          <w:szCs w:val="24"/>
          <w:shd w:val="clear" w:color="auto" w:fill="FFFFFF"/>
          <w:lang w:val="en-GB"/>
        </w:rPr>
        <w:t xml:space="preserve"> she </w:t>
      </w:r>
      <w:proofErr w:type="gramStart"/>
      <w:r w:rsidRPr="00D73D87" w:rsidR="00E5502D">
        <w:rPr>
          <w:rFonts w:ascii="Times New Roman" w:hAnsi="Times New Roman"/>
          <w:sz w:val="24"/>
          <w:szCs w:val="24"/>
          <w:shd w:val="clear" w:color="auto" w:fill="FFFFFF"/>
          <w:lang w:val="en-GB"/>
        </w:rPr>
        <w:t>know</w:t>
      </w:r>
      <w:proofErr w:type="gramEnd"/>
      <w:r w:rsidRPr="00D73D87" w:rsidR="00E5502D">
        <w:rPr>
          <w:rFonts w:ascii="Times New Roman" w:hAnsi="Times New Roman"/>
          <w:sz w:val="24"/>
          <w:szCs w:val="24"/>
          <w:shd w:val="clear" w:color="auto" w:fill="FFFFFF"/>
          <w:lang w:val="en-GB"/>
        </w:rPr>
        <w:t xml:space="preserve"> how clean.</w:t>
      </w:r>
      <w:r w:rsidRPr="00D73D87" w:rsidR="00DE2C97">
        <w:rPr>
          <w:rFonts w:ascii="Times New Roman" w:hAnsi="Times New Roman"/>
          <w:sz w:val="24"/>
          <w:szCs w:val="24"/>
          <w:shd w:val="clear" w:color="auto" w:fill="FFFFFF"/>
          <w:lang w:val="en-GB"/>
        </w:rPr>
        <w:t>”</w:t>
      </w:r>
    </w:p>
    <w:p w:rsidRPr="00D73D87" w:rsidR="00DE2C97" w:rsidP="00E37332" w:rsidRDefault="00DE2C97" w14:paraId="75FD85AB" w14:textId="68F10DCB">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“Could you ask her to come and see us?” said </w:t>
      </w:r>
      <w:r w:rsidRPr="00D73D87" w:rsidR="007C738B">
        <w:rPr>
          <w:rFonts w:ascii="Times New Roman" w:hAnsi="Times New Roman"/>
          <w:sz w:val="24"/>
          <w:szCs w:val="24"/>
          <w:shd w:val="clear" w:color="auto" w:fill="FFFFFF"/>
          <w:lang w:val="en-GB"/>
        </w:rPr>
        <w:t>Donna</w:t>
      </w:r>
      <w:r w:rsidRPr="00D73D87" w:rsidR="00482626">
        <w:rPr>
          <w:rFonts w:ascii="Times New Roman" w:hAnsi="Times New Roman"/>
          <w:sz w:val="24"/>
          <w:szCs w:val="24"/>
          <w:shd w:val="clear" w:color="auto" w:fill="FFFFFF"/>
          <w:lang w:val="en-GB"/>
        </w:rPr>
        <w:t xml:space="preserve"> with a huge sigh of relief.</w:t>
      </w:r>
    </w:p>
    <w:p w:rsidRPr="00D73D87" w:rsidR="00A96AB7" w:rsidP="00E37332" w:rsidRDefault="00A96AB7" w14:paraId="051B4496" w14:textId="78C5B0C4">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t>
      </w:r>
      <w:r w:rsidRPr="00D73D87" w:rsidR="00882602">
        <w:rPr>
          <w:rFonts w:ascii="Times New Roman" w:hAnsi="Times New Roman"/>
          <w:sz w:val="24"/>
          <w:szCs w:val="24"/>
          <w:shd w:val="clear" w:color="auto" w:fill="FFFFFF"/>
          <w:lang w:val="en-GB"/>
        </w:rPr>
        <w:t xml:space="preserve">How much </w:t>
      </w:r>
      <w:r w:rsidR="009B0473">
        <w:rPr>
          <w:rFonts w:ascii="Times New Roman" w:hAnsi="Times New Roman"/>
          <w:sz w:val="24"/>
          <w:szCs w:val="24"/>
          <w:shd w:val="clear" w:color="auto" w:fill="FFFFFF"/>
          <w:lang w:val="en-GB"/>
        </w:rPr>
        <w:t>does</w:t>
      </w:r>
      <w:r w:rsidRPr="00D73D87" w:rsidR="00882602">
        <w:rPr>
          <w:rFonts w:ascii="Times New Roman" w:hAnsi="Times New Roman"/>
          <w:sz w:val="24"/>
          <w:szCs w:val="24"/>
          <w:shd w:val="clear" w:color="auto" w:fill="FFFFFF"/>
          <w:lang w:val="en-GB"/>
        </w:rPr>
        <w:t xml:space="preserve"> she charge?” said my dad.</w:t>
      </w:r>
    </w:p>
    <w:p w:rsidRPr="00D73D87" w:rsidR="00882602" w:rsidP="00E37332" w:rsidRDefault="00882602" w14:paraId="311FC878" w14:textId="60BDC5A2">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“Whatever it takes,” said my mum.</w:t>
      </w:r>
    </w:p>
    <w:p w:rsidRPr="00D73D87" w:rsidR="00A14BE7" w:rsidP="00E37332" w:rsidRDefault="00A14BE7" w14:paraId="570D444E" w14:textId="4BED0DF6">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“The </w:t>
      </w:r>
      <w:r w:rsidRPr="00D73D87" w:rsidR="00067F87">
        <w:rPr>
          <w:rFonts w:ascii="Times New Roman" w:hAnsi="Times New Roman"/>
          <w:sz w:val="24"/>
          <w:szCs w:val="24"/>
          <w:shd w:val="clear" w:color="auto" w:fill="FFFFFF"/>
          <w:lang w:val="en-GB"/>
        </w:rPr>
        <w:t xml:space="preserve">price </w:t>
      </w:r>
      <w:r w:rsidRPr="00D73D87">
        <w:rPr>
          <w:rFonts w:ascii="Times New Roman" w:hAnsi="Times New Roman"/>
          <w:sz w:val="24"/>
          <w:szCs w:val="24"/>
          <w:shd w:val="clear" w:color="auto" w:fill="FFFFFF"/>
          <w:lang w:val="en-GB"/>
        </w:rPr>
        <w:t>for cleaners is</w:t>
      </w:r>
      <w:r w:rsidRPr="00D73D87" w:rsidR="00E04574">
        <w:rPr>
          <w:rFonts w:ascii="Times New Roman" w:hAnsi="Times New Roman"/>
          <w:sz w:val="24"/>
          <w:szCs w:val="24"/>
          <w:shd w:val="clear" w:color="auto" w:fill="FFFFFF"/>
          <w:lang w:val="en-GB"/>
        </w:rPr>
        <w:t xml:space="preserve"> </w:t>
      </w:r>
      <w:r w:rsidRPr="00D73D87" w:rsidR="00282CA0">
        <w:rPr>
          <w:rFonts w:ascii="Times New Roman" w:hAnsi="Times New Roman"/>
          <w:sz w:val="24"/>
          <w:szCs w:val="24"/>
          <w:shd w:val="clear" w:color="auto" w:fill="FFFFFF"/>
          <w:lang w:val="en-GB"/>
        </w:rPr>
        <w:t>thirty</w:t>
      </w:r>
      <w:r w:rsidRPr="00D73D87" w:rsidR="00E04574">
        <w:rPr>
          <w:rFonts w:ascii="Times New Roman" w:hAnsi="Times New Roman"/>
          <w:sz w:val="24"/>
          <w:szCs w:val="24"/>
          <w:shd w:val="clear" w:color="auto" w:fill="FFFFFF"/>
          <w:lang w:val="en-GB"/>
        </w:rPr>
        <w:t xml:space="preserve"> pesetas </w:t>
      </w:r>
      <w:r w:rsidRPr="00D73D87" w:rsidR="00282CA0">
        <w:rPr>
          <w:rFonts w:ascii="Times New Roman" w:hAnsi="Times New Roman"/>
          <w:sz w:val="24"/>
          <w:szCs w:val="24"/>
          <w:shd w:val="clear" w:color="auto" w:fill="FFFFFF"/>
          <w:lang w:val="en-GB"/>
        </w:rPr>
        <w:t>an hour</w:t>
      </w:r>
      <w:r w:rsidRPr="00D73D87" w:rsidR="00E04574">
        <w:rPr>
          <w:rFonts w:ascii="Times New Roman" w:hAnsi="Times New Roman"/>
          <w:sz w:val="24"/>
          <w:szCs w:val="24"/>
          <w:shd w:val="clear" w:color="auto" w:fill="FFFFFF"/>
          <w:lang w:val="en-GB"/>
        </w:rPr>
        <w:t xml:space="preserve">,” said El Rubio. “If you </w:t>
      </w:r>
      <w:r w:rsidRPr="00D73D87" w:rsidR="00067F87">
        <w:rPr>
          <w:rFonts w:ascii="Times New Roman" w:hAnsi="Times New Roman"/>
          <w:sz w:val="24"/>
          <w:szCs w:val="24"/>
          <w:shd w:val="clear" w:color="auto" w:fill="FFFFFF"/>
          <w:lang w:val="en-GB"/>
        </w:rPr>
        <w:t>no</w:t>
      </w:r>
      <w:r w:rsidRPr="00D73D87" w:rsidR="00E04574">
        <w:rPr>
          <w:rFonts w:ascii="Times New Roman" w:hAnsi="Times New Roman"/>
          <w:sz w:val="24"/>
          <w:szCs w:val="24"/>
          <w:shd w:val="clear" w:color="auto" w:fill="FFFFFF"/>
          <w:lang w:val="en-GB"/>
        </w:rPr>
        <w:t xml:space="preserve"> </w:t>
      </w:r>
      <w:r w:rsidRPr="00D73D87" w:rsidR="00804B76">
        <w:rPr>
          <w:rFonts w:ascii="Times New Roman" w:hAnsi="Times New Roman"/>
          <w:sz w:val="24"/>
          <w:szCs w:val="24"/>
          <w:shd w:val="clear" w:color="auto" w:fill="FFFFFF"/>
          <w:lang w:val="en-GB"/>
        </w:rPr>
        <w:t>offer</w:t>
      </w:r>
      <w:r w:rsidRPr="00D73D87" w:rsidR="00067F87">
        <w:rPr>
          <w:rFonts w:ascii="Times New Roman" w:hAnsi="Times New Roman"/>
          <w:sz w:val="24"/>
          <w:szCs w:val="24"/>
          <w:shd w:val="clear" w:color="auto" w:fill="FFFFFF"/>
          <w:lang w:val="en-GB"/>
        </w:rPr>
        <w:t>,</w:t>
      </w:r>
      <w:r w:rsidRPr="00D73D87" w:rsidR="00E04574">
        <w:rPr>
          <w:rFonts w:ascii="Times New Roman" w:hAnsi="Times New Roman"/>
          <w:sz w:val="24"/>
          <w:szCs w:val="24"/>
          <w:shd w:val="clear" w:color="auto" w:fill="FFFFFF"/>
          <w:lang w:val="en-GB"/>
        </w:rPr>
        <w:t xml:space="preserve"> I </w:t>
      </w:r>
      <w:r w:rsidRPr="00D73D87" w:rsidR="00804B76">
        <w:rPr>
          <w:rFonts w:ascii="Times New Roman" w:hAnsi="Times New Roman"/>
          <w:sz w:val="24"/>
          <w:szCs w:val="24"/>
          <w:shd w:val="clear" w:color="auto" w:fill="FFFFFF"/>
          <w:lang w:val="en-GB"/>
        </w:rPr>
        <w:t>no</w:t>
      </w:r>
      <w:r w:rsidRPr="00D73D87" w:rsidR="00E04574">
        <w:rPr>
          <w:rFonts w:ascii="Times New Roman" w:hAnsi="Times New Roman"/>
          <w:sz w:val="24"/>
          <w:szCs w:val="24"/>
          <w:shd w:val="clear" w:color="auto" w:fill="FFFFFF"/>
          <w:lang w:val="en-GB"/>
        </w:rPr>
        <w:t xml:space="preserve"> ask</w:t>
      </w:r>
      <w:r w:rsidRPr="00D73D87" w:rsidR="00067F87">
        <w:rPr>
          <w:rFonts w:ascii="Times New Roman" w:hAnsi="Times New Roman"/>
          <w:sz w:val="24"/>
          <w:szCs w:val="24"/>
          <w:shd w:val="clear" w:color="auto" w:fill="FFFFFF"/>
          <w:lang w:val="en-GB"/>
        </w:rPr>
        <w:t xml:space="preserve">. I </w:t>
      </w:r>
      <w:proofErr w:type="gramStart"/>
      <w:r w:rsidRPr="00D73D87" w:rsidR="00067F87">
        <w:rPr>
          <w:rFonts w:ascii="Times New Roman" w:hAnsi="Times New Roman"/>
          <w:sz w:val="24"/>
          <w:szCs w:val="24"/>
          <w:shd w:val="clear" w:color="auto" w:fill="FFFFFF"/>
          <w:lang w:val="en-GB"/>
        </w:rPr>
        <w:t>not want</w:t>
      </w:r>
      <w:proofErr w:type="gramEnd"/>
      <w:r w:rsidRPr="00D73D87" w:rsidR="00067F87">
        <w:rPr>
          <w:rFonts w:ascii="Times New Roman" w:hAnsi="Times New Roman"/>
          <w:sz w:val="24"/>
          <w:szCs w:val="24"/>
          <w:shd w:val="clear" w:color="auto" w:fill="FFFFFF"/>
          <w:lang w:val="en-GB"/>
        </w:rPr>
        <w:t xml:space="preserve"> get her excited </w:t>
      </w:r>
      <w:r w:rsidRPr="00D73D87" w:rsidR="00804B76">
        <w:rPr>
          <w:rFonts w:ascii="Times New Roman" w:hAnsi="Times New Roman"/>
          <w:sz w:val="24"/>
          <w:szCs w:val="24"/>
          <w:shd w:val="clear" w:color="auto" w:fill="FFFFFF"/>
          <w:lang w:val="en-GB"/>
        </w:rPr>
        <w:t>if</w:t>
      </w:r>
      <w:r w:rsidRPr="00D73D87" w:rsidR="00067F87">
        <w:rPr>
          <w:rFonts w:ascii="Times New Roman" w:hAnsi="Times New Roman"/>
          <w:sz w:val="24"/>
          <w:szCs w:val="24"/>
          <w:shd w:val="clear" w:color="auto" w:fill="FFFFFF"/>
          <w:lang w:val="en-GB"/>
        </w:rPr>
        <w:t xml:space="preserve"> you</w:t>
      </w:r>
      <w:r w:rsidRPr="00D73D87" w:rsidR="00096D22">
        <w:rPr>
          <w:rFonts w:ascii="Times New Roman" w:hAnsi="Times New Roman"/>
          <w:sz w:val="24"/>
          <w:szCs w:val="24"/>
          <w:shd w:val="clear" w:color="auto" w:fill="FFFFFF"/>
          <w:lang w:val="en-GB"/>
        </w:rPr>
        <w:t xml:space="preserve"> disappoint her with cheap offer.</w:t>
      </w:r>
      <w:r w:rsidRPr="00D73D87" w:rsidR="00D81BDB">
        <w:rPr>
          <w:rFonts w:ascii="Times New Roman" w:hAnsi="Times New Roman"/>
          <w:sz w:val="24"/>
          <w:szCs w:val="24"/>
          <w:shd w:val="clear" w:color="auto" w:fill="FFFFFF"/>
          <w:lang w:val="en-GB"/>
        </w:rPr>
        <w:t xml:space="preserve"> And she </w:t>
      </w:r>
      <w:proofErr w:type="gramStart"/>
      <w:r w:rsidRPr="00D73D87" w:rsidR="00D81BDB">
        <w:rPr>
          <w:rFonts w:ascii="Times New Roman" w:hAnsi="Times New Roman"/>
          <w:sz w:val="24"/>
          <w:szCs w:val="24"/>
          <w:shd w:val="clear" w:color="auto" w:fill="FFFFFF"/>
          <w:lang w:val="en-GB"/>
        </w:rPr>
        <w:t>need</w:t>
      </w:r>
      <w:proofErr w:type="gramEnd"/>
      <w:r w:rsidRPr="00D73D87" w:rsidR="00D81BDB">
        <w:rPr>
          <w:rFonts w:ascii="Times New Roman" w:hAnsi="Times New Roman"/>
          <w:sz w:val="24"/>
          <w:szCs w:val="24"/>
          <w:shd w:val="clear" w:color="auto" w:fill="FFFFFF"/>
          <w:lang w:val="en-GB"/>
        </w:rPr>
        <w:t xml:space="preserve"> full contract</w:t>
      </w:r>
      <w:r w:rsidRPr="00D73D87" w:rsidR="00DE0650">
        <w:rPr>
          <w:rFonts w:ascii="Times New Roman" w:hAnsi="Times New Roman"/>
          <w:sz w:val="24"/>
          <w:szCs w:val="24"/>
          <w:shd w:val="clear" w:color="auto" w:fill="FFFFFF"/>
          <w:lang w:val="en-GB"/>
        </w:rPr>
        <w:t xml:space="preserve"> </w:t>
      </w:r>
      <w:r w:rsidRPr="00D73D87" w:rsidR="00DE0650">
        <w:rPr>
          <w:rFonts w:ascii="Times New Roman" w:hAnsi="Times New Roman"/>
          <w:sz w:val="24"/>
          <w:szCs w:val="24"/>
          <w:shd w:val="clear" w:color="auto" w:fill="FFFFFF"/>
          <w:lang w:val="en-GB"/>
        </w:rPr>
        <w:lastRenderedPageBreak/>
        <w:t>like me.</w:t>
      </w:r>
      <w:r w:rsidRPr="00D73D87" w:rsidR="00096D22">
        <w:rPr>
          <w:rFonts w:ascii="Times New Roman" w:hAnsi="Times New Roman"/>
          <w:sz w:val="24"/>
          <w:szCs w:val="24"/>
          <w:shd w:val="clear" w:color="auto" w:fill="FFFFFF"/>
          <w:lang w:val="en-GB"/>
        </w:rPr>
        <w:t>”</w:t>
      </w:r>
    </w:p>
    <w:p w:rsidRPr="00D73D87" w:rsidR="00C8690E" w:rsidP="00E37332" w:rsidRDefault="00DE0650" w14:paraId="03F21102" w14:textId="67A0D577">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w:t>
      </w:r>
      <w:r w:rsidRPr="00D73D87" w:rsidR="008554AB">
        <w:rPr>
          <w:rFonts w:ascii="Times New Roman" w:hAnsi="Times New Roman"/>
          <w:sz w:val="24"/>
          <w:szCs w:val="24"/>
          <w:shd w:val="clear" w:color="auto" w:fill="FFFFFF"/>
          <w:lang w:val="en-GB"/>
        </w:rPr>
        <w:t xml:space="preserve">hat is </w:t>
      </w:r>
      <w:r w:rsidRPr="00D73D87" w:rsidR="00804B76">
        <w:rPr>
          <w:rFonts w:ascii="Times New Roman" w:hAnsi="Times New Roman"/>
          <w:sz w:val="24"/>
          <w:szCs w:val="24"/>
          <w:shd w:val="clear" w:color="auto" w:fill="FFFFFF"/>
          <w:lang w:val="en-GB"/>
        </w:rPr>
        <w:t>her</w:t>
      </w:r>
      <w:r w:rsidRPr="00D73D87" w:rsidR="008554AB">
        <w:rPr>
          <w:rFonts w:ascii="Times New Roman" w:hAnsi="Times New Roman"/>
          <w:sz w:val="24"/>
          <w:szCs w:val="24"/>
          <w:shd w:val="clear" w:color="auto" w:fill="FFFFFF"/>
          <w:lang w:val="en-GB"/>
        </w:rPr>
        <w:t xml:space="preserve"> likelihood of pregnancy?” said my dad.</w:t>
      </w:r>
    </w:p>
    <w:p w:rsidRPr="00D73D87" w:rsidR="00EF2A40" w:rsidP="00E37332" w:rsidRDefault="00EF2A40" w14:paraId="18066061" w14:textId="14AD7627">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t>
      </w:r>
      <w:r w:rsidRPr="00D73D87" w:rsidR="00804B76">
        <w:rPr>
          <w:rFonts w:ascii="Times New Roman" w:hAnsi="Times New Roman"/>
          <w:sz w:val="24"/>
          <w:szCs w:val="24"/>
          <w:shd w:val="clear" w:color="auto" w:fill="FFFFFF"/>
          <w:lang w:val="en-GB"/>
        </w:rPr>
        <w:t>H</w:t>
      </w:r>
      <w:r w:rsidRPr="00D73D87">
        <w:rPr>
          <w:rFonts w:ascii="Times New Roman" w:hAnsi="Times New Roman"/>
          <w:sz w:val="24"/>
          <w:szCs w:val="24"/>
          <w:shd w:val="clear" w:color="auto" w:fill="FFFFFF"/>
          <w:lang w:val="en-GB"/>
        </w:rPr>
        <w:t xml:space="preserve">er husband killed by police </w:t>
      </w:r>
      <w:r w:rsidRPr="00D73D87" w:rsidR="006879AA">
        <w:rPr>
          <w:rFonts w:ascii="Times New Roman" w:hAnsi="Times New Roman"/>
          <w:sz w:val="24"/>
          <w:szCs w:val="24"/>
          <w:shd w:val="clear" w:color="auto" w:fill="FFFFFF"/>
          <w:lang w:val="en-GB"/>
        </w:rPr>
        <w:t>years ago.”</w:t>
      </w:r>
    </w:p>
    <w:p w:rsidRPr="00D73D87" w:rsidR="006879AA" w:rsidP="00E37332" w:rsidRDefault="006879AA" w14:paraId="74E4DD24" w14:textId="119551AE">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“Then we’d be delighted to meet her</w:t>
      </w:r>
      <w:r w:rsidRPr="00D73D87" w:rsidR="00644972">
        <w:rPr>
          <w:rFonts w:ascii="Times New Roman" w:hAnsi="Times New Roman"/>
          <w:sz w:val="24"/>
          <w:szCs w:val="24"/>
          <w:shd w:val="clear" w:color="auto" w:fill="FFFFFF"/>
          <w:lang w:val="en-GB"/>
        </w:rPr>
        <w:t xml:space="preserve">,” said </w:t>
      </w:r>
      <w:r w:rsidRPr="00D73D87" w:rsidR="00D3432A">
        <w:rPr>
          <w:rFonts w:ascii="Times New Roman" w:hAnsi="Times New Roman"/>
          <w:sz w:val="24"/>
          <w:szCs w:val="24"/>
          <w:shd w:val="clear" w:color="auto" w:fill="FFFFFF"/>
          <w:lang w:val="en-GB"/>
        </w:rPr>
        <w:t>Jack</w:t>
      </w:r>
      <w:r w:rsidRPr="00D73D87" w:rsidR="00644972">
        <w:rPr>
          <w:rFonts w:ascii="Times New Roman" w:hAnsi="Times New Roman"/>
          <w:sz w:val="24"/>
          <w:szCs w:val="24"/>
          <w:shd w:val="clear" w:color="auto" w:fill="FFFFFF"/>
          <w:lang w:val="en-GB"/>
        </w:rPr>
        <w:t>.</w:t>
      </w:r>
    </w:p>
    <w:p w:rsidRPr="00D73D87" w:rsidR="00644972" w:rsidP="00E37332" w:rsidRDefault="00644972" w14:paraId="641C6B30" w14:textId="425EB7DD">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“Even at </w:t>
      </w:r>
      <w:r w:rsidRPr="00D73D87" w:rsidR="00282CA0">
        <w:rPr>
          <w:rFonts w:ascii="Times New Roman" w:hAnsi="Times New Roman"/>
          <w:sz w:val="24"/>
          <w:szCs w:val="24"/>
          <w:shd w:val="clear" w:color="auto" w:fill="FFFFFF"/>
          <w:lang w:val="en-GB"/>
        </w:rPr>
        <w:t>thirty</w:t>
      </w:r>
      <w:r w:rsidRPr="00D73D87">
        <w:rPr>
          <w:rFonts w:ascii="Times New Roman" w:hAnsi="Times New Roman"/>
          <w:sz w:val="24"/>
          <w:szCs w:val="24"/>
          <w:shd w:val="clear" w:color="auto" w:fill="FFFFFF"/>
          <w:lang w:val="en-GB"/>
        </w:rPr>
        <w:t>?”</w:t>
      </w:r>
    </w:p>
    <w:p w:rsidRPr="00D73D87" w:rsidR="00644972" w:rsidP="00E37332" w:rsidRDefault="00644972" w14:paraId="04650046" w14:textId="77D5710E">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“The price is fine</w:t>
      </w:r>
      <w:r w:rsidRPr="00D73D87" w:rsidR="00282CA0">
        <w:rPr>
          <w:rFonts w:ascii="Times New Roman" w:hAnsi="Times New Roman"/>
          <w:sz w:val="24"/>
          <w:szCs w:val="24"/>
          <w:shd w:val="clear" w:color="auto" w:fill="FFFFFF"/>
          <w:lang w:val="en-GB"/>
        </w:rPr>
        <w:t>,</w:t>
      </w:r>
      <w:r w:rsidRPr="00D73D87" w:rsidR="00637717">
        <w:rPr>
          <w:rFonts w:ascii="Times New Roman" w:hAnsi="Times New Roman"/>
          <w:sz w:val="24"/>
          <w:szCs w:val="24"/>
          <w:shd w:val="clear" w:color="auto" w:fill="FFFFFF"/>
          <w:lang w:val="en-GB"/>
        </w:rPr>
        <w:t>”</w:t>
      </w:r>
      <w:r w:rsidRPr="00D73D87" w:rsidR="00282CA0">
        <w:rPr>
          <w:rFonts w:ascii="Times New Roman" w:hAnsi="Times New Roman"/>
          <w:sz w:val="24"/>
          <w:szCs w:val="24"/>
          <w:shd w:val="clear" w:color="auto" w:fill="FFFFFF"/>
          <w:lang w:val="en-GB"/>
        </w:rPr>
        <w:t xml:space="preserve"> said </w:t>
      </w:r>
      <w:r w:rsidRPr="00D73D87" w:rsidR="007C738B">
        <w:rPr>
          <w:rFonts w:ascii="Times New Roman" w:hAnsi="Times New Roman"/>
          <w:sz w:val="24"/>
          <w:szCs w:val="24"/>
          <w:shd w:val="clear" w:color="auto" w:fill="FFFFFF"/>
          <w:lang w:val="en-GB"/>
        </w:rPr>
        <w:t>Donna</w:t>
      </w:r>
      <w:r w:rsidRPr="00D73D87" w:rsidR="00282CA0">
        <w:rPr>
          <w:rFonts w:ascii="Times New Roman" w:hAnsi="Times New Roman"/>
          <w:sz w:val="24"/>
          <w:szCs w:val="24"/>
          <w:shd w:val="clear" w:color="auto" w:fill="FFFFFF"/>
          <w:lang w:val="en-GB"/>
        </w:rPr>
        <w:t>.</w:t>
      </w:r>
    </w:p>
    <w:p w:rsidRPr="00D73D87" w:rsidR="0096309B" w:rsidP="00E37332" w:rsidRDefault="00804B76" w14:paraId="42CCAE26" w14:textId="31B93B76">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My</w:t>
      </w:r>
      <w:r w:rsidRPr="00D73D87" w:rsidR="0096309B">
        <w:rPr>
          <w:rFonts w:ascii="Times New Roman" w:hAnsi="Times New Roman"/>
          <w:sz w:val="24"/>
          <w:szCs w:val="24"/>
          <w:shd w:val="clear" w:color="auto" w:fill="FFFFFF"/>
          <w:lang w:val="en-GB"/>
        </w:rPr>
        <w:t xml:space="preserve"> parents finished their lunch and drove up to their villa for a well-earned siesta.</w:t>
      </w:r>
    </w:p>
    <w:p w:rsidRPr="00D73D87" w:rsidR="0096309B" w:rsidP="00E37332" w:rsidRDefault="0096309B" w14:paraId="37D040FC" w14:textId="4808E7EE">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I took one myself</w:t>
      </w:r>
      <w:r w:rsidRPr="00D73D87" w:rsidR="00557E81">
        <w:rPr>
          <w:rFonts w:ascii="Times New Roman" w:hAnsi="Times New Roman"/>
          <w:sz w:val="24"/>
          <w:szCs w:val="24"/>
          <w:shd w:val="clear" w:color="auto" w:fill="FFFFFF"/>
          <w:lang w:val="en-GB"/>
        </w:rPr>
        <w:t xml:space="preserve"> and reopened the bar</w:t>
      </w:r>
      <w:r w:rsidRPr="00D73D87" w:rsidR="00255BED">
        <w:rPr>
          <w:rFonts w:ascii="Times New Roman" w:hAnsi="Times New Roman"/>
          <w:sz w:val="24"/>
          <w:szCs w:val="24"/>
          <w:shd w:val="clear" w:color="auto" w:fill="FFFFFF"/>
          <w:lang w:val="en-GB"/>
        </w:rPr>
        <w:t xml:space="preserve"> at seven.</w:t>
      </w:r>
    </w:p>
    <w:p w:rsidRPr="00D73D87" w:rsidR="00115EA3" w:rsidP="00E37332" w:rsidRDefault="00306F2E" w14:paraId="2CEA463D" w14:textId="773867AD">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“We’ve completed</w:t>
      </w:r>
      <w:r w:rsidRPr="00D73D87" w:rsidR="0074187A">
        <w:rPr>
          <w:rFonts w:ascii="Times New Roman" w:hAnsi="Times New Roman"/>
          <w:sz w:val="24"/>
          <w:szCs w:val="24"/>
          <w:shd w:val="clear" w:color="auto" w:fill="FFFFFF"/>
          <w:lang w:val="en-GB"/>
        </w:rPr>
        <w:t xml:space="preserve"> our purchase,” said John </w:t>
      </w:r>
      <w:r w:rsidRPr="00D73D87" w:rsidR="00C651C4">
        <w:rPr>
          <w:rFonts w:ascii="Times New Roman" w:hAnsi="Times New Roman"/>
          <w:sz w:val="24"/>
          <w:szCs w:val="24"/>
          <w:shd w:val="clear" w:color="auto" w:fill="FFFFFF"/>
          <w:lang w:val="en-GB"/>
        </w:rPr>
        <w:t>Faulkner</w:t>
      </w:r>
      <w:r w:rsidRPr="00D73D87" w:rsidR="00255BED">
        <w:rPr>
          <w:rFonts w:ascii="Times New Roman" w:hAnsi="Times New Roman"/>
          <w:sz w:val="24"/>
          <w:szCs w:val="24"/>
          <w:shd w:val="clear" w:color="auto" w:fill="FFFFFF"/>
          <w:lang w:val="en-GB"/>
        </w:rPr>
        <w:t xml:space="preserve"> </w:t>
      </w:r>
      <w:r w:rsidRPr="00D73D87" w:rsidR="0074187A">
        <w:rPr>
          <w:rFonts w:ascii="Times New Roman" w:hAnsi="Times New Roman"/>
          <w:sz w:val="24"/>
          <w:szCs w:val="24"/>
          <w:shd w:val="clear" w:color="auto" w:fill="FFFFFF"/>
          <w:lang w:val="en-GB"/>
        </w:rPr>
        <w:t xml:space="preserve">sticking his head in the bar door as </w:t>
      </w:r>
      <w:r w:rsidRPr="00D73D87" w:rsidR="00804B76">
        <w:rPr>
          <w:rFonts w:ascii="Times New Roman" w:hAnsi="Times New Roman"/>
          <w:sz w:val="24"/>
          <w:szCs w:val="24"/>
          <w:shd w:val="clear" w:color="auto" w:fill="FFFFFF"/>
          <w:lang w:val="en-GB"/>
        </w:rPr>
        <w:t>I filled the ice bucket</w:t>
      </w:r>
      <w:r w:rsidRPr="00D73D87" w:rsidR="00115EA3">
        <w:rPr>
          <w:rFonts w:ascii="Times New Roman" w:hAnsi="Times New Roman"/>
          <w:sz w:val="24"/>
          <w:szCs w:val="24"/>
          <w:shd w:val="clear" w:color="auto" w:fill="FFFFFF"/>
          <w:lang w:val="en-GB"/>
        </w:rPr>
        <w:t xml:space="preserve">. </w:t>
      </w:r>
      <w:ins w:author="Gary Smailes" w:date="2024-01-17T11:33:41.709Z" w:id="992885986">
        <w:r w:rsidRPr="00D73D87" w:rsidR="00115EA3">
          <w:rPr>
            <w:rFonts w:ascii="Times New Roman" w:hAnsi="Times New Roman"/>
            <w:sz w:val="24"/>
            <w:szCs w:val="24"/>
            <w:shd w:val="clear" w:color="auto" w:fill="FFFFFF"/>
            <w:lang w:val="en-GB"/>
          </w:rPr>
          <w:t>“</w:t>
        </w:r>
      </w:ins>
      <w:r w:rsidRPr="00D73D87" w:rsidR="00115EA3">
        <w:rPr>
          <w:rFonts w:ascii="Times New Roman" w:hAnsi="Times New Roman"/>
          <w:sz w:val="24"/>
          <w:szCs w:val="24"/>
          <w:shd w:val="clear" w:color="auto" w:fill="FFFFFF"/>
          <w:lang w:val="en-GB"/>
        </w:rPr>
        <w:t>We</w:t>
      </w:r>
      <w:r w:rsidRPr="00D73D87" w:rsidR="0074187A">
        <w:rPr>
          <w:rFonts w:ascii="Times New Roman" w:hAnsi="Times New Roman"/>
          <w:sz w:val="24"/>
          <w:szCs w:val="24"/>
          <w:shd w:val="clear" w:color="auto" w:fill="FFFFFF"/>
          <w:lang w:val="en-GB"/>
        </w:rPr>
        <w:t xml:space="preserve"> will be down shortly to celeb</w:t>
      </w:r>
      <w:r w:rsidRPr="00D73D87" w:rsidR="00115EA3">
        <w:rPr>
          <w:rFonts w:ascii="Times New Roman" w:hAnsi="Times New Roman"/>
          <w:sz w:val="24"/>
          <w:szCs w:val="24"/>
          <w:shd w:val="clear" w:color="auto" w:fill="FFFFFF"/>
          <w:lang w:val="en-GB"/>
        </w:rPr>
        <w:t xml:space="preserve">rate and </w:t>
      </w:r>
      <w:r w:rsidRPr="00D73D87" w:rsidR="00115EA3">
        <w:rPr>
          <w:rFonts w:ascii="Times New Roman" w:hAnsi="Times New Roman"/>
          <w:sz w:val="24"/>
          <w:szCs w:val="24"/>
          <w:shd w:val="clear" w:color="auto" w:fill="FFFFFF"/>
          <w:lang w:val="en-GB"/>
        </w:rPr>
        <w:t xml:space="preserve">perhaps you</w:t>
      </w:r>
      <w:r w:rsidRPr="00D73D87" w:rsidR="00115EA3">
        <w:rPr>
          <w:rFonts w:ascii="Times New Roman" w:hAnsi="Times New Roman"/>
          <w:sz w:val="24"/>
          <w:szCs w:val="24"/>
          <w:shd w:val="clear" w:color="auto" w:fill="FFFFFF"/>
          <w:lang w:val="en-GB"/>
        </w:rPr>
        <w:t xml:space="preserve"> can give us </w:t>
      </w:r>
      <w:r w:rsidRPr="00D73D87" w:rsidR="00006C77">
        <w:rPr>
          <w:rFonts w:ascii="Times New Roman" w:hAnsi="Times New Roman"/>
          <w:sz w:val="24"/>
          <w:szCs w:val="24"/>
          <w:shd w:val="clear" w:color="auto" w:fill="FFFFFF"/>
          <w:lang w:val="en-GB"/>
        </w:rPr>
        <w:t xml:space="preserve">a </w:t>
      </w:r>
      <w:r w:rsidRPr="00D73D87" w:rsidR="00115EA3">
        <w:rPr>
          <w:rFonts w:ascii="Times New Roman" w:hAnsi="Times New Roman"/>
          <w:sz w:val="24"/>
          <w:szCs w:val="24"/>
          <w:shd w:val="clear" w:color="auto" w:fill="FFFFFF"/>
          <w:lang w:val="en-GB"/>
        </w:rPr>
        <w:t>few tips on</w:t>
      </w:r>
      <w:r w:rsidRPr="00D73D87" w:rsidR="00300E58">
        <w:rPr>
          <w:rFonts w:ascii="Times New Roman" w:hAnsi="Times New Roman"/>
          <w:sz w:val="24"/>
          <w:szCs w:val="24"/>
          <w:shd w:val="clear" w:color="auto" w:fill="FFFFFF"/>
          <w:lang w:val="en-GB"/>
        </w:rPr>
        <w:t xml:space="preserve"> furniture shops etc.”</w:t>
      </w:r>
    </w:p>
    <w:p w:rsidRPr="00D73D87" w:rsidR="00300E58" w:rsidP="00E37332" w:rsidRDefault="00300E58" w14:paraId="40AB185C" w14:textId="08EBF12B">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I nodded and waved as I</w:t>
      </w:r>
      <w:r w:rsidRPr="00D73D87" w:rsidR="0087318F">
        <w:rPr>
          <w:rFonts w:ascii="Times New Roman" w:hAnsi="Times New Roman"/>
          <w:sz w:val="24"/>
          <w:szCs w:val="24"/>
          <w:shd w:val="clear" w:color="auto" w:fill="FFFFFF"/>
          <w:lang w:val="en-GB"/>
        </w:rPr>
        <w:t xml:space="preserve"> put on a newly arrived </w:t>
      </w:r>
      <w:r w:rsidRPr="00D73D87" w:rsidR="007D466D">
        <w:rPr>
          <w:rFonts w:ascii="Times New Roman" w:hAnsi="Times New Roman"/>
          <w:sz w:val="24"/>
          <w:szCs w:val="24"/>
          <w:shd w:val="clear" w:color="auto" w:fill="FFFFFF"/>
          <w:lang w:val="en-GB"/>
        </w:rPr>
        <w:t xml:space="preserve">Roxy Music </w:t>
      </w:r>
      <w:r w:rsidRPr="00D73D87" w:rsidR="0087318F">
        <w:rPr>
          <w:rFonts w:ascii="Times New Roman" w:hAnsi="Times New Roman"/>
          <w:sz w:val="24"/>
          <w:szCs w:val="24"/>
          <w:shd w:val="clear" w:color="auto" w:fill="FFFFFF"/>
          <w:lang w:val="en-GB"/>
        </w:rPr>
        <w:t xml:space="preserve">album brought over by Mickey </w:t>
      </w:r>
      <w:r w:rsidRPr="00D73D87" w:rsidR="002A4E22">
        <w:rPr>
          <w:rFonts w:ascii="Times New Roman" w:hAnsi="Times New Roman"/>
          <w:sz w:val="24"/>
          <w:szCs w:val="24"/>
          <w:shd w:val="clear" w:color="auto" w:fill="FFFFFF"/>
          <w:lang w:val="en-GB"/>
        </w:rPr>
        <w:t>J</w:t>
      </w:r>
      <w:r w:rsidRPr="00D73D87" w:rsidR="0087318F">
        <w:rPr>
          <w:rFonts w:ascii="Times New Roman" w:hAnsi="Times New Roman"/>
          <w:sz w:val="24"/>
          <w:szCs w:val="24"/>
          <w:shd w:val="clear" w:color="auto" w:fill="FFFFFF"/>
          <w:lang w:val="en-GB"/>
        </w:rPr>
        <w:t>ingles</w:t>
      </w:r>
      <w:r w:rsidRPr="00D73D87" w:rsidR="002A4E22">
        <w:rPr>
          <w:rFonts w:ascii="Times New Roman" w:hAnsi="Times New Roman"/>
          <w:sz w:val="24"/>
          <w:szCs w:val="24"/>
          <w:shd w:val="clear" w:color="auto" w:fill="FFFFFF"/>
          <w:lang w:val="en-GB"/>
        </w:rPr>
        <w:t xml:space="preserve">. Dad always let </w:t>
      </w:r>
      <w:r w:rsidRPr="00D73D87" w:rsidR="007D466D">
        <w:rPr>
          <w:rFonts w:ascii="Times New Roman" w:hAnsi="Times New Roman"/>
          <w:sz w:val="24"/>
          <w:szCs w:val="24"/>
          <w:shd w:val="clear" w:color="auto" w:fill="FFFFFF"/>
          <w:lang w:val="en-GB"/>
        </w:rPr>
        <w:t>him</w:t>
      </w:r>
      <w:r w:rsidRPr="00D73D87" w:rsidR="002A4E22">
        <w:rPr>
          <w:rFonts w:ascii="Times New Roman" w:hAnsi="Times New Roman"/>
          <w:sz w:val="24"/>
          <w:szCs w:val="24"/>
          <w:shd w:val="clear" w:color="auto" w:fill="FFFFFF"/>
          <w:lang w:val="en-GB"/>
        </w:rPr>
        <w:t xml:space="preserve"> stay in the hotel at a special price</w:t>
      </w:r>
      <w:r w:rsidRPr="00D73D87" w:rsidR="00FB59F6">
        <w:rPr>
          <w:rFonts w:ascii="Times New Roman" w:hAnsi="Times New Roman"/>
          <w:sz w:val="24"/>
          <w:szCs w:val="24"/>
          <w:shd w:val="clear" w:color="auto" w:fill="FFFFFF"/>
          <w:lang w:val="en-GB"/>
        </w:rPr>
        <w:t xml:space="preserve"> in return for playing guitar during dinner before he went off to perform </w:t>
      </w:r>
      <w:r w:rsidRPr="00D73D87" w:rsidR="00AE1422">
        <w:rPr>
          <w:rFonts w:ascii="Times New Roman" w:hAnsi="Times New Roman"/>
          <w:sz w:val="24"/>
          <w:szCs w:val="24"/>
          <w:shd w:val="clear" w:color="auto" w:fill="FFFFFF"/>
          <w:lang w:val="en-GB"/>
        </w:rPr>
        <w:t>in other bars and clubs around the area.</w:t>
      </w:r>
    </w:p>
    <w:p w:rsidRPr="00D73D87" w:rsidR="00854794" w:rsidP="00E37332" w:rsidRDefault="00426DD8" w14:paraId="210E208B" w14:textId="48C0AFB9">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The </w:t>
      </w:r>
      <w:r w:rsidRPr="00D73D87" w:rsidR="00C651C4">
        <w:rPr>
          <w:rFonts w:ascii="Times New Roman" w:hAnsi="Times New Roman"/>
          <w:sz w:val="24"/>
          <w:szCs w:val="24"/>
          <w:shd w:val="clear" w:color="auto" w:fill="FFFFFF"/>
          <w:lang w:val="en-GB"/>
        </w:rPr>
        <w:t>Faulkner</w:t>
      </w:r>
      <w:r w:rsidRPr="00D73D87">
        <w:rPr>
          <w:rFonts w:ascii="Times New Roman" w:hAnsi="Times New Roman"/>
          <w:sz w:val="24"/>
          <w:szCs w:val="24"/>
          <w:shd w:val="clear" w:color="auto" w:fill="FFFFFF"/>
          <w:lang w:val="en-GB"/>
        </w:rPr>
        <w:t xml:space="preserve"> tribe </w:t>
      </w:r>
      <w:r w:rsidRPr="00D73D87" w:rsidR="008E63DE">
        <w:rPr>
          <w:rFonts w:ascii="Times New Roman" w:hAnsi="Times New Roman"/>
          <w:sz w:val="24"/>
          <w:szCs w:val="24"/>
          <w:shd w:val="clear" w:color="auto" w:fill="FFFFFF"/>
          <w:lang w:val="en-GB"/>
        </w:rPr>
        <w:t>certainly</w:t>
      </w:r>
      <w:r w:rsidRPr="00D73D87" w:rsidR="00854794">
        <w:rPr>
          <w:rFonts w:ascii="Times New Roman" w:hAnsi="Times New Roman"/>
          <w:sz w:val="24"/>
          <w:szCs w:val="24"/>
          <w:shd w:val="clear" w:color="auto" w:fill="FFFFFF"/>
          <w:lang w:val="en-GB"/>
        </w:rPr>
        <w:t xml:space="preserve"> delivered on their intent</w:t>
      </w:r>
      <w:r w:rsidRPr="00D73D87">
        <w:rPr>
          <w:rFonts w:ascii="Times New Roman" w:hAnsi="Times New Roman"/>
          <w:sz w:val="24"/>
          <w:szCs w:val="24"/>
          <w:shd w:val="clear" w:color="auto" w:fill="FFFFFF"/>
          <w:lang w:val="en-GB"/>
        </w:rPr>
        <w:t xml:space="preserve"> and </w:t>
      </w:r>
      <w:r w:rsidRPr="00D73D87" w:rsidR="0076067E">
        <w:rPr>
          <w:rFonts w:ascii="Times New Roman" w:hAnsi="Times New Roman"/>
          <w:sz w:val="24"/>
          <w:szCs w:val="24"/>
          <w:shd w:val="clear" w:color="auto" w:fill="FFFFFF"/>
          <w:lang w:val="en-GB"/>
        </w:rPr>
        <w:t xml:space="preserve">for me a pleasant surprise. When </w:t>
      </w:r>
      <w:r w:rsidRPr="00D73D87" w:rsidR="0076067E">
        <w:rPr>
          <w:rFonts w:ascii="Times New Roman" w:hAnsi="Times New Roman"/>
          <w:sz w:val="24"/>
          <w:szCs w:val="24"/>
          <w:shd w:val="clear" w:color="auto" w:fill="FFFFFF"/>
          <w:lang w:val="en-GB"/>
        </w:rPr>
        <w:t>settling up</w:t>
      </w:r>
      <w:r w:rsidRPr="00D73D87" w:rsidR="0076067E">
        <w:rPr>
          <w:rFonts w:ascii="Times New Roman" w:hAnsi="Times New Roman"/>
          <w:sz w:val="24"/>
          <w:szCs w:val="24"/>
          <w:shd w:val="clear" w:color="auto" w:fill="FFFFFF"/>
          <w:lang w:val="en-GB"/>
        </w:rPr>
        <w:t xml:space="preserve"> their bar and food tab, they</w:t>
      </w:r>
      <w:r w:rsidRPr="00D73D87" w:rsidR="00E01DF4">
        <w:rPr>
          <w:rFonts w:ascii="Times New Roman" w:hAnsi="Times New Roman"/>
          <w:sz w:val="24"/>
          <w:szCs w:val="24"/>
          <w:shd w:val="clear" w:color="auto" w:fill="FFFFFF"/>
          <w:lang w:val="en-GB"/>
        </w:rPr>
        <w:t xml:space="preserve"> presented me with a list of items they needed for their </w:t>
      </w:r>
      <w:r w:rsidRPr="00D73D87" w:rsidR="00E01DF4">
        <w:rPr>
          <w:rFonts w:ascii="Times New Roman" w:hAnsi="Times New Roman"/>
          <w:sz w:val="24"/>
          <w:szCs w:val="24"/>
          <w:shd w:val="clear" w:color="auto" w:fill="FFFFFF"/>
          <w:lang w:val="en-GB"/>
        </w:rPr>
        <w:t xml:space="preserve">Rocamar</w:t>
      </w:r>
      <w:r w:rsidRPr="00D73D87" w:rsidR="00E01DF4">
        <w:rPr>
          <w:rFonts w:ascii="Times New Roman" w:hAnsi="Times New Roman"/>
          <w:sz w:val="24"/>
          <w:szCs w:val="24"/>
          <w:shd w:val="clear" w:color="auto" w:fill="FFFFFF"/>
          <w:lang w:val="en-GB"/>
        </w:rPr>
        <w:t xml:space="preserve"> penthouse. It included everything </w:t>
      </w:r>
      <w:r w:rsidRPr="00D73D87" w:rsidR="00177049">
        <w:rPr>
          <w:rFonts w:ascii="Times New Roman" w:hAnsi="Times New Roman"/>
          <w:sz w:val="24"/>
          <w:szCs w:val="24"/>
          <w:shd w:val="clear" w:color="auto" w:fill="FFFFFF"/>
          <w:lang w:val="en-GB"/>
        </w:rPr>
        <w:t>you could imagine for a new apartment</w:t>
      </w:r>
      <w:ins w:author="Gary Smailes" w:date="2024-01-17T11:34:27.805Z" w:id="714268184">
        <w:r w:rsidRPr="00D73D87" w:rsidR="00177049">
          <w:rPr>
            <w:rFonts w:ascii="Times New Roman" w:hAnsi="Times New Roman"/>
            <w:sz w:val="24"/>
            <w:szCs w:val="24"/>
            <w:shd w:val="clear" w:color="auto" w:fill="FFFFFF"/>
            <w:lang w:val="en-GB"/>
          </w:rPr>
          <w:t>,</w:t>
        </w:r>
      </w:ins>
      <w:r w:rsidRPr="00D73D87" w:rsidR="00177049">
        <w:rPr>
          <w:rFonts w:ascii="Times New Roman" w:hAnsi="Times New Roman"/>
          <w:sz w:val="24"/>
          <w:szCs w:val="24"/>
          <w:shd w:val="clear" w:color="auto" w:fill="FFFFFF"/>
          <w:lang w:val="en-GB"/>
        </w:rPr>
        <w:t xml:space="preserve"> including curtains and sunbeds</w:t>
      </w:r>
      <w:r w:rsidRPr="00D73D87" w:rsidR="006D7B15">
        <w:rPr>
          <w:rFonts w:ascii="Times New Roman" w:hAnsi="Times New Roman"/>
          <w:sz w:val="24"/>
          <w:szCs w:val="24"/>
          <w:shd w:val="clear" w:color="auto" w:fill="FFFFFF"/>
          <w:lang w:val="en-GB"/>
        </w:rPr>
        <w:t xml:space="preserve"> and they wanted someone to escort them to the various shops to translate.</w:t>
      </w:r>
      <w:r w:rsidRPr="00D73D87" w:rsidR="00B352CE">
        <w:rPr>
          <w:rFonts w:ascii="Times New Roman" w:hAnsi="Times New Roman"/>
          <w:sz w:val="24"/>
          <w:szCs w:val="24"/>
          <w:shd w:val="clear" w:color="auto" w:fill="FFFFFF"/>
          <w:lang w:val="en-GB"/>
        </w:rPr>
        <w:t xml:space="preserve"> It was perfect work for David Rowcroft from </w:t>
      </w:r>
      <w:r w:rsidRPr="00D73D87" w:rsidR="00FC0ECF">
        <w:rPr>
          <w:rFonts w:ascii="Times New Roman" w:hAnsi="Times New Roman"/>
          <w:sz w:val="24"/>
          <w:szCs w:val="24"/>
          <w:shd w:val="clear" w:color="auto" w:fill="FFFFFF"/>
          <w:lang w:val="en-GB"/>
        </w:rPr>
        <w:t>whom</w:t>
      </w:r>
      <w:r w:rsidRPr="00D73D87" w:rsidR="00B352CE">
        <w:rPr>
          <w:rFonts w:ascii="Times New Roman" w:hAnsi="Times New Roman"/>
          <w:sz w:val="24"/>
          <w:szCs w:val="24"/>
          <w:shd w:val="clear" w:color="auto" w:fill="FFFFFF"/>
          <w:lang w:val="en-GB"/>
        </w:rPr>
        <w:t xml:space="preserve"> I would </w:t>
      </w:r>
      <w:r w:rsidRPr="00D73D87" w:rsidR="00FC0ECF">
        <w:rPr>
          <w:rFonts w:ascii="Times New Roman" w:hAnsi="Times New Roman"/>
          <w:sz w:val="24"/>
          <w:szCs w:val="24"/>
          <w:shd w:val="clear" w:color="auto" w:fill="FFFFFF"/>
          <w:lang w:val="en-GB"/>
        </w:rPr>
        <w:t xml:space="preserve">eventually </w:t>
      </w:r>
      <w:r w:rsidRPr="00D73D87" w:rsidR="00B352CE">
        <w:rPr>
          <w:rFonts w:ascii="Times New Roman" w:hAnsi="Times New Roman"/>
          <w:sz w:val="24"/>
          <w:szCs w:val="24"/>
          <w:shd w:val="clear" w:color="auto" w:fill="FFFFFF"/>
          <w:lang w:val="en-GB"/>
        </w:rPr>
        <w:t>receive a percentage</w:t>
      </w:r>
      <w:r w:rsidRPr="00D73D87" w:rsidR="00493FE1">
        <w:rPr>
          <w:rFonts w:ascii="Times New Roman" w:hAnsi="Times New Roman"/>
          <w:sz w:val="24"/>
          <w:szCs w:val="24"/>
          <w:shd w:val="clear" w:color="auto" w:fill="FFFFFF"/>
          <w:lang w:val="en-GB"/>
        </w:rPr>
        <w:t>.</w:t>
      </w:r>
    </w:p>
    <w:p w:rsidRPr="00D73D87" w:rsidR="008E63DE" w:rsidP="00E37332" w:rsidRDefault="008E63DE" w14:paraId="054DA69D" w14:textId="64846C7A">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lang w:val="en-GB"/>
        </w:rPr>
        <w:t>I tossed up whether to head out for a night on the town</w:t>
      </w:r>
      <w:r w:rsidRPr="00D73D87" w:rsidR="00DF1C88">
        <w:rPr>
          <w:rFonts w:ascii="Times New Roman" w:hAnsi="Times New Roman"/>
          <w:sz w:val="24"/>
          <w:szCs w:val="24"/>
          <w:lang w:val="en-GB"/>
        </w:rPr>
        <w:t xml:space="preserve"> </w:t>
      </w:r>
      <w:r w:rsidRPr="00D73D87">
        <w:rPr>
          <w:rFonts w:ascii="Times New Roman" w:hAnsi="Times New Roman"/>
          <w:sz w:val="24"/>
          <w:szCs w:val="24"/>
          <w:lang w:val="en-GB"/>
        </w:rPr>
        <w:t>or go to bed</w:t>
      </w:r>
      <w:r w:rsidRPr="00D73D87" w:rsidR="00DF1C88">
        <w:rPr>
          <w:rFonts w:ascii="Times New Roman" w:hAnsi="Times New Roman"/>
          <w:sz w:val="24"/>
          <w:szCs w:val="24"/>
          <w:lang w:val="en-GB"/>
        </w:rPr>
        <w:t>.</w:t>
      </w:r>
      <w:r w:rsidRPr="00D73D87" w:rsidR="00B26D30">
        <w:rPr>
          <w:rFonts w:ascii="Times New Roman" w:hAnsi="Times New Roman"/>
          <w:sz w:val="24"/>
          <w:szCs w:val="24"/>
          <w:lang w:val="en-GB"/>
        </w:rPr>
        <w:t xml:space="preserve"> </w:t>
      </w:r>
      <w:r w:rsidRPr="00D73D87" w:rsidR="00DF1C88">
        <w:rPr>
          <w:rFonts w:ascii="Times New Roman" w:hAnsi="Times New Roman"/>
          <w:sz w:val="24"/>
          <w:szCs w:val="24"/>
          <w:lang w:val="en-GB"/>
        </w:rPr>
        <w:t>A</w:t>
      </w:r>
      <w:r w:rsidRPr="00D73D87" w:rsidR="00B26D30">
        <w:rPr>
          <w:rFonts w:ascii="Times New Roman" w:hAnsi="Times New Roman"/>
          <w:sz w:val="24"/>
          <w:szCs w:val="24"/>
          <w:lang w:val="en-GB"/>
        </w:rPr>
        <w:t>fter wiping everything down</w:t>
      </w:r>
      <w:r w:rsidRPr="00D73D87" w:rsidR="00A47FCA">
        <w:rPr>
          <w:rFonts w:ascii="Times New Roman" w:hAnsi="Times New Roman"/>
          <w:sz w:val="24"/>
          <w:szCs w:val="24"/>
          <w:lang w:val="en-GB"/>
        </w:rPr>
        <w:t xml:space="preserve">, I </w:t>
      </w:r>
      <w:r w:rsidRPr="00D73D87" w:rsidR="00B26D30">
        <w:rPr>
          <w:rFonts w:ascii="Times New Roman" w:hAnsi="Times New Roman"/>
          <w:sz w:val="24"/>
          <w:szCs w:val="24"/>
          <w:lang w:val="en-GB"/>
        </w:rPr>
        <w:t>turn</w:t>
      </w:r>
      <w:r w:rsidRPr="00D73D87" w:rsidR="00A47FCA">
        <w:rPr>
          <w:rFonts w:ascii="Times New Roman" w:hAnsi="Times New Roman"/>
          <w:sz w:val="24"/>
          <w:szCs w:val="24"/>
          <w:lang w:val="en-GB"/>
        </w:rPr>
        <w:t>ed</w:t>
      </w:r>
      <w:r w:rsidRPr="00D73D87" w:rsidR="00B26D30">
        <w:rPr>
          <w:rFonts w:ascii="Times New Roman" w:hAnsi="Times New Roman"/>
          <w:sz w:val="24"/>
          <w:szCs w:val="24"/>
          <w:lang w:val="en-GB"/>
        </w:rPr>
        <w:t xml:space="preserve"> off the bar lights</w:t>
      </w:r>
      <w:r w:rsidRPr="00D73D87">
        <w:rPr>
          <w:rFonts w:ascii="Times New Roman" w:hAnsi="Times New Roman"/>
          <w:sz w:val="24"/>
          <w:szCs w:val="24"/>
          <w:lang w:val="en-GB"/>
        </w:rPr>
        <w:t xml:space="preserve"> </w:t>
      </w:r>
      <w:r w:rsidRPr="00D73D87" w:rsidR="00006C77">
        <w:rPr>
          <w:rFonts w:ascii="Times New Roman" w:hAnsi="Times New Roman"/>
          <w:sz w:val="24"/>
          <w:szCs w:val="24"/>
          <w:lang w:val="en-GB"/>
        </w:rPr>
        <w:t xml:space="preserve">and </w:t>
      </w:r>
      <w:r w:rsidRPr="00D73D87">
        <w:rPr>
          <w:rFonts w:ascii="Times New Roman" w:hAnsi="Times New Roman"/>
          <w:sz w:val="24"/>
          <w:szCs w:val="24"/>
          <w:lang w:val="en-GB"/>
        </w:rPr>
        <w:t xml:space="preserve">went to </w:t>
      </w:r>
      <w:r w:rsidRPr="00D73D87" w:rsidR="00B26D30">
        <w:rPr>
          <w:rFonts w:ascii="Times New Roman" w:hAnsi="Times New Roman"/>
          <w:sz w:val="24"/>
          <w:szCs w:val="24"/>
          <w:lang w:val="en-GB"/>
        </w:rPr>
        <w:t>my</w:t>
      </w:r>
      <w:r w:rsidRPr="00D73D87">
        <w:rPr>
          <w:rFonts w:ascii="Times New Roman" w:hAnsi="Times New Roman"/>
          <w:sz w:val="24"/>
          <w:szCs w:val="24"/>
          <w:lang w:val="en-GB"/>
        </w:rPr>
        <w:t xml:space="preserve"> room to shower and think it through. </w:t>
      </w:r>
      <w:r w:rsidRPr="00D73D87" w:rsidR="00A47FCA">
        <w:rPr>
          <w:rFonts w:ascii="Times New Roman" w:hAnsi="Times New Roman"/>
          <w:sz w:val="24"/>
          <w:szCs w:val="24"/>
          <w:lang w:val="en-GB"/>
        </w:rPr>
        <w:t>I</w:t>
      </w:r>
      <w:r w:rsidRPr="00D73D87">
        <w:rPr>
          <w:rFonts w:ascii="Times New Roman" w:hAnsi="Times New Roman"/>
          <w:sz w:val="24"/>
          <w:szCs w:val="24"/>
          <w:lang w:val="en-GB"/>
        </w:rPr>
        <w:t xml:space="preserve">’d emerged from the bathroom wrapped in a towel when the window curtain was quietly </w:t>
      </w:r>
      <w:r w:rsidRPr="00D73D87" w:rsidR="00804B76">
        <w:rPr>
          <w:rFonts w:ascii="Times New Roman" w:hAnsi="Times New Roman"/>
          <w:sz w:val="24"/>
          <w:szCs w:val="24"/>
          <w:lang w:val="en-GB"/>
        </w:rPr>
        <w:t>pushed aside</w:t>
      </w:r>
      <w:r w:rsidRPr="00D73D87">
        <w:rPr>
          <w:rFonts w:ascii="Times New Roman" w:hAnsi="Times New Roman"/>
          <w:sz w:val="24"/>
          <w:szCs w:val="24"/>
          <w:lang w:val="en-GB"/>
        </w:rPr>
        <w:t xml:space="preserve">, and a barefoot decorated with red </w:t>
      </w:r>
      <w:r w:rsidRPr="00D73D87" w:rsidR="00172AD4">
        <w:rPr>
          <w:rFonts w:ascii="Times New Roman" w:hAnsi="Times New Roman"/>
          <w:sz w:val="24"/>
          <w:szCs w:val="24"/>
          <w:lang w:val="en-GB"/>
        </w:rPr>
        <w:t xml:space="preserve">painted </w:t>
      </w:r>
      <w:r w:rsidRPr="00D73D87">
        <w:rPr>
          <w:rFonts w:ascii="Times New Roman" w:hAnsi="Times New Roman"/>
          <w:sz w:val="24"/>
          <w:szCs w:val="24"/>
          <w:lang w:val="en-GB"/>
        </w:rPr>
        <w:t>nails appeared over the sill. It was followed by its shapely owner dressed in the skimpiest of nighties, long blonde hair flowing halfway down her back.</w:t>
      </w:r>
    </w:p>
    <w:p w:rsidRPr="00D73D87" w:rsidR="008E63DE" w:rsidP="00E37332" w:rsidRDefault="008E63DE" w14:paraId="0EFD7D93" w14:textId="4C6FE364">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She turned to face him. Her ice-blue eyes smouldering with desire.</w:t>
      </w:r>
    </w:p>
    <w:p w:rsidRPr="00D73D87" w:rsidR="008E63DE" w:rsidP="00E37332" w:rsidRDefault="008E63DE" w14:paraId="2DC72E25" w14:textId="77777777">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It was Bettina.</w:t>
      </w:r>
    </w:p>
    <w:p w:rsidRPr="00D73D87" w:rsidR="008E63DE" w:rsidP="00E37332" w:rsidRDefault="008E63DE" w14:paraId="4D420EB1" w14:textId="119DB9B6">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 xml:space="preserve">“Decision made,” </w:t>
      </w:r>
      <w:r w:rsidRPr="00D73D87" w:rsidR="00172AD4">
        <w:rPr>
          <w:rFonts w:ascii="Times New Roman" w:hAnsi="Times New Roman"/>
          <w:sz w:val="24"/>
          <w:szCs w:val="24"/>
          <w:lang w:val="en-GB"/>
        </w:rPr>
        <w:t>I</w:t>
      </w:r>
      <w:r w:rsidRPr="00D73D87">
        <w:rPr>
          <w:rFonts w:ascii="Times New Roman" w:hAnsi="Times New Roman"/>
          <w:sz w:val="24"/>
          <w:szCs w:val="24"/>
          <w:lang w:val="en-GB"/>
        </w:rPr>
        <w:t xml:space="preserve"> said.</w:t>
      </w:r>
    </w:p>
    <w:p w:rsidRPr="00D73D87" w:rsidR="008E63DE" w:rsidP="00E37332" w:rsidRDefault="008E63DE" w14:paraId="7A3A808D" w14:textId="77777777">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“Vot?”</w:t>
      </w:r>
    </w:p>
    <w:p w:rsidRPr="00D73D87" w:rsidR="008E63DE" w:rsidP="00E37332" w:rsidRDefault="008E63DE" w14:paraId="3162A2C6" w14:textId="7D1A4E2C">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“I was popping out for a drink but now you’re here, it seems churlish.”</w:t>
      </w:r>
    </w:p>
    <w:p w:rsidRPr="00D73D87" w:rsidR="008E63DE" w:rsidP="00E37332" w:rsidRDefault="008E63DE" w14:paraId="300B6205" w14:textId="77777777">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lastRenderedPageBreak/>
        <w:t>“Sorry?”</w:t>
      </w:r>
    </w:p>
    <w:p w:rsidRPr="00D73D87" w:rsidR="008E63DE" w:rsidP="00E37332" w:rsidRDefault="008E63DE" w14:paraId="3FBC165C" w14:textId="62207BC7">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 xml:space="preserve">“Hi Bettina, </w:t>
      </w:r>
      <w:r w:rsidRPr="00D73D87" w:rsidR="00051D9E">
        <w:rPr>
          <w:rFonts w:ascii="Times New Roman" w:hAnsi="Times New Roman"/>
          <w:sz w:val="24"/>
          <w:szCs w:val="24"/>
          <w:lang w:val="en-GB"/>
        </w:rPr>
        <w:t>I said</w:t>
      </w:r>
      <w:r w:rsidRPr="00D73D87">
        <w:rPr>
          <w:rFonts w:ascii="Times New Roman" w:hAnsi="Times New Roman"/>
          <w:sz w:val="24"/>
          <w:szCs w:val="24"/>
          <w:lang w:val="en-GB"/>
        </w:rPr>
        <w:t xml:space="preserve"> dropping </w:t>
      </w:r>
      <w:r w:rsidRPr="00D73D87" w:rsidR="00051D9E">
        <w:rPr>
          <w:rFonts w:ascii="Times New Roman" w:hAnsi="Times New Roman"/>
          <w:sz w:val="24"/>
          <w:szCs w:val="24"/>
          <w:lang w:val="en-GB"/>
        </w:rPr>
        <w:t>my</w:t>
      </w:r>
      <w:r w:rsidRPr="00D73D87">
        <w:rPr>
          <w:rFonts w:ascii="Times New Roman" w:hAnsi="Times New Roman"/>
          <w:sz w:val="24"/>
          <w:szCs w:val="24"/>
          <w:lang w:val="en-GB"/>
        </w:rPr>
        <w:t xml:space="preserve"> towel on the floor. “How can I help?”</w:t>
      </w:r>
    </w:p>
    <w:p w:rsidRPr="00D73D87" w:rsidR="008E63DE" w:rsidP="00E37332" w:rsidRDefault="008E63DE" w14:paraId="2DB29845" w14:textId="034FE42B">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 xml:space="preserve">Bettina lifted the nightie over her head and threw it on top of the towel. </w:t>
      </w:r>
      <w:r w:rsidRPr="00D73D87" w:rsidR="00051D9E">
        <w:rPr>
          <w:rFonts w:ascii="Times New Roman" w:hAnsi="Times New Roman"/>
          <w:sz w:val="24"/>
          <w:szCs w:val="24"/>
          <w:lang w:val="en-GB"/>
        </w:rPr>
        <w:t>We</w:t>
      </w:r>
      <w:r w:rsidRPr="00D73D87">
        <w:rPr>
          <w:rFonts w:ascii="Times New Roman" w:hAnsi="Times New Roman"/>
          <w:sz w:val="24"/>
          <w:szCs w:val="24"/>
          <w:lang w:val="en-GB"/>
        </w:rPr>
        <w:t xml:space="preserve"> leaped towards each other and hugged.</w:t>
      </w:r>
    </w:p>
    <w:p w:rsidRPr="00D73D87" w:rsidR="008E63DE" w:rsidP="00E37332" w:rsidRDefault="008E63DE" w14:paraId="37886888" w14:textId="77777777">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“I haf to besser mein Englisch,” she said laying down on the bed.</w:t>
      </w:r>
    </w:p>
    <w:p w:rsidRPr="00D73D87" w:rsidR="008E63DE" w:rsidP="00E37332" w:rsidRDefault="008E63DE" w14:paraId="071EFE9B" w14:textId="5682AC11">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 xml:space="preserve">“Perfect,” </w:t>
      </w:r>
      <w:r w:rsidRPr="00D73D87" w:rsidR="00051D9E">
        <w:rPr>
          <w:rFonts w:ascii="Times New Roman" w:hAnsi="Times New Roman"/>
          <w:sz w:val="24"/>
          <w:szCs w:val="24"/>
          <w:lang w:val="en-GB"/>
        </w:rPr>
        <w:t>I said</w:t>
      </w:r>
      <w:r w:rsidRPr="00D73D87">
        <w:rPr>
          <w:rFonts w:ascii="Times New Roman" w:hAnsi="Times New Roman"/>
          <w:sz w:val="24"/>
          <w:szCs w:val="24"/>
          <w:lang w:val="en-GB"/>
        </w:rPr>
        <w:t>, panting. “I have a dictionary in the bedside drawer.”</w:t>
      </w:r>
    </w:p>
    <w:p w:rsidRPr="00D73D87" w:rsidR="008E63DE" w:rsidP="00E37332" w:rsidRDefault="008E63DE" w14:paraId="4B1A2194" w14:textId="77777777">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“You are a gut teacher, nein?”</w:t>
      </w:r>
    </w:p>
    <w:p w:rsidRPr="00D73D87" w:rsidR="00B06672" w:rsidP="00E37332" w:rsidRDefault="008E63DE" w14:paraId="3C2066C1" w14:textId="543BB1B7">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w:t>
      </w:r>
      <w:r w:rsidRPr="00D73D87" w:rsidR="00A50DB3">
        <w:rPr>
          <w:rFonts w:ascii="Times New Roman" w:hAnsi="Times New Roman"/>
          <w:sz w:val="24"/>
          <w:szCs w:val="24"/>
          <w:lang w:val="en-GB"/>
        </w:rPr>
        <w:t>Sometimes my</w:t>
      </w:r>
      <w:r w:rsidRPr="00D73D87" w:rsidR="00A30F96">
        <w:rPr>
          <w:rFonts w:ascii="Times New Roman" w:hAnsi="Times New Roman"/>
          <w:sz w:val="24"/>
          <w:szCs w:val="24"/>
          <w:lang w:val="en-GB"/>
        </w:rPr>
        <w:t xml:space="preserve"> </w:t>
      </w:r>
      <w:r w:rsidRPr="00D73D87" w:rsidR="006A4CC5">
        <w:rPr>
          <w:rFonts w:ascii="Times New Roman" w:hAnsi="Times New Roman"/>
          <w:sz w:val="24"/>
          <w:szCs w:val="24"/>
          <w:lang w:val="en-GB"/>
        </w:rPr>
        <w:t>conjugations</w:t>
      </w:r>
      <w:r w:rsidRPr="00D73D87" w:rsidR="00A30F96">
        <w:rPr>
          <w:rFonts w:ascii="Times New Roman" w:hAnsi="Times New Roman"/>
          <w:sz w:val="24"/>
          <w:szCs w:val="24"/>
          <w:lang w:val="en-GB"/>
        </w:rPr>
        <w:t xml:space="preserve"> </w:t>
      </w:r>
      <w:r w:rsidRPr="00D73D87" w:rsidR="008C5B38">
        <w:rPr>
          <w:rFonts w:ascii="Times New Roman" w:hAnsi="Times New Roman"/>
          <w:sz w:val="24"/>
          <w:szCs w:val="24"/>
          <w:lang w:val="en-GB"/>
        </w:rPr>
        <w:t>miss the mark</w:t>
      </w:r>
      <w:r w:rsidRPr="00D73D87" w:rsidR="00F07081">
        <w:rPr>
          <w:rFonts w:ascii="Times New Roman" w:hAnsi="Times New Roman"/>
          <w:sz w:val="24"/>
          <w:szCs w:val="24"/>
          <w:lang w:val="en-GB"/>
        </w:rPr>
        <w:t>,</w:t>
      </w:r>
      <w:r w:rsidRPr="00D73D87" w:rsidR="006A4CC5">
        <w:rPr>
          <w:rFonts w:ascii="Times New Roman" w:hAnsi="Times New Roman"/>
          <w:sz w:val="24"/>
          <w:szCs w:val="24"/>
          <w:lang w:val="en-GB"/>
        </w:rPr>
        <w:t xml:space="preserve"> </w:t>
      </w:r>
      <w:r w:rsidRPr="00D73D87" w:rsidR="00A30F96">
        <w:rPr>
          <w:rFonts w:ascii="Times New Roman" w:hAnsi="Times New Roman"/>
          <w:sz w:val="24"/>
          <w:szCs w:val="24"/>
          <w:lang w:val="en-GB"/>
        </w:rPr>
        <w:t xml:space="preserve">but </w:t>
      </w:r>
      <w:r w:rsidRPr="00D73D87">
        <w:rPr>
          <w:rFonts w:ascii="Times New Roman" w:hAnsi="Times New Roman"/>
          <w:sz w:val="24"/>
          <w:szCs w:val="24"/>
          <w:lang w:val="en-GB"/>
        </w:rPr>
        <w:t xml:space="preserve">I vill </w:t>
      </w:r>
      <w:r w:rsidRPr="00D73D87" w:rsidR="006A4CC5">
        <w:rPr>
          <w:rFonts w:ascii="Times New Roman" w:hAnsi="Times New Roman"/>
          <w:sz w:val="24"/>
          <w:szCs w:val="24"/>
          <w:lang w:val="en-GB"/>
        </w:rPr>
        <w:t>try</w:t>
      </w:r>
      <w:r w:rsidRPr="00D73D87">
        <w:rPr>
          <w:rFonts w:ascii="Times New Roman" w:hAnsi="Times New Roman"/>
          <w:sz w:val="24"/>
          <w:szCs w:val="24"/>
          <w:lang w:val="en-GB"/>
        </w:rPr>
        <w:t xml:space="preserve"> my best.”</w:t>
      </w:r>
    </w:p>
    <w:p w:rsidRPr="00D73D87" w:rsidR="00E13874" w:rsidP="00E37332" w:rsidRDefault="0058033D" w14:paraId="16F737CC" w14:textId="65C13729">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 xml:space="preserve">For three nights, Bettina </w:t>
      </w:r>
      <w:r w:rsidRPr="00D73D87" w:rsidR="00924AB4">
        <w:rPr>
          <w:rFonts w:ascii="Times New Roman" w:hAnsi="Times New Roman"/>
          <w:sz w:val="24"/>
          <w:szCs w:val="24"/>
          <w:lang w:val="en-GB"/>
        </w:rPr>
        <w:t>visited for more intensive lessons. By the time I kissed her farewell</w:t>
      </w:r>
      <w:r w:rsidRPr="00D73D87" w:rsidR="00536642">
        <w:rPr>
          <w:rFonts w:ascii="Times New Roman" w:hAnsi="Times New Roman"/>
          <w:sz w:val="24"/>
          <w:szCs w:val="24"/>
          <w:lang w:val="en-GB"/>
        </w:rPr>
        <w:t xml:space="preserve"> early on her last morning, I was amazed how much her English had improved</w:t>
      </w:r>
      <w:r w:rsidRPr="00D73D87" w:rsidR="00EC3095">
        <w:rPr>
          <w:rFonts w:ascii="Times New Roman" w:hAnsi="Times New Roman"/>
          <w:sz w:val="24"/>
          <w:szCs w:val="24"/>
          <w:lang w:val="en-GB"/>
        </w:rPr>
        <w:t>. There must be something in this pillow talk, I thought</w:t>
      </w:r>
      <w:r w:rsidRPr="00D73D87" w:rsidR="00E508F1">
        <w:rPr>
          <w:rFonts w:ascii="Times New Roman" w:hAnsi="Times New Roman"/>
          <w:sz w:val="24"/>
          <w:szCs w:val="24"/>
          <w:lang w:val="en-GB"/>
        </w:rPr>
        <w:t>. I’ll have to give it a go</w:t>
      </w:r>
      <w:r w:rsidRPr="00D73D87" w:rsidR="00E13874">
        <w:rPr>
          <w:rFonts w:ascii="Times New Roman" w:hAnsi="Times New Roman"/>
          <w:sz w:val="24"/>
          <w:szCs w:val="24"/>
          <w:lang w:val="en-GB"/>
        </w:rPr>
        <w:t xml:space="preserve"> to improve my Spanish.</w:t>
      </w:r>
    </w:p>
    <w:p w:rsidRPr="00D73D87" w:rsidR="0058033D" w:rsidP="00E37332" w:rsidRDefault="00E508F1" w14:paraId="321A4807" w14:textId="5FB8756E">
      <w:pPr>
        <w:spacing w:after="0" w:line="360" w:lineRule="auto"/>
        <w:ind w:firstLine="720"/>
        <w:rPr>
          <w:rFonts w:ascii="Times New Roman" w:hAnsi="Times New Roman"/>
          <w:sz w:val="24"/>
          <w:szCs w:val="24"/>
          <w:lang w:val="en-GB"/>
        </w:rPr>
      </w:pPr>
      <w:proofErr w:type="gramStart"/>
      <w:r w:rsidRPr="00D73D87">
        <w:rPr>
          <w:rFonts w:ascii="Times New Roman" w:hAnsi="Times New Roman"/>
          <w:sz w:val="24"/>
          <w:szCs w:val="24"/>
          <w:lang w:val="en-GB"/>
        </w:rPr>
        <w:t xml:space="preserve">Needless to say, </w:t>
      </w:r>
      <w:r w:rsidRPr="00D73D87" w:rsidR="002A3D94">
        <w:rPr>
          <w:rFonts w:ascii="Times New Roman" w:hAnsi="Times New Roman"/>
          <w:sz w:val="24"/>
          <w:szCs w:val="24"/>
          <w:lang w:val="en-GB"/>
        </w:rPr>
        <w:t>I</w:t>
      </w:r>
      <w:proofErr w:type="gramEnd"/>
      <w:r w:rsidRPr="00D73D87" w:rsidR="002A3D94">
        <w:rPr>
          <w:rFonts w:ascii="Times New Roman" w:hAnsi="Times New Roman"/>
          <w:sz w:val="24"/>
          <w:szCs w:val="24"/>
          <w:lang w:val="en-GB"/>
        </w:rPr>
        <w:t xml:space="preserve"> </w:t>
      </w:r>
      <w:r w:rsidRPr="00D73D87" w:rsidR="00E13874">
        <w:rPr>
          <w:rFonts w:ascii="Times New Roman" w:hAnsi="Times New Roman"/>
          <w:sz w:val="24"/>
          <w:szCs w:val="24"/>
          <w:lang w:val="en-GB"/>
        </w:rPr>
        <w:t>only learned a couple of German words.</w:t>
      </w:r>
    </w:p>
    <w:p w:rsidRPr="00D73D87" w:rsidR="00E13874" w:rsidP="00E37332" w:rsidRDefault="00E13874" w14:paraId="7539A37B" w14:textId="7A1C889D">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Nochmal bitte.</w:t>
      </w:r>
    </w:p>
    <w:p w:rsidRPr="00D73D87" w:rsidR="00E13874" w:rsidP="00E37332" w:rsidRDefault="00E13874" w14:paraId="4B453391" w14:textId="50C797DC">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Again please.</w:t>
      </w:r>
    </w:p>
    <w:p w:rsidRPr="00D73D87" w:rsidR="003733A5" w:rsidP="00E37332" w:rsidRDefault="003733A5" w14:paraId="60C71B1F" w14:textId="77777777">
      <w:pPr>
        <w:spacing w:after="0" w:line="360" w:lineRule="auto"/>
        <w:rPr>
          <w:rFonts w:ascii="Times New Roman" w:hAnsi="Times New Roman" w:eastAsia="Calibri" w:cs="Times New Roman"/>
          <w:iCs/>
          <w:sz w:val="24"/>
          <w:szCs w:val="24"/>
          <w:shd w:val="clear" w:color="auto" w:fill="FFFFFF"/>
          <w:lang w:val="en-GB"/>
        </w:rPr>
      </w:pPr>
      <w:r w:rsidRPr="00D73D87">
        <w:rPr>
          <w:rFonts w:ascii="Times New Roman" w:hAnsi="Times New Roman"/>
          <w:sz w:val="24"/>
          <w:szCs w:val="24"/>
          <w:shd w:val="clear" w:color="auto" w:fill="FFFFFF"/>
          <w:lang w:val="en-GB"/>
        </w:rPr>
        <w:br w:type="page"/>
      </w:r>
    </w:p>
    <w:p w:rsidRPr="00D73D87" w:rsidR="00044AC9" w:rsidP="00E37332" w:rsidRDefault="00044AC9" w14:paraId="3B2EF2E4" w14:textId="1C0300CE">
      <w:pPr>
        <w:pStyle w:val="CSP-ChapterBodyText-FirstParagraph"/>
        <w:spacing w:line="360" w:lineRule="auto"/>
        <w:jc w:val="left"/>
        <w:rPr>
          <w:rFonts w:ascii="Times New Roman" w:hAnsi="Times New Roman"/>
          <w:sz w:val="24"/>
          <w:szCs w:val="24"/>
          <w:lang w:val="en-GB"/>
        </w:rPr>
      </w:pPr>
      <w:r w:rsidRPr="00D73D87">
        <w:rPr>
          <w:rFonts w:ascii="Times New Roman" w:hAnsi="Times New Roman"/>
          <w:sz w:val="24"/>
          <w:szCs w:val="24"/>
          <w:lang w:val="en-GB"/>
        </w:rPr>
        <w:lastRenderedPageBreak/>
        <w:t>Chapter</w:t>
      </w:r>
      <w:r w:rsidRPr="00D73D87" w:rsidR="00B32A34">
        <w:rPr>
          <w:rFonts w:ascii="Times New Roman" w:hAnsi="Times New Roman"/>
          <w:sz w:val="24"/>
          <w:szCs w:val="24"/>
          <w:lang w:val="en-GB"/>
        </w:rPr>
        <w:t xml:space="preserve"> 2</w:t>
      </w:r>
      <w:r w:rsidR="00A70F2B">
        <w:rPr>
          <w:rFonts w:ascii="Times New Roman" w:hAnsi="Times New Roman"/>
          <w:sz w:val="24"/>
          <w:szCs w:val="24"/>
          <w:lang w:val="en-GB"/>
        </w:rPr>
        <w:t>2</w:t>
      </w:r>
      <w:r w:rsidRPr="00D73D87" w:rsidR="00E13499">
        <w:rPr>
          <w:rFonts w:ascii="Times New Roman" w:hAnsi="Times New Roman"/>
          <w:sz w:val="24"/>
          <w:szCs w:val="24"/>
          <w:lang w:val="en-GB"/>
        </w:rPr>
        <w:t xml:space="preserve"> – </w:t>
      </w:r>
      <w:r w:rsidRPr="00D73D87" w:rsidR="00EB4D00">
        <w:rPr>
          <w:rFonts w:ascii="Times New Roman" w:hAnsi="Times New Roman"/>
          <w:sz w:val="24"/>
          <w:szCs w:val="24"/>
          <w:lang w:val="en-GB"/>
        </w:rPr>
        <w:t>Darts lesson</w:t>
      </w:r>
    </w:p>
    <w:p w:rsidRPr="00D73D87" w:rsidR="00044AC9" w:rsidP="00E37332" w:rsidRDefault="00044AC9" w14:paraId="23AF4F6D" w14:textId="77777777">
      <w:pPr>
        <w:pStyle w:val="CSP-ChapterBodyText-FirstParagraph"/>
        <w:spacing w:line="360" w:lineRule="auto"/>
        <w:jc w:val="left"/>
        <w:rPr>
          <w:rFonts w:ascii="Times New Roman" w:hAnsi="Times New Roman"/>
          <w:sz w:val="24"/>
          <w:szCs w:val="24"/>
          <w:lang w:val="en-GB"/>
        </w:rPr>
      </w:pPr>
    </w:p>
    <w:p w:rsidRPr="00D73D87" w:rsidR="00D901CD" w:rsidP="00E37332" w:rsidRDefault="00D901CD" w14:paraId="3A85B4D0" w14:textId="0B833132">
      <w:pPr>
        <w:pStyle w:val="CSP-ChapterBodyText-FirstParagraph"/>
        <w:spacing w:line="360" w:lineRule="auto"/>
        <w:jc w:val="left"/>
        <w:rPr>
          <w:rFonts w:ascii="Times New Roman" w:hAnsi="Times New Roman"/>
          <w:sz w:val="24"/>
          <w:szCs w:val="24"/>
          <w:lang w:val="en-GB"/>
        </w:rPr>
      </w:pPr>
      <w:r w:rsidRPr="00D73D87">
        <w:rPr>
          <w:rFonts w:ascii="Times New Roman" w:hAnsi="Times New Roman"/>
          <w:sz w:val="24"/>
          <w:szCs w:val="24"/>
          <w:lang w:val="en-GB"/>
        </w:rPr>
        <w:t xml:space="preserve">“I’ve been dusting </w:t>
      </w:r>
      <w:r w:rsidRPr="00D73D87" w:rsidR="00804B76">
        <w:rPr>
          <w:rFonts w:ascii="Times New Roman" w:hAnsi="Times New Roman"/>
          <w:sz w:val="24"/>
          <w:szCs w:val="24"/>
          <w:lang w:val="en-GB"/>
        </w:rPr>
        <w:t>this</w:t>
      </w:r>
      <w:r w:rsidRPr="00D73D87">
        <w:rPr>
          <w:rFonts w:ascii="Times New Roman" w:hAnsi="Times New Roman"/>
          <w:sz w:val="24"/>
          <w:szCs w:val="24"/>
          <w:lang w:val="en-GB"/>
        </w:rPr>
        <w:t xml:space="preserve"> thing for a couple of weeks, now,” said </w:t>
      </w:r>
      <w:r w:rsidRPr="00D73D87" w:rsidR="000A502D">
        <w:rPr>
          <w:rFonts w:ascii="Times New Roman" w:hAnsi="Times New Roman"/>
          <w:sz w:val="24"/>
          <w:szCs w:val="24"/>
          <w:lang w:val="en-GB"/>
        </w:rPr>
        <w:t>Irena</w:t>
      </w:r>
      <w:r w:rsidRPr="00D73D87">
        <w:rPr>
          <w:rFonts w:ascii="Times New Roman" w:hAnsi="Times New Roman"/>
          <w:sz w:val="24"/>
          <w:szCs w:val="24"/>
          <w:lang w:val="en-GB"/>
        </w:rPr>
        <w:t xml:space="preserve"> </w:t>
      </w:r>
      <w:r w:rsidRPr="00D73D87" w:rsidR="00012F82">
        <w:rPr>
          <w:rFonts w:ascii="Times New Roman" w:hAnsi="Times New Roman"/>
          <w:sz w:val="24"/>
          <w:szCs w:val="24"/>
          <w:lang w:val="en-GB"/>
        </w:rPr>
        <w:t xml:space="preserve">in Spanish </w:t>
      </w:r>
      <w:r w:rsidRPr="00D73D87">
        <w:rPr>
          <w:rFonts w:ascii="Times New Roman" w:hAnsi="Times New Roman"/>
          <w:sz w:val="24"/>
          <w:szCs w:val="24"/>
          <w:lang w:val="en-GB"/>
        </w:rPr>
        <w:t xml:space="preserve">standing in the Fontainebleau patio doorway, </w:t>
      </w:r>
      <w:r w:rsidRPr="00D73D87" w:rsidR="007274B8">
        <w:rPr>
          <w:rFonts w:ascii="Times New Roman" w:hAnsi="Times New Roman"/>
          <w:sz w:val="24"/>
          <w:szCs w:val="24"/>
          <w:lang w:val="en-GB"/>
        </w:rPr>
        <w:t xml:space="preserve">feather </w:t>
      </w:r>
      <w:r w:rsidRPr="00D73D87">
        <w:rPr>
          <w:rFonts w:ascii="Times New Roman" w:hAnsi="Times New Roman"/>
          <w:sz w:val="24"/>
          <w:szCs w:val="24"/>
          <w:lang w:val="en-GB"/>
        </w:rPr>
        <w:t xml:space="preserve">duster poised in hand and </w:t>
      </w:r>
      <w:r w:rsidRPr="00D73D87" w:rsidR="007274B8">
        <w:rPr>
          <w:rFonts w:ascii="Times New Roman" w:hAnsi="Times New Roman"/>
          <w:sz w:val="24"/>
          <w:szCs w:val="24"/>
          <w:lang w:val="en-GB"/>
        </w:rPr>
        <w:t>inspecting</w:t>
      </w:r>
      <w:r w:rsidRPr="00D73D87">
        <w:rPr>
          <w:rFonts w:ascii="Times New Roman" w:hAnsi="Times New Roman"/>
          <w:sz w:val="24"/>
          <w:szCs w:val="24"/>
          <w:lang w:val="en-GB"/>
        </w:rPr>
        <w:t xml:space="preserve"> the dartboard. “What is it exactly?”</w:t>
      </w:r>
    </w:p>
    <w:p w:rsidRPr="00D73D87" w:rsidR="002A4EAC" w:rsidP="00E37332" w:rsidRDefault="001C46D3" w14:paraId="58AACFCA" w14:textId="0A0F95D7">
      <w:pPr>
        <w:pStyle w:val="CSP-ChapterBodyText-FirstParagraph"/>
        <w:spacing w:line="360" w:lineRule="auto"/>
        <w:ind w:firstLine="720"/>
        <w:rPr>
          <w:rFonts w:ascii="Times New Roman" w:hAnsi="Times New Roman"/>
          <w:sz w:val="24"/>
          <w:szCs w:val="24"/>
          <w:lang w:val="en-GB"/>
        </w:rPr>
      </w:pPr>
      <w:r w:rsidRPr="4A6D2F5D" w:rsidR="4A6D2F5D">
        <w:rPr>
          <w:rFonts w:ascii="Times New Roman" w:hAnsi="Times New Roman"/>
          <w:sz w:val="24"/>
          <w:szCs w:val="24"/>
          <w:lang w:val="en-GB"/>
        </w:rPr>
        <w:t xml:space="preserve">Irena, our amazing neighbour, and now new </w:t>
      </w:r>
      <w:r w:rsidRPr="4A6D2F5D" w:rsidR="4A6D2F5D">
        <w:rPr>
          <w:rFonts w:ascii="Times New Roman" w:hAnsi="Times New Roman"/>
          <w:sz w:val="24"/>
          <w:szCs w:val="24"/>
          <w:lang w:val="en-GB"/>
        </w:rPr>
        <w:t>cleaning lady</w:t>
      </w:r>
      <w:r w:rsidRPr="4A6D2F5D" w:rsidR="4A6D2F5D">
        <w:rPr>
          <w:rFonts w:ascii="Times New Roman" w:hAnsi="Times New Roman"/>
          <w:sz w:val="24"/>
          <w:szCs w:val="24"/>
          <w:lang w:val="en-GB"/>
        </w:rPr>
        <w:t xml:space="preserve"> was dressed in the corporate Fontainebleau uniform of black pants and white polo shirt with our blue fountain logo on the front. She kept the place spotless and was incredibly quick. For the first few days, </w:t>
      </w:r>
      <w:r w:rsidRPr="4A6D2F5D" w:rsidR="4A6D2F5D">
        <w:rPr>
          <w:rFonts w:ascii="Times New Roman" w:hAnsi="Times New Roman"/>
          <w:sz w:val="24"/>
          <w:szCs w:val="24"/>
          <w:lang w:val="en-GB"/>
        </w:rPr>
        <w:t>she’d</w:t>
      </w:r>
      <w:r w:rsidRPr="4A6D2F5D" w:rsidR="4A6D2F5D">
        <w:rPr>
          <w:rFonts w:ascii="Times New Roman" w:hAnsi="Times New Roman"/>
          <w:sz w:val="24"/>
          <w:szCs w:val="24"/>
          <w:lang w:val="en-GB"/>
        </w:rPr>
        <w:t xml:space="preserve"> worn a shabby black dress. A tradition among the many widows in </w:t>
      </w:r>
      <w:r w:rsidRPr="4A6D2F5D" w:rsidR="4A6D2F5D">
        <w:rPr>
          <w:rFonts w:ascii="Times New Roman" w:hAnsi="Times New Roman"/>
          <w:sz w:val="24"/>
          <w:szCs w:val="24"/>
          <w:lang w:val="en-GB"/>
        </w:rPr>
        <w:t>Nerja</w:t>
      </w:r>
      <w:ins w:author="Gary Smailes" w:date="2024-01-17T11:36:21.016Z" w:id="1339576437">
        <w:r w:rsidRPr="4A6D2F5D" w:rsidR="4A6D2F5D">
          <w:rPr>
            <w:rFonts w:ascii="Times New Roman" w:hAnsi="Times New Roman"/>
            <w:sz w:val="24"/>
            <w:szCs w:val="24"/>
            <w:lang w:val="en-GB"/>
          </w:rPr>
          <w:t>,</w:t>
        </w:r>
      </w:ins>
      <w:r w:rsidRPr="4A6D2F5D" w:rsidR="4A6D2F5D">
        <w:rPr>
          <w:rFonts w:ascii="Times New Roman" w:hAnsi="Times New Roman"/>
          <w:sz w:val="24"/>
          <w:szCs w:val="24"/>
          <w:lang w:val="en-GB"/>
        </w:rPr>
        <w:t xml:space="preserve"> whose men had been carted off by Franco’s goons and never seen again. She was only forty with a trim figure but appeared older with greying hair. I loved it when she occasionally smiled. Such a tiny change to her normally sad expression radiated such warmth and happiness. She had the appearance of a person with a painful life, but we </w:t>
      </w:r>
      <w:r w:rsidRPr="4A6D2F5D" w:rsidR="4A6D2F5D">
        <w:rPr>
          <w:rFonts w:ascii="Times New Roman" w:hAnsi="Times New Roman"/>
          <w:sz w:val="24"/>
          <w:szCs w:val="24"/>
          <w:lang w:val="en-GB"/>
        </w:rPr>
        <w:t>didn’t</w:t>
      </w:r>
      <w:r w:rsidRPr="4A6D2F5D" w:rsidR="4A6D2F5D">
        <w:rPr>
          <w:rFonts w:ascii="Times New Roman" w:hAnsi="Times New Roman"/>
          <w:sz w:val="24"/>
          <w:szCs w:val="24"/>
          <w:lang w:val="en-GB"/>
        </w:rPr>
        <w:t xml:space="preserve"> know her well enough to inquire. Mainly because our Spanish was less than basic but also, she spoke with a broad Andaluz accent which omitted ‘s’ and pronounced ‘c’ and ‘z’ as ‘</w:t>
      </w:r>
      <w:r w:rsidRPr="4A6D2F5D" w:rsidR="4A6D2F5D">
        <w:rPr>
          <w:rFonts w:ascii="Times New Roman" w:hAnsi="Times New Roman"/>
          <w:sz w:val="24"/>
          <w:szCs w:val="24"/>
          <w:lang w:val="en-GB"/>
        </w:rPr>
        <w:t>th</w:t>
      </w:r>
      <w:r w:rsidRPr="4A6D2F5D" w:rsidR="4A6D2F5D">
        <w:rPr>
          <w:rFonts w:ascii="Times New Roman" w:hAnsi="Times New Roman"/>
          <w:sz w:val="24"/>
          <w:szCs w:val="24"/>
          <w:lang w:val="en-GB"/>
        </w:rPr>
        <w:t xml:space="preserve">’ making it even harder to </w:t>
      </w:r>
      <w:r w:rsidRPr="4A6D2F5D" w:rsidR="4A6D2F5D">
        <w:rPr>
          <w:rFonts w:ascii="Times New Roman" w:hAnsi="Times New Roman"/>
          <w:sz w:val="24"/>
          <w:szCs w:val="24"/>
          <w:lang w:val="en-GB"/>
        </w:rPr>
        <w:t>identify</w:t>
      </w:r>
      <w:r w:rsidRPr="4A6D2F5D" w:rsidR="4A6D2F5D">
        <w:rPr>
          <w:rFonts w:ascii="Times New Roman" w:hAnsi="Times New Roman"/>
          <w:sz w:val="24"/>
          <w:szCs w:val="24"/>
          <w:lang w:val="en-GB"/>
        </w:rPr>
        <w:t xml:space="preserve"> what she said. I </w:t>
      </w:r>
      <w:r w:rsidRPr="4A6D2F5D" w:rsidR="4A6D2F5D">
        <w:rPr>
          <w:rFonts w:ascii="Times New Roman" w:hAnsi="Times New Roman"/>
          <w:sz w:val="24"/>
          <w:szCs w:val="24"/>
          <w:lang w:val="en-GB"/>
        </w:rPr>
        <w:t>didn’t</w:t>
      </w:r>
      <w:r w:rsidRPr="4A6D2F5D" w:rsidR="4A6D2F5D">
        <w:rPr>
          <w:rFonts w:ascii="Times New Roman" w:hAnsi="Times New Roman"/>
          <w:sz w:val="24"/>
          <w:szCs w:val="24"/>
          <w:lang w:val="en-GB"/>
        </w:rPr>
        <w:t xml:space="preserve"> understand her most of the time including now, but </w:t>
      </w:r>
      <w:r w:rsidRPr="4A6D2F5D" w:rsidR="4A6D2F5D">
        <w:rPr>
          <w:rFonts w:ascii="Times New Roman" w:hAnsi="Times New Roman"/>
          <w:sz w:val="24"/>
          <w:szCs w:val="24"/>
          <w:lang w:val="en-GB"/>
        </w:rPr>
        <w:t>I guessed she</w:t>
      </w:r>
      <w:r w:rsidRPr="4A6D2F5D" w:rsidR="4A6D2F5D">
        <w:rPr>
          <w:rFonts w:ascii="Times New Roman" w:hAnsi="Times New Roman"/>
          <w:sz w:val="24"/>
          <w:szCs w:val="24"/>
          <w:lang w:val="en-GB"/>
        </w:rPr>
        <w:t xml:space="preserve"> was inquiring about the dartboard.</w:t>
      </w:r>
    </w:p>
    <w:p w:rsidRPr="00D73D87" w:rsidR="008E473D" w:rsidP="00E37332" w:rsidRDefault="008E473D" w14:paraId="7500A96B" w14:textId="59FA875B">
      <w:pPr>
        <w:pStyle w:val="CSP-ChapterBodyText-FirstParagraph"/>
        <w:spacing w:line="360" w:lineRule="auto"/>
        <w:ind w:firstLine="720"/>
        <w:rPr>
          <w:rFonts w:ascii="Times New Roman" w:hAnsi="Times New Roman"/>
          <w:sz w:val="24"/>
          <w:szCs w:val="24"/>
          <w:lang w:val="en-GB"/>
        </w:rPr>
      </w:pPr>
      <w:r w:rsidRPr="00D73D87">
        <w:rPr>
          <w:rFonts w:ascii="Times New Roman" w:hAnsi="Times New Roman"/>
          <w:sz w:val="24"/>
          <w:szCs w:val="24"/>
          <w:lang w:val="en-GB"/>
        </w:rPr>
        <w:t xml:space="preserve">I consulted the dictionary now parked </w:t>
      </w:r>
      <w:r w:rsidRPr="00D73D87" w:rsidR="00AD2CF3">
        <w:rPr>
          <w:rFonts w:ascii="Times New Roman" w:hAnsi="Times New Roman"/>
          <w:sz w:val="24"/>
          <w:szCs w:val="24"/>
          <w:lang w:val="en-GB"/>
        </w:rPr>
        <w:t>permanently</w:t>
      </w:r>
      <w:r w:rsidRPr="00D73D87">
        <w:rPr>
          <w:rFonts w:ascii="Times New Roman" w:hAnsi="Times New Roman"/>
          <w:sz w:val="24"/>
          <w:szCs w:val="24"/>
          <w:lang w:val="en-GB"/>
        </w:rPr>
        <w:t xml:space="preserve"> by th</w:t>
      </w:r>
      <w:r w:rsidRPr="00D73D87" w:rsidR="00AD2CF3">
        <w:rPr>
          <w:rFonts w:ascii="Times New Roman" w:hAnsi="Times New Roman"/>
          <w:sz w:val="24"/>
          <w:szCs w:val="24"/>
          <w:lang w:val="en-GB"/>
        </w:rPr>
        <w:t>e till and found the word for darts. I extracted a container of three from the till, went over to join her</w:t>
      </w:r>
      <w:r w:rsidRPr="00D73D87" w:rsidR="00006C77">
        <w:rPr>
          <w:rFonts w:ascii="Times New Roman" w:hAnsi="Times New Roman"/>
          <w:sz w:val="24"/>
          <w:szCs w:val="24"/>
          <w:lang w:val="en-GB"/>
        </w:rPr>
        <w:t>,</w:t>
      </w:r>
      <w:r w:rsidRPr="00D73D87" w:rsidR="00AD2CF3">
        <w:rPr>
          <w:rFonts w:ascii="Times New Roman" w:hAnsi="Times New Roman"/>
          <w:sz w:val="24"/>
          <w:szCs w:val="24"/>
          <w:lang w:val="en-GB"/>
        </w:rPr>
        <w:t xml:space="preserve"> and </w:t>
      </w:r>
      <w:proofErr w:type="gramStart"/>
      <w:r w:rsidRPr="00D73D87" w:rsidR="00AD2CF3">
        <w:rPr>
          <w:rFonts w:ascii="Times New Roman" w:hAnsi="Times New Roman"/>
          <w:sz w:val="24"/>
          <w:szCs w:val="24"/>
          <w:lang w:val="en-GB"/>
        </w:rPr>
        <w:t>opened up</w:t>
      </w:r>
      <w:proofErr w:type="gramEnd"/>
      <w:r w:rsidRPr="00D73D87" w:rsidR="00AD2CF3">
        <w:rPr>
          <w:rFonts w:ascii="Times New Roman" w:hAnsi="Times New Roman"/>
          <w:sz w:val="24"/>
          <w:szCs w:val="24"/>
          <w:lang w:val="en-GB"/>
        </w:rPr>
        <w:t xml:space="preserve"> the dart board.</w:t>
      </w:r>
    </w:p>
    <w:p w:rsidRPr="00D73D87" w:rsidR="00AD2CF3" w:rsidP="00E37332" w:rsidRDefault="00AD2CF3" w14:paraId="22ED7740" w14:textId="7B279621">
      <w:pPr>
        <w:pStyle w:val="CSP-ChapterBodyText-FirstParagraph"/>
        <w:spacing w:line="360" w:lineRule="auto"/>
        <w:ind w:firstLine="720"/>
        <w:rPr>
          <w:rFonts w:ascii="Times New Roman" w:hAnsi="Times New Roman"/>
          <w:sz w:val="24"/>
          <w:szCs w:val="24"/>
          <w:lang w:val="en-GB"/>
        </w:rPr>
      </w:pPr>
      <w:r w:rsidRPr="4A6D2F5D" w:rsidR="4A6D2F5D">
        <w:rPr>
          <w:rFonts w:ascii="Times New Roman" w:hAnsi="Times New Roman"/>
          <w:sz w:val="24"/>
          <w:szCs w:val="24"/>
          <w:lang w:val="en-GB"/>
        </w:rPr>
        <w:t>“</w:t>
      </w:r>
      <w:r w:rsidRPr="4A6D2F5D" w:rsidR="4A6D2F5D">
        <w:rPr>
          <w:rFonts w:ascii="Times New Roman" w:hAnsi="Times New Roman"/>
          <w:sz w:val="24"/>
          <w:szCs w:val="24"/>
          <w:lang w:val="en-GB"/>
        </w:rPr>
        <w:t>Dardos</w:t>
      </w:r>
      <w:r w:rsidRPr="4A6D2F5D" w:rsidR="4A6D2F5D">
        <w:rPr>
          <w:rFonts w:ascii="Times New Roman" w:hAnsi="Times New Roman"/>
          <w:sz w:val="24"/>
          <w:szCs w:val="24"/>
          <w:lang w:val="en-GB"/>
        </w:rPr>
        <w:t xml:space="preserve">,” I said, stood at the throwline, aimed, and put three consecutive arrows into the treble twenty. One of the benefits of my misspent youth. I </w:t>
      </w:r>
      <w:del w:author="Gary Smailes" w:date="2024-01-17T11:37:04.892Z" w:id="2084300592">
        <w:r w:rsidRPr="4A6D2F5D" w:rsidDel="4A6D2F5D">
          <w:rPr>
            <w:rFonts w:ascii="Times New Roman" w:hAnsi="Times New Roman"/>
            <w:sz w:val="24"/>
            <w:szCs w:val="24"/>
            <w:lang w:val="en-GB"/>
          </w:rPr>
          <w:delText xml:space="preserve">then </w:delText>
        </w:r>
      </w:del>
      <w:r w:rsidRPr="4A6D2F5D" w:rsidR="4A6D2F5D">
        <w:rPr>
          <w:rFonts w:ascii="Times New Roman" w:hAnsi="Times New Roman"/>
          <w:sz w:val="24"/>
          <w:szCs w:val="24"/>
          <w:lang w:val="en-GB"/>
        </w:rPr>
        <w:t xml:space="preserve">pulled out one at a time and with each said, </w:t>
      </w:r>
      <w:r w:rsidRPr="4A6D2F5D" w:rsidR="4A6D2F5D">
        <w:rPr>
          <w:rFonts w:ascii="Times New Roman" w:hAnsi="Times New Roman"/>
          <w:sz w:val="24"/>
          <w:szCs w:val="24"/>
          <w:lang w:val="en-GB"/>
        </w:rPr>
        <w:t>sesente</w:t>
      </w:r>
      <w:r w:rsidRPr="4A6D2F5D" w:rsidR="4A6D2F5D">
        <w:rPr>
          <w:rFonts w:ascii="Times New Roman" w:hAnsi="Times New Roman"/>
          <w:sz w:val="24"/>
          <w:szCs w:val="24"/>
          <w:lang w:val="en-GB"/>
        </w:rPr>
        <w:t xml:space="preserve"> puntos, </w:t>
      </w:r>
      <w:r w:rsidRPr="4A6D2F5D" w:rsidR="4A6D2F5D">
        <w:rPr>
          <w:rFonts w:ascii="Times New Roman" w:hAnsi="Times New Roman"/>
          <w:sz w:val="24"/>
          <w:szCs w:val="24"/>
          <w:lang w:val="en-GB"/>
        </w:rPr>
        <w:t>en</w:t>
      </w:r>
      <w:r w:rsidRPr="4A6D2F5D" w:rsidR="4A6D2F5D">
        <w:rPr>
          <w:rFonts w:ascii="Times New Roman" w:hAnsi="Times New Roman"/>
          <w:sz w:val="24"/>
          <w:szCs w:val="24"/>
          <w:lang w:val="en-GB"/>
        </w:rPr>
        <w:t xml:space="preserve"> total </w:t>
      </w:r>
      <w:r w:rsidRPr="4A6D2F5D" w:rsidR="4A6D2F5D">
        <w:rPr>
          <w:rFonts w:ascii="Times New Roman" w:hAnsi="Times New Roman"/>
          <w:sz w:val="24"/>
          <w:szCs w:val="24"/>
          <w:lang w:val="en-GB"/>
        </w:rPr>
        <w:t>ciento</w:t>
      </w:r>
      <w:r w:rsidRPr="4A6D2F5D" w:rsidR="4A6D2F5D">
        <w:rPr>
          <w:rFonts w:ascii="Times New Roman" w:hAnsi="Times New Roman"/>
          <w:sz w:val="24"/>
          <w:szCs w:val="24"/>
          <w:lang w:val="en-GB"/>
        </w:rPr>
        <w:t xml:space="preserve"> </w:t>
      </w:r>
      <w:r w:rsidRPr="4A6D2F5D" w:rsidR="4A6D2F5D">
        <w:rPr>
          <w:rFonts w:ascii="Times New Roman" w:hAnsi="Times New Roman"/>
          <w:sz w:val="24"/>
          <w:szCs w:val="24"/>
          <w:lang w:val="en-GB"/>
        </w:rPr>
        <w:t>ochenta</w:t>
      </w:r>
      <w:r w:rsidRPr="4A6D2F5D" w:rsidR="4A6D2F5D">
        <w:rPr>
          <w:rFonts w:ascii="Times New Roman" w:hAnsi="Times New Roman"/>
          <w:sz w:val="24"/>
          <w:szCs w:val="24"/>
          <w:lang w:val="en-GB"/>
        </w:rPr>
        <w:t xml:space="preserve">. I </w:t>
      </w:r>
      <w:del w:author="Gary Smailes" w:date="2024-01-17T11:37:10.208Z" w:id="2118622444">
        <w:r w:rsidRPr="4A6D2F5D" w:rsidDel="4A6D2F5D">
          <w:rPr>
            <w:rFonts w:ascii="Times New Roman" w:hAnsi="Times New Roman"/>
            <w:sz w:val="24"/>
            <w:szCs w:val="24"/>
            <w:lang w:val="en-GB"/>
          </w:rPr>
          <w:delText xml:space="preserve">then </w:delText>
        </w:r>
      </w:del>
      <w:r w:rsidRPr="4A6D2F5D" w:rsidR="4A6D2F5D">
        <w:rPr>
          <w:rFonts w:ascii="Times New Roman" w:hAnsi="Times New Roman"/>
          <w:sz w:val="24"/>
          <w:szCs w:val="24"/>
          <w:lang w:val="en-GB"/>
        </w:rPr>
        <w:t>wrote the total on the chalkboard, presented her the darts, and nodded.</w:t>
      </w:r>
    </w:p>
    <w:p w:rsidRPr="00D73D87" w:rsidR="000500E1" w:rsidP="00E37332" w:rsidRDefault="000500E1" w14:paraId="671EC877" w14:textId="32FF34FC">
      <w:pPr>
        <w:pStyle w:val="CSP-ChapterBodyText-FirstParagraph"/>
        <w:spacing w:line="360" w:lineRule="auto"/>
        <w:ind w:firstLine="720"/>
        <w:rPr>
          <w:rFonts w:ascii="Times New Roman" w:hAnsi="Times New Roman"/>
          <w:sz w:val="24"/>
          <w:szCs w:val="24"/>
          <w:lang w:val="en-GB"/>
        </w:rPr>
      </w:pPr>
      <w:r w:rsidRPr="00D73D87">
        <w:rPr>
          <w:rFonts w:ascii="Times New Roman" w:hAnsi="Times New Roman"/>
          <w:sz w:val="24"/>
          <w:szCs w:val="24"/>
          <w:lang w:val="en-GB"/>
        </w:rPr>
        <w:t>“Me?</w:t>
      </w:r>
      <w:r w:rsidRPr="00D73D87" w:rsidR="00D14E08">
        <w:rPr>
          <w:rFonts w:ascii="Times New Roman" w:hAnsi="Times New Roman"/>
          <w:sz w:val="24"/>
          <w:szCs w:val="24"/>
          <w:lang w:val="en-GB"/>
        </w:rPr>
        <w:t>” she said.</w:t>
      </w:r>
    </w:p>
    <w:p w:rsidRPr="00D73D87" w:rsidR="00D14E08" w:rsidP="00E37332" w:rsidRDefault="00D14E08" w14:paraId="3F8DA4C4" w14:textId="41FBB4A4">
      <w:pPr>
        <w:pStyle w:val="CSP-ChapterBodyText-FirstParagraph"/>
        <w:spacing w:line="360" w:lineRule="auto"/>
        <w:ind w:firstLine="720"/>
        <w:rPr>
          <w:del w:author="Gary Smailes" w:date="2024-01-17T11:37:21.17Z" w:id="758998824"/>
          <w:rFonts w:ascii="Times New Roman" w:hAnsi="Times New Roman"/>
          <w:sz w:val="24"/>
          <w:szCs w:val="24"/>
          <w:lang w:val="en-GB"/>
        </w:rPr>
      </w:pPr>
      <w:r w:rsidRPr="4A6D2F5D" w:rsidR="4A6D2F5D">
        <w:rPr>
          <w:rFonts w:ascii="Times New Roman" w:hAnsi="Times New Roman"/>
          <w:sz w:val="24"/>
          <w:szCs w:val="24"/>
          <w:lang w:val="en-GB"/>
        </w:rPr>
        <w:t>I nodded again pointing at the throwline marked on the floor.</w:t>
      </w:r>
      <w:ins w:author="Gary Smailes" w:date="2024-01-17T11:37:22.763Z" w:id="1366175099">
        <w:r w:rsidRPr="4A6D2F5D" w:rsidR="4A6D2F5D">
          <w:rPr>
            <w:rFonts w:ascii="Times New Roman" w:hAnsi="Times New Roman"/>
            <w:sz w:val="24"/>
            <w:szCs w:val="24"/>
            <w:lang w:val="en-GB"/>
          </w:rPr>
          <w:t xml:space="preserve"> </w:t>
        </w:r>
      </w:ins>
    </w:p>
    <w:p w:rsidRPr="00D73D87" w:rsidR="00FA541A" w:rsidP="4A6D2F5D" w:rsidRDefault="00B27DBE" w14:paraId="4CF5BB56" w14:textId="02FF06F2">
      <w:pPr>
        <w:pStyle w:val="CSP-ChapterBodyText-FirstParagraph"/>
        <w:spacing w:line="360" w:lineRule="auto"/>
        <w:ind w:firstLine="0"/>
        <w:rPr>
          <w:del w:author="Gary Smailes" w:date="2024-01-17T11:37:25.34Z" w:id="51581440"/>
          <w:rFonts w:ascii="Times New Roman" w:hAnsi="Times New Roman"/>
          <w:sz w:val="24"/>
          <w:szCs w:val="24"/>
          <w:lang w:val="en-GB"/>
        </w:rPr>
        <w:pPrChange w:author="Gary Smailes" w:date="2024-01-17T11:37:20.799Z">
          <w:pPr>
            <w:pStyle w:val="CSP-ChapterBodyText-FirstParagraph"/>
            <w:spacing w:line="360" w:lineRule="auto"/>
            <w:ind w:firstLine="720"/>
          </w:pPr>
        </w:pPrChange>
      </w:pPr>
      <w:r w:rsidRPr="4A6D2F5D" w:rsidR="4A6D2F5D">
        <w:rPr>
          <w:rFonts w:ascii="Times New Roman" w:hAnsi="Times New Roman"/>
          <w:sz w:val="24"/>
          <w:szCs w:val="24"/>
          <w:lang w:val="en-GB"/>
        </w:rPr>
        <w:t>She stood square on to the board and made to throw.</w:t>
      </w:r>
      <w:ins w:author="Gary Smailes" w:date="2024-01-17T11:37:25.694Z" w:id="1247545210">
        <w:r w:rsidRPr="4A6D2F5D" w:rsidR="4A6D2F5D">
          <w:rPr>
            <w:rFonts w:ascii="Times New Roman" w:hAnsi="Times New Roman"/>
            <w:sz w:val="24"/>
            <w:szCs w:val="24"/>
            <w:lang w:val="en-GB"/>
          </w:rPr>
          <w:t xml:space="preserve"> </w:t>
        </w:r>
      </w:ins>
    </w:p>
    <w:p w:rsidRPr="00D73D87" w:rsidR="00B27DBE" w:rsidP="4A6D2F5D" w:rsidRDefault="00B27DBE" w14:paraId="2BDAF33C" w14:textId="11F222D2">
      <w:pPr>
        <w:pStyle w:val="CSP-ChapterBodyText-FirstParagraph"/>
        <w:spacing w:line="360" w:lineRule="auto"/>
        <w:ind w:firstLine="0"/>
        <w:rPr>
          <w:del w:author="Gary Smailes" w:date="2024-01-17T11:37:32.443Z" w:id="535221764"/>
          <w:rFonts w:ascii="Times New Roman" w:hAnsi="Times New Roman"/>
          <w:sz w:val="24"/>
          <w:szCs w:val="24"/>
          <w:lang w:val="en-GB"/>
        </w:rPr>
        <w:pPrChange w:author="Gary Smailes" w:date="2024-01-17T11:37:24.94Z">
          <w:pPr>
            <w:pStyle w:val="CSP-ChapterBodyText-FirstParagraph"/>
            <w:spacing w:line="360" w:lineRule="auto"/>
            <w:ind w:firstLine="720"/>
          </w:pPr>
        </w:pPrChange>
      </w:pPr>
      <w:r w:rsidRPr="4A6D2F5D" w:rsidR="4A6D2F5D">
        <w:rPr>
          <w:rFonts w:ascii="Times New Roman" w:hAnsi="Times New Roman"/>
          <w:sz w:val="24"/>
          <w:szCs w:val="24"/>
          <w:lang w:val="en-GB"/>
        </w:rPr>
        <w:t>I stopped her and showed again how to stand and aim.</w:t>
      </w:r>
      <w:ins w:author="Gary Smailes" w:date="2024-01-17T11:37:32.736Z" w:id="249520758">
        <w:r w:rsidRPr="4A6D2F5D" w:rsidR="4A6D2F5D">
          <w:rPr>
            <w:rFonts w:ascii="Times New Roman" w:hAnsi="Times New Roman"/>
            <w:sz w:val="24"/>
            <w:szCs w:val="24"/>
            <w:lang w:val="en-GB"/>
          </w:rPr>
          <w:t xml:space="preserve"> </w:t>
        </w:r>
      </w:ins>
    </w:p>
    <w:p w:rsidRPr="00D73D87" w:rsidR="00636B44" w:rsidP="4A6D2F5D" w:rsidRDefault="00636B44" w14:paraId="452FE7EA" w14:textId="38B77BA8">
      <w:pPr>
        <w:pStyle w:val="CSP-ChapterBodyText-FirstParagraph"/>
        <w:spacing w:line="360" w:lineRule="auto"/>
        <w:ind w:firstLine="0"/>
        <w:rPr>
          <w:rFonts w:ascii="Times New Roman" w:hAnsi="Times New Roman"/>
          <w:sz w:val="24"/>
          <w:szCs w:val="24"/>
          <w:lang w:val="en-GB"/>
        </w:rPr>
        <w:pPrChange w:author="Gary Smailes" w:date="2024-01-17T11:37:32.287Z">
          <w:pPr>
            <w:pStyle w:val="CSP-ChapterBodyText-FirstParagraph"/>
            <w:spacing w:line="360" w:lineRule="auto"/>
            <w:ind w:firstLine="720"/>
          </w:pPr>
        </w:pPrChange>
      </w:pPr>
      <w:r w:rsidRPr="4A6D2F5D" w:rsidR="4A6D2F5D">
        <w:rPr>
          <w:rFonts w:ascii="Times New Roman" w:hAnsi="Times New Roman"/>
          <w:sz w:val="24"/>
          <w:szCs w:val="24"/>
          <w:lang w:val="en-GB"/>
        </w:rPr>
        <w:t xml:space="preserve">She grimaced but understood then threw all three into the board scoring seventeen. I </w:t>
      </w:r>
      <w:del w:author="Gary Smailes" w:date="2024-01-17T11:37:36.917Z" w:id="1926744982">
        <w:r w:rsidRPr="4A6D2F5D" w:rsidDel="4A6D2F5D">
          <w:rPr>
            <w:rFonts w:ascii="Times New Roman" w:hAnsi="Times New Roman"/>
            <w:sz w:val="24"/>
            <w:szCs w:val="24"/>
            <w:lang w:val="en-GB"/>
          </w:rPr>
          <w:delText xml:space="preserve">then </w:delText>
        </w:r>
      </w:del>
      <w:r w:rsidRPr="4A6D2F5D" w:rsidR="4A6D2F5D">
        <w:rPr>
          <w:rFonts w:ascii="Times New Roman" w:hAnsi="Times New Roman"/>
          <w:sz w:val="24"/>
          <w:szCs w:val="24"/>
          <w:lang w:val="en-GB"/>
        </w:rPr>
        <w:t>added her score to the board and wrote down the target of 501. We carried on playing and by the time I had finished on a bullseye she had scored a respectable two hundred, taken a chip out of the wall, and blunted one of the darts.</w:t>
      </w:r>
    </w:p>
    <w:p w:rsidRPr="005A1562" w:rsidR="007A15F8" w:rsidP="00E37332" w:rsidRDefault="007A15F8" w14:paraId="4A950449" w14:textId="40ADDF65">
      <w:pPr>
        <w:pStyle w:val="CSP-ChapterBodyText-FirstParagraph"/>
        <w:spacing w:line="360" w:lineRule="auto"/>
        <w:ind w:firstLine="720"/>
        <w:rPr>
          <w:rFonts w:ascii="Times New Roman" w:hAnsi="Times New Roman"/>
          <w:sz w:val="24"/>
          <w:szCs w:val="24"/>
          <w:lang w:val="es-ES"/>
        </w:rPr>
      </w:pPr>
      <w:r w:rsidRPr="00D73D87">
        <w:rPr>
          <w:rFonts w:ascii="Times New Roman" w:hAnsi="Times New Roman"/>
          <w:sz w:val="24"/>
          <w:szCs w:val="24"/>
          <w:lang w:val="en-GB"/>
        </w:rPr>
        <w:t>“</w:t>
      </w:r>
      <w:r w:rsidRPr="4A6D2F5D" w:rsidR="00C47781">
        <w:rPr>
          <w:rFonts w:ascii="Times New Roman" w:hAnsi="Times New Roman"/>
          <w:i w:val="1"/>
          <w:iCs w:val="1"/>
          <w:sz w:val="24"/>
          <w:szCs w:val="24"/>
          <w:lang w:val="en-GB"/>
          <w:rPrChange w:author="Gary Smailes" w:date="2024-01-17T11:37:49.116Z" w:id="664406600">
            <w:rPr>
              <w:rFonts w:ascii="Times New Roman" w:hAnsi="Times New Roman"/>
              <w:sz w:val="24"/>
              <w:szCs w:val="24"/>
              <w:lang w:val="en-GB"/>
            </w:rPr>
          </w:rPrChange>
        </w:rPr>
        <w:t xml:space="preserve">Explíca</w:t>
      </w:r>
      <w:r w:rsidRPr="4A6D2F5D" w:rsidR="00C47781">
        <w:rPr>
          <w:rFonts w:ascii="Times New Roman" w:hAnsi="Times New Roman"/>
          <w:i w:val="1"/>
          <w:iCs w:val="1"/>
          <w:sz w:val="24"/>
          <w:szCs w:val="24"/>
          <w:lang w:val="en-GB"/>
          <w:rPrChange w:author="Gary Smailes" w:date="2024-01-17T11:37:49.116Z" w:id="1058894224">
            <w:rPr>
              <w:rFonts w:ascii="Times New Roman" w:hAnsi="Times New Roman"/>
              <w:sz w:val="24"/>
              <w:szCs w:val="24"/>
              <w:lang w:val="en-GB"/>
            </w:rPr>
          </w:rPrChange>
        </w:rPr>
        <w:t xml:space="preserve"> </w:t>
      </w:r>
      <w:r w:rsidRPr="4A6D2F5D" w:rsidR="0089731C">
        <w:rPr>
          <w:rFonts w:ascii="Times New Roman" w:hAnsi="Times New Roman"/>
          <w:i w:val="1"/>
          <w:iCs w:val="1"/>
          <w:sz w:val="24"/>
          <w:szCs w:val="24"/>
          <w:lang w:val="en-GB"/>
          <w:rPrChange w:author="Gary Smailes" w:date="2024-01-17T11:37:49.118Z" w:id="353731086">
            <w:rPr>
              <w:rFonts w:ascii="Times New Roman" w:hAnsi="Times New Roman"/>
              <w:sz w:val="24"/>
              <w:szCs w:val="24"/>
              <w:lang w:val="en-GB"/>
            </w:rPr>
          </w:rPrChange>
        </w:rPr>
        <w:t>a</w:t>
      </w:r>
      <w:r w:rsidRPr="4A6D2F5D" w:rsidR="0089731C">
        <w:rPr>
          <w:rFonts w:ascii="Times New Roman" w:hAnsi="Times New Roman"/>
          <w:i w:val="1"/>
          <w:iCs w:val="1"/>
          <w:color w:val="3C4043"/>
          <w:sz w:val="24"/>
          <w:szCs w:val="24"/>
          <w:shd w:val="clear" w:color="auto" w:fill="F5F5F5"/>
          <w:lang w:val="en-GB"/>
          <w:rPrChange w:author="Gary Smailes" w:date="2024-01-17T11:37:49.121Z" w:id="1362312206">
            <w:rPr>
              <w:rFonts w:ascii="Times New Roman" w:hAnsi="Times New Roman"/>
              <w:color w:val="3C4043"/>
              <w:sz w:val="24"/>
              <w:szCs w:val="24"/>
              <w:lang w:val="en-GB"/>
            </w:rPr>
          </w:rPrChange>
        </w:rPr>
        <w:t xml:space="preserve"> </w:t>
      </w:r>
      <w:r w:rsidRPr="4A6D2F5D">
        <w:rPr>
          <w:rFonts w:ascii="Times New Roman" w:hAnsi="Times New Roman"/>
          <w:i w:val="1"/>
          <w:iCs w:val="1"/>
          <w:sz w:val="24"/>
          <w:szCs w:val="24"/>
          <w:lang w:val="en-GB"/>
          <w:rPrChange w:author="Gary Smailes" w:date="2024-01-17T11:37:49.122Z" w:id="1559305384">
            <w:rPr>
              <w:rFonts w:ascii="Times New Roman" w:hAnsi="Times New Roman"/>
              <w:sz w:val="24"/>
              <w:szCs w:val="24"/>
              <w:lang w:val="en-GB"/>
            </w:rPr>
          </w:rPrChange>
        </w:rPr>
        <w:t xml:space="preserve">Bar </w:t>
      </w:r>
      <w:r w:rsidRPr="4A6D2F5D">
        <w:rPr>
          <w:rFonts w:ascii="Times New Roman" w:hAnsi="Times New Roman"/>
          <w:i w:val="1"/>
          <w:iCs w:val="1"/>
          <w:sz w:val="24"/>
          <w:szCs w:val="24"/>
          <w:lang w:val="en-GB"/>
          <w:rPrChange w:author="Gary Smailes" w:date="2024-01-17T11:37:49.122Z" w:id="1616973527">
            <w:rPr>
              <w:rFonts w:ascii="Times New Roman" w:hAnsi="Times New Roman"/>
              <w:sz w:val="24"/>
              <w:szCs w:val="24"/>
              <w:lang w:val="en-GB"/>
            </w:rPr>
          </w:rPrChange>
        </w:rPr>
        <w:t xml:space="preserve">Bilbainos</w:t>
      </w:r>
      <w:r w:rsidRPr="00D73D87">
        <w:rPr>
          <w:rFonts w:ascii="Times New Roman" w:hAnsi="Times New Roman"/>
          <w:sz w:val="24"/>
          <w:szCs w:val="24"/>
          <w:lang w:val="en-GB"/>
        </w:rPr>
        <w:t xml:space="preserve">,” I said. </w:t>
      </w:r>
      <w:r w:rsidRPr="005A1562">
        <w:rPr>
          <w:rFonts w:ascii="Times New Roman" w:hAnsi="Times New Roman"/>
          <w:sz w:val="24"/>
          <w:szCs w:val="24"/>
          <w:lang w:val="es-ES"/>
        </w:rPr>
        <w:t>“</w:t>
      </w:r>
      <w:r w:rsidRPr="4A6D2F5D">
        <w:rPr>
          <w:rFonts w:ascii="Times New Roman" w:hAnsi="Times New Roman"/>
          <w:i w:val="1"/>
          <w:iCs w:val="1"/>
          <w:sz w:val="24"/>
          <w:szCs w:val="24"/>
          <w:lang w:val="es-ES"/>
          <w:rPrChange w:author="Gary Smailes" w:date="2024-01-17T11:37:53.805Z" w:id="1781111495">
            <w:rPr>
              <w:rFonts w:ascii="Times New Roman" w:hAnsi="Times New Roman"/>
              <w:sz w:val="24"/>
              <w:szCs w:val="24"/>
              <w:lang w:val="es-ES"/>
            </w:rPr>
          </w:rPrChange>
        </w:rPr>
        <w:t>E</w:t>
      </w:r>
      <w:r w:rsidRPr="4A6D2F5D" w:rsidR="0016103C">
        <w:rPr>
          <w:rFonts w:ascii="Times New Roman" w:hAnsi="Times New Roman"/>
          <w:i w:val="1"/>
          <w:iCs w:val="1"/>
          <w:sz w:val="24"/>
          <w:szCs w:val="24"/>
          <w:lang w:val="es-ES"/>
          <w:rPrChange w:author="Gary Smailes" w:date="2024-01-17T11:37:53.806Z" w:id="577156489">
            <w:rPr>
              <w:rFonts w:ascii="Times New Roman" w:hAnsi="Times New Roman"/>
              <w:sz w:val="24"/>
              <w:szCs w:val="24"/>
              <w:lang w:val="es-ES"/>
            </w:rPr>
          </w:rPrChange>
        </w:rPr>
        <w:t xml:space="preserve">llos </w:t>
      </w:r>
      <w:r w:rsidRPr="4A6D2F5D" w:rsidR="0089731C">
        <w:rPr>
          <w:rFonts w:ascii="Times New Roman" w:hAnsi="Times New Roman"/>
          <w:i w:val="1"/>
          <w:iCs w:val="1"/>
          <w:sz w:val="24"/>
          <w:szCs w:val="24"/>
          <w:lang w:val="es-ES"/>
          <w:rPrChange w:author="Gary Smailes" w:date="2024-01-17T11:37:53.807Z" w:id="1500202539">
            <w:rPr>
              <w:rFonts w:ascii="Times New Roman" w:hAnsi="Times New Roman"/>
              <w:sz w:val="24"/>
              <w:szCs w:val="24"/>
              <w:lang w:val="es-ES"/>
            </w:rPr>
          </w:rPrChange>
        </w:rPr>
        <w:t xml:space="preserve">puede </w:t>
      </w:r>
      <w:r w:rsidRPr="4A6D2F5D" w:rsidR="0016103C">
        <w:rPr>
          <w:rFonts w:ascii="Times New Roman" w:hAnsi="Times New Roman"/>
          <w:i w:val="1"/>
          <w:iCs w:val="1"/>
          <w:sz w:val="24"/>
          <w:szCs w:val="24"/>
          <w:lang w:val="es-ES"/>
          <w:rPrChange w:author="Gary Smailes" w:date="2024-01-17T11:37:53.808Z" w:id="1274902533">
            <w:rPr>
              <w:rFonts w:ascii="Times New Roman" w:hAnsi="Times New Roman"/>
              <w:sz w:val="24"/>
              <w:szCs w:val="24"/>
              <w:lang w:val="es-ES"/>
            </w:rPr>
          </w:rPrChange>
        </w:rPr>
        <w:t>pasa</w:t>
      </w:r>
      <w:r w:rsidRPr="4A6D2F5D" w:rsidR="0089731C">
        <w:rPr>
          <w:rFonts w:ascii="Times New Roman" w:hAnsi="Times New Roman"/>
          <w:i w:val="1"/>
          <w:iCs w:val="1"/>
          <w:sz w:val="24"/>
          <w:szCs w:val="24"/>
          <w:lang w:val="es-ES"/>
          <w:rPrChange w:author="Gary Smailes" w:date="2024-01-17T11:37:53.809Z" w:id="1589642311">
            <w:rPr>
              <w:rFonts w:ascii="Times New Roman" w:hAnsi="Times New Roman"/>
              <w:sz w:val="24"/>
              <w:szCs w:val="24"/>
              <w:lang w:val="es-ES"/>
            </w:rPr>
          </w:rPrChange>
        </w:rPr>
        <w:t>r</w:t>
      </w:r>
      <w:r w:rsidRPr="4A6D2F5D" w:rsidR="0016103C">
        <w:rPr>
          <w:rFonts w:ascii="Times New Roman" w:hAnsi="Times New Roman"/>
          <w:i w:val="1"/>
          <w:iCs w:val="1"/>
          <w:sz w:val="24"/>
          <w:szCs w:val="24"/>
          <w:lang w:val="es-ES"/>
          <w:rPrChange w:author="Gary Smailes" w:date="2024-01-17T11:37:53.81Z" w:id="958219774">
            <w:rPr>
              <w:rFonts w:ascii="Times New Roman" w:hAnsi="Times New Roman"/>
              <w:sz w:val="24"/>
              <w:szCs w:val="24"/>
              <w:lang w:val="es-ES"/>
            </w:rPr>
          </w:rPrChange>
        </w:rPr>
        <w:t xml:space="preserve"> aquí para practicar y después </w:t>
      </w:r>
      <w:r w:rsidRPr="4A6D2F5D" w:rsidR="00AD16B4">
        <w:rPr>
          <w:rFonts w:ascii="Times New Roman" w:hAnsi="Times New Roman"/>
          <w:i w:val="1"/>
          <w:iCs w:val="1"/>
          <w:sz w:val="24"/>
          <w:szCs w:val="24"/>
          <w:lang w:val="es-ES"/>
          <w:rPrChange w:author="Gary Smailes" w:date="2024-01-17T11:37:53.812Z" w:id="1300972637">
            <w:rPr>
              <w:rFonts w:ascii="Times New Roman" w:hAnsi="Times New Roman"/>
              <w:sz w:val="24"/>
              <w:szCs w:val="24"/>
              <w:lang w:val="es-ES"/>
            </w:rPr>
          </w:rPrChange>
        </w:rPr>
        <w:t xml:space="preserve">un </w:t>
      </w:r>
      <w:r w:rsidRPr="4A6D2F5D" w:rsidR="00AD16B4">
        <w:rPr>
          <w:rFonts w:ascii="Times New Roman" w:hAnsi="Times New Roman"/>
          <w:i w:val="1"/>
          <w:iCs w:val="1"/>
          <w:sz w:val="24"/>
          <w:szCs w:val="24"/>
          <w:lang w:val="es-ES"/>
          <w:rPrChange w:author="Gary Smailes" w:date="2024-01-17T11:37:53.813Z" w:id="26336890">
            <w:rPr>
              <w:rFonts w:ascii="Times New Roman" w:hAnsi="Times New Roman"/>
              <w:sz w:val="24"/>
              <w:szCs w:val="24"/>
              <w:lang w:val="es-ES"/>
            </w:rPr>
          </w:rPrChange>
        </w:rPr>
        <w:lastRenderedPageBreak/>
        <w:t>torneo</w:t>
      </w:r>
      <w:r w:rsidRPr="4A6D2F5D" w:rsidR="00AB48F5">
        <w:rPr>
          <w:rFonts w:ascii="Times New Roman" w:hAnsi="Times New Roman"/>
          <w:i w:val="1"/>
          <w:iCs w:val="1"/>
          <w:sz w:val="24"/>
          <w:szCs w:val="24"/>
          <w:lang w:val="es-ES"/>
          <w:rPrChange w:author="Gary Smailes" w:date="2024-01-17T11:37:53.814Z" w:id="1780767328">
            <w:rPr>
              <w:rFonts w:ascii="Times New Roman" w:hAnsi="Times New Roman"/>
              <w:sz w:val="24"/>
              <w:szCs w:val="24"/>
              <w:lang w:val="es-ES"/>
            </w:rPr>
          </w:rPrChange>
        </w:rPr>
        <w:t>.</w:t>
      </w:r>
      <w:r w:rsidRPr="005A1562" w:rsidR="00AB48F5">
        <w:rPr>
          <w:rFonts w:ascii="Times New Roman" w:hAnsi="Times New Roman"/>
          <w:sz w:val="24"/>
          <w:szCs w:val="24"/>
          <w:lang w:val="es-ES"/>
        </w:rPr>
        <w:t>”</w:t>
      </w:r>
    </w:p>
    <w:p w:rsidRPr="005A1562" w:rsidR="00893073" w:rsidP="00893073" w:rsidRDefault="00AB48F5" w14:paraId="0DE640F8" w14:textId="6B89331A">
      <w:pPr>
        <w:pStyle w:val="CSP-ChapterBodyText-FirstParagraph"/>
        <w:spacing w:line="360" w:lineRule="auto"/>
        <w:ind w:firstLine="720"/>
        <w:rPr>
          <w:rFonts w:ascii="Times New Roman" w:hAnsi="Times New Roman"/>
          <w:sz w:val="24"/>
          <w:szCs w:val="24"/>
          <w:lang w:val="es-ES"/>
        </w:rPr>
      </w:pPr>
      <w:r w:rsidRPr="4A6D2F5D" w:rsidR="4A6D2F5D">
        <w:rPr>
          <w:rFonts w:ascii="Times New Roman" w:hAnsi="Times New Roman"/>
          <w:sz w:val="24"/>
          <w:szCs w:val="24"/>
          <w:lang w:val="en-GB"/>
        </w:rPr>
        <w:t>Amazingly she understood my execrable explanation asking the bar to come and practice before we arrange a match.</w:t>
      </w:r>
      <w:ins w:author="Gary Smailes" w:date="2024-01-17T11:38:04.789Z" w:id="1070125156">
        <w:r w:rsidRPr="4A6D2F5D" w:rsidR="4A6D2F5D">
          <w:rPr>
            <w:rFonts w:ascii="Times New Roman" w:hAnsi="Times New Roman"/>
            <w:sz w:val="24"/>
            <w:szCs w:val="24"/>
            <w:lang w:val="en-GB"/>
          </w:rPr>
          <w:t xml:space="preserve"> </w:t>
        </w:r>
      </w:ins>
      <w:del w:author="Gary Smailes" w:date="2024-01-17T11:38:03.055Z" w:id="1901315281">
        <w:r w:rsidRPr="4A6D2F5D" w:rsidDel="4A6D2F5D">
          <w:rPr>
            <w:rFonts w:ascii="Times New Roman" w:hAnsi="Times New Roman"/>
            <w:sz w:val="24"/>
            <w:szCs w:val="24"/>
            <w:lang w:val="en-GB"/>
          </w:rPr>
          <w:delText xml:space="preserve"> </w:delText>
        </w:r>
        <w:r w:rsidRPr="4A6D2F5D" w:rsidDel="4A6D2F5D">
          <w:rPr>
            <w:rFonts w:ascii="Times New Roman" w:hAnsi="Times New Roman"/>
            <w:sz w:val="24"/>
            <w:szCs w:val="24"/>
            <w:lang w:val="es-ES"/>
          </w:rPr>
          <w:delText xml:space="preserve">She said, </w:delText>
        </w:r>
      </w:del>
      <w:r w:rsidRPr="4A6D2F5D" w:rsidR="4A6D2F5D">
        <w:rPr>
          <w:rFonts w:ascii="Times New Roman" w:hAnsi="Times New Roman"/>
          <w:sz w:val="24"/>
          <w:szCs w:val="24"/>
          <w:lang w:val="es-ES"/>
        </w:rPr>
        <w:t>“</w:t>
      </w:r>
      <w:r w:rsidRPr="4A6D2F5D" w:rsidR="4A6D2F5D">
        <w:rPr>
          <w:rFonts w:ascii="Times New Roman" w:hAnsi="Times New Roman"/>
          <w:i w:val="1"/>
          <w:iCs w:val="1"/>
          <w:sz w:val="24"/>
          <w:szCs w:val="24"/>
          <w:lang w:val="es-ES"/>
          <w:rPrChange w:author="Gary Smailes" w:date="2024-01-17T11:38:08.738Z" w:id="1908753535">
            <w:rPr>
              <w:rFonts w:ascii="Times New Roman" w:hAnsi="Times New Roman"/>
              <w:sz w:val="24"/>
              <w:szCs w:val="24"/>
              <w:lang w:val="es-ES"/>
            </w:rPr>
          </w:rPrChange>
        </w:rPr>
        <w:t xml:space="preserve">Si, </w:t>
      </w:r>
      <w:r w:rsidRPr="4A6D2F5D" w:rsidR="4A6D2F5D">
        <w:rPr>
          <w:rFonts w:ascii="Times New Roman" w:hAnsi="Times New Roman"/>
          <w:i w:val="1"/>
          <w:iCs w:val="1"/>
          <w:sz w:val="24"/>
          <w:szCs w:val="24"/>
          <w:lang w:val="es-ES"/>
          <w:rPrChange w:author="Gary Smailes" w:date="2024-01-17T11:38:08.739Z" w:id="604680038">
            <w:rPr>
              <w:rFonts w:ascii="Times New Roman" w:hAnsi="Times New Roman"/>
              <w:sz w:val="24"/>
              <w:szCs w:val="24"/>
              <w:lang w:val="es-ES"/>
            </w:rPr>
          </w:rPrChange>
        </w:rPr>
        <w:t>si</w:t>
      </w:r>
      <w:r w:rsidRPr="4A6D2F5D" w:rsidR="4A6D2F5D">
        <w:rPr>
          <w:rFonts w:ascii="Times New Roman" w:hAnsi="Times New Roman"/>
          <w:i w:val="1"/>
          <w:iCs w:val="1"/>
          <w:sz w:val="24"/>
          <w:szCs w:val="24"/>
          <w:lang w:val="es-ES"/>
          <w:rPrChange w:author="Gary Smailes" w:date="2024-01-17T11:38:08.74Z" w:id="1233396028">
            <w:rPr>
              <w:rFonts w:ascii="Times New Roman" w:hAnsi="Times New Roman"/>
              <w:sz w:val="24"/>
              <w:szCs w:val="24"/>
              <w:lang w:val="es-ES"/>
            </w:rPr>
          </w:rPrChange>
        </w:rPr>
        <w:t>. Voy a hablar con Pepe, el jefe</w:t>
      </w:r>
      <w:r w:rsidRPr="4A6D2F5D" w:rsidR="4A6D2F5D">
        <w:rPr>
          <w:rFonts w:ascii="Times New Roman" w:hAnsi="Times New Roman"/>
          <w:sz w:val="24"/>
          <w:szCs w:val="24"/>
          <w:lang w:val="es-ES"/>
        </w:rPr>
        <w:t>.”</w:t>
      </w:r>
    </w:p>
    <w:p w:rsidRPr="00D73D87" w:rsidR="00D901CD" w:rsidP="00893073" w:rsidRDefault="00893073" w14:paraId="468F1A0C" w14:textId="063A9601">
      <w:pPr>
        <w:pStyle w:val="CSP-ChapterBodyText-FirstParagraph"/>
        <w:spacing w:line="360" w:lineRule="auto"/>
        <w:ind w:firstLine="720"/>
        <w:rPr>
          <w:del w:author="Gary Smailes" w:date="2024-01-17T11:38:22.555Z" w:id="716358969"/>
          <w:rFonts w:ascii="Times New Roman" w:hAnsi="Times New Roman"/>
          <w:sz w:val="24"/>
          <w:szCs w:val="24"/>
          <w:lang w:val="en-GB"/>
        </w:rPr>
      </w:pPr>
      <w:r w:rsidRPr="4A6D2F5D" w:rsidR="4A6D2F5D">
        <w:rPr>
          <w:rFonts w:ascii="Times New Roman" w:hAnsi="Times New Roman"/>
          <w:sz w:val="24"/>
          <w:szCs w:val="24"/>
          <w:lang w:val="en-GB"/>
        </w:rPr>
        <w:t>I replaced the darts in the till.</w:t>
      </w:r>
      <w:ins w:author="Gary Smailes" w:date="2024-01-17T11:38:22.877Z" w:id="787349669">
        <w:r w:rsidRPr="4A6D2F5D" w:rsidR="4A6D2F5D">
          <w:rPr>
            <w:rFonts w:ascii="Times New Roman" w:hAnsi="Times New Roman"/>
            <w:sz w:val="24"/>
            <w:szCs w:val="24"/>
            <w:lang w:val="en-GB"/>
          </w:rPr>
          <w:t xml:space="preserve"> </w:t>
        </w:r>
      </w:ins>
    </w:p>
    <w:p w:rsidRPr="00D73D87" w:rsidR="00893073" w:rsidP="4A6D2F5D" w:rsidRDefault="0076296D" w14:paraId="123BC8B9" w14:textId="32AA2348">
      <w:pPr>
        <w:pStyle w:val="CSP-ChapterBodyText-FirstParagraph"/>
        <w:spacing w:line="360" w:lineRule="auto"/>
        <w:ind w:firstLine="0"/>
        <w:rPr>
          <w:del w:author="Gary Smailes" w:date="2024-01-17T11:38:26.378Z" w:id="656404690"/>
          <w:rFonts w:ascii="Times New Roman" w:hAnsi="Times New Roman"/>
          <w:sz w:val="24"/>
          <w:szCs w:val="24"/>
          <w:lang w:val="en-GB"/>
        </w:rPr>
        <w:pPrChange w:author="Gary Smailes" w:date="2024-01-17T11:38:22.258Z">
          <w:pPr>
            <w:pStyle w:val="CSP-ChapterBodyText-FirstParagraph"/>
            <w:spacing w:line="360" w:lineRule="auto"/>
            <w:ind w:firstLine="720"/>
          </w:pPr>
        </w:pPrChange>
      </w:pPr>
      <w:r w:rsidRPr="4A6D2F5D" w:rsidR="4A6D2F5D">
        <w:rPr>
          <w:rFonts w:ascii="Times New Roman" w:hAnsi="Times New Roman"/>
          <w:sz w:val="24"/>
          <w:szCs w:val="24"/>
          <w:lang w:val="en-GB"/>
        </w:rPr>
        <w:t>Irena carried on cleaning often asking a question.</w:t>
      </w:r>
      <w:ins w:author="Gary Smailes" w:date="2024-01-17T11:38:26.689Z" w:id="1498935530">
        <w:r w:rsidRPr="4A6D2F5D" w:rsidR="4A6D2F5D">
          <w:rPr>
            <w:rFonts w:ascii="Times New Roman" w:hAnsi="Times New Roman"/>
            <w:sz w:val="24"/>
            <w:szCs w:val="24"/>
            <w:lang w:val="en-GB"/>
          </w:rPr>
          <w:t xml:space="preserve"> </w:t>
        </w:r>
      </w:ins>
    </w:p>
    <w:p w:rsidRPr="00D73D87" w:rsidR="0076296D" w:rsidP="4A6D2F5D" w:rsidRDefault="0076296D" w14:paraId="1E39DCEF" w14:textId="27FB763B">
      <w:pPr>
        <w:pStyle w:val="CSP-ChapterBodyText-FirstParagraph"/>
        <w:spacing w:line="360" w:lineRule="auto"/>
        <w:ind w:firstLine="0"/>
        <w:rPr>
          <w:del w:author="Gary Smailes" w:date="2024-01-17T11:38:29.282Z" w:id="1468102560"/>
          <w:rFonts w:ascii="Times New Roman" w:hAnsi="Times New Roman"/>
          <w:sz w:val="24"/>
          <w:szCs w:val="24"/>
          <w:lang w:val="en-GB"/>
        </w:rPr>
        <w:pPrChange w:author="Gary Smailes" w:date="2024-01-17T11:38:26.188Z">
          <w:pPr>
            <w:pStyle w:val="CSP-ChapterBodyText-FirstParagraph"/>
            <w:spacing w:line="360" w:lineRule="auto"/>
            <w:ind w:firstLine="720"/>
          </w:pPr>
        </w:pPrChange>
      </w:pPr>
      <w:r w:rsidRPr="4A6D2F5D" w:rsidR="4A6D2F5D">
        <w:rPr>
          <w:rFonts w:ascii="Times New Roman" w:hAnsi="Times New Roman"/>
          <w:sz w:val="24"/>
          <w:szCs w:val="24"/>
          <w:lang w:val="en-GB"/>
        </w:rPr>
        <w:t xml:space="preserve">I </w:t>
      </w:r>
      <w:r w:rsidRPr="4A6D2F5D" w:rsidR="4A6D2F5D">
        <w:rPr>
          <w:rFonts w:ascii="Times New Roman" w:hAnsi="Times New Roman"/>
          <w:sz w:val="24"/>
          <w:szCs w:val="24"/>
          <w:lang w:val="en-GB"/>
        </w:rPr>
        <w:t>couldn’t</w:t>
      </w:r>
      <w:r w:rsidRPr="4A6D2F5D" w:rsidR="4A6D2F5D">
        <w:rPr>
          <w:rFonts w:ascii="Times New Roman" w:hAnsi="Times New Roman"/>
          <w:sz w:val="24"/>
          <w:szCs w:val="24"/>
          <w:lang w:val="en-GB"/>
        </w:rPr>
        <w:t xml:space="preserve"> understand a word and just shrugged.</w:t>
      </w:r>
      <w:ins w:author="Gary Smailes" w:date="2024-01-17T11:38:29.527Z" w:id="884854398">
        <w:r w:rsidRPr="4A6D2F5D" w:rsidR="4A6D2F5D">
          <w:rPr>
            <w:rFonts w:ascii="Times New Roman" w:hAnsi="Times New Roman"/>
            <w:sz w:val="24"/>
            <w:szCs w:val="24"/>
            <w:lang w:val="en-GB"/>
          </w:rPr>
          <w:t xml:space="preserve"> </w:t>
        </w:r>
      </w:ins>
    </w:p>
    <w:p w:rsidRPr="00D73D87" w:rsidR="00B101C3" w:rsidP="4A6D2F5D" w:rsidRDefault="00B101C3" w14:paraId="45A5FB67" w14:textId="0EDCD6D5">
      <w:pPr>
        <w:pStyle w:val="CSP-ChapterBodyText-FirstParagraph"/>
        <w:spacing w:line="360" w:lineRule="auto"/>
        <w:ind w:firstLine="0"/>
        <w:rPr>
          <w:rFonts w:ascii="Times New Roman" w:hAnsi="Times New Roman"/>
          <w:sz w:val="24"/>
          <w:szCs w:val="24"/>
          <w:lang w:val="en-GB"/>
        </w:rPr>
        <w:pPrChange w:author="Gary Smailes" w:date="2024-01-17T11:38:29.105Z">
          <w:pPr>
            <w:pStyle w:val="CSP-ChapterBodyText-FirstParagraph"/>
            <w:spacing w:line="360" w:lineRule="auto"/>
            <w:ind w:firstLine="720"/>
          </w:pPr>
        </w:pPrChange>
      </w:pPr>
      <w:r w:rsidRPr="4A6D2F5D" w:rsidR="4A6D2F5D">
        <w:rPr>
          <w:rFonts w:ascii="Times New Roman" w:hAnsi="Times New Roman"/>
          <w:sz w:val="24"/>
          <w:szCs w:val="24"/>
          <w:lang w:val="en-GB"/>
        </w:rPr>
        <w:t>Thankfully, I was saved by E</w:t>
      </w:r>
      <w:r w:rsidRPr="4A6D2F5D" w:rsidR="4A6D2F5D">
        <w:rPr>
          <w:rFonts w:ascii="Times New Roman" w:hAnsi="Times New Roman"/>
          <w:sz w:val="24"/>
          <w:szCs w:val="24"/>
          <w:lang w:val="en-GB"/>
        </w:rPr>
        <w:t xml:space="preserve">l Rubio who sat down </w:t>
      </w:r>
      <w:r w:rsidRPr="4A6D2F5D" w:rsidR="4A6D2F5D">
        <w:rPr>
          <w:rFonts w:ascii="Times New Roman" w:hAnsi="Times New Roman"/>
          <w:sz w:val="24"/>
          <w:szCs w:val="24"/>
          <w:lang w:val="en-GB"/>
        </w:rPr>
        <w:t xml:space="preserve">for </w:t>
      </w:r>
      <w:r w:rsidRPr="4A6D2F5D" w:rsidR="4A6D2F5D">
        <w:rPr>
          <w:rFonts w:ascii="Times New Roman" w:hAnsi="Times New Roman"/>
          <w:sz w:val="24"/>
          <w:szCs w:val="24"/>
          <w:lang w:val="en-GB"/>
        </w:rPr>
        <w:t>his morning break</w:t>
      </w:r>
      <w:r w:rsidRPr="4A6D2F5D" w:rsidR="4A6D2F5D">
        <w:rPr>
          <w:rFonts w:ascii="Times New Roman" w:hAnsi="Times New Roman"/>
          <w:sz w:val="24"/>
          <w:szCs w:val="24"/>
          <w:lang w:val="en-GB"/>
        </w:rPr>
        <w:t xml:space="preserve"> with a coffee and a toasted bread roll smeared with grated tomato and olive oil</w:t>
      </w:r>
      <w:r w:rsidRPr="4A6D2F5D" w:rsidR="4A6D2F5D">
        <w:rPr>
          <w:rFonts w:ascii="Times New Roman" w:hAnsi="Times New Roman"/>
          <w:sz w:val="24"/>
          <w:szCs w:val="24"/>
          <w:lang w:val="en-GB"/>
        </w:rPr>
        <w:t>.</w:t>
      </w:r>
    </w:p>
    <w:p w:rsidRPr="00D73D87" w:rsidR="00516888" w:rsidP="00893073" w:rsidRDefault="00516888" w14:paraId="30A0CEA2" w14:textId="6F438ECE">
      <w:pPr>
        <w:pStyle w:val="CSP-ChapterBodyText-FirstParagraph"/>
        <w:spacing w:line="360" w:lineRule="auto"/>
        <w:ind w:firstLine="720"/>
        <w:rPr>
          <w:rFonts w:ascii="Times New Roman" w:hAnsi="Times New Roman"/>
          <w:sz w:val="24"/>
          <w:szCs w:val="24"/>
          <w:lang w:val="en-GB"/>
        </w:rPr>
      </w:pPr>
      <w:r w:rsidRPr="00D73D87">
        <w:rPr>
          <w:rFonts w:ascii="Times New Roman" w:hAnsi="Times New Roman"/>
          <w:sz w:val="24"/>
          <w:szCs w:val="24"/>
          <w:lang w:val="en-GB"/>
        </w:rPr>
        <w:t xml:space="preserve">“What is she asking me?” I </w:t>
      </w:r>
      <w:proofErr w:type="gramStart"/>
      <w:r w:rsidRPr="00D73D87">
        <w:rPr>
          <w:rFonts w:ascii="Times New Roman" w:hAnsi="Times New Roman"/>
          <w:sz w:val="24"/>
          <w:szCs w:val="24"/>
          <w:lang w:val="en-GB"/>
        </w:rPr>
        <w:t>said</w:t>
      </w:r>
      <w:proofErr w:type="gramEnd"/>
      <w:r w:rsidRPr="00D73D87">
        <w:rPr>
          <w:rFonts w:ascii="Times New Roman" w:hAnsi="Times New Roman"/>
          <w:sz w:val="24"/>
          <w:szCs w:val="24"/>
          <w:lang w:val="en-GB"/>
        </w:rPr>
        <w:t>.</w:t>
      </w:r>
    </w:p>
    <w:p w:rsidRPr="00D73D87" w:rsidR="00516888" w:rsidP="00893073" w:rsidRDefault="00B402BC" w14:paraId="2732FDD6" w14:textId="52727125">
      <w:pPr>
        <w:pStyle w:val="CSP-ChapterBodyText-FirstParagraph"/>
        <w:spacing w:line="360" w:lineRule="auto"/>
        <w:ind w:firstLine="720"/>
        <w:rPr>
          <w:rFonts w:ascii="Times New Roman" w:hAnsi="Times New Roman"/>
          <w:sz w:val="24"/>
          <w:szCs w:val="24"/>
          <w:lang w:val="en-GB"/>
        </w:rPr>
      </w:pPr>
      <w:r w:rsidRPr="00D73D87">
        <w:rPr>
          <w:rFonts w:ascii="Times New Roman" w:hAnsi="Times New Roman"/>
          <w:sz w:val="24"/>
          <w:szCs w:val="24"/>
          <w:lang w:val="en-GB"/>
        </w:rPr>
        <w:t>They spoke quickly</w:t>
      </w:r>
      <w:r w:rsidRPr="00D73D87" w:rsidR="00EF6343">
        <w:rPr>
          <w:rFonts w:ascii="Times New Roman" w:hAnsi="Times New Roman"/>
          <w:sz w:val="24"/>
          <w:szCs w:val="24"/>
          <w:lang w:val="en-GB"/>
        </w:rPr>
        <w:t xml:space="preserve"> often at the </w:t>
      </w:r>
      <w:r w:rsidRPr="00D73D87" w:rsidR="000D4932">
        <w:rPr>
          <w:rFonts w:ascii="Times New Roman" w:hAnsi="Times New Roman"/>
          <w:sz w:val="24"/>
          <w:szCs w:val="24"/>
          <w:lang w:val="en-GB"/>
        </w:rPr>
        <w:t>same</w:t>
      </w:r>
      <w:r w:rsidRPr="00D73D87" w:rsidR="00EF6343">
        <w:rPr>
          <w:rFonts w:ascii="Times New Roman" w:hAnsi="Times New Roman"/>
          <w:sz w:val="24"/>
          <w:szCs w:val="24"/>
          <w:lang w:val="en-GB"/>
        </w:rPr>
        <w:t xml:space="preserve"> time</w:t>
      </w:r>
      <w:r w:rsidRPr="00D73D87" w:rsidR="00C17EA7">
        <w:rPr>
          <w:rFonts w:ascii="Times New Roman" w:hAnsi="Times New Roman"/>
          <w:sz w:val="24"/>
          <w:szCs w:val="24"/>
          <w:lang w:val="en-GB"/>
        </w:rPr>
        <w:t xml:space="preserve">. </w:t>
      </w:r>
      <w:r w:rsidRPr="00D73D87" w:rsidR="00EF6343">
        <w:rPr>
          <w:rFonts w:ascii="Times New Roman" w:hAnsi="Times New Roman"/>
          <w:sz w:val="24"/>
          <w:szCs w:val="24"/>
          <w:lang w:val="en-GB"/>
        </w:rPr>
        <w:t>I was amazed communication had taken place</w:t>
      </w:r>
      <w:r w:rsidRPr="00D73D87" w:rsidR="00D36715">
        <w:rPr>
          <w:rFonts w:ascii="Times New Roman" w:hAnsi="Times New Roman"/>
          <w:sz w:val="24"/>
          <w:szCs w:val="24"/>
          <w:lang w:val="en-GB"/>
        </w:rPr>
        <w:t>.</w:t>
      </w:r>
    </w:p>
    <w:p w:rsidRPr="00D73D87" w:rsidR="00D36715" w:rsidP="00893073" w:rsidRDefault="00D36715" w14:paraId="509C3C72" w14:textId="075707CF">
      <w:pPr>
        <w:pStyle w:val="CSP-ChapterBodyText-FirstParagraph"/>
        <w:spacing w:line="360" w:lineRule="auto"/>
        <w:ind w:firstLine="720"/>
        <w:rPr>
          <w:rFonts w:ascii="Times New Roman" w:hAnsi="Times New Roman"/>
          <w:sz w:val="24"/>
          <w:szCs w:val="24"/>
          <w:lang w:val="en-GB"/>
        </w:rPr>
      </w:pPr>
      <w:r w:rsidRPr="00D73D87">
        <w:rPr>
          <w:rFonts w:ascii="Times New Roman" w:hAnsi="Times New Roman"/>
          <w:sz w:val="24"/>
          <w:szCs w:val="24"/>
          <w:lang w:val="en-GB"/>
        </w:rPr>
        <w:t xml:space="preserve">“She </w:t>
      </w:r>
      <w:proofErr w:type="gramStart"/>
      <w:r w:rsidRPr="00D73D87">
        <w:rPr>
          <w:rFonts w:ascii="Times New Roman" w:hAnsi="Times New Roman"/>
          <w:sz w:val="24"/>
          <w:szCs w:val="24"/>
          <w:lang w:val="en-GB"/>
        </w:rPr>
        <w:t>love</w:t>
      </w:r>
      <w:proofErr w:type="gramEnd"/>
      <w:r w:rsidRPr="00D73D87">
        <w:rPr>
          <w:rFonts w:ascii="Times New Roman" w:hAnsi="Times New Roman"/>
          <w:sz w:val="24"/>
          <w:szCs w:val="24"/>
          <w:lang w:val="en-GB"/>
        </w:rPr>
        <w:t xml:space="preserve"> your dad’s car</w:t>
      </w:r>
      <w:r w:rsidRPr="00D73D87" w:rsidR="00FC599F">
        <w:rPr>
          <w:rFonts w:ascii="Times New Roman" w:hAnsi="Times New Roman"/>
          <w:sz w:val="24"/>
          <w:szCs w:val="24"/>
          <w:lang w:val="en-GB"/>
        </w:rPr>
        <w:t>,” said El Rubio.</w:t>
      </w:r>
      <w:r w:rsidRPr="00D73D87" w:rsidR="002B6654">
        <w:rPr>
          <w:rFonts w:ascii="Times New Roman" w:hAnsi="Times New Roman"/>
          <w:sz w:val="24"/>
          <w:szCs w:val="24"/>
          <w:lang w:val="en-GB"/>
        </w:rPr>
        <w:t xml:space="preserve"> </w:t>
      </w:r>
      <w:r w:rsidRPr="00D73D87" w:rsidR="00FC599F">
        <w:rPr>
          <w:rFonts w:ascii="Times New Roman" w:hAnsi="Times New Roman"/>
          <w:sz w:val="24"/>
          <w:szCs w:val="24"/>
          <w:lang w:val="en-GB"/>
        </w:rPr>
        <w:t>“</w:t>
      </w:r>
      <w:r w:rsidRPr="00D73D87" w:rsidR="002B7CFD">
        <w:rPr>
          <w:rFonts w:ascii="Times New Roman" w:hAnsi="Times New Roman"/>
          <w:sz w:val="24"/>
          <w:szCs w:val="24"/>
          <w:lang w:val="en-GB"/>
        </w:rPr>
        <w:t>Particular large boot and back seat. Plenty room for</w:t>
      </w:r>
      <w:r w:rsidRPr="00D73D87" w:rsidR="00B05635">
        <w:rPr>
          <w:rFonts w:ascii="Times New Roman" w:hAnsi="Times New Roman"/>
          <w:sz w:val="24"/>
          <w:szCs w:val="24"/>
          <w:lang w:val="en-GB"/>
        </w:rPr>
        <w:t xml:space="preserve"> vegetables from campo. She </w:t>
      </w:r>
      <w:proofErr w:type="gramStart"/>
      <w:r w:rsidRPr="00D73D87" w:rsidR="002B6654">
        <w:rPr>
          <w:rFonts w:ascii="Times New Roman" w:hAnsi="Times New Roman"/>
          <w:sz w:val="24"/>
          <w:szCs w:val="24"/>
          <w:lang w:val="en-GB"/>
        </w:rPr>
        <w:t>wish</w:t>
      </w:r>
      <w:proofErr w:type="gramEnd"/>
      <w:r w:rsidRPr="00D73D87" w:rsidR="0073041B">
        <w:rPr>
          <w:rFonts w:ascii="Times New Roman" w:hAnsi="Times New Roman"/>
          <w:sz w:val="24"/>
          <w:szCs w:val="24"/>
          <w:lang w:val="en-GB"/>
        </w:rPr>
        <w:t xml:space="preserve"> s</w:t>
      </w:r>
      <w:r w:rsidRPr="00D73D87" w:rsidR="002B6654">
        <w:rPr>
          <w:rFonts w:ascii="Times New Roman" w:hAnsi="Times New Roman"/>
          <w:sz w:val="24"/>
          <w:szCs w:val="24"/>
          <w:lang w:val="en-GB"/>
        </w:rPr>
        <w:t>he could drive</w:t>
      </w:r>
      <w:r w:rsidRPr="00D73D87" w:rsidR="002B7CFD">
        <w:rPr>
          <w:rFonts w:ascii="Times New Roman" w:hAnsi="Times New Roman"/>
          <w:sz w:val="24"/>
          <w:szCs w:val="24"/>
          <w:lang w:val="en-GB"/>
        </w:rPr>
        <w:t xml:space="preserve"> </w:t>
      </w:r>
      <w:r w:rsidRPr="00D73D87" w:rsidR="00B05635">
        <w:rPr>
          <w:rFonts w:ascii="Times New Roman" w:hAnsi="Times New Roman"/>
          <w:sz w:val="24"/>
          <w:szCs w:val="24"/>
          <w:lang w:val="en-GB"/>
        </w:rPr>
        <w:t>for</w:t>
      </w:r>
      <w:r w:rsidRPr="00D73D87">
        <w:rPr>
          <w:rFonts w:ascii="Times New Roman" w:hAnsi="Times New Roman"/>
          <w:sz w:val="24"/>
          <w:szCs w:val="24"/>
          <w:lang w:val="en-GB"/>
        </w:rPr>
        <w:t xml:space="preserve"> </w:t>
      </w:r>
      <w:r w:rsidRPr="00D73D87" w:rsidR="000724F6">
        <w:rPr>
          <w:rFonts w:ascii="Times New Roman" w:hAnsi="Times New Roman"/>
          <w:sz w:val="24"/>
          <w:szCs w:val="24"/>
          <w:lang w:val="en-GB"/>
        </w:rPr>
        <w:t>deliver</w:t>
      </w:r>
      <w:r w:rsidRPr="00D73D87" w:rsidR="00B05635">
        <w:rPr>
          <w:rFonts w:ascii="Times New Roman" w:hAnsi="Times New Roman"/>
          <w:sz w:val="24"/>
          <w:szCs w:val="24"/>
          <w:lang w:val="en-GB"/>
        </w:rPr>
        <w:t xml:space="preserve">ing </w:t>
      </w:r>
      <w:r w:rsidRPr="00D73D87" w:rsidR="000724F6">
        <w:rPr>
          <w:rFonts w:ascii="Times New Roman" w:hAnsi="Times New Roman"/>
          <w:sz w:val="24"/>
          <w:szCs w:val="24"/>
          <w:lang w:val="en-GB"/>
        </w:rPr>
        <w:t>to family. At m</w:t>
      </w:r>
      <w:r w:rsidRPr="00D73D87" w:rsidR="00B05635">
        <w:rPr>
          <w:rFonts w:ascii="Times New Roman" w:hAnsi="Times New Roman"/>
          <w:sz w:val="24"/>
          <w:szCs w:val="24"/>
          <w:lang w:val="en-GB"/>
        </w:rPr>
        <w:t>o</w:t>
      </w:r>
      <w:r w:rsidRPr="00D73D87" w:rsidR="000724F6">
        <w:rPr>
          <w:rFonts w:ascii="Times New Roman" w:hAnsi="Times New Roman"/>
          <w:sz w:val="24"/>
          <w:szCs w:val="24"/>
          <w:lang w:val="en-GB"/>
        </w:rPr>
        <w:t>ment</w:t>
      </w:r>
      <w:r w:rsidRPr="00D73D87" w:rsidR="00FE5EC4">
        <w:rPr>
          <w:rFonts w:ascii="Times New Roman" w:hAnsi="Times New Roman"/>
          <w:sz w:val="24"/>
          <w:szCs w:val="24"/>
          <w:lang w:val="en-GB"/>
        </w:rPr>
        <w:t>,</w:t>
      </w:r>
      <w:r w:rsidRPr="00D73D87" w:rsidR="000724F6">
        <w:rPr>
          <w:rFonts w:ascii="Times New Roman" w:hAnsi="Times New Roman"/>
          <w:sz w:val="24"/>
          <w:szCs w:val="24"/>
          <w:lang w:val="en-GB"/>
        </w:rPr>
        <w:t xml:space="preserve"> it </w:t>
      </w:r>
      <w:proofErr w:type="gramStart"/>
      <w:r w:rsidRPr="00D73D87" w:rsidR="000724F6">
        <w:rPr>
          <w:rFonts w:ascii="Times New Roman" w:hAnsi="Times New Roman"/>
          <w:sz w:val="24"/>
          <w:szCs w:val="24"/>
          <w:lang w:val="en-GB"/>
        </w:rPr>
        <w:t>take</w:t>
      </w:r>
      <w:proofErr w:type="gramEnd"/>
      <w:r w:rsidRPr="00D73D87" w:rsidR="000724F6">
        <w:rPr>
          <w:rFonts w:ascii="Times New Roman" w:hAnsi="Times New Roman"/>
          <w:sz w:val="24"/>
          <w:szCs w:val="24"/>
          <w:lang w:val="en-GB"/>
        </w:rPr>
        <w:t xml:space="preserve"> her ages </w:t>
      </w:r>
      <w:r w:rsidRPr="00D73D87" w:rsidR="00DF56A0">
        <w:rPr>
          <w:rFonts w:ascii="Times New Roman" w:hAnsi="Times New Roman"/>
          <w:sz w:val="24"/>
          <w:szCs w:val="24"/>
          <w:lang w:val="en-GB"/>
        </w:rPr>
        <w:t xml:space="preserve">walking there and back </w:t>
      </w:r>
      <w:r w:rsidRPr="00D73D87" w:rsidR="000724F6">
        <w:rPr>
          <w:rFonts w:ascii="Times New Roman" w:hAnsi="Times New Roman"/>
          <w:sz w:val="24"/>
          <w:szCs w:val="24"/>
          <w:lang w:val="en-GB"/>
        </w:rPr>
        <w:t xml:space="preserve">and with cleaning </w:t>
      </w:r>
      <w:r w:rsidRPr="00D73D87" w:rsidR="00FE5EC4">
        <w:rPr>
          <w:rFonts w:ascii="Times New Roman" w:hAnsi="Times New Roman"/>
          <w:sz w:val="24"/>
          <w:szCs w:val="24"/>
          <w:lang w:val="en-GB"/>
        </w:rPr>
        <w:t xml:space="preserve">here </w:t>
      </w:r>
      <w:r w:rsidRPr="00D73D87" w:rsidR="000724F6">
        <w:rPr>
          <w:rFonts w:ascii="Times New Roman" w:hAnsi="Times New Roman"/>
          <w:sz w:val="24"/>
          <w:szCs w:val="24"/>
          <w:lang w:val="en-GB"/>
        </w:rPr>
        <w:t xml:space="preserve">she </w:t>
      </w:r>
      <w:r w:rsidRPr="00D73D87" w:rsidR="00FE5EC4">
        <w:rPr>
          <w:rFonts w:ascii="Times New Roman" w:hAnsi="Times New Roman"/>
          <w:sz w:val="24"/>
          <w:szCs w:val="24"/>
          <w:lang w:val="en-GB"/>
        </w:rPr>
        <w:t>no longer</w:t>
      </w:r>
      <w:r w:rsidRPr="00D73D87" w:rsidR="002B6654">
        <w:rPr>
          <w:rFonts w:ascii="Times New Roman" w:hAnsi="Times New Roman"/>
          <w:sz w:val="24"/>
          <w:szCs w:val="24"/>
          <w:lang w:val="en-GB"/>
        </w:rPr>
        <w:t xml:space="preserve"> hav</w:t>
      </w:r>
      <w:r w:rsidRPr="00D73D87" w:rsidR="00B05635">
        <w:rPr>
          <w:rFonts w:ascii="Times New Roman" w:hAnsi="Times New Roman"/>
          <w:sz w:val="24"/>
          <w:szCs w:val="24"/>
          <w:lang w:val="en-GB"/>
        </w:rPr>
        <w:t xml:space="preserve">e </w:t>
      </w:r>
      <w:r w:rsidRPr="00D73D87" w:rsidR="002B6654">
        <w:rPr>
          <w:rFonts w:ascii="Times New Roman" w:hAnsi="Times New Roman"/>
          <w:sz w:val="24"/>
          <w:szCs w:val="24"/>
          <w:lang w:val="en-GB"/>
        </w:rPr>
        <w:t>time.”</w:t>
      </w:r>
    </w:p>
    <w:p w:rsidRPr="00D73D87" w:rsidR="002B6654" w:rsidP="00893073" w:rsidRDefault="002B6654" w14:paraId="4DB06569" w14:textId="13C5BAF9">
      <w:pPr>
        <w:pStyle w:val="CSP-ChapterBodyText-FirstParagraph"/>
        <w:spacing w:line="360" w:lineRule="auto"/>
        <w:ind w:firstLine="720"/>
        <w:rPr>
          <w:rFonts w:ascii="Times New Roman" w:hAnsi="Times New Roman"/>
          <w:sz w:val="24"/>
          <w:szCs w:val="24"/>
          <w:lang w:val="en-GB"/>
        </w:rPr>
      </w:pPr>
      <w:r w:rsidRPr="00D73D87">
        <w:rPr>
          <w:rFonts w:ascii="Times New Roman" w:hAnsi="Times New Roman"/>
          <w:sz w:val="24"/>
          <w:szCs w:val="24"/>
          <w:lang w:val="en-GB"/>
        </w:rPr>
        <w:t>“Doesn’t she have teenage children</w:t>
      </w:r>
      <w:r w:rsidRPr="00D73D87" w:rsidR="00B05635">
        <w:rPr>
          <w:rFonts w:ascii="Times New Roman" w:hAnsi="Times New Roman"/>
          <w:sz w:val="24"/>
          <w:szCs w:val="24"/>
          <w:lang w:val="en-GB"/>
        </w:rPr>
        <w:t>?”</w:t>
      </w:r>
    </w:p>
    <w:p w:rsidRPr="00D73D87" w:rsidR="0048468C" w:rsidP="00893073" w:rsidRDefault="0048468C" w14:paraId="1EA03C0E" w14:textId="57987BF4">
      <w:pPr>
        <w:pStyle w:val="CSP-ChapterBodyText-FirstParagraph"/>
        <w:spacing w:line="360" w:lineRule="auto"/>
        <w:ind w:firstLine="720"/>
        <w:rPr>
          <w:rFonts w:ascii="Times New Roman" w:hAnsi="Times New Roman"/>
          <w:sz w:val="24"/>
          <w:szCs w:val="24"/>
          <w:lang w:val="en-GB"/>
        </w:rPr>
      </w:pPr>
      <w:r w:rsidRPr="00D73D87">
        <w:rPr>
          <w:rFonts w:ascii="Times New Roman" w:hAnsi="Times New Roman"/>
          <w:sz w:val="24"/>
          <w:szCs w:val="24"/>
          <w:lang w:val="en-GB"/>
        </w:rPr>
        <w:t>“Yes.”</w:t>
      </w:r>
    </w:p>
    <w:p w:rsidRPr="00D73D87" w:rsidR="0048468C" w:rsidP="00893073" w:rsidRDefault="0048468C" w14:paraId="742A8941" w14:textId="5741BA8A">
      <w:pPr>
        <w:pStyle w:val="CSP-ChapterBodyText-FirstParagraph"/>
        <w:spacing w:line="360" w:lineRule="auto"/>
        <w:ind w:firstLine="720"/>
        <w:rPr>
          <w:rFonts w:ascii="Times New Roman" w:hAnsi="Times New Roman"/>
          <w:sz w:val="24"/>
          <w:szCs w:val="24"/>
          <w:lang w:val="en-GB"/>
        </w:rPr>
      </w:pPr>
      <w:r w:rsidRPr="00D73D87">
        <w:rPr>
          <w:rFonts w:ascii="Times New Roman" w:hAnsi="Times New Roman"/>
          <w:sz w:val="24"/>
          <w:szCs w:val="24"/>
          <w:lang w:val="en-GB"/>
        </w:rPr>
        <w:t>“Then suggest they do it.”</w:t>
      </w:r>
    </w:p>
    <w:p w:rsidRPr="00D73D87" w:rsidR="00E3055C" w:rsidP="00E3055C" w:rsidRDefault="00981661" w14:paraId="076CA2D8" w14:textId="3D07098B">
      <w:pPr>
        <w:pStyle w:val="CSP-ChapterBodyText-FirstParagraph"/>
        <w:spacing w:line="360" w:lineRule="auto"/>
        <w:ind w:firstLine="720"/>
        <w:rPr>
          <w:rFonts w:ascii="Times New Roman" w:hAnsi="Times New Roman"/>
          <w:sz w:val="24"/>
          <w:szCs w:val="24"/>
          <w:lang w:val="en-GB"/>
        </w:rPr>
      </w:pPr>
      <w:r w:rsidRPr="00D73D87">
        <w:rPr>
          <w:rFonts w:ascii="Times New Roman" w:hAnsi="Times New Roman"/>
          <w:sz w:val="24"/>
          <w:szCs w:val="24"/>
          <w:lang w:val="en-GB"/>
        </w:rPr>
        <w:t xml:space="preserve">After another rapid exchange, El Rubio said, “They </w:t>
      </w:r>
      <w:r w:rsidRPr="00D73D87" w:rsidR="001503E3">
        <w:rPr>
          <w:rFonts w:ascii="Times New Roman" w:hAnsi="Times New Roman"/>
          <w:sz w:val="24"/>
          <w:szCs w:val="24"/>
          <w:lang w:val="en-GB"/>
        </w:rPr>
        <w:t xml:space="preserve">tired. </w:t>
      </w:r>
      <w:r w:rsidRPr="00D73D87" w:rsidR="00E3055C">
        <w:rPr>
          <w:rFonts w:ascii="Times New Roman" w:hAnsi="Times New Roman"/>
          <w:sz w:val="24"/>
          <w:szCs w:val="24"/>
          <w:lang w:val="en-GB"/>
        </w:rPr>
        <w:t>Many</w:t>
      </w:r>
      <w:r w:rsidRPr="00D73D87" w:rsidR="001503E3">
        <w:rPr>
          <w:rFonts w:ascii="Times New Roman" w:hAnsi="Times New Roman"/>
          <w:sz w:val="24"/>
          <w:szCs w:val="24"/>
          <w:lang w:val="en-GB"/>
        </w:rPr>
        <w:t xml:space="preserve"> schoolwork</w:t>
      </w:r>
      <w:r w:rsidRPr="00D73D87" w:rsidR="00E3055C">
        <w:rPr>
          <w:rFonts w:ascii="Times New Roman" w:hAnsi="Times New Roman"/>
          <w:sz w:val="24"/>
          <w:szCs w:val="24"/>
          <w:lang w:val="en-GB"/>
        </w:rPr>
        <w:t>s</w:t>
      </w:r>
      <w:r w:rsidRPr="00D73D87" w:rsidR="001503E3">
        <w:rPr>
          <w:rFonts w:ascii="Times New Roman" w:hAnsi="Times New Roman"/>
          <w:sz w:val="24"/>
          <w:szCs w:val="24"/>
          <w:lang w:val="en-GB"/>
        </w:rPr>
        <w:t>.</w:t>
      </w:r>
      <w:r w:rsidRPr="00D73D87" w:rsidR="00E3055C">
        <w:rPr>
          <w:rFonts w:ascii="Times New Roman" w:hAnsi="Times New Roman"/>
          <w:sz w:val="24"/>
          <w:szCs w:val="24"/>
          <w:lang w:val="en-GB"/>
        </w:rPr>
        <w:t xml:space="preserve"> She also </w:t>
      </w:r>
      <w:proofErr w:type="gramStart"/>
      <w:r w:rsidRPr="00D73D87" w:rsidR="00A011EF">
        <w:rPr>
          <w:rFonts w:ascii="Times New Roman" w:hAnsi="Times New Roman"/>
          <w:sz w:val="24"/>
          <w:szCs w:val="24"/>
          <w:lang w:val="en-GB"/>
        </w:rPr>
        <w:t>ask</w:t>
      </w:r>
      <w:proofErr w:type="gramEnd"/>
      <w:r w:rsidRPr="00D73D87" w:rsidR="00A011EF">
        <w:rPr>
          <w:rFonts w:ascii="Times New Roman" w:hAnsi="Times New Roman"/>
          <w:sz w:val="24"/>
          <w:szCs w:val="24"/>
          <w:lang w:val="en-GB"/>
        </w:rPr>
        <w:t xml:space="preserve"> if you have girlfriend?”</w:t>
      </w:r>
    </w:p>
    <w:p w:rsidRPr="00D73D87" w:rsidR="00A011EF" w:rsidP="00E3055C" w:rsidRDefault="00A011EF" w14:paraId="4AA54CC8" w14:textId="3607FC91">
      <w:pPr>
        <w:pStyle w:val="CSP-ChapterBodyText-FirstParagraph"/>
        <w:spacing w:line="360" w:lineRule="auto"/>
        <w:ind w:firstLine="720"/>
        <w:rPr>
          <w:rFonts w:ascii="Times New Roman" w:hAnsi="Times New Roman"/>
          <w:sz w:val="24"/>
          <w:szCs w:val="24"/>
          <w:lang w:val="en-GB"/>
        </w:rPr>
      </w:pPr>
      <w:r w:rsidRPr="00D73D87">
        <w:rPr>
          <w:rFonts w:ascii="Times New Roman" w:hAnsi="Times New Roman"/>
          <w:sz w:val="24"/>
          <w:szCs w:val="24"/>
          <w:lang w:val="en-GB"/>
        </w:rPr>
        <w:t>“Why does she want to know?”</w:t>
      </w:r>
    </w:p>
    <w:p w:rsidRPr="00D73D87" w:rsidR="00432FCC" w:rsidP="00AE217D" w:rsidRDefault="004313A8" w14:paraId="75D75FC5" w14:textId="164C0E63">
      <w:pPr>
        <w:pStyle w:val="CSP-ChapterBodyText-FirstParagraph"/>
        <w:spacing w:line="360" w:lineRule="auto"/>
        <w:ind w:firstLine="720"/>
        <w:rPr>
          <w:rFonts w:ascii="Times New Roman" w:hAnsi="Times New Roman"/>
          <w:sz w:val="24"/>
          <w:szCs w:val="24"/>
          <w:lang w:val="en-GB"/>
        </w:rPr>
      </w:pPr>
      <w:r w:rsidRPr="00D73D87">
        <w:rPr>
          <w:rFonts w:ascii="Times New Roman" w:hAnsi="Times New Roman"/>
          <w:sz w:val="24"/>
          <w:szCs w:val="24"/>
          <w:lang w:val="en-GB"/>
        </w:rPr>
        <w:t xml:space="preserve">“She </w:t>
      </w:r>
      <w:proofErr w:type="gramStart"/>
      <w:r w:rsidRPr="00D73D87">
        <w:rPr>
          <w:rFonts w:ascii="Times New Roman" w:hAnsi="Times New Roman"/>
          <w:sz w:val="24"/>
          <w:szCs w:val="24"/>
          <w:lang w:val="en-GB"/>
        </w:rPr>
        <w:t>have</w:t>
      </w:r>
      <w:proofErr w:type="gramEnd"/>
      <w:r w:rsidRPr="00D73D87">
        <w:rPr>
          <w:rFonts w:ascii="Times New Roman" w:hAnsi="Times New Roman"/>
          <w:sz w:val="24"/>
          <w:szCs w:val="24"/>
          <w:lang w:val="en-GB"/>
        </w:rPr>
        <w:t xml:space="preserve"> daughter</w:t>
      </w:r>
      <w:r w:rsidRPr="00D73D87" w:rsidR="00D623C9">
        <w:rPr>
          <w:rFonts w:ascii="Times New Roman" w:hAnsi="Times New Roman"/>
          <w:sz w:val="24"/>
          <w:szCs w:val="24"/>
          <w:lang w:val="en-GB"/>
        </w:rPr>
        <w:t>,</w:t>
      </w:r>
      <w:r w:rsidRPr="00D73D87" w:rsidR="001473A2">
        <w:rPr>
          <w:rFonts w:ascii="Times New Roman" w:hAnsi="Times New Roman"/>
          <w:sz w:val="24"/>
          <w:szCs w:val="24"/>
          <w:lang w:val="en-GB"/>
        </w:rPr>
        <w:t xml:space="preserve"> nearly sixteen</w:t>
      </w:r>
      <w:r w:rsidRPr="00D73D87" w:rsidR="00432FCC">
        <w:rPr>
          <w:rFonts w:ascii="Times New Roman" w:hAnsi="Times New Roman"/>
          <w:sz w:val="24"/>
          <w:szCs w:val="24"/>
          <w:lang w:val="en-GB"/>
        </w:rPr>
        <w:t xml:space="preserve">, </w:t>
      </w:r>
      <w:r w:rsidRPr="00D73D87" w:rsidR="001473A2">
        <w:rPr>
          <w:rFonts w:ascii="Times New Roman" w:hAnsi="Times New Roman"/>
          <w:sz w:val="24"/>
          <w:szCs w:val="24"/>
          <w:lang w:val="en-GB"/>
        </w:rPr>
        <w:t xml:space="preserve">big boobies. </w:t>
      </w:r>
      <w:r w:rsidRPr="00D73D87" w:rsidR="00432FCC">
        <w:rPr>
          <w:rFonts w:ascii="Times New Roman" w:hAnsi="Times New Roman"/>
          <w:sz w:val="24"/>
          <w:szCs w:val="24"/>
          <w:lang w:val="en-GB"/>
        </w:rPr>
        <w:t xml:space="preserve">She also </w:t>
      </w:r>
      <w:proofErr w:type="gramStart"/>
      <w:r w:rsidRPr="00D73D87" w:rsidR="00432FCC">
        <w:rPr>
          <w:rFonts w:ascii="Times New Roman" w:hAnsi="Times New Roman"/>
          <w:sz w:val="24"/>
          <w:szCs w:val="24"/>
          <w:lang w:val="en-GB"/>
        </w:rPr>
        <w:t>love</w:t>
      </w:r>
      <w:proofErr w:type="gramEnd"/>
      <w:r w:rsidRPr="00D73D87" w:rsidR="00432FCC">
        <w:rPr>
          <w:rFonts w:ascii="Times New Roman" w:hAnsi="Times New Roman"/>
          <w:sz w:val="24"/>
          <w:szCs w:val="24"/>
          <w:lang w:val="en-GB"/>
        </w:rPr>
        <w:t xml:space="preserve"> car and want rich boy.</w:t>
      </w:r>
      <w:r w:rsidRPr="00D73D87" w:rsidR="00AE217D">
        <w:rPr>
          <w:rFonts w:ascii="Times New Roman" w:hAnsi="Times New Roman"/>
          <w:sz w:val="24"/>
          <w:szCs w:val="24"/>
          <w:lang w:val="en-GB"/>
        </w:rPr>
        <w:t xml:space="preserve"> If you interested, she </w:t>
      </w:r>
      <w:proofErr w:type="gramStart"/>
      <w:r w:rsidRPr="00D73D87" w:rsidR="00AE217D">
        <w:rPr>
          <w:rFonts w:ascii="Times New Roman" w:hAnsi="Times New Roman"/>
          <w:sz w:val="24"/>
          <w:szCs w:val="24"/>
          <w:lang w:val="en-GB"/>
        </w:rPr>
        <w:t>arrange</w:t>
      </w:r>
      <w:proofErr w:type="gramEnd"/>
      <w:r w:rsidRPr="00D73D87" w:rsidR="00AE217D">
        <w:rPr>
          <w:rFonts w:ascii="Times New Roman" w:hAnsi="Times New Roman"/>
          <w:sz w:val="24"/>
          <w:szCs w:val="24"/>
          <w:lang w:val="en-GB"/>
        </w:rPr>
        <w:t xml:space="preserve"> meetings</w:t>
      </w:r>
      <w:r w:rsidRPr="00D73D87" w:rsidR="00D623C9">
        <w:rPr>
          <w:rFonts w:ascii="Times New Roman" w:hAnsi="Times New Roman"/>
          <w:sz w:val="24"/>
          <w:szCs w:val="24"/>
          <w:lang w:val="en-GB"/>
        </w:rPr>
        <w:t>.”</w:t>
      </w:r>
    </w:p>
    <w:p w:rsidRPr="00D73D87" w:rsidR="00D623C9" w:rsidP="00AE217D" w:rsidRDefault="00CD5FFF" w14:paraId="2D552ADB" w14:textId="620C0325">
      <w:pPr>
        <w:pStyle w:val="CSP-ChapterBodyText-FirstParagraph"/>
        <w:spacing w:line="360" w:lineRule="auto"/>
        <w:ind w:firstLine="720"/>
        <w:rPr>
          <w:rFonts w:ascii="Times New Roman" w:hAnsi="Times New Roman"/>
          <w:sz w:val="24"/>
          <w:szCs w:val="24"/>
          <w:lang w:val="en-GB"/>
        </w:rPr>
      </w:pPr>
      <w:r w:rsidRPr="00D73D87">
        <w:rPr>
          <w:rFonts w:ascii="Times New Roman" w:hAnsi="Times New Roman"/>
          <w:sz w:val="24"/>
          <w:szCs w:val="24"/>
          <w:lang w:val="en-GB"/>
        </w:rPr>
        <w:t>How the hell should I reply, I thought. I don’t want to hurt her feelings</w:t>
      </w:r>
      <w:r w:rsidRPr="00D73D87" w:rsidR="00497E1F">
        <w:rPr>
          <w:rFonts w:ascii="Times New Roman" w:hAnsi="Times New Roman"/>
          <w:sz w:val="24"/>
          <w:szCs w:val="24"/>
          <w:lang w:val="en-GB"/>
        </w:rPr>
        <w:t xml:space="preserve"> but also don’t want to be involved with staff beyond a professional relationship. It’s a recipe for disaster</w:t>
      </w:r>
      <w:r w:rsidRPr="00D73D87" w:rsidR="004D6C10">
        <w:rPr>
          <w:rFonts w:ascii="Times New Roman" w:hAnsi="Times New Roman"/>
          <w:sz w:val="24"/>
          <w:szCs w:val="24"/>
          <w:lang w:val="en-GB"/>
        </w:rPr>
        <w:t>.</w:t>
      </w:r>
    </w:p>
    <w:p w:rsidRPr="00D73D87" w:rsidR="00DA67DD" w:rsidP="00AE217D" w:rsidRDefault="00DA67DD" w14:paraId="6199759E" w14:textId="2ECAA63C">
      <w:pPr>
        <w:pStyle w:val="CSP-ChapterBodyText-FirstParagraph"/>
        <w:spacing w:line="360" w:lineRule="auto"/>
        <w:ind w:firstLine="720"/>
        <w:rPr>
          <w:rFonts w:ascii="Times New Roman" w:hAnsi="Times New Roman"/>
          <w:sz w:val="24"/>
          <w:szCs w:val="24"/>
          <w:lang w:val="en-GB"/>
        </w:rPr>
      </w:pPr>
      <w:r w:rsidRPr="00D73D87">
        <w:rPr>
          <w:rFonts w:ascii="Times New Roman" w:hAnsi="Times New Roman"/>
          <w:sz w:val="24"/>
          <w:szCs w:val="24"/>
          <w:lang w:val="en-GB"/>
        </w:rPr>
        <w:t>“</w:t>
      </w:r>
      <w:r w:rsidRPr="00D73D87" w:rsidR="00F701B8">
        <w:rPr>
          <w:rFonts w:ascii="Times New Roman" w:hAnsi="Times New Roman"/>
          <w:sz w:val="24"/>
          <w:szCs w:val="24"/>
          <w:lang w:val="en-GB"/>
        </w:rPr>
        <w:t>Please say, I am sure her beautiful daughter</w:t>
      </w:r>
      <w:r w:rsidRPr="00D73D87">
        <w:rPr>
          <w:rFonts w:ascii="Times New Roman" w:hAnsi="Times New Roman"/>
          <w:sz w:val="24"/>
          <w:szCs w:val="24"/>
          <w:lang w:val="en-GB"/>
        </w:rPr>
        <w:t xml:space="preserve"> </w:t>
      </w:r>
      <w:r w:rsidRPr="00D73D87" w:rsidR="00F701B8">
        <w:rPr>
          <w:rFonts w:ascii="Times New Roman" w:hAnsi="Times New Roman"/>
          <w:sz w:val="24"/>
          <w:szCs w:val="24"/>
          <w:lang w:val="en-GB"/>
        </w:rPr>
        <w:t>would be an am</w:t>
      </w:r>
      <w:r w:rsidRPr="00D73D87" w:rsidR="00B7523A">
        <w:rPr>
          <w:rFonts w:ascii="Times New Roman" w:hAnsi="Times New Roman"/>
          <w:sz w:val="24"/>
          <w:szCs w:val="24"/>
          <w:lang w:val="en-GB"/>
        </w:rPr>
        <w:t>azing girlfriend, but I need one who can speak English. Also like her I am always working and not have time to give a girl the attention she deserves.”</w:t>
      </w:r>
    </w:p>
    <w:p w:rsidRPr="00D73D87" w:rsidR="00B7523A" w:rsidP="00AE217D" w:rsidRDefault="00B7523A" w14:paraId="5FF41A90" w14:textId="0469D75F">
      <w:pPr>
        <w:pStyle w:val="CSP-ChapterBodyText-FirstParagraph"/>
        <w:spacing w:line="360" w:lineRule="auto"/>
        <w:ind w:firstLine="720"/>
        <w:rPr>
          <w:del w:author="Gary Smailes" w:date="2024-01-17T11:39:29.574Z" w:id="217206934"/>
          <w:rFonts w:ascii="Times New Roman" w:hAnsi="Times New Roman"/>
          <w:sz w:val="24"/>
          <w:szCs w:val="24"/>
          <w:lang w:val="en-GB"/>
        </w:rPr>
      </w:pPr>
      <w:r w:rsidRPr="4A6D2F5D" w:rsidR="4A6D2F5D">
        <w:rPr>
          <w:rFonts w:ascii="Times New Roman" w:hAnsi="Times New Roman"/>
          <w:sz w:val="24"/>
          <w:szCs w:val="24"/>
          <w:lang w:val="en-GB"/>
        </w:rPr>
        <w:t>“Good answer,” said El Rubio. “I explain her.”</w:t>
      </w:r>
      <w:ins w:author="Gary Smailes" w:date="2024-01-17T11:39:29.917Z" w:id="1813020215">
        <w:r w:rsidRPr="4A6D2F5D" w:rsidR="4A6D2F5D">
          <w:rPr>
            <w:rFonts w:ascii="Times New Roman" w:hAnsi="Times New Roman"/>
            <w:sz w:val="24"/>
            <w:szCs w:val="24"/>
            <w:lang w:val="en-GB"/>
          </w:rPr>
          <w:t xml:space="preserve"> </w:t>
        </w:r>
      </w:ins>
    </w:p>
    <w:p w:rsidRPr="00D73D87" w:rsidR="00886D47" w:rsidP="4A6D2F5D" w:rsidRDefault="00FB36A8" w14:paraId="276D9678" w14:textId="0A6E1433">
      <w:pPr>
        <w:pStyle w:val="CSP-ChapterBodyText-FirstParagraph"/>
        <w:spacing w:line="360" w:lineRule="auto"/>
        <w:ind w:firstLine="0"/>
        <w:rPr>
          <w:del w:author="Gary Smailes" w:date="2024-01-17T11:39:33.251Z" w:id="1377266288"/>
          <w:rFonts w:ascii="Times New Roman" w:hAnsi="Times New Roman"/>
          <w:sz w:val="24"/>
          <w:szCs w:val="24"/>
          <w:lang w:val="en-GB"/>
        </w:rPr>
        <w:pPrChange w:author="Gary Smailes" w:date="2024-01-17T11:39:29.418Z">
          <w:pPr>
            <w:pStyle w:val="CSP-ChapterBodyText-FirstParagraph"/>
            <w:spacing w:line="360" w:lineRule="auto"/>
            <w:ind w:firstLine="720"/>
          </w:pPr>
        </w:pPrChange>
      </w:pPr>
      <w:r w:rsidRPr="4A6D2F5D" w:rsidR="4A6D2F5D">
        <w:rPr>
          <w:rFonts w:ascii="Times New Roman" w:hAnsi="Times New Roman"/>
          <w:sz w:val="24"/>
          <w:szCs w:val="24"/>
          <w:lang w:val="en-GB"/>
        </w:rPr>
        <w:t>Irena listened and said a few words.</w:t>
      </w:r>
      <w:ins w:author="Gary Smailes" w:date="2024-01-17T11:39:33.568Z" w:id="2025655268">
        <w:r w:rsidRPr="4A6D2F5D" w:rsidR="4A6D2F5D">
          <w:rPr>
            <w:rFonts w:ascii="Times New Roman" w:hAnsi="Times New Roman"/>
            <w:sz w:val="24"/>
            <w:szCs w:val="24"/>
            <w:lang w:val="en-GB"/>
          </w:rPr>
          <w:t xml:space="preserve"> </w:t>
        </w:r>
      </w:ins>
    </w:p>
    <w:p w:rsidRPr="00D73D87" w:rsidR="00493604" w:rsidP="4A6D2F5D" w:rsidRDefault="00493604" w14:paraId="1808CFD1" w14:textId="76FF6CE3">
      <w:pPr>
        <w:pStyle w:val="CSP-ChapterBodyText-FirstParagraph"/>
        <w:spacing w:line="360" w:lineRule="auto"/>
        <w:ind w:firstLine="0"/>
        <w:rPr>
          <w:rFonts w:ascii="Times New Roman" w:hAnsi="Times New Roman"/>
          <w:sz w:val="24"/>
          <w:szCs w:val="24"/>
          <w:lang w:val="en-GB"/>
        </w:rPr>
        <w:pPrChange w:author="Gary Smailes" w:date="2024-01-17T11:39:33.083Z">
          <w:pPr>
            <w:pStyle w:val="CSP-ChapterBodyText-FirstParagraph"/>
            <w:spacing w:line="360" w:lineRule="auto"/>
            <w:ind w:firstLine="720"/>
          </w:pPr>
        </w:pPrChange>
      </w:pPr>
      <w:r w:rsidRPr="4A6D2F5D" w:rsidR="4A6D2F5D">
        <w:rPr>
          <w:rFonts w:ascii="Times New Roman" w:hAnsi="Times New Roman"/>
          <w:sz w:val="24"/>
          <w:szCs w:val="24"/>
          <w:lang w:val="en-GB"/>
        </w:rPr>
        <w:t xml:space="preserve">“She </w:t>
      </w:r>
      <w:r w:rsidRPr="4A6D2F5D" w:rsidR="4A6D2F5D">
        <w:rPr>
          <w:rFonts w:ascii="Times New Roman" w:hAnsi="Times New Roman"/>
          <w:sz w:val="24"/>
          <w:szCs w:val="24"/>
          <w:lang w:val="en-GB"/>
        </w:rPr>
        <w:t>understand</w:t>
      </w:r>
      <w:r w:rsidRPr="4A6D2F5D" w:rsidR="4A6D2F5D">
        <w:rPr>
          <w:rFonts w:ascii="Times New Roman" w:hAnsi="Times New Roman"/>
          <w:sz w:val="24"/>
          <w:szCs w:val="24"/>
          <w:lang w:val="en-GB"/>
        </w:rPr>
        <w:t>,” said El Rubio</w:t>
      </w:r>
      <w:r w:rsidRPr="4A6D2F5D" w:rsidR="4A6D2F5D">
        <w:rPr>
          <w:rFonts w:ascii="Times New Roman" w:hAnsi="Times New Roman"/>
          <w:sz w:val="24"/>
          <w:szCs w:val="24"/>
          <w:lang w:val="en-GB"/>
        </w:rPr>
        <w:t>. “</w:t>
      </w:r>
      <w:r w:rsidRPr="4A6D2F5D" w:rsidR="4A6D2F5D">
        <w:rPr>
          <w:rFonts w:ascii="Times New Roman" w:hAnsi="Times New Roman"/>
          <w:sz w:val="24"/>
          <w:szCs w:val="24"/>
          <w:lang w:val="en-GB"/>
        </w:rPr>
        <w:t xml:space="preserve">She </w:t>
      </w:r>
      <w:r w:rsidRPr="4A6D2F5D" w:rsidR="4A6D2F5D">
        <w:rPr>
          <w:rFonts w:ascii="Times New Roman" w:hAnsi="Times New Roman"/>
          <w:sz w:val="24"/>
          <w:szCs w:val="24"/>
          <w:lang w:val="en-GB"/>
        </w:rPr>
        <w:t>hope</w:t>
      </w:r>
      <w:r w:rsidRPr="4A6D2F5D" w:rsidR="4A6D2F5D">
        <w:rPr>
          <w:rFonts w:ascii="Times New Roman" w:hAnsi="Times New Roman"/>
          <w:sz w:val="24"/>
          <w:szCs w:val="24"/>
          <w:lang w:val="en-GB"/>
        </w:rPr>
        <w:t xml:space="preserve"> you not object to </w:t>
      </w:r>
      <w:r w:rsidRPr="4A6D2F5D" w:rsidR="4A6D2F5D">
        <w:rPr>
          <w:rFonts w:ascii="Times New Roman" w:hAnsi="Times New Roman"/>
          <w:sz w:val="24"/>
          <w:szCs w:val="24"/>
          <w:lang w:val="en-GB"/>
        </w:rPr>
        <w:t>her asking</w:t>
      </w:r>
      <w:r w:rsidRPr="4A6D2F5D" w:rsidR="4A6D2F5D">
        <w:rPr>
          <w:rFonts w:ascii="Times New Roman" w:hAnsi="Times New Roman"/>
          <w:sz w:val="24"/>
          <w:szCs w:val="24"/>
          <w:lang w:val="en-GB"/>
        </w:rPr>
        <w:t>.”</w:t>
      </w:r>
    </w:p>
    <w:p w:rsidRPr="00D73D87" w:rsidR="00301E37" w:rsidP="00AE217D" w:rsidRDefault="00301E37" w14:paraId="56AA9680" w14:textId="28D340F7">
      <w:pPr>
        <w:pStyle w:val="CSP-ChapterBodyText-FirstParagraph"/>
        <w:spacing w:line="360" w:lineRule="auto"/>
        <w:ind w:firstLine="720"/>
        <w:rPr>
          <w:rFonts w:ascii="Times New Roman" w:hAnsi="Times New Roman"/>
          <w:sz w:val="24"/>
          <w:szCs w:val="24"/>
          <w:lang w:val="en-GB"/>
        </w:rPr>
      </w:pPr>
      <w:r w:rsidRPr="4A6D2F5D" w:rsidR="4A6D2F5D">
        <w:rPr>
          <w:rFonts w:ascii="Times New Roman" w:hAnsi="Times New Roman"/>
          <w:sz w:val="24"/>
          <w:szCs w:val="24"/>
          <w:lang w:val="en-GB"/>
        </w:rPr>
        <w:t>“</w:t>
      </w:r>
      <w:r w:rsidRPr="4A6D2F5D" w:rsidR="4A6D2F5D">
        <w:rPr>
          <w:rFonts w:ascii="Times New Roman" w:hAnsi="Times New Roman"/>
          <w:i w:val="1"/>
          <w:iCs w:val="1"/>
          <w:sz w:val="24"/>
          <w:szCs w:val="24"/>
          <w:lang w:val="en-GB"/>
          <w:rPrChange w:author="Gary Smailes" w:date="2024-01-17T11:39:37.929Z" w:id="1928840995">
            <w:rPr>
              <w:rFonts w:ascii="Times New Roman" w:hAnsi="Times New Roman"/>
              <w:sz w:val="24"/>
              <w:szCs w:val="24"/>
              <w:lang w:val="en-GB"/>
            </w:rPr>
          </w:rPrChange>
        </w:rPr>
        <w:t>Todo bien</w:t>
      </w:r>
      <w:r w:rsidRPr="4A6D2F5D" w:rsidR="4A6D2F5D">
        <w:rPr>
          <w:rFonts w:ascii="Times New Roman" w:hAnsi="Times New Roman"/>
          <w:sz w:val="24"/>
          <w:szCs w:val="24"/>
          <w:lang w:val="en-GB"/>
        </w:rPr>
        <w:t>,” I said.</w:t>
      </w:r>
    </w:p>
    <w:p w:rsidRPr="00D73D87" w:rsidR="009A2A00" w:rsidP="00AE217D" w:rsidRDefault="00D92A69" w14:paraId="7FCEA92A" w14:textId="26F369DA">
      <w:pPr>
        <w:pStyle w:val="CSP-ChapterBodyText-FirstParagraph"/>
        <w:spacing w:line="360" w:lineRule="auto"/>
        <w:ind w:firstLine="720"/>
        <w:rPr>
          <w:rFonts w:ascii="Times New Roman" w:hAnsi="Times New Roman"/>
          <w:sz w:val="24"/>
          <w:szCs w:val="24"/>
          <w:lang w:val="en-GB"/>
        </w:rPr>
      </w:pPr>
      <w:r w:rsidRPr="00D73D87">
        <w:rPr>
          <w:rFonts w:ascii="Times New Roman" w:hAnsi="Times New Roman"/>
          <w:sz w:val="24"/>
          <w:szCs w:val="24"/>
          <w:lang w:val="en-GB"/>
        </w:rPr>
        <w:t>S</w:t>
      </w:r>
      <w:r w:rsidRPr="00D73D87" w:rsidR="009A2A00">
        <w:rPr>
          <w:rFonts w:ascii="Times New Roman" w:hAnsi="Times New Roman"/>
          <w:sz w:val="24"/>
          <w:szCs w:val="24"/>
          <w:lang w:val="en-GB"/>
        </w:rPr>
        <w:t xml:space="preserve">he </w:t>
      </w:r>
      <w:r w:rsidRPr="00D73D87" w:rsidR="008455E4">
        <w:rPr>
          <w:rFonts w:ascii="Times New Roman" w:hAnsi="Times New Roman"/>
          <w:sz w:val="24"/>
          <w:szCs w:val="24"/>
          <w:lang w:val="en-GB"/>
        </w:rPr>
        <w:t>shrugged</w:t>
      </w:r>
      <w:r w:rsidRPr="00D73D87" w:rsidR="008E174A">
        <w:rPr>
          <w:rFonts w:ascii="Times New Roman" w:hAnsi="Times New Roman"/>
          <w:sz w:val="24"/>
          <w:szCs w:val="24"/>
          <w:lang w:val="en-GB"/>
        </w:rPr>
        <w:t>.</w:t>
      </w:r>
    </w:p>
    <w:p w:rsidRPr="00D73D87" w:rsidR="009A2A00" w:rsidP="00E466E4" w:rsidRDefault="00E466E4" w14:paraId="1498A5CD" w14:textId="02C06AFF">
      <w:pPr>
        <w:pStyle w:val="CSP-ChapterBodyText-FirstParagraph"/>
        <w:spacing w:line="360" w:lineRule="auto"/>
        <w:ind w:firstLine="720"/>
        <w:rPr>
          <w:rFonts w:ascii="Times New Roman" w:hAnsi="Times New Roman"/>
          <w:sz w:val="24"/>
          <w:szCs w:val="24"/>
          <w:lang w:val="en-GB"/>
        </w:rPr>
      </w:pPr>
      <w:r w:rsidRPr="4A6D2F5D" w:rsidR="4A6D2F5D">
        <w:rPr>
          <w:rFonts w:ascii="Times New Roman" w:hAnsi="Times New Roman"/>
          <w:sz w:val="24"/>
          <w:szCs w:val="24"/>
          <w:lang w:val="en-GB"/>
        </w:rPr>
        <w:t>It was one of those gestures</w:t>
      </w:r>
      <w:ins w:author="Gary Smailes" w:date="2024-01-17T11:39:44.822Z" w:id="889984236">
        <w:r w:rsidRPr="4A6D2F5D" w:rsidR="4A6D2F5D">
          <w:rPr>
            <w:rFonts w:ascii="Times New Roman" w:hAnsi="Times New Roman"/>
            <w:sz w:val="24"/>
            <w:szCs w:val="24"/>
            <w:lang w:val="en-GB"/>
          </w:rPr>
          <w:t>,</w:t>
        </w:r>
      </w:ins>
      <w:r w:rsidRPr="4A6D2F5D" w:rsidR="4A6D2F5D">
        <w:rPr>
          <w:rFonts w:ascii="Times New Roman" w:hAnsi="Times New Roman"/>
          <w:sz w:val="24"/>
          <w:szCs w:val="24"/>
          <w:lang w:val="en-GB"/>
        </w:rPr>
        <w:t xml:space="preserve"> which confirmed we understood each other and there were no hard feelings. At least, I hoped so.</w:t>
      </w:r>
    </w:p>
    <w:p w:rsidRPr="00D73D87" w:rsidR="00AE4807" w:rsidP="00AE217D" w:rsidRDefault="00AE4807" w14:paraId="4FB487E0" w14:textId="4B590288">
      <w:pPr>
        <w:pStyle w:val="CSP-ChapterBodyText-FirstParagraph"/>
        <w:spacing w:line="360" w:lineRule="auto"/>
        <w:ind w:firstLine="720"/>
        <w:rPr>
          <w:rFonts w:ascii="Times New Roman" w:hAnsi="Times New Roman"/>
          <w:sz w:val="24"/>
          <w:szCs w:val="24"/>
          <w:lang w:val="en-GB"/>
        </w:rPr>
      </w:pPr>
      <w:r w:rsidRPr="00D73D87">
        <w:rPr>
          <w:rFonts w:ascii="Times New Roman" w:hAnsi="Times New Roman"/>
          <w:sz w:val="24"/>
          <w:szCs w:val="24"/>
          <w:lang w:val="en-GB"/>
        </w:rPr>
        <w:t>Later</w:t>
      </w:r>
      <w:r w:rsidR="00762F5F">
        <w:rPr>
          <w:rFonts w:ascii="Times New Roman" w:hAnsi="Times New Roman"/>
          <w:sz w:val="24"/>
          <w:szCs w:val="24"/>
          <w:lang w:val="en-GB"/>
        </w:rPr>
        <w:t xml:space="preserve">, </w:t>
      </w:r>
      <w:r w:rsidRPr="00D73D87">
        <w:rPr>
          <w:rFonts w:ascii="Times New Roman" w:hAnsi="Times New Roman"/>
          <w:sz w:val="24"/>
          <w:szCs w:val="24"/>
          <w:lang w:val="en-GB"/>
        </w:rPr>
        <w:t xml:space="preserve">as I lay in bed wondering </w:t>
      </w:r>
      <w:r w:rsidRPr="00D73D87" w:rsidR="00635252">
        <w:rPr>
          <w:rFonts w:ascii="Times New Roman" w:hAnsi="Times New Roman"/>
          <w:sz w:val="24"/>
          <w:szCs w:val="24"/>
          <w:lang w:val="en-GB"/>
        </w:rPr>
        <w:t>what Bettina was up to back in Germany</w:t>
      </w:r>
      <w:r w:rsidR="00762F5F">
        <w:rPr>
          <w:rFonts w:ascii="Times New Roman" w:hAnsi="Times New Roman"/>
          <w:sz w:val="24"/>
          <w:szCs w:val="24"/>
          <w:lang w:val="en-GB"/>
        </w:rPr>
        <w:t>,</w:t>
      </w:r>
      <w:r w:rsidRPr="00D73D87" w:rsidR="000D0CF9">
        <w:rPr>
          <w:rFonts w:ascii="Times New Roman" w:hAnsi="Times New Roman"/>
          <w:sz w:val="24"/>
          <w:szCs w:val="24"/>
          <w:lang w:val="en-GB"/>
        </w:rPr>
        <w:t xml:space="preserve"> a thought struck me. What if I hadn’t recently</w:t>
      </w:r>
      <w:r w:rsidRPr="00D73D87" w:rsidR="00961204">
        <w:rPr>
          <w:rFonts w:ascii="Times New Roman" w:hAnsi="Times New Roman"/>
          <w:sz w:val="24"/>
          <w:szCs w:val="24"/>
          <w:lang w:val="en-GB"/>
        </w:rPr>
        <w:t xml:space="preserve"> enjoyed several nights of passion and </w:t>
      </w:r>
      <w:r w:rsidRPr="00D73D87" w:rsidR="005D644D">
        <w:rPr>
          <w:rFonts w:ascii="Times New Roman" w:hAnsi="Times New Roman"/>
          <w:sz w:val="24"/>
          <w:szCs w:val="24"/>
          <w:lang w:val="en-GB"/>
        </w:rPr>
        <w:t>Irena’s daughter</w:t>
      </w:r>
      <w:r w:rsidRPr="00D73D87" w:rsidR="00961204">
        <w:rPr>
          <w:rFonts w:ascii="Times New Roman" w:hAnsi="Times New Roman"/>
          <w:sz w:val="24"/>
          <w:szCs w:val="24"/>
          <w:lang w:val="en-GB"/>
        </w:rPr>
        <w:t xml:space="preserve"> turned out to </w:t>
      </w:r>
      <w:r w:rsidRPr="00D73D87" w:rsidR="00601963">
        <w:rPr>
          <w:rFonts w:ascii="Times New Roman" w:hAnsi="Times New Roman"/>
          <w:sz w:val="24"/>
          <w:szCs w:val="24"/>
          <w:lang w:val="en-GB"/>
        </w:rPr>
        <w:t>be an absolute corker</w:t>
      </w:r>
      <w:r w:rsidRPr="00D73D87" w:rsidR="00006C77">
        <w:rPr>
          <w:rFonts w:ascii="Times New Roman" w:hAnsi="Times New Roman"/>
          <w:sz w:val="24"/>
          <w:szCs w:val="24"/>
          <w:lang w:val="en-GB"/>
        </w:rPr>
        <w:t>?</w:t>
      </w:r>
      <w:r w:rsidRPr="00D73D87" w:rsidR="00601963">
        <w:rPr>
          <w:rFonts w:ascii="Times New Roman" w:hAnsi="Times New Roman"/>
          <w:sz w:val="24"/>
          <w:szCs w:val="24"/>
          <w:lang w:val="en-GB"/>
        </w:rPr>
        <w:t xml:space="preserve"> </w:t>
      </w:r>
      <w:r w:rsidR="004F43A7">
        <w:rPr>
          <w:rFonts w:ascii="Times New Roman" w:hAnsi="Times New Roman"/>
          <w:sz w:val="24"/>
          <w:szCs w:val="24"/>
          <w:lang w:val="en-GB"/>
        </w:rPr>
        <w:t>Might</w:t>
      </w:r>
      <w:r w:rsidRPr="00D73D87" w:rsidR="00601963">
        <w:rPr>
          <w:rFonts w:ascii="Times New Roman" w:hAnsi="Times New Roman"/>
          <w:sz w:val="24"/>
          <w:szCs w:val="24"/>
          <w:lang w:val="en-GB"/>
        </w:rPr>
        <w:t xml:space="preserve"> I have rejected </w:t>
      </w:r>
      <w:r w:rsidRPr="00D73D87" w:rsidR="00F23D20">
        <w:rPr>
          <w:rFonts w:ascii="Times New Roman" w:hAnsi="Times New Roman"/>
          <w:sz w:val="24"/>
          <w:szCs w:val="24"/>
          <w:lang w:val="en-GB"/>
        </w:rPr>
        <w:t>her mother’s offer so readily?</w:t>
      </w:r>
    </w:p>
    <w:p w:rsidRPr="00D73D87" w:rsidR="00C564F0" w:rsidRDefault="00C564F0" w14:paraId="7490FDB8" w14:textId="19D93A97">
      <w:pPr>
        <w:rPr>
          <w:rFonts w:ascii="Times New Roman" w:hAnsi="Times New Roman" w:eastAsia="Calibri" w:cs="Times New Roman"/>
          <w:iCs/>
          <w:sz w:val="24"/>
          <w:szCs w:val="24"/>
          <w:lang w:val="en-GB"/>
        </w:rPr>
      </w:pPr>
      <w:r w:rsidRPr="00D73D87">
        <w:rPr>
          <w:rFonts w:ascii="Times New Roman" w:hAnsi="Times New Roman"/>
          <w:sz w:val="24"/>
          <w:szCs w:val="24"/>
          <w:lang w:val="en-GB"/>
        </w:rPr>
        <w:br w:type="page"/>
      </w:r>
    </w:p>
    <w:p w:rsidRPr="00D73D87" w:rsidR="00972BF8" w:rsidP="00E37332" w:rsidRDefault="00C564F0" w14:paraId="3DA97E29" w14:textId="29947A79">
      <w:pPr>
        <w:pStyle w:val="CSP-ChapterBodyText-FirstParagraph"/>
        <w:spacing w:line="360" w:lineRule="auto"/>
        <w:jc w:val="left"/>
        <w:rPr>
          <w:rFonts w:ascii="Times New Roman" w:hAnsi="Times New Roman"/>
          <w:sz w:val="24"/>
          <w:szCs w:val="24"/>
          <w:lang w:val="en-GB"/>
        </w:rPr>
      </w:pPr>
      <w:r w:rsidRPr="00D73D87">
        <w:rPr>
          <w:rFonts w:ascii="Times New Roman" w:hAnsi="Times New Roman"/>
          <w:sz w:val="24"/>
          <w:szCs w:val="24"/>
          <w:lang w:val="en-GB"/>
        </w:rPr>
        <w:lastRenderedPageBreak/>
        <w:t>Chapter 2</w:t>
      </w:r>
      <w:r w:rsidR="00A70F2B">
        <w:rPr>
          <w:rFonts w:ascii="Times New Roman" w:hAnsi="Times New Roman"/>
          <w:sz w:val="24"/>
          <w:szCs w:val="24"/>
          <w:lang w:val="en-GB"/>
        </w:rPr>
        <w:t>3</w:t>
      </w:r>
      <w:r w:rsidRPr="00D73D87" w:rsidR="00EB4D00">
        <w:rPr>
          <w:rFonts w:ascii="Times New Roman" w:hAnsi="Times New Roman"/>
          <w:sz w:val="24"/>
          <w:szCs w:val="24"/>
          <w:lang w:val="en-GB"/>
        </w:rPr>
        <w:t xml:space="preserve"> - On the Oche</w:t>
      </w:r>
    </w:p>
    <w:p w:rsidRPr="00D73D87" w:rsidR="00C564F0" w:rsidP="00E37332" w:rsidRDefault="00C564F0" w14:paraId="5AF29924" w14:textId="77777777">
      <w:pPr>
        <w:pStyle w:val="CSP-ChapterBodyText-FirstParagraph"/>
        <w:spacing w:line="360" w:lineRule="auto"/>
        <w:jc w:val="left"/>
        <w:rPr>
          <w:rFonts w:ascii="Times New Roman" w:hAnsi="Times New Roman"/>
          <w:sz w:val="24"/>
          <w:szCs w:val="24"/>
          <w:lang w:val="en-GB"/>
        </w:rPr>
      </w:pPr>
    </w:p>
    <w:p w:rsidRPr="00D73D87" w:rsidR="00FF3879" w:rsidP="00E37332" w:rsidRDefault="007751AF" w14:paraId="6C327438" w14:textId="42E51505">
      <w:pPr>
        <w:pStyle w:val="CSP-ChapterBodyText-FirstParagraph"/>
        <w:spacing w:line="360" w:lineRule="auto"/>
        <w:jc w:val="left"/>
        <w:rPr>
          <w:rFonts w:ascii="Times New Roman" w:hAnsi="Times New Roman"/>
          <w:sz w:val="24"/>
          <w:szCs w:val="24"/>
          <w:lang w:val="en-GB"/>
        </w:rPr>
      </w:pPr>
      <w:r w:rsidRPr="4A6D2F5D" w:rsidR="4A6D2F5D">
        <w:rPr>
          <w:rFonts w:ascii="Times New Roman" w:hAnsi="Times New Roman"/>
          <w:sz w:val="24"/>
          <w:szCs w:val="24"/>
          <w:lang w:val="en-GB"/>
        </w:rPr>
        <w:t xml:space="preserve">Irena must have pushed hard with Pepe from Bar </w:t>
      </w:r>
      <w:r w:rsidRPr="4A6D2F5D" w:rsidR="4A6D2F5D">
        <w:rPr>
          <w:rFonts w:ascii="Times New Roman" w:hAnsi="Times New Roman"/>
          <w:sz w:val="24"/>
          <w:szCs w:val="24"/>
          <w:lang w:val="en-GB"/>
        </w:rPr>
        <w:t>Bilbainos</w:t>
      </w:r>
      <w:r w:rsidRPr="4A6D2F5D" w:rsidR="4A6D2F5D">
        <w:rPr>
          <w:rFonts w:ascii="Times New Roman" w:hAnsi="Times New Roman"/>
          <w:sz w:val="24"/>
          <w:szCs w:val="24"/>
          <w:lang w:val="en-GB"/>
        </w:rPr>
        <w:t xml:space="preserve"> because the next morning</w:t>
      </w:r>
      <w:ins w:author="Gary Smailes" w:date="2024-01-17T11:41:19.409Z" w:id="1074158203">
        <w:r w:rsidRPr="4A6D2F5D" w:rsidR="4A6D2F5D">
          <w:rPr>
            <w:rFonts w:ascii="Times New Roman" w:hAnsi="Times New Roman"/>
            <w:sz w:val="24"/>
            <w:szCs w:val="24"/>
            <w:lang w:val="en-GB"/>
          </w:rPr>
          <w:t>,</w:t>
        </w:r>
      </w:ins>
      <w:r w:rsidRPr="4A6D2F5D" w:rsidR="4A6D2F5D">
        <w:rPr>
          <w:rFonts w:ascii="Times New Roman" w:hAnsi="Times New Roman"/>
          <w:sz w:val="24"/>
          <w:szCs w:val="24"/>
          <w:lang w:val="en-GB"/>
        </w:rPr>
        <w:t xml:space="preserve"> shortly after we had cleared away the breakfast things</w:t>
      </w:r>
      <w:ins w:author="Gary Smailes" w:date="2024-01-17T11:41:24.229Z" w:id="2016873449">
        <w:r w:rsidRPr="4A6D2F5D" w:rsidR="4A6D2F5D">
          <w:rPr>
            <w:rFonts w:ascii="Times New Roman" w:hAnsi="Times New Roman"/>
            <w:sz w:val="24"/>
            <w:szCs w:val="24"/>
            <w:lang w:val="en-GB"/>
          </w:rPr>
          <w:t>,</w:t>
        </w:r>
      </w:ins>
      <w:r w:rsidRPr="4A6D2F5D" w:rsidR="4A6D2F5D">
        <w:rPr>
          <w:rFonts w:ascii="Times New Roman" w:hAnsi="Times New Roman"/>
          <w:sz w:val="24"/>
          <w:szCs w:val="24"/>
          <w:lang w:val="en-GB"/>
        </w:rPr>
        <w:t xml:space="preserve"> four gentlemen arrived at the Fontainebleau and approached me in the bar. “</w:t>
      </w:r>
      <w:r w:rsidRPr="4A6D2F5D" w:rsidR="4A6D2F5D">
        <w:rPr>
          <w:rFonts w:ascii="Times New Roman" w:hAnsi="Times New Roman"/>
          <w:i w:val="1"/>
          <w:iCs w:val="1"/>
          <w:sz w:val="24"/>
          <w:szCs w:val="24"/>
          <w:lang w:val="en-GB"/>
          <w:rPrChange w:author="Gary Smailes" w:date="2024-01-17T11:41:33.128Z" w:id="1359258138">
            <w:rPr>
              <w:rFonts w:ascii="Times New Roman" w:hAnsi="Times New Roman"/>
              <w:sz w:val="24"/>
              <w:szCs w:val="24"/>
              <w:lang w:val="en-GB"/>
            </w:rPr>
          </w:rPrChange>
        </w:rPr>
        <w:t xml:space="preserve">Soy Miguel. Estamos </w:t>
      </w:r>
      <w:r w:rsidRPr="4A6D2F5D" w:rsidR="4A6D2F5D">
        <w:rPr>
          <w:rFonts w:ascii="Times New Roman" w:hAnsi="Times New Roman"/>
          <w:i w:val="1"/>
          <w:iCs w:val="1"/>
          <w:sz w:val="24"/>
          <w:szCs w:val="24"/>
          <w:lang w:val="en-GB"/>
          <w:rPrChange w:author="Gary Smailes" w:date="2024-01-17T11:41:33.129Z" w:id="137111695">
            <w:rPr>
              <w:rFonts w:ascii="Times New Roman" w:hAnsi="Times New Roman"/>
              <w:sz w:val="24"/>
              <w:szCs w:val="24"/>
              <w:lang w:val="en-GB"/>
            </w:rPr>
          </w:rPrChange>
        </w:rPr>
        <w:t>aquí</w:t>
      </w:r>
      <w:r w:rsidRPr="4A6D2F5D" w:rsidR="4A6D2F5D">
        <w:rPr>
          <w:rFonts w:ascii="Times New Roman" w:hAnsi="Times New Roman"/>
          <w:i w:val="1"/>
          <w:iCs w:val="1"/>
          <w:sz w:val="24"/>
          <w:szCs w:val="24"/>
          <w:lang w:val="en-GB"/>
          <w:rPrChange w:author="Gary Smailes" w:date="2024-01-17T11:41:33.13Z" w:id="1986857545">
            <w:rPr>
              <w:rFonts w:ascii="Times New Roman" w:hAnsi="Times New Roman"/>
              <w:sz w:val="24"/>
              <w:szCs w:val="24"/>
              <w:lang w:val="en-GB"/>
            </w:rPr>
          </w:rPrChange>
        </w:rPr>
        <w:t xml:space="preserve"> para </w:t>
      </w:r>
      <w:r w:rsidRPr="4A6D2F5D" w:rsidR="4A6D2F5D">
        <w:rPr>
          <w:rFonts w:ascii="Times New Roman" w:hAnsi="Times New Roman"/>
          <w:i w:val="1"/>
          <w:iCs w:val="1"/>
          <w:sz w:val="24"/>
          <w:szCs w:val="24"/>
          <w:lang w:val="en-GB"/>
          <w:rPrChange w:author="Gary Smailes" w:date="2024-01-17T11:41:33.131Z" w:id="809398059">
            <w:rPr>
              <w:rFonts w:ascii="Times New Roman" w:hAnsi="Times New Roman"/>
              <w:sz w:val="24"/>
              <w:szCs w:val="24"/>
              <w:lang w:val="en-GB"/>
            </w:rPr>
          </w:rPrChange>
        </w:rPr>
        <w:t>practicar</w:t>
      </w:r>
      <w:r w:rsidRPr="4A6D2F5D" w:rsidR="4A6D2F5D">
        <w:rPr>
          <w:rFonts w:ascii="Times New Roman" w:hAnsi="Times New Roman"/>
          <w:i w:val="1"/>
          <w:iCs w:val="1"/>
          <w:sz w:val="24"/>
          <w:szCs w:val="24"/>
          <w:lang w:val="en-GB"/>
          <w:rPrChange w:author="Gary Smailes" w:date="2024-01-17T11:41:33.134Z" w:id="528980133">
            <w:rPr>
              <w:rFonts w:ascii="Times New Roman" w:hAnsi="Times New Roman"/>
              <w:sz w:val="24"/>
              <w:szCs w:val="24"/>
              <w:lang w:val="en-GB"/>
            </w:rPr>
          </w:rPrChange>
        </w:rPr>
        <w:t xml:space="preserve"> </w:t>
      </w:r>
      <w:r w:rsidRPr="4A6D2F5D" w:rsidR="4A6D2F5D">
        <w:rPr>
          <w:rFonts w:ascii="Times New Roman" w:hAnsi="Times New Roman"/>
          <w:i w:val="1"/>
          <w:iCs w:val="1"/>
          <w:sz w:val="24"/>
          <w:szCs w:val="24"/>
          <w:lang w:val="en-GB"/>
          <w:rPrChange w:author="Gary Smailes" w:date="2024-01-17T11:41:33.135Z" w:id="273395722">
            <w:rPr>
              <w:rFonts w:ascii="Times New Roman" w:hAnsi="Times New Roman"/>
              <w:sz w:val="24"/>
              <w:szCs w:val="24"/>
              <w:lang w:val="en-GB"/>
            </w:rPr>
          </w:rPrChange>
        </w:rPr>
        <w:t>dardos</w:t>
      </w:r>
      <w:r w:rsidRPr="4A6D2F5D" w:rsidR="4A6D2F5D">
        <w:rPr>
          <w:rFonts w:ascii="Times New Roman" w:hAnsi="Times New Roman"/>
          <w:i w:val="1"/>
          <w:iCs w:val="1"/>
          <w:sz w:val="24"/>
          <w:szCs w:val="24"/>
          <w:lang w:val="en-GB"/>
          <w:rPrChange w:author="Gary Smailes" w:date="2024-01-17T11:41:33.137Z" w:id="65202462">
            <w:rPr>
              <w:rFonts w:ascii="Times New Roman" w:hAnsi="Times New Roman"/>
              <w:sz w:val="24"/>
              <w:szCs w:val="24"/>
              <w:lang w:val="en-GB"/>
            </w:rPr>
          </w:rPrChange>
        </w:rPr>
        <w:t>,</w:t>
      </w:r>
      <w:r w:rsidRPr="4A6D2F5D" w:rsidR="4A6D2F5D">
        <w:rPr>
          <w:rFonts w:ascii="Times New Roman" w:hAnsi="Times New Roman"/>
          <w:sz w:val="24"/>
          <w:szCs w:val="24"/>
          <w:lang w:val="en-GB"/>
        </w:rPr>
        <w:t>” announced the veteran on crutches. His lack of teeth made him hard to understand but the rest of him was lean and wiry.</w:t>
      </w:r>
    </w:p>
    <w:p w:rsidRPr="00D73D87" w:rsidR="00FF3879" w:rsidP="00FF3879" w:rsidRDefault="00FF3879" w14:paraId="539A63C0" w14:textId="21548694">
      <w:pPr>
        <w:pStyle w:val="CSP-ChapterBodyText-FirstParagraph"/>
        <w:spacing w:line="360" w:lineRule="auto"/>
        <w:ind w:firstLine="720"/>
        <w:jc w:val="left"/>
        <w:rPr>
          <w:rFonts w:ascii="Times New Roman" w:hAnsi="Times New Roman"/>
          <w:sz w:val="24"/>
          <w:szCs w:val="24"/>
          <w:lang w:val="en-GB"/>
        </w:rPr>
      </w:pPr>
      <w:r w:rsidRPr="4A6D2F5D" w:rsidR="4A6D2F5D">
        <w:rPr>
          <w:rFonts w:ascii="Times New Roman" w:hAnsi="Times New Roman"/>
          <w:sz w:val="24"/>
          <w:szCs w:val="24"/>
          <w:lang w:val="en-GB"/>
        </w:rPr>
        <w:t>“</w:t>
      </w:r>
      <w:r w:rsidRPr="4A6D2F5D" w:rsidR="4A6D2F5D">
        <w:rPr>
          <w:rFonts w:ascii="Times New Roman" w:hAnsi="Times New Roman"/>
          <w:i w:val="1"/>
          <w:iCs w:val="1"/>
          <w:sz w:val="24"/>
          <w:szCs w:val="24"/>
          <w:lang w:val="en-GB"/>
          <w:rPrChange w:author="Gary Smailes" w:date="2024-01-17T11:41:39.262Z" w:id="732661934">
            <w:rPr>
              <w:rFonts w:ascii="Times New Roman" w:hAnsi="Times New Roman"/>
              <w:sz w:val="24"/>
              <w:szCs w:val="24"/>
              <w:lang w:val="en-GB"/>
            </w:rPr>
          </w:rPrChange>
        </w:rPr>
        <w:t xml:space="preserve">Buenos </w:t>
      </w:r>
      <w:r w:rsidRPr="4A6D2F5D" w:rsidR="4A6D2F5D">
        <w:rPr>
          <w:rFonts w:ascii="Times New Roman" w:hAnsi="Times New Roman"/>
          <w:i w:val="1"/>
          <w:iCs w:val="1"/>
          <w:sz w:val="24"/>
          <w:szCs w:val="24"/>
          <w:lang w:val="en-GB"/>
          <w:rPrChange w:author="Gary Smailes" w:date="2024-01-17T11:41:39.262Z" w:id="1543135917">
            <w:rPr>
              <w:rFonts w:ascii="Times New Roman" w:hAnsi="Times New Roman"/>
              <w:sz w:val="24"/>
              <w:szCs w:val="24"/>
              <w:lang w:val="en-GB"/>
            </w:rPr>
          </w:rPrChange>
        </w:rPr>
        <w:t>dias</w:t>
      </w:r>
      <w:r w:rsidRPr="4A6D2F5D" w:rsidR="4A6D2F5D">
        <w:rPr>
          <w:rFonts w:ascii="Times New Roman" w:hAnsi="Times New Roman"/>
          <w:i w:val="1"/>
          <w:iCs w:val="1"/>
          <w:sz w:val="24"/>
          <w:szCs w:val="24"/>
          <w:lang w:val="en-GB"/>
          <w:rPrChange w:author="Gary Smailes" w:date="2024-01-17T11:41:39.262Z" w:id="177420054">
            <w:rPr>
              <w:rFonts w:ascii="Times New Roman" w:hAnsi="Times New Roman"/>
              <w:sz w:val="24"/>
              <w:szCs w:val="24"/>
              <w:lang w:val="en-GB"/>
            </w:rPr>
          </w:rPrChange>
        </w:rPr>
        <w:t>,</w:t>
      </w:r>
      <w:r w:rsidRPr="4A6D2F5D" w:rsidR="4A6D2F5D">
        <w:rPr>
          <w:rFonts w:ascii="Times New Roman" w:hAnsi="Times New Roman"/>
          <w:sz w:val="24"/>
          <w:szCs w:val="24"/>
          <w:lang w:val="en-GB"/>
        </w:rPr>
        <w:t>” I said holding up the palm of my hand to signify wait. “</w:t>
      </w:r>
      <w:r w:rsidRPr="4A6D2F5D" w:rsidR="4A6D2F5D">
        <w:rPr>
          <w:rFonts w:ascii="Times New Roman" w:hAnsi="Times New Roman"/>
          <w:i w:val="1"/>
          <w:iCs w:val="1"/>
          <w:sz w:val="24"/>
          <w:szCs w:val="24"/>
          <w:lang w:val="en-GB"/>
          <w:rPrChange w:author="Gary Smailes" w:date="2024-01-17T11:41:42.698Z" w:id="297749806">
            <w:rPr>
              <w:rFonts w:ascii="Times New Roman" w:hAnsi="Times New Roman"/>
              <w:sz w:val="24"/>
              <w:szCs w:val="24"/>
              <w:lang w:val="en-GB"/>
            </w:rPr>
          </w:rPrChange>
        </w:rPr>
        <w:t>Momento</w:t>
      </w:r>
      <w:r w:rsidRPr="4A6D2F5D" w:rsidR="4A6D2F5D">
        <w:rPr>
          <w:rFonts w:ascii="Times New Roman" w:hAnsi="Times New Roman"/>
          <w:sz w:val="24"/>
          <w:szCs w:val="24"/>
          <w:lang w:val="en-GB"/>
        </w:rPr>
        <w:t>.”</w:t>
      </w:r>
    </w:p>
    <w:p w:rsidRPr="00D73D87" w:rsidR="00CB2418" w:rsidP="000949B6" w:rsidRDefault="00642B0F" w14:paraId="3DDE0976" w14:textId="1E0B2ACE">
      <w:pPr>
        <w:spacing w:after="0" w:line="360" w:lineRule="auto"/>
        <w:ind w:firstLine="720"/>
        <w:rPr>
          <w:rFonts w:ascii="Times New Roman" w:hAnsi="Times New Roman" w:cs="Times New Roman"/>
          <w:sz w:val="24"/>
          <w:szCs w:val="24"/>
          <w:lang w:val="en-GB"/>
        </w:rPr>
      </w:pPr>
      <w:r w:rsidRPr="4A6D2F5D" w:rsidR="4A6D2F5D">
        <w:rPr>
          <w:rFonts w:ascii="Times New Roman" w:hAnsi="Times New Roman" w:cs="Times New Roman"/>
          <w:sz w:val="24"/>
          <w:szCs w:val="24"/>
          <w:lang w:val="en-GB"/>
        </w:rPr>
        <w:t>“Can you spare a minute,” I said to El Rubio</w:t>
      </w:r>
      <w:ins w:author="Gary Smailes" w:date="2024-01-17T11:41:47.754Z" w:id="1335372859">
        <w:r w:rsidRPr="4A6D2F5D" w:rsidR="4A6D2F5D">
          <w:rPr>
            <w:rFonts w:ascii="Times New Roman" w:hAnsi="Times New Roman" w:cs="Times New Roman"/>
            <w:sz w:val="24"/>
            <w:szCs w:val="24"/>
            <w:lang w:val="en-GB"/>
          </w:rPr>
          <w:t>,</w:t>
        </w:r>
      </w:ins>
      <w:r w:rsidRPr="4A6D2F5D" w:rsidR="4A6D2F5D">
        <w:rPr>
          <w:rFonts w:ascii="Times New Roman" w:hAnsi="Times New Roman" w:cs="Times New Roman"/>
          <w:sz w:val="24"/>
          <w:szCs w:val="24"/>
          <w:lang w:val="en-GB"/>
        </w:rPr>
        <w:t xml:space="preserve"> who came out of the kitchen drying his hands. I went around to the front of the bar and shook hands with each introducing myself.</w:t>
      </w:r>
    </w:p>
    <w:p w:rsidRPr="00D73D87" w:rsidR="00464BA9" w:rsidP="000949B6" w:rsidRDefault="00464BA9" w14:paraId="3687754C" w14:textId="060FBEC2">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“Soy </w:t>
      </w:r>
      <w:r w:rsidR="00CF55C7">
        <w:rPr>
          <w:rFonts w:ascii="Times New Roman" w:hAnsi="Times New Roman" w:cs="Times New Roman"/>
          <w:sz w:val="24"/>
          <w:szCs w:val="24"/>
          <w:lang w:val="en-GB"/>
        </w:rPr>
        <w:t>Robin</w:t>
      </w:r>
      <w:r w:rsidRPr="00D73D87" w:rsidR="00006C77">
        <w:rPr>
          <w:rFonts w:ascii="Times New Roman" w:hAnsi="Times New Roman" w:cs="Times New Roman"/>
          <w:sz w:val="24"/>
          <w:szCs w:val="24"/>
          <w:lang w:val="en-GB"/>
        </w:rPr>
        <w:t>,</w:t>
      </w:r>
      <w:r w:rsidRPr="00D73D87">
        <w:rPr>
          <w:rFonts w:ascii="Times New Roman" w:hAnsi="Times New Roman" w:cs="Times New Roman"/>
          <w:sz w:val="24"/>
          <w:szCs w:val="24"/>
          <w:lang w:val="en-GB"/>
        </w:rPr>
        <w:t xml:space="preserve">” I repeated. </w:t>
      </w:r>
      <w:r w:rsidRPr="00D73D87" w:rsidR="00C2753B">
        <w:rPr>
          <w:rFonts w:ascii="Times New Roman" w:hAnsi="Times New Roman" w:cs="Times New Roman"/>
          <w:sz w:val="24"/>
          <w:szCs w:val="24"/>
          <w:lang w:val="en-GB"/>
        </w:rPr>
        <w:t>I</w:t>
      </w:r>
      <w:r w:rsidRPr="00D73D87">
        <w:rPr>
          <w:rFonts w:ascii="Times New Roman" w:hAnsi="Times New Roman" w:cs="Times New Roman"/>
          <w:sz w:val="24"/>
          <w:szCs w:val="24"/>
          <w:lang w:val="en-GB"/>
        </w:rPr>
        <w:t xml:space="preserve"> was stretching</w:t>
      </w:r>
      <w:r w:rsidRPr="00D73D87" w:rsidR="00E679FB">
        <w:rPr>
          <w:rFonts w:ascii="Times New Roman" w:hAnsi="Times New Roman" w:cs="Times New Roman"/>
          <w:sz w:val="24"/>
          <w:szCs w:val="24"/>
          <w:lang w:val="en-GB"/>
        </w:rPr>
        <w:t xml:space="preserve"> my </w:t>
      </w:r>
      <w:r w:rsidRPr="00D73D87" w:rsidR="007A03B9">
        <w:rPr>
          <w:rFonts w:ascii="Times New Roman" w:hAnsi="Times New Roman" w:cs="Times New Roman"/>
          <w:sz w:val="24"/>
          <w:szCs w:val="24"/>
          <w:lang w:val="en-GB"/>
        </w:rPr>
        <w:t>Spanish</w:t>
      </w:r>
      <w:r w:rsidRPr="00D73D87" w:rsidR="00C2753B">
        <w:rPr>
          <w:rFonts w:ascii="Times New Roman" w:hAnsi="Times New Roman" w:cs="Times New Roman"/>
          <w:sz w:val="24"/>
          <w:szCs w:val="24"/>
          <w:lang w:val="en-GB"/>
        </w:rPr>
        <w:t xml:space="preserve"> now</w:t>
      </w:r>
      <w:r w:rsidRPr="00D73D87" w:rsidR="007A03B9">
        <w:rPr>
          <w:rFonts w:ascii="Times New Roman" w:hAnsi="Times New Roman" w:cs="Times New Roman"/>
          <w:sz w:val="24"/>
          <w:szCs w:val="24"/>
          <w:lang w:val="en-GB"/>
        </w:rPr>
        <w:t>,</w:t>
      </w:r>
      <w:r w:rsidRPr="00D73D87" w:rsidR="00E679FB">
        <w:rPr>
          <w:rFonts w:ascii="Times New Roman" w:hAnsi="Times New Roman" w:cs="Times New Roman"/>
          <w:sz w:val="24"/>
          <w:szCs w:val="24"/>
          <w:lang w:val="en-GB"/>
        </w:rPr>
        <w:t xml:space="preserve"> but this was just what I wanted, </w:t>
      </w:r>
      <w:r w:rsidRPr="00D73D87" w:rsidR="00EC6228">
        <w:rPr>
          <w:rFonts w:ascii="Times New Roman" w:hAnsi="Times New Roman" w:cs="Times New Roman"/>
          <w:sz w:val="24"/>
          <w:szCs w:val="24"/>
          <w:lang w:val="en-GB"/>
        </w:rPr>
        <w:t>learning by doing.</w:t>
      </w:r>
    </w:p>
    <w:p w:rsidRPr="00D73D87" w:rsidR="00EC6228" w:rsidP="000949B6" w:rsidRDefault="00EC6228" w14:paraId="4CFFFB66" w14:textId="2FAA5EAF">
      <w:pPr>
        <w:spacing w:after="0" w:line="360" w:lineRule="auto"/>
        <w:ind w:firstLine="720"/>
        <w:rPr>
          <w:rFonts w:ascii="Times New Roman" w:hAnsi="Times New Roman"/>
          <w:sz w:val="24"/>
          <w:szCs w:val="24"/>
          <w:lang w:val="en-GB"/>
        </w:rPr>
      </w:pPr>
      <w:r w:rsidRPr="00D73D87">
        <w:rPr>
          <w:rFonts w:ascii="Times New Roman" w:hAnsi="Times New Roman" w:cs="Times New Roman"/>
          <w:sz w:val="24"/>
          <w:szCs w:val="24"/>
          <w:lang w:val="en-GB"/>
        </w:rPr>
        <w:t>The others were Pepe, the owner of Bar Bilbainos</w:t>
      </w:r>
      <w:r w:rsidRPr="00D73D87" w:rsidR="00D234E0">
        <w:rPr>
          <w:rFonts w:ascii="Times New Roman" w:hAnsi="Times New Roman"/>
          <w:sz w:val="24"/>
          <w:szCs w:val="24"/>
          <w:lang w:val="en-GB"/>
        </w:rPr>
        <w:t>, a short, stocky man in his fifties with long dark greying hair and a drooping moustache</w:t>
      </w:r>
      <w:r w:rsidRPr="00D73D87" w:rsidR="00E16882">
        <w:rPr>
          <w:rFonts w:ascii="Times New Roman" w:hAnsi="Times New Roman"/>
          <w:sz w:val="24"/>
          <w:szCs w:val="24"/>
          <w:lang w:val="en-GB"/>
        </w:rPr>
        <w:t xml:space="preserve">. </w:t>
      </w:r>
      <w:r w:rsidRPr="00D73D87" w:rsidR="00D23F95">
        <w:rPr>
          <w:rFonts w:ascii="Times New Roman" w:hAnsi="Times New Roman"/>
          <w:sz w:val="24"/>
          <w:szCs w:val="24"/>
          <w:lang w:val="en-GB"/>
        </w:rPr>
        <w:t xml:space="preserve">Fran </w:t>
      </w:r>
      <w:r w:rsidRPr="00D73D87" w:rsidR="006442D1">
        <w:rPr>
          <w:rFonts w:ascii="Times New Roman" w:hAnsi="Times New Roman"/>
          <w:sz w:val="24"/>
          <w:szCs w:val="24"/>
          <w:lang w:val="en-GB"/>
        </w:rPr>
        <w:t xml:space="preserve">was </w:t>
      </w:r>
      <w:r w:rsidRPr="00D73D87" w:rsidR="00D23F95">
        <w:rPr>
          <w:rFonts w:ascii="Times New Roman" w:hAnsi="Times New Roman"/>
          <w:sz w:val="24"/>
          <w:szCs w:val="24"/>
          <w:lang w:val="en-GB"/>
        </w:rPr>
        <w:t xml:space="preserve">a short, cheeky fellow </w:t>
      </w:r>
      <w:r w:rsidRPr="00D73D87" w:rsidR="00C2753B">
        <w:rPr>
          <w:rFonts w:ascii="Times New Roman" w:hAnsi="Times New Roman"/>
          <w:sz w:val="24"/>
          <w:szCs w:val="24"/>
          <w:lang w:val="en-GB"/>
        </w:rPr>
        <w:t xml:space="preserve">in his early thirties </w:t>
      </w:r>
      <w:r w:rsidRPr="00D73D87" w:rsidR="00D23F95">
        <w:rPr>
          <w:rFonts w:ascii="Times New Roman" w:hAnsi="Times New Roman"/>
          <w:sz w:val="24"/>
          <w:szCs w:val="24"/>
          <w:lang w:val="en-GB"/>
        </w:rPr>
        <w:t>with chiselled features, dark curly hair, and a muscular frame</w:t>
      </w:r>
      <w:r w:rsidRPr="00D73D87" w:rsidR="006442D1">
        <w:rPr>
          <w:rFonts w:ascii="Times New Roman" w:hAnsi="Times New Roman"/>
          <w:sz w:val="24"/>
          <w:szCs w:val="24"/>
          <w:lang w:val="en-GB"/>
        </w:rPr>
        <w:t>. Jorge</w:t>
      </w:r>
      <w:r w:rsidRPr="00D73D87" w:rsidR="00B92D14">
        <w:rPr>
          <w:rFonts w:ascii="Times New Roman" w:hAnsi="Times New Roman"/>
          <w:sz w:val="24"/>
          <w:szCs w:val="24"/>
          <w:lang w:val="en-GB"/>
        </w:rPr>
        <w:t xml:space="preserve"> was </w:t>
      </w:r>
      <w:r w:rsidRPr="00D73D87" w:rsidR="003969F6">
        <w:rPr>
          <w:rFonts w:ascii="Times New Roman" w:hAnsi="Times New Roman"/>
          <w:sz w:val="24"/>
          <w:szCs w:val="24"/>
          <w:lang w:val="en-GB"/>
        </w:rPr>
        <w:t>mid-forties</w:t>
      </w:r>
      <w:r w:rsidRPr="00D73D87" w:rsidR="00C2753B">
        <w:rPr>
          <w:rFonts w:ascii="Times New Roman" w:hAnsi="Times New Roman"/>
          <w:sz w:val="24"/>
          <w:szCs w:val="24"/>
          <w:lang w:val="en-GB"/>
        </w:rPr>
        <w:t xml:space="preserve">, </w:t>
      </w:r>
      <w:r w:rsidRPr="00D73D87" w:rsidR="00B92D14">
        <w:rPr>
          <w:rFonts w:ascii="Times New Roman" w:hAnsi="Times New Roman"/>
          <w:sz w:val="24"/>
          <w:szCs w:val="24"/>
          <w:lang w:val="en-GB"/>
        </w:rPr>
        <w:t>lanky, almost bald</w:t>
      </w:r>
      <w:r w:rsidRPr="00D73D87" w:rsidR="00006C77">
        <w:rPr>
          <w:rFonts w:ascii="Times New Roman" w:hAnsi="Times New Roman"/>
          <w:sz w:val="24"/>
          <w:szCs w:val="24"/>
          <w:lang w:val="en-GB"/>
        </w:rPr>
        <w:t>,</w:t>
      </w:r>
      <w:r w:rsidRPr="00D73D87" w:rsidR="00B92D14">
        <w:rPr>
          <w:rFonts w:ascii="Times New Roman" w:hAnsi="Times New Roman"/>
          <w:sz w:val="24"/>
          <w:szCs w:val="24"/>
          <w:lang w:val="en-GB"/>
        </w:rPr>
        <w:t xml:space="preserve"> </w:t>
      </w:r>
      <w:r w:rsidRPr="00D73D87" w:rsidR="00E0018B">
        <w:rPr>
          <w:rFonts w:ascii="Times New Roman" w:hAnsi="Times New Roman"/>
          <w:sz w:val="24"/>
          <w:szCs w:val="24"/>
          <w:lang w:val="en-GB"/>
        </w:rPr>
        <w:t>and had a grip of steel. He had a piece of straw</w:t>
      </w:r>
      <w:r w:rsidRPr="00D73D87" w:rsidR="00C2753B">
        <w:rPr>
          <w:rFonts w:ascii="Times New Roman" w:hAnsi="Times New Roman"/>
          <w:sz w:val="24"/>
          <w:szCs w:val="24"/>
          <w:lang w:val="en-GB"/>
        </w:rPr>
        <w:t xml:space="preserve"> </w:t>
      </w:r>
      <w:r w:rsidRPr="00D73D87" w:rsidR="007C3E02">
        <w:rPr>
          <w:rFonts w:ascii="Times New Roman" w:hAnsi="Times New Roman"/>
          <w:sz w:val="24"/>
          <w:szCs w:val="24"/>
          <w:lang w:val="en-GB"/>
        </w:rPr>
        <w:t>stuck to his shirt sleeve</w:t>
      </w:r>
      <w:r w:rsidRPr="00D73D87" w:rsidR="004877E4">
        <w:rPr>
          <w:rFonts w:ascii="Times New Roman" w:hAnsi="Times New Roman"/>
          <w:sz w:val="24"/>
          <w:szCs w:val="24"/>
          <w:lang w:val="en-GB"/>
        </w:rPr>
        <w:t>.</w:t>
      </w:r>
    </w:p>
    <w:p w:rsidRPr="00D73D87" w:rsidR="004877E4" w:rsidP="000949B6" w:rsidRDefault="004877E4" w14:paraId="58375C3E" w14:textId="78F8FFEC">
      <w:pPr>
        <w:spacing w:after="0" w:line="360" w:lineRule="auto"/>
        <w:ind w:firstLine="720"/>
        <w:rPr>
          <w:rFonts w:ascii="Times New Roman" w:hAnsi="Times New Roman"/>
          <w:sz w:val="24"/>
          <w:szCs w:val="24"/>
          <w:lang w:val="en-GB"/>
        </w:rPr>
      </w:pPr>
      <w:r w:rsidRPr="4A6D2F5D" w:rsidR="4A6D2F5D">
        <w:rPr>
          <w:rFonts w:ascii="Times New Roman" w:hAnsi="Times New Roman"/>
          <w:sz w:val="24"/>
          <w:szCs w:val="24"/>
          <w:lang w:val="en-GB"/>
        </w:rPr>
        <w:t>Irena chose that moment to start cleaning the bar, so we had a brief pause</w:t>
      </w:r>
      <w:ins w:author="Gary Smailes" w:date="2024-01-17T11:42:08.21Z" w:id="488250870">
        <w:r w:rsidRPr="4A6D2F5D" w:rsidR="4A6D2F5D">
          <w:rPr>
            <w:rFonts w:ascii="Times New Roman" w:hAnsi="Times New Roman"/>
            <w:sz w:val="24"/>
            <w:szCs w:val="24"/>
            <w:lang w:val="en-GB"/>
          </w:rPr>
          <w:t>,</w:t>
        </w:r>
      </w:ins>
      <w:r w:rsidRPr="4A6D2F5D" w:rsidR="4A6D2F5D">
        <w:rPr>
          <w:rFonts w:ascii="Times New Roman" w:hAnsi="Times New Roman"/>
          <w:sz w:val="24"/>
          <w:szCs w:val="24"/>
          <w:lang w:val="en-GB"/>
        </w:rPr>
        <w:t xml:space="preserve"> while they all gabbled among themselves. They seemed amiable and keen to get on, so I fetched the darts from the till stood on the throwing line, and rattled three into the treble twenty. I chalked up 180, pulled out the darts, and offered them to our new friends.</w:t>
      </w:r>
    </w:p>
    <w:p w:rsidRPr="00D73D87" w:rsidR="001D7B73" w:rsidP="000949B6" w:rsidRDefault="001D7B73" w14:paraId="10FF4DDA" w14:textId="03F6567A">
      <w:pPr>
        <w:spacing w:after="0" w:line="360" w:lineRule="auto"/>
        <w:ind w:firstLine="720"/>
        <w:rPr>
          <w:del w:author="Gary Smailes" w:date="2024-01-17T11:42:21.802Z" w:id="836416221"/>
          <w:rFonts w:ascii="Times New Roman" w:hAnsi="Times New Roman"/>
          <w:sz w:val="24"/>
          <w:szCs w:val="24"/>
          <w:lang w:val="en-GB"/>
        </w:rPr>
      </w:pPr>
      <w:r w:rsidRPr="4A6D2F5D" w:rsidR="4A6D2F5D">
        <w:rPr>
          <w:rFonts w:ascii="Times New Roman" w:hAnsi="Times New Roman"/>
          <w:sz w:val="24"/>
          <w:szCs w:val="24"/>
          <w:lang w:val="en-GB"/>
        </w:rPr>
        <w:t>Fran stepped forward, aimed, and threw and managed to hit the board with all three. I chalked up his score. Pepe and Jorge did the same.</w:t>
      </w:r>
      <w:ins w:author="Gary Smailes" w:date="2024-01-17T11:42:22.279Z" w:id="693348954">
        <w:r w:rsidRPr="4A6D2F5D" w:rsidR="4A6D2F5D">
          <w:rPr>
            <w:rFonts w:ascii="Times New Roman" w:hAnsi="Times New Roman"/>
            <w:sz w:val="24"/>
            <w:szCs w:val="24"/>
            <w:lang w:val="en-GB"/>
          </w:rPr>
          <w:t xml:space="preserve"> </w:t>
        </w:r>
      </w:ins>
    </w:p>
    <w:p w:rsidRPr="00D73D87" w:rsidR="00B83707" w:rsidP="4A6D2F5D" w:rsidRDefault="00250C43" w14:paraId="17A7AD59" w14:textId="36EFE996">
      <w:pPr>
        <w:spacing w:after="0" w:line="360" w:lineRule="auto"/>
        <w:ind w:firstLine="0"/>
        <w:rPr>
          <w:rFonts w:ascii="Times New Roman" w:hAnsi="Times New Roman"/>
          <w:sz w:val="24"/>
          <w:szCs w:val="24"/>
          <w:lang w:val="en-GB"/>
        </w:rPr>
        <w:pPrChange w:author="Gary Smailes" w:date="2024-01-17T11:42:21.623Z">
          <w:pPr>
            <w:spacing w:after="0" w:line="360" w:lineRule="auto"/>
            <w:ind w:firstLine="720"/>
          </w:pPr>
        </w:pPrChange>
      </w:pPr>
      <w:r w:rsidRPr="4A6D2F5D" w:rsidR="4A6D2F5D">
        <w:rPr>
          <w:rFonts w:ascii="Times New Roman" w:hAnsi="Times New Roman"/>
          <w:sz w:val="24"/>
          <w:szCs w:val="24"/>
          <w:lang w:val="en-GB"/>
        </w:rPr>
        <w:t xml:space="preserve">I </w:t>
      </w:r>
      <w:del w:author="Gary Smailes" w:date="2024-01-17T11:42:19.559Z" w:id="271544555">
        <w:r w:rsidRPr="4A6D2F5D" w:rsidDel="4A6D2F5D">
          <w:rPr>
            <w:rFonts w:ascii="Times New Roman" w:hAnsi="Times New Roman"/>
            <w:sz w:val="24"/>
            <w:szCs w:val="24"/>
            <w:lang w:val="en-GB"/>
          </w:rPr>
          <w:delText xml:space="preserve">then </w:delText>
        </w:r>
      </w:del>
      <w:r w:rsidRPr="4A6D2F5D" w:rsidR="4A6D2F5D">
        <w:rPr>
          <w:rFonts w:ascii="Times New Roman" w:hAnsi="Times New Roman"/>
          <w:sz w:val="24"/>
          <w:szCs w:val="24"/>
          <w:lang w:val="en-GB"/>
        </w:rPr>
        <w:t xml:space="preserve">explained starting and finishing with a double and the winner was the first to 501. El Rubio translated. After half an hour they were </w:t>
      </w:r>
      <w:r w:rsidRPr="4A6D2F5D" w:rsidR="4A6D2F5D">
        <w:rPr>
          <w:rFonts w:ascii="Times New Roman" w:hAnsi="Times New Roman"/>
          <w:sz w:val="24"/>
          <w:szCs w:val="24"/>
          <w:lang w:val="en-GB"/>
        </w:rPr>
        <w:t>reasonably competent</w:t>
      </w:r>
      <w:r w:rsidRPr="4A6D2F5D" w:rsidR="4A6D2F5D">
        <w:rPr>
          <w:rFonts w:ascii="Times New Roman" w:hAnsi="Times New Roman"/>
          <w:sz w:val="24"/>
          <w:szCs w:val="24"/>
          <w:lang w:val="en-GB"/>
        </w:rPr>
        <w:t>, and Miguel announced he wanted a go.</w:t>
      </w:r>
    </w:p>
    <w:p w:rsidRPr="00D73D87" w:rsidR="00E97D8B" w:rsidP="000949B6" w:rsidRDefault="00B46D7B" w14:paraId="75930754" w14:textId="5EEB48FB">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Jorge took his crutches</w:t>
      </w:r>
      <w:r w:rsidRPr="00D73D87" w:rsidR="00006C77">
        <w:rPr>
          <w:rFonts w:ascii="Times New Roman" w:hAnsi="Times New Roman"/>
          <w:sz w:val="24"/>
          <w:szCs w:val="24"/>
          <w:lang w:val="en-GB"/>
        </w:rPr>
        <w:t>.</w:t>
      </w:r>
      <w:r w:rsidRPr="00D73D87">
        <w:rPr>
          <w:rFonts w:ascii="Times New Roman" w:hAnsi="Times New Roman"/>
          <w:sz w:val="24"/>
          <w:szCs w:val="24"/>
          <w:lang w:val="en-GB"/>
        </w:rPr>
        <w:t xml:space="preserve"> </w:t>
      </w:r>
      <w:r w:rsidRPr="00D73D87" w:rsidR="00E97D8B">
        <w:rPr>
          <w:rFonts w:ascii="Times New Roman" w:hAnsi="Times New Roman"/>
          <w:sz w:val="24"/>
          <w:szCs w:val="24"/>
          <w:lang w:val="en-GB"/>
        </w:rPr>
        <w:t xml:space="preserve">Pepe and Fran </w:t>
      </w:r>
      <w:r w:rsidRPr="00D73D87">
        <w:rPr>
          <w:rFonts w:ascii="Times New Roman" w:hAnsi="Times New Roman"/>
          <w:sz w:val="24"/>
          <w:szCs w:val="24"/>
          <w:lang w:val="en-GB"/>
        </w:rPr>
        <w:t>held him up while he aimed and threw.</w:t>
      </w:r>
      <w:r w:rsidRPr="00D73D87" w:rsidR="007B2E75">
        <w:rPr>
          <w:rFonts w:ascii="Times New Roman" w:hAnsi="Times New Roman"/>
          <w:sz w:val="24"/>
          <w:szCs w:val="24"/>
          <w:lang w:val="en-GB"/>
        </w:rPr>
        <w:t xml:space="preserve"> He also rattled three into the treble twenty. I applauded. Pepe gabbled something and they all laughed.</w:t>
      </w:r>
    </w:p>
    <w:p w:rsidRPr="00D73D87" w:rsidR="007B2E75" w:rsidP="000949B6" w:rsidRDefault="008B683B" w14:paraId="4F3C69FF" w14:textId="7D5770DC">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 xml:space="preserve">“He was expert grenade chucker in war,” said El Rubio. “They were laughing because Miguel said </w:t>
      </w:r>
      <w:r w:rsidRPr="00D73D87" w:rsidR="001D09C3">
        <w:rPr>
          <w:rFonts w:ascii="Times New Roman" w:hAnsi="Times New Roman"/>
          <w:sz w:val="24"/>
          <w:szCs w:val="24"/>
          <w:lang w:val="en-GB"/>
        </w:rPr>
        <w:t>the darts would be good to throw at the Guardia Civil backsides</w:t>
      </w:r>
      <w:r w:rsidRPr="00D73D87">
        <w:rPr>
          <w:rFonts w:ascii="Times New Roman" w:hAnsi="Times New Roman"/>
          <w:sz w:val="24"/>
          <w:szCs w:val="24"/>
          <w:lang w:val="en-GB"/>
        </w:rPr>
        <w:t>.”</w:t>
      </w:r>
    </w:p>
    <w:p w:rsidRPr="00D73D87" w:rsidR="00B60AA1" w:rsidP="000949B6" w:rsidRDefault="00D0691F" w14:paraId="4C6E3333" w14:textId="035BB01C">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They departed happ</w:t>
      </w:r>
      <w:r w:rsidRPr="00D73D87" w:rsidR="00006C77">
        <w:rPr>
          <w:rFonts w:ascii="Times New Roman" w:hAnsi="Times New Roman"/>
          <w:sz w:val="24"/>
          <w:szCs w:val="24"/>
          <w:lang w:val="en-GB"/>
        </w:rPr>
        <w:t>il</w:t>
      </w:r>
      <w:r w:rsidRPr="00D73D87">
        <w:rPr>
          <w:rFonts w:ascii="Times New Roman" w:hAnsi="Times New Roman"/>
          <w:sz w:val="24"/>
          <w:szCs w:val="24"/>
          <w:lang w:val="en-GB"/>
        </w:rPr>
        <w:t>y and agreed to fix a date to have a match against the Fontainebleau</w:t>
      </w:r>
      <w:r w:rsidRPr="00D73D87" w:rsidR="00B60BC0">
        <w:rPr>
          <w:rFonts w:ascii="Times New Roman" w:hAnsi="Times New Roman"/>
          <w:sz w:val="24"/>
          <w:szCs w:val="24"/>
          <w:lang w:val="en-GB"/>
        </w:rPr>
        <w:t>.</w:t>
      </w:r>
    </w:p>
    <w:p w:rsidRPr="00D73D87" w:rsidR="00B60BC0" w:rsidP="000949B6" w:rsidRDefault="00B60BC0" w14:paraId="7A678627" w14:textId="38D4A0B3">
      <w:pPr>
        <w:spacing w:after="0" w:line="360" w:lineRule="auto"/>
        <w:ind w:firstLine="720"/>
        <w:rPr>
          <w:rFonts w:ascii="Times New Roman" w:hAnsi="Times New Roman"/>
          <w:sz w:val="24"/>
          <w:szCs w:val="24"/>
          <w:lang w:val="en-GB"/>
        </w:rPr>
      </w:pPr>
      <w:r w:rsidRPr="4A6D2F5D" w:rsidR="4A6D2F5D">
        <w:rPr>
          <w:rFonts w:ascii="Times New Roman" w:hAnsi="Times New Roman"/>
          <w:sz w:val="24"/>
          <w:szCs w:val="24"/>
          <w:lang w:val="en-GB"/>
        </w:rPr>
        <w:t>I was amazed when Irena popped in that evening to confirm when. She brought a chubby but pretty teenager with her. “</w:t>
      </w:r>
      <w:r w:rsidRPr="4A6D2F5D" w:rsidR="4A6D2F5D">
        <w:rPr>
          <w:rFonts w:ascii="Times New Roman" w:hAnsi="Times New Roman"/>
          <w:i w:val="1"/>
          <w:iCs w:val="1"/>
          <w:sz w:val="24"/>
          <w:szCs w:val="24"/>
          <w:lang w:val="en-GB"/>
          <w:rPrChange w:author="Gary Smailes" w:date="2024-01-17T11:42:47.241Z" w:id="1784855764">
            <w:rPr>
              <w:rFonts w:ascii="Times New Roman" w:hAnsi="Times New Roman"/>
              <w:sz w:val="24"/>
              <w:szCs w:val="24"/>
              <w:lang w:val="en-GB"/>
            </w:rPr>
          </w:rPrChange>
        </w:rPr>
        <w:t xml:space="preserve">Ella es my </w:t>
      </w:r>
      <w:r w:rsidRPr="4A6D2F5D" w:rsidR="4A6D2F5D">
        <w:rPr>
          <w:rFonts w:ascii="Times New Roman" w:hAnsi="Times New Roman"/>
          <w:i w:val="1"/>
          <w:iCs w:val="1"/>
          <w:sz w:val="24"/>
          <w:szCs w:val="24"/>
          <w:lang w:val="en-GB"/>
          <w:rPrChange w:author="Gary Smailes" w:date="2024-01-17T11:42:47.241Z" w:id="696729549">
            <w:rPr>
              <w:rFonts w:ascii="Times New Roman" w:hAnsi="Times New Roman"/>
              <w:sz w:val="24"/>
              <w:szCs w:val="24"/>
              <w:lang w:val="en-GB"/>
            </w:rPr>
          </w:rPrChange>
        </w:rPr>
        <w:t>hija</w:t>
      </w:r>
      <w:r w:rsidRPr="4A6D2F5D" w:rsidR="4A6D2F5D">
        <w:rPr>
          <w:rFonts w:ascii="Times New Roman" w:hAnsi="Times New Roman"/>
          <w:i w:val="1"/>
          <w:iCs w:val="1"/>
          <w:sz w:val="24"/>
          <w:szCs w:val="24"/>
          <w:lang w:val="en-GB"/>
          <w:rPrChange w:author="Gary Smailes" w:date="2024-01-17T11:42:47.241Z" w:id="60369854">
            <w:rPr>
              <w:rFonts w:ascii="Times New Roman" w:hAnsi="Times New Roman"/>
              <w:sz w:val="24"/>
              <w:szCs w:val="24"/>
              <w:lang w:val="en-GB"/>
            </w:rPr>
          </w:rPrChange>
        </w:rPr>
        <w:t xml:space="preserve">, </w:t>
      </w:r>
      <w:r w:rsidRPr="4A6D2F5D" w:rsidR="4A6D2F5D">
        <w:rPr>
          <w:rFonts w:ascii="Times New Roman" w:hAnsi="Times New Roman"/>
          <w:i w:val="0"/>
          <w:iCs w:val="0"/>
          <w:sz w:val="24"/>
          <w:szCs w:val="24"/>
          <w:lang w:val="en-GB"/>
        </w:rPr>
        <w:t>Natalia</w:t>
      </w:r>
      <w:r w:rsidRPr="4A6D2F5D" w:rsidR="4A6D2F5D">
        <w:rPr>
          <w:rFonts w:ascii="Times New Roman" w:hAnsi="Times New Roman"/>
          <w:sz w:val="24"/>
          <w:szCs w:val="24"/>
          <w:lang w:val="en-GB"/>
        </w:rPr>
        <w:t>,” she said.</w:t>
      </w:r>
    </w:p>
    <w:p w:rsidRPr="00D73D87" w:rsidR="0086231E" w:rsidP="0086231E" w:rsidRDefault="002B0F9E" w14:paraId="0F36B2E9" w14:textId="392A8440">
      <w:pPr>
        <w:spacing w:after="0" w:line="360" w:lineRule="auto"/>
        <w:ind w:firstLine="720"/>
        <w:rPr>
          <w:rFonts w:ascii="Times New Roman" w:hAnsi="Times New Roman"/>
          <w:sz w:val="24"/>
          <w:szCs w:val="24"/>
          <w:lang w:val="en-GB"/>
        </w:rPr>
      </w:pPr>
      <w:r w:rsidRPr="4A6D2F5D" w:rsidR="4A6D2F5D">
        <w:rPr>
          <w:rFonts w:ascii="Times New Roman" w:hAnsi="Times New Roman"/>
          <w:sz w:val="24"/>
          <w:szCs w:val="24"/>
          <w:lang w:val="en-GB"/>
        </w:rPr>
        <w:t>“</w:t>
      </w:r>
      <w:r w:rsidRPr="4A6D2F5D" w:rsidR="4A6D2F5D">
        <w:rPr>
          <w:rFonts w:ascii="Times New Roman" w:hAnsi="Times New Roman"/>
          <w:i w:val="1"/>
          <w:iCs w:val="1"/>
          <w:sz w:val="24"/>
          <w:szCs w:val="24"/>
          <w:lang w:val="en-GB"/>
          <w:rPrChange w:author="Gary Smailes" w:date="2024-01-17T11:42:50.235Z" w:id="960568837">
            <w:rPr>
              <w:rFonts w:ascii="Times New Roman" w:hAnsi="Times New Roman"/>
              <w:sz w:val="24"/>
              <w:szCs w:val="24"/>
              <w:lang w:val="en-GB"/>
            </w:rPr>
          </w:rPrChange>
        </w:rPr>
        <w:t>Hola</w:t>
      </w:r>
      <w:r w:rsidRPr="4A6D2F5D" w:rsidR="4A6D2F5D">
        <w:rPr>
          <w:rFonts w:ascii="Times New Roman" w:hAnsi="Times New Roman"/>
          <w:sz w:val="24"/>
          <w:szCs w:val="24"/>
          <w:lang w:val="en-GB"/>
        </w:rPr>
        <w:t xml:space="preserve">, Natalia,” I said relieved she </w:t>
      </w:r>
      <w:r w:rsidRPr="4A6D2F5D" w:rsidR="4A6D2F5D">
        <w:rPr>
          <w:rFonts w:ascii="Times New Roman" w:hAnsi="Times New Roman"/>
          <w:sz w:val="24"/>
          <w:szCs w:val="24"/>
          <w:lang w:val="en-GB"/>
        </w:rPr>
        <w:t>wasn’t</w:t>
      </w:r>
      <w:r w:rsidRPr="4A6D2F5D" w:rsidR="4A6D2F5D">
        <w:rPr>
          <w:rFonts w:ascii="Times New Roman" w:hAnsi="Times New Roman"/>
          <w:sz w:val="24"/>
          <w:szCs w:val="24"/>
          <w:lang w:val="en-GB"/>
        </w:rPr>
        <w:t xml:space="preserve"> my type.</w:t>
      </w:r>
    </w:p>
    <w:p w:rsidRPr="00D73D87" w:rsidR="0086231E" w:rsidP="0086231E" w:rsidRDefault="0086231E" w14:paraId="489A699E" w14:textId="5307183C">
      <w:pPr>
        <w:spacing w:after="0" w:line="360" w:lineRule="auto"/>
        <w:ind w:firstLine="720"/>
        <w:rPr>
          <w:rFonts w:ascii="Times New Roman" w:hAnsi="Times New Roman"/>
          <w:sz w:val="24"/>
          <w:szCs w:val="24"/>
          <w:lang w:val="en-GB"/>
        </w:rPr>
      </w:pPr>
      <w:r w:rsidRPr="4A6D2F5D" w:rsidR="4A6D2F5D">
        <w:rPr>
          <w:rFonts w:ascii="Times New Roman" w:hAnsi="Times New Roman"/>
          <w:sz w:val="24"/>
          <w:szCs w:val="24"/>
          <w:lang w:val="en-GB"/>
        </w:rPr>
        <w:t>“</w:t>
      </w:r>
      <w:r w:rsidRPr="4A6D2F5D" w:rsidR="4A6D2F5D">
        <w:rPr>
          <w:rFonts w:ascii="Times New Roman" w:hAnsi="Times New Roman"/>
          <w:i w:val="1"/>
          <w:iCs w:val="1"/>
          <w:sz w:val="24"/>
          <w:szCs w:val="24"/>
          <w:lang w:val="en-GB"/>
          <w:rPrChange w:author="Gary Smailes" w:date="2024-01-17T11:42:55.328Z" w:id="465155947">
            <w:rPr>
              <w:rFonts w:ascii="Times New Roman" w:hAnsi="Times New Roman"/>
              <w:sz w:val="24"/>
              <w:szCs w:val="24"/>
              <w:lang w:val="en-GB"/>
            </w:rPr>
          </w:rPrChange>
        </w:rPr>
        <w:t>Hola</w:t>
      </w:r>
      <w:r w:rsidRPr="4A6D2F5D" w:rsidR="4A6D2F5D">
        <w:rPr>
          <w:rFonts w:ascii="Times New Roman" w:hAnsi="Times New Roman"/>
          <w:sz w:val="24"/>
          <w:szCs w:val="24"/>
          <w:lang w:val="en-GB"/>
        </w:rPr>
        <w:t>, Robin,” she said quietly blushing.</w:t>
      </w:r>
    </w:p>
    <w:p w:rsidRPr="00D73D87" w:rsidR="007D59BA" w:rsidP="0086231E" w:rsidRDefault="007D59BA" w14:paraId="16A9C479" w14:textId="6F2FDBEA">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The darts match was to be for the following Wednesday evening</w:t>
      </w:r>
      <w:r w:rsidRPr="00D73D87" w:rsidR="00551B39">
        <w:rPr>
          <w:rFonts w:ascii="Times New Roman" w:hAnsi="Times New Roman"/>
          <w:sz w:val="24"/>
          <w:szCs w:val="24"/>
          <w:lang w:val="en-GB"/>
        </w:rPr>
        <w:t>.</w:t>
      </w:r>
      <w:r w:rsidRPr="00D73D87" w:rsidR="0033591B">
        <w:rPr>
          <w:rFonts w:ascii="Times New Roman" w:hAnsi="Times New Roman"/>
          <w:sz w:val="24"/>
          <w:szCs w:val="24"/>
          <w:lang w:val="en-GB"/>
        </w:rPr>
        <w:t xml:space="preserve"> I made a poster </w:t>
      </w:r>
      <w:r w:rsidRPr="00D73D87" w:rsidR="00883C57">
        <w:rPr>
          <w:rFonts w:ascii="Times New Roman" w:hAnsi="Times New Roman"/>
          <w:sz w:val="24"/>
          <w:szCs w:val="24"/>
          <w:lang w:val="en-GB"/>
        </w:rPr>
        <w:t xml:space="preserve">in English and Spanish and </w:t>
      </w:r>
      <w:r w:rsidRPr="00D73D87" w:rsidR="0033591B">
        <w:rPr>
          <w:rFonts w:ascii="Times New Roman" w:hAnsi="Times New Roman"/>
          <w:sz w:val="24"/>
          <w:szCs w:val="24"/>
          <w:lang w:val="en-GB"/>
        </w:rPr>
        <w:t>had it copied</w:t>
      </w:r>
      <w:r w:rsidRPr="00D73D87" w:rsidR="00883C57">
        <w:rPr>
          <w:rFonts w:ascii="Times New Roman" w:hAnsi="Times New Roman"/>
          <w:sz w:val="24"/>
          <w:szCs w:val="24"/>
          <w:lang w:val="en-GB"/>
        </w:rPr>
        <w:t>.</w:t>
      </w:r>
      <w:r w:rsidRPr="00D73D87" w:rsidR="0033591B">
        <w:rPr>
          <w:rFonts w:ascii="Times New Roman" w:hAnsi="Times New Roman"/>
          <w:sz w:val="24"/>
          <w:szCs w:val="24"/>
          <w:lang w:val="en-GB"/>
        </w:rPr>
        <w:t xml:space="preserve"> Irena</w:t>
      </w:r>
      <w:r w:rsidRPr="00D73D87" w:rsidR="00DE36A7">
        <w:rPr>
          <w:rFonts w:ascii="Times New Roman" w:hAnsi="Times New Roman"/>
          <w:sz w:val="24"/>
          <w:szCs w:val="24"/>
          <w:lang w:val="en-GB"/>
        </w:rPr>
        <w:t xml:space="preserve"> went around town handing them out and sticking them up in prominent places.</w:t>
      </w:r>
    </w:p>
    <w:p w:rsidRPr="00D73D87" w:rsidR="00910208" w:rsidP="00910208" w:rsidRDefault="00A33567" w14:paraId="042EFFF4" w14:textId="6F7FDD5D">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From the chitchat I overheard behind the bar, the buzz around the migrant community was expectant. This was to be the first event of any nature between locals and foreigners. In a town renowned for nothing happening this was turning into a big deal.</w:t>
      </w:r>
    </w:p>
    <w:p w:rsidRPr="00D73D87" w:rsidR="00F658C3" w:rsidP="00910208" w:rsidRDefault="00F658C3" w14:paraId="4E995B3D" w14:textId="2E369939">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After dinner</w:t>
      </w:r>
      <w:r w:rsidRPr="00D73D87" w:rsidR="00910208">
        <w:rPr>
          <w:rFonts w:ascii="Times New Roman" w:hAnsi="Times New Roman" w:cs="Times New Roman"/>
          <w:sz w:val="24"/>
          <w:szCs w:val="24"/>
          <w:lang w:val="en-GB"/>
        </w:rPr>
        <w:t xml:space="preserve"> on the appointed Wednesday</w:t>
      </w:r>
      <w:r w:rsidRPr="00D73D87">
        <w:rPr>
          <w:rFonts w:ascii="Times New Roman" w:hAnsi="Times New Roman" w:cs="Times New Roman"/>
          <w:sz w:val="24"/>
          <w:szCs w:val="24"/>
          <w:lang w:val="en-GB"/>
        </w:rPr>
        <w:t xml:space="preserve">, </w:t>
      </w:r>
      <w:r w:rsidRPr="00D73D87" w:rsidR="00DE481C">
        <w:rPr>
          <w:rFonts w:ascii="Times New Roman" w:hAnsi="Times New Roman" w:cs="Times New Roman"/>
          <w:sz w:val="24"/>
          <w:szCs w:val="24"/>
          <w:lang w:val="en-GB"/>
        </w:rPr>
        <w:t xml:space="preserve">I </w:t>
      </w:r>
      <w:r w:rsidRPr="00D73D87">
        <w:rPr>
          <w:rFonts w:ascii="Times New Roman" w:hAnsi="Times New Roman" w:cs="Times New Roman"/>
          <w:sz w:val="24"/>
          <w:szCs w:val="24"/>
          <w:lang w:val="en-GB"/>
        </w:rPr>
        <w:t xml:space="preserve">rearranged tables and seating to point toward the dartboard and, in a humble attempt to save lives from wayward arrows, fixed ropes between the toilet corner and bar and between the open patio doors. </w:t>
      </w:r>
      <w:r w:rsidRPr="00D73D87" w:rsidR="00DE481C">
        <w:rPr>
          <w:rFonts w:ascii="Times New Roman" w:hAnsi="Times New Roman" w:cs="Times New Roman"/>
          <w:sz w:val="24"/>
          <w:szCs w:val="24"/>
          <w:lang w:val="en-GB"/>
        </w:rPr>
        <w:t>El Rubio’s</w:t>
      </w:r>
      <w:r w:rsidRPr="00D73D87">
        <w:rPr>
          <w:rFonts w:ascii="Times New Roman" w:hAnsi="Times New Roman" w:cs="Times New Roman"/>
          <w:sz w:val="24"/>
          <w:szCs w:val="24"/>
          <w:lang w:val="en-GB"/>
        </w:rPr>
        <w:t xml:space="preserve"> job was to control the ropes while games were in play. </w:t>
      </w:r>
      <w:r w:rsidRPr="00D73D87" w:rsidR="007C738B">
        <w:rPr>
          <w:rFonts w:ascii="Times New Roman" w:hAnsi="Times New Roman" w:cs="Times New Roman"/>
          <w:sz w:val="24"/>
          <w:szCs w:val="24"/>
          <w:lang w:val="en-GB"/>
        </w:rPr>
        <w:t>Donna</w:t>
      </w:r>
      <w:r w:rsidRPr="00D73D87">
        <w:rPr>
          <w:rFonts w:ascii="Times New Roman" w:hAnsi="Times New Roman" w:cs="Times New Roman"/>
          <w:sz w:val="24"/>
          <w:szCs w:val="24"/>
          <w:lang w:val="en-GB"/>
        </w:rPr>
        <w:t xml:space="preserve"> and </w:t>
      </w:r>
      <w:r w:rsidRPr="00D73D87" w:rsidR="007C738B">
        <w:rPr>
          <w:rFonts w:ascii="Times New Roman" w:hAnsi="Times New Roman" w:cs="Times New Roman"/>
          <w:sz w:val="24"/>
          <w:szCs w:val="24"/>
          <w:lang w:val="en-GB"/>
        </w:rPr>
        <w:t>Jack</w:t>
      </w:r>
      <w:r w:rsidRPr="00D73D87">
        <w:rPr>
          <w:rFonts w:ascii="Times New Roman" w:hAnsi="Times New Roman" w:cs="Times New Roman"/>
          <w:sz w:val="24"/>
          <w:szCs w:val="24"/>
          <w:lang w:val="en-GB"/>
        </w:rPr>
        <w:t xml:space="preserve"> were behind the bar, </w:t>
      </w:r>
      <w:r w:rsidRPr="00D73D87" w:rsidR="00910208">
        <w:rPr>
          <w:rFonts w:ascii="Times New Roman" w:hAnsi="Times New Roman"/>
          <w:sz w:val="24"/>
          <w:szCs w:val="24"/>
          <w:lang w:val="en-GB"/>
        </w:rPr>
        <w:t>the kitchen was closed.</w:t>
      </w:r>
    </w:p>
    <w:p w:rsidRPr="00D73D87" w:rsidR="00F658C3" w:rsidP="00F658C3" w:rsidRDefault="00F658C3" w14:paraId="6C4E0428" w14:textId="34FF8319">
      <w:pPr>
        <w:spacing w:after="0" w:line="360" w:lineRule="auto"/>
        <w:ind w:firstLine="720"/>
        <w:rPr>
          <w:rFonts w:ascii="Times New Roman" w:hAnsi="Times New Roman" w:cs="Times New Roman"/>
          <w:sz w:val="24"/>
          <w:szCs w:val="24"/>
          <w:lang w:val="en-GB"/>
        </w:rPr>
      </w:pPr>
      <w:r w:rsidRPr="4A6D2F5D" w:rsidR="4A6D2F5D">
        <w:rPr>
          <w:rFonts w:ascii="Times New Roman" w:hAnsi="Times New Roman" w:cs="Times New Roman"/>
          <w:sz w:val="24"/>
          <w:szCs w:val="24"/>
          <w:lang w:val="en-GB"/>
        </w:rPr>
        <w:t xml:space="preserve">The other two </w:t>
      </w:r>
      <w:ins w:author="Gary Smailes" w:date="2024-01-17T11:43:25.779Z" w:id="1839785738">
        <w:r w:rsidRPr="4A6D2F5D" w:rsidR="4A6D2F5D">
          <w:rPr>
            <w:rFonts w:ascii="Times New Roman" w:hAnsi="Times New Roman" w:cs="Times New Roman"/>
            <w:sz w:val="24"/>
            <w:szCs w:val="24"/>
            <w:lang w:val="en-GB"/>
          </w:rPr>
          <w:t>h</w:t>
        </w:r>
      </w:ins>
      <w:del w:author="Gary Smailes" w:date="2024-01-17T11:43:25.409Z" w:id="32099979">
        <w:r w:rsidRPr="4A6D2F5D" w:rsidDel="4A6D2F5D">
          <w:rPr>
            <w:rFonts w:ascii="Times New Roman" w:hAnsi="Times New Roman" w:cs="Times New Roman"/>
            <w:sz w:val="24"/>
            <w:szCs w:val="24"/>
            <w:lang w:val="en-GB"/>
          </w:rPr>
          <w:delText>H</w:delText>
        </w:r>
      </w:del>
      <w:r w:rsidRPr="4A6D2F5D" w:rsidR="4A6D2F5D">
        <w:rPr>
          <w:rFonts w:ascii="Times New Roman" w:hAnsi="Times New Roman" w:cs="Times New Roman"/>
          <w:sz w:val="24"/>
          <w:szCs w:val="24"/>
          <w:lang w:val="en-GB"/>
        </w:rPr>
        <w:t>otel team members were Mike from Bar 23, and Mickey Jingles. David Rowcroft was referee and scorer.</w:t>
      </w:r>
    </w:p>
    <w:p w:rsidRPr="00D73D87" w:rsidR="00F658C3" w:rsidP="00F658C3" w:rsidRDefault="00F658C3" w14:paraId="080259F0" w14:textId="0D52334A">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“It’s nearly nine o’clock,” said </w:t>
      </w:r>
      <w:r w:rsidRPr="00D73D87" w:rsidR="007C738B">
        <w:rPr>
          <w:rFonts w:ascii="Times New Roman" w:hAnsi="Times New Roman" w:cs="Times New Roman"/>
          <w:sz w:val="24"/>
          <w:szCs w:val="24"/>
          <w:lang w:val="en-GB"/>
        </w:rPr>
        <w:t>Jack</w:t>
      </w:r>
      <w:r w:rsidRPr="00D73D87" w:rsidR="000B54D5">
        <w:rPr>
          <w:rFonts w:ascii="Times New Roman" w:hAnsi="Times New Roman" w:cs="Times New Roman"/>
          <w:sz w:val="24"/>
          <w:szCs w:val="24"/>
          <w:lang w:val="en-GB"/>
        </w:rPr>
        <w:t xml:space="preserve"> </w:t>
      </w:r>
      <w:r w:rsidRPr="00D73D87">
        <w:rPr>
          <w:rFonts w:ascii="Times New Roman" w:hAnsi="Times New Roman" w:cs="Times New Roman"/>
          <w:sz w:val="24"/>
          <w:szCs w:val="24"/>
          <w:lang w:val="en-GB"/>
        </w:rPr>
        <w:t>pouring a large vodka and orange for David. “Are they coming or not?”</w:t>
      </w:r>
    </w:p>
    <w:p w:rsidRPr="00D73D87" w:rsidR="00F658C3" w:rsidP="00F658C3" w:rsidRDefault="00F658C3" w14:paraId="5D40F2C6" w14:textId="451D7506">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“In true Spanish fashion, they’ll be here when they are here,” </w:t>
      </w:r>
      <w:r w:rsidRPr="00D73D87" w:rsidR="00CC03F3">
        <w:rPr>
          <w:rFonts w:ascii="Times New Roman" w:hAnsi="Times New Roman" w:cs="Times New Roman"/>
          <w:sz w:val="24"/>
          <w:szCs w:val="24"/>
          <w:lang w:val="en-GB"/>
        </w:rPr>
        <w:t xml:space="preserve">I </w:t>
      </w:r>
      <w:r w:rsidRPr="00D73D87">
        <w:rPr>
          <w:rFonts w:ascii="Times New Roman" w:hAnsi="Times New Roman" w:cs="Times New Roman"/>
          <w:sz w:val="24"/>
          <w:szCs w:val="24"/>
          <w:lang w:val="en-GB"/>
        </w:rPr>
        <w:t>said sitting on a stool at the bar sipping a pint, the go-to beverage for darts players</w:t>
      </w:r>
      <w:r w:rsidRPr="00D73D87" w:rsidR="00216BE5">
        <w:rPr>
          <w:rFonts w:ascii="Times New Roman" w:hAnsi="Times New Roman" w:cs="Times New Roman"/>
          <w:sz w:val="24"/>
          <w:szCs w:val="24"/>
          <w:lang w:val="en-GB"/>
        </w:rPr>
        <w:t xml:space="preserve">. </w:t>
      </w:r>
      <w:r w:rsidRPr="00D73D87" w:rsidR="00006C77">
        <w:rPr>
          <w:rFonts w:ascii="Times New Roman" w:hAnsi="Times New Roman" w:cs="Times New Roman"/>
          <w:sz w:val="24"/>
          <w:szCs w:val="24"/>
          <w:lang w:val="en-GB"/>
        </w:rPr>
        <w:t>I</w:t>
      </w:r>
      <w:r w:rsidRPr="00D73D87" w:rsidR="00216BE5">
        <w:rPr>
          <w:rFonts w:ascii="Times New Roman" w:hAnsi="Times New Roman" w:cs="Times New Roman"/>
          <w:sz w:val="24"/>
          <w:szCs w:val="24"/>
          <w:lang w:val="en-GB"/>
        </w:rPr>
        <w:t>t was</w:t>
      </w:r>
      <w:r w:rsidRPr="00D73D87">
        <w:rPr>
          <w:rFonts w:ascii="Times New Roman" w:hAnsi="Times New Roman" w:cs="Times New Roman"/>
          <w:sz w:val="24"/>
          <w:szCs w:val="24"/>
          <w:lang w:val="en-GB"/>
        </w:rPr>
        <w:t xml:space="preserve"> reputed to relax the throwing arm and enhance accuracy. Professionals swore sufficient beer consumption guaranteed a protruding belly anchoring the body while allowing the arm to swing freely.</w:t>
      </w:r>
    </w:p>
    <w:p w:rsidRPr="00D73D87" w:rsidR="00F658C3" w:rsidP="00F658C3" w:rsidRDefault="00F658C3" w14:paraId="1FAE84AD"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There was a commotion at the bar entrance.</w:t>
      </w:r>
    </w:p>
    <w:p w:rsidRPr="00D73D87" w:rsidR="00F658C3" w:rsidP="00F658C3" w:rsidRDefault="00F658C3" w14:paraId="0524A629" w14:textId="0B70A869">
      <w:pPr>
        <w:spacing w:after="0" w:line="360" w:lineRule="auto"/>
        <w:ind w:firstLine="720"/>
        <w:rPr>
          <w:del w:author="Gary Smailes" w:date="2024-01-17T11:43:41.959Z" w:id="741012840"/>
          <w:rFonts w:ascii="Times New Roman" w:hAnsi="Times New Roman" w:cs="Times New Roman"/>
          <w:sz w:val="24"/>
          <w:szCs w:val="24"/>
          <w:lang w:val="en-GB"/>
        </w:rPr>
      </w:pPr>
      <w:r w:rsidRPr="4A6D2F5D" w:rsidR="4A6D2F5D">
        <w:rPr>
          <w:rFonts w:ascii="Times New Roman" w:hAnsi="Times New Roman" w:cs="Times New Roman"/>
          <w:sz w:val="24"/>
          <w:szCs w:val="24"/>
          <w:lang w:val="en-GB"/>
        </w:rPr>
        <w:t>Pepe stood at the door with his regulars behind him plus a hoard of supporters talking loudly in Spanish.</w:t>
      </w:r>
      <w:ins w:author="Gary Smailes" w:date="2024-01-17T11:43:42.274Z" w:id="1924105743">
        <w:r w:rsidRPr="4A6D2F5D" w:rsidR="4A6D2F5D">
          <w:rPr>
            <w:rFonts w:ascii="Times New Roman" w:hAnsi="Times New Roman" w:cs="Times New Roman"/>
            <w:sz w:val="24"/>
            <w:szCs w:val="24"/>
            <w:lang w:val="en-GB"/>
          </w:rPr>
          <w:t xml:space="preserve"> </w:t>
        </w:r>
      </w:ins>
    </w:p>
    <w:p w:rsidRPr="00D73D87" w:rsidR="00F658C3" w:rsidP="4A6D2F5D" w:rsidRDefault="00F658C3" w14:paraId="6A07270B" w14:textId="40DE8A6B">
      <w:pPr>
        <w:spacing w:after="0" w:line="360" w:lineRule="auto"/>
        <w:ind w:firstLine="0"/>
        <w:rPr>
          <w:rFonts w:ascii="Times New Roman" w:hAnsi="Times New Roman" w:cs="Times New Roman"/>
          <w:sz w:val="24"/>
          <w:szCs w:val="24"/>
          <w:lang w:val="en-GB"/>
        </w:rPr>
        <w:pPrChange w:author="Gary Smailes" w:date="2024-01-17T11:43:41.786Z">
          <w:pPr>
            <w:spacing w:after="0" w:line="360" w:lineRule="auto"/>
            <w:ind w:firstLine="720"/>
          </w:pPr>
        </w:pPrChange>
      </w:pPr>
      <w:r w:rsidRPr="4A6D2F5D" w:rsidR="4A6D2F5D">
        <w:rPr>
          <w:rFonts w:ascii="Times New Roman" w:hAnsi="Times New Roman" w:cs="Times New Roman"/>
          <w:sz w:val="24"/>
          <w:szCs w:val="24"/>
          <w:lang w:val="en-GB"/>
        </w:rPr>
        <w:t xml:space="preserve">Sergio moved back the safety rope admitting the opposing team and their entourage who crowded forward to the bar and </w:t>
      </w:r>
      <w:r w:rsidRPr="4A6D2F5D" w:rsidR="4A6D2F5D">
        <w:rPr>
          <w:rFonts w:ascii="Times New Roman" w:hAnsi="Times New Roman" w:cs="Times New Roman"/>
          <w:sz w:val="24"/>
          <w:szCs w:val="24"/>
          <w:lang w:val="en-GB"/>
        </w:rPr>
        <w:t>immediately</w:t>
      </w:r>
      <w:r w:rsidRPr="4A6D2F5D" w:rsidR="4A6D2F5D">
        <w:rPr>
          <w:rFonts w:ascii="Times New Roman" w:hAnsi="Times New Roman" w:cs="Times New Roman"/>
          <w:sz w:val="24"/>
          <w:szCs w:val="24"/>
          <w:lang w:val="en-GB"/>
        </w:rPr>
        <w:t xml:space="preserve"> ordered drinks all at the </w:t>
      </w:r>
      <w:r w:rsidRPr="4A6D2F5D" w:rsidR="4A6D2F5D">
        <w:rPr>
          <w:rFonts w:ascii="Times New Roman" w:hAnsi="Times New Roman"/>
          <w:sz w:val="24"/>
          <w:szCs w:val="24"/>
          <w:lang w:val="en-GB"/>
        </w:rPr>
        <w:t>same</w:t>
      </w:r>
      <w:r w:rsidRPr="4A6D2F5D" w:rsidR="4A6D2F5D">
        <w:rPr>
          <w:rFonts w:ascii="Times New Roman" w:hAnsi="Times New Roman" w:cs="Times New Roman"/>
          <w:sz w:val="24"/>
          <w:szCs w:val="24"/>
          <w:lang w:val="en-GB"/>
        </w:rPr>
        <w:t xml:space="preserve"> time.</w:t>
      </w:r>
    </w:p>
    <w:p w:rsidRPr="00D73D87" w:rsidR="00F658C3" w:rsidP="00F658C3" w:rsidRDefault="00EC5A0D" w14:paraId="2F71BB05" w14:textId="48375D56">
      <w:pPr>
        <w:spacing w:after="0" w:line="360" w:lineRule="auto"/>
        <w:ind w:firstLine="720"/>
        <w:rPr>
          <w:del w:author="Gary Smailes" w:date="2024-01-17T11:43:51.604Z" w:id="1288767808"/>
          <w:rFonts w:ascii="Times New Roman" w:hAnsi="Times New Roman" w:cs="Times New Roman"/>
          <w:sz w:val="24"/>
          <w:szCs w:val="24"/>
          <w:lang w:val="en-GB"/>
        </w:rPr>
      </w:pPr>
      <w:r w:rsidRPr="4A6D2F5D" w:rsidR="4A6D2F5D">
        <w:rPr>
          <w:rFonts w:ascii="Times New Roman" w:hAnsi="Times New Roman" w:cs="Times New Roman"/>
          <w:sz w:val="24"/>
          <w:szCs w:val="24"/>
          <w:lang w:val="en-GB"/>
        </w:rPr>
        <w:t>I spotted several girls. One pretty lady with fair hair caught my eye as she passed and smiled</w:t>
      </w:r>
      <w:del w:author="Gary Smailes" w:date="2024-01-17T11:43:49.357Z" w:id="403501040">
        <w:r w:rsidRPr="4A6D2F5D" w:rsidDel="4A6D2F5D">
          <w:rPr>
            <w:rFonts w:ascii="Times New Roman" w:hAnsi="Times New Roman" w:cs="Times New Roman"/>
            <w:sz w:val="24"/>
            <w:szCs w:val="24"/>
            <w:lang w:val="en-GB"/>
          </w:rPr>
          <w:delText xml:space="preserve"> demurely</w:delText>
        </w:r>
      </w:del>
      <w:r w:rsidRPr="4A6D2F5D" w:rsidR="4A6D2F5D">
        <w:rPr>
          <w:rFonts w:ascii="Times New Roman" w:hAnsi="Times New Roman" w:cs="Times New Roman"/>
          <w:sz w:val="24"/>
          <w:szCs w:val="24"/>
          <w:lang w:val="en-GB"/>
        </w:rPr>
        <w:t>.</w:t>
      </w:r>
      <w:ins w:author="Gary Smailes" w:date="2024-01-17T11:43:51.906Z" w:id="148165269">
        <w:r w:rsidRPr="4A6D2F5D" w:rsidR="4A6D2F5D">
          <w:rPr>
            <w:rFonts w:ascii="Times New Roman" w:hAnsi="Times New Roman" w:cs="Times New Roman"/>
            <w:sz w:val="24"/>
            <w:szCs w:val="24"/>
            <w:lang w:val="en-GB"/>
          </w:rPr>
          <w:t xml:space="preserve"> </w:t>
        </w:r>
      </w:ins>
    </w:p>
    <w:p w:rsidRPr="00D73D87" w:rsidR="00F658C3" w:rsidP="4A6D2F5D" w:rsidRDefault="00EC5A0D" w14:paraId="3920897B" w14:textId="2A86DBC3">
      <w:pPr>
        <w:spacing w:after="0" w:line="360" w:lineRule="auto"/>
        <w:ind w:firstLine="0"/>
        <w:rPr>
          <w:rFonts w:ascii="Times New Roman" w:hAnsi="Times New Roman" w:cs="Times New Roman"/>
          <w:sz w:val="24"/>
          <w:szCs w:val="24"/>
          <w:lang w:val="en-GB"/>
        </w:rPr>
        <w:pPrChange w:author="Gary Smailes" w:date="2024-01-17T11:43:51.425Z">
          <w:pPr>
            <w:spacing w:after="0" w:line="360" w:lineRule="auto"/>
            <w:ind w:firstLine="720"/>
          </w:pPr>
        </w:pPrChange>
      </w:pPr>
      <w:r w:rsidRPr="4A6D2F5D" w:rsidR="4A6D2F5D">
        <w:rPr>
          <w:rFonts w:ascii="Times New Roman" w:hAnsi="Times New Roman" w:cs="Times New Roman"/>
          <w:sz w:val="24"/>
          <w:szCs w:val="24"/>
          <w:lang w:val="en-GB"/>
        </w:rPr>
        <w:t>My</w:t>
      </w:r>
      <w:r w:rsidRPr="4A6D2F5D" w:rsidR="4A6D2F5D">
        <w:rPr>
          <w:rFonts w:ascii="Times New Roman" w:hAnsi="Times New Roman" w:cs="Times New Roman"/>
          <w:sz w:val="24"/>
          <w:szCs w:val="24"/>
          <w:lang w:val="en-GB"/>
        </w:rPr>
        <w:t xml:space="preserve"> heart skipped a beat</w:t>
      </w:r>
      <w:r w:rsidRPr="4A6D2F5D" w:rsidR="4A6D2F5D">
        <w:rPr>
          <w:rFonts w:ascii="Times New Roman" w:hAnsi="Times New Roman" w:cs="Times New Roman"/>
          <w:sz w:val="24"/>
          <w:szCs w:val="24"/>
          <w:lang w:val="en-GB"/>
        </w:rPr>
        <w:t>, she was my type.</w:t>
      </w:r>
    </w:p>
    <w:p w:rsidRPr="00D73D87" w:rsidR="00F658C3" w:rsidP="00F658C3" w:rsidRDefault="00F658C3" w14:paraId="30470548" w14:textId="359EE21C">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“Service,” called </w:t>
      </w:r>
      <w:r w:rsidRPr="00D73D87" w:rsidR="00D3432A">
        <w:rPr>
          <w:rFonts w:ascii="Times New Roman" w:hAnsi="Times New Roman" w:cs="Times New Roman"/>
          <w:sz w:val="24"/>
          <w:szCs w:val="24"/>
          <w:lang w:val="en-GB"/>
        </w:rPr>
        <w:t>Jack</w:t>
      </w:r>
      <w:r w:rsidRPr="00D73D87">
        <w:rPr>
          <w:rFonts w:ascii="Times New Roman" w:hAnsi="Times New Roman" w:cs="Times New Roman"/>
          <w:sz w:val="24"/>
          <w:szCs w:val="24"/>
          <w:lang w:val="en-GB"/>
        </w:rPr>
        <w:t xml:space="preserve"> at the top of his voice.</w:t>
      </w:r>
    </w:p>
    <w:p w:rsidRPr="00D73D87" w:rsidR="00F658C3" w:rsidP="00F658C3" w:rsidRDefault="00180521" w14:paraId="2FA26D94" w14:textId="1FE8119A">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lastRenderedPageBreak/>
        <w:t>I</w:t>
      </w:r>
      <w:r w:rsidRPr="00D73D87" w:rsidR="00F658C3">
        <w:rPr>
          <w:rFonts w:ascii="Times New Roman" w:hAnsi="Times New Roman" w:cs="Times New Roman"/>
          <w:sz w:val="24"/>
          <w:szCs w:val="24"/>
          <w:lang w:val="en-GB"/>
        </w:rPr>
        <w:t xml:space="preserve"> joined </w:t>
      </w:r>
      <w:r w:rsidRPr="00D73D87">
        <w:rPr>
          <w:rFonts w:ascii="Times New Roman" w:hAnsi="Times New Roman" w:cs="Times New Roman"/>
          <w:sz w:val="24"/>
          <w:szCs w:val="24"/>
          <w:lang w:val="en-GB"/>
        </w:rPr>
        <w:t>my parents</w:t>
      </w:r>
      <w:r w:rsidRPr="00D73D87" w:rsidR="00F658C3">
        <w:rPr>
          <w:rFonts w:ascii="Times New Roman" w:hAnsi="Times New Roman" w:cs="Times New Roman"/>
          <w:sz w:val="24"/>
          <w:szCs w:val="24"/>
          <w:lang w:val="en-GB"/>
        </w:rPr>
        <w:t xml:space="preserve"> behind the bar to cater for the initial rush. All the seats were </w:t>
      </w:r>
      <w:r w:rsidRPr="00D73D87" w:rsidR="00216BE5">
        <w:rPr>
          <w:rFonts w:ascii="Times New Roman" w:hAnsi="Times New Roman" w:cs="Times New Roman"/>
          <w:sz w:val="24"/>
          <w:szCs w:val="24"/>
          <w:lang w:val="en-GB"/>
        </w:rPr>
        <w:t xml:space="preserve">soon </w:t>
      </w:r>
      <w:r w:rsidRPr="00D73D87" w:rsidR="00F658C3">
        <w:rPr>
          <w:rFonts w:ascii="Times New Roman" w:hAnsi="Times New Roman" w:cs="Times New Roman"/>
          <w:sz w:val="24"/>
          <w:szCs w:val="24"/>
          <w:lang w:val="en-GB"/>
        </w:rPr>
        <w:t xml:space="preserve">taken, many with wives and girlfriends sitting on their partner's laps while the remainder stood where they could </w:t>
      </w:r>
      <w:proofErr w:type="gramStart"/>
      <w:r w:rsidR="009347BD">
        <w:rPr>
          <w:rFonts w:ascii="Times New Roman" w:hAnsi="Times New Roman" w:cs="Times New Roman"/>
          <w:sz w:val="24"/>
          <w:szCs w:val="24"/>
          <w:lang w:val="en-GB"/>
        </w:rPr>
        <w:t>watching</w:t>
      </w:r>
      <w:proofErr w:type="gramEnd"/>
      <w:r w:rsidRPr="00D73D87" w:rsidR="00F658C3">
        <w:rPr>
          <w:rFonts w:ascii="Times New Roman" w:hAnsi="Times New Roman" w:cs="Times New Roman"/>
          <w:sz w:val="24"/>
          <w:szCs w:val="24"/>
          <w:lang w:val="en-GB"/>
        </w:rPr>
        <w:t xml:space="preserve"> the dartboard </w:t>
      </w:r>
      <w:r w:rsidR="009347BD">
        <w:rPr>
          <w:rFonts w:ascii="Times New Roman" w:hAnsi="Times New Roman" w:cs="Times New Roman"/>
          <w:sz w:val="24"/>
          <w:szCs w:val="24"/>
          <w:lang w:val="en-GB"/>
        </w:rPr>
        <w:t xml:space="preserve">expectantly </w:t>
      </w:r>
      <w:r w:rsidRPr="00D73D87" w:rsidR="00F658C3">
        <w:rPr>
          <w:rFonts w:ascii="Times New Roman" w:hAnsi="Times New Roman" w:cs="Times New Roman"/>
          <w:sz w:val="24"/>
          <w:szCs w:val="24"/>
          <w:lang w:val="en-GB"/>
        </w:rPr>
        <w:t>as if waiting for it to light up.</w:t>
      </w:r>
    </w:p>
    <w:p w:rsidRPr="00D73D87" w:rsidR="00F658C3" w:rsidP="00F658C3" w:rsidRDefault="00F658C3" w14:paraId="0552991E" w14:textId="125B8533">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“David,” </w:t>
      </w:r>
      <w:r w:rsidRPr="00D73D87" w:rsidR="00C23BCA">
        <w:rPr>
          <w:rFonts w:ascii="Times New Roman" w:hAnsi="Times New Roman" w:cs="Times New Roman"/>
          <w:sz w:val="24"/>
          <w:szCs w:val="24"/>
          <w:lang w:val="en-GB"/>
        </w:rPr>
        <w:t xml:space="preserve">I </w:t>
      </w:r>
      <w:r w:rsidRPr="00D73D87">
        <w:rPr>
          <w:rFonts w:ascii="Times New Roman" w:hAnsi="Times New Roman" w:cs="Times New Roman"/>
          <w:sz w:val="24"/>
          <w:szCs w:val="24"/>
          <w:lang w:val="en-GB"/>
        </w:rPr>
        <w:t>said. “We should explain what is about to happen so our Spanish guests can follow progress with some level of comprehension.”</w:t>
      </w:r>
    </w:p>
    <w:p w:rsidRPr="00D73D87" w:rsidR="00F658C3" w:rsidP="00F658C3" w:rsidRDefault="00F658C3" w14:paraId="4CC8B8EA"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“Fine,” said David taking a large gulp of his drink. He moved over to the board and clapped his hands.</w:t>
      </w:r>
    </w:p>
    <w:p w:rsidRPr="00D73D87" w:rsidR="00F658C3" w:rsidP="00F658C3" w:rsidRDefault="00F658C3" w14:paraId="4B6AB882" w14:textId="2D47B25B">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Nobody took any notice. </w:t>
      </w:r>
      <w:r w:rsidRPr="00D73D87" w:rsidR="007C738B">
        <w:rPr>
          <w:rFonts w:ascii="Times New Roman" w:hAnsi="Times New Roman" w:cs="Times New Roman"/>
          <w:sz w:val="24"/>
          <w:szCs w:val="24"/>
          <w:lang w:val="en-GB"/>
        </w:rPr>
        <w:t>Donna</w:t>
      </w:r>
      <w:r w:rsidRPr="00D73D87">
        <w:rPr>
          <w:rFonts w:ascii="Times New Roman" w:hAnsi="Times New Roman" w:cs="Times New Roman"/>
          <w:sz w:val="24"/>
          <w:szCs w:val="24"/>
          <w:lang w:val="en-GB"/>
        </w:rPr>
        <w:t xml:space="preserve"> tapped a spoon against a glass, and the din died down.</w:t>
      </w:r>
    </w:p>
    <w:p w:rsidRPr="00D73D87" w:rsidR="00F658C3" w:rsidP="00F658C3" w:rsidRDefault="00F658C3" w14:paraId="5835225A" w14:textId="026535F4">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“Ladies and gentlemen,” said David in Spanish, sweating profusely, his hands shaking. He pointed at the dartboard. “Today is a landmark occasion. </w:t>
      </w:r>
      <w:r w:rsidRPr="00D73D87" w:rsidR="00552CBE">
        <w:rPr>
          <w:rFonts w:ascii="Times New Roman" w:hAnsi="Times New Roman" w:cs="Times New Roman"/>
          <w:sz w:val="24"/>
          <w:szCs w:val="24"/>
          <w:lang w:val="en-GB"/>
        </w:rPr>
        <w:t>Last month</w:t>
      </w:r>
      <w:r w:rsidRPr="00D73D87">
        <w:rPr>
          <w:rFonts w:ascii="Times New Roman" w:hAnsi="Times New Roman" w:cs="Times New Roman"/>
          <w:sz w:val="24"/>
          <w:szCs w:val="24"/>
          <w:lang w:val="en-GB"/>
        </w:rPr>
        <w:t xml:space="preserve"> in Munich, Germany beat Holland in the World Football Cup. Tonight, England, because they are useless at football, compete in what is now their </w:t>
      </w:r>
      <w:r w:rsidRPr="00D73D87" w:rsidR="006427F0">
        <w:rPr>
          <w:rFonts w:ascii="Times New Roman" w:hAnsi="Times New Roman" w:cs="Times New Roman"/>
          <w:sz w:val="24"/>
          <w:szCs w:val="24"/>
          <w:lang w:val="en-GB"/>
        </w:rPr>
        <w:t xml:space="preserve">only remaining </w:t>
      </w:r>
      <w:r w:rsidRPr="00D73D87">
        <w:rPr>
          <w:rFonts w:ascii="Times New Roman" w:hAnsi="Times New Roman" w:cs="Times New Roman"/>
          <w:sz w:val="24"/>
          <w:szCs w:val="24"/>
          <w:lang w:val="en-GB"/>
        </w:rPr>
        <w:t>talented sport. Tonight, the first darts match ever between Spain and England will take place in The Fontainebleau.”</w:t>
      </w:r>
    </w:p>
    <w:p w:rsidRPr="00D73D87" w:rsidR="00F658C3" w:rsidP="00F658C3" w:rsidRDefault="00F658C3" w14:paraId="0973A958" w14:textId="29B213AB">
      <w:pPr>
        <w:spacing w:after="0" w:line="360" w:lineRule="auto"/>
        <w:ind w:firstLine="720"/>
        <w:rPr>
          <w:rFonts w:ascii="Times New Roman" w:hAnsi="Times New Roman" w:cs="Times New Roman"/>
          <w:sz w:val="24"/>
          <w:szCs w:val="24"/>
          <w:lang w:val="en-GB"/>
        </w:rPr>
      </w:pPr>
      <w:r w:rsidRPr="4A6D2F5D" w:rsidR="4A6D2F5D">
        <w:rPr>
          <w:rFonts w:ascii="Times New Roman" w:hAnsi="Times New Roman" w:cs="Times New Roman"/>
          <w:sz w:val="24"/>
          <w:szCs w:val="24"/>
          <w:lang w:val="en-GB"/>
        </w:rPr>
        <w:t xml:space="preserve">He </w:t>
      </w:r>
      <w:del w:author="Gary Smailes" w:date="2024-01-17T11:44:30.818Z" w:id="1011331045">
        <w:r w:rsidRPr="4A6D2F5D" w:rsidDel="4A6D2F5D">
          <w:rPr>
            <w:rFonts w:ascii="Times New Roman" w:hAnsi="Times New Roman" w:cs="Times New Roman"/>
            <w:sz w:val="24"/>
            <w:szCs w:val="24"/>
            <w:lang w:val="en-GB"/>
          </w:rPr>
          <w:delText xml:space="preserve">then </w:delText>
        </w:r>
      </w:del>
      <w:r w:rsidRPr="4A6D2F5D" w:rsidR="4A6D2F5D">
        <w:rPr>
          <w:rFonts w:ascii="Times New Roman" w:hAnsi="Times New Roman" w:cs="Times New Roman"/>
          <w:sz w:val="24"/>
          <w:szCs w:val="24"/>
          <w:lang w:val="en-GB"/>
        </w:rPr>
        <w:t xml:space="preserve">gave a brief explanation about how play </w:t>
      </w:r>
      <w:r w:rsidRPr="4A6D2F5D" w:rsidR="4A6D2F5D">
        <w:rPr>
          <w:rFonts w:ascii="Times New Roman" w:hAnsi="Times New Roman" w:cs="Times New Roman"/>
          <w:sz w:val="24"/>
          <w:szCs w:val="24"/>
          <w:lang w:val="en-GB"/>
        </w:rPr>
        <w:t>proceeded</w:t>
      </w:r>
      <w:r w:rsidRPr="4A6D2F5D" w:rsidR="4A6D2F5D">
        <w:rPr>
          <w:rFonts w:ascii="Times New Roman" w:hAnsi="Times New Roman" w:cs="Times New Roman"/>
          <w:sz w:val="24"/>
          <w:szCs w:val="24"/>
          <w:lang w:val="en-GB"/>
        </w:rPr>
        <w:t xml:space="preserve"> and the scoring system.</w:t>
      </w:r>
    </w:p>
    <w:p w:rsidRPr="00D73D87" w:rsidR="00F658C3" w:rsidP="00F658C3" w:rsidRDefault="00F658C3" w14:paraId="353455DC"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“Can the first two players step forward? Please tell me your names so I can inform everyone and silence while the players are concentrating. Any noise can put them off their aim and as scorer, I am standing in a most precarious position. Drinks will only be served in between rounds.”</w:t>
      </w:r>
    </w:p>
    <w:p w:rsidRPr="00D73D87" w:rsidR="00F658C3" w:rsidP="00F658C3" w:rsidRDefault="00F658C3" w14:paraId="33CE97F0" w14:textId="46CF41FF">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Fran </w:t>
      </w:r>
      <w:r w:rsidRPr="00D73D87" w:rsidR="009E4B26">
        <w:rPr>
          <w:rFonts w:ascii="Times New Roman" w:hAnsi="Times New Roman" w:cs="Times New Roman"/>
          <w:sz w:val="24"/>
          <w:szCs w:val="24"/>
          <w:lang w:val="en-GB"/>
        </w:rPr>
        <w:t xml:space="preserve">and I </w:t>
      </w:r>
      <w:r w:rsidRPr="00D73D87">
        <w:rPr>
          <w:rFonts w:ascii="Times New Roman" w:hAnsi="Times New Roman" w:cs="Times New Roman"/>
          <w:sz w:val="24"/>
          <w:szCs w:val="24"/>
          <w:lang w:val="en-GB"/>
        </w:rPr>
        <w:t xml:space="preserve">presented </w:t>
      </w:r>
      <w:r w:rsidRPr="00D73D87" w:rsidR="009E4B26">
        <w:rPr>
          <w:rFonts w:ascii="Times New Roman" w:hAnsi="Times New Roman" w:cs="Times New Roman"/>
          <w:sz w:val="24"/>
          <w:szCs w:val="24"/>
          <w:lang w:val="en-GB"/>
        </w:rPr>
        <w:t>our</w:t>
      </w:r>
      <w:r w:rsidRPr="00D73D87">
        <w:rPr>
          <w:rFonts w:ascii="Times New Roman" w:hAnsi="Times New Roman" w:cs="Times New Roman"/>
          <w:sz w:val="24"/>
          <w:szCs w:val="24"/>
          <w:lang w:val="en-GB"/>
        </w:rPr>
        <w:t>selves. David tossed a coin, and Fran was first to go. David held up his hand, and the noise volume faded, almost. Fran aimed and was about to let loose with his first arrow.</w:t>
      </w:r>
    </w:p>
    <w:p w:rsidRPr="00D73D87" w:rsidR="00F658C3" w:rsidP="00F658C3" w:rsidRDefault="00F658C3" w14:paraId="17A7A2D0"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“What about the air conditioning?” said a Spanish lady from the back fluttering her fan madly.</w:t>
      </w:r>
    </w:p>
    <w:p w:rsidRPr="00D73D87" w:rsidR="00F658C3" w:rsidP="00F658C3" w:rsidRDefault="00F658C3" w14:paraId="151DCA20" w14:textId="5F5F0203">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“It’s on full already,” said David. “Wait, Fran.</w:t>
      </w:r>
      <w:r w:rsidRPr="00D73D87" w:rsidR="00FD008A">
        <w:rPr>
          <w:rFonts w:ascii="Times New Roman" w:hAnsi="Times New Roman" w:cs="Times New Roman"/>
          <w:sz w:val="24"/>
          <w:szCs w:val="24"/>
          <w:lang w:val="en-GB"/>
        </w:rPr>
        <w:t xml:space="preserve"> Can those near windows</w:t>
      </w:r>
      <w:r w:rsidRPr="00D73D87">
        <w:rPr>
          <w:rFonts w:ascii="Times New Roman" w:hAnsi="Times New Roman" w:cs="Times New Roman"/>
          <w:sz w:val="24"/>
          <w:szCs w:val="24"/>
          <w:lang w:val="en-GB"/>
        </w:rPr>
        <w:t xml:space="preserve"> </w:t>
      </w:r>
      <w:r w:rsidRPr="00D73D87" w:rsidR="00FD008A">
        <w:rPr>
          <w:rFonts w:ascii="Times New Roman" w:hAnsi="Times New Roman" w:cs="Times New Roman"/>
          <w:sz w:val="24"/>
          <w:szCs w:val="24"/>
          <w:lang w:val="en-GB"/>
        </w:rPr>
        <w:t>please open</w:t>
      </w:r>
      <w:r w:rsidRPr="00D73D87">
        <w:rPr>
          <w:rFonts w:ascii="Times New Roman" w:hAnsi="Times New Roman" w:cs="Times New Roman"/>
          <w:sz w:val="24"/>
          <w:szCs w:val="24"/>
          <w:lang w:val="en-GB"/>
        </w:rPr>
        <w:t xml:space="preserve"> </w:t>
      </w:r>
      <w:r w:rsidRPr="00D73D87" w:rsidR="00FD008A">
        <w:rPr>
          <w:rFonts w:ascii="Times New Roman" w:hAnsi="Times New Roman" w:cs="Times New Roman"/>
          <w:sz w:val="24"/>
          <w:szCs w:val="24"/>
          <w:lang w:val="en-GB"/>
        </w:rPr>
        <w:t>them</w:t>
      </w:r>
      <w:r w:rsidRPr="00D73D87">
        <w:rPr>
          <w:rFonts w:ascii="Times New Roman" w:hAnsi="Times New Roman" w:cs="Times New Roman"/>
          <w:sz w:val="24"/>
          <w:szCs w:val="24"/>
          <w:lang w:val="en-GB"/>
        </w:rPr>
        <w:t>?”</w:t>
      </w:r>
    </w:p>
    <w:p w:rsidRPr="00D73D87" w:rsidR="00F658C3" w:rsidP="00F658C3" w:rsidRDefault="00F658C3" w14:paraId="32DFE8D2"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The windows were duly opened. They made not a scrap of difference.</w:t>
      </w:r>
    </w:p>
    <w:p w:rsidRPr="00D73D87" w:rsidR="00F658C3" w:rsidP="00F658C3" w:rsidRDefault="00F658C3" w14:paraId="52F386CC"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Everyone was sweating, body odours began circulating. Jackets and wraps were discarded, sleeves rolled up. Cigarette smoke added a foggy ambience.</w:t>
      </w:r>
    </w:p>
    <w:p w:rsidRPr="00D73D87" w:rsidR="00F658C3" w:rsidP="00F658C3" w:rsidRDefault="00F658C3" w14:paraId="63871706"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Fran aimed once again and waited until the noise abated slightly. He flexed his forearm and wrist several times and let rip. The dart flew straight and true into the double five.</w:t>
      </w:r>
    </w:p>
    <w:p w:rsidRPr="00D73D87" w:rsidR="00F658C3" w:rsidP="00F658C3" w:rsidRDefault="00F658C3" w14:paraId="508B35FE"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His supporters went wild.</w:t>
      </w:r>
    </w:p>
    <w:p w:rsidRPr="00D73D87" w:rsidR="00F658C3" w:rsidP="00F658C3" w:rsidRDefault="00C10316" w14:paraId="07A331EF" w14:textId="42D5CDD5">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lastRenderedPageBreak/>
        <w:t>I</w:t>
      </w:r>
      <w:r w:rsidRPr="00D73D87" w:rsidR="00F658C3">
        <w:rPr>
          <w:rFonts w:ascii="Times New Roman" w:hAnsi="Times New Roman" w:cs="Times New Roman"/>
          <w:sz w:val="24"/>
          <w:szCs w:val="24"/>
          <w:lang w:val="en-GB"/>
        </w:rPr>
        <w:t xml:space="preserve"> stepped forward and settled into </w:t>
      </w:r>
      <w:r w:rsidRPr="00D73D87">
        <w:rPr>
          <w:rFonts w:ascii="Times New Roman" w:hAnsi="Times New Roman" w:cs="Times New Roman"/>
          <w:sz w:val="24"/>
          <w:szCs w:val="24"/>
          <w:lang w:val="en-GB"/>
        </w:rPr>
        <w:t>my</w:t>
      </w:r>
      <w:r w:rsidRPr="00D73D87" w:rsidR="00F658C3">
        <w:rPr>
          <w:rFonts w:ascii="Times New Roman" w:hAnsi="Times New Roman" w:cs="Times New Roman"/>
          <w:sz w:val="24"/>
          <w:szCs w:val="24"/>
          <w:lang w:val="en-GB"/>
        </w:rPr>
        <w:t xml:space="preserve"> stance. </w:t>
      </w:r>
      <w:r w:rsidRPr="00D73D87">
        <w:rPr>
          <w:rFonts w:ascii="Times New Roman" w:hAnsi="Times New Roman" w:cs="Times New Roman"/>
          <w:sz w:val="24"/>
          <w:szCs w:val="24"/>
          <w:lang w:val="en-GB"/>
        </w:rPr>
        <w:t>I</w:t>
      </w:r>
      <w:r w:rsidRPr="00D73D87" w:rsidR="00F658C3">
        <w:rPr>
          <w:rFonts w:ascii="Times New Roman" w:hAnsi="Times New Roman" w:cs="Times New Roman"/>
          <w:sz w:val="24"/>
          <w:szCs w:val="24"/>
          <w:lang w:val="en-GB"/>
        </w:rPr>
        <w:t xml:space="preserve"> waited like Fran for the noise to abate. When it hadn’t, </w:t>
      </w:r>
      <w:r w:rsidRPr="00D73D87">
        <w:rPr>
          <w:rFonts w:ascii="Times New Roman" w:hAnsi="Times New Roman" w:cs="Times New Roman"/>
          <w:sz w:val="24"/>
          <w:szCs w:val="24"/>
          <w:lang w:val="en-GB"/>
        </w:rPr>
        <w:t>I</w:t>
      </w:r>
      <w:r w:rsidRPr="00D73D87" w:rsidR="00F658C3">
        <w:rPr>
          <w:rFonts w:ascii="Times New Roman" w:hAnsi="Times New Roman" w:cs="Times New Roman"/>
          <w:sz w:val="24"/>
          <w:szCs w:val="24"/>
          <w:lang w:val="en-GB"/>
        </w:rPr>
        <w:t xml:space="preserve"> shrugged and swung </w:t>
      </w:r>
      <w:r w:rsidRPr="00D73D87">
        <w:rPr>
          <w:rFonts w:ascii="Times New Roman" w:hAnsi="Times New Roman" w:cs="Times New Roman"/>
          <w:sz w:val="24"/>
          <w:szCs w:val="24"/>
          <w:lang w:val="en-GB"/>
        </w:rPr>
        <w:t>my</w:t>
      </w:r>
      <w:r w:rsidRPr="00D73D87" w:rsidR="00F658C3">
        <w:rPr>
          <w:rFonts w:ascii="Times New Roman" w:hAnsi="Times New Roman" w:cs="Times New Roman"/>
          <w:sz w:val="24"/>
          <w:szCs w:val="24"/>
          <w:lang w:val="en-GB"/>
        </w:rPr>
        <w:t xml:space="preserve"> arm. </w:t>
      </w:r>
      <w:r w:rsidRPr="00D73D87">
        <w:rPr>
          <w:rFonts w:ascii="Times New Roman" w:hAnsi="Times New Roman" w:cs="Times New Roman"/>
          <w:sz w:val="24"/>
          <w:szCs w:val="24"/>
          <w:lang w:val="en-GB"/>
        </w:rPr>
        <w:t>I</w:t>
      </w:r>
      <w:r w:rsidRPr="00D73D87" w:rsidR="00F658C3">
        <w:rPr>
          <w:rFonts w:ascii="Times New Roman" w:hAnsi="Times New Roman" w:cs="Times New Roman"/>
          <w:sz w:val="24"/>
          <w:szCs w:val="24"/>
          <w:lang w:val="en-GB"/>
        </w:rPr>
        <w:t xml:space="preserve"> missed </w:t>
      </w:r>
      <w:r w:rsidRPr="00D73D87">
        <w:rPr>
          <w:rFonts w:ascii="Times New Roman" w:hAnsi="Times New Roman" w:cs="Times New Roman"/>
          <w:sz w:val="24"/>
          <w:szCs w:val="24"/>
          <w:lang w:val="en-GB"/>
        </w:rPr>
        <w:t>the</w:t>
      </w:r>
      <w:r w:rsidRPr="00D73D87" w:rsidR="00F658C3">
        <w:rPr>
          <w:rFonts w:ascii="Times New Roman" w:hAnsi="Times New Roman" w:cs="Times New Roman"/>
          <w:sz w:val="24"/>
          <w:szCs w:val="24"/>
          <w:lang w:val="en-GB"/>
        </w:rPr>
        <w:t xml:space="preserve"> double to a huge boo from the English supporters and a cheer from the Spanish. </w:t>
      </w:r>
      <w:r w:rsidRPr="00D73D87" w:rsidR="008F5381">
        <w:rPr>
          <w:rFonts w:ascii="Times New Roman" w:hAnsi="Times New Roman" w:cs="Times New Roman"/>
          <w:sz w:val="24"/>
          <w:szCs w:val="24"/>
          <w:lang w:val="en-GB"/>
        </w:rPr>
        <w:t>Somehow,</w:t>
      </w:r>
      <w:r w:rsidRPr="00D73D87" w:rsidR="00F658C3">
        <w:rPr>
          <w:rFonts w:ascii="Times New Roman" w:hAnsi="Times New Roman" w:cs="Times New Roman"/>
          <w:sz w:val="24"/>
          <w:szCs w:val="24"/>
          <w:lang w:val="en-GB"/>
        </w:rPr>
        <w:t xml:space="preserve"> </w:t>
      </w:r>
      <w:r w:rsidRPr="00D73D87">
        <w:rPr>
          <w:rFonts w:ascii="Times New Roman" w:hAnsi="Times New Roman" w:cs="Times New Roman"/>
          <w:sz w:val="24"/>
          <w:szCs w:val="24"/>
          <w:lang w:val="en-GB"/>
        </w:rPr>
        <w:t>I</w:t>
      </w:r>
      <w:r w:rsidRPr="00D73D87" w:rsidR="00F658C3">
        <w:rPr>
          <w:rFonts w:ascii="Times New Roman" w:hAnsi="Times New Roman" w:cs="Times New Roman"/>
          <w:sz w:val="24"/>
          <w:szCs w:val="24"/>
          <w:lang w:val="en-GB"/>
        </w:rPr>
        <w:t xml:space="preserve"> couldn’t find </w:t>
      </w:r>
      <w:r w:rsidRPr="00D73D87">
        <w:rPr>
          <w:rFonts w:ascii="Times New Roman" w:hAnsi="Times New Roman" w:cs="Times New Roman"/>
          <w:sz w:val="24"/>
          <w:szCs w:val="24"/>
          <w:lang w:val="en-GB"/>
        </w:rPr>
        <w:t>my</w:t>
      </w:r>
      <w:r w:rsidRPr="00D73D87" w:rsidR="00F658C3">
        <w:rPr>
          <w:rFonts w:ascii="Times New Roman" w:hAnsi="Times New Roman" w:cs="Times New Roman"/>
          <w:sz w:val="24"/>
          <w:szCs w:val="24"/>
          <w:lang w:val="en-GB"/>
        </w:rPr>
        <w:t xml:space="preserve"> normal </w:t>
      </w:r>
      <w:r w:rsidRPr="00D73D87" w:rsidR="008F5381">
        <w:rPr>
          <w:rFonts w:ascii="Times New Roman" w:hAnsi="Times New Roman" w:cs="Times New Roman"/>
          <w:sz w:val="24"/>
          <w:szCs w:val="24"/>
          <w:lang w:val="en-GB"/>
        </w:rPr>
        <w:t>rhythm</w:t>
      </w:r>
      <w:r w:rsidRPr="00D73D87" w:rsidR="00F658C3">
        <w:rPr>
          <w:rFonts w:ascii="Times New Roman" w:hAnsi="Times New Roman" w:cs="Times New Roman"/>
          <w:sz w:val="24"/>
          <w:szCs w:val="24"/>
          <w:lang w:val="en-GB"/>
        </w:rPr>
        <w:t>, and much to the surprise of everyone, Fran won easily.</w:t>
      </w:r>
    </w:p>
    <w:p w:rsidRPr="00D73D87" w:rsidR="00F658C3" w:rsidP="00F658C3" w:rsidRDefault="00F658C3" w14:paraId="1ABF5D71"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Mike and Pepe stepped forward.</w:t>
      </w:r>
    </w:p>
    <w:p w:rsidRPr="00D73D87" w:rsidR="00F658C3" w:rsidP="00F658C3" w:rsidRDefault="00F658C3" w14:paraId="3A7073B2"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Pepe was trying for his opening double by the time Mike finished with a bull.</w:t>
      </w:r>
    </w:p>
    <w:p w:rsidRPr="00D73D87" w:rsidR="00F658C3" w:rsidP="00F658C3" w:rsidRDefault="00F658C3" w14:paraId="07133D9F"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It was one game each.</w:t>
      </w:r>
    </w:p>
    <w:p w:rsidRPr="00D73D87" w:rsidR="00F658C3" w:rsidP="00F658C3" w:rsidRDefault="00F658C3" w14:paraId="082FBAF5" w14:textId="45537E1F">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Mickey Jingles</w:t>
      </w:r>
      <w:r w:rsidRPr="00D73D87" w:rsidR="007D527E">
        <w:rPr>
          <w:rFonts w:ascii="Times New Roman" w:hAnsi="Times New Roman" w:cs="Times New Roman"/>
          <w:sz w:val="24"/>
          <w:szCs w:val="24"/>
          <w:lang w:val="en-GB"/>
        </w:rPr>
        <w:t>,</w:t>
      </w:r>
      <w:r w:rsidRPr="00D73D87">
        <w:rPr>
          <w:rFonts w:ascii="Times New Roman" w:hAnsi="Times New Roman" w:cs="Times New Roman"/>
          <w:sz w:val="24"/>
          <w:szCs w:val="24"/>
          <w:lang w:val="en-GB"/>
        </w:rPr>
        <w:t xml:space="preserve"> </w:t>
      </w:r>
      <w:r w:rsidRPr="00D73D87" w:rsidR="007D527E">
        <w:rPr>
          <w:rFonts w:ascii="Times New Roman" w:hAnsi="Times New Roman" w:cs="Times New Roman"/>
          <w:sz w:val="24"/>
          <w:szCs w:val="24"/>
          <w:lang w:val="en-GB"/>
        </w:rPr>
        <w:t xml:space="preserve">a slender man of gypsy descent in his late twenties with chiselled face, brown eyes, and long curly hair </w:t>
      </w:r>
      <w:r w:rsidRPr="00D73D87">
        <w:rPr>
          <w:rFonts w:ascii="Times New Roman" w:hAnsi="Times New Roman" w:cs="Times New Roman"/>
          <w:sz w:val="24"/>
          <w:szCs w:val="24"/>
          <w:lang w:val="en-GB"/>
        </w:rPr>
        <w:t>stepped forward</w:t>
      </w:r>
      <w:r w:rsidRPr="00D73D87" w:rsidR="007D527E">
        <w:rPr>
          <w:rFonts w:ascii="Times New Roman" w:hAnsi="Times New Roman" w:cs="Times New Roman"/>
          <w:sz w:val="24"/>
          <w:szCs w:val="24"/>
          <w:lang w:val="en-GB"/>
        </w:rPr>
        <w:t>.</w:t>
      </w:r>
      <w:r w:rsidRPr="00D73D87">
        <w:rPr>
          <w:rFonts w:ascii="Times New Roman" w:hAnsi="Times New Roman" w:cs="Times New Roman"/>
          <w:sz w:val="24"/>
          <w:szCs w:val="24"/>
          <w:lang w:val="en-GB"/>
        </w:rPr>
        <w:t xml:space="preserve"> </w:t>
      </w:r>
      <w:r w:rsidRPr="00D73D87" w:rsidR="007D527E">
        <w:rPr>
          <w:rFonts w:ascii="Times New Roman" w:hAnsi="Times New Roman" w:cs="Times New Roman"/>
          <w:sz w:val="24"/>
          <w:szCs w:val="24"/>
          <w:lang w:val="en-GB"/>
        </w:rPr>
        <w:t>He</w:t>
      </w:r>
      <w:r w:rsidRPr="00D73D87">
        <w:rPr>
          <w:rFonts w:ascii="Times New Roman" w:hAnsi="Times New Roman" w:cs="Times New Roman"/>
          <w:sz w:val="24"/>
          <w:szCs w:val="24"/>
          <w:lang w:val="en-GB"/>
        </w:rPr>
        <w:t xml:space="preserve"> waited at the board impatient</w:t>
      </w:r>
      <w:r w:rsidRPr="00D73D87" w:rsidR="007D527E">
        <w:rPr>
          <w:rFonts w:ascii="Times New Roman" w:hAnsi="Times New Roman" w:cs="Times New Roman"/>
          <w:sz w:val="24"/>
          <w:szCs w:val="24"/>
          <w:lang w:val="en-GB"/>
        </w:rPr>
        <w:t>ly tapping his foot</w:t>
      </w:r>
      <w:r w:rsidRPr="00D73D87">
        <w:rPr>
          <w:rFonts w:ascii="Times New Roman" w:hAnsi="Times New Roman" w:cs="Times New Roman"/>
          <w:sz w:val="24"/>
          <w:szCs w:val="24"/>
          <w:lang w:val="en-GB"/>
        </w:rPr>
        <w:t xml:space="preserve"> to begin his game.</w:t>
      </w:r>
    </w:p>
    <w:p w:rsidRPr="00D73D87" w:rsidR="00F658C3" w:rsidP="00F658C3" w:rsidRDefault="00F658C3" w14:paraId="2A23F357"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“Who is your third player?” said David to the Spanish team deep in conversation by the bar door.</w:t>
      </w:r>
    </w:p>
    <w:p w:rsidRPr="00D73D87" w:rsidR="00F658C3" w:rsidP="00F658C3" w:rsidRDefault="00F658C3" w14:paraId="403B1C22"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“Me,” said Miguel. “I will play.”</w:t>
      </w:r>
    </w:p>
    <w:p w:rsidRPr="00D73D87" w:rsidR="00F658C3" w:rsidP="00F658C3" w:rsidRDefault="00F658C3" w14:paraId="36B321CA" w14:textId="6C5EC7DA">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“But you can’t stand on crutches and throw at the </w:t>
      </w:r>
      <w:r w:rsidRPr="00D73D87" w:rsidR="000D4932">
        <w:rPr>
          <w:rFonts w:ascii="Times New Roman" w:hAnsi="Times New Roman"/>
          <w:sz w:val="24"/>
          <w:szCs w:val="24"/>
          <w:lang w:val="en-GB"/>
        </w:rPr>
        <w:t>same</w:t>
      </w:r>
      <w:r w:rsidRPr="00D73D87">
        <w:rPr>
          <w:rFonts w:ascii="Times New Roman" w:hAnsi="Times New Roman" w:cs="Times New Roman"/>
          <w:sz w:val="24"/>
          <w:szCs w:val="24"/>
          <w:lang w:val="en-GB"/>
        </w:rPr>
        <w:t xml:space="preserve"> time,” said David.</w:t>
      </w:r>
    </w:p>
    <w:p w:rsidRPr="00D73D87" w:rsidR="00F658C3" w:rsidP="00F658C3" w:rsidRDefault="00F658C3" w14:paraId="11240945"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“We will hold him up,” said Fran. “Ok?”</w:t>
      </w:r>
    </w:p>
    <w:p w:rsidRPr="00D73D87" w:rsidR="00F658C3" w:rsidP="00F658C3" w:rsidRDefault="00F658C3" w14:paraId="2E84491A" w14:textId="47B6EBED">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“I’ll have to discuss it with the other team,” said David heading over to </w:t>
      </w:r>
      <w:r w:rsidRPr="00D73D87" w:rsidR="0075107B">
        <w:rPr>
          <w:rFonts w:ascii="Times New Roman" w:hAnsi="Times New Roman" w:cs="Times New Roman"/>
          <w:sz w:val="24"/>
          <w:szCs w:val="24"/>
          <w:lang w:val="en-GB"/>
        </w:rPr>
        <w:t>our team</w:t>
      </w:r>
      <w:r w:rsidRPr="00D73D87">
        <w:rPr>
          <w:rFonts w:ascii="Times New Roman" w:hAnsi="Times New Roman" w:cs="Times New Roman"/>
          <w:sz w:val="24"/>
          <w:szCs w:val="24"/>
          <w:lang w:val="en-GB"/>
        </w:rPr>
        <w:t xml:space="preserve"> standing at the board.</w:t>
      </w:r>
    </w:p>
    <w:p w:rsidRPr="00D73D87" w:rsidR="00F658C3" w:rsidP="00F658C3" w:rsidRDefault="00F658C3" w14:paraId="23F5244B" w14:textId="475C94EE">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“You’re not going to believe this,” said David. “But they want Miguel, the old war hero on crutches to be their player. He needs someone to hold him up, </w:t>
      </w:r>
      <w:r w:rsidR="00BC6238">
        <w:rPr>
          <w:rFonts w:ascii="Times New Roman" w:hAnsi="Times New Roman" w:cs="Times New Roman"/>
          <w:sz w:val="24"/>
          <w:szCs w:val="24"/>
          <w:lang w:val="en-GB"/>
        </w:rPr>
        <w:t>o</w:t>
      </w:r>
      <w:r w:rsidRPr="00D73D87">
        <w:rPr>
          <w:rFonts w:ascii="Times New Roman" w:hAnsi="Times New Roman" w:cs="Times New Roman"/>
          <w:sz w:val="24"/>
          <w:szCs w:val="24"/>
          <w:lang w:val="en-GB"/>
        </w:rPr>
        <w:t>k?”</w:t>
      </w:r>
    </w:p>
    <w:p w:rsidRPr="00D73D87" w:rsidR="00F658C3" w:rsidP="00F658C3" w:rsidRDefault="0075107B" w14:paraId="0E7E0D6B" w14:textId="0BD6F68F">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We</w:t>
      </w:r>
      <w:r w:rsidRPr="00D73D87" w:rsidR="00F658C3">
        <w:rPr>
          <w:rFonts w:ascii="Times New Roman" w:hAnsi="Times New Roman" w:cs="Times New Roman"/>
          <w:sz w:val="24"/>
          <w:szCs w:val="24"/>
          <w:lang w:val="en-GB"/>
        </w:rPr>
        <w:t xml:space="preserve"> </w:t>
      </w:r>
      <w:r w:rsidR="00530A69">
        <w:rPr>
          <w:rFonts w:ascii="Times New Roman" w:hAnsi="Times New Roman" w:cs="Times New Roman"/>
          <w:sz w:val="24"/>
          <w:szCs w:val="24"/>
          <w:lang w:val="en-GB"/>
        </w:rPr>
        <w:t>regarded</w:t>
      </w:r>
      <w:r w:rsidRPr="00D73D87" w:rsidR="00F658C3">
        <w:rPr>
          <w:rFonts w:ascii="Times New Roman" w:hAnsi="Times New Roman" w:cs="Times New Roman"/>
          <w:sz w:val="24"/>
          <w:szCs w:val="24"/>
          <w:lang w:val="en-GB"/>
        </w:rPr>
        <w:t xml:space="preserve"> Miguel, who calmly returned </w:t>
      </w:r>
      <w:r w:rsidRPr="00D73D87">
        <w:rPr>
          <w:rFonts w:ascii="Times New Roman" w:hAnsi="Times New Roman" w:cs="Times New Roman"/>
          <w:sz w:val="24"/>
          <w:szCs w:val="24"/>
          <w:lang w:val="en-GB"/>
        </w:rPr>
        <w:t>our</w:t>
      </w:r>
      <w:r w:rsidRPr="00D73D87" w:rsidR="00F658C3">
        <w:rPr>
          <w:rFonts w:ascii="Times New Roman" w:hAnsi="Times New Roman" w:cs="Times New Roman"/>
          <w:sz w:val="24"/>
          <w:szCs w:val="24"/>
          <w:lang w:val="en-GB"/>
        </w:rPr>
        <w:t xml:space="preserve"> gaze and smiled.</w:t>
      </w:r>
    </w:p>
    <w:p w:rsidRPr="00D73D87" w:rsidR="00F658C3" w:rsidP="00F658C3" w:rsidRDefault="00F658C3" w14:paraId="5B31D271" w14:textId="7D77405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“He’s probably a genius player,</w:t>
      </w:r>
      <w:r w:rsidRPr="00D73D87" w:rsidR="000E20F8">
        <w:rPr>
          <w:rFonts w:ascii="Times New Roman" w:hAnsi="Times New Roman" w:cs="Times New Roman"/>
          <w:sz w:val="24"/>
          <w:szCs w:val="24"/>
          <w:lang w:val="en-GB"/>
        </w:rPr>
        <w:t>”</w:t>
      </w:r>
      <w:r w:rsidRPr="00D73D87">
        <w:rPr>
          <w:rFonts w:ascii="Times New Roman" w:hAnsi="Times New Roman" w:cs="Times New Roman"/>
          <w:sz w:val="24"/>
          <w:szCs w:val="24"/>
          <w:lang w:val="en-GB"/>
        </w:rPr>
        <w:t xml:space="preserve"> said Mickey. “Bring him on.”</w:t>
      </w:r>
    </w:p>
    <w:p w:rsidRPr="00D73D87" w:rsidR="00F658C3" w:rsidP="00F658C3" w:rsidRDefault="00F658C3" w14:paraId="216332BD" w14:textId="6C63653E">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David introduced the players. When Miguel’s name was announced the Spaniards were politely supportive but puzzled. Miguel shuffled forward and stopped at the throw line. He passed his crutches to Pepe and leaned on Fran’s shoulder with his left arm. Fran held his waist. Miguel took aim but, at the last minute, lost his balance and threw the dart.</w:t>
      </w:r>
    </w:p>
    <w:p w:rsidRPr="00D73D87" w:rsidR="00F658C3" w:rsidP="00F658C3" w:rsidRDefault="00F658C3" w14:paraId="759E2F89"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It sailed through the air straight into the back of David’s hand as he was wiping the chalkboard.</w:t>
      </w:r>
    </w:p>
    <w:p w:rsidRPr="00D73D87" w:rsidR="00F658C3" w:rsidP="00F658C3" w:rsidRDefault="00F658C3" w14:paraId="5092816C"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“Ouch,” yelled David.</w:t>
      </w:r>
    </w:p>
    <w:p w:rsidRPr="00D73D87" w:rsidR="00F658C3" w:rsidP="00F658C3" w:rsidRDefault="00F658C3" w14:paraId="1F7BE062" w14:textId="6B651CCF">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“Ooo,” said everyone sharing his pain. It went deadly silent. You could cut the mood of expectation with a knife. David scrutinized the offending object. It had only penetrated </w:t>
      </w:r>
      <w:r w:rsidRPr="00D73D87" w:rsidR="00BF5AD2">
        <w:rPr>
          <w:rFonts w:ascii="Times New Roman" w:hAnsi="Times New Roman" w:cs="Times New Roman"/>
          <w:sz w:val="24"/>
          <w:szCs w:val="24"/>
          <w:lang w:val="en-GB"/>
        </w:rPr>
        <w:t xml:space="preserve">a </w:t>
      </w:r>
      <w:r w:rsidRPr="00D73D87" w:rsidR="00D74EA3">
        <w:rPr>
          <w:rFonts w:ascii="Times New Roman" w:hAnsi="Times New Roman" w:cs="Times New Roman"/>
          <w:sz w:val="24"/>
          <w:szCs w:val="24"/>
          <w:lang w:val="en-GB"/>
        </w:rPr>
        <w:t>little,</w:t>
      </w:r>
      <w:r w:rsidRPr="00D73D87">
        <w:rPr>
          <w:rFonts w:ascii="Times New Roman" w:hAnsi="Times New Roman" w:cs="Times New Roman"/>
          <w:sz w:val="24"/>
          <w:szCs w:val="24"/>
          <w:lang w:val="en-GB"/>
        </w:rPr>
        <w:t xml:space="preserve"> </w:t>
      </w:r>
      <w:r w:rsidRPr="00D73D87">
        <w:rPr>
          <w:rFonts w:ascii="Times New Roman" w:hAnsi="Times New Roman" w:cs="Times New Roman"/>
          <w:sz w:val="24"/>
          <w:szCs w:val="24"/>
          <w:lang w:val="en-GB"/>
        </w:rPr>
        <w:lastRenderedPageBreak/>
        <w:t>but blood had begun to flow and was dripping on the floor. David grabbed the flights to pull it out.</w:t>
      </w:r>
    </w:p>
    <w:p w:rsidRPr="00D73D87" w:rsidR="00F658C3" w:rsidP="00F658C3" w:rsidRDefault="00F658C3" w14:paraId="6E5BC267"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“Wait,” shouted his wife Kay as she pushed through the crowd extracting a packet of tissues from her handbag. She took his hand away from the dart, surrounded the point of entry with the absorbent paper, and pulled the dart out. Blood flooded into the tissue.</w:t>
      </w:r>
    </w:p>
    <w:p w:rsidRPr="00D73D87" w:rsidR="00F658C3" w:rsidP="00F658C3" w:rsidRDefault="00F658C3" w14:paraId="513DC91A"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“Vodka, quick,” shouted Kay holding the tissue to the wound, “And a plaster.”</w:t>
      </w:r>
    </w:p>
    <w:p w:rsidRPr="00D73D87" w:rsidR="00F658C3" w:rsidP="00F658C3" w:rsidRDefault="007C738B" w14:paraId="4A58C2A3" w14:textId="78954151">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Donna</w:t>
      </w:r>
      <w:r w:rsidRPr="00D73D87" w:rsidR="00F658C3">
        <w:rPr>
          <w:rFonts w:ascii="Times New Roman" w:hAnsi="Times New Roman" w:cs="Times New Roman"/>
          <w:sz w:val="24"/>
          <w:szCs w:val="24"/>
          <w:lang w:val="en-GB"/>
        </w:rPr>
        <w:t xml:space="preserve"> grabbed a packet of plasters from the first-aid kit by the till while </w:t>
      </w:r>
      <w:r w:rsidRPr="00D73D87" w:rsidR="00D3432A">
        <w:rPr>
          <w:rFonts w:ascii="Times New Roman" w:hAnsi="Times New Roman" w:cs="Times New Roman"/>
          <w:sz w:val="24"/>
          <w:szCs w:val="24"/>
          <w:lang w:val="en-GB"/>
        </w:rPr>
        <w:t>Jack</w:t>
      </w:r>
      <w:r w:rsidRPr="00D73D87" w:rsidR="00F658C3">
        <w:rPr>
          <w:rFonts w:ascii="Times New Roman" w:hAnsi="Times New Roman" w:cs="Times New Roman"/>
          <w:sz w:val="24"/>
          <w:szCs w:val="24"/>
          <w:lang w:val="en-GB"/>
        </w:rPr>
        <w:t xml:space="preserve"> poured a shot of Vodka. </w:t>
      </w:r>
      <w:r w:rsidRPr="00D73D87">
        <w:rPr>
          <w:rFonts w:ascii="Times New Roman" w:hAnsi="Times New Roman" w:cs="Times New Roman"/>
          <w:sz w:val="24"/>
          <w:szCs w:val="24"/>
          <w:lang w:val="en-GB"/>
        </w:rPr>
        <w:t>Donna</w:t>
      </w:r>
      <w:r w:rsidRPr="00D73D87" w:rsidR="00F658C3">
        <w:rPr>
          <w:rFonts w:ascii="Times New Roman" w:hAnsi="Times New Roman" w:cs="Times New Roman"/>
          <w:sz w:val="24"/>
          <w:szCs w:val="24"/>
          <w:lang w:val="en-GB"/>
        </w:rPr>
        <w:t xml:space="preserve"> rushed around the bar and held up the glass.</w:t>
      </w:r>
    </w:p>
    <w:p w:rsidRPr="00D73D87" w:rsidR="00F658C3" w:rsidP="00F658C3" w:rsidRDefault="00F658C3" w14:paraId="4A2FB909" w14:textId="08D88918">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Kay dipped another tissue into the vodka and wiped the wound clean to another wince from David. </w:t>
      </w:r>
      <w:r w:rsidRPr="00D73D87" w:rsidR="007C738B">
        <w:rPr>
          <w:rFonts w:ascii="Times New Roman" w:hAnsi="Times New Roman" w:cs="Times New Roman"/>
          <w:sz w:val="24"/>
          <w:szCs w:val="24"/>
          <w:lang w:val="en-GB"/>
        </w:rPr>
        <w:t>Donna</w:t>
      </w:r>
      <w:r w:rsidRPr="00D73D87">
        <w:rPr>
          <w:rFonts w:ascii="Times New Roman" w:hAnsi="Times New Roman" w:cs="Times New Roman"/>
          <w:sz w:val="24"/>
          <w:szCs w:val="24"/>
          <w:lang w:val="en-GB"/>
        </w:rPr>
        <w:t xml:space="preserve"> prepared the plaster and as soon as Kay had dried the wound, slapped it over the top and stuck it down. Then for luck added another plaster.</w:t>
      </w:r>
    </w:p>
    <w:p w:rsidRPr="00D73D87" w:rsidR="00F658C3" w:rsidP="00F658C3" w:rsidRDefault="00F658C3" w14:paraId="23DA7599"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They watched the wound for a moment.</w:t>
      </w:r>
    </w:p>
    <w:p w:rsidRPr="00D73D87" w:rsidR="00F658C3" w:rsidP="00F658C3" w:rsidRDefault="00F658C3" w14:paraId="0EDE3492"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The blood had stopped flowing.</w:t>
      </w:r>
    </w:p>
    <w:p w:rsidRPr="00D73D87" w:rsidR="00F658C3" w:rsidP="00F658C3" w:rsidRDefault="00F658C3" w14:paraId="7D936B2D"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David held it up for all to see.</w:t>
      </w:r>
    </w:p>
    <w:p w:rsidRPr="00D73D87" w:rsidR="00F658C3" w:rsidP="00F658C3" w:rsidRDefault="00F658C3" w14:paraId="1B8388A6"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There was a loud cheer from both sides.</w:t>
      </w:r>
    </w:p>
    <w:p w:rsidRPr="00D73D87" w:rsidR="00F658C3" w:rsidP="00F658C3" w:rsidRDefault="00F658C3" w14:paraId="201DFFFB" w14:textId="570FC415">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David grabbed the remaining vodka and </w:t>
      </w:r>
      <w:r w:rsidRPr="00D73D87" w:rsidR="005166C8">
        <w:rPr>
          <w:rFonts w:ascii="Times New Roman" w:hAnsi="Times New Roman" w:cs="Times New Roman"/>
          <w:sz w:val="24"/>
          <w:szCs w:val="24"/>
          <w:lang w:val="en-GB"/>
        </w:rPr>
        <w:t>held it over the wound just in case it continued to shed blood, satisfied the pla</w:t>
      </w:r>
      <w:r w:rsidRPr="00D73D87" w:rsidR="00006C77">
        <w:rPr>
          <w:rFonts w:ascii="Times New Roman" w:hAnsi="Times New Roman" w:cs="Times New Roman"/>
          <w:sz w:val="24"/>
          <w:szCs w:val="24"/>
          <w:lang w:val="en-GB"/>
        </w:rPr>
        <w:t>s</w:t>
      </w:r>
      <w:r w:rsidRPr="00D73D87" w:rsidR="005166C8">
        <w:rPr>
          <w:rFonts w:ascii="Times New Roman" w:hAnsi="Times New Roman" w:cs="Times New Roman"/>
          <w:sz w:val="24"/>
          <w:szCs w:val="24"/>
          <w:lang w:val="en-GB"/>
        </w:rPr>
        <w:t>ters w</w:t>
      </w:r>
      <w:r w:rsidRPr="00D73D87" w:rsidR="00006C77">
        <w:rPr>
          <w:rFonts w:ascii="Times New Roman" w:hAnsi="Times New Roman" w:cs="Times New Roman"/>
          <w:sz w:val="24"/>
          <w:szCs w:val="24"/>
          <w:lang w:val="en-GB"/>
        </w:rPr>
        <w:t>ere</w:t>
      </w:r>
      <w:r w:rsidRPr="00D73D87" w:rsidR="005166C8">
        <w:rPr>
          <w:rFonts w:ascii="Times New Roman" w:hAnsi="Times New Roman" w:cs="Times New Roman"/>
          <w:sz w:val="24"/>
          <w:szCs w:val="24"/>
          <w:lang w:val="en-GB"/>
        </w:rPr>
        <w:t xml:space="preserve"> working</w:t>
      </w:r>
      <w:r w:rsidRPr="00D73D87" w:rsidR="00006C77">
        <w:rPr>
          <w:rFonts w:ascii="Times New Roman" w:hAnsi="Times New Roman" w:cs="Times New Roman"/>
          <w:sz w:val="24"/>
          <w:szCs w:val="24"/>
          <w:lang w:val="en-GB"/>
        </w:rPr>
        <w:t>,</w:t>
      </w:r>
      <w:r w:rsidRPr="00D73D87" w:rsidR="005166C8">
        <w:rPr>
          <w:rFonts w:ascii="Times New Roman" w:hAnsi="Times New Roman" w:cs="Times New Roman"/>
          <w:sz w:val="24"/>
          <w:szCs w:val="24"/>
          <w:lang w:val="en-GB"/>
        </w:rPr>
        <w:t xml:space="preserve"> he held up the glass, inspected the clear liquid</w:t>
      </w:r>
      <w:r w:rsidRPr="00D73D87" w:rsidR="00006C77">
        <w:rPr>
          <w:rFonts w:ascii="Times New Roman" w:hAnsi="Times New Roman" w:cs="Times New Roman"/>
          <w:sz w:val="24"/>
          <w:szCs w:val="24"/>
          <w:lang w:val="en-GB"/>
        </w:rPr>
        <w:t>,</w:t>
      </w:r>
      <w:r w:rsidRPr="00D73D87" w:rsidR="005166C8">
        <w:rPr>
          <w:rFonts w:ascii="Times New Roman" w:hAnsi="Times New Roman" w:cs="Times New Roman"/>
          <w:sz w:val="24"/>
          <w:szCs w:val="24"/>
          <w:lang w:val="en-GB"/>
        </w:rPr>
        <w:t xml:space="preserve"> and </w:t>
      </w:r>
      <w:r w:rsidRPr="00D73D87">
        <w:rPr>
          <w:rFonts w:ascii="Times New Roman" w:hAnsi="Times New Roman" w:cs="Times New Roman"/>
          <w:sz w:val="24"/>
          <w:szCs w:val="24"/>
          <w:lang w:val="en-GB"/>
        </w:rPr>
        <w:t>downed it in one.</w:t>
      </w:r>
    </w:p>
    <w:p w:rsidRPr="00D73D87" w:rsidR="00F658C3" w:rsidP="00F658C3" w:rsidRDefault="00F658C3" w14:paraId="39F1F216" w14:textId="63918189">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“Medicinal purposes, only,” he said some colour returning to his pallid cheeks. “Shall we c</w:t>
      </w:r>
      <w:r w:rsidRPr="00D73D87" w:rsidR="005166C8">
        <w:rPr>
          <w:rFonts w:ascii="Times New Roman" w:hAnsi="Times New Roman" w:cs="Times New Roman"/>
          <w:sz w:val="24"/>
          <w:szCs w:val="24"/>
          <w:lang w:val="en-GB"/>
        </w:rPr>
        <w:t>arry on</w:t>
      </w:r>
      <w:r w:rsidRPr="00D73D87">
        <w:rPr>
          <w:rFonts w:ascii="Times New Roman" w:hAnsi="Times New Roman" w:cs="Times New Roman"/>
          <w:sz w:val="24"/>
          <w:szCs w:val="24"/>
          <w:lang w:val="en-GB"/>
        </w:rPr>
        <w:t>?”</w:t>
      </w:r>
    </w:p>
    <w:p w:rsidRPr="00D73D87" w:rsidR="00F658C3" w:rsidP="00F658C3" w:rsidRDefault="00F658C3" w14:paraId="11E10EC9" w14:textId="5D031AD1">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Miguel </w:t>
      </w:r>
      <w:r w:rsidR="00132CCD">
        <w:rPr>
          <w:rFonts w:ascii="Times New Roman" w:hAnsi="Times New Roman" w:cs="Times New Roman"/>
          <w:sz w:val="24"/>
          <w:szCs w:val="24"/>
          <w:lang w:val="en-GB"/>
        </w:rPr>
        <w:t>seemed</w:t>
      </w:r>
      <w:r w:rsidRPr="00D73D87">
        <w:rPr>
          <w:rFonts w:ascii="Times New Roman" w:hAnsi="Times New Roman" w:cs="Times New Roman"/>
          <w:sz w:val="24"/>
          <w:szCs w:val="24"/>
          <w:lang w:val="en-GB"/>
        </w:rPr>
        <w:t xml:space="preserve"> distraught. “I am so sorry,” he said. “Does this mean a red card?”</w:t>
      </w:r>
    </w:p>
    <w:p w:rsidRPr="00D73D87" w:rsidR="00F658C3" w:rsidP="4A6D2F5D" w:rsidRDefault="00F658C3" w14:paraId="0200F1DE" w14:textId="4A3F6DD2">
      <w:pPr>
        <w:pStyle w:val="Normal"/>
        <w:suppressLineNumbers w:val="0"/>
        <w:bidi w:val="0"/>
        <w:spacing w:before="0" w:beforeAutospacing="off" w:after="0" w:afterAutospacing="off" w:line="360" w:lineRule="auto"/>
        <w:ind w:left="0" w:right="0" w:firstLine="720"/>
        <w:jc w:val="left"/>
        <w:rPr>
          <w:rFonts w:ascii="Times New Roman" w:hAnsi="Times New Roman" w:cs="Times New Roman"/>
          <w:sz w:val="24"/>
          <w:szCs w:val="24"/>
          <w:lang w:val="en-GB"/>
        </w:rPr>
      </w:pPr>
      <w:r w:rsidRPr="4A6D2F5D" w:rsidR="4A6D2F5D">
        <w:rPr>
          <w:rFonts w:ascii="Times New Roman" w:hAnsi="Times New Roman" w:cs="Times New Roman"/>
          <w:sz w:val="24"/>
          <w:szCs w:val="24"/>
          <w:lang w:val="en-GB"/>
        </w:rPr>
        <w:t xml:space="preserve">“What do we think?” I </w:t>
      </w:r>
      <w:del w:author="Gary Smailes" w:date="2024-01-17T11:45:55.734Z" w:id="2039363733">
        <w:r w:rsidRPr="4A6D2F5D" w:rsidDel="4A6D2F5D">
          <w:rPr>
            <w:rFonts w:ascii="Times New Roman" w:hAnsi="Times New Roman" w:cs="Times New Roman"/>
            <w:sz w:val="24"/>
            <w:szCs w:val="24"/>
            <w:lang w:val="en-GB"/>
          </w:rPr>
          <w:delText>said</w:delText>
        </w:r>
      </w:del>
      <w:ins w:author="Gary Smailes" w:date="2024-01-17T11:45:56.236Z" w:id="214547677">
        <w:r w:rsidRPr="4A6D2F5D" w:rsidR="4A6D2F5D">
          <w:rPr>
            <w:rFonts w:ascii="Times New Roman" w:hAnsi="Times New Roman" w:cs="Times New Roman"/>
            <w:sz w:val="24"/>
            <w:szCs w:val="24"/>
            <w:lang w:val="en-GB"/>
          </w:rPr>
          <w:t>asked</w:t>
        </w:r>
      </w:ins>
      <w:r w:rsidRPr="4A6D2F5D" w:rsidR="4A6D2F5D">
        <w:rPr>
          <w:rFonts w:ascii="Times New Roman" w:hAnsi="Times New Roman" w:cs="Times New Roman"/>
          <w:sz w:val="24"/>
          <w:szCs w:val="24"/>
          <w:lang w:val="en-GB"/>
        </w:rPr>
        <w:t>.</w:t>
      </w:r>
    </w:p>
    <w:p w:rsidRPr="00D73D87" w:rsidR="00F658C3" w:rsidP="00F658C3" w:rsidRDefault="00F658C3" w14:paraId="794B71A4"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“Get on with it,” said Mickey. “Otherwise, we’ll be here all night.”</w:t>
      </w:r>
    </w:p>
    <w:p w:rsidRPr="00D73D87" w:rsidR="00F658C3" w:rsidP="00F658C3" w:rsidRDefault="00F658C3" w14:paraId="5E538FEC"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“I agree,” said Mike. “If he’s so bad, we should win easily.”</w:t>
      </w:r>
    </w:p>
    <w:p w:rsidRPr="00D73D87" w:rsidR="00F658C3" w:rsidP="00F658C3" w:rsidRDefault="00F658C3" w14:paraId="46C53E81" w14:textId="7B810C6F">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“It’s </w:t>
      </w:r>
      <w:r w:rsidR="00BC6238">
        <w:rPr>
          <w:rFonts w:ascii="Times New Roman" w:hAnsi="Times New Roman" w:cs="Times New Roman"/>
          <w:sz w:val="24"/>
          <w:szCs w:val="24"/>
          <w:lang w:val="en-GB"/>
        </w:rPr>
        <w:t>o</w:t>
      </w:r>
      <w:r w:rsidR="00D106A9">
        <w:rPr>
          <w:rFonts w:ascii="Times New Roman" w:hAnsi="Times New Roman" w:cs="Times New Roman"/>
          <w:sz w:val="24"/>
          <w:szCs w:val="24"/>
          <w:lang w:val="en-GB"/>
        </w:rPr>
        <w:t>k</w:t>
      </w:r>
      <w:r w:rsidRPr="00D73D87">
        <w:rPr>
          <w:rFonts w:ascii="Times New Roman" w:hAnsi="Times New Roman" w:cs="Times New Roman"/>
          <w:sz w:val="24"/>
          <w:szCs w:val="24"/>
          <w:lang w:val="en-GB"/>
        </w:rPr>
        <w:t xml:space="preserve">, David,” </w:t>
      </w:r>
      <w:r w:rsidRPr="00D73D87" w:rsidR="00D84A16">
        <w:rPr>
          <w:rFonts w:ascii="Times New Roman" w:hAnsi="Times New Roman" w:cs="Times New Roman"/>
          <w:sz w:val="24"/>
          <w:szCs w:val="24"/>
          <w:lang w:val="en-GB"/>
        </w:rPr>
        <w:t xml:space="preserve">I </w:t>
      </w:r>
      <w:r w:rsidRPr="00D73D87">
        <w:rPr>
          <w:rFonts w:ascii="Times New Roman" w:hAnsi="Times New Roman" w:cs="Times New Roman"/>
          <w:sz w:val="24"/>
          <w:szCs w:val="24"/>
          <w:lang w:val="en-GB"/>
        </w:rPr>
        <w:t>said. “Let him continue.”</w:t>
      </w:r>
    </w:p>
    <w:p w:rsidRPr="00D73D87" w:rsidR="00F658C3" w:rsidP="00F658C3" w:rsidRDefault="00F658C3" w14:paraId="17FBB8AD"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“You may carry on,” said David, moving away from the scoreboard. “But try and hit the target, please.”</w:t>
      </w:r>
    </w:p>
    <w:p w:rsidRPr="00D73D87" w:rsidR="00F658C3" w:rsidP="00F658C3" w:rsidRDefault="00F658C3" w14:paraId="2EE88836"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Miguel reset his stance with his holders and threw his first dart into the double twenty. The Spanish went berserk. Miguel won by a whisker.</w:t>
      </w:r>
    </w:p>
    <w:p w:rsidRPr="00D73D87" w:rsidR="00F658C3" w:rsidP="00F658C3" w:rsidRDefault="00F658C3" w14:paraId="29BE3E69"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“First round to Bar Bilbainos by two games to one,” announced David.</w:t>
      </w:r>
    </w:p>
    <w:p w:rsidRPr="00D73D87" w:rsidR="00F658C3" w:rsidP="00F658C3" w:rsidRDefault="00F658C3" w14:paraId="026CFDDE" w14:textId="392EF90D">
      <w:pPr>
        <w:spacing w:after="0" w:line="360" w:lineRule="auto"/>
        <w:ind w:firstLine="720"/>
        <w:rPr>
          <w:rFonts w:ascii="Times New Roman" w:hAnsi="Times New Roman" w:cs="Times New Roman"/>
          <w:sz w:val="24"/>
          <w:szCs w:val="24"/>
          <w:lang w:val="en-GB"/>
        </w:rPr>
      </w:pPr>
      <w:r w:rsidRPr="4A6D2F5D" w:rsidR="4A6D2F5D">
        <w:rPr>
          <w:rFonts w:ascii="Times New Roman" w:hAnsi="Times New Roman" w:cs="Times New Roman"/>
          <w:sz w:val="24"/>
          <w:szCs w:val="24"/>
          <w:lang w:val="en-GB"/>
        </w:rPr>
        <w:t>The hotel narrowly won the second round. In the third, the decider for the match was between me and Miguel. Now</w:t>
      </w:r>
      <w:ins w:author="Gary Smailes" w:date="2024-01-17T11:46:14.728Z" w:id="1392905547">
        <w:r w:rsidRPr="4A6D2F5D" w:rsidR="4A6D2F5D">
          <w:rPr>
            <w:rFonts w:ascii="Times New Roman" w:hAnsi="Times New Roman" w:cs="Times New Roman"/>
            <w:sz w:val="24"/>
            <w:szCs w:val="24"/>
            <w:lang w:val="en-GB"/>
          </w:rPr>
          <w:t>,</w:t>
        </w:r>
      </w:ins>
      <w:r w:rsidRPr="4A6D2F5D" w:rsidR="4A6D2F5D">
        <w:rPr>
          <w:rFonts w:ascii="Times New Roman" w:hAnsi="Times New Roman" w:cs="Times New Roman"/>
          <w:sz w:val="24"/>
          <w:szCs w:val="24"/>
          <w:lang w:val="en-GB"/>
        </w:rPr>
        <w:t xml:space="preserve"> I was back to my usual form, hammering treble twenty with each dart.</w:t>
      </w:r>
    </w:p>
    <w:p w:rsidRPr="00D73D87" w:rsidR="00F658C3" w:rsidP="00F658C3" w:rsidRDefault="00F658C3" w14:paraId="2A53D836" w14:textId="03A314E0">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“One hundred and eighty,” shouted David. “Leaving </w:t>
      </w:r>
      <w:r w:rsidR="00CF55C7">
        <w:rPr>
          <w:rFonts w:ascii="Times New Roman" w:hAnsi="Times New Roman" w:cs="Times New Roman"/>
          <w:sz w:val="24"/>
          <w:szCs w:val="24"/>
          <w:lang w:val="en-GB"/>
        </w:rPr>
        <w:t>Robin</w:t>
      </w:r>
      <w:r w:rsidRPr="00D73D87">
        <w:rPr>
          <w:rFonts w:ascii="Times New Roman" w:hAnsi="Times New Roman" w:cs="Times New Roman"/>
          <w:sz w:val="24"/>
          <w:szCs w:val="24"/>
          <w:lang w:val="en-GB"/>
        </w:rPr>
        <w:t xml:space="preserve"> with one hundred and seventy for a nine-dart finish.</w:t>
      </w:r>
    </w:p>
    <w:p w:rsidRPr="00D73D87" w:rsidR="00F658C3" w:rsidP="00F658C3" w:rsidRDefault="00F658C3" w14:paraId="6D9A49B0" w14:textId="1FF25E42">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Miguel seemed to be tiring, and his initial accuracy waned as </w:t>
      </w:r>
      <w:r w:rsidRPr="00D73D87" w:rsidR="00587E64">
        <w:rPr>
          <w:rFonts w:ascii="Times New Roman" w:hAnsi="Times New Roman" w:cs="Times New Roman"/>
          <w:sz w:val="24"/>
          <w:szCs w:val="24"/>
          <w:lang w:val="en-GB"/>
        </w:rPr>
        <w:t>I</w:t>
      </w:r>
      <w:r w:rsidRPr="00D73D87">
        <w:rPr>
          <w:rFonts w:ascii="Times New Roman" w:hAnsi="Times New Roman" w:cs="Times New Roman"/>
          <w:sz w:val="24"/>
          <w:szCs w:val="24"/>
          <w:lang w:val="en-GB"/>
        </w:rPr>
        <w:t xml:space="preserve"> finished with two treble twenties and a bull.</w:t>
      </w:r>
    </w:p>
    <w:p w:rsidRPr="00D73D87" w:rsidR="00F658C3" w:rsidP="00F658C3" w:rsidRDefault="00F658C3" w14:paraId="5309CD03"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“The Fontainebleau wins the match,” announced David.</w:t>
      </w:r>
    </w:p>
    <w:p w:rsidRPr="00D73D87" w:rsidR="00F658C3" w:rsidP="00F658C3" w:rsidRDefault="00F658C3" w14:paraId="3A0AD178" w14:textId="340129FB">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Everyone cheered but </w:t>
      </w:r>
      <w:r w:rsidRPr="00D73D87" w:rsidR="00770B72">
        <w:rPr>
          <w:rFonts w:ascii="Times New Roman" w:hAnsi="Times New Roman" w:cs="Times New Roman"/>
          <w:sz w:val="24"/>
          <w:szCs w:val="24"/>
          <w:lang w:val="en-GB"/>
        </w:rPr>
        <w:t>were</w:t>
      </w:r>
      <w:r w:rsidRPr="00D73D87">
        <w:rPr>
          <w:rFonts w:ascii="Times New Roman" w:hAnsi="Times New Roman" w:cs="Times New Roman"/>
          <w:sz w:val="24"/>
          <w:szCs w:val="24"/>
          <w:lang w:val="en-GB"/>
        </w:rPr>
        <w:t xml:space="preserve"> </w:t>
      </w:r>
      <w:r w:rsidRPr="00D73D87" w:rsidR="00DE24A8">
        <w:rPr>
          <w:rFonts w:ascii="Times New Roman" w:hAnsi="Times New Roman" w:cs="Times New Roman"/>
          <w:sz w:val="24"/>
          <w:szCs w:val="24"/>
          <w:lang w:val="en-GB"/>
        </w:rPr>
        <w:t>desperate</w:t>
      </w:r>
      <w:r w:rsidRPr="00D73D87">
        <w:rPr>
          <w:rFonts w:ascii="Times New Roman" w:hAnsi="Times New Roman" w:cs="Times New Roman"/>
          <w:sz w:val="24"/>
          <w:szCs w:val="24"/>
          <w:lang w:val="en-GB"/>
        </w:rPr>
        <w:t xml:space="preserve"> to escape the fearsome temperatures as they stampeded out into the fresh night air. As the crowd pushed by </w:t>
      </w:r>
      <w:r w:rsidRPr="00D73D87" w:rsidR="002F15A6">
        <w:rPr>
          <w:rFonts w:ascii="Times New Roman" w:hAnsi="Times New Roman" w:cs="Times New Roman"/>
          <w:sz w:val="24"/>
          <w:szCs w:val="24"/>
          <w:lang w:val="en-GB"/>
        </w:rPr>
        <w:t>me</w:t>
      </w:r>
      <w:r w:rsidRPr="00D73D87">
        <w:rPr>
          <w:rFonts w:ascii="Times New Roman" w:hAnsi="Times New Roman" w:cs="Times New Roman"/>
          <w:sz w:val="24"/>
          <w:szCs w:val="24"/>
          <w:lang w:val="en-GB"/>
        </w:rPr>
        <w:t xml:space="preserve">, some shaking </w:t>
      </w:r>
      <w:r w:rsidRPr="00D73D87" w:rsidR="002F15A6">
        <w:rPr>
          <w:rFonts w:ascii="Times New Roman" w:hAnsi="Times New Roman" w:cs="Times New Roman"/>
          <w:sz w:val="24"/>
          <w:szCs w:val="24"/>
          <w:lang w:val="en-GB"/>
        </w:rPr>
        <w:t>my</w:t>
      </w:r>
      <w:r w:rsidRPr="00D73D87">
        <w:rPr>
          <w:rFonts w:ascii="Times New Roman" w:hAnsi="Times New Roman" w:cs="Times New Roman"/>
          <w:sz w:val="24"/>
          <w:szCs w:val="24"/>
          <w:lang w:val="en-GB"/>
        </w:rPr>
        <w:t xml:space="preserve"> hand, others offering congratulations, </w:t>
      </w:r>
      <w:r w:rsidRPr="00D73D87" w:rsidR="005173FB">
        <w:rPr>
          <w:rFonts w:ascii="Times New Roman" w:hAnsi="Times New Roman" w:cs="Times New Roman"/>
          <w:sz w:val="24"/>
          <w:szCs w:val="24"/>
          <w:lang w:val="en-GB"/>
        </w:rPr>
        <w:t>the</w:t>
      </w:r>
      <w:r w:rsidRPr="00D73D87">
        <w:rPr>
          <w:rFonts w:ascii="Times New Roman" w:hAnsi="Times New Roman" w:cs="Times New Roman"/>
          <w:sz w:val="24"/>
          <w:szCs w:val="24"/>
          <w:lang w:val="en-GB"/>
        </w:rPr>
        <w:t xml:space="preserve"> pretty lady with fair hair </w:t>
      </w:r>
      <w:r w:rsidRPr="00D73D87" w:rsidR="005173FB">
        <w:rPr>
          <w:rFonts w:ascii="Times New Roman" w:hAnsi="Times New Roman" w:cs="Times New Roman"/>
          <w:sz w:val="24"/>
          <w:szCs w:val="24"/>
          <w:lang w:val="en-GB"/>
        </w:rPr>
        <w:t xml:space="preserve">from earlier </w:t>
      </w:r>
      <w:r w:rsidRPr="00D73D87">
        <w:rPr>
          <w:rFonts w:ascii="Times New Roman" w:hAnsi="Times New Roman" w:cs="Times New Roman"/>
          <w:sz w:val="24"/>
          <w:szCs w:val="24"/>
          <w:lang w:val="en-GB"/>
        </w:rPr>
        <w:t xml:space="preserve">stopped in front of </w:t>
      </w:r>
      <w:r w:rsidRPr="00D73D87" w:rsidR="002F15A6">
        <w:rPr>
          <w:rFonts w:ascii="Times New Roman" w:hAnsi="Times New Roman" w:cs="Times New Roman"/>
          <w:sz w:val="24"/>
          <w:szCs w:val="24"/>
          <w:lang w:val="en-GB"/>
        </w:rPr>
        <w:t>me</w:t>
      </w:r>
      <w:r w:rsidRPr="00D73D87">
        <w:rPr>
          <w:rFonts w:ascii="Times New Roman" w:hAnsi="Times New Roman" w:cs="Times New Roman"/>
          <w:sz w:val="24"/>
          <w:szCs w:val="24"/>
          <w:lang w:val="en-GB"/>
        </w:rPr>
        <w:t xml:space="preserve"> and smiled. Several of her female friends stood at her back, nudging each other, and grinning.</w:t>
      </w:r>
    </w:p>
    <w:p w:rsidRPr="00D73D87" w:rsidR="00F658C3" w:rsidP="00F658C3" w:rsidRDefault="00F658C3" w14:paraId="4C12B937" w14:textId="0576EB73">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“What a great night,” she said in Spanish. “My friends and I enjoyed it tremendously</w:t>
      </w:r>
      <w:r w:rsidRPr="00D73D87" w:rsidR="00675438">
        <w:rPr>
          <w:rFonts w:ascii="Times New Roman" w:hAnsi="Times New Roman" w:cs="Times New Roman"/>
          <w:sz w:val="24"/>
          <w:szCs w:val="24"/>
          <w:lang w:val="en-GB"/>
        </w:rPr>
        <w:t>.</w:t>
      </w:r>
      <w:r w:rsidRPr="00D73D87">
        <w:rPr>
          <w:rFonts w:ascii="Times New Roman" w:hAnsi="Times New Roman" w:cs="Times New Roman"/>
          <w:sz w:val="24"/>
          <w:szCs w:val="24"/>
          <w:lang w:val="en-GB"/>
        </w:rPr>
        <w:t>”</w:t>
      </w:r>
    </w:p>
    <w:p w:rsidRPr="00D73D87" w:rsidR="00F658C3" w:rsidP="00F658C3" w:rsidRDefault="00F658C3" w14:paraId="05585DE8" w14:textId="496A7221">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t>
      </w:r>
      <w:r w:rsidRPr="00D73D87" w:rsidR="002451C2">
        <w:rPr>
          <w:rFonts w:ascii="Times New Roman" w:hAnsi="Times New Roman" w:cs="Times New Roman"/>
          <w:sz w:val="24"/>
          <w:szCs w:val="24"/>
          <w:lang w:val="en-GB"/>
        </w:rPr>
        <w:t xml:space="preserve">Soy </w:t>
      </w:r>
      <w:r w:rsidR="00CF55C7">
        <w:rPr>
          <w:rFonts w:ascii="Times New Roman" w:hAnsi="Times New Roman" w:cs="Times New Roman"/>
          <w:sz w:val="24"/>
          <w:szCs w:val="24"/>
          <w:lang w:val="en-GB"/>
        </w:rPr>
        <w:t>Robin</w:t>
      </w:r>
      <w:r w:rsidRPr="00D73D87" w:rsidR="002451C2">
        <w:rPr>
          <w:rFonts w:ascii="Times New Roman" w:hAnsi="Times New Roman" w:cs="Times New Roman"/>
          <w:sz w:val="24"/>
          <w:szCs w:val="24"/>
          <w:lang w:val="en-GB"/>
        </w:rPr>
        <w:t xml:space="preserve">,” I said </w:t>
      </w:r>
      <w:r w:rsidRPr="00D73D87" w:rsidR="00A33E24">
        <w:rPr>
          <w:rFonts w:ascii="Times New Roman" w:hAnsi="Times New Roman" w:cs="Times New Roman"/>
          <w:sz w:val="24"/>
          <w:szCs w:val="24"/>
          <w:lang w:val="en-GB"/>
        </w:rPr>
        <w:t>holding out my hand. Having failed to understand less than half of what she said</w:t>
      </w:r>
      <w:r w:rsidRPr="00D73D87" w:rsidR="00863125">
        <w:rPr>
          <w:rFonts w:ascii="Times New Roman" w:hAnsi="Times New Roman" w:cs="Times New Roman"/>
          <w:sz w:val="24"/>
          <w:szCs w:val="24"/>
          <w:lang w:val="en-GB"/>
        </w:rPr>
        <w:t>.</w:t>
      </w:r>
      <w:r w:rsidRPr="00D73D87" w:rsidR="00A33E24">
        <w:rPr>
          <w:rFonts w:ascii="Times New Roman" w:hAnsi="Times New Roman" w:cs="Times New Roman"/>
          <w:sz w:val="24"/>
          <w:szCs w:val="24"/>
          <w:lang w:val="en-GB"/>
        </w:rPr>
        <w:t xml:space="preserve"> </w:t>
      </w:r>
      <w:r w:rsidRPr="00D73D87" w:rsidR="00863125">
        <w:rPr>
          <w:rFonts w:ascii="Times New Roman" w:hAnsi="Times New Roman" w:cs="Times New Roman"/>
          <w:sz w:val="24"/>
          <w:szCs w:val="24"/>
          <w:lang w:val="en-GB"/>
        </w:rPr>
        <w:t>I</w:t>
      </w:r>
      <w:r w:rsidRPr="00D73D87" w:rsidR="00A33E24">
        <w:rPr>
          <w:rFonts w:ascii="Times New Roman" w:hAnsi="Times New Roman" w:cs="Times New Roman"/>
          <w:sz w:val="24"/>
          <w:szCs w:val="24"/>
          <w:lang w:val="en-GB"/>
        </w:rPr>
        <w:t>t was all I could thi</w:t>
      </w:r>
      <w:r w:rsidRPr="00D73D87" w:rsidR="00FA18C5">
        <w:rPr>
          <w:rFonts w:ascii="Times New Roman" w:hAnsi="Times New Roman" w:cs="Times New Roman"/>
          <w:sz w:val="24"/>
          <w:szCs w:val="24"/>
          <w:lang w:val="en-GB"/>
        </w:rPr>
        <w:t>n</w:t>
      </w:r>
      <w:r w:rsidRPr="00D73D87" w:rsidR="00A33E24">
        <w:rPr>
          <w:rFonts w:ascii="Times New Roman" w:hAnsi="Times New Roman" w:cs="Times New Roman"/>
          <w:sz w:val="24"/>
          <w:szCs w:val="24"/>
          <w:lang w:val="en-GB"/>
        </w:rPr>
        <w:t>k of on the</w:t>
      </w:r>
      <w:r w:rsidRPr="00D73D87" w:rsidR="00FA18C5">
        <w:rPr>
          <w:rFonts w:ascii="Times New Roman" w:hAnsi="Times New Roman" w:cs="Times New Roman"/>
          <w:sz w:val="24"/>
          <w:szCs w:val="24"/>
          <w:lang w:val="en-GB"/>
        </w:rPr>
        <w:t xml:space="preserve"> spur of the moment to avoid </w:t>
      </w:r>
      <w:r w:rsidR="00132CCD">
        <w:rPr>
          <w:rFonts w:ascii="Times New Roman" w:hAnsi="Times New Roman" w:cs="Times New Roman"/>
          <w:sz w:val="24"/>
          <w:szCs w:val="24"/>
          <w:lang w:val="en-GB"/>
        </w:rPr>
        <w:t>behaving</w:t>
      </w:r>
      <w:r w:rsidRPr="00D73D87" w:rsidR="00FA18C5">
        <w:rPr>
          <w:rFonts w:ascii="Times New Roman" w:hAnsi="Times New Roman" w:cs="Times New Roman"/>
          <w:sz w:val="24"/>
          <w:szCs w:val="24"/>
          <w:lang w:val="en-GB"/>
        </w:rPr>
        <w:t xml:space="preserve"> </w:t>
      </w:r>
      <w:r w:rsidRPr="00D73D87" w:rsidR="00006C77">
        <w:rPr>
          <w:rFonts w:ascii="Times New Roman" w:hAnsi="Times New Roman" w:cs="Times New Roman"/>
          <w:sz w:val="24"/>
          <w:szCs w:val="24"/>
          <w:lang w:val="en-GB"/>
        </w:rPr>
        <w:t xml:space="preserve">like </w:t>
      </w:r>
      <w:r w:rsidRPr="00D73D87" w:rsidR="00FA18C5">
        <w:rPr>
          <w:rFonts w:ascii="Times New Roman" w:hAnsi="Times New Roman" w:cs="Times New Roman"/>
          <w:sz w:val="24"/>
          <w:szCs w:val="24"/>
          <w:lang w:val="en-GB"/>
        </w:rPr>
        <w:t>a complete moron.</w:t>
      </w:r>
    </w:p>
    <w:p w:rsidRPr="000B758B" w:rsidR="00F658C3" w:rsidP="00F658C3" w:rsidRDefault="00F658C3" w14:paraId="2A17487A" w14:textId="3B731947">
      <w:pPr>
        <w:spacing w:after="0" w:line="360" w:lineRule="auto"/>
        <w:ind w:firstLine="720"/>
        <w:rPr>
          <w:rFonts w:ascii="Times New Roman" w:hAnsi="Times New Roman" w:cs="Times New Roman"/>
          <w:sz w:val="24"/>
          <w:szCs w:val="24"/>
          <w:lang w:val="es-ES"/>
        </w:rPr>
      </w:pPr>
      <w:r w:rsidRPr="00D73D87">
        <w:rPr>
          <w:rFonts w:ascii="Times New Roman" w:hAnsi="Times New Roman" w:cs="Times New Roman"/>
          <w:sz w:val="24"/>
          <w:szCs w:val="24"/>
          <w:lang w:val="en-GB"/>
        </w:rPr>
        <w:t>“</w:t>
      </w:r>
      <w:r w:rsidRPr="4A6D2F5D" w:rsidR="00FA18C5">
        <w:rPr>
          <w:rFonts w:ascii="Times New Roman" w:hAnsi="Times New Roman" w:cs="Times New Roman"/>
          <w:i w:val="1"/>
          <w:iCs w:val="1"/>
          <w:sz w:val="24"/>
          <w:szCs w:val="24"/>
          <w:lang w:val="en-GB"/>
          <w:rPrChange w:author="Gary Smailes" w:date="2024-01-17T11:46:28.446Z" w:id="1096284333">
            <w:rPr>
              <w:rFonts w:ascii="Times New Roman" w:hAnsi="Times New Roman" w:cs="Times New Roman"/>
              <w:sz w:val="24"/>
              <w:szCs w:val="24"/>
              <w:lang w:val="en-GB"/>
            </w:rPr>
          </w:rPrChange>
        </w:rPr>
        <w:t xml:space="preserve">Encantada</w:t>
      </w:r>
      <w:r w:rsidRPr="00D73D87" w:rsidR="00FA18C5">
        <w:rPr>
          <w:rFonts w:ascii="Times New Roman" w:hAnsi="Times New Roman" w:cs="Times New Roman"/>
          <w:sz w:val="24"/>
          <w:szCs w:val="24"/>
          <w:lang w:val="en-GB"/>
        </w:rPr>
        <w:t xml:space="preserve">, </w:t>
      </w:r>
      <w:r w:rsidR="00CF55C7">
        <w:rPr>
          <w:rFonts w:ascii="Times New Roman" w:hAnsi="Times New Roman" w:cs="Times New Roman"/>
          <w:sz w:val="24"/>
          <w:szCs w:val="24"/>
          <w:lang w:val="en-GB"/>
        </w:rPr>
        <w:t>Robin</w:t>
      </w:r>
      <w:r w:rsidRPr="00D73D87" w:rsidR="00FA18C5">
        <w:rPr>
          <w:rFonts w:ascii="Times New Roman" w:hAnsi="Times New Roman" w:cs="Times New Roman"/>
          <w:sz w:val="24"/>
          <w:szCs w:val="24"/>
          <w:lang w:val="en-GB"/>
        </w:rPr>
        <w:t>,</w:t>
      </w:r>
      <w:r w:rsidRPr="00D73D87" w:rsidR="00485B3E">
        <w:rPr>
          <w:rFonts w:ascii="Times New Roman" w:hAnsi="Times New Roman" w:cs="Times New Roman"/>
          <w:sz w:val="24"/>
          <w:szCs w:val="24"/>
          <w:lang w:val="en-GB"/>
        </w:rPr>
        <w:t>” she said taking mine firmly</w:t>
      </w:r>
      <w:r w:rsidRPr="00D73D87" w:rsidR="00745F86">
        <w:rPr>
          <w:rFonts w:ascii="Times New Roman" w:hAnsi="Times New Roman" w:cs="Times New Roman"/>
          <w:sz w:val="24"/>
          <w:szCs w:val="24"/>
          <w:lang w:val="en-GB"/>
        </w:rPr>
        <w:t>, “</w:t>
      </w:r>
      <w:r w:rsidRPr="4A6D2F5D" w:rsidR="00745F86">
        <w:rPr>
          <w:rFonts w:ascii="Times New Roman" w:hAnsi="Times New Roman" w:cs="Times New Roman"/>
          <w:i w:val="1"/>
          <w:iCs w:val="1"/>
          <w:sz w:val="24"/>
          <w:szCs w:val="24"/>
          <w:lang w:val="en-GB"/>
          <w:rPrChange w:author="Gary Smailes" w:date="2024-01-17T11:46:35.544Z" w:id="2136100128">
            <w:rPr>
              <w:rFonts w:ascii="Times New Roman" w:hAnsi="Times New Roman" w:cs="Times New Roman"/>
              <w:sz w:val="24"/>
              <w:szCs w:val="24"/>
              <w:lang w:val="en-GB"/>
            </w:rPr>
          </w:rPrChange>
        </w:rPr>
        <w:t>S</w:t>
      </w:r>
      <w:r w:rsidRPr="4A6D2F5D" w:rsidR="00FA18C5">
        <w:rPr>
          <w:rFonts w:ascii="Times New Roman" w:hAnsi="Times New Roman" w:cs="Times New Roman"/>
          <w:i w:val="1"/>
          <w:iCs w:val="1"/>
          <w:sz w:val="24"/>
          <w:szCs w:val="24"/>
          <w:lang w:val="en-GB"/>
          <w:rPrChange w:author="Gary Smailes" w:date="2024-01-17T11:46:35.552Z" w:id="2125435257">
            <w:rPr>
              <w:rFonts w:ascii="Times New Roman" w:hAnsi="Times New Roman" w:cs="Times New Roman"/>
              <w:sz w:val="24"/>
              <w:szCs w:val="24"/>
              <w:lang w:val="en-GB"/>
            </w:rPr>
          </w:rPrChange>
        </w:rPr>
        <w:t xml:space="preserve">oy </w:t>
      </w:r>
      <w:r w:rsidRPr="4A6D2F5D" w:rsidR="00D57F0E">
        <w:rPr>
          <w:rFonts w:ascii="Times New Roman" w:hAnsi="Times New Roman" w:cs="Times New Roman"/>
          <w:i w:val="1"/>
          <w:iCs w:val="1"/>
          <w:color w:val="111111"/>
          <w:sz w:val="24"/>
          <w:szCs w:val="24"/>
          <w:shd w:val="clear" w:color="auto" w:fill="FFFFFF"/>
          <w:rPrChange w:author="Gary Smailes" w:date="2024-01-17T11:46:35.565Z" w:id="187378836">
            <w:rPr>
              <w:rFonts w:ascii="Times New Roman" w:hAnsi="Times New Roman" w:cs="Times New Roman"/>
              <w:color w:val="111111"/>
              <w:sz w:val="24"/>
              <w:szCs w:val="24"/>
            </w:rPr>
          </w:rPrChange>
        </w:rPr>
        <w:t>Lucía</w:t>
      </w:r>
      <w:r w:rsidRPr="4A6D2F5D" w:rsidR="00A655B8">
        <w:rPr>
          <w:rFonts w:ascii="Times New Roman" w:hAnsi="Times New Roman" w:cs="Times New Roman"/>
          <w:i w:val="1"/>
          <w:iCs w:val="1"/>
          <w:sz w:val="24"/>
          <w:szCs w:val="24"/>
          <w:lang w:val="en-GB"/>
          <w:rPrChange w:author="Gary Smailes" w:date="2024-01-17T11:46:35.566Z" w:id="392186935">
            <w:rPr>
              <w:rFonts w:ascii="Times New Roman" w:hAnsi="Times New Roman" w:cs="Times New Roman"/>
              <w:sz w:val="24"/>
              <w:szCs w:val="24"/>
              <w:lang w:val="en-GB"/>
            </w:rPr>
          </w:rPrChange>
        </w:rPr>
        <w:t>.</w:t>
      </w:r>
      <w:r w:rsidRPr="4A6D2F5D" w:rsidR="00745F86">
        <w:rPr>
          <w:rFonts w:ascii="Times New Roman" w:hAnsi="Times New Roman" w:cs="Times New Roman"/>
          <w:i w:val="1"/>
          <w:iCs w:val="1"/>
          <w:sz w:val="24"/>
          <w:szCs w:val="24"/>
          <w:lang w:val="en-GB"/>
          <w:rPrChange w:author="Gary Smailes" w:date="2024-01-17T11:46:35.568Z" w:id="1433733068">
            <w:rPr>
              <w:rFonts w:ascii="Times New Roman" w:hAnsi="Times New Roman" w:cs="Times New Roman"/>
              <w:sz w:val="24"/>
              <w:szCs w:val="24"/>
              <w:lang w:val="en-GB"/>
            </w:rPr>
          </w:rPrChange>
        </w:rPr>
        <w:t xml:space="preserve"> </w:t>
      </w:r>
      <w:r w:rsidRPr="4A6D2F5D" w:rsidR="00194B48">
        <w:rPr>
          <w:rFonts w:ascii="Times New Roman" w:hAnsi="Times New Roman" w:cs="Times New Roman"/>
          <w:i w:val="1"/>
          <w:iCs w:val="1"/>
          <w:sz w:val="24"/>
          <w:szCs w:val="24"/>
          <w:lang w:val="es-ES"/>
          <w:rPrChange w:author="Gary Smailes" w:date="2024-01-17T11:46:35.57Z" w:id="2071226403">
            <w:rPr>
              <w:rFonts w:ascii="Times New Roman" w:hAnsi="Times New Roman" w:cs="Times New Roman"/>
              <w:sz w:val="24"/>
              <w:szCs w:val="24"/>
              <w:lang w:val="es-ES"/>
            </w:rPr>
          </w:rPrChange>
        </w:rPr>
        <w:t>Quiero aprender a jugar a los dardos me enseñas</w:t>
      </w:r>
      <w:r w:rsidRPr="000B758B" w:rsidR="00194B48">
        <w:rPr>
          <w:rFonts w:ascii="Times New Roman" w:hAnsi="Times New Roman" w:cs="Times New Roman"/>
          <w:sz w:val="24"/>
          <w:szCs w:val="24"/>
          <w:lang w:val="es-ES"/>
        </w:rPr>
        <w:t>?</w:t>
      </w:r>
      <w:r w:rsidRPr="000B758B">
        <w:rPr>
          <w:rFonts w:ascii="Times New Roman" w:hAnsi="Times New Roman" w:cs="Times New Roman"/>
          <w:sz w:val="24"/>
          <w:szCs w:val="24"/>
          <w:lang w:val="es-ES"/>
        </w:rPr>
        <w:t>”</w:t>
      </w:r>
    </w:p>
    <w:p w:rsidRPr="00D73D87" w:rsidR="00F658C3" w:rsidP="00F658C3" w:rsidRDefault="00F658C3" w14:paraId="5A4436D4" w14:textId="50A5115F">
      <w:pPr>
        <w:spacing w:after="0" w:line="360" w:lineRule="auto"/>
        <w:ind w:firstLine="720"/>
        <w:rPr>
          <w:rFonts w:ascii="Times New Roman" w:hAnsi="Times New Roman" w:cs="Times New Roman"/>
          <w:sz w:val="24"/>
          <w:szCs w:val="24"/>
          <w:lang w:val="en-GB"/>
        </w:rPr>
      </w:pPr>
      <w:r w:rsidRPr="4A6D2F5D" w:rsidR="4A6D2F5D">
        <w:rPr>
          <w:rFonts w:ascii="Times New Roman" w:hAnsi="Times New Roman" w:cs="Times New Roman"/>
          <w:sz w:val="24"/>
          <w:szCs w:val="24"/>
          <w:lang w:val="en-GB"/>
        </w:rPr>
        <w:t>“</w:t>
      </w:r>
      <w:r w:rsidRPr="4A6D2F5D" w:rsidR="4A6D2F5D">
        <w:rPr>
          <w:rFonts w:ascii="Times New Roman" w:hAnsi="Times New Roman" w:cs="Times New Roman"/>
          <w:i w:val="1"/>
          <w:iCs w:val="1"/>
          <w:sz w:val="24"/>
          <w:szCs w:val="24"/>
          <w:lang w:val="en-GB"/>
          <w:rPrChange w:author="Gary Smailes" w:date="2024-01-17T11:46:39.148Z" w:id="1920303278">
            <w:rPr>
              <w:rFonts w:ascii="Times New Roman" w:hAnsi="Times New Roman" w:cs="Times New Roman"/>
              <w:sz w:val="24"/>
              <w:szCs w:val="24"/>
              <w:lang w:val="en-GB"/>
            </w:rPr>
          </w:rPrChange>
        </w:rPr>
        <w:t xml:space="preserve">Por </w:t>
      </w:r>
      <w:r w:rsidRPr="4A6D2F5D" w:rsidR="4A6D2F5D">
        <w:rPr>
          <w:rFonts w:ascii="Times New Roman" w:hAnsi="Times New Roman" w:cs="Times New Roman"/>
          <w:i w:val="1"/>
          <w:iCs w:val="1"/>
          <w:sz w:val="24"/>
          <w:szCs w:val="24"/>
          <w:lang w:val="en-GB"/>
          <w:rPrChange w:author="Gary Smailes" w:date="2024-01-17T11:46:39.148Z" w:id="707434344">
            <w:rPr>
              <w:rFonts w:ascii="Times New Roman" w:hAnsi="Times New Roman" w:cs="Times New Roman"/>
              <w:sz w:val="24"/>
              <w:szCs w:val="24"/>
              <w:lang w:val="en-GB"/>
            </w:rPr>
          </w:rPrChange>
        </w:rPr>
        <w:t>supuesto</w:t>
      </w:r>
      <w:r w:rsidRPr="4A6D2F5D" w:rsidR="4A6D2F5D">
        <w:rPr>
          <w:rFonts w:ascii="Times New Roman" w:hAnsi="Times New Roman" w:cs="Times New Roman"/>
          <w:sz w:val="24"/>
          <w:szCs w:val="24"/>
          <w:lang w:val="en-GB"/>
        </w:rPr>
        <w:t>,” I said hoping she had asked me to teach her darts.</w:t>
      </w:r>
    </w:p>
    <w:p w:rsidRPr="005A1562" w:rsidR="00F658C3" w:rsidP="00F658C3" w:rsidRDefault="00F658C3" w14:paraId="05F839F0" w14:textId="27D66372">
      <w:pPr>
        <w:spacing w:after="0" w:line="360" w:lineRule="auto"/>
        <w:ind w:firstLine="720"/>
        <w:rPr>
          <w:rFonts w:ascii="Times New Roman" w:hAnsi="Times New Roman" w:cs="Times New Roman"/>
          <w:sz w:val="24"/>
          <w:szCs w:val="24"/>
          <w:lang w:val="es-ES"/>
        </w:rPr>
      </w:pPr>
      <w:r w:rsidRPr="005A1562">
        <w:rPr>
          <w:rFonts w:ascii="Times New Roman" w:hAnsi="Times New Roman" w:cs="Times New Roman"/>
          <w:sz w:val="24"/>
          <w:szCs w:val="24"/>
          <w:lang w:val="es-ES"/>
        </w:rPr>
        <w:t>“</w:t>
      </w:r>
      <w:r w:rsidRPr="4A6D2F5D" w:rsidR="00766971">
        <w:rPr>
          <w:rFonts w:ascii="Times New Roman" w:hAnsi="Times New Roman" w:cs="Times New Roman"/>
          <w:i w:val="1"/>
          <w:iCs w:val="1"/>
          <w:sz w:val="24"/>
          <w:szCs w:val="24"/>
          <w:lang w:val="es-ES"/>
          <w:rPrChange w:author="Gary Smailes" w:date="2024-01-17T11:46:41.65Z" w:id="1170352754">
            <w:rPr>
              <w:rFonts w:ascii="Times New Roman" w:hAnsi="Times New Roman" w:cs="Times New Roman"/>
              <w:sz w:val="24"/>
              <w:szCs w:val="24"/>
              <w:lang w:val="es-ES"/>
            </w:rPr>
          </w:rPrChange>
        </w:rPr>
        <w:t xml:space="preserve">Bien</w:t>
      </w:r>
      <w:r w:rsidRPr="005A1562" w:rsidR="00766971">
        <w:rPr>
          <w:rFonts w:ascii="Times New Roman" w:hAnsi="Times New Roman" w:cs="Times New Roman"/>
          <w:sz w:val="24"/>
          <w:szCs w:val="24"/>
          <w:lang w:val="es-ES"/>
        </w:rPr>
        <w:t xml:space="preserve">,” </w:t>
      </w:r>
      <w:r w:rsidRPr="005A1562" w:rsidR="00766971">
        <w:rPr>
          <w:rFonts w:ascii="Times New Roman" w:hAnsi="Times New Roman" w:cs="Times New Roman"/>
          <w:sz w:val="24"/>
          <w:szCs w:val="24"/>
          <w:lang w:val="es-ES"/>
        </w:rPr>
        <w:t xml:space="preserve">said</w:t>
      </w:r>
      <w:r w:rsidRPr="005A1562" w:rsidR="00766971">
        <w:rPr>
          <w:rFonts w:ascii="Times New Roman" w:hAnsi="Times New Roman" w:cs="Times New Roman"/>
          <w:sz w:val="24"/>
          <w:szCs w:val="24"/>
          <w:lang w:val="es-ES"/>
        </w:rPr>
        <w:t xml:space="preserve"> </w:t>
      </w:r>
      <w:r w:rsidRPr="001322F5" w:rsidR="00D57F0E">
        <w:rPr>
          <w:rFonts w:ascii="Times New Roman" w:hAnsi="Times New Roman" w:cs="Times New Roman"/>
          <w:color w:val="111111"/>
          <w:sz w:val="24"/>
          <w:szCs w:val="24"/>
          <w:shd w:val="clear" w:color="auto" w:fill="FFFFFF"/>
          <w:lang w:val="es-ES"/>
        </w:rPr>
        <w:t>Lucía</w:t>
      </w:r>
      <w:r w:rsidRPr="005A1562" w:rsidR="00766971">
        <w:rPr>
          <w:rFonts w:ascii="Times New Roman" w:hAnsi="Times New Roman" w:cs="Times New Roman"/>
          <w:sz w:val="24"/>
          <w:szCs w:val="24"/>
          <w:lang w:val="es-ES"/>
        </w:rPr>
        <w:t>. “</w:t>
      </w:r>
      <w:r w:rsidRPr="4A6D2F5D" w:rsidR="0010645E">
        <w:rPr>
          <w:rFonts w:ascii="Times New Roman" w:hAnsi="Times New Roman" w:cs="Times New Roman"/>
          <w:i w:val="1"/>
          <w:iCs w:val="1"/>
          <w:sz w:val="24"/>
          <w:szCs w:val="24"/>
          <w:lang w:val="es-ES"/>
          <w:rPrChange w:author="Gary Smailes" w:date="2024-01-17T11:46:46.402Z" w:id="2071947399">
            <w:rPr>
              <w:rFonts w:ascii="Times New Roman" w:hAnsi="Times New Roman" w:cs="Times New Roman"/>
              <w:sz w:val="24"/>
              <w:szCs w:val="24"/>
              <w:lang w:val="es-ES"/>
            </w:rPr>
          </w:rPrChange>
        </w:rPr>
        <w:t>Vendré una tarde.</w:t>
      </w:r>
      <w:r w:rsidRPr="005A1562" w:rsidR="0010645E">
        <w:rPr>
          <w:rFonts w:ascii="Times New Roman" w:hAnsi="Times New Roman" w:cs="Times New Roman"/>
          <w:sz w:val="24"/>
          <w:szCs w:val="24"/>
          <w:lang w:val="es-ES"/>
        </w:rPr>
        <w:t>”</w:t>
      </w:r>
    </w:p>
    <w:p w:rsidRPr="00D73D87" w:rsidR="00F658C3" w:rsidP="00755DF8" w:rsidRDefault="00F658C3" w14:paraId="2C54E217" w14:textId="0ED5845A">
      <w:pPr>
        <w:spacing w:after="0" w:line="360" w:lineRule="auto"/>
        <w:ind w:firstLine="720"/>
        <w:rPr>
          <w:rFonts w:ascii="Times New Roman" w:hAnsi="Times New Roman" w:cs="Times New Roman"/>
          <w:sz w:val="24"/>
          <w:szCs w:val="24"/>
          <w:lang w:val="en-GB"/>
        </w:rPr>
      </w:pPr>
      <w:r w:rsidRPr="4A6D2F5D" w:rsidR="4A6D2F5D">
        <w:rPr>
          <w:rFonts w:ascii="Times New Roman" w:hAnsi="Times New Roman" w:cs="Times New Roman"/>
          <w:sz w:val="24"/>
          <w:szCs w:val="24"/>
          <w:lang w:val="en-GB"/>
        </w:rPr>
        <w:t xml:space="preserve">“Say, </w:t>
      </w:r>
      <w:r w:rsidRPr="4A6D2F5D" w:rsidR="4A6D2F5D">
        <w:rPr>
          <w:rFonts w:ascii="Times New Roman" w:hAnsi="Times New Roman" w:cs="Times New Roman"/>
          <w:i w:val="1"/>
          <w:iCs w:val="1"/>
          <w:sz w:val="24"/>
          <w:szCs w:val="24"/>
          <w:lang w:val="en-GB"/>
          <w:rPrChange w:author="Gary Smailes" w:date="2024-01-17T11:46:57.413Z" w:id="1324769345">
            <w:rPr>
              <w:rFonts w:ascii="Times New Roman" w:hAnsi="Times New Roman" w:cs="Times New Roman"/>
              <w:sz w:val="24"/>
              <w:szCs w:val="24"/>
              <w:lang w:val="en-GB"/>
            </w:rPr>
          </w:rPrChange>
        </w:rPr>
        <w:t>espero</w:t>
      </w:r>
      <w:r w:rsidRPr="4A6D2F5D" w:rsidR="4A6D2F5D">
        <w:rPr>
          <w:rFonts w:ascii="Times New Roman" w:hAnsi="Times New Roman" w:cs="Times New Roman"/>
          <w:i w:val="1"/>
          <w:iCs w:val="1"/>
          <w:sz w:val="24"/>
          <w:szCs w:val="24"/>
          <w:lang w:val="en-GB"/>
          <w:rPrChange w:author="Gary Smailes" w:date="2024-01-17T11:46:57.413Z" w:id="286665208">
            <w:rPr>
              <w:rFonts w:ascii="Times New Roman" w:hAnsi="Times New Roman" w:cs="Times New Roman"/>
              <w:sz w:val="24"/>
              <w:szCs w:val="24"/>
              <w:lang w:val="en-GB"/>
            </w:rPr>
          </w:rPrChange>
        </w:rPr>
        <w:t xml:space="preserve"> que</w:t>
      </w:r>
      <w:r w:rsidRPr="4A6D2F5D" w:rsidR="4A6D2F5D">
        <w:rPr>
          <w:rFonts w:ascii="Times New Roman" w:hAnsi="Times New Roman" w:cs="Times New Roman"/>
          <w:sz w:val="24"/>
          <w:szCs w:val="24"/>
          <w:lang w:val="en-GB"/>
        </w:rPr>
        <w:t>, idiot,” whispered Mickey creeping up next to me. “You look forward to it.”</w:t>
      </w:r>
    </w:p>
    <w:p w:rsidRPr="00D73D87" w:rsidR="00DD1B45" w:rsidP="00755DF8" w:rsidRDefault="00DD1B45" w14:paraId="60552BFF" w14:textId="7DEDEC0F">
      <w:pPr>
        <w:spacing w:after="0" w:line="360" w:lineRule="auto"/>
        <w:ind w:firstLine="720"/>
        <w:rPr>
          <w:rFonts w:ascii="Times New Roman" w:hAnsi="Times New Roman" w:cs="Times New Roman"/>
          <w:sz w:val="24"/>
          <w:szCs w:val="24"/>
          <w:lang w:val="en-GB"/>
        </w:rPr>
      </w:pPr>
      <w:r w:rsidRPr="4A6D2F5D" w:rsidR="4A6D2F5D">
        <w:rPr>
          <w:rFonts w:ascii="Times New Roman" w:hAnsi="Times New Roman" w:cs="Times New Roman"/>
          <w:sz w:val="24"/>
          <w:szCs w:val="24"/>
          <w:lang w:val="en-GB"/>
        </w:rPr>
        <w:t>“</w:t>
      </w:r>
      <w:r w:rsidRPr="4A6D2F5D" w:rsidR="4A6D2F5D">
        <w:rPr>
          <w:rFonts w:ascii="Times New Roman" w:hAnsi="Times New Roman" w:cs="Times New Roman"/>
          <w:i w:val="1"/>
          <w:iCs w:val="1"/>
          <w:sz w:val="24"/>
          <w:szCs w:val="24"/>
          <w:lang w:val="en-GB"/>
          <w:rPrChange w:author="Gary Smailes" w:date="2024-01-17T11:47:01.893Z" w:id="826327350">
            <w:rPr>
              <w:rFonts w:ascii="Times New Roman" w:hAnsi="Times New Roman" w:cs="Times New Roman"/>
              <w:sz w:val="24"/>
              <w:szCs w:val="24"/>
              <w:lang w:val="en-GB"/>
            </w:rPr>
          </w:rPrChange>
        </w:rPr>
        <w:t>Espero que</w:t>
      </w:r>
      <w:r w:rsidRPr="4A6D2F5D" w:rsidR="4A6D2F5D">
        <w:rPr>
          <w:rFonts w:ascii="Times New Roman" w:hAnsi="Times New Roman" w:cs="Times New Roman"/>
          <w:i w:val="1"/>
          <w:iCs w:val="1"/>
          <w:sz w:val="24"/>
          <w:szCs w:val="24"/>
          <w:lang w:val="en-GB"/>
          <w:rPrChange w:author="Gary Smailes" w:date="2024-01-17T11:47:01.896Z" w:id="1189239047">
            <w:rPr>
              <w:rFonts w:ascii="Times New Roman" w:hAnsi="Times New Roman" w:cs="Times New Roman"/>
              <w:sz w:val="24"/>
              <w:szCs w:val="24"/>
              <w:lang w:val="en-GB"/>
            </w:rPr>
          </w:rPrChange>
        </w:rPr>
        <w:t>,</w:t>
      </w:r>
      <w:r w:rsidRPr="4A6D2F5D" w:rsidR="4A6D2F5D">
        <w:rPr>
          <w:rFonts w:ascii="Times New Roman" w:hAnsi="Times New Roman" w:cs="Times New Roman"/>
          <w:sz w:val="24"/>
          <w:szCs w:val="24"/>
          <w:lang w:val="en-GB"/>
        </w:rPr>
        <w:t>” I blurted.</w:t>
      </w:r>
    </w:p>
    <w:p w:rsidRPr="00D73D87" w:rsidR="00F658C3" w:rsidP="00356989" w:rsidRDefault="00436E69" w14:paraId="4F724BF8" w14:textId="4ED30034">
      <w:pPr>
        <w:spacing w:after="0" w:line="360" w:lineRule="auto"/>
        <w:ind w:firstLine="720"/>
        <w:rPr>
          <w:rFonts w:ascii="Times New Roman" w:hAnsi="Times New Roman" w:cs="Times New Roman"/>
          <w:sz w:val="24"/>
          <w:szCs w:val="24"/>
          <w:lang w:val="en-GB"/>
        </w:rPr>
      </w:pPr>
      <w:r w:rsidRPr="001322F5">
        <w:rPr>
          <w:rFonts w:ascii="Times New Roman" w:hAnsi="Times New Roman" w:cs="Times New Roman"/>
          <w:sz w:val="24"/>
          <w:szCs w:val="24"/>
        </w:rPr>
        <w:t xml:space="preserve">“</w:t>
      </w:r>
      <w:r w:rsidRPr="4A6D2F5D">
        <w:rPr>
          <w:rFonts w:ascii="Times New Roman" w:hAnsi="Times New Roman" w:cs="Times New Roman"/>
          <w:i w:val="1"/>
          <w:iCs w:val="1"/>
          <w:sz w:val="24"/>
          <w:szCs w:val="24"/>
          <w:rPrChange w:author="Gary Smailes" w:date="2024-01-17T11:47:07.407Z" w:id="1105721733">
            <w:rPr>
              <w:rFonts w:ascii="Times New Roman" w:hAnsi="Times New Roman" w:cs="Times New Roman"/>
              <w:sz w:val="24"/>
              <w:szCs w:val="24"/>
            </w:rPr>
          </w:rPrChange>
        </w:rPr>
        <w:t xml:space="preserve">Entonces, </w:t>
      </w:r>
      <w:r w:rsidRPr="4A6D2F5D">
        <w:rPr>
          <w:rFonts w:ascii="Times New Roman" w:hAnsi="Times New Roman" w:cs="Times New Roman"/>
          <w:i w:val="1"/>
          <w:iCs w:val="1"/>
          <w:sz w:val="24"/>
          <w:szCs w:val="24"/>
          <w:rPrChange w:author="Gary Smailes" w:date="2024-01-17T11:47:07.407Z" w:id="143985231">
            <w:rPr>
              <w:rFonts w:ascii="Times New Roman" w:hAnsi="Times New Roman" w:cs="Times New Roman"/>
              <w:sz w:val="24"/>
              <w:szCs w:val="24"/>
            </w:rPr>
          </w:rPrChange>
        </w:rPr>
        <w:t xml:space="preserve">nos</w:t>
      </w:r>
      <w:r w:rsidRPr="4A6D2F5D">
        <w:rPr>
          <w:rFonts w:ascii="Times New Roman" w:hAnsi="Times New Roman" w:cs="Times New Roman"/>
          <w:i w:val="1"/>
          <w:iCs w:val="1"/>
          <w:sz w:val="24"/>
          <w:szCs w:val="24"/>
          <w:rPrChange w:author="Gary Smailes" w:date="2024-01-17T11:47:07.407Z" w:id="193254687">
            <w:rPr>
              <w:rFonts w:ascii="Times New Roman" w:hAnsi="Times New Roman" w:cs="Times New Roman"/>
              <w:sz w:val="24"/>
              <w:szCs w:val="24"/>
            </w:rPr>
          </w:rPrChange>
        </w:rPr>
        <w:t xml:space="preserve"> </w:t>
      </w:r>
      <w:r w:rsidRPr="4A6D2F5D">
        <w:rPr>
          <w:rFonts w:ascii="Times New Roman" w:hAnsi="Times New Roman" w:cs="Times New Roman"/>
          <w:i w:val="1"/>
          <w:iCs w:val="1"/>
          <w:sz w:val="24"/>
          <w:szCs w:val="24"/>
          <w:rPrChange w:author="Gary Smailes" w:date="2024-01-17T11:47:07.407Z" w:id="1013788349">
            <w:rPr>
              <w:rFonts w:ascii="Times New Roman" w:hAnsi="Times New Roman" w:cs="Times New Roman"/>
              <w:sz w:val="24"/>
              <w:szCs w:val="24"/>
            </w:rPr>
          </w:rPrChange>
        </w:rPr>
        <w:t xml:space="preserve">vemos</w:t>
      </w:r>
      <w:r w:rsidRPr="001322F5">
        <w:rPr>
          <w:rFonts w:ascii="Times New Roman" w:hAnsi="Times New Roman" w:cs="Times New Roman"/>
          <w:sz w:val="24"/>
          <w:szCs w:val="24"/>
        </w:rPr>
        <w:t xml:space="preserve">,” said </w:t>
      </w:r>
      <w:r w:rsidRPr="001322F5" w:rsidR="00D57F0E">
        <w:rPr>
          <w:rFonts w:ascii="Times New Roman" w:hAnsi="Times New Roman" w:cs="Times New Roman"/>
          <w:color w:val="111111"/>
          <w:sz w:val="24"/>
          <w:szCs w:val="24"/>
          <w:shd w:val="clear" w:color="auto" w:fill="FFFFFF"/>
        </w:rPr>
        <w:t>Lucía</w:t>
      </w:r>
      <w:r w:rsidRPr="001322F5" w:rsidR="00F80E84">
        <w:rPr>
          <w:rFonts w:ascii="Times New Roman" w:hAnsi="Times New Roman" w:cs="Times New Roman"/>
          <w:sz w:val="24"/>
          <w:szCs w:val="24"/>
        </w:rPr>
        <w:t>.</w:t>
      </w:r>
      <w:r w:rsidRPr="001322F5">
        <w:rPr>
          <w:rFonts w:ascii="Times New Roman" w:hAnsi="Times New Roman" w:cs="Times New Roman"/>
          <w:sz w:val="24"/>
          <w:szCs w:val="24"/>
        </w:rPr>
        <w:t xml:space="preserve"> </w:t>
      </w:r>
      <w:r w:rsidRPr="00D73D87" w:rsidR="00F80E84">
        <w:rPr>
          <w:rFonts w:ascii="Times New Roman" w:hAnsi="Times New Roman" w:cs="Times New Roman"/>
          <w:sz w:val="24"/>
          <w:szCs w:val="24"/>
          <w:lang w:val="en-GB"/>
        </w:rPr>
        <w:t>S</w:t>
      </w:r>
      <w:r w:rsidRPr="00D73D87">
        <w:rPr>
          <w:rFonts w:ascii="Times New Roman" w:hAnsi="Times New Roman" w:cs="Times New Roman"/>
          <w:sz w:val="24"/>
          <w:szCs w:val="24"/>
          <w:lang w:val="en-GB"/>
        </w:rPr>
        <w:t>he let go of my hand</w:t>
      </w:r>
      <w:r w:rsidRPr="00D73D87" w:rsidR="00356989">
        <w:rPr>
          <w:rFonts w:ascii="Times New Roman" w:hAnsi="Times New Roman" w:cs="Times New Roman"/>
          <w:sz w:val="24"/>
          <w:szCs w:val="24"/>
          <w:lang w:val="en-GB"/>
        </w:rPr>
        <w:t xml:space="preserve"> </w:t>
      </w:r>
      <w:r w:rsidRPr="00D73D87" w:rsidR="00F658C3">
        <w:rPr>
          <w:rFonts w:ascii="Times New Roman" w:hAnsi="Times New Roman" w:cs="Times New Roman"/>
          <w:sz w:val="24"/>
          <w:szCs w:val="24"/>
          <w:lang w:val="en-GB"/>
        </w:rPr>
        <w:t xml:space="preserve">blew </w:t>
      </w:r>
      <w:r w:rsidRPr="00D73D87" w:rsidR="00356989">
        <w:rPr>
          <w:rFonts w:ascii="Times New Roman" w:hAnsi="Times New Roman" w:cs="Times New Roman"/>
          <w:sz w:val="24"/>
          <w:szCs w:val="24"/>
          <w:lang w:val="en-GB"/>
        </w:rPr>
        <w:t>me</w:t>
      </w:r>
      <w:r w:rsidRPr="00D73D87" w:rsidR="00F658C3">
        <w:rPr>
          <w:rFonts w:ascii="Times New Roman" w:hAnsi="Times New Roman" w:cs="Times New Roman"/>
          <w:sz w:val="24"/>
          <w:szCs w:val="24"/>
          <w:lang w:val="en-GB"/>
        </w:rPr>
        <w:t xml:space="preserve"> a subtle kiss and left with her friends.</w:t>
      </w:r>
    </w:p>
    <w:p w:rsidRPr="00D73D87" w:rsidR="00F658C3" w:rsidP="00F658C3" w:rsidRDefault="00F658C3" w14:paraId="6ED94B19"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“Who was she?” said Mickey.</w:t>
      </w:r>
    </w:p>
    <w:p w:rsidRPr="00D73D87" w:rsidR="00F658C3" w:rsidP="00F658C3" w:rsidRDefault="00F658C3" w14:paraId="2122EE67" w14:textId="6B96D239">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cs="Times New Roman"/>
          <w:sz w:val="24"/>
          <w:szCs w:val="24"/>
          <w:lang w:val="en-GB"/>
        </w:rPr>
        <w:t>“</w:t>
      </w:r>
      <w:r w:rsidRPr="00D57F0E" w:rsidR="00D57F0E">
        <w:rPr>
          <w:rFonts w:ascii="Times New Roman" w:hAnsi="Times New Roman" w:cs="Times New Roman"/>
          <w:color w:val="111111"/>
          <w:sz w:val="24"/>
          <w:szCs w:val="24"/>
          <w:shd w:val="clear" w:color="auto" w:fill="FFFFFF"/>
        </w:rPr>
        <w:t>Lucía</w:t>
      </w:r>
      <w:r w:rsidRPr="00D73D87">
        <w:rPr>
          <w:rFonts w:ascii="Times New Roman" w:hAnsi="Times New Roman" w:cs="Times New Roman"/>
          <w:sz w:val="24"/>
          <w:szCs w:val="24"/>
          <w:lang w:val="en-GB"/>
        </w:rPr>
        <w:t xml:space="preserve">,” </w:t>
      </w:r>
      <w:r w:rsidRPr="00D73D87" w:rsidR="00051D9E">
        <w:rPr>
          <w:rFonts w:ascii="Times New Roman" w:hAnsi="Times New Roman"/>
          <w:sz w:val="24"/>
          <w:szCs w:val="24"/>
          <w:lang w:val="en-GB"/>
        </w:rPr>
        <w:t>I said</w:t>
      </w:r>
      <w:r w:rsidRPr="00D73D87">
        <w:rPr>
          <w:rFonts w:ascii="Times New Roman" w:hAnsi="Times New Roman" w:cs="Times New Roman"/>
          <w:sz w:val="24"/>
          <w:szCs w:val="24"/>
          <w:lang w:val="en-GB"/>
        </w:rPr>
        <w:t>.</w:t>
      </w:r>
    </w:p>
    <w:p w:rsidRPr="00D73D87" w:rsidR="00F658C3" w:rsidP="00F658C3" w:rsidRDefault="00F658C3" w14:paraId="5420A3AF"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“Wow,” said Mickey. “She is gorgeous.”</w:t>
      </w:r>
    </w:p>
    <w:p w:rsidRPr="00D73D87" w:rsidR="00356989" w:rsidRDefault="00356989" w14:paraId="31596C38" w14:textId="4AF229B3">
      <w:pPr>
        <w:rPr>
          <w:rFonts w:ascii="Times New Roman" w:hAnsi="Times New Roman" w:cs="Times New Roman"/>
          <w:sz w:val="24"/>
          <w:szCs w:val="24"/>
          <w:lang w:val="en-GB"/>
        </w:rPr>
      </w:pPr>
      <w:r w:rsidRPr="00D73D87">
        <w:rPr>
          <w:rFonts w:ascii="Times New Roman" w:hAnsi="Times New Roman" w:cs="Times New Roman"/>
          <w:sz w:val="24"/>
          <w:szCs w:val="24"/>
          <w:lang w:val="en-GB"/>
        </w:rPr>
        <w:br w:type="page"/>
      </w:r>
    </w:p>
    <w:p w:rsidRPr="00D73D87" w:rsidR="001C1EFC" w:rsidP="006168C9" w:rsidRDefault="006168C9" w14:paraId="7C121D2F" w14:textId="5779E69C">
      <w:pPr>
        <w:spacing w:after="0" w:line="360" w:lineRule="auto"/>
        <w:rPr>
          <w:rFonts w:ascii="Times New Roman" w:hAnsi="Times New Roman" w:cs="Times New Roman"/>
          <w:sz w:val="24"/>
          <w:szCs w:val="24"/>
          <w:lang w:val="en-GB"/>
        </w:rPr>
      </w:pPr>
      <w:r w:rsidRPr="00D73D87">
        <w:rPr>
          <w:rFonts w:ascii="Times New Roman" w:hAnsi="Times New Roman" w:cs="Times New Roman"/>
          <w:sz w:val="24"/>
          <w:szCs w:val="24"/>
          <w:lang w:val="en-GB"/>
        </w:rPr>
        <w:lastRenderedPageBreak/>
        <w:t>Chapter</w:t>
      </w:r>
      <w:r w:rsidRPr="00D73D87" w:rsidR="006E32A0">
        <w:rPr>
          <w:rFonts w:ascii="Times New Roman" w:hAnsi="Times New Roman" w:cs="Times New Roman"/>
          <w:sz w:val="24"/>
          <w:szCs w:val="24"/>
          <w:lang w:val="en-GB"/>
        </w:rPr>
        <w:t xml:space="preserve"> 2</w:t>
      </w:r>
      <w:r w:rsidR="00A70F2B">
        <w:rPr>
          <w:rFonts w:ascii="Times New Roman" w:hAnsi="Times New Roman" w:cs="Times New Roman"/>
          <w:sz w:val="24"/>
          <w:szCs w:val="24"/>
          <w:lang w:val="en-GB"/>
        </w:rPr>
        <w:t>4</w:t>
      </w:r>
      <w:r w:rsidRPr="00D73D87" w:rsidR="00EB4D00">
        <w:rPr>
          <w:rFonts w:ascii="Times New Roman" w:hAnsi="Times New Roman" w:cs="Times New Roman"/>
          <w:sz w:val="24"/>
          <w:szCs w:val="24"/>
          <w:lang w:val="en-GB"/>
        </w:rPr>
        <w:t xml:space="preserve"> - Fagman</w:t>
      </w:r>
    </w:p>
    <w:p w:rsidRPr="00D73D87" w:rsidR="006168C9" w:rsidP="006168C9" w:rsidRDefault="006168C9" w14:paraId="59CB9FDB" w14:textId="77777777">
      <w:pPr>
        <w:spacing w:after="0" w:line="360" w:lineRule="auto"/>
        <w:rPr>
          <w:rFonts w:ascii="Times New Roman" w:hAnsi="Times New Roman"/>
          <w:sz w:val="24"/>
          <w:szCs w:val="24"/>
          <w:shd w:val="clear" w:color="auto" w:fill="FFFFFF"/>
          <w:lang w:val="en-GB"/>
        </w:rPr>
      </w:pPr>
    </w:p>
    <w:p w:rsidRPr="00D73D87" w:rsidR="006168C9" w:rsidP="006168C9" w:rsidRDefault="006168C9" w14:paraId="73C071C4" w14:textId="475D3621">
      <w:pPr>
        <w:pStyle w:val="CSP-ChapterBodyText-FirstParagraph"/>
        <w:spacing w:line="360" w:lineRule="auto"/>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“David, this is a rare appearance,” </w:t>
      </w:r>
      <w:r w:rsidRPr="00D73D87" w:rsidR="007463A7">
        <w:rPr>
          <w:rFonts w:ascii="Times New Roman" w:hAnsi="Times New Roman"/>
          <w:sz w:val="24"/>
          <w:szCs w:val="24"/>
          <w:shd w:val="clear" w:color="auto" w:fill="FFFFFF"/>
          <w:lang w:val="en-GB"/>
        </w:rPr>
        <w:t xml:space="preserve">I </w:t>
      </w:r>
      <w:r w:rsidRPr="00D73D87">
        <w:rPr>
          <w:rFonts w:ascii="Times New Roman" w:hAnsi="Times New Roman"/>
          <w:sz w:val="24"/>
          <w:szCs w:val="24"/>
          <w:shd w:val="clear" w:color="auto" w:fill="FFFFFF"/>
          <w:lang w:val="en-GB"/>
        </w:rPr>
        <w:t xml:space="preserve">said as the </w:t>
      </w:r>
      <w:commentRangeStart w:id="2020731683"/>
      <w:r w:rsidRPr="00D73D87">
        <w:rPr>
          <w:rFonts w:ascii="Times New Roman" w:hAnsi="Times New Roman"/>
          <w:sz w:val="24"/>
          <w:szCs w:val="24"/>
          <w:shd w:val="clear" w:color="auto" w:fill="FFFFFF"/>
          <w:lang w:val="en-GB"/>
        </w:rPr>
        <w:t>Canadian writer hobbled into the bar</w:t>
      </w:r>
      <w:r w:rsidRPr="00D73D87" w:rsidR="009022BF">
        <w:rPr>
          <w:rFonts w:ascii="Times New Roman" w:hAnsi="Times New Roman"/>
          <w:sz w:val="24"/>
          <w:szCs w:val="24"/>
          <w:shd w:val="clear" w:color="auto" w:fill="FFFFFF"/>
          <w:lang w:val="en-GB"/>
        </w:rPr>
        <w:t xml:space="preserve"> just before lunch</w:t>
      </w:r>
      <w:r w:rsidRPr="00D73D87">
        <w:rPr>
          <w:rFonts w:ascii="Times New Roman" w:hAnsi="Times New Roman"/>
          <w:sz w:val="24"/>
          <w:szCs w:val="24"/>
          <w:shd w:val="clear" w:color="auto" w:fill="FFFFFF"/>
          <w:lang w:val="en-GB"/>
        </w:rPr>
        <w:t xml:space="preserve">.</w:t>
      </w:r>
      <w:commentRangeEnd w:id="2020731683"/>
      <w:r>
        <w:rPr>
          <w:rStyle w:val="CommentReference"/>
        </w:rPr>
        <w:commentReference w:id="2020731683"/>
      </w:r>
      <w:r w:rsidRPr="00D73D87">
        <w:rPr>
          <w:rFonts w:ascii="Times New Roman" w:hAnsi="Times New Roman"/>
          <w:sz w:val="24"/>
          <w:szCs w:val="24"/>
          <w:shd w:val="clear" w:color="auto" w:fill="FFFFFF"/>
          <w:lang w:val="en-GB"/>
        </w:rPr>
        <w:t xml:space="preserve"> “I thought imbibing was </w:t>
      </w:r>
      <w:r w:rsidRPr="00D73D87" w:rsidR="00393FCB">
        <w:rPr>
          <w:rFonts w:ascii="Times New Roman" w:hAnsi="Times New Roman"/>
          <w:sz w:val="24"/>
          <w:szCs w:val="24"/>
          <w:shd w:val="clear" w:color="auto" w:fill="FFFFFF"/>
          <w:lang w:val="en-GB"/>
        </w:rPr>
        <w:t>strictly</w:t>
      </w:r>
      <w:r w:rsidRPr="00D73D87">
        <w:rPr>
          <w:rFonts w:ascii="Times New Roman" w:hAnsi="Times New Roman"/>
          <w:sz w:val="24"/>
          <w:szCs w:val="24"/>
          <w:shd w:val="clear" w:color="auto" w:fill="FFFFFF"/>
          <w:lang w:val="en-GB"/>
        </w:rPr>
        <w:t xml:space="preserve"> an evening indulgence.”</w:t>
      </w:r>
    </w:p>
    <w:p w:rsidRPr="00D73D87" w:rsidR="006168C9" w:rsidP="006168C9" w:rsidRDefault="006168C9" w14:paraId="38D96AE8" w14:textId="5AEC46C5">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“I’m usually well disciplined,” said David. “But I’ve hit the proverbial b</w:t>
      </w:r>
      <w:r w:rsidR="002059C7">
        <w:rPr>
          <w:rFonts w:ascii="Times New Roman" w:hAnsi="Times New Roman"/>
          <w:sz w:val="24"/>
          <w:szCs w:val="24"/>
          <w:shd w:val="clear" w:color="auto" w:fill="FFFFFF"/>
          <w:lang w:val="en-GB"/>
        </w:rPr>
        <w:t>rick</w:t>
      </w:r>
      <w:r w:rsidRPr="00D73D87">
        <w:rPr>
          <w:rFonts w:ascii="Times New Roman" w:hAnsi="Times New Roman"/>
          <w:sz w:val="24"/>
          <w:szCs w:val="24"/>
          <w:shd w:val="clear" w:color="auto" w:fill="FFFFFF"/>
          <w:lang w:val="en-GB"/>
        </w:rPr>
        <w:t xml:space="preserve"> wall and thought time away from the </w:t>
      </w:r>
      <w:r w:rsidRPr="00D73D87" w:rsidR="00267FD7">
        <w:rPr>
          <w:rFonts w:ascii="Times New Roman" w:hAnsi="Times New Roman"/>
          <w:sz w:val="24"/>
          <w:szCs w:val="24"/>
          <w:shd w:val="clear" w:color="auto" w:fill="FFFFFF"/>
          <w:lang w:val="en-GB"/>
        </w:rPr>
        <w:t>typewriter</w:t>
      </w:r>
      <w:r w:rsidRPr="00D73D87">
        <w:rPr>
          <w:rFonts w:ascii="Times New Roman" w:hAnsi="Times New Roman"/>
          <w:sz w:val="24"/>
          <w:szCs w:val="24"/>
          <w:shd w:val="clear" w:color="auto" w:fill="FFFFFF"/>
          <w:lang w:val="en-GB"/>
        </w:rPr>
        <w:t xml:space="preserve"> might reinspire me. I’ll take a beer, please.”</w:t>
      </w:r>
    </w:p>
    <w:p w:rsidRPr="00D73D87" w:rsidR="006168C9" w:rsidP="006168C9" w:rsidRDefault="006168C9" w14:paraId="07E7261E" w14:textId="0DCB9284">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“I’ve accepted I never need an excuse,” said Charles joining them and </w:t>
      </w:r>
      <w:r w:rsidRPr="00D73D87" w:rsidR="00AD631B">
        <w:rPr>
          <w:rFonts w:ascii="Times New Roman" w:hAnsi="Times New Roman"/>
          <w:sz w:val="24"/>
          <w:szCs w:val="24"/>
          <w:shd w:val="clear" w:color="auto" w:fill="FFFFFF"/>
          <w:lang w:val="en-GB"/>
        </w:rPr>
        <w:t>lifting</w:t>
      </w:r>
      <w:r w:rsidRPr="00D73D87">
        <w:rPr>
          <w:rFonts w:ascii="Times New Roman" w:hAnsi="Times New Roman"/>
          <w:sz w:val="24"/>
          <w:szCs w:val="24"/>
          <w:shd w:val="clear" w:color="auto" w:fill="FFFFFF"/>
          <w:lang w:val="en-GB"/>
        </w:rPr>
        <w:t xml:space="preserve"> David onto his stool. “Enjoying a drink is an integral part of my daily life. The only variable is with whom and what shall we discuss.”</w:t>
      </w:r>
    </w:p>
    <w:p w:rsidRPr="00D73D87" w:rsidR="006168C9" w:rsidP="006168C9" w:rsidRDefault="006168C9" w14:paraId="49AE0C96" w14:textId="77777777">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“Not my book or lack of it,” said David. “Otherwise, anything goes.”</w:t>
      </w:r>
    </w:p>
    <w:p w:rsidRPr="00D73D87" w:rsidR="006168C9" w:rsidP="006168C9" w:rsidRDefault="006168C9" w14:paraId="3525BF78" w14:textId="5583C1DD">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“Maybe I can help,” </w:t>
      </w:r>
      <w:r w:rsidRPr="00D73D87" w:rsidR="007463A7">
        <w:rPr>
          <w:rFonts w:ascii="Times New Roman" w:hAnsi="Times New Roman"/>
          <w:sz w:val="24"/>
          <w:szCs w:val="24"/>
          <w:shd w:val="clear" w:color="auto" w:fill="FFFFFF"/>
          <w:lang w:val="en-GB"/>
        </w:rPr>
        <w:t xml:space="preserve">I </w:t>
      </w:r>
      <w:r w:rsidRPr="00D73D87">
        <w:rPr>
          <w:rFonts w:ascii="Times New Roman" w:hAnsi="Times New Roman"/>
          <w:sz w:val="24"/>
          <w:szCs w:val="24"/>
          <w:shd w:val="clear" w:color="auto" w:fill="FFFFFF"/>
          <w:lang w:val="en-GB"/>
        </w:rPr>
        <w:t xml:space="preserve">said. “I was asked by one of our guests last week why I referred to English residents as migrants and not ex-pats. I have my views of course but I’d be interested in yours. David, what do you refer </w:t>
      </w:r>
      <w:r w:rsidRPr="00D73D87" w:rsidR="00006C77">
        <w:rPr>
          <w:rFonts w:ascii="Times New Roman" w:hAnsi="Times New Roman"/>
          <w:sz w:val="24"/>
          <w:szCs w:val="24"/>
          <w:shd w:val="clear" w:color="auto" w:fill="FFFFFF"/>
          <w:lang w:val="en-GB"/>
        </w:rPr>
        <w:t xml:space="preserve">to </w:t>
      </w:r>
      <w:r w:rsidRPr="00D73D87">
        <w:rPr>
          <w:rFonts w:ascii="Times New Roman" w:hAnsi="Times New Roman"/>
          <w:sz w:val="24"/>
          <w:szCs w:val="24"/>
          <w:shd w:val="clear" w:color="auto" w:fill="FFFFFF"/>
          <w:lang w:val="en-GB"/>
        </w:rPr>
        <w:t>yourself as?”</w:t>
      </w:r>
    </w:p>
    <w:p w:rsidRPr="00D73D87" w:rsidR="006168C9" w:rsidP="006168C9" w:rsidRDefault="006168C9" w14:paraId="042F246E" w14:textId="3AB12EFA">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“I’m an expatriate,” said David.</w:t>
      </w:r>
    </w:p>
    <w:p w:rsidRPr="00D73D87" w:rsidR="006168C9" w:rsidP="006168C9" w:rsidRDefault="006168C9" w14:paraId="1F954E87" w14:textId="77777777">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“Why?” said Charles.</w:t>
      </w:r>
    </w:p>
    <w:p w:rsidRPr="00D73D87" w:rsidR="006168C9" w:rsidP="006168C9" w:rsidRDefault="006168C9" w14:paraId="3DF25E38" w14:textId="77777777">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“Because this is a temporary status for me,” said David. “I’m traveling the world and staying in Spain until I’ve either finished this book or given up on it. After which I fully intend to return to the freezing delights of Halifax, Nova Scotia.”</w:t>
      </w:r>
    </w:p>
    <w:p w:rsidRPr="00D73D87" w:rsidR="003D6E1F" w:rsidP="006168C9" w:rsidRDefault="006168C9" w14:paraId="535FF6E7" w14:textId="2C4327CF">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“Whereas I am a migrant,” said Charles. “I have permanent residency, pay my taxes here, and contribute to a state fund </w:t>
      </w:r>
      <w:r w:rsidR="00D43C3B">
        <w:rPr>
          <w:rFonts w:ascii="Times New Roman" w:hAnsi="Times New Roman"/>
          <w:sz w:val="24"/>
          <w:szCs w:val="24"/>
          <w:shd w:val="clear" w:color="auto" w:fill="FFFFFF"/>
          <w:lang w:val="en-GB"/>
        </w:rPr>
        <w:t>which</w:t>
      </w:r>
      <w:r w:rsidRPr="00D73D87">
        <w:rPr>
          <w:rFonts w:ascii="Times New Roman" w:hAnsi="Times New Roman"/>
          <w:sz w:val="24"/>
          <w:szCs w:val="24"/>
          <w:shd w:val="clear" w:color="auto" w:fill="FFFFFF"/>
          <w:lang w:val="en-GB"/>
        </w:rPr>
        <w:t xml:space="preserve"> will eventually provide me with a Spanish pension. I have no intention of returning </w:t>
      </w:r>
      <w:r w:rsidRPr="00D73D87" w:rsidR="003D6E1F">
        <w:rPr>
          <w:rFonts w:ascii="Times New Roman" w:hAnsi="Times New Roman"/>
          <w:sz w:val="24"/>
          <w:szCs w:val="24"/>
          <w:shd w:val="clear" w:color="auto" w:fill="FFFFFF"/>
          <w:lang w:val="en-GB"/>
        </w:rPr>
        <w:t>home to</w:t>
      </w:r>
      <w:r w:rsidRPr="00D73D87">
        <w:rPr>
          <w:rFonts w:ascii="Times New Roman" w:hAnsi="Times New Roman"/>
          <w:sz w:val="24"/>
          <w:szCs w:val="24"/>
          <w:shd w:val="clear" w:color="auto" w:fill="FFFFFF"/>
          <w:lang w:val="en-GB"/>
        </w:rPr>
        <w:t xml:space="preserve"> Hitchin in Hertfordshire</w:t>
      </w:r>
      <w:r w:rsidRPr="00D73D87" w:rsidR="00C515E5">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 xml:space="preserve"> ever.</w:t>
      </w:r>
      <w:r w:rsidRPr="00D73D87" w:rsidR="003D6E1F">
        <w:rPr>
          <w:rFonts w:ascii="Times New Roman" w:hAnsi="Times New Roman"/>
          <w:sz w:val="24"/>
          <w:szCs w:val="24"/>
          <w:shd w:val="clear" w:color="auto" w:fill="FFFFFF"/>
          <w:lang w:val="en-GB"/>
        </w:rPr>
        <w:t>”</w:t>
      </w:r>
    </w:p>
    <w:p w:rsidRPr="00D73D87" w:rsidR="003D6E1F" w:rsidP="006168C9" w:rsidRDefault="003D6E1F" w14:paraId="2A470526" w14:textId="2F5BBB2E">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“Charming place, Hitchin,” said David Rowcroft joining them. “</w:t>
      </w:r>
      <w:r w:rsidRPr="00D73D87" w:rsidR="00C515E5">
        <w:rPr>
          <w:rFonts w:ascii="Times New Roman" w:hAnsi="Times New Roman"/>
          <w:sz w:val="24"/>
          <w:szCs w:val="24"/>
          <w:shd w:val="clear" w:color="auto" w:fill="FFFFFF"/>
          <w:lang w:val="en-GB"/>
        </w:rPr>
        <w:t xml:space="preserve">I know it well. </w:t>
      </w:r>
      <w:r w:rsidRPr="00D73D87">
        <w:rPr>
          <w:rFonts w:ascii="Times New Roman" w:hAnsi="Times New Roman"/>
          <w:sz w:val="24"/>
          <w:szCs w:val="24"/>
          <w:shd w:val="clear" w:color="auto" w:fill="FFFFFF"/>
          <w:lang w:val="en-GB"/>
        </w:rPr>
        <w:t>Fascinating history</w:t>
      </w:r>
      <w:r w:rsidRPr="00D73D87" w:rsidR="00BC3D45">
        <w:rPr>
          <w:rFonts w:ascii="Times New Roman" w:hAnsi="Times New Roman"/>
          <w:sz w:val="24"/>
          <w:szCs w:val="24"/>
          <w:shd w:val="clear" w:color="auto" w:fill="FFFFFF"/>
          <w:lang w:val="en-GB"/>
        </w:rPr>
        <w:t>. Apart from the weather, I’d have no problem living there</w:t>
      </w:r>
      <w:r w:rsidRPr="00D73D87" w:rsidR="00C515E5">
        <w:rPr>
          <w:rFonts w:ascii="Times New Roman" w:hAnsi="Times New Roman"/>
          <w:sz w:val="24"/>
          <w:szCs w:val="24"/>
          <w:shd w:val="clear" w:color="auto" w:fill="FFFFFF"/>
          <w:lang w:val="en-GB"/>
        </w:rPr>
        <w:t xml:space="preserve"> except for my weird in</w:t>
      </w:r>
      <w:r w:rsidRPr="00D73D87" w:rsidR="00006C77">
        <w:rPr>
          <w:rFonts w:ascii="Times New Roman" w:hAnsi="Times New Roman"/>
          <w:sz w:val="24"/>
          <w:szCs w:val="24"/>
          <w:shd w:val="clear" w:color="auto" w:fill="FFFFFF"/>
          <w:lang w:val="en-GB"/>
        </w:rPr>
        <w:t>-</w:t>
      </w:r>
      <w:r w:rsidRPr="00D73D87" w:rsidR="00C515E5">
        <w:rPr>
          <w:rFonts w:ascii="Times New Roman" w:hAnsi="Times New Roman"/>
          <w:sz w:val="24"/>
          <w:szCs w:val="24"/>
          <w:shd w:val="clear" w:color="auto" w:fill="FFFFFF"/>
          <w:lang w:val="en-GB"/>
        </w:rPr>
        <w:t>laws</w:t>
      </w:r>
      <w:r w:rsidRPr="00D73D87" w:rsidR="00BC3D45">
        <w:rPr>
          <w:rFonts w:ascii="Times New Roman" w:hAnsi="Times New Roman"/>
          <w:sz w:val="24"/>
          <w:szCs w:val="24"/>
          <w:shd w:val="clear" w:color="auto" w:fill="FFFFFF"/>
          <w:lang w:val="en-GB"/>
        </w:rPr>
        <w:t>.”</w:t>
      </w:r>
    </w:p>
    <w:p w:rsidRPr="00D73D87" w:rsidR="00BC3D45" w:rsidP="006168C9" w:rsidRDefault="00BC3D45" w14:paraId="4F15C87B" w14:textId="4D5787F1">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t>
      </w:r>
      <w:r w:rsidRPr="00D73D87" w:rsidR="00C515E5">
        <w:rPr>
          <w:rFonts w:ascii="Times New Roman" w:hAnsi="Times New Roman"/>
          <w:sz w:val="24"/>
          <w:szCs w:val="24"/>
          <w:shd w:val="clear" w:color="auto" w:fill="FFFFFF"/>
          <w:lang w:val="en-GB"/>
        </w:rPr>
        <w:t>The joys of family,</w:t>
      </w:r>
      <w:r w:rsidRPr="00D73D87">
        <w:rPr>
          <w:rFonts w:ascii="Times New Roman" w:hAnsi="Times New Roman"/>
          <w:sz w:val="24"/>
          <w:szCs w:val="24"/>
          <w:shd w:val="clear" w:color="auto" w:fill="FFFFFF"/>
          <w:lang w:val="en-GB"/>
        </w:rPr>
        <w:t>” I said pouring a vodka and orange for David.</w:t>
      </w:r>
    </w:p>
    <w:p w:rsidRPr="00D73D87" w:rsidR="00BC3D45" w:rsidP="006168C9" w:rsidRDefault="00BC3D45" w14:paraId="44F1194D" w14:textId="24C9829B">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t>
      </w:r>
      <w:r w:rsidRPr="00D73D87" w:rsidR="00C515E5">
        <w:rPr>
          <w:rFonts w:ascii="Times New Roman" w:hAnsi="Times New Roman"/>
          <w:sz w:val="24"/>
          <w:szCs w:val="24"/>
          <w:shd w:val="clear" w:color="auto" w:fill="FFFFFF"/>
          <w:lang w:val="en-GB"/>
        </w:rPr>
        <w:t>Not our lot</w:t>
      </w:r>
      <w:r w:rsidRPr="00D73D87">
        <w:rPr>
          <w:rFonts w:ascii="Times New Roman" w:hAnsi="Times New Roman"/>
          <w:sz w:val="24"/>
          <w:szCs w:val="24"/>
          <w:shd w:val="clear" w:color="auto" w:fill="FFFFFF"/>
          <w:lang w:val="en-GB"/>
        </w:rPr>
        <w:t xml:space="preserve">,” said </w:t>
      </w:r>
      <w:r w:rsidRPr="00D73D87" w:rsidR="00C515E5">
        <w:rPr>
          <w:rFonts w:ascii="Times New Roman" w:hAnsi="Times New Roman"/>
          <w:sz w:val="24"/>
          <w:szCs w:val="24"/>
          <w:shd w:val="clear" w:color="auto" w:fill="FFFFFF"/>
          <w:lang w:val="en-GB"/>
        </w:rPr>
        <w:t>David.</w:t>
      </w:r>
    </w:p>
    <w:p w:rsidRPr="00D73D87" w:rsidR="006168C9" w:rsidP="006168C9" w:rsidRDefault="006168C9" w14:paraId="4E356ACC" w14:textId="1B8926FC">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“Do</w:t>
      </w:r>
      <w:r w:rsidRPr="00D73D87" w:rsidR="00BC3D45">
        <w:rPr>
          <w:rFonts w:ascii="Times New Roman" w:hAnsi="Times New Roman"/>
          <w:sz w:val="24"/>
          <w:szCs w:val="24"/>
          <w:shd w:val="clear" w:color="auto" w:fill="FFFFFF"/>
          <w:lang w:val="en-GB"/>
        </w:rPr>
        <w:t xml:space="preserve"> they</w:t>
      </w:r>
      <w:r w:rsidRPr="00D73D87">
        <w:rPr>
          <w:rFonts w:ascii="Times New Roman" w:hAnsi="Times New Roman"/>
          <w:sz w:val="24"/>
          <w:szCs w:val="24"/>
          <w:shd w:val="clear" w:color="auto" w:fill="FFFFFF"/>
          <w:lang w:val="en-GB"/>
        </w:rPr>
        <w:t xml:space="preserve"> visit?” </w:t>
      </w:r>
      <w:r w:rsidRPr="00D73D87" w:rsidR="007677D9">
        <w:rPr>
          <w:rFonts w:ascii="Times New Roman" w:hAnsi="Times New Roman"/>
          <w:sz w:val="24"/>
          <w:szCs w:val="24"/>
          <w:shd w:val="clear" w:color="auto" w:fill="FFFFFF"/>
          <w:lang w:val="en-GB"/>
        </w:rPr>
        <w:t xml:space="preserve">I </w:t>
      </w:r>
      <w:proofErr w:type="gramStart"/>
      <w:r w:rsidRPr="00D73D87">
        <w:rPr>
          <w:rFonts w:ascii="Times New Roman" w:hAnsi="Times New Roman"/>
          <w:sz w:val="24"/>
          <w:szCs w:val="24"/>
          <w:shd w:val="clear" w:color="auto" w:fill="FFFFFF"/>
          <w:lang w:val="en-GB"/>
        </w:rPr>
        <w:t>said</w:t>
      </w:r>
      <w:proofErr w:type="gramEnd"/>
      <w:r w:rsidRPr="00D73D87">
        <w:rPr>
          <w:rFonts w:ascii="Times New Roman" w:hAnsi="Times New Roman"/>
          <w:sz w:val="24"/>
          <w:szCs w:val="24"/>
          <w:shd w:val="clear" w:color="auto" w:fill="FFFFFF"/>
          <w:lang w:val="en-GB"/>
        </w:rPr>
        <w:t>.</w:t>
      </w:r>
    </w:p>
    <w:p w:rsidRPr="00D73D87" w:rsidR="006168C9" w:rsidP="006168C9" w:rsidRDefault="006168C9" w14:paraId="724EEFBE" w14:textId="75D50976">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“Thankfully, no. </w:t>
      </w:r>
      <w:r w:rsidRPr="00D73D87" w:rsidR="00BC3D45">
        <w:rPr>
          <w:rFonts w:ascii="Times New Roman" w:hAnsi="Times New Roman"/>
          <w:sz w:val="24"/>
          <w:szCs w:val="24"/>
          <w:shd w:val="clear" w:color="auto" w:fill="FFFFFF"/>
          <w:lang w:val="en-GB"/>
        </w:rPr>
        <w:t>They don’t like flying.</w:t>
      </w:r>
      <w:r w:rsidRPr="00D73D87">
        <w:rPr>
          <w:rFonts w:ascii="Times New Roman" w:hAnsi="Times New Roman"/>
          <w:sz w:val="24"/>
          <w:szCs w:val="24"/>
          <w:shd w:val="clear" w:color="auto" w:fill="FFFFFF"/>
          <w:lang w:val="en-GB"/>
        </w:rPr>
        <w:t xml:space="preserve"> </w:t>
      </w:r>
      <w:r w:rsidRPr="00D73D87" w:rsidR="00C515E5">
        <w:rPr>
          <w:rFonts w:ascii="Times New Roman" w:hAnsi="Times New Roman"/>
          <w:sz w:val="24"/>
          <w:szCs w:val="24"/>
          <w:shd w:val="clear" w:color="auto" w:fill="FFFFFF"/>
          <w:lang w:val="en-GB"/>
        </w:rPr>
        <w:t>Kay</w:t>
      </w:r>
      <w:r w:rsidRPr="00D73D87">
        <w:rPr>
          <w:rFonts w:ascii="Times New Roman" w:hAnsi="Times New Roman"/>
          <w:sz w:val="24"/>
          <w:szCs w:val="24"/>
          <w:shd w:val="clear" w:color="auto" w:fill="FFFFFF"/>
          <w:lang w:val="en-GB"/>
        </w:rPr>
        <w:t xml:space="preserve"> pops back </w:t>
      </w:r>
      <w:r w:rsidRPr="00D73D87" w:rsidR="00BC3D45">
        <w:rPr>
          <w:rFonts w:ascii="Times New Roman" w:hAnsi="Times New Roman"/>
          <w:sz w:val="24"/>
          <w:szCs w:val="24"/>
          <w:shd w:val="clear" w:color="auto" w:fill="FFFFFF"/>
          <w:lang w:val="en-GB"/>
        </w:rPr>
        <w:t>occasionally</w:t>
      </w:r>
      <w:r w:rsidRPr="00D73D87">
        <w:rPr>
          <w:rFonts w:ascii="Times New Roman" w:hAnsi="Times New Roman"/>
          <w:sz w:val="24"/>
          <w:szCs w:val="24"/>
          <w:shd w:val="clear" w:color="auto" w:fill="FFFFFF"/>
          <w:lang w:val="en-GB"/>
        </w:rPr>
        <w:t xml:space="preserve"> </w:t>
      </w:r>
      <w:r w:rsidRPr="00D73D87" w:rsidR="00BC3D45">
        <w:rPr>
          <w:rFonts w:ascii="Times New Roman" w:hAnsi="Times New Roman"/>
          <w:sz w:val="24"/>
          <w:szCs w:val="24"/>
          <w:shd w:val="clear" w:color="auto" w:fill="FFFFFF"/>
          <w:lang w:val="en-GB"/>
        </w:rPr>
        <w:t>only to be nagged</w:t>
      </w:r>
      <w:r w:rsidRPr="00D73D87">
        <w:rPr>
          <w:rFonts w:ascii="Times New Roman" w:hAnsi="Times New Roman"/>
          <w:sz w:val="24"/>
          <w:szCs w:val="24"/>
          <w:shd w:val="clear" w:color="auto" w:fill="FFFFFF"/>
          <w:lang w:val="en-GB"/>
        </w:rPr>
        <w:t xml:space="preserve"> about </w:t>
      </w:r>
      <w:r w:rsidRPr="00D73D87" w:rsidR="00BC3D45">
        <w:rPr>
          <w:rFonts w:ascii="Times New Roman" w:hAnsi="Times New Roman"/>
          <w:sz w:val="24"/>
          <w:szCs w:val="24"/>
          <w:shd w:val="clear" w:color="auto" w:fill="FFFFFF"/>
          <w:lang w:val="en-GB"/>
        </w:rPr>
        <w:t xml:space="preserve">the </w:t>
      </w:r>
      <w:r w:rsidRPr="00D73D87">
        <w:rPr>
          <w:rFonts w:ascii="Times New Roman" w:hAnsi="Times New Roman"/>
          <w:sz w:val="24"/>
          <w:szCs w:val="24"/>
          <w:shd w:val="clear" w:color="auto" w:fill="FFFFFF"/>
          <w:lang w:val="en-GB"/>
        </w:rPr>
        <w:t xml:space="preserve">lack of grandchildren. </w:t>
      </w:r>
      <w:r w:rsidRPr="00D73D87" w:rsidR="00BC3D45">
        <w:rPr>
          <w:rFonts w:ascii="Times New Roman" w:hAnsi="Times New Roman"/>
          <w:sz w:val="24"/>
          <w:szCs w:val="24"/>
          <w:shd w:val="clear" w:color="auto" w:fill="FFFFFF"/>
          <w:lang w:val="en-GB"/>
        </w:rPr>
        <w:t xml:space="preserve">They </w:t>
      </w:r>
      <w:r w:rsidRPr="00D73D87">
        <w:rPr>
          <w:rFonts w:ascii="Times New Roman" w:hAnsi="Times New Roman"/>
          <w:sz w:val="24"/>
          <w:szCs w:val="24"/>
          <w:shd w:val="clear" w:color="auto" w:fill="FFFFFF"/>
          <w:lang w:val="en-GB"/>
        </w:rPr>
        <w:t xml:space="preserve">can’t get </w:t>
      </w:r>
      <w:r w:rsidRPr="00D73D87" w:rsidR="00BC3D45">
        <w:rPr>
          <w:rFonts w:ascii="Times New Roman" w:hAnsi="Times New Roman"/>
          <w:sz w:val="24"/>
          <w:szCs w:val="24"/>
          <w:shd w:val="clear" w:color="auto" w:fill="FFFFFF"/>
          <w:lang w:val="en-GB"/>
        </w:rPr>
        <w:t>their</w:t>
      </w:r>
      <w:r w:rsidRPr="00D73D87">
        <w:rPr>
          <w:rFonts w:ascii="Times New Roman" w:hAnsi="Times New Roman"/>
          <w:sz w:val="24"/>
          <w:szCs w:val="24"/>
          <w:shd w:val="clear" w:color="auto" w:fill="FFFFFF"/>
          <w:lang w:val="en-GB"/>
        </w:rPr>
        <w:t xml:space="preserve"> head around the concept that many women today prefer a career.”</w:t>
      </w:r>
    </w:p>
    <w:p w:rsidRPr="00D73D87" w:rsidR="00C515E5" w:rsidP="006168C9" w:rsidRDefault="00C515E5" w14:paraId="053232A3" w14:textId="324C4387">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“Are they why you came here?” I </w:t>
      </w:r>
      <w:proofErr w:type="gramStart"/>
      <w:r w:rsidRPr="00D73D87">
        <w:rPr>
          <w:rFonts w:ascii="Times New Roman" w:hAnsi="Times New Roman"/>
          <w:sz w:val="24"/>
          <w:szCs w:val="24"/>
          <w:shd w:val="clear" w:color="auto" w:fill="FFFFFF"/>
          <w:lang w:val="en-GB"/>
        </w:rPr>
        <w:t>said</w:t>
      </w:r>
      <w:proofErr w:type="gramEnd"/>
      <w:r w:rsidRPr="00D73D87">
        <w:rPr>
          <w:rFonts w:ascii="Times New Roman" w:hAnsi="Times New Roman"/>
          <w:sz w:val="24"/>
          <w:szCs w:val="24"/>
          <w:shd w:val="clear" w:color="auto" w:fill="FFFFFF"/>
          <w:lang w:val="en-GB"/>
        </w:rPr>
        <w:t>.</w:t>
      </w:r>
    </w:p>
    <w:p w:rsidRPr="00D73D87" w:rsidR="00C515E5" w:rsidP="006168C9" w:rsidRDefault="00C515E5" w14:paraId="26409D43" w14:textId="5193ED5C">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lastRenderedPageBreak/>
        <w:t xml:space="preserve">“Whoa,” said David. “We’re treading on dangerous ground here, </w:t>
      </w:r>
      <w:r w:rsidR="00CF55C7">
        <w:rPr>
          <w:rFonts w:ascii="Times New Roman" w:hAnsi="Times New Roman"/>
          <w:sz w:val="24"/>
          <w:szCs w:val="24"/>
          <w:shd w:val="clear" w:color="auto" w:fill="FFFFFF"/>
          <w:lang w:val="en-GB"/>
        </w:rPr>
        <w:t>Robin</w:t>
      </w:r>
      <w:r w:rsidRPr="00D73D87">
        <w:rPr>
          <w:rFonts w:ascii="Times New Roman" w:hAnsi="Times New Roman"/>
          <w:sz w:val="24"/>
          <w:szCs w:val="24"/>
          <w:shd w:val="clear" w:color="auto" w:fill="FFFFFF"/>
          <w:lang w:val="en-GB"/>
        </w:rPr>
        <w:t xml:space="preserve">. </w:t>
      </w:r>
      <w:r w:rsidRPr="00D73D87" w:rsidR="00006C77">
        <w:rPr>
          <w:rFonts w:ascii="Times New Roman" w:hAnsi="Times New Roman"/>
          <w:sz w:val="24"/>
          <w:szCs w:val="24"/>
          <w:shd w:val="clear" w:color="auto" w:fill="FFFFFF"/>
          <w:lang w:val="en-GB"/>
        </w:rPr>
        <w:t>The f</w:t>
      </w:r>
      <w:r w:rsidRPr="00D73D87">
        <w:rPr>
          <w:rFonts w:ascii="Times New Roman" w:hAnsi="Times New Roman"/>
          <w:sz w:val="24"/>
          <w:szCs w:val="24"/>
          <w:shd w:val="clear" w:color="auto" w:fill="FFFFFF"/>
          <w:lang w:val="en-GB"/>
        </w:rPr>
        <w:t>irst rule of a barman is discretion. Never ask a personal question</w:t>
      </w:r>
      <w:r w:rsidRPr="00D73D87" w:rsidR="009C7232">
        <w:rPr>
          <w:rFonts w:ascii="Times New Roman" w:hAnsi="Times New Roman"/>
          <w:sz w:val="24"/>
          <w:szCs w:val="24"/>
          <w:shd w:val="clear" w:color="auto" w:fill="FFFFFF"/>
          <w:lang w:val="en-GB"/>
        </w:rPr>
        <w:t xml:space="preserve"> unless invited.”</w:t>
      </w:r>
    </w:p>
    <w:p w:rsidRPr="00D73D87" w:rsidR="006168C9" w:rsidP="009C7232" w:rsidRDefault="009C7232" w14:paraId="595051D8" w14:textId="26F7DA7C">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“Fair enough,” I said. </w:t>
      </w:r>
      <w:r w:rsidRPr="00D73D87" w:rsidR="006168C9">
        <w:rPr>
          <w:rFonts w:ascii="Times New Roman" w:hAnsi="Times New Roman"/>
          <w:sz w:val="24"/>
          <w:szCs w:val="24"/>
          <w:shd w:val="clear" w:color="auto" w:fill="FFFFFF"/>
          <w:lang w:val="en-GB"/>
        </w:rPr>
        <w:t>“This could prove difficult with all these Davids.”</w:t>
      </w:r>
    </w:p>
    <w:p w:rsidRPr="00D73D87" w:rsidR="006168C9" w:rsidP="006168C9" w:rsidRDefault="006168C9" w14:paraId="7960B530" w14:textId="77777777">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“Calle me Wilkes,” said David.</w:t>
      </w:r>
    </w:p>
    <w:p w:rsidRPr="00D73D87" w:rsidR="006168C9" w:rsidP="006168C9" w:rsidRDefault="006168C9" w14:paraId="0E13FDF5" w14:textId="5D2E2708">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“And me Rowcroft,” said David.</w:t>
      </w:r>
    </w:p>
    <w:p w:rsidRPr="00D73D87" w:rsidR="006168C9" w:rsidP="006168C9" w:rsidRDefault="006168C9" w14:paraId="30025BDF" w14:textId="49EAFE65">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“It was the bar tabs I was more concerned with,” </w:t>
      </w:r>
      <w:r w:rsidRPr="00D73D87" w:rsidR="00EE75BB">
        <w:rPr>
          <w:rFonts w:ascii="Times New Roman" w:hAnsi="Times New Roman"/>
          <w:sz w:val="24"/>
          <w:szCs w:val="24"/>
          <w:shd w:val="clear" w:color="auto" w:fill="FFFFFF"/>
          <w:lang w:val="en-GB"/>
        </w:rPr>
        <w:t xml:space="preserve">I </w:t>
      </w:r>
      <w:r w:rsidRPr="00D73D87">
        <w:rPr>
          <w:rFonts w:ascii="Times New Roman" w:hAnsi="Times New Roman"/>
          <w:sz w:val="24"/>
          <w:szCs w:val="24"/>
          <w:shd w:val="clear" w:color="auto" w:fill="FFFFFF"/>
          <w:lang w:val="en-GB"/>
        </w:rPr>
        <w:t>said. “The debate is about expats or migrants</w:t>
      </w:r>
      <w:r w:rsidR="00211A18">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w:t>
      </w:r>
    </w:p>
    <w:p w:rsidRPr="00D73D87" w:rsidR="006168C9" w:rsidP="006168C9" w:rsidRDefault="006168C9" w14:paraId="658B58DE" w14:textId="4D0566BA">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t>
      </w:r>
      <w:r w:rsidRPr="00D73D87" w:rsidR="009C7232">
        <w:rPr>
          <w:rFonts w:ascii="Times New Roman" w:hAnsi="Times New Roman"/>
          <w:sz w:val="24"/>
          <w:szCs w:val="24"/>
          <w:shd w:val="clear" w:color="auto" w:fill="FFFFFF"/>
          <w:lang w:val="en-GB"/>
        </w:rPr>
        <w:t>I am n</w:t>
      </w:r>
      <w:r w:rsidRPr="00D73D87">
        <w:rPr>
          <w:rFonts w:ascii="Times New Roman" w:hAnsi="Times New Roman"/>
          <w:sz w:val="24"/>
          <w:szCs w:val="24"/>
          <w:shd w:val="clear" w:color="auto" w:fill="FFFFFF"/>
          <w:lang w:val="en-GB"/>
        </w:rPr>
        <w:t>either,” said Rowcroft. “And this should go no further. Giving me a label implies I have made a permanent decision about where I want to be and what official bits of paper I should apply for. I refuse to comply with any of those and consider myself a nomad. Yes, I spend most of my time here, but I also wander off at will to anywhere my British passport permits me entry which thankfully is most of the world.”</w:t>
      </w:r>
    </w:p>
    <w:p w:rsidRPr="00D73D87" w:rsidR="006168C9" w:rsidP="006168C9" w:rsidRDefault="006168C9" w14:paraId="2DDD3B34" w14:textId="4B62F0D1">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“Then how do you raise invoices for your services?” </w:t>
      </w:r>
      <w:r w:rsidRPr="00D73D87" w:rsidR="009C7232">
        <w:rPr>
          <w:rFonts w:ascii="Times New Roman" w:hAnsi="Times New Roman"/>
          <w:sz w:val="24"/>
          <w:szCs w:val="24"/>
          <w:shd w:val="clear" w:color="auto" w:fill="FFFFFF"/>
          <w:lang w:val="en-GB"/>
        </w:rPr>
        <w:t>said Wilkes.</w:t>
      </w:r>
    </w:p>
    <w:p w:rsidRPr="00D73D87" w:rsidR="006168C9" w:rsidP="006168C9" w:rsidRDefault="006168C9" w14:paraId="1B350BB7" w14:textId="77777777">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“My wife is a resident. The business is in her name.”</w:t>
      </w:r>
    </w:p>
    <w:p w:rsidRPr="00D73D87" w:rsidR="006168C9" w:rsidP="006168C9" w:rsidRDefault="006168C9" w14:paraId="5D0F2C71" w14:textId="1A374AA3">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t>
      </w:r>
      <w:r w:rsidRPr="00D73D87" w:rsidR="009C7232">
        <w:rPr>
          <w:rFonts w:ascii="Times New Roman" w:hAnsi="Times New Roman"/>
          <w:sz w:val="24"/>
          <w:szCs w:val="24"/>
          <w:shd w:val="clear" w:color="auto" w:fill="FFFFFF"/>
          <w:lang w:val="en-GB"/>
        </w:rPr>
        <w:t>W</w:t>
      </w:r>
      <w:r w:rsidRPr="00D73D87">
        <w:rPr>
          <w:rFonts w:ascii="Times New Roman" w:hAnsi="Times New Roman"/>
          <w:sz w:val="24"/>
          <w:szCs w:val="24"/>
          <w:shd w:val="clear" w:color="auto" w:fill="FFFFFF"/>
          <w:lang w:val="en-GB"/>
        </w:rPr>
        <w:t>hat about your pension?” said Wilkes.</w:t>
      </w:r>
    </w:p>
    <w:p w:rsidRPr="00D73D87" w:rsidR="006168C9" w:rsidP="006168C9" w:rsidRDefault="006168C9" w14:paraId="2A28D766" w14:textId="6010EA9F">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“I doubt I’ll live that long,” said Rowcroft downing his drink in one and placing his glass in front of </w:t>
      </w:r>
      <w:r w:rsidRPr="00D73D87" w:rsidR="00EF34AD">
        <w:rPr>
          <w:rFonts w:ascii="Times New Roman" w:hAnsi="Times New Roman"/>
          <w:sz w:val="24"/>
          <w:szCs w:val="24"/>
          <w:shd w:val="clear" w:color="auto" w:fill="FFFFFF"/>
          <w:lang w:val="en-GB"/>
        </w:rPr>
        <w:t>me</w:t>
      </w:r>
      <w:r w:rsidRPr="00D73D87">
        <w:rPr>
          <w:rFonts w:ascii="Times New Roman" w:hAnsi="Times New Roman"/>
          <w:sz w:val="24"/>
          <w:szCs w:val="24"/>
          <w:shd w:val="clear" w:color="auto" w:fill="FFFFFF"/>
          <w:lang w:val="en-GB"/>
        </w:rPr>
        <w:t xml:space="preserve"> for a refill. “At least, I hope not. My liver is shot to pieces</w:t>
      </w:r>
      <w:ins w:author="Gary Smailes" w:date="2024-01-17T12:50:19.29Z" w:id="1056304612">
        <w:r w:rsidRPr="00D73D87">
          <w:rPr>
            <w:rFonts w:ascii="Times New Roman" w:hAnsi="Times New Roman"/>
            <w:sz w:val="24"/>
            <w:szCs w:val="24"/>
            <w:shd w:val="clear" w:color="auto" w:fill="FFFFFF"/>
            <w:lang w:val="en-GB"/>
          </w:rPr>
          <w:t xml:space="preserve">,</w:t>
        </w:r>
      </w:ins>
      <w:r w:rsidRPr="00D73D87">
        <w:rPr>
          <w:rFonts w:ascii="Times New Roman" w:hAnsi="Times New Roman"/>
          <w:sz w:val="24"/>
          <w:szCs w:val="24"/>
          <w:shd w:val="clear" w:color="auto" w:fill="FFFFFF"/>
          <w:lang w:val="en-GB"/>
        </w:rPr>
        <w:t xml:space="preserve"> so there is no point in trying to repair it. </w:t>
      </w:r>
      <w:r w:rsidRPr="00D73D87">
        <w:rPr>
          <w:rFonts w:ascii="Times New Roman" w:hAnsi="Times New Roman"/>
          <w:sz w:val="24"/>
          <w:szCs w:val="24"/>
          <w:shd w:val="clear" w:color="auto" w:fill="FFFFFF"/>
          <w:lang w:val="en-GB"/>
        </w:rPr>
        <w:t xml:space="preserve">I’ll</w:t>
      </w:r>
      <w:r w:rsidRPr="00D73D87">
        <w:rPr>
          <w:rFonts w:ascii="Times New Roman" w:hAnsi="Times New Roman"/>
          <w:sz w:val="24"/>
          <w:szCs w:val="24"/>
          <w:shd w:val="clear" w:color="auto" w:fill="FFFFFF"/>
          <w:lang w:val="en-GB"/>
        </w:rPr>
        <w:t xml:space="preserve"> continue living as I do until the grim reaper knocks on my door and when he does, </w:t>
      </w:r>
      <w:r w:rsidRPr="00D73D87">
        <w:rPr>
          <w:rFonts w:ascii="Times New Roman" w:hAnsi="Times New Roman"/>
          <w:sz w:val="24"/>
          <w:szCs w:val="24"/>
          <w:shd w:val="clear" w:color="auto" w:fill="FFFFFF"/>
          <w:lang w:val="en-GB"/>
        </w:rPr>
        <w:t xml:space="preserve">I’ll</w:t>
      </w:r>
      <w:r w:rsidRPr="00D73D87">
        <w:rPr>
          <w:rFonts w:ascii="Times New Roman" w:hAnsi="Times New Roman"/>
          <w:sz w:val="24"/>
          <w:szCs w:val="24"/>
          <w:shd w:val="clear" w:color="auto" w:fill="FFFFFF"/>
          <w:lang w:val="en-GB"/>
        </w:rPr>
        <w:t xml:space="preserve"> welcome him with open arms.”</w:t>
      </w:r>
    </w:p>
    <w:p w:rsidRPr="00D73D87" w:rsidR="006168C9" w:rsidP="006168C9" w:rsidRDefault="006168C9" w14:paraId="7BDC308E" w14:textId="39B98FE7">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t>
      </w:r>
      <w:r w:rsidR="00025DC1">
        <w:rPr>
          <w:rFonts w:ascii="Times New Roman" w:hAnsi="Times New Roman"/>
          <w:sz w:val="24"/>
          <w:szCs w:val="24"/>
          <w:shd w:val="clear" w:color="auto" w:fill="FFFFFF"/>
          <w:lang w:val="en-GB"/>
        </w:rPr>
        <w:t>What</w:t>
      </w:r>
      <w:r w:rsidRPr="00D73D87">
        <w:rPr>
          <w:rFonts w:ascii="Times New Roman" w:hAnsi="Times New Roman"/>
          <w:sz w:val="24"/>
          <w:szCs w:val="24"/>
          <w:shd w:val="clear" w:color="auto" w:fill="FFFFFF"/>
          <w:lang w:val="en-GB"/>
        </w:rPr>
        <w:t xml:space="preserve"> an extremely selfish and irresponsible attitude,” said Wilkes. “Leaving the tax avoidance issue aside, do you not consider the pain your early demise may cause your dear wife or other family members?”</w:t>
      </w:r>
    </w:p>
    <w:p w:rsidRPr="00D73D87" w:rsidR="006168C9" w:rsidP="006168C9" w:rsidRDefault="006168C9" w14:paraId="493FA2E2" w14:textId="77777777">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Rowcroft stared at Wilkes and </w:t>
      </w:r>
      <w:del w:author="Gary Smailes" w:date="2024-01-17T12:50:37.353Z" w:id="894102191">
        <w:r w:rsidRPr="4A6D2F5D" w:rsidDel="4A6D2F5D">
          <w:rPr>
            <w:rFonts w:ascii="Times New Roman" w:hAnsi="Times New Roman"/>
            <w:sz w:val="24"/>
            <w:szCs w:val="24"/>
            <w:lang w:val="en-GB"/>
          </w:rPr>
          <w:delText xml:space="preserve">then </w:delText>
        </w:r>
      </w:del>
      <w:r w:rsidRPr="00D73D87">
        <w:rPr>
          <w:rFonts w:ascii="Times New Roman" w:hAnsi="Times New Roman"/>
          <w:sz w:val="24"/>
          <w:szCs w:val="24"/>
          <w:shd w:val="clear" w:color="auto" w:fill="FFFFFF"/>
          <w:lang w:val="en-GB"/>
        </w:rPr>
        <w:t>smiled.</w:t>
      </w:r>
    </w:p>
    <w:p w:rsidRPr="00D73D87" w:rsidR="006168C9" w:rsidP="006168C9" w:rsidRDefault="006168C9" w14:paraId="29589623" w14:textId="77777777">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“David, may I ask you a question?” he said.</w:t>
      </w:r>
    </w:p>
    <w:p w:rsidRPr="00D73D87" w:rsidR="006168C9" w:rsidP="006168C9" w:rsidRDefault="006168C9" w14:paraId="468494FB" w14:textId="663D8289">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“Eh</w:t>
      </w:r>
      <w:ins w:author="Gary Smailes" w:date="2024-01-17T12:50:41.601Z" w:id="444809604">
        <w:r w:rsidRPr="00D73D87">
          <w:rPr>
            <w:rFonts w:ascii="Times New Roman" w:hAnsi="Times New Roman"/>
            <w:sz w:val="24"/>
            <w:szCs w:val="24"/>
            <w:shd w:val="clear" w:color="auto" w:fill="FFFFFF"/>
            <w:lang w:val="en-GB"/>
          </w:rPr>
          <w:t>...</w:t>
        </w:r>
      </w:ins>
      <w:r w:rsidRPr="00D73D87">
        <w:rPr>
          <w:rFonts w:ascii="Times New Roman" w:hAnsi="Times New Roman"/>
          <w:sz w:val="24"/>
          <w:szCs w:val="24"/>
          <w:shd w:val="clear" w:color="auto" w:fill="FFFFFF"/>
          <w:lang w:val="en-GB"/>
        </w:rPr>
        <w:t>, of course.”</w:t>
      </w:r>
    </w:p>
    <w:p w:rsidRPr="00D73D87" w:rsidR="006168C9" w:rsidP="006168C9" w:rsidRDefault="006168C9" w14:paraId="675439F9" w14:textId="77777777">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“What gets you up in the morning?”</w:t>
      </w:r>
    </w:p>
    <w:p w:rsidRPr="00D73D87" w:rsidR="006168C9" w:rsidP="006168C9" w:rsidRDefault="006168C9" w14:paraId="2540E8AA" w14:textId="0FA3614D">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“Other than an intense desire for a pee, I look forward to another day struggling to find the words, </w:t>
      </w:r>
      <w:proofErr w:type="gramStart"/>
      <w:r w:rsidRPr="00D73D87">
        <w:rPr>
          <w:rFonts w:ascii="Times New Roman" w:hAnsi="Times New Roman"/>
          <w:sz w:val="24"/>
          <w:szCs w:val="24"/>
          <w:shd w:val="clear" w:color="auto" w:fill="FFFFFF"/>
          <w:lang w:val="en-GB"/>
        </w:rPr>
        <w:t>at the moment</w:t>
      </w:r>
      <w:proofErr w:type="gramEnd"/>
      <w:r w:rsidRPr="00D73D87">
        <w:rPr>
          <w:rFonts w:ascii="Times New Roman" w:hAnsi="Times New Roman"/>
          <w:sz w:val="24"/>
          <w:szCs w:val="24"/>
          <w:shd w:val="clear" w:color="auto" w:fill="FFFFFF"/>
          <w:lang w:val="en-GB"/>
        </w:rPr>
        <w:t xml:space="preserve"> any words, to move my book forward and hopefully contribute what I can to helping others and doing my bit for my country</w:t>
      </w:r>
      <w:r w:rsidRPr="00D73D87" w:rsidR="009C7232">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 xml:space="preserve"> </w:t>
      </w:r>
      <w:r w:rsidRPr="00D73D87" w:rsidR="009C7232">
        <w:rPr>
          <w:rFonts w:ascii="Times New Roman" w:hAnsi="Times New Roman"/>
          <w:sz w:val="24"/>
          <w:szCs w:val="24"/>
          <w:shd w:val="clear" w:color="auto" w:fill="FFFFFF"/>
          <w:lang w:val="en-GB"/>
        </w:rPr>
        <w:t>W</w:t>
      </w:r>
      <w:r w:rsidRPr="00D73D87">
        <w:rPr>
          <w:rFonts w:ascii="Times New Roman" w:hAnsi="Times New Roman"/>
          <w:sz w:val="24"/>
          <w:szCs w:val="24"/>
          <w:shd w:val="clear" w:color="auto" w:fill="FFFFFF"/>
          <w:lang w:val="en-GB"/>
        </w:rPr>
        <w:t>hich includes paying my fair share of tax.”</w:t>
      </w:r>
    </w:p>
    <w:p w:rsidRPr="00D73D87" w:rsidR="006168C9" w:rsidP="006168C9" w:rsidRDefault="006168C9" w14:paraId="462A881E" w14:textId="46628728">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“May I presume your parents did the </w:t>
      </w:r>
      <w:r w:rsidRPr="00D73D87" w:rsidR="000D4932">
        <w:rPr>
          <w:rFonts w:ascii="Times New Roman" w:hAnsi="Times New Roman"/>
          <w:sz w:val="24"/>
          <w:szCs w:val="24"/>
          <w:lang w:val="en-GB"/>
        </w:rPr>
        <w:t>same</w:t>
      </w:r>
      <w:r w:rsidRPr="00D73D87">
        <w:rPr>
          <w:rFonts w:ascii="Times New Roman" w:hAnsi="Times New Roman"/>
          <w:sz w:val="24"/>
          <w:szCs w:val="24"/>
          <w:shd w:val="clear" w:color="auto" w:fill="FFFFFF"/>
          <w:lang w:val="en-GB"/>
        </w:rPr>
        <w:t>?”</w:t>
      </w:r>
    </w:p>
    <w:p w:rsidRPr="00D73D87" w:rsidR="006168C9" w:rsidP="006168C9" w:rsidRDefault="006168C9" w14:paraId="68B4AFE0" w14:textId="77777777">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lastRenderedPageBreak/>
        <w:t>“All our family are staunch Canadians and proud of what we stand for.”</w:t>
      </w:r>
    </w:p>
    <w:p w:rsidRPr="00D73D87" w:rsidR="006168C9" w:rsidP="006168C9" w:rsidRDefault="006168C9" w14:paraId="76CC216D" w14:textId="77777777">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“Excellent. What a mess the world would be without such patriotism and dedication to the cause.”</w:t>
      </w:r>
    </w:p>
    <w:p w:rsidRPr="00D73D87" w:rsidR="006168C9" w:rsidP="006168C9" w:rsidRDefault="006168C9" w14:paraId="102B58DF" w14:textId="77777777">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“May I inquire where you are going with this?” said Wilkes.</w:t>
      </w:r>
    </w:p>
    <w:p w:rsidRPr="00D73D87" w:rsidR="006168C9" w:rsidP="006168C9" w:rsidRDefault="006168C9" w14:paraId="69FD29AB" w14:textId="20DF0DBC">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“You are judging me by your standards without any knowledge of my background or why I choose to live the way I do.”</w:t>
      </w:r>
    </w:p>
    <w:p w:rsidRPr="00D73D87" w:rsidR="006168C9" w:rsidP="006168C9" w:rsidRDefault="006168C9" w14:paraId="303469FA" w14:textId="77777777">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“Fair point. If I’ve offended you, I’m sorry.”</w:t>
      </w:r>
    </w:p>
    <w:p w:rsidRPr="00D73D87" w:rsidR="006168C9" w:rsidP="006168C9" w:rsidRDefault="006168C9" w14:paraId="65D26207" w14:textId="5BA4D7DF">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t>
      </w:r>
      <w:r w:rsidRPr="00D73D87" w:rsidR="00D74EA3">
        <w:rPr>
          <w:rFonts w:ascii="Times New Roman" w:hAnsi="Times New Roman"/>
          <w:sz w:val="24"/>
          <w:szCs w:val="24"/>
          <w:shd w:val="clear" w:color="auto" w:fill="FFFFFF"/>
          <w:lang w:val="en-GB"/>
        </w:rPr>
        <w:t>Accepted and</w:t>
      </w:r>
      <w:r w:rsidRPr="00D73D87">
        <w:rPr>
          <w:rFonts w:ascii="Times New Roman" w:hAnsi="Times New Roman"/>
          <w:sz w:val="24"/>
          <w:szCs w:val="24"/>
          <w:shd w:val="clear" w:color="auto" w:fill="FFFFFF"/>
          <w:lang w:val="en-GB"/>
        </w:rPr>
        <w:t xml:space="preserve"> forgive me if I spare you the details of life before Spain. </w:t>
      </w:r>
      <w:r w:rsidRPr="00D73D87" w:rsidR="009C7232">
        <w:rPr>
          <w:rFonts w:ascii="Times New Roman" w:hAnsi="Times New Roman"/>
          <w:sz w:val="24"/>
          <w:szCs w:val="24"/>
          <w:shd w:val="clear" w:color="auto" w:fill="FFFFFF"/>
          <w:lang w:val="en-GB"/>
        </w:rPr>
        <w:t xml:space="preserve">As I intimated earlier, it is extremely personal. </w:t>
      </w:r>
      <w:r w:rsidRPr="00D73D87">
        <w:rPr>
          <w:rFonts w:ascii="Times New Roman" w:hAnsi="Times New Roman"/>
          <w:sz w:val="24"/>
          <w:szCs w:val="24"/>
          <w:shd w:val="clear" w:color="auto" w:fill="FFFFFF"/>
          <w:lang w:val="en-GB"/>
        </w:rPr>
        <w:t>I came here to forget them</w:t>
      </w:r>
      <w:r w:rsidRPr="00D73D87" w:rsidR="009C7232">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 xml:space="preserve"> and these,” said Rowcroft holding up his </w:t>
      </w:r>
      <w:r w:rsidRPr="00D73D87" w:rsidR="009C7232">
        <w:rPr>
          <w:rFonts w:ascii="Times New Roman" w:hAnsi="Times New Roman"/>
          <w:sz w:val="24"/>
          <w:szCs w:val="24"/>
          <w:shd w:val="clear" w:color="auto" w:fill="FFFFFF"/>
          <w:lang w:val="en-GB"/>
        </w:rPr>
        <w:t>drink</w:t>
      </w:r>
      <w:r w:rsidRPr="00D73D87">
        <w:rPr>
          <w:rFonts w:ascii="Times New Roman" w:hAnsi="Times New Roman"/>
          <w:sz w:val="24"/>
          <w:szCs w:val="24"/>
          <w:shd w:val="clear" w:color="auto" w:fill="FFFFFF"/>
          <w:lang w:val="en-GB"/>
        </w:rPr>
        <w:t>. “Are part of the memory</w:t>
      </w:r>
      <w:r w:rsidRPr="00D73D87" w:rsidR="00006C77">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numbing process and I’m not alone. There are many ex-pats, migrants, or nomads escaping from a sordid past and Spain provides a host of distractions to help us adapt to new lifestyles</w:t>
      </w:r>
      <w:r w:rsidRPr="00D73D87" w:rsidR="00597A42">
        <w:rPr>
          <w:rFonts w:ascii="Times New Roman" w:hAnsi="Times New Roman"/>
          <w:sz w:val="24"/>
          <w:szCs w:val="24"/>
          <w:shd w:val="clear" w:color="auto" w:fill="FFFFFF"/>
          <w:lang w:val="en-GB"/>
        </w:rPr>
        <w:t xml:space="preserve"> and bury </w:t>
      </w:r>
      <w:r w:rsidRPr="00D73D87" w:rsidR="00D458F9">
        <w:rPr>
          <w:rFonts w:ascii="Times New Roman" w:hAnsi="Times New Roman"/>
          <w:sz w:val="24"/>
          <w:szCs w:val="24"/>
          <w:shd w:val="clear" w:color="auto" w:fill="FFFFFF"/>
          <w:lang w:val="en-GB"/>
        </w:rPr>
        <w:t>the pain</w:t>
      </w:r>
      <w:r w:rsidRPr="00D73D87">
        <w:rPr>
          <w:rFonts w:ascii="Times New Roman" w:hAnsi="Times New Roman"/>
          <w:sz w:val="24"/>
          <w:szCs w:val="24"/>
          <w:shd w:val="clear" w:color="auto" w:fill="FFFFFF"/>
          <w:lang w:val="en-GB"/>
        </w:rPr>
        <w:t xml:space="preserve">. The friendly people and beautiful landscapes play a part, </w:t>
      </w:r>
      <w:r w:rsidRPr="00D73D87" w:rsidR="00006C77">
        <w:rPr>
          <w:rFonts w:ascii="Times New Roman" w:hAnsi="Times New Roman"/>
          <w:sz w:val="24"/>
          <w:szCs w:val="24"/>
          <w:shd w:val="clear" w:color="auto" w:fill="FFFFFF"/>
          <w:lang w:val="en-GB"/>
        </w:rPr>
        <w:t xml:space="preserve">and </w:t>
      </w:r>
      <w:r w:rsidRPr="00D73D87">
        <w:rPr>
          <w:rFonts w:ascii="Times New Roman" w:hAnsi="Times New Roman"/>
          <w:sz w:val="24"/>
          <w:szCs w:val="24"/>
          <w:shd w:val="clear" w:color="auto" w:fill="FFFFFF"/>
          <w:lang w:val="en-GB"/>
        </w:rPr>
        <w:t xml:space="preserve">the climate too. Some </w:t>
      </w:r>
      <w:r w:rsidRPr="00D73D87" w:rsidR="00D458F9">
        <w:rPr>
          <w:rFonts w:ascii="Times New Roman" w:hAnsi="Times New Roman"/>
          <w:sz w:val="24"/>
          <w:szCs w:val="24"/>
          <w:shd w:val="clear" w:color="auto" w:fill="FFFFFF"/>
          <w:lang w:val="en-GB"/>
        </w:rPr>
        <w:t>submerge</w:t>
      </w:r>
      <w:r w:rsidRPr="00D73D87">
        <w:rPr>
          <w:rFonts w:ascii="Times New Roman" w:hAnsi="Times New Roman"/>
          <w:sz w:val="24"/>
          <w:szCs w:val="24"/>
          <w:shd w:val="clear" w:color="auto" w:fill="FFFFFF"/>
          <w:lang w:val="en-GB"/>
        </w:rPr>
        <w:t xml:space="preserve"> themselves in arts or crafts, </w:t>
      </w:r>
      <w:r w:rsidRPr="00D73D87" w:rsidR="00006C77">
        <w:rPr>
          <w:rFonts w:ascii="Times New Roman" w:hAnsi="Times New Roman"/>
          <w:sz w:val="24"/>
          <w:szCs w:val="24"/>
          <w:shd w:val="clear" w:color="auto" w:fill="FFFFFF"/>
          <w:lang w:val="en-GB"/>
        </w:rPr>
        <w:t xml:space="preserve">while </w:t>
      </w:r>
      <w:r w:rsidRPr="00D73D87">
        <w:rPr>
          <w:rFonts w:ascii="Times New Roman" w:hAnsi="Times New Roman"/>
          <w:sz w:val="24"/>
          <w:szCs w:val="24"/>
          <w:shd w:val="clear" w:color="auto" w:fill="FFFFFF"/>
          <w:lang w:val="en-GB"/>
        </w:rPr>
        <w:t xml:space="preserve">others write or learn how to become photographers. A few choose the </w:t>
      </w:r>
      <w:r w:rsidRPr="00D73D87">
        <w:rPr>
          <w:rFonts w:ascii="Times New Roman" w:hAnsi="Times New Roman"/>
          <w:i/>
          <w:iCs w:val="0"/>
          <w:sz w:val="24"/>
          <w:szCs w:val="24"/>
          <w:shd w:val="clear" w:color="auto" w:fill="FFFFFF"/>
          <w:lang w:val="en-GB"/>
        </w:rPr>
        <w:t xml:space="preserve">Good Life </w:t>
      </w:r>
      <w:r w:rsidRPr="00D73D87">
        <w:rPr>
          <w:rFonts w:ascii="Times New Roman" w:hAnsi="Times New Roman"/>
          <w:sz w:val="24"/>
          <w:szCs w:val="24"/>
          <w:shd w:val="clear" w:color="auto" w:fill="FFFFFF"/>
          <w:lang w:val="en-GB"/>
        </w:rPr>
        <w:t>learn to raise chickens and live off the land. I even heard of a couple who turned mystic and became hippies dwelling in a cave. Most of us, however, resort to alcohol, it’s cheap</w:t>
      </w:r>
      <w:r w:rsidRPr="00D73D87" w:rsidR="0074297C">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 xml:space="preserve"> readily available</w:t>
      </w:r>
      <w:r w:rsidRPr="00D73D87" w:rsidR="00006C77">
        <w:rPr>
          <w:rFonts w:ascii="Times New Roman" w:hAnsi="Times New Roman"/>
          <w:sz w:val="24"/>
          <w:szCs w:val="24"/>
          <w:shd w:val="clear" w:color="auto" w:fill="FFFFFF"/>
          <w:lang w:val="en-GB"/>
        </w:rPr>
        <w:t>,</w:t>
      </w:r>
      <w:r w:rsidRPr="00D73D87" w:rsidR="0074297C">
        <w:rPr>
          <w:rFonts w:ascii="Times New Roman" w:hAnsi="Times New Roman"/>
          <w:sz w:val="24"/>
          <w:szCs w:val="24"/>
          <w:shd w:val="clear" w:color="auto" w:fill="FFFFFF"/>
          <w:lang w:val="en-GB"/>
        </w:rPr>
        <w:t xml:space="preserve"> and makes no judgment</w:t>
      </w:r>
      <w:r w:rsidRPr="00D73D87">
        <w:rPr>
          <w:rFonts w:ascii="Times New Roman" w:hAnsi="Times New Roman"/>
          <w:sz w:val="24"/>
          <w:szCs w:val="24"/>
          <w:shd w:val="clear" w:color="auto" w:fill="FFFFFF"/>
          <w:lang w:val="en-GB"/>
        </w:rPr>
        <w:t>.”</w:t>
      </w:r>
    </w:p>
    <w:p w:rsidRPr="00D73D87" w:rsidR="006168C9" w:rsidP="006168C9" w:rsidRDefault="006168C9" w14:paraId="530787F3" w14:textId="6AD50B80">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“Excuse me,” said </w:t>
      </w:r>
      <w:r w:rsidRPr="00D73D87">
        <w:rPr>
          <w:rFonts w:ascii="Times New Roman" w:hAnsi="Times New Roman"/>
          <w:sz w:val="24"/>
          <w:szCs w:val="24"/>
          <w:lang w:val="en-GB"/>
        </w:rPr>
        <w:t xml:space="preserve">a short, stocky Spanish man approaching the bar in his late thirties dressed in a bus driver’s uniform including a peaked hat. He </w:t>
      </w:r>
      <w:r w:rsidR="00C45E32">
        <w:rPr>
          <w:rFonts w:ascii="Times New Roman" w:hAnsi="Times New Roman"/>
          <w:sz w:val="24"/>
          <w:szCs w:val="24"/>
          <w:lang w:val="en-GB"/>
        </w:rPr>
        <w:t>glanced</w:t>
      </w:r>
      <w:r w:rsidRPr="00D73D87">
        <w:rPr>
          <w:rFonts w:ascii="Times New Roman" w:hAnsi="Times New Roman"/>
          <w:sz w:val="24"/>
          <w:szCs w:val="24"/>
          <w:lang w:val="en-GB"/>
        </w:rPr>
        <w:t xml:space="preserve"> about furtively, placed a holdall on the bar, then extracted a carton of two hundred Marlboro cigarettes, a bottle of Jo</w:t>
      </w:r>
      <w:r w:rsidRPr="00D73D87" w:rsidR="009C7232">
        <w:rPr>
          <w:rFonts w:ascii="Times New Roman" w:hAnsi="Times New Roman"/>
          <w:sz w:val="24"/>
          <w:szCs w:val="24"/>
          <w:lang w:val="en-GB"/>
        </w:rPr>
        <w:t>h</w:t>
      </w:r>
      <w:r w:rsidRPr="00D73D87">
        <w:rPr>
          <w:rFonts w:ascii="Times New Roman" w:hAnsi="Times New Roman"/>
          <w:sz w:val="24"/>
          <w:szCs w:val="24"/>
          <w:lang w:val="en-GB"/>
        </w:rPr>
        <w:t>nn</w:t>
      </w:r>
      <w:r w:rsidRPr="00D73D87" w:rsidR="009C7232">
        <w:rPr>
          <w:rFonts w:ascii="Times New Roman" w:hAnsi="Times New Roman"/>
          <w:sz w:val="24"/>
          <w:szCs w:val="24"/>
          <w:lang w:val="en-GB"/>
        </w:rPr>
        <w:t>ie</w:t>
      </w:r>
      <w:r w:rsidRPr="00D73D87">
        <w:rPr>
          <w:rFonts w:ascii="Times New Roman" w:hAnsi="Times New Roman"/>
          <w:sz w:val="24"/>
          <w:szCs w:val="24"/>
          <w:lang w:val="en-GB"/>
        </w:rPr>
        <w:t xml:space="preserve"> Walker whiskey, and a </w:t>
      </w:r>
      <w:r w:rsidRPr="00D73D87" w:rsidR="009C7232">
        <w:rPr>
          <w:rFonts w:ascii="Times New Roman" w:hAnsi="Times New Roman"/>
          <w:sz w:val="24"/>
          <w:szCs w:val="24"/>
          <w:lang w:val="en-GB"/>
        </w:rPr>
        <w:t>Gouda</w:t>
      </w:r>
      <w:r w:rsidRPr="00D73D87">
        <w:rPr>
          <w:rFonts w:ascii="Times New Roman" w:hAnsi="Times New Roman"/>
          <w:sz w:val="24"/>
          <w:szCs w:val="24"/>
          <w:lang w:val="en-GB"/>
        </w:rPr>
        <w:t xml:space="preserve"> cheese.</w:t>
      </w:r>
      <w:del w:author="Gary Smailes" w:date="2024-01-17T12:51:14.15Z" w:id="1954757566">
        <w:r w:rsidRPr="4A6D2F5D" w:rsidDel="4A6D2F5D">
          <w:rPr>
            <w:rFonts w:ascii="Times New Roman" w:hAnsi="Times New Roman"/>
            <w:sz w:val="24"/>
            <w:szCs w:val="24"/>
            <w:lang w:val="en-GB"/>
          </w:rPr>
          <w:delText>”</w:delText>
        </w:r>
      </w:del>
    </w:p>
    <w:p w:rsidRPr="00D73D87" w:rsidR="006168C9" w:rsidP="006168C9" w:rsidRDefault="006168C9" w14:paraId="62F75436" w14:textId="5DFA7834">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“Sorry to interrupt what must be a fascinating discussion, but I’m in </w:t>
      </w:r>
      <w:r w:rsidRPr="00D73D87" w:rsidR="00006C77">
        <w:rPr>
          <w:rFonts w:ascii="Times New Roman" w:hAnsi="Times New Roman"/>
          <w:sz w:val="24"/>
          <w:szCs w:val="24"/>
          <w:lang w:val="en-GB"/>
        </w:rPr>
        <w:t xml:space="preserve">a </w:t>
      </w:r>
      <w:r w:rsidRPr="00D73D87">
        <w:rPr>
          <w:rFonts w:ascii="Times New Roman" w:hAnsi="Times New Roman"/>
          <w:sz w:val="24"/>
          <w:szCs w:val="24"/>
          <w:lang w:val="en-GB"/>
        </w:rPr>
        <w:t xml:space="preserve">hurry,” he said lining them up in front of </w:t>
      </w:r>
      <w:r w:rsidRPr="00D73D87" w:rsidR="00D247F0">
        <w:rPr>
          <w:rFonts w:ascii="Times New Roman" w:hAnsi="Times New Roman"/>
          <w:sz w:val="24"/>
          <w:szCs w:val="24"/>
          <w:lang w:val="en-GB"/>
        </w:rPr>
        <w:t>me</w:t>
      </w:r>
      <w:r w:rsidRPr="00D73D87">
        <w:rPr>
          <w:rFonts w:ascii="Times New Roman" w:hAnsi="Times New Roman"/>
          <w:sz w:val="24"/>
          <w:szCs w:val="24"/>
          <w:lang w:val="en-GB"/>
        </w:rPr>
        <w:t>. “These are extremely cheap</w:t>
      </w:r>
      <w:r w:rsidRPr="00D73D87" w:rsidR="009C7232">
        <w:rPr>
          <w:rFonts w:ascii="Times New Roman" w:hAnsi="Times New Roman"/>
          <w:sz w:val="24"/>
          <w:szCs w:val="24"/>
          <w:lang w:val="en-GB"/>
        </w:rPr>
        <w:t xml:space="preserve"> imported products</w:t>
      </w:r>
      <w:r w:rsidRPr="00D73D87">
        <w:rPr>
          <w:rFonts w:ascii="Times New Roman" w:hAnsi="Times New Roman"/>
          <w:sz w:val="24"/>
          <w:szCs w:val="24"/>
          <w:lang w:val="en-GB"/>
        </w:rPr>
        <w:t>, but you have to buy them now before I sell out.”</w:t>
      </w:r>
    </w:p>
    <w:p w:rsidRPr="00D73D87" w:rsidR="006168C9" w:rsidP="006168C9" w:rsidRDefault="006168C9" w14:paraId="45667AC7" w14:textId="2E02DA0A">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“How much?” </w:t>
      </w:r>
      <w:r w:rsidRPr="00D73D87" w:rsidR="00D247F0">
        <w:rPr>
          <w:rFonts w:ascii="Times New Roman" w:hAnsi="Times New Roman"/>
          <w:sz w:val="24"/>
          <w:szCs w:val="24"/>
          <w:lang w:val="en-GB"/>
        </w:rPr>
        <w:t xml:space="preserve">I </w:t>
      </w:r>
      <w:r w:rsidRPr="00D73D87">
        <w:rPr>
          <w:rFonts w:ascii="Times New Roman" w:hAnsi="Times New Roman"/>
          <w:sz w:val="24"/>
          <w:szCs w:val="24"/>
          <w:lang w:val="en-GB"/>
        </w:rPr>
        <w:t>said picking each up and checking its authenticity.</w:t>
      </w:r>
    </w:p>
    <w:p w:rsidRPr="00D73D87" w:rsidR="006168C9" w:rsidP="006168C9" w:rsidRDefault="006168C9" w14:paraId="0780F1FF"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“Cigarettes are a hundred. Scotch is a hundred and so is the cheese.”</w:t>
      </w:r>
    </w:p>
    <w:p w:rsidRPr="00D73D87" w:rsidR="006168C9" w:rsidP="4A6D2F5D" w:rsidRDefault="006168C9" w14:paraId="78D084F9" w14:textId="5768D43E">
      <w:pPr>
        <w:pStyle w:val="CSP-ChapterBodyText-FirstParagraph"/>
        <w:suppressLineNumbers w:val="0"/>
        <w:bidi w:val="0"/>
        <w:spacing w:before="0" w:beforeAutospacing="off" w:after="0" w:afterAutospacing="off" w:line="360" w:lineRule="auto"/>
        <w:ind w:left="0" w:right="0" w:firstLine="720"/>
        <w:contextualSpacing/>
        <w:jc w:val="left"/>
        <w:rPr>
          <w:rFonts w:ascii="Times New Roman" w:hAnsi="Times New Roman"/>
          <w:sz w:val="24"/>
          <w:szCs w:val="24"/>
          <w:lang w:val="en-GB"/>
        </w:rPr>
        <w:pPrChange w:author="Gary Smailes" w:date="2024-01-17T12:51:25.123Z">
          <w:pPr>
            <w:pStyle w:val="CSP-ChapterBodyText-FirstParagraph"/>
            <w:spacing w:line="360" w:lineRule="auto"/>
            <w:ind w:firstLine="720"/>
            <w:contextualSpacing/>
            <w:jc w:val="left"/>
          </w:pPr>
        </w:pPrChange>
      </w:pPr>
      <w:r w:rsidRPr="4A6D2F5D" w:rsidR="4A6D2F5D">
        <w:rPr>
          <w:rFonts w:ascii="Times New Roman" w:hAnsi="Times New Roman"/>
          <w:sz w:val="24"/>
          <w:szCs w:val="24"/>
          <w:lang w:val="en-GB"/>
        </w:rPr>
        <w:t xml:space="preserve">“Everything is a hundred?” I </w:t>
      </w:r>
      <w:del w:author="Gary Smailes" w:date="2024-01-17T12:51:25.074Z" w:id="752358037">
        <w:r w:rsidRPr="4A6D2F5D" w:rsidDel="4A6D2F5D">
          <w:rPr>
            <w:rFonts w:ascii="Times New Roman" w:hAnsi="Times New Roman"/>
            <w:sz w:val="24"/>
            <w:szCs w:val="24"/>
            <w:lang w:val="en-GB"/>
          </w:rPr>
          <w:delText>said</w:delText>
        </w:r>
      </w:del>
      <w:ins w:author="Gary Smailes" w:date="2024-01-17T12:51:25.999Z" w:id="794332137">
        <w:r w:rsidRPr="4A6D2F5D" w:rsidR="4A6D2F5D">
          <w:rPr>
            <w:rFonts w:ascii="Times New Roman" w:hAnsi="Times New Roman"/>
            <w:sz w:val="24"/>
            <w:szCs w:val="24"/>
            <w:lang w:val="en-GB"/>
          </w:rPr>
          <w:t>asked</w:t>
        </w:r>
      </w:ins>
      <w:r w:rsidRPr="4A6D2F5D" w:rsidR="4A6D2F5D">
        <w:rPr>
          <w:rFonts w:ascii="Times New Roman" w:hAnsi="Times New Roman"/>
          <w:sz w:val="24"/>
          <w:szCs w:val="24"/>
          <w:lang w:val="en-GB"/>
        </w:rPr>
        <w:t>.</w:t>
      </w:r>
    </w:p>
    <w:p w:rsidRPr="00D73D87" w:rsidR="006168C9" w:rsidP="006168C9" w:rsidRDefault="006168C9" w14:paraId="728A2D47"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“I’m not educated. It keeps the math simple,” said the man.</w:t>
      </w:r>
    </w:p>
    <w:p w:rsidRPr="00D73D87" w:rsidR="006168C9" w:rsidP="4A6D2F5D" w:rsidRDefault="006168C9" w14:paraId="39F8017E" w14:textId="17557D19">
      <w:pPr>
        <w:pStyle w:val="CSP-ChapterBodyText-FirstParagraph"/>
        <w:suppressLineNumbers w:val="0"/>
        <w:bidi w:val="0"/>
        <w:spacing w:before="0" w:beforeAutospacing="off" w:after="0" w:afterAutospacing="off" w:line="360" w:lineRule="auto"/>
        <w:ind w:left="0" w:right="0" w:firstLine="720"/>
        <w:contextualSpacing/>
        <w:jc w:val="left"/>
        <w:rPr>
          <w:rFonts w:ascii="Times New Roman" w:hAnsi="Times New Roman"/>
          <w:sz w:val="24"/>
          <w:szCs w:val="24"/>
          <w:lang w:val="en-GB"/>
        </w:rPr>
        <w:pPrChange w:author="Gary Smailes" w:date="2024-01-17T12:51:29.133Z">
          <w:pPr>
            <w:pStyle w:val="CSP-ChapterBodyText-FirstParagraph"/>
            <w:spacing w:line="360" w:lineRule="auto"/>
            <w:ind w:firstLine="720"/>
            <w:contextualSpacing/>
            <w:jc w:val="left"/>
          </w:pPr>
        </w:pPrChange>
      </w:pPr>
      <w:ins w:author="Gary Smailes" w:date="2024-01-17T12:51:35.493Z" w:id="1679866529">
        <w:r w:rsidRPr="4A6D2F5D" w:rsidR="4A6D2F5D">
          <w:rPr>
            <w:rFonts w:ascii="Times New Roman" w:hAnsi="Times New Roman"/>
            <w:sz w:val="24"/>
            <w:szCs w:val="24"/>
            <w:lang w:val="en-GB"/>
          </w:rPr>
          <w:t>“</w:t>
        </w:r>
      </w:ins>
      <w:r w:rsidRPr="4A6D2F5D" w:rsidR="4A6D2F5D">
        <w:rPr>
          <w:rFonts w:ascii="Times New Roman" w:hAnsi="Times New Roman"/>
          <w:sz w:val="24"/>
          <w:szCs w:val="24"/>
          <w:lang w:val="en-GB"/>
        </w:rPr>
        <w:t xml:space="preserve">Why are the prices so low?” I </w:t>
      </w:r>
      <w:del w:author="Gary Smailes" w:date="2024-01-17T12:51:29.087Z" w:id="584496665">
        <w:r w:rsidRPr="4A6D2F5D" w:rsidDel="4A6D2F5D">
          <w:rPr>
            <w:rFonts w:ascii="Times New Roman" w:hAnsi="Times New Roman"/>
            <w:sz w:val="24"/>
            <w:szCs w:val="24"/>
            <w:lang w:val="en-GB"/>
          </w:rPr>
          <w:delText>said</w:delText>
        </w:r>
      </w:del>
      <w:ins w:author="Gary Smailes" w:date="2024-01-17T12:51:30.235Z" w:id="283906129">
        <w:r w:rsidRPr="4A6D2F5D" w:rsidR="4A6D2F5D">
          <w:rPr>
            <w:rFonts w:ascii="Times New Roman" w:hAnsi="Times New Roman"/>
            <w:sz w:val="24"/>
            <w:szCs w:val="24"/>
            <w:lang w:val="en-GB"/>
          </w:rPr>
          <w:t>asked</w:t>
        </w:r>
      </w:ins>
      <w:r w:rsidRPr="4A6D2F5D" w:rsidR="4A6D2F5D">
        <w:rPr>
          <w:rFonts w:ascii="Times New Roman" w:hAnsi="Times New Roman"/>
          <w:sz w:val="24"/>
          <w:szCs w:val="24"/>
          <w:lang w:val="en-GB"/>
        </w:rPr>
        <w:t>.</w:t>
      </w:r>
    </w:p>
    <w:p w:rsidRPr="00D73D87" w:rsidR="006168C9" w:rsidP="006168C9" w:rsidRDefault="006168C9" w14:paraId="7A5E0C9F" w14:textId="77777777">
      <w:pPr>
        <w:pStyle w:val="CSP-ChapterBodyText-FirstParagraph"/>
        <w:spacing w:line="360" w:lineRule="auto"/>
        <w:ind w:firstLine="720"/>
        <w:contextualSpacing/>
        <w:jc w:val="left"/>
        <w:rPr>
          <w:rFonts w:ascii="Times New Roman" w:hAnsi="Times New Roman"/>
          <w:sz w:val="24"/>
          <w:szCs w:val="24"/>
          <w:lang w:val="en-GB"/>
        </w:rPr>
      </w:pPr>
      <w:r w:rsidRPr="4A6D2F5D" w:rsidR="4A6D2F5D">
        <w:rPr>
          <w:rFonts w:ascii="Times New Roman" w:hAnsi="Times New Roman"/>
          <w:sz w:val="24"/>
          <w:szCs w:val="24"/>
          <w:lang w:val="en-GB"/>
        </w:rPr>
        <w:t>“I work for the bus company,” said the man. “I drive passengers to Málaga and back several times every day and during my breaks buy these from er…</w:t>
      </w:r>
      <w:del w:author="Gary Smailes" w:date="2024-01-17T12:51:43.31Z" w:id="1139634877">
        <w:r w:rsidRPr="4A6D2F5D" w:rsidDel="4A6D2F5D">
          <w:rPr>
            <w:rFonts w:ascii="Times New Roman" w:hAnsi="Times New Roman"/>
            <w:sz w:val="24"/>
            <w:szCs w:val="24"/>
            <w:lang w:val="en-GB"/>
          </w:rPr>
          <w:delText>.</w:delText>
        </w:r>
      </w:del>
      <w:r w:rsidRPr="4A6D2F5D" w:rsidR="4A6D2F5D">
        <w:rPr>
          <w:rFonts w:ascii="Times New Roman" w:hAnsi="Times New Roman"/>
          <w:sz w:val="24"/>
          <w:szCs w:val="24"/>
          <w:lang w:val="en-GB"/>
        </w:rPr>
        <w:t>”</w:t>
      </w:r>
    </w:p>
    <w:p w:rsidRPr="00D73D87" w:rsidR="006168C9" w:rsidP="4A6D2F5D" w:rsidRDefault="006168C9" w14:paraId="05172567" w14:textId="3E7D2834">
      <w:pPr>
        <w:pStyle w:val="CSP-ChapterBodyText-FirstParagraph"/>
        <w:suppressLineNumbers w:val="0"/>
        <w:bidi w:val="0"/>
        <w:spacing w:before="0" w:beforeAutospacing="off" w:after="0" w:afterAutospacing="off" w:line="360" w:lineRule="auto"/>
        <w:ind w:left="0" w:right="0" w:firstLine="720"/>
        <w:contextualSpacing/>
        <w:jc w:val="left"/>
        <w:rPr>
          <w:rFonts w:ascii="Times New Roman" w:hAnsi="Times New Roman"/>
          <w:sz w:val="24"/>
          <w:szCs w:val="24"/>
          <w:lang w:val="en-GB"/>
        </w:rPr>
        <w:pPrChange w:author="Gary Smailes" w:date="2024-01-17T12:51:47.042Z">
          <w:pPr>
            <w:pStyle w:val="CSP-ChapterBodyText-FirstParagraph"/>
            <w:spacing w:line="360" w:lineRule="auto"/>
            <w:ind w:firstLine="720"/>
            <w:contextualSpacing/>
            <w:jc w:val="left"/>
          </w:pPr>
        </w:pPrChange>
      </w:pPr>
      <w:r w:rsidRPr="4A6D2F5D" w:rsidR="4A6D2F5D">
        <w:rPr>
          <w:rFonts w:ascii="Times New Roman" w:hAnsi="Times New Roman"/>
          <w:sz w:val="24"/>
          <w:szCs w:val="24"/>
          <w:lang w:val="en-GB"/>
        </w:rPr>
        <w:t xml:space="preserve">“Smugglers?” I </w:t>
      </w:r>
      <w:del w:author="Gary Smailes" w:date="2024-01-17T12:51:47.005Z" w:id="1433902408">
        <w:r w:rsidRPr="4A6D2F5D" w:rsidDel="4A6D2F5D">
          <w:rPr>
            <w:rFonts w:ascii="Times New Roman" w:hAnsi="Times New Roman"/>
            <w:sz w:val="24"/>
            <w:szCs w:val="24"/>
            <w:lang w:val="en-GB"/>
          </w:rPr>
          <w:delText>said</w:delText>
        </w:r>
      </w:del>
      <w:ins w:author="Gary Smailes" w:date="2024-01-17T12:51:47.594Z" w:id="1036135893">
        <w:r w:rsidRPr="4A6D2F5D" w:rsidR="4A6D2F5D">
          <w:rPr>
            <w:rFonts w:ascii="Times New Roman" w:hAnsi="Times New Roman"/>
            <w:sz w:val="24"/>
            <w:szCs w:val="24"/>
            <w:lang w:val="en-GB"/>
          </w:rPr>
          <w:t>asked</w:t>
        </w:r>
      </w:ins>
      <w:r w:rsidRPr="4A6D2F5D" w:rsidR="4A6D2F5D">
        <w:rPr>
          <w:rFonts w:ascii="Times New Roman" w:hAnsi="Times New Roman"/>
          <w:sz w:val="24"/>
          <w:szCs w:val="24"/>
          <w:lang w:val="en-GB"/>
        </w:rPr>
        <w:t>.</w:t>
      </w:r>
    </w:p>
    <w:p w:rsidRPr="00D73D87" w:rsidR="006168C9" w:rsidP="006168C9" w:rsidRDefault="006168C9" w14:paraId="64029AC9" w14:textId="333F8850">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lastRenderedPageBreak/>
        <w:t xml:space="preserve">“I refer to them as my </w:t>
      </w:r>
      <w:r w:rsidRPr="00D73D87" w:rsidR="009C7232">
        <w:rPr>
          <w:rFonts w:ascii="Times New Roman" w:hAnsi="Times New Roman"/>
          <w:sz w:val="24"/>
          <w:szCs w:val="24"/>
          <w:lang w:val="en-GB"/>
        </w:rPr>
        <w:t>importers</w:t>
      </w:r>
      <w:r w:rsidRPr="00D73D87">
        <w:rPr>
          <w:rFonts w:ascii="Times New Roman" w:hAnsi="Times New Roman"/>
          <w:sz w:val="24"/>
          <w:szCs w:val="24"/>
          <w:lang w:val="en-GB"/>
        </w:rPr>
        <w:t>,” said the driver. “I fill up the luggage hold and drop everything off at my home before I return the bus to the depot. Then I deliver on my moped. Most bars in Nerja buy from me.”</w:t>
      </w:r>
    </w:p>
    <w:p w:rsidRPr="00D73D87" w:rsidR="006168C9" w:rsidP="006168C9" w:rsidRDefault="006168C9" w14:paraId="52F8FDF7" w14:textId="7B69B5F3">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“Can I place a standing order?” </w:t>
      </w:r>
      <w:r w:rsidRPr="00D73D87" w:rsidR="00CE7AC2">
        <w:rPr>
          <w:rFonts w:ascii="Times New Roman" w:hAnsi="Times New Roman"/>
          <w:sz w:val="24"/>
          <w:szCs w:val="24"/>
          <w:lang w:val="en-GB"/>
        </w:rPr>
        <w:t xml:space="preserve">I </w:t>
      </w:r>
      <w:proofErr w:type="gramStart"/>
      <w:r w:rsidRPr="00D73D87">
        <w:rPr>
          <w:rFonts w:ascii="Times New Roman" w:hAnsi="Times New Roman"/>
          <w:sz w:val="24"/>
          <w:szCs w:val="24"/>
          <w:lang w:val="en-GB"/>
        </w:rPr>
        <w:t>said</w:t>
      </w:r>
      <w:proofErr w:type="gramEnd"/>
      <w:r w:rsidRPr="00D73D87">
        <w:rPr>
          <w:rFonts w:ascii="Times New Roman" w:hAnsi="Times New Roman"/>
          <w:sz w:val="24"/>
          <w:szCs w:val="24"/>
          <w:lang w:val="en-GB"/>
        </w:rPr>
        <w:t>.</w:t>
      </w:r>
    </w:p>
    <w:p w:rsidRPr="00D73D87" w:rsidR="006168C9" w:rsidP="006168C9" w:rsidRDefault="006168C9" w14:paraId="3533CA9E"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“Of course,” said the man.</w:t>
      </w:r>
    </w:p>
    <w:p w:rsidRPr="00D73D87" w:rsidR="006168C9" w:rsidP="006168C9" w:rsidRDefault="006168C9" w14:paraId="1EF0D9BB"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“Are you sure they are genuine cigarettes, not camel dung from Morocco?” said Rowcroft.</w:t>
      </w:r>
    </w:p>
    <w:p w:rsidRPr="00D73D87" w:rsidR="006168C9" w:rsidP="006168C9" w:rsidRDefault="006168C9" w14:paraId="18DD959B"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 only sell quality merchandise,” said the man packing away his stuff. “If you don’t want them, it’s fine by me.”</w:t>
      </w:r>
    </w:p>
    <w:p w:rsidRPr="00D73D87" w:rsidR="006168C9" w:rsidP="006168C9" w:rsidRDefault="006168C9" w14:paraId="07C11768" w14:textId="21A8CD68">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“No wait,” </w:t>
      </w:r>
      <w:r w:rsidRPr="00D73D87" w:rsidR="00CE7AC2">
        <w:rPr>
          <w:rFonts w:ascii="Times New Roman" w:hAnsi="Times New Roman"/>
          <w:sz w:val="24"/>
          <w:szCs w:val="24"/>
          <w:lang w:val="en-GB"/>
        </w:rPr>
        <w:t xml:space="preserve">I </w:t>
      </w:r>
      <w:r w:rsidRPr="00D73D87">
        <w:rPr>
          <w:rFonts w:ascii="Times New Roman" w:hAnsi="Times New Roman"/>
          <w:sz w:val="24"/>
          <w:szCs w:val="24"/>
          <w:lang w:val="en-GB"/>
        </w:rPr>
        <w:t>said. “I’ll purchase one of each, and if it’s good, we’ll place a standing order next week.”</w:t>
      </w:r>
    </w:p>
    <w:p w:rsidRPr="00D73D87" w:rsidR="006168C9" w:rsidP="006168C9" w:rsidRDefault="006168C9" w14:paraId="15AB97D2" w14:textId="7F4CA174">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“O</w:t>
      </w:r>
      <w:r w:rsidR="00D106A9">
        <w:rPr>
          <w:rFonts w:ascii="Times New Roman" w:hAnsi="Times New Roman"/>
          <w:sz w:val="24"/>
          <w:szCs w:val="24"/>
          <w:lang w:val="en-GB"/>
        </w:rPr>
        <w:t>k</w:t>
      </w:r>
      <w:r w:rsidRPr="00D73D87">
        <w:rPr>
          <w:rFonts w:ascii="Times New Roman" w:hAnsi="Times New Roman"/>
          <w:sz w:val="24"/>
          <w:szCs w:val="24"/>
          <w:lang w:val="en-GB"/>
        </w:rPr>
        <w:t>,” said the man. “Three hundred pesetas.”</w:t>
      </w:r>
    </w:p>
    <w:p w:rsidRPr="00D73D87" w:rsidR="006168C9" w:rsidP="006168C9" w:rsidRDefault="006168C9" w14:paraId="72EC1F1D" w14:textId="183E43FE">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“What </w:t>
      </w:r>
      <w:r w:rsidR="00F95739">
        <w:rPr>
          <w:rFonts w:ascii="Times New Roman" w:hAnsi="Times New Roman"/>
          <w:sz w:val="24"/>
          <w:szCs w:val="24"/>
          <w:lang w:val="en-GB"/>
        </w:rPr>
        <w:t>do</w:t>
      </w:r>
      <w:r w:rsidRPr="00D73D87">
        <w:rPr>
          <w:rFonts w:ascii="Times New Roman" w:hAnsi="Times New Roman"/>
          <w:sz w:val="24"/>
          <w:szCs w:val="24"/>
          <w:lang w:val="en-GB"/>
        </w:rPr>
        <w:t xml:space="preserve"> they cost from your usual suppliers?” said Charles.</w:t>
      </w:r>
    </w:p>
    <w:p w:rsidRPr="00D73D87" w:rsidR="006168C9" w:rsidP="00CE7AC2" w:rsidRDefault="006168C9" w14:paraId="31C4FF4E" w14:textId="380510CA">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“Over five hundred,”</w:t>
      </w:r>
      <w:r w:rsidRPr="00D73D87" w:rsidR="00CE7AC2">
        <w:rPr>
          <w:rFonts w:ascii="Times New Roman" w:hAnsi="Times New Roman"/>
          <w:sz w:val="24"/>
          <w:szCs w:val="24"/>
          <w:lang w:val="en-GB"/>
        </w:rPr>
        <w:t xml:space="preserve"> I</w:t>
      </w:r>
      <w:r w:rsidRPr="00D73D87">
        <w:rPr>
          <w:rFonts w:ascii="Times New Roman" w:hAnsi="Times New Roman"/>
          <w:sz w:val="24"/>
          <w:szCs w:val="24"/>
          <w:lang w:val="en-GB"/>
        </w:rPr>
        <w:t xml:space="preserve"> said</w:t>
      </w:r>
      <w:r w:rsidRPr="00D73D87" w:rsidR="00CE7AC2">
        <w:rPr>
          <w:rFonts w:ascii="Times New Roman" w:hAnsi="Times New Roman"/>
          <w:sz w:val="24"/>
          <w:szCs w:val="24"/>
          <w:lang w:val="en-GB"/>
        </w:rPr>
        <w:t xml:space="preserve"> then</w:t>
      </w:r>
      <w:r w:rsidRPr="00D73D87">
        <w:rPr>
          <w:rFonts w:ascii="Times New Roman" w:hAnsi="Times New Roman"/>
          <w:sz w:val="24"/>
          <w:szCs w:val="24"/>
          <w:lang w:val="en-GB"/>
        </w:rPr>
        <w:t xml:space="preserve"> extracted three one hundred peseta notes from the till and handed them over.</w:t>
      </w:r>
    </w:p>
    <w:p w:rsidRPr="00D73D87" w:rsidR="006168C9" w:rsidP="006168C9" w:rsidRDefault="006168C9" w14:paraId="6D832F32" w14:textId="70727915">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“Receipt?” </w:t>
      </w:r>
      <w:r w:rsidRPr="00D73D87" w:rsidR="00CE7AC2">
        <w:rPr>
          <w:rFonts w:ascii="Times New Roman" w:hAnsi="Times New Roman"/>
          <w:sz w:val="24"/>
          <w:szCs w:val="24"/>
          <w:lang w:val="en-GB"/>
        </w:rPr>
        <w:t xml:space="preserve">I </w:t>
      </w:r>
      <w:proofErr w:type="gramStart"/>
      <w:r w:rsidRPr="00D73D87">
        <w:rPr>
          <w:rFonts w:ascii="Times New Roman" w:hAnsi="Times New Roman"/>
          <w:sz w:val="24"/>
          <w:szCs w:val="24"/>
          <w:lang w:val="en-GB"/>
        </w:rPr>
        <w:t>said</w:t>
      </w:r>
      <w:proofErr w:type="gramEnd"/>
      <w:r w:rsidRPr="00D73D87">
        <w:rPr>
          <w:rFonts w:ascii="Times New Roman" w:hAnsi="Times New Roman"/>
          <w:sz w:val="24"/>
          <w:szCs w:val="24"/>
          <w:lang w:val="en-GB"/>
        </w:rPr>
        <w:t>.</w:t>
      </w:r>
    </w:p>
    <w:p w:rsidRPr="00D73D87" w:rsidR="006168C9" w:rsidP="006168C9" w:rsidRDefault="006168C9" w14:paraId="5CB68587"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“Are you joking?” said the driver.</w:t>
      </w:r>
    </w:p>
    <w:p w:rsidRPr="00D73D87" w:rsidR="006168C9" w:rsidP="006168C9" w:rsidRDefault="006168C9" w14:paraId="612D6954" w14:textId="6395EB46">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“What’s your name?” </w:t>
      </w:r>
      <w:r w:rsidRPr="00D73D87" w:rsidR="00CE7AC2">
        <w:rPr>
          <w:rFonts w:ascii="Times New Roman" w:hAnsi="Times New Roman"/>
          <w:sz w:val="24"/>
          <w:szCs w:val="24"/>
          <w:lang w:val="en-GB"/>
        </w:rPr>
        <w:t xml:space="preserve">I </w:t>
      </w:r>
      <w:proofErr w:type="gramStart"/>
      <w:r w:rsidRPr="00D73D87">
        <w:rPr>
          <w:rFonts w:ascii="Times New Roman" w:hAnsi="Times New Roman"/>
          <w:sz w:val="24"/>
          <w:szCs w:val="24"/>
          <w:lang w:val="en-GB"/>
        </w:rPr>
        <w:t>said</w:t>
      </w:r>
      <w:proofErr w:type="gramEnd"/>
      <w:r w:rsidRPr="00D73D87">
        <w:rPr>
          <w:rFonts w:ascii="Times New Roman" w:hAnsi="Times New Roman"/>
          <w:sz w:val="24"/>
          <w:szCs w:val="24"/>
          <w:lang w:val="en-GB"/>
        </w:rPr>
        <w:t>.</w:t>
      </w:r>
    </w:p>
    <w:p w:rsidRPr="00D73D87" w:rsidR="006168C9" w:rsidP="006168C9" w:rsidRDefault="006168C9" w14:paraId="262E9AD4"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“Call me Paco,” said the man.</w:t>
      </w:r>
    </w:p>
    <w:p w:rsidRPr="00D73D87" w:rsidR="006168C9" w:rsidP="006168C9" w:rsidRDefault="006168C9" w14:paraId="64F66C4A" w14:textId="589C7F59">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“Another Paco,”</w:t>
      </w:r>
      <w:r w:rsidRPr="00D73D87" w:rsidR="003C11A8">
        <w:rPr>
          <w:rFonts w:ascii="Times New Roman" w:hAnsi="Times New Roman"/>
          <w:sz w:val="24"/>
          <w:szCs w:val="24"/>
          <w:lang w:val="en-GB"/>
        </w:rPr>
        <w:t xml:space="preserve"> I</w:t>
      </w:r>
      <w:r w:rsidRPr="00D73D87">
        <w:rPr>
          <w:rFonts w:ascii="Times New Roman" w:hAnsi="Times New Roman"/>
          <w:sz w:val="24"/>
          <w:szCs w:val="24"/>
          <w:lang w:val="en-GB"/>
        </w:rPr>
        <w:t xml:space="preserve"> said. “We will call you Fagman.”</w:t>
      </w:r>
    </w:p>
    <w:p w:rsidRPr="00D73D87" w:rsidR="006168C9" w:rsidP="006168C9" w:rsidRDefault="006168C9" w14:paraId="5CA53257" w14:textId="77777777">
      <w:pPr>
        <w:pStyle w:val="CSP-ChapterBodyText-FirstParagraph"/>
        <w:spacing w:line="360" w:lineRule="auto"/>
        <w:ind w:firstLine="720"/>
        <w:contextualSpacing/>
        <w:jc w:val="left"/>
        <w:rPr>
          <w:rFonts w:ascii="Times New Roman" w:hAnsi="Times New Roman"/>
          <w:sz w:val="24"/>
          <w:szCs w:val="24"/>
          <w:lang w:val="en-GB"/>
        </w:rPr>
      </w:pPr>
      <w:r w:rsidRPr="4A6D2F5D" w:rsidR="4A6D2F5D">
        <w:rPr>
          <w:rFonts w:ascii="Times New Roman" w:hAnsi="Times New Roman"/>
          <w:sz w:val="24"/>
          <w:szCs w:val="24"/>
          <w:lang w:val="en-GB"/>
        </w:rPr>
        <w:t>“</w:t>
      </w:r>
      <w:r w:rsidRPr="4A6D2F5D" w:rsidR="4A6D2F5D">
        <w:rPr>
          <w:rFonts w:ascii="Times New Roman" w:hAnsi="Times New Roman"/>
          <w:sz w:val="24"/>
          <w:szCs w:val="24"/>
          <w:lang w:val="en-GB"/>
        </w:rPr>
        <w:t>Fagman</w:t>
      </w:r>
      <w:r w:rsidRPr="4A6D2F5D" w:rsidR="4A6D2F5D">
        <w:rPr>
          <w:rFonts w:ascii="Times New Roman" w:hAnsi="Times New Roman"/>
          <w:sz w:val="24"/>
          <w:szCs w:val="24"/>
          <w:lang w:val="en-GB"/>
        </w:rPr>
        <w:t xml:space="preserve">,” said Paco nodding as he headed for the door. “Me </w:t>
      </w:r>
      <w:r w:rsidRPr="4A6D2F5D" w:rsidR="4A6D2F5D">
        <w:rPr>
          <w:rFonts w:ascii="Times New Roman" w:hAnsi="Times New Roman"/>
          <w:i w:val="1"/>
          <w:iCs w:val="1"/>
          <w:sz w:val="24"/>
          <w:szCs w:val="24"/>
          <w:lang w:val="en-GB"/>
          <w:rPrChange w:author="Gary Smailes" w:date="2024-01-17T12:52:25.97Z" w:id="1120825182">
            <w:rPr>
              <w:rFonts w:ascii="Times New Roman" w:hAnsi="Times New Roman"/>
              <w:sz w:val="24"/>
              <w:szCs w:val="24"/>
              <w:lang w:val="en-GB"/>
            </w:rPr>
          </w:rPrChange>
        </w:rPr>
        <w:t>gusta</w:t>
      </w:r>
      <w:r w:rsidRPr="4A6D2F5D" w:rsidR="4A6D2F5D">
        <w:rPr>
          <w:rFonts w:ascii="Times New Roman" w:hAnsi="Times New Roman"/>
          <w:i w:val="1"/>
          <w:iCs w:val="1"/>
          <w:sz w:val="24"/>
          <w:szCs w:val="24"/>
          <w:lang w:val="en-GB"/>
          <w:rPrChange w:author="Gary Smailes" w:date="2024-01-17T12:52:25.97Z" w:id="596370784">
            <w:rPr>
              <w:rFonts w:ascii="Times New Roman" w:hAnsi="Times New Roman"/>
              <w:sz w:val="24"/>
              <w:szCs w:val="24"/>
              <w:lang w:val="en-GB"/>
            </w:rPr>
          </w:rPrChange>
        </w:rPr>
        <w:t xml:space="preserve"> </w:t>
      </w:r>
      <w:r w:rsidRPr="4A6D2F5D" w:rsidR="4A6D2F5D">
        <w:rPr>
          <w:rFonts w:ascii="Times New Roman" w:hAnsi="Times New Roman"/>
          <w:i w:val="1"/>
          <w:iCs w:val="1"/>
          <w:sz w:val="24"/>
          <w:szCs w:val="24"/>
          <w:lang w:val="en-GB"/>
          <w:rPrChange w:author="Gary Smailes" w:date="2024-01-17T12:52:25.97Z" w:id="685119826">
            <w:rPr>
              <w:rFonts w:ascii="Times New Roman" w:hAnsi="Times New Roman"/>
              <w:sz w:val="24"/>
              <w:szCs w:val="24"/>
              <w:lang w:val="en-GB"/>
            </w:rPr>
          </w:rPrChange>
        </w:rPr>
        <w:t>esto</w:t>
      </w:r>
      <w:r w:rsidRPr="4A6D2F5D" w:rsidR="4A6D2F5D">
        <w:rPr>
          <w:rFonts w:ascii="Times New Roman" w:hAnsi="Times New Roman"/>
          <w:sz w:val="24"/>
          <w:szCs w:val="24"/>
          <w:lang w:val="en-GB"/>
        </w:rPr>
        <w:t>, I like this.”</w:t>
      </w:r>
    </w:p>
    <w:p w:rsidRPr="00D73D87" w:rsidR="006168C9" w:rsidP="006168C9" w:rsidRDefault="00AB43E8" w14:paraId="48891D2E" w14:textId="6CE24CD6">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w:t>
      </w:r>
      <w:r w:rsidRPr="00D73D87" w:rsidR="006168C9">
        <w:rPr>
          <w:rFonts w:ascii="Times New Roman" w:hAnsi="Times New Roman"/>
          <w:sz w:val="24"/>
          <w:szCs w:val="24"/>
          <w:lang w:val="en-GB"/>
        </w:rPr>
        <w:t xml:space="preserve"> slit the plastic wrap off the cheese, cut it in half, sliced off a few pieces</w:t>
      </w:r>
      <w:r w:rsidRPr="00D73D87" w:rsidR="00DA344F">
        <w:rPr>
          <w:rFonts w:ascii="Times New Roman" w:hAnsi="Times New Roman"/>
          <w:sz w:val="24"/>
          <w:szCs w:val="24"/>
          <w:lang w:val="en-GB"/>
        </w:rPr>
        <w:t>,</w:t>
      </w:r>
      <w:r w:rsidRPr="00D73D87" w:rsidR="006168C9">
        <w:rPr>
          <w:rFonts w:ascii="Times New Roman" w:hAnsi="Times New Roman"/>
          <w:sz w:val="24"/>
          <w:szCs w:val="24"/>
          <w:lang w:val="en-GB"/>
        </w:rPr>
        <w:t xml:space="preserve"> arranged them on a plate</w:t>
      </w:r>
      <w:r w:rsidRPr="00D73D87" w:rsidR="00006C77">
        <w:rPr>
          <w:rFonts w:ascii="Times New Roman" w:hAnsi="Times New Roman"/>
          <w:sz w:val="24"/>
          <w:szCs w:val="24"/>
          <w:lang w:val="en-GB"/>
        </w:rPr>
        <w:t>,</w:t>
      </w:r>
      <w:r w:rsidRPr="00D73D87" w:rsidR="00DA344F">
        <w:rPr>
          <w:rFonts w:ascii="Times New Roman" w:hAnsi="Times New Roman"/>
          <w:sz w:val="24"/>
          <w:szCs w:val="24"/>
          <w:lang w:val="en-GB"/>
        </w:rPr>
        <w:t xml:space="preserve"> and </w:t>
      </w:r>
      <w:r w:rsidRPr="00D73D87" w:rsidR="006168C9">
        <w:rPr>
          <w:rFonts w:ascii="Times New Roman" w:hAnsi="Times New Roman"/>
          <w:sz w:val="24"/>
          <w:szCs w:val="24"/>
          <w:lang w:val="en-GB"/>
        </w:rPr>
        <w:t>offered the</w:t>
      </w:r>
      <w:r w:rsidRPr="00D73D87" w:rsidR="00DA344F">
        <w:rPr>
          <w:rFonts w:ascii="Times New Roman" w:hAnsi="Times New Roman"/>
          <w:sz w:val="24"/>
          <w:szCs w:val="24"/>
          <w:lang w:val="en-GB"/>
        </w:rPr>
        <w:t>m</w:t>
      </w:r>
      <w:r w:rsidRPr="00D73D87" w:rsidR="006168C9">
        <w:rPr>
          <w:rFonts w:ascii="Times New Roman" w:hAnsi="Times New Roman"/>
          <w:sz w:val="24"/>
          <w:szCs w:val="24"/>
          <w:lang w:val="en-GB"/>
        </w:rPr>
        <w:t xml:space="preserve"> around.</w:t>
      </w:r>
    </w:p>
    <w:p w:rsidRPr="00D73D87" w:rsidR="006168C9" w:rsidP="006168C9" w:rsidRDefault="006168C9" w14:paraId="4F3144ED"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Everyone took one and nibbled away with appreciating noises and nods.</w:t>
      </w:r>
    </w:p>
    <w:p w:rsidRPr="00D73D87" w:rsidR="006168C9" w:rsidP="006168C9" w:rsidRDefault="006168C9" w14:paraId="302E226C" w14:textId="11A3ACC4">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00025DC1">
        <w:rPr>
          <w:rFonts w:ascii="Times New Roman" w:hAnsi="Times New Roman"/>
          <w:sz w:val="24"/>
          <w:szCs w:val="24"/>
          <w:lang w:val="en-GB"/>
        </w:rPr>
        <w:t>G</w:t>
      </w:r>
      <w:r w:rsidRPr="00D73D87">
        <w:rPr>
          <w:rFonts w:ascii="Times New Roman" w:hAnsi="Times New Roman"/>
          <w:sz w:val="24"/>
          <w:szCs w:val="24"/>
          <w:lang w:val="en-GB"/>
        </w:rPr>
        <w:t>ood purchase,” said Rowcroft.</w:t>
      </w:r>
    </w:p>
    <w:p w:rsidRPr="00D73D87" w:rsidR="006168C9" w:rsidP="006168C9" w:rsidRDefault="006168C9" w14:paraId="74EB5968" w14:textId="747842CC">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“I agree,” </w:t>
      </w:r>
      <w:r w:rsidRPr="00D73D87" w:rsidR="003C11A8">
        <w:rPr>
          <w:rFonts w:ascii="Times New Roman" w:hAnsi="Times New Roman"/>
          <w:sz w:val="24"/>
          <w:szCs w:val="24"/>
          <w:shd w:val="clear" w:color="auto" w:fill="FFFFFF"/>
          <w:lang w:val="en-GB"/>
        </w:rPr>
        <w:t xml:space="preserve">I </w:t>
      </w:r>
      <w:r w:rsidRPr="00D73D87">
        <w:rPr>
          <w:rFonts w:ascii="Times New Roman" w:hAnsi="Times New Roman"/>
          <w:sz w:val="24"/>
          <w:szCs w:val="24"/>
          <w:shd w:val="clear" w:color="auto" w:fill="FFFFFF"/>
          <w:lang w:val="en-GB"/>
        </w:rPr>
        <w:t xml:space="preserve">said. “I’ll be doing the </w:t>
      </w:r>
      <w:r w:rsidRPr="00D73D87" w:rsidR="000D4932">
        <w:rPr>
          <w:rFonts w:ascii="Times New Roman" w:hAnsi="Times New Roman"/>
          <w:sz w:val="24"/>
          <w:szCs w:val="24"/>
          <w:lang w:val="en-GB"/>
        </w:rPr>
        <w:t>same</w:t>
      </w:r>
      <w:r w:rsidRPr="00D73D87">
        <w:rPr>
          <w:rFonts w:ascii="Times New Roman" w:hAnsi="Times New Roman"/>
          <w:sz w:val="24"/>
          <w:szCs w:val="24"/>
          <w:shd w:val="clear" w:color="auto" w:fill="FFFFFF"/>
          <w:lang w:val="en-GB"/>
        </w:rPr>
        <w:t xml:space="preserve"> next week should anyone wish to place an order.”</w:t>
      </w:r>
    </w:p>
    <w:p w:rsidRPr="00D73D87" w:rsidR="006168C9" w:rsidP="006168C9" w:rsidRDefault="006168C9" w14:paraId="03D1D243" w14:textId="77777777">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“Never miss an opportunity to make a profit,” said Charles.</w:t>
      </w:r>
    </w:p>
    <w:p w:rsidRPr="00D73D87" w:rsidR="006168C9" w:rsidP="006168C9" w:rsidRDefault="006168C9" w14:paraId="237C01F9" w14:textId="68602605">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“I don’t want your money,” </w:t>
      </w:r>
      <w:r w:rsidRPr="00D73D87" w:rsidR="003C11A8">
        <w:rPr>
          <w:rFonts w:ascii="Times New Roman" w:hAnsi="Times New Roman"/>
          <w:sz w:val="24"/>
          <w:szCs w:val="24"/>
          <w:shd w:val="clear" w:color="auto" w:fill="FFFFFF"/>
          <w:lang w:val="en-GB"/>
        </w:rPr>
        <w:t xml:space="preserve">I </w:t>
      </w:r>
      <w:r w:rsidRPr="00D73D87">
        <w:rPr>
          <w:rFonts w:ascii="Times New Roman" w:hAnsi="Times New Roman"/>
          <w:sz w:val="24"/>
          <w:szCs w:val="24"/>
          <w:shd w:val="clear" w:color="auto" w:fill="FFFFFF"/>
          <w:lang w:val="en-GB"/>
        </w:rPr>
        <w:t xml:space="preserve">said. “I’ll charge you the </w:t>
      </w:r>
      <w:r w:rsidRPr="00D73D87" w:rsidR="000D4932">
        <w:rPr>
          <w:rFonts w:ascii="Times New Roman" w:hAnsi="Times New Roman"/>
          <w:sz w:val="24"/>
          <w:szCs w:val="24"/>
          <w:lang w:val="en-GB"/>
        </w:rPr>
        <w:t>same</w:t>
      </w:r>
      <w:r w:rsidRPr="00D73D87">
        <w:rPr>
          <w:rFonts w:ascii="Times New Roman" w:hAnsi="Times New Roman"/>
          <w:sz w:val="24"/>
          <w:szCs w:val="24"/>
          <w:shd w:val="clear" w:color="auto" w:fill="FFFFFF"/>
          <w:lang w:val="en-GB"/>
        </w:rPr>
        <w:t xml:space="preserve"> as I pay. See it as a sweetener for your regular custom and promoting our bar.”</w:t>
      </w:r>
    </w:p>
    <w:p w:rsidRPr="00D73D87" w:rsidR="006168C9" w:rsidP="006168C9" w:rsidRDefault="006168C9" w14:paraId="676478AF" w14:textId="77777777">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Rowcroft nodded</w:t>
      </w:r>
      <w:del w:author="Gary Smailes" w:date="2024-01-17T12:52:48.085Z" w:id="1744548268">
        <w:r w:rsidRPr="4A6D2F5D" w:rsidDel="4A6D2F5D">
          <w:rPr>
            <w:rFonts w:ascii="Times New Roman" w:hAnsi="Times New Roman"/>
            <w:sz w:val="24"/>
            <w:szCs w:val="24"/>
            <w:lang w:val="en-GB"/>
          </w:rPr>
          <w:delText xml:space="preserve"> appreciatively</w:delText>
        </w:r>
      </w:del>
      <w:r w:rsidRPr="00D73D87">
        <w:rPr>
          <w:rFonts w:ascii="Times New Roman" w:hAnsi="Times New Roman"/>
          <w:sz w:val="24"/>
          <w:szCs w:val="24"/>
          <w:shd w:val="clear" w:color="auto" w:fill="FFFFFF"/>
          <w:lang w:val="en-GB"/>
        </w:rPr>
        <w:t>.</w:t>
      </w:r>
    </w:p>
    <w:p w:rsidRPr="00D73D87" w:rsidR="006168C9" w:rsidP="006168C9" w:rsidRDefault="006168C9" w14:paraId="1476B981" w14:textId="295A0F2D">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lastRenderedPageBreak/>
        <w:t>“</w:t>
      </w:r>
      <w:r w:rsidR="00F95739">
        <w:rPr>
          <w:rFonts w:ascii="Times New Roman" w:hAnsi="Times New Roman"/>
          <w:sz w:val="24"/>
          <w:szCs w:val="24"/>
          <w:shd w:val="clear" w:color="auto" w:fill="FFFFFF"/>
          <w:lang w:val="en-GB"/>
        </w:rPr>
        <w:t>E</w:t>
      </w:r>
      <w:r w:rsidRPr="00D73D87">
        <w:rPr>
          <w:rFonts w:ascii="Times New Roman" w:hAnsi="Times New Roman"/>
          <w:sz w:val="24"/>
          <w:szCs w:val="24"/>
          <w:shd w:val="clear" w:color="auto" w:fill="FFFFFF"/>
          <w:lang w:val="en-GB"/>
        </w:rPr>
        <w:t>xcuse me?” said Wilkes emptying his glass and indicating his crutches leaning against the wall. “All this excitement has given me a theme for my book and a feel a burning need to make notes.”</w:t>
      </w:r>
    </w:p>
    <w:p w:rsidRPr="00D73D87" w:rsidR="006168C9" w:rsidP="006168C9" w:rsidRDefault="006168C9" w14:paraId="29B73ADE" w14:textId="40C6BAE4">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“Settle up this evening,” </w:t>
      </w:r>
      <w:r w:rsidRPr="00D73D87" w:rsidR="00734339">
        <w:rPr>
          <w:rFonts w:ascii="Times New Roman" w:hAnsi="Times New Roman"/>
          <w:sz w:val="24"/>
          <w:szCs w:val="24"/>
          <w:shd w:val="clear" w:color="auto" w:fill="FFFFFF"/>
          <w:lang w:val="en-GB"/>
        </w:rPr>
        <w:t xml:space="preserve">I </w:t>
      </w:r>
      <w:r w:rsidRPr="00D73D87">
        <w:rPr>
          <w:rFonts w:ascii="Times New Roman" w:hAnsi="Times New Roman"/>
          <w:sz w:val="24"/>
          <w:szCs w:val="24"/>
          <w:shd w:val="clear" w:color="auto" w:fill="FFFFFF"/>
          <w:lang w:val="en-GB"/>
        </w:rPr>
        <w:t>said handing Wilkes his crutches.</w:t>
      </w:r>
    </w:p>
    <w:p w:rsidRPr="00D73D87" w:rsidR="006168C9" w:rsidP="006168C9" w:rsidRDefault="006168C9" w14:paraId="755A288B" w14:textId="77777777">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They watched him hobble out to the patio in the direction of his room.</w:t>
      </w:r>
    </w:p>
    <w:p w:rsidRPr="00D73D87" w:rsidR="006168C9" w:rsidP="006168C9" w:rsidRDefault="006168C9" w14:paraId="1ED24ACB" w14:textId="77777777">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“Splendid fellow,” said Rowcroft.</w:t>
      </w:r>
    </w:p>
    <w:p w:rsidRPr="00D73D87" w:rsidR="006168C9" w:rsidP="006168C9" w:rsidRDefault="006168C9" w14:paraId="048C0F9D" w14:textId="77777777">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“You were a bit hard on him,” said Charles.</w:t>
      </w:r>
    </w:p>
    <w:p w:rsidRPr="00D73D87" w:rsidR="006168C9" w:rsidP="006168C9" w:rsidRDefault="006168C9" w14:paraId="0C3FA08D" w14:textId="77777777">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“I like to wind people up,” said Rowcroft.</w:t>
      </w:r>
    </w:p>
    <w:p w:rsidRPr="00D73D87" w:rsidR="006168C9" w:rsidP="006168C9" w:rsidRDefault="006168C9" w14:paraId="7FFF02A2" w14:textId="77777777">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“You should have more respect for his disability,” said Charles.</w:t>
      </w:r>
    </w:p>
    <w:p w:rsidRPr="00D73D87" w:rsidR="006168C9" w:rsidP="006168C9" w:rsidRDefault="006168C9" w14:paraId="7514F0A4" w14:textId="77777777">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“His legs might not work properly,” said Rowcroft. “But his brain is way sharper than mine.”</w:t>
      </w:r>
    </w:p>
    <w:p w:rsidRPr="00D73D87" w:rsidR="006168C9" w:rsidP="006168C9" w:rsidRDefault="006168C9" w14:paraId="3F60C415" w14:textId="77777777">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“True,” said Charles. “Anyway, good luck to him with his book idea. I wonder if we’ll be acknowledged.”</w:t>
      </w:r>
    </w:p>
    <w:p w:rsidRPr="00D73D87" w:rsidR="006168C9" w:rsidP="006168C9" w:rsidRDefault="006168C9" w14:paraId="7E4F20E2" w14:textId="77777777">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“I can see the book splurge now,” said Rowcroft. “Inspired by the discerning locals of The Fontainebleau.”</w:t>
      </w:r>
    </w:p>
    <w:p w:rsidRPr="00D73D87" w:rsidR="006168C9" w:rsidP="006168C9" w:rsidRDefault="006168C9" w14:paraId="3CAD7457" w14:textId="0EA89408">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“Bound to be a best</w:t>
      </w:r>
      <w:r w:rsidRPr="00D73D87" w:rsidR="00006C77">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 xml:space="preserve">seller,” </w:t>
      </w:r>
      <w:r w:rsidRPr="00D73D87" w:rsidR="00734339">
        <w:rPr>
          <w:rFonts w:ascii="Times New Roman" w:hAnsi="Times New Roman"/>
          <w:sz w:val="24"/>
          <w:szCs w:val="24"/>
          <w:shd w:val="clear" w:color="auto" w:fill="FFFFFF"/>
          <w:lang w:val="en-GB"/>
        </w:rPr>
        <w:t xml:space="preserve">I </w:t>
      </w:r>
      <w:r w:rsidRPr="00D73D87">
        <w:rPr>
          <w:rFonts w:ascii="Times New Roman" w:hAnsi="Times New Roman"/>
          <w:sz w:val="24"/>
          <w:szCs w:val="24"/>
          <w:shd w:val="clear" w:color="auto" w:fill="FFFFFF"/>
          <w:lang w:val="en-GB"/>
        </w:rPr>
        <w:t xml:space="preserve">said. “Hordes of Canadians will be clamouring to sit on his stool. I’ll ask him to carve his initials on the seat edge tonight. Tell me Rowcroft, I don’t wish to pry but all that stuff about your sordid past and drinking to dull the memory. Was </w:t>
      </w:r>
      <w:r w:rsidR="008A36F6">
        <w:rPr>
          <w:rFonts w:ascii="Times New Roman" w:hAnsi="Times New Roman"/>
          <w:sz w:val="24"/>
          <w:szCs w:val="24"/>
          <w:shd w:val="clear" w:color="auto" w:fill="FFFFFF"/>
          <w:lang w:val="en-GB"/>
        </w:rPr>
        <w:t>it</w:t>
      </w:r>
      <w:r w:rsidRPr="00D73D87">
        <w:rPr>
          <w:rFonts w:ascii="Times New Roman" w:hAnsi="Times New Roman"/>
          <w:sz w:val="24"/>
          <w:szCs w:val="24"/>
          <w:shd w:val="clear" w:color="auto" w:fill="FFFFFF"/>
          <w:lang w:val="en-GB"/>
        </w:rPr>
        <w:t xml:space="preserve"> true?”</w:t>
      </w:r>
    </w:p>
    <w:p w:rsidRPr="00D73D87" w:rsidR="006168C9" w:rsidP="006168C9" w:rsidRDefault="006168C9" w14:paraId="6554F95B" w14:textId="77777777">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“I dunno, I forgot long ago,” said Rowcroft handing over his empty glass. “I’ll take the other wing now.”</w:t>
      </w:r>
    </w:p>
    <w:p w:rsidRPr="00D73D87" w:rsidR="006168C9" w:rsidP="006168C9" w:rsidRDefault="006168C9" w14:paraId="07EF0A67" w14:textId="77777777">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“You’ve already had two,” said Charles.</w:t>
      </w:r>
    </w:p>
    <w:p w:rsidRPr="00D73D87" w:rsidR="005A5827" w:rsidP="006168C9" w:rsidRDefault="006168C9" w14:paraId="6C9E8F4D" w14:textId="0041CEED">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“I prefer going around in circles,” said Rowcroft. “Then I can dodge the </w:t>
      </w:r>
      <w:r w:rsidRPr="00D73D87" w:rsidR="00DF7347">
        <w:rPr>
          <w:rFonts w:ascii="Times New Roman" w:hAnsi="Times New Roman"/>
          <w:sz w:val="24"/>
          <w:szCs w:val="24"/>
          <w:shd w:val="clear" w:color="auto" w:fill="FFFFFF"/>
          <w:lang w:val="en-GB"/>
        </w:rPr>
        <w:t>issue</w:t>
      </w:r>
      <w:r w:rsidRPr="00D73D87">
        <w:rPr>
          <w:rFonts w:ascii="Times New Roman" w:hAnsi="Times New Roman"/>
          <w:sz w:val="24"/>
          <w:szCs w:val="24"/>
          <w:shd w:val="clear" w:color="auto" w:fill="FFFFFF"/>
          <w:lang w:val="en-GB"/>
        </w:rPr>
        <w:t xml:space="preserve"> more easily. </w:t>
      </w:r>
      <w:r w:rsidR="00CF55C7">
        <w:rPr>
          <w:rFonts w:ascii="Times New Roman" w:hAnsi="Times New Roman"/>
          <w:sz w:val="24"/>
          <w:szCs w:val="24"/>
          <w:shd w:val="clear" w:color="auto" w:fill="FFFFFF"/>
          <w:lang w:val="en-GB"/>
        </w:rPr>
        <w:t>Robin</w:t>
      </w:r>
      <w:r w:rsidRPr="00D73D87">
        <w:rPr>
          <w:rFonts w:ascii="Times New Roman" w:hAnsi="Times New Roman"/>
          <w:sz w:val="24"/>
          <w:szCs w:val="24"/>
          <w:shd w:val="clear" w:color="auto" w:fill="FFFFFF"/>
          <w:lang w:val="en-GB"/>
        </w:rPr>
        <w:t xml:space="preserve">, I thought you handled </w:t>
      </w:r>
      <w:r w:rsidRPr="00D73D87" w:rsidR="00006C77">
        <w:rPr>
          <w:rFonts w:ascii="Times New Roman" w:hAnsi="Times New Roman"/>
          <w:sz w:val="24"/>
          <w:szCs w:val="24"/>
          <w:shd w:val="clear" w:color="auto" w:fill="FFFFFF"/>
          <w:lang w:val="en-GB"/>
        </w:rPr>
        <w:t>F</w:t>
      </w:r>
      <w:r w:rsidRPr="00D73D87">
        <w:rPr>
          <w:rFonts w:ascii="Times New Roman" w:hAnsi="Times New Roman"/>
          <w:sz w:val="24"/>
          <w:szCs w:val="24"/>
          <w:shd w:val="clear" w:color="auto" w:fill="FFFFFF"/>
          <w:lang w:val="en-GB"/>
        </w:rPr>
        <w:t xml:space="preserve">agman most professionally. </w:t>
      </w:r>
      <w:r w:rsidRPr="00D73D87" w:rsidR="00914599">
        <w:rPr>
          <w:rFonts w:ascii="Times New Roman" w:hAnsi="Times New Roman"/>
          <w:sz w:val="24"/>
          <w:szCs w:val="24"/>
          <w:shd w:val="clear" w:color="auto" w:fill="FFFFFF"/>
          <w:lang w:val="en-GB"/>
        </w:rPr>
        <w:t xml:space="preserve">Since the last time I heard you </w:t>
      </w:r>
      <w:r w:rsidRPr="00D73D87" w:rsidR="0074297C">
        <w:rPr>
          <w:rFonts w:ascii="Times New Roman" w:hAnsi="Times New Roman"/>
          <w:sz w:val="24"/>
          <w:szCs w:val="24"/>
          <w:shd w:val="clear" w:color="auto" w:fill="FFFFFF"/>
          <w:lang w:val="en-GB"/>
        </w:rPr>
        <w:t>mumble in Spanish</w:t>
      </w:r>
      <w:r w:rsidRPr="00D73D87" w:rsidR="00914599">
        <w:rPr>
          <w:rFonts w:ascii="Times New Roman" w:hAnsi="Times New Roman"/>
          <w:sz w:val="24"/>
          <w:szCs w:val="24"/>
          <w:shd w:val="clear" w:color="auto" w:fill="FFFFFF"/>
          <w:lang w:val="en-GB"/>
        </w:rPr>
        <w:t>, it’s</w:t>
      </w:r>
      <w:r w:rsidRPr="00D73D87" w:rsidR="00C80DA9">
        <w:rPr>
          <w:rFonts w:ascii="Times New Roman" w:hAnsi="Times New Roman"/>
          <w:sz w:val="24"/>
          <w:szCs w:val="24"/>
          <w:shd w:val="clear" w:color="auto" w:fill="FFFFFF"/>
          <w:lang w:val="en-GB"/>
        </w:rPr>
        <w:t xml:space="preserve"> improved from non-existent to monosyllabic</w:t>
      </w:r>
      <w:r w:rsidRPr="00D73D87">
        <w:rPr>
          <w:rFonts w:ascii="Times New Roman" w:hAnsi="Times New Roman"/>
          <w:sz w:val="24"/>
          <w:szCs w:val="24"/>
          <w:shd w:val="clear" w:color="auto" w:fill="FFFFFF"/>
          <w:lang w:val="en-GB"/>
        </w:rPr>
        <w:t>.</w:t>
      </w:r>
      <w:r w:rsidRPr="00D73D87" w:rsidR="005A5827">
        <w:rPr>
          <w:rFonts w:ascii="Times New Roman" w:hAnsi="Times New Roman"/>
          <w:sz w:val="24"/>
          <w:szCs w:val="24"/>
          <w:shd w:val="clear" w:color="auto" w:fill="FFFFFF"/>
          <w:lang w:val="en-GB"/>
        </w:rPr>
        <w:t>”</w:t>
      </w:r>
    </w:p>
    <w:p w:rsidRPr="00D73D87" w:rsidR="00B96DB5" w:rsidP="006168C9" w:rsidRDefault="001854FF" w14:paraId="4276CA72" w14:textId="3D41152E">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t>
      </w:r>
      <w:r w:rsidRPr="00D73D87" w:rsidR="005A34C2">
        <w:rPr>
          <w:rFonts w:ascii="Times New Roman" w:hAnsi="Times New Roman"/>
          <w:sz w:val="24"/>
          <w:szCs w:val="24"/>
          <w:shd w:val="clear" w:color="auto" w:fill="FFFFFF"/>
          <w:lang w:val="en-GB"/>
        </w:rPr>
        <w:t xml:space="preserve">Thank you for the compliment but </w:t>
      </w:r>
      <w:r w:rsidRPr="00D73D87">
        <w:rPr>
          <w:rFonts w:ascii="Times New Roman" w:hAnsi="Times New Roman"/>
          <w:sz w:val="24"/>
          <w:szCs w:val="24"/>
          <w:shd w:val="clear" w:color="auto" w:fill="FFFFFF"/>
          <w:lang w:val="en-GB"/>
        </w:rPr>
        <w:t>I order stuff every day,” I said.</w:t>
      </w:r>
      <w:r w:rsidRPr="00D73D87" w:rsidR="00672D6C">
        <w:rPr>
          <w:rFonts w:ascii="Times New Roman" w:hAnsi="Times New Roman"/>
          <w:sz w:val="24"/>
          <w:szCs w:val="24"/>
          <w:shd w:val="clear" w:color="auto" w:fill="FFFFFF"/>
          <w:lang w:val="en-GB"/>
        </w:rPr>
        <w:t xml:space="preserve"> “</w:t>
      </w:r>
      <w:r w:rsidR="00AB70B4">
        <w:rPr>
          <w:rFonts w:ascii="Times New Roman" w:hAnsi="Times New Roman"/>
          <w:sz w:val="24"/>
          <w:szCs w:val="24"/>
          <w:shd w:val="clear" w:color="auto" w:fill="FFFFFF"/>
          <w:lang w:val="en-GB"/>
        </w:rPr>
        <w:t>H</w:t>
      </w:r>
      <w:r w:rsidRPr="00D73D87" w:rsidR="00672D6C">
        <w:rPr>
          <w:rFonts w:ascii="Times New Roman" w:hAnsi="Times New Roman"/>
          <w:sz w:val="24"/>
          <w:szCs w:val="24"/>
          <w:shd w:val="clear" w:color="auto" w:fill="FFFFFF"/>
          <w:lang w:val="en-GB"/>
        </w:rPr>
        <w:t xml:space="preserve">aving a </w:t>
      </w:r>
      <w:r w:rsidRPr="00D73D87" w:rsidR="00B96DB5">
        <w:rPr>
          <w:rFonts w:ascii="Times New Roman" w:hAnsi="Times New Roman"/>
          <w:sz w:val="24"/>
          <w:szCs w:val="24"/>
          <w:shd w:val="clear" w:color="auto" w:fill="FFFFFF"/>
          <w:lang w:val="en-GB"/>
        </w:rPr>
        <w:t xml:space="preserve">real </w:t>
      </w:r>
      <w:r w:rsidRPr="00D73D87" w:rsidR="00672D6C">
        <w:rPr>
          <w:rFonts w:ascii="Times New Roman" w:hAnsi="Times New Roman"/>
          <w:sz w:val="24"/>
          <w:szCs w:val="24"/>
          <w:shd w:val="clear" w:color="auto" w:fill="FFFFFF"/>
          <w:lang w:val="en-GB"/>
        </w:rPr>
        <w:t xml:space="preserve">conversation </w:t>
      </w:r>
      <w:r w:rsidR="00AB70B4">
        <w:rPr>
          <w:rFonts w:ascii="Times New Roman" w:hAnsi="Times New Roman"/>
          <w:sz w:val="24"/>
          <w:szCs w:val="24"/>
          <w:shd w:val="clear" w:color="auto" w:fill="FFFFFF"/>
          <w:lang w:val="en-GB"/>
        </w:rPr>
        <w:t>still</w:t>
      </w:r>
      <w:r w:rsidRPr="00D73D87" w:rsidR="00672D6C">
        <w:rPr>
          <w:rFonts w:ascii="Times New Roman" w:hAnsi="Times New Roman"/>
          <w:sz w:val="24"/>
          <w:szCs w:val="24"/>
          <w:shd w:val="clear" w:color="auto" w:fill="FFFFFF"/>
          <w:lang w:val="en-GB"/>
        </w:rPr>
        <w:t xml:space="preserve"> stresses me out.”</w:t>
      </w:r>
    </w:p>
    <w:p w:rsidRPr="00D73D87" w:rsidR="006168C9" w:rsidP="006168C9" w:rsidRDefault="00B96DB5" w14:paraId="786ECBEF" w14:textId="379D48FE">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t>
      </w:r>
      <w:r w:rsidRPr="00D73D87" w:rsidR="006168C9">
        <w:rPr>
          <w:rFonts w:ascii="Times New Roman" w:hAnsi="Times New Roman"/>
          <w:sz w:val="24"/>
          <w:szCs w:val="24"/>
          <w:shd w:val="clear" w:color="auto" w:fill="FFFFFF"/>
          <w:lang w:val="en-GB"/>
        </w:rPr>
        <w:t>Did you follow our advice?”</w:t>
      </w:r>
      <w:r w:rsidRPr="00D73D87">
        <w:rPr>
          <w:rFonts w:ascii="Times New Roman" w:hAnsi="Times New Roman"/>
          <w:sz w:val="24"/>
          <w:szCs w:val="24"/>
          <w:shd w:val="clear" w:color="auto" w:fill="FFFFFF"/>
          <w:lang w:val="en-GB"/>
        </w:rPr>
        <w:t xml:space="preserve"> said Charles.</w:t>
      </w:r>
    </w:p>
    <w:p w:rsidRPr="00D73D87" w:rsidR="00167A10" w:rsidP="006168C9" w:rsidRDefault="006168C9" w14:paraId="021F44E5" w14:textId="77777777">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t>
      </w:r>
      <w:r w:rsidRPr="00D73D87" w:rsidR="002F65E4">
        <w:rPr>
          <w:rFonts w:ascii="Times New Roman" w:hAnsi="Times New Roman"/>
          <w:sz w:val="24"/>
          <w:szCs w:val="24"/>
          <w:shd w:val="clear" w:color="auto" w:fill="FFFFFF"/>
          <w:lang w:val="en-GB"/>
        </w:rPr>
        <w:t xml:space="preserve">Not as yet but I believe </w:t>
      </w:r>
      <w:r w:rsidRPr="00D73D87" w:rsidR="0027080D">
        <w:rPr>
          <w:rFonts w:ascii="Times New Roman" w:hAnsi="Times New Roman"/>
          <w:sz w:val="24"/>
          <w:szCs w:val="24"/>
          <w:shd w:val="clear" w:color="auto" w:fill="FFFFFF"/>
          <w:lang w:val="en-GB"/>
        </w:rPr>
        <w:t>an opportunity to become a darts teacher might be on the horizon</w:t>
      </w:r>
      <w:r w:rsidRPr="00D73D87" w:rsidR="00167A10">
        <w:rPr>
          <w:rFonts w:ascii="Times New Roman" w:hAnsi="Times New Roman"/>
          <w:sz w:val="24"/>
          <w:szCs w:val="24"/>
          <w:shd w:val="clear" w:color="auto" w:fill="FFFFFF"/>
          <w:lang w:val="en-GB"/>
        </w:rPr>
        <w:t>.”</w:t>
      </w:r>
    </w:p>
    <w:p w:rsidRPr="00D73D87" w:rsidR="00087F4C" w:rsidP="006168C9" w:rsidRDefault="00167A10" w14:paraId="35E5B291" w14:textId="2DA16B6F">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t>
      </w:r>
      <w:r w:rsidRPr="00D73D87" w:rsidR="00A27A69">
        <w:rPr>
          <w:rFonts w:ascii="Times New Roman" w:hAnsi="Times New Roman"/>
          <w:sz w:val="24"/>
          <w:szCs w:val="24"/>
          <w:shd w:val="clear" w:color="auto" w:fill="FFFFFF"/>
          <w:lang w:val="en-GB"/>
        </w:rPr>
        <w:t>And you</w:t>
      </w:r>
      <w:r w:rsidRPr="00D73D87" w:rsidR="00087F4C">
        <w:rPr>
          <w:rFonts w:ascii="Times New Roman" w:hAnsi="Times New Roman"/>
          <w:sz w:val="24"/>
          <w:szCs w:val="24"/>
          <w:shd w:val="clear" w:color="auto" w:fill="FFFFFF"/>
          <w:lang w:val="en-GB"/>
        </w:rPr>
        <w:t>r point is?” said David.</w:t>
      </w:r>
    </w:p>
    <w:p w:rsidRPr="00D73D87" w:rsidR="00D23C1B" w:rsidP="006168C9" w:rsidRDefault="00087F4C" w14:paraId="6A19B99D" w14:textId="6672E2C0">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“At the darts match there were a group of girls</w:t>
      </w:r>
      <w:r w:rsidRPr="00D73D87" w:rsidR="0074297C">
        <w:rPr>
          <w:rFonts w:ascii="Times New Roman" w:hAnsi="Times New Roman"/>
          <w:sz w:val="24"/>
          <w:szCs w:val="24"/>
          <w:shd w:val="clear" w:color="auto" w:fill="FFFFFF"/>
          <w:lang w:val="en-GB"/>
        </w:rPr>
        <w:t>,</w:t>
      </w:r>
      <w:r w:rsidRPr="00D73D87" w:rsidR="00D23C1B">
        <w:rPr>
          <w:rFonts w:ascii="Times New Roman" w:hAnsi="Times New Roman"/>
          <w:sz w:val="24"/>
          <w:szCs w:val="24"/>
          <w:shd w:val="clear" w:color="auto" w:fill="FFFFFF"/>
          <w:lang w:val="en-GB"/>
        </w:rPr>
        <w:t xml:space="preserve"> one of which was right up my street.</w:t>
      </w:r>
      <w:r w:rsidRPr="00D73D87" w:rsidR="00831ECF">
        <w:rPr>
          <w:rFonts w:ascii="Times New Roman" w:hAnsi="Times New Roman"/>
          <w:sz w:val="24"/>
          <w:szCs w:val="24"/>
          <w:shd w:val="clear" w:color="auto" w:fill="FFFFFF"/>
          <w:lang w:val="en-GB"/>
        </w:rPr>
        <w:t xml:space="preserve"> She </w:t>
      </w:r>
      <w:r w:rsidRPr="00D73D87" w:rsidR="00831ECF">
        <w:rPr>
          <w:rFonts w:ascii="Times New Roman" w:hAnsi="Times New Roman"/>
          <w:sz w:val="24"/>
          <w:szCs w:val="24"/>
          <w:shd w:val="clear" w:color="auto" w:fill="FFFFFF"/>
          <w:lang w:val="en-GB"/>
        </w:rPr>
        <w:lastRenderedPageBreak/>
        <w:t>expressed an interest in learning. Well, I think she did.</w:t>
      </w:r>
      <w:r w:rsidRPr="00D73D87" w:rsidR="00D23C1B">
        <w:rPr>
          <w:rFonts w:ascii="Times New Roman" w:hAnsi="Times New Roman"/>
          <w:sz w:val="24"/>
          <w:szCs w:val="24"/>
          <w:shd w:val="clear" w:color="auto" w:fill="FFFFFF"/>
          <w:lang w:val="en-GB"/>
        </w:rPr>
        <w:t>”</w:t>
      </w:r>
    </w:p>
    <w:p w:rsidRPr="00D73D87" w:rsidR="00831ECF" w:rsidP="006168C9" w:rsidRDefault="00D23C1B" w14:paraId="04DFA5B8" w14:textId="77777777">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“Did you get as far as a name?” said Charles.</w:t>
      </w:r>
    </w:p>
    <w:p w:rsidRPr="00D73D87" w:rsidR="006168C9" w:rsidP="006168C9" w:rsidRDefault="00831ECF" w14:paraId="4D928AB5" w14:textId="3A794A71">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t>
      </w:r>
      <w:r w:rsidRPr="00D57F0E" w:rsidR="00D57F0E">
        <w:rPr>
          <w:rFonts w:ascii="Times New Roman" w:hAnsi="Times New Roman"/>
          <w:color w:val="111111"/>
          <w:sz w:val="24"/>
          <w:szCs w:val="24"/>
          <w:shd w:val="clear" w:color="auto" w:fill="FFFFFF"/>
        </w:rPr>
        <w:t>Lucía</w:t>
      </w:r>
      <w:r w:rsidRPr="00D73D87" w:rsidR="006168C9">
        <w:rPr>
          <w:rFonts w:ascii="Times New Roman" w:hAnsi="Times New Roman"/>
          <w:sz w:val="24"/>
          <w:szCs w:val="24"/>
          <w:shd w:val="clear" w:color="auto" w:fill="FFFFFF"/>
          <w:lang w:val="en-GB"/>
        </w:rPr>
        <w:t xml:space="preserve">,” </w:t>
      </w:r>
      <w:r w:rsidRPr="00D73D87" w:rsidR="003D56D6">
        <w:rPr>
          <w:rFonts w:ascii="Times New Roman" w:hAnsi="Times New Roman"/>
          <w:sz w:val="24"/>
          <w:szCs w:val="24"/>
          <w:shd w:val="clear" w:color="auto" w:fill="FFFFFF"/>
          <w:lang w:val="en-GB"/>
        </w:rPr>
        <w:t xml:space="preserve">I </w:t>
      </w:r>
      <w:r w:rsidRPr="00D73D87" w:rsidR="006168C9">
        <w:rPr>
          <w:rFonts w:ascii="Times New Roman" w:hAnsi="Times New Roman"/>
          <w:sz w:val="24"/>
          <w:szCs w:val="24"/>
          <w:shd w:val="clear" w:color="auto" w:fill="FFFFFF"/>
          <w:lang w:val="en-GB"/>
        </w:rPr>
        <w:t>said. “</w:t>
      </w:r>
      <w:r w:rsidRPr="00D73D87">
        <w:rPr>
          <w:rFonts w:ascii="Times New Roman" w:hAnsi="Times New Roman"/>
          <w:sz w:val="24"/>
          <w:szCs w:val="24"/>
          <w:shd w:val="clear" w:color="auto" w:fill="FFFFFF"/>
          <w:lang w:val="en-GB"/>
        </w:rPr>
        <w:t>Pretty with fair hair</w:t>
      </w:r>
      <w:r w:rsidRPr="00D73D87" w:rsidR="006168C9">
        <w:rPr>
          <w:rFonts w:ascii="Times New Roman" w:hAnsi="Times New Roman"/>
          <w:sz w:val="24"/>
          <w:szCs w:val="24"/>
          <w:shd w:val="clear" w:color="auto" w:fill="FFFFFF"/>
          <w:lang w:val="en-GB"/>
        </w:rPr>
        <w:t>.”</w:t>
      </w:r>
    </w:p>
    <w:p w:rsidRPr="00D73D87" w:rsidR="006168C9" w:rsidP="006168C9" w:rsidRDefault="006168C9" w14:paraId="09E01767" w14:textId="573BDC21">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Charles and Rowcroft exchanged glances and nodded appr</w:t>
      </w:r>
      <w:r w:rsidRPr="00D73D87" w:rsidR="005166C8">
        <w:rPr>
          <w:rFonts w:ascii="Times New Roman" w:hAnsi="Times New Roman"/>
          <w:sz w:val="24"/>
          <w:szCs w:val="24"/>
          <w:shd w:val="clear" w:color="auto" w:fill="FFFFFF"/>
          <w:lang w:val="en-GB"/>
        </w:rPr>
        <w:t>ovingly</w:t>
      </w:r>
      <w:r w:rsidRPr="00D73D87">
        <w:rPr>
          <w:rFonts w:ascii="Times New Roman" w:hAnsi="Times New Roman"/>
          <w:sz w:val="24"/>
          <w:szCs w:val="24"/>
          <w:shd w:val="clear" w:color="auto" w:fill="FFFFFF"/>
          <w:lang w:val="en-GB"/>
        </w:rPr>
        <w:t>.</w:t>
      </w:r>
    </w:p>
    <w:p w:rsidRPr="00D73D87" w:rsidR="00133D9A" w:rsidRDefault="00133D9A" w14:paraId="3A43E597" w14:textId="561C8DFE">
      <w:pPr>
        <w:rPr>
          <w:rFonts w:ascii="Times New Roman" w:hAnsi="Times New Roman" w:cs="Times New Roman"/>
          <w:sz w:val="24"/>
          <w:szCs w:val="24"/>
          <w:lang w:val="en-GB"/>
        </w:rPr>
      </w:pPr>
      <w:r w:rsidRPr="00D73D87">
        <w:rPr>
          <w:rFonts w:ascii="Times New Roman" w:hAnsi="Times New Roman" w:cs="Times New Roman"/>
          <w:sz w:val="24"/>
          <w:szCs w:val="24"/>
          <w:lang w:val="en-GB"/>
        </w:rPr>
        <w:br w:type="page"/>
      </w:r>
    </w:p>
    <w:p w:rsidRPr="00D73D87" w:rsidR="008A2829" w:rsidP="008A2829" w:rsidRDefault="008A2829" w14:paraId="78DBAAA7" w14:textId="2049512D">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lastRenderedPageBreak/>
        <w:t>Chapter</w:t>
      </w:r>
      <w:r w:rsidRPr="00D73D87" w:rsidR="006E32A0">
        <w:rPr>
          <w:rFonts w:ascii="Times New Roman" w:hAnsi="Times New Roman"/>
          <w:sz w:val="24"/>
          <w:szCs w:val="24"/>
          <w:lang w:val="en-GB"/>
        </w:rPr>
        <w:t xml:space="preserve"> 2</w:t>
      </w:r>
      <w:r w:rsidR="00A70F2B">
        <w:rPr>
          <w:rFonts w:ascii="Times New Roman" w:hAnsi="Times New Roman"/>
          <w:sz w:val="24"/>
          <w:szCs w:val="24"/>
          <w:lang w:val="en-GB"/>
        </w:rPr>
        <w:t>5</w:t>
      </w:r>
      <w:r w:rsidRPr="00D73D87" w:rsidR="00EB4D00">
        <w:rPr>
          <w:rFonts w:ascii="Times New Roman" w:hAnsi="Times New Roman"/>
          <w:sz w:val="24"/>
          <w:szCs w:val="24"/>
          <w:lang w:val="en-GB"/>
        </w:rPr>
        <w:t xml:space="preserve"> – Three hairs in a fountain</w:t>
      </w:r>
    </w:p>
    <w:p w:rsidRPr="00D73D87" w:rsidR="00FC24B0" w:rsidP="008A2829" w:rsidRDefault="00FC24B0" w14:paraId="65A1D0CF" w14:textId="77777777">
      <w:pPr>
        <w:pStyle w:val="CSP-ChapterBodyText-FirstParagraph"/>
        <w:spacing w:line="360" w:lineRule="auto"/>
        <w:contextualSpacing/>
        <w:jc w:val="left"/>
        <w:rPr>
          <w:rFonts w:ascii="Times New Roman" w:hAnsi="Times New Roman"/>
          <w:sz w:val="24"/>
          <w:szCs w:val="24"/>
          <w:lang w:val="en-GB"/>
        </w:rPr>
      </w:pPr>
    </w:p>
    <w:p w:rsidRPr="00D73D87" w:rsidR="00522F71" w:rsidP="00213DAC" w:rsidRDefault="00267970" w14:paraId="1B7FC089" w14:textId="4989F14D">
      <w:pPr>
        <w:spacing w:after="0" w:line="360" w:lineRule="auto"/>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The latest group from Club 18-30 were </w:t>
      </w:r>
      <w:r w:rsidRPr="00D73D87" w:rsidR="00072F1B">
        <w:rPr>
          <w:rFonts w:ascii="Times New Roman" w:hAnsi="Times New Roman"/>
          <w:sz w:val="24"/>
          <w:szCs w:val="24"/>
          <w:shd w:val="clear" w:color="auto" w:fill="FFFFFF"/>
          <w:lang w:val="en-GB"/>
        </w:rPr>
        <w:t>mainly only</w:t>
      </w:r>
      <w:r w:rsidRPr="00D73D87" w:rsidR="00072F1B">
        <w:rPr>
          <w:rFonts w:ascii="Times New Roman" w:hAnsi="Times New Roman"/>
          <w:sz w:val="24"/>
          <w:szCs w:val="24"/>
          <w:shd w:val="clear" w:color="auto" w:fill="FFFFFF"/>
          <w:lang w:val="en-GB"/>
        </w:rPr>
        <w:t xml:space="preserve"> just eighteen. Sweet innocent things on the verge of adulthood</w:t>
      </w:r>
      <w:ins w:author="Gary Smailes" w:date="2024-01-17T13:01:29.075Z" w:id="847799740">
        <w:r w:rsidRPr="00D73D87" w:rsidR="00072F1B">
          <w:rPr>
            <w:rFonts w:ascii="Times New Roman" w:hAnsi="Times New Roman"/>
            <w:sz w:val="24"/>
            <w:szCs w:val="24"/>
            <w:shd w:val="clear" w:color="auto" w:fill="FFFFFF"/>
            <w:lang w:val="en-GB"/>
          </w:rPr>
          <w:t>;</w:t>
        </w:r>
      </w:ins>
      <w:r w:rsidRPr="00D73D87" w:rsidR="00246B9A">
        <w:rPr>
          <w:rFonts w:ascii="Times New Roman" w:hAnsi="Times New Roman"/>
          <w:sz w:val="24"/>
          <w:szCs w:val="24"/>
          <w:shd w:val="clear" w:color="auto" w:fill="FFFFFF"/>
          <w:lang w:val="en-GB"/>
        </w:rPr>
        <w:t xml:space="preserve"> lacking in </w:t>
      </w:r>
      <w:r w:rsidRPr="00D73D87" w:rsidR="0077021A">
        <w:rPr>
          <w:rFonts w:ascii="Times New Roman" w:hAnsi="Times New Roman"/>
          <w:sz w:val="24"/>
          <w:szCs w:val="24"/>
          <w:shd w:val="clear" w:color="auto" w:fill="FFFFFF"/>
          <w:lang w:val="en-GB"/>
        </w:rPr>
        <w:t>self-confidence</w:t>
      </w:r>
      <w:r w:rsidRPr="00D73D87" w:rsidR="00246B9A">
        <w:rPr>
          <w:rFonts w:ascii="Times New Roman" w:hAnsi="Times New Roman"/>
          <w:sz w:val="24"/>
          <w:szCs w:val="24"/>
          <w:shd w:val="clear" w:color="auto" w:fill="FFFFFF"/>
          <w:lang w:val="en-GB"/>
        </w:rPr>
        <w:t xml:space="preserve">, </w:t>
      </w:r>
      <w:r w:rsidRPr="00D73D87" w:rsidR="005A090E">
        <w:rPr>
          <w:rFonts w:ascii="Times New Roman" w:hAnsi="Times New Roman"/>
          <w:sz w:val="24"/>
          <w:szCs w:val="24"/>
          <w:shd w:val="clear" w:color="auto" w:fill="FFFFFF"/>
          <w:lang w:val="en-GB"/>
        </w:rPr>
        <w:t xml:space="preserve">capable in English but unlike many of the </w:t>
      </w:r>
      <w:r w:rsidRPr="00D73D87" w:rsidR="005A090E">
        <w:rPr>
          <w:rFonts w:ascii="Times New Roman" w:hAnsi="Times New Roman"/>
          <w:sz w:val="24"/>
          <w:szCs w:val="24"/>
          <w:shd w:val="clear" w:color="auto" w:fill="FFFFFF"/>
          <w:lang w:val="en-GB"/>
        </w:rPr>
        <w:t xml:space="preserve">previous</w:t>
      </w:r>
      <w:r w:rsidRPr="00D73D87" w:rsidR="005A090E">
        <w:rPr>
          <w:rFonts w:ascii="Times New Roman" w:hAnsi="Times New Roman"/>
          <w:sz w:val="24"/>
          <w:szCs w:val="24"/>
          <w:shd w:val="clear" w:color="auto" w:fill="FFFFFF"/>
          <w:lang w:val="en-GB"/>
        </w:rPr>
        <w:t xml:space="preserve"> groups useless at Spanish. They had expressed a desire to </w:t>
      </w:r>
      <w:r w:rsidRPr="00D73D87" w:rsidR="00B96F34">
        <w:rPr>
          <w:rFonts w:ascii="Times New Roman" w:hAnsi="Times New Roman"/>
          <w:sz w:val="24"/>
          <w:szCs w:val="24"/>
          <w:shd w:val="clear" w:color="auto" w:fill="FFFFFF"/>
          <w:lang w:val="en-GB"/>
        </w:rPr>
        <w:t xml:space="preserve">spend the day waterskiing </w:t>
      </w:r>
      <w:r w:rsidRPr="00D73D87" w:rsidR="0077021A">
        <w:rPr>
          <w:rFonts w:ascii="Times New Roman" w:hAnsi="Times New Roman"/>
          <w:sz w:val="24"/>
          <w:szCs w:val="24"/>
          <w:shd w:val="clear" w:color="auto" w:fill="FFFFFF"/>
          <w:lang w:val="en-GB"/>
        </w:rPr>
        <w:t xml:space="preserve">on </w:t>
      </w:r>
      <w:r w:rsidRPr="00D73D87" w:rsidR="0077021A">
        <w:rPr>
          <w:rFonts w:ascii="Times New Roman" w:hAnsi="Times New Roman"/>
          <w:sz w:val="24"/>
          <w:szCs w:val="24"/>
          <w:shd w:val="clear" w:color="auto" w:fill="FFFFFF"/>
          <w:lang w:val="en-GB"/>
        </w:rPr>
        <w:t>Burriana</w:t>
      </w:r>
      <w:r w:rsidRPr="00D73D87" w:rsidR="0077021A">
        <w:rPr>
          <w:rFonts w:ascii="Times New Roman" w:hAnsi="Times New Roman"/>
          <w:sz w:val="24"/>
          <w:szCs w:val="24"/>
          <w:shd w:val="clear" w:color="auto" w:fill="FFFFFF"/>
          <w:lang w:val="en-GB"/>
        </w:rPr>
        <w:t xml:space="preserve"> </w:t>
      </w:r>
      <w:ins w:author="Gary Smailes" w:date="2024-01-17T13:01:35.906Z" w:id="293592945">
        <w:r w:rsidRPr="00D73D87" w:rsidR="0077021A">
          <w:rPr>
            <w:rFonts w:ascii="Times New Roman" w:hAnsi="Times New Roman"/>
            <w:sz w:val="24"/>
            <w:szCs w:val="24"/>
            <w:shd w:val="clear" w:color="auto" w:fill="FFFFFF"/>
            <w:lang w:val="en-GB"/>
          </w:rPr>
          <w:t>B</w:t>
        </w:r>
      </w:ins>
      <w:del w:author="Gary Smailes" w:date="2024-01-17T13:01:35.295Z" w:id="304542614">
        <w:r w:rsidRPr="4A6D2F5D" w:rsidDel="4A6D2F5D">
          <w:rPr>
            <w:rFonts w:ascii="Times New Roman" w:hAnsi="Times New Roman"/>
            <w:sz w:val="24"/>
            <w:szCs w:val="24"/>
            <w:lang w:val="en-GB"/>
          </w:rPr>
          <w:delText>b</w:delText>
        </w:r>
      </w:del>
      <w:r w:rsidRPr="00D73D87" w:rsidR="0077021A">
        <w:rPr>
          <w:rFonts w:ascii="Times New Roman" w:hAnsi="Times New Roman"/>
          <w:sz w:val="24"/>
          <w:szCs w:val="24"/>
          <w:shd w:val="clear" w:color="auto" w:fill="FFFFFF"/>
          <w:lang w:val="en-GB"/>
        </w:rPr>
        <w:t>each</w:t>
      </w:r>
      <w:ins w:author="Gary Smailes" w:date="2024-01-17T13:01:39.852Z" w:id="1597476928">
        <w:r w:rsidRPr="00D73D87" w:rsidR="0077021A">
          <w:rPr>
            <w:rFonts w:ascii="Times New Roman" w:hAnsi="Times New Roman"/>
            <w:sz w:val="24"/>
            <w:szCs w:val="24"/>
            <w:shd w:val="clear" w:color="auto" w:fill="FFFFFF"/>
            <w:lang w:val="en-GB"/>
          </w:rPr>
          <w:t>,</w:t>
        </w:r>
      </w:ins>
      <w:r w:rsidRPr="00D73D87" w:rsidR="00B96F34">
        <w:rPr>
          <w:rFonts w:ascii="Times New Roman" w:hAnsi="Times New Roman"/>
          <w:sz w:val="24"/>
          <w:szCs w:val="24"/>
          <w:shd w:val="clear" w:color="auto" w:fill="FFFFFF"/>
          <w:lang w:val="en-GB"/>
        </w:rPr>
        <w:t xml:space="preserve"> followed by a group paella at Ayo’s</w:t>
      </w:r>
      <w:r w:rsidRPr="00D73D87" w:rsidR="0077021A">
        <w:rPr>
          <w:rFonts w:ascii="Times New Roman" w:hAnsi="Times New Roman"/>
          <w:sz w:val="24"/>
          <w:szCs w:val="24"/>
          <w:shd w:val="clear" w:color="auto" w:fill="FFFFFF"/>
          <w:lang w:val="en-GB"/>
        </w:rPr>
        <w:t>.</w:t>
      </w:r>
    </w:p>
    <w:p w:rsidRPr="00D73D87" w:rsidR="00FC24B0" w:rsidP="001E2F38" w:rsidRDefault="00FC24B0" w14:paraId="28F9BBEC" w14:textId="1A5A991E">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Early </w:t>
      </w:r>
      <w:r w:rsidRPr="00D73D87" w:rsidR="00006C77">
        <w:rPr>
          <w:rFonts w:ascii="Times New Roman" w:hAnsi="Times New Roman"/>
          <w:sz w:val="24"/>
          <w:szCs w:val="24"/>
          <w:shd w:val="clear" w:color="auto" w:fill="FFFFFF"/>
          <w:lang w:val="en-GB"/>
        </w:rPr>
        <w:t xml:space="preserve">the </w:t>
      </w:r>
      <w:r w:rsidRPr="00D73D87">
        <w:rPr>
          <w:rFonts w:ascii="Times New Roman" w:hAnsi="Times New Roman"/>
          <w:sz w:val="24"/>
          <w:szCs w:val="24"/>
          <w:shd w:val="clear" w:color="auto" w:fill="FFFFFF"/>
          <w:lang w:val="en-GB"/>
        </w:rPr>
        <w:t xml:space="preserve">next morning, </w:t>
      </w:r>
      <w:r w:rsidRPr="00D73D87" w:rsidR="00213DAC">
        <w:rPr>
          <w:rFonts w:ascii="Times New Roman" w:hAnsi="Times New Roman"/>
          <w:sz w:val="24"/>
          <w:szCs w:val="24"/>
          <w:shd w:val="clear" w:color="auto" w:fill="FFFFFF"/>
          <w:lang w:val="en-GB"/>
        </w:rPr>
        <w:t>I</w:t>
      </w:r>
      <w:r w:rsidRPr="00D73D87">
        <w:rPr>
          <w:rFonts w:ascii="Times New Roman" w:hAnsi="Times New Roman"/>
          <w:sz w:val="24"/>
          <w:szCs w:val="24"/>
          <w:shd w:val="clear" w:color="auto" w:fill="FFFFFF"/>
          <w:lang w:val="en-GB"/>
        </w:rPr>
        <w:t xml:space="preserve"> was straightening </w:t>
      </w:r>
      <w:r w:rsidRPr="00D73D87" w:rsidR="00E13874">
        <w:rPr>
          <w:rFonts w:ascii="Times New Roman" w:hAnsi="Times New Roman"/>
          <w:sz w:val="24"/>
          <w:szCs w:val="24"/>
          <w:shd w:val="clear" w:color="auto" w:fill="FFFFFF"/>
          <w:lang w:val="en-GB"/>
        </w:rPr>
        <w:t>cutlery</w:t>
      </w:r>
      <w:r w:rsidRPr="00D73D87">
        <w:rPr>
          <w:rFonts w:ascii="Times New Roman" w:hAnsi="Times New Roman"/>
          <w:sz w:val="24"/>
          <w:szCs w:val="24"/>
          <w:shd w:val="clear" w:color="auto" w:fill="FFFFFF"/>
          <w:lang w:val="en-GB"/>
        </w:rPr>
        <w:t xml:space="preserve"> </w:t>
      </w:r>
      <w:r w:rsidRPr="00D73D87" w:rsidR="00503AED">
        <w:rPr>
          <w:rFonts w:ascii="Times New Roman" w:hAnsi="Times New Roman"/>
          <w:sz w:val="24"/>
          <w:szCs w:val="24"/>
          <w:shd w:val="clear" w:color="auto" w:fill="FFFFFF"/>
          <w:lang w:val="en-GB"/>
        </w:rPr>
        <w:t xml:space="preserve">with </w:t>
      </w:r>
      <w:r w:rsidR="001E2F38">
        <w:rPr>
          <w:rFonts w:ascii="Times New Roman" w:hAnsi="Times New Roman"/>
          <w:sz w:val="24"/>
          <w:szCs w:val="24"/>
          <w:shd w:val="clear" w:color="auto" w:fill="FFFFFF"/>
          <w:lang w:val="en-GB"/>
        </w:rPr>
        <w:t>my usual</w:t>
      </w:r>
      <w:r w:rsidRPr="00D73D87" w:rsidR="00503AED">
        <w:rPr>
          <w:rFonts w:ascii="Times New Roman" w:hAnsi="Times New Roman"/>
          <w:sz w:val="24"/>
          <w:szCs w:val="24"/>
          <w:shd w:val="clear" w:color="auto" w:fill="FFFFFF"/>
          <w:lang w:val="en-GB"/>
        </w:rPr>
        <w:t xml:space="preserve"> precise </w:t>
      </w:r>
      <w:r w:rsidR="001E2F38">
        <w:rPr>
          <w:rFonts w:ascii="Times New Roman" w:hAnsi="Times New Roman"/>
          <w:sz w:val="24"/>
          <w:szCs w:val="24"/>
          <w:shd w:val="clear" w:color="auto" w:fill="FFFFFF"/>
          <w:lang w:val="en-GB"/>
        </w:rPr>
        <w:t>attention to detail</w:t>
      </w:r>
      <w:r w:rsidRPr="00D73D87" w:rsidR="00503AED">
        <w:rPr>
          <w:rFonts w:ascii="Times New Roman" w:hAnsi="Times New Roman"/>
          <w:sz w:val="24"/>
          <w:szCs w:val="24"/>
          <w:shd w:val="clear" w:color="auto" w:fill="FFFFFF"/>
          <w:lang w:val="en-GB"/>
        </w:rPr>
        <w:t xml:space="preserve"> </w:t>
      </w:r>
      <w:r w:rsidRPr="00D73D87">
        <w:rPr>
          <w:rFonts w:ascii="Times New Roman" w:hAnsi="Times New Roman"/>
          <w:sz w:val="24"/>
          <w:szCs w:val="24"/>
          <w:shd w:val="clear" w:color="auto" w:fill="FFFFFF"/>
          <w:lang w:val="en-GB"/>
        </w:rPr>
        <w:t>at the breakfast table</w:t>
      </w:r>
      <w:r w:rsidRPr="00D73D87" w:rsidR="00213DAC">
        <w:rPr>
          <w:rFonts w:ascii="Times New Roman" w:hAnsi="Times New Roman"/>
          <w:sz w:val="24"/>
          <w:szCs w:val="24"/>
          <w:shd w:val="clear" w:color="auto" w:fill="FFFFFF"/>
          <w:lang w:val="en-GB"/>
        </w:rPr>
        <w:t>s</w:t>
      </w:r>
      <w:ins w:author="Gary Smailes" w:date="2024-01-17T13:01:49.994Z" w:id="774120433">
        <w:r w:rsidRPr="00D73D87" w:rsidR="00213DAC">
          <w:rPr>
            <w:rFonts w:ascii="Times New Roman" w:hAnsi="Times New Roman"/>
            <w:sz w:val="24"/>
            <w:szCs w:val="24"/>
            <w:shd w:val="clear" w:color="auto" w:fill="FFFFFF"/>
            <w:lang w:val="en-GB"/>
          </w:rPr>
          <w:t>,</w:t>
        </w:r>
      </w:ins>
      <w:r w:rsidRPr="00D73D87">
        <w:rPr>
          <w:rFonts w:ascii="Times New Roman" w:hAnsi="Times New Roman"/>
          <w:sz w:val="24"/>
          <w:szCs w:val="24"/>
          <w:shd w:val="clear" w:color="auto" w:fill="FFFFFF"/>
          <w:lang w:val="en-GB"/>
        </w:rPr>
        <w:t xml:space="preserve"> when</w:t>
      </w:r>
      <w:r w:rsidRPr="00D73D87" w:rsidR="00213DAC">
        <w:rPr>
          <w:rFonts w:ascii="Times New Roman" w:hAnsi="Times New Roman"/>
          <w:sz w:val="24"/>
          <w:szCs w:val="24"/>
          <w:shd w:val="clear" w:color="auto" w:fill="FFFFFF"/>
          <w:lang w:val="en-GB"/>
        </w:rPr>
        <w:t xml:space="preserve"> I heard a commotion</w:t>
      </w:r>
      <w:r w:rsidRPr="00D73D87" w:rsidR="006C6B52">
        <w:rPr>
          <w:rFonts w:ascii="Times New Roman" w:hAnsi="Times New Roman"/>
          <w:sz w:val="24"/>
          <w:szCs w:val="24"/>
          <w:shd w:val="clear" w:color="auto" w:fill="FFFFFF"/>
          <w:lang w:val="en-GB"/>
        </w:rPr>
        <w:t xml:space="preserve"> </w:t>
      </w:r>
      <w:r w:rsidRPr="00D73D87" w:rsidR="00006C77">
        <w:rPr>
          <w:rFonts w:ascii="Times New Roman" w:hAnsi="Times New Roman"/>
          <w:sz w:val="24"/>
          <w:szCs w:val="24"/>
          <w:shd w:val="clear" w:color="auto" w:fill="FFFFFF"/>
          <w:lang w:val="en-GB"/>
        </w:rPr>
        <w:t>o</w:t>
      </w:r>
      <w:r w:rsidRPr="00D73D87" w:rsidR="006C6B52">
        <w:rPr>
          <w:rFonts w:ascii="Times New Roman" w:hAnsi="Times New Roman"/>
          <w:sz w:val="24"/>
          <w:szCs w:val="24"/>
          <w:shd w:val="clear" w:color="auto" w:fill="FFFFFF"/>
          <w:lang w:val="en-GB"/>
        </w:rPr>
        <w:t>n the patio.</w:t>
      </w:r>
      <w:r w:rsidRPr="00D73D87">
        <w:rPr>
          <w:rFonts w:ascii="Times New Roman" w:hAnsi="Times New Roman"/>
          <w:sz w:val="24"/>
          <w:szCs w:val="24"/>
          <w:shd w:val="clear" w:color="auto" w:fill="FFFFFF"/>
          <w:lang w:val="en-GB"/>
        </w:rPr>
        <w:t xml:space="preserve"> “Eek,” came a female voice followed by several more equally loud shrieks of laughter.</w:t>
      </w:r>
    </w:p>
    <w:p w:rsidRPr="00D73D87" w:rsidR="00FC24B0" w:rsidP="00FC24B0" w:rsidRDefault="006C6B52" w14:paraId="0FAB26BA" w14:textId="4092A38C">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I</w:t>
      </w:r>
      <w:r w:rsidRPr="00D73D87" w:rsidR="00FC24B0">
        <w:rPr>
          <w:rFonts w:ascii="Times New Roman" w:hAnsi="Times New Roman"/>
          <w:sz w:val="24"/>
          <w:szCs w:val="24"/>
          <w:shd w:val="clear" w:color="auto" w:fill="FFFFFF"/>
          <w:lang w:val="en-GB"/>
        </w:rPr>
        <w:t xml:space="preserve"> went to see what was afoot.</w:t>
      </w:r>
    </w:p>
    <w:p w:rsidRPr="00D73D87" w:rsidR="00FC24B0" w:rsidP="00FC24B0" w:rsidRDefault="00FC24B0" w14:paraId="33F966D1" w14:textId="3D6AF67C">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The patio was jammed with a dozen half-naked girls trying to wash out shampoo from their hair in the fountain</w:t>
      </w:r>
      <w:r w:rsidRPr="00D73D87" w:rsidR="00DD6865">
        <w:rPr>
          <w:rFonts w:ascii="Times New Roman" w:hAnsi="Times New Roman"/>
          <w:sz w:val="24"/>
          <w:szCs w:val="24"/>
          <w:shd w:val="clear" w:color="auto" w:fill="FFFFFF"/>
          <w:lang w:val="en-GB"/>
        </w:rPr>
        <w:t xml:space="preserve"> water.</w:t>
      </w:r>
    </w:p>
    <w:p w:rsidRPr="005A1562" w:rsidR="00FC24B0" w:rsidP="00FC24B0" w:rsidRDefault="00FC24B0" w14:paraId="01EA3114" w14:textId="77777777">
      <w:pPr>
        <w:spacing w:after="0" w:line="360" w:lineRule="auto"/>
        <w:ind w:firstLine="720"/>
        <w:rPr>
          <w:rFonts w:ascii="Times New Roman" w:hAnsi="Times New Roman"/>
          <w:sz w:val="24"/>
          <w:szCs w:val="24"/>
          <w:shd w:val="clear" w:color="auto" w:fill="FFFFFF"/>
          <w:lang w:val="de-DE"/>
        </w:rPr>
      </w:pPr>
      <w:r w:rsidRPr="00D73D87">
        <w:rPr>
          <w:rFonts w:ascii="Times New Roman" w:hAnsi="Times New Roman"/>
          <w:sz w:val="24"/>
          <w:szCs w:val="24"/>
          <w:shd w:val="clear" w:color="auto" w:fill="FFFFFF"/>
          <w:lang w:val="en-GB"/>
        </w:rPr>
        <w:t>“</w:t>
      </w:r>
      <w:r w:rsidRPr="00D73D87">
        <w:rPr>
          <w:rFonts w:ascii="Times New Roman" w:hAnsi="Times New Roman"/>
          <w:i/>
          <w:iCs/>
          <w:sz w:val="24"/>
          <w:szCs w:val="24"/>
          <w:shd w:val="clear" w:color="auto" w:fill="FFFFFF"/>
          <w:lang w:val="en-GB"/>
        </w:rPr>
        <w:t>Scheiße</w:t>
      </w:r>
      <w:r w:rsidRPr="00D73D87">
        <w:rPr>
          <w:rFonts w:ascii="Times New Roman" w:hAnsi="Times New Roman"/>
          <w:sz w:val="24"/>
          <w:szCs w:val="24"/>
          <w:shd w:val="clear" w:color="auto" w:fill="FFFFFF"/>
          <w:lang w:val="en-GB"/>
        </w:rPr>
        <w:t xml:space="preserve">,” said a young blond from the Club 18-30 Group. </w:t>
      </w:r>
      <w:r w:rsidRPr="005A1562">
        <w:rPr>
          <w:rFonts w:ascii="Times New Roman" w:hAnsi="Times New Roman"/>
          <w:sz w:val="24"/>
          <w:szCs w:val="24"/>
          <w:shd w:val="clear" w:color="auto" w:fill="FFFFFF"/>
          <w:lang w:val="de-DE"/>
        </w:rPr>
        <w:t>“</w:t>
      </w:r>
      <w:r w:rsidRPr="005A1562">
        <w:rPr>
          <w:rFonts w:ascii="Times New Roman" w:hAnsi="Times New Roman"/>
          <w:i/>
          <w:iCs/>
          <w:sz w:val="24"/>
          <w:szCs w:val="24"/>
          <w:shd w:val="clear" w:color="auto" w:fill="FFFFFF"/>
          <w:lang w:val="de-DE"/>
        </w:rPr>
        <w:t>Es gibt nicht genug Wasser</w:t>
      </w:r>
      <w:r w:rsidRPr="005A1562">
        <w:rPr>
          <w:rFonts w:ascii="Times New Roman" w:hAnsi="Times New Roman"/>
          <w:sz w:val="24"/>
          <w:szCs w:val="24"/>
          <w:shd w:val="clear" w:color="auto" w:fill="FFFFFF"/>
          <w:lang w:val="de-DE"/>
        </w:rPr>
        <w:t>.”</w:t>
      </w:r>
    </w:p>
    <w:p w:rsidRPr="00D73D87" w:rsidR="00FC24B0" w:rsidP="00FC24B0" w:rsidRDefault="00FC24B0" w14:paraId="106974E1" w14:textId="19CC39FE">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“Vass, er, what is the problem,”</w:t>
      </w:r>
      <w:r w:rsidRPr="00D73D87" w:rsidR="00DD6865">
        <w:rPr>
          <w:rFonts w:ascii="Times New Roman" w:hAnsi="Times New Roman"/>
          <w:sz w:val="24"/>
          <w:szCs w:val="24"/>
          <w:shd w:val="clear" w:color="auto" w:fill="FFFFFF"/>
          <w:lang w:val="en-GB"/>
        </w:rPr>
        <w:t xml:space="preserve"> I</w:t>
      </w:r>
      <w:r w:rsidRPr="00D73D87">
        <w:rPr>
          <w:rFonts w:ascii="Times New Roman" w:hAnsi="Times New Roman"/>
          <w:sz w:val="24"/>
          <w:szCs w:val="24"/>
          <w:shd w:val="clear" w:color="auto" w:fill="FFFFFF"/>
          <w:lang w:val="en-GB"/>
        </w:rPr>
        <w:t xml:space="preserve"> said </w:t>
      </w:r>
      <w:r w:rsidRPr="00D73D87" w:rsidR="00DD6865">
        <w:rPr>
          <w:rFonts w:ascii="Times New Roman" w:hAnsi="Times New Roman"/>
          <w:sz w:val="24"/>
          <w:szCs w:val="24"/>
          <w:shd w:val="clear" w:color="auto" w:fill="FFFFFF"/>
          <w:lang w:val="en-GB"/>
        </w:rPr>
        <w:t xml:space="preserve">trying not to </w:t>
      </w:r>
      <w:r w:rsidRPr="00D73D87" w:rsidR="0074297C">
        <w:rPr>
          <w:rFonts w:ascii="Times New Roman" w:hAnsi="Times New Roman"/>
          <w:sz w:val="24"/>
          <w:szCs w:val="24"/>
          <w:shd w:val="clear" w:color="auto" w:fill="FFFFFF"/>
          <w:lang w:val="en-GB"/>
        </w:rPr>
        <w:t>ogle</w:t>
      </w:r>
      <w:r w:rsidRPr="00D73D87" w:rsidR="00DD6865">
        <w:rPr>
          <w:rFonts w:ascii="Times New Roman" w:hAnsi="Times New Roman"/>
          <w:sz w:val="24"/>
          <w:szCs w:val="24"/>
          <w:shd w:val="clear" w:color="auto" w:fill="FFFFFF"/>
          <w:lang w:val="en-GB"/>
        </w:rPr>
        <w:t xml:space="preserve"> </w:t>
      </w:r>
      <w:r w:rsidRPr="00D73D87">
        <w:rPr>
          <w:rFonts w:ascii="Times New Roman" w:hAnsi="Times New Roman"/>
          <w:sz w:val="24"/>
          <w:szCs w:val="24"/>
          <w:shd w:val="clear" w:color="auto" w:fill="FFFFFF"/>
          <w:lang w:val="en-GB"/>
        </w:rPr>
        <w:t xml:space="preserve">the mass of shapely </w:t>
      </w:r>
      <w:r w:rsidRPr="00D73D87" w:rsidR="00503AED">
        <w:rPr>
          <w:rFonts w:ascii="Times New Roman" w:hAnsi="Times New Roman"/>
          <w:sz w:val="24"/>
          <w:szCs w:val="24"/>
          <w:shd w:val="clear" w:color="auto" w:fill="FFFFFF"/>
          <w:lang w:val="en-GB"/>
        </w:rPr>
        <w:t xml:space="preserve">young </w:t>
      </w:r>
      <w:r w:rsidRPr="00D73D87">
        <w:rPr>
          <w:rFonts w:ascii="Times New Roman" w:hAnsi="Times New Roman"/>
          <w:sz w:val="24"/>
          <w:szCs w:val="24"/>
          <w:shd w:val="clear" w:color="auto" w:fill="FFFFFF"/>
          <w:lang w:val="en-GB"/>
        </w:rPr>
        <w:t>curves on display.</w:t>
      </w:r>
    </w:p>
    <w:p w:rsidRPr="00D73D87" w:rsidR="00FC24B0" w:rsidP="00FC24B0" w:rsidRDefault="00FC24B0" w14:paraId="38B5A073"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“Ze showers in our rooms haf run out of water,” said one, giggling. “In the middle of vashing our hairs. We cannot go to ze beach with shampoos in our hairs, ze saltz vill make alles kaput.”</w:t>
      </w:r>
    </w:p>
    <w:p w:rsidRPr="00D73D87" w:rsidR="00FC24B0" w:rsidP="00FC24B0" w:rsidRDefault="00FC24B0" w14:paraId="2AD93BE9" w14:textId="2F459E6E">
      <w:pPr>
        <w:spacing w:after="0" w:line="360" w:lineRule="auto"/>
        <w:ind w:firstLine="720"/>
        <w:rPr>
          <w:rFonts w:ascii="Times New Roman" w:hAnsi="Times New Roman"/>
          <w:sz w:val="24"/>
          <w:szCs w:val="24"/>
          <w:shd w:val="clear" w:color="auto" w:fill="FFFFFF"/>
          <w:lang w:val="en-GB"/>
        </w:rPr>
      </w:pPr>
      <w:del w:author="Gary Smailes" w:date="2024-01-17T13:02:12.821Z" w:id="692336316">
        <w:r w:rsidRPr="4A6D2F5D" w:rsidDel="4A6D2F5D">
          <w:rPr>
            <w:rFonts w:ascii="Times New Roman" w:hAnsi="Times New Roman"/>
            <w:sz w:val="24"/>
            <w:szCs w:val="24"/>
            <w:lang w:val="en-GB"/>
          </w:rPr>
          <w:delText xml:space="preserve">Meanwhile, </w:delText>
        </w:r>
      </w:del>
      <w:ins w:author="Gary Smailes" w:date="2024-01-17T13:02:13.497Z" w:id="1036826081">
        <w:r w:rsidRPr="00D73D87">
          <w:rPr>
            <w:rFonts w:ascii="Times New Roman" w:hAnsi="Times New Roman"/>
            <w:sz w:val="24"/>
            <w:szCs w:val="24"/>
            <w:shd w:val="clear" w:color="auto" w:fill="FFFFFF"/>
            <w:lang w:val="en-GB"/>
          </w:rPr>
          <w:t>S</w:t>
        </w:r>
      </w:ins>
      <w:del w:author="Gary Smailes" w:date="2024-01-17T13:02:12.821Z" w:id="1132351394">
        <w:r w:rsidRPr="4A6D2F5D" w:rsidDel="4A6D2F5D">
          <w:rPr>
            <w:rFonts w:ascii="Times New Roman" w:hAnsi="Times New Roman"/>
            <w:sz w:val="24"/>
            <w:szCs w:val="24"/>
            <w:lang w:val="en-GB"/>
          </w:rPr>
          <w:delText>s</w:delText>
        </w:r>
      </w:del>
      <w:r w:rsidRPr="00D73D87">
        <w:rPr>
          <w:rFonts w:ascii="Times New Roman" w:hAnsi="Times New Roman"/>
          <w:sz w:val="24"/>
          <w:szCs w:val="24"/>
          <w:shd w:val="clear" w:color="auto" w:fill="FFFFFF"/>
          <w:lang w:val="en-GB"/>
        </w:rPr>
        <w:t>oapsuds were spilling over the fountain's edge, which began making some worrying gurgling sounds. Hair and soap had not been included in the filter design criteria. The waterspout shot in the air about two meters, there was a bang, and the water stopped flowing completely.</w:t>
      </w:r>
    </w:p>
    <w:p w:rsidRPr="00D73D87" w:rsidR="00FC24B0" w:rsidP="00FC24B0" w:rsidRDefault="00FC24B0" w14:paraId="6ADC3534"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“Zis is a disaster,” said another girl. “Vot are ve going to do?”</w:t>
      </w:r>
    </w:p>
    <w:p w:rsidRPr="00D73D87" w:rsidR="00E13874" w:rsidP="00FC24B0" w:rsidRDefault="00E13874" w14:paraId="6DA62125" w14:textId="60966B1E">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“Attention, gals</w:t>
      </w:r>
      <w:r w:rsidRPr="00D73D87" w:rsidR="00006C77">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 xml:space="preserve">” said a posh elderly lady coming down the stairs dressed in a long white dress and a straw hat. She was followed eagerly by her aging husband in matching white shorts, shirt, and </w:t>
      </w:r>
      <w:r w:rsidRPr="00D73D87" w:rsidR="00006C77">
        <w:rPr>
          <w:rFonts w:ascii="Times New Roman" w:hAnsi="Times New Roman"/>
          <w:sz w:val="24"/>
          <w:szCs w:val="24"/>
          <w:shd w:val="clear" w:color="auto" w:fill="FFFFFF"/>
          <w:lang w:val="en-GB"/>
        </w:rPr>
        <w:t xml:space="preserve">a </w:t>
      </w:r>
      <w:r w:rsidRPr="00D73D87">
        <w:rPr>
          <w:rFonts w:ascii="Times New Roman" w:hAnsi="Times New Roman"/>
          <w:sz w:val="24"/>
          <w:szCs w:val="24"/>
          <w:shd w:val="clear" w:color="auto" w:fill="FFFFFF"/>
          <w:lang w:val="en-GB"/>
        </w:rPr>
        <w:t>Panama hat. “You can use our room.”</w:t>
      </w:r>
    </w:p>
    <w:p w:rsidRPr="00D73D87" w:rsidR="00E13874" w:rsidP="00FC24B0" w:rsidRDefault="00E13874" w14:paraId="59DA7DAC" w14:textId="331813AC">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“I’ll show you up, ladies,” said the old man fumbling desperately in his pocket for the key.</w:t>
      </w:r>
    </w:p>
    <w:p w:rsidRPr="00D73D87" w:rsidR="00E13874" w:rsidP="00FC24B0" w:rsidRDefault="00E13874" w14:paraId="309C97A1" w14:textId="0CCE0215">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“Humphrey,” commanded the old lady. “Give me the key. You will wait in the bar and no gin</w:t>
      </w:r>
      <w:r w:rsidRPr="00D73D87" w:rsidR="001F7DE7">
        <w:rPr>
          <w:rFonts w:ascii="Times New Roman" w:hAnsi="Times New Roman"/>
          <w:sz w:val="24"/>
          <w:szCs w:val="24"/>
          <w:shd w:val="clear" w:color="auto" w:fill="FFFFFF"/>
          <w:lang w:val="en-GB"/>
        </w:rPr>
        <w:t>.”</w:t>
      </w:r>
    </w:p>
    <w:p w:rsidRPr="00D73D87" w:rsidR="00FC24B0" w:rsidP="00FC24B0" w:rsidRDefault="001F7DE7" w14:paraId="1CF20ABF" w14:textId="18973A63">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lastRenderedPageBreak/>
        <w:t xml:space="preserve">Seeing a solution had presented itself, I returned to the bar to find Humphrey tapping his fingers on the counter </w:t>
      </w:r>
      <w:r w:rsidR="00C45E32">
        <w:rPr>
          <w:rFonts w:ascii="Times New Roman" w:hAnsi="Times New Roman"/>
          <w:sz w:val="24"/>
          <w:szCs w:val="24"/>
          <w:shd w:val="clear" w:color="auto" w:fill="FFFFFF"/>
          <w:lang w:val="en-GB"/>
        </w:rPr>
        <w:t>checking</w:t>
      </w:r>
      <w:r w:rsidRPr="00D73D87">
        <w:rPr>
          <w:rFonts w:ascii="Times New Roman" w:hAnsi="Times New Roman"/>
          <w:sz w:val="24"/>
          <w:szCs w:val="24"/>
          <w:shd w:val="clear" w:color="auto" w:fill="FFFFFF"/>
          <w:lang w:val="en-GB"/>
        </w:rPr>
        <w:t xml:space="preserve"> </w:t>
      </w:r>
      <w:r w:rsidR="00C45E32">
        <w:rPr>
          <w:rFonts w:ascii="Times New Roman" w:hAnsi="Times New Roman"/>
          <w:sz w:val="24"/>
          <w:szCs w:val="24"/>
          <w:shd w:val="clear" w:color="auto" w:fill="FFFFFF"/>
          <w:lang w:val="en-GB"/>
        </w:rPr>
        <w:t>out</w:t>
      </w:r>
      <w:r w:rsidRPr="00D73D87">
        <w:rPr>
          <w:rFonts w:ascii="Times New Roman" w:hAnsi="Times New Roman"/>
          <w:sz w:val="24"/>
          <w:szCs w:val="24"/>
          <w:shd w:val="clear" w:color="auto" w:fill="FFFFFF"/>
          <w:lang w:val="en-GB"/>
        </w:rPr>
        <w:t xml:space="preserve"> the patio</w:t>
      </w:r>
      <w:r w:rsidR="00C45E32">
        <w:rPr>
          <w:rFonts w:ascii="Times New Roman" w:hAnsi="Times New Roman"/>
          <w:sz w:val="24"/>
          <w:szCs w:val="24"/>
          <w:shd w:val="clear" w:color="auto" w:fill="FFFFFF"/>
          <w:lang w:val="en-GB"/>
        </w:rPr>
        <w:t xml:space="preserve"> nervously</w:t>
      </w:r>
      <w:r w:rsidRPr="00D73D87">
        <w:rPr>
          <w:rFonts w:ascii="Times New Roman" w:hAnsi="Times New Roman"/>
          <w:sz w:val="24"/>
          <w:szCs w:val="24"/>
          <w:shd w:val="clear" w:color="auto" w:fill="FFFFFF"/>
          <w:lang w:val="en-GB"/>
        </w:rPr>
        <w:t>. “Give me a large gin,” he said</w:t>
      </w:r>
      <w:ins w:author="Gary Smailes" w:date="2024-01-17T13:02:42.361Z" w:id="1009230872">
        <w:r w:rsidRPr="00D73D87">
          <w:rPr>
            <w:rFonts w:ascii="Times New Roman" w:hAnsi="Times New Roman"/>
            <w:sz w:val="24"/>
            <w:szCs w:val="24"/>
            <w:shd w:val="clear" w:color="auto" w:fill="FFFFFF"/>
            <w:lang w:val="en-GB"/>
          </w:rPr>
          <w:t>,</w:t>
        </w:r>
      </w:ins>
      <w:r w:rsidRPr="00D73D87">
        <w:rPr>
          <w:rFonts w:ascii="Times New Roman" w:hAnsi="Times New Roman"/>
          <w:sz w:val="24"/>
          <w:szCs w:val="24"/>
          <w:shd w:val="clear" w:color="auto" w:fill="FFFFFF"/>
          <w:lang w:val="en-GB"/>
        </w:rPr>
        <w:t xml:space="preserve"> </w:t>
      </w:r>
      <w:del w:author="Gary Smailes" w:date="2024-01-17T13:02:40.673Z" w:id="90602170">
        <w:r w:rsidRPr="4A6D2F5D" w:rsidDel="4A6D2F5D">
          <w:rPr>
            <w:rFonts w:ascii="Times New Roman" w:hAnsi="Times New Roman"/>
            <w:sz w:val="24"/>
            <w:szCs w:val="24"/>
            <w:lang w:val="en-GB"/>
          </w:rPr>
          <w:delText xml:space="preserve">quietly </w:delText>
        </w:r>
      </w:del>
      <w:r w:rsidRPr="00D73D87">
        <w:rPr>
          <w:rFonts w:ascii="Times New Roman" w:hAnsi="Times New Roman"/>
          <w:sz w:val="24"/>
          <w:szCs w:val="24"/>
          <w:shd w:val="clear" w:color="auto" w:fill="FFFFFF"/>
          <w:lang w:val="en-GB"/>
        </w:rPr>
        <w:t>handing over a hundred peseta note. “Make it quick.”</w:t>
      </w:r>
    </w:p>
    <w:p w:rsidRPr="00D73D87" w:rsidR="001F7DE7" w:rsidP="00FC24B0" w:rsidRDefault="001F7DE7" w14:paraId="72CE1B8F" w14:textId="05985ACF">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I served him straight away and with a relieved expression</w:t>
      </w:r>
      <w:r w:rsidRPr="00D73D87" w:rsidR="00006C77">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 xml:space="preserve"> he gulped most of it down.</w:t>
      </w:r>
    </w:p>
    <w:p w:rsidRPr="00D73D87" w:rsidR="001F7DE7" w:rsidP="00FC24B0" w:rsidRDefault="001F7DE7" w14:paraId="122203E9" w14:textId="31A6BE4B">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“Humphrey,” shrieked the old lady entering the bar followed by the scantily clad Germans. “Put </w:t>
      </w:r>
      <w:r w:rsidR="00AB70B4">
        <w:rPr>
          <w:rFonts w:ascii="Times New Roman" w:hAnsi="Times New Roman"/>
          <w:sz w:val="24"/>
          <w:szCs w:val="24"/>
          <w:shd w:val="clear" w:color="auto" w:fill="FFFFFF"/>
          <w:lang w:val="en-GB"/>
        </w:rPr>
        <w:t xml:space="preserve">it </w:t>
      </w:r>
      <w:r w:rsidRPr="00D73D87">
        <w:rPr>
          <w:rFonts w:ascii="Times New Roman" w:hAnsi="Times New Roman"/>
          <w:sz w:val="24"/>
          <w:szCs w:val="24"/>
          <w:shd w:val="clear" w:color="auto" w:fill="FFFFFF"/>
          <w:lang w:val="en-GB"/>
        </w:rPr>
        <w:t>down.”</w:t>
      </w:r>
    </w:p>
    <w:p w:rsidRPr="00D73D87" w:rsidR="001F7DE7" w:rsidP="00FC24B0" w:rsidRDefault="001F7DE7" w14:paraId="12CC8C4B" w14:textId="491B489F">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Humphrey </w:t>
      </w:r>
      <w:r w:rsidRPr="00D73D87" w:rsidR="00503AED">
        <w:rPr>
          <w:rFonts w:ascii="Times New Roman" w:hAnsi="Times New Roman"/>
          <w:sz w:val="24"/>
          <w:szCs w:val="24"/>
          <w:shd w:val="clear" w:color="auto" w:fill="FFFFFF"/>
          <w:lang w:val="en-GB"/>
        </w:rPr>
        <w:t xml:space="preserve">ignored her</w:t>
      </w:r>
      <w:del w:author="Gary Smailes" w:date="2024-01-17T13:02:52.271Z" w:id="454347632">
        <w:r w:rsidRPr="4A6D2F5D" w:rsidDel="4A6D2F5D">
          <w:rPr>
            <w:rFonts w:ascii="Times New Roman" w:hAnsi="Times New Roman"/>
            <w:sz w:val="24"/>
            <w:szCs w:val="24"/>
            <w:lang w:val="en-GB"/>
          </w:rPr>
          <w:delText xml:space="preserve"> stubbornly</w:delText>
        </w:r>
      </w:del>
      <w:r w:rsidRPr="00D73D87" w:rsidR="00503AED">
        <w:rPr>
          <w:rFonts w:ascii="Times New Roman" w:hAnsi="Times New Roman"/>
          <w:sz w:val="24"/>
          <w:szCs w:val="24"/>
          <w:shd w:val="clear" w:color="auto" w:fill="FFFFFF"/>
          <w:lang w:val="en-GB"/>
        </w:rPr>
        <w:t xml:space="preserve">, emptied his </w:t>
      </w:r>
      <w:r w:rsidRPr="00D73D87" w:rsidR="00503AED">
        <w:rPr>
          <w:rFonts w:ascii="Times New Roman" w:hAnsi="Times New Roman"/>
          <w:sz w:val="24"/>
          <w:szCs w:val="24"/>
          <w:shd w:val="clear" w:color="auto" w:fill="FFFFFF"/>
          <w:lang w:val="en-GB"/>
        </w:rPr>
        <w:t xml:space="preserve">glass</w:t>
      </w:r>
      <w:r w:rsidRPr="00D73D87" w:rsidR="00503AED">
        <w:rPr>
          <w:rFonts w:ascii="Times New Roman" w:hAnsi="Times New Roman"/>
          <w:sz w:val="24"/>
          <w:szCs w:val="24"/>
          <w:shd w:val="clear" w:color="auto" w:fill="FFFFFF"/>
          <w:lang w:val="en-GB"/>
        </w:rPr>
        <w:t xml:space="preserve"> and </w:t>
      </w:r>
      <w:r w:rsidRPr="00D73D87">
        <w:rPr>
          <w:rFonts w:ascii="Times New Roman" w:hAnsi="Times New Roman"/>
          <w:sz w:val="24"/>
          <w:szCs w:val="24"/>
          <w:shd w:val="clear" w:color="auto" w:fill="FFFFFF"/>
          <w:lang w:val="en-GB"/>
        </w:rPr>
        <w:t xml:space="preserve">placed </w:t>
      </w:r>
      <w:r w:rsidRPr="00D73D87" w:rsidR="00503AED">
        <w:rPr>
          <w:rFonts w:ascii="Times New Roman" w:hAnsi="Times New Roman"/>
          <w:sz w:val="24"/>
          <w:szCs w:val="24"/>
          <w:shd w:val="clear" w:color="auto" w:fill="FFFFFF"/>
          <w:lang w:val="en-GB"/>
        </w:rPr>
        <w:t>it</w:t>
      </w:r>
      <w:r w:rsidRPr="00D73D87">
        <w:rPr>
          <w:rFonts w:ascii="Times New Roman" w:hAnsi="Times New Roman"/>
          <w:sz w:val="24"/>
          <w:szCs w:val="24"/>
          <w:shd w:val="clear" w:color="auto" w:fill="FFFFFF"/>
          <w:lang w:val="en-GB"/>
        </w:rPr>
        <w:t xml:space="preserve"> </w:t>
      </w:r>
      <w:del w:author="Gary Smailes" w:date="2024-01-17T13:02:55.52Z" w:id="1102452630">
        <w:r w:rsidRPr="4A6D2F5D" w:rsidDel="4A6D2F5D">
          <w:rPr>
            <w:rFonts w:ascii="Times New Roman" w:hAnsi="Times New Roman"/>
            <w:sz w:val="24"/>
            <w:szCs w:val="24"/>
            <w:lang w:val="en-GB"/>
          </w:rPr>
          <w:delText>delicately</w:delText>
        </w:r>
        <w:r w:rsidRPr="4A6D2F5D" w:rsidDel="4A6D2F5D">
          <w:rPr>
            <w:rFonts w:ascii="Times New Roman" w:hAnsi="Times New Roman"/>
            <w:sz w:val="24"/>
            <w:szCs w:val="24"/>
            <w:lang w:val="en-GB"/>
          </w:rPr>
          <w:delText xml:space="preserve"> </w:delText>
        </w:r>
      </w:del>
      <w:r w:rsidRPr="00D73D87">
        <w:rPr>
          <w:rFonts w:ascii="Times New Roman" w:hAnsi="Times New Roman"/>
          <w:sz w:val="24"/>
          <w:szCs w:val="24"/>
          <w:shd w:val="clear" w:color="auto" w:fill="FFFFFF"/>
          <w:lang w:val="en-GB"/>
        </w:rPr>
        <w:t xml:space="preserve">on the bar.</w:t>
      </w:r>
      <w:r w:rsidRPr="00D73D87" w:rsidR="00503AED">
        <w:rPr>
          <w:rFonts w:ascii="Times New Roman" w:hAnsi="Times New Roman"/>
          <w:sz w:val="24"/>
          <w:szCs w:val="24"/>
          <w:shd w:val="clear" w:color="auto" w:fill="FFFFFF"/>
          <w:lang w:val="en-GB"/>
        </w:rPr>
        <w:t xml:space="preserve"> He grinned at me like a naughty </w:t>
      </w:r>
      <w:r w:rsidRPr="00D73D87" w:rsidR="00503AED">
        <w:rPr>
          <w:rFonts w:ascii="Times New Roman" w:hAnsi="Times New Roman"/>
          <w:sz w:val="24"/>
          <w:szCs w:val="24"/>
          <w:shd w:val="clear" w:color="auto" w:fill="FFFFFF"/>
          <w:lang w:val="en-GB"/>
        </w:rPr>
        <w:t xml:space="preserve">schoolboy</w:t>
      </w:r>
      <w:ins w:author="Gary Smailes" w:date="2024-01-17T13:03:02.774Z" w:id="599336398">
        <w:r w:rsidRPr="00D73D87" w:rsidR="00503AED">
          <w:rPr>
            <w:rFonts w:ascii="Times New Roman" w:hAnsi="Times New Roman"/>
            <w:sz w:val="24"/>
            <w:szCs w:val="24"/>
            <w:shd w:val="clear" w:color="auto" w:fill="FFFFFF"/>
            <w:lang w:val="en-GB"/>
          </w:rPr>
          <w:t xml:space="preserve">,</w:t>
        </w:r>
      </w:ins>
      <w:r w:rsidRPr="00D73D87" w:rsidR="00503AED">
        <w:rPr>
          <w:rFonts w:ascii="Times New Roman" w:hAnsi="Times New Roman"/>
          <w:sz w:val="24"/>
          <w:szCs w:val="24"/>
          <w:shd w:val="clear" w:color="auto" w:fill="FFFFFF"/>
          <w:lang w:val="en-GB"/>
        </w:rPr>
        <w:t xml:space="preserve"> then turned to face the wrath of his loving wife.</w:t>
      </w:r>
    </w:p>
    <w:p w:rsidRPr="00D73D87" w:rsidR="001F7DE7" w:rsidP="00FC24B0" w:rsidRDefault="001F7DE7" w14:paraId="53DFAD3B" w14:textId="2BBE1AE5">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t>
      </w:r>
      <w:r w:rsidRPr="00D73D87" w:rsidR="00503AED">
        <w:rPr>
          <w:rFonts w:ascii="Times New Roman" w:hAnsi="Times New Roman"/>
          <w:sz w:val="24"/>
          <w:szCs w:val="24"/>
          <w:shd w:val="clear" w:color="auto" w:fill="FFFFFF"/>
          <w:lang w:val="en-GB"/>
        </w:rPr>
        <w:t>There</w:t>
      </w:r>
      <w:r w:rsidRPr="00D73D87">
        <w:rPr>
          <w:rFonts w:ascii="Times New Roman" w:hAnsi="Times New Roman"/>
          <w:sz w:val="24"/>
          <w:szCs w:val="24"/>
          <w:shd w:val="clear" w:color="auto" w:fill="FFFFFF"/>
          <w:lang w:val="en-GB"/>
        </w:rPr>
        <w:t>,” he said.</w:t>
      </w:r>
    </w:p>
    <w:p w:rsidRPr="00D73D87" w:rsidR="00503AED" w:rsidP="00FC24B0" w:rsidRDefault="00503AED" w14:paraId="1101A4DC" w14:textId="2045A4CF">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If looks could kill, he </w:t>
      </w:r>
      <w:r w:rsidR="00CC6FE6">
        <w:rPr>
          <w:rFonts w:ascii="Times New Roman" w:hAnsi="Times New Roman"/>
          <w:sz w:val="24"/>
          <w:szCs w:val="24"/>
          <w:shd w:val="clear" w:color="auto" w:fill="FFFFFF"/>
          <w:lang w:val="en-GB"/>
        </w:rPr>
        <w:t>sh</w:t>
      </w:r>
      <w:r w:rsidRPr="00D73D87">
        <w:rPr>
          <w:rFonts w:ascii="Times New Roman" w:hAnsi="Times New Roman"/>
          <w:sz w:val="24"/>
          <w:szCs w:val="24"/>
          <w:shd w:val="clear" w:color="auto" w:fill="FFFFFF"/>
          <w:lang w:val="en-GB"/>
        </w:rPr>
        <w:t>ould have died on the spot.</w:t>
      </w:r>
    </w:p>
    <w:p w:rsidRPr="00D73D87" w:rsidR="001F7DE7" w:rsidP="00FC24B0" w:rsidRDefault="001F7DE7" w14:paraId="6AED144A" w14:textId="09134CD8">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“Barman,” continued the old lady glaring at </w:t>
      </w:r>
      <w:r w:rsidRPr="00D73D87" w:rsidR="00503AED">
        <w:rPr>
          <w:rFonts w:ascii="Times New Roman" w:hAnsi="Times New Roman"/>
          <w:sz w:val="24"/>
          <w:szCs w:val="24"/>
          <w:shd w:val="clear" w:color="auto" w:fill="FFFFFF"/>
          <w:lang w:val="en-GB"/>
        </w:rPr>
        <w:t>her husband</w:t>
      </w:r>
      <w:r w:rsidRPr="00D73D87">
        <w:rPr>
          <w:rFonts w:ascii="Times New Roman" w:hAnsi="Times New Roman"/>
          <w:sz w:val="24"/>
          <w:szCs w:val="24"/>
          <w:shd w:val="clear" w:color="auto" w:fill="FFFFFF"/>
          <w:lang w:val="en-GB"/>
        </w:rPr>
        <w:t xml:space="preserve">. “We need a plumber straight away. The water supply in </w:t>
      </w:r>
      <w:proofErr w:type="gramStart"/>
      <w:r w:rsidRPr="00D73D87" w:rsidR="00A60F7E">
        <w:rPr>
          <w:rFonts w:ascii="Times New Roman" w:hAnsi="Times New Roman"/>
          <w:sz w:val="24"/>
          <w:szCs w:val="24"/>
          <w:shd w:val="clear" w:color="auto" w:fill="FFFFFF"/>
          <w:lang w:val="en-GB"/>
        </w:rPr>
        <w:t>all of</w:t>
      </w:r>
      <w:proofErr w:type="gramEnd"/>
      <w:r w:rsidRPr="00D73D87" w:rsidR="00A60F7E">
        <w:rPr>
          <w:rFonts w:ascii="Times New Roman" w:hAnsi="Times New Roman"/>
          <w:sz w:val="24"/>
          <w:szCs w:val="24"/>
          <w:shd w:val="clear" w:color="auto" w:fill="FFFFFF"/>
          <w:lang w:val="en-GB"/>
        </w:rPr>
        <w:t xml:space="preserve"> </w:t>
      </w:r>
      <w:r w:rsidRPr="00D73D87">
        <w:rPr>
          <w:rFonts w:ascii="Times New Roman" w:hAnsi="Times New Roman"/>
          <w:sz w:val="24"/>
          <w:szCs w:val="24"/>
          <w:shd w:val="clear" w:color="auto" w:fill="FFFFFF"/>
          <w:lang w:val="en-GB"/>
        </w:rPr>
        <w:t>the hotel has been cut off</w:t>
      </w:r>
      <w:r w:rsidRPr="00D73D87" w:rsidR="00A60F7E">
        <w:rPr>
          <w:rFonts w:ascii="Times New Roman" w:hAnsi="Times New Roman"/>
          <w:sz w:val="24"/>
          <w:szCs w:val="24"/>
          <w:shd w:val="clear" w:color="auto" w:fill="FFFFFF"/>
          <w:lang w:val="en-GB"/>
        </w:rPr>
        <w:t>.”</w:t>
      </w:r>
    </w:p>
    <w:p w:rsidRPr="00D73D87" w:rsidR="00A60F7E" w:rsidP="00FC24B0" w:rsidRDefault="00A60F7E" w14:paraId="5B13322F" w14:textId="6C971D60">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I tested the bar tap and she was right. There was no water and based on previous attempts at just before nine in </w:t>
      </w:r>
      <w:r w:rsidRPr="00D73D87" w:rsidR="00006C77">
        <w:rPr>
          <w:rFonts w:ascii="Times New Roman" w:hAnsi="Times New Roman"/>
          <w:sz w:val="24"/>
          <w:szCs w:val="24"/>
          <w:shd w:val="clear" w:color="auto" w:fill="FFFFFF"/>
          <w:lang w:val="en-GB"/>
        </w:rPr>
        <w:t xml:space="preserve">the </w:t>
      </w:r>
      <w:r w:rsidRPr="00D73D87">
        <w:rPr>
          <w:rFonts w:ascii="Times New Roman" w:hAnsi="Times New Roman"/>
          <w:sz w:val="24"/>
          <w:szCs w:val="24"/>
          <w:shd w:val="clear" w:color="auto" w:fill="FFFFFF"/>
          <w:lang w:val="en-GB"/>
        </w:rPr>
        <w:t>morning</w:t>
      </w:r>
      <w:r w:rsidRPr="00D73D87" w:rsidR="00006C77">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 xml:space="preserve"> it </w:t>
      </w:r>
      <w:r w:rsidR="00CC6FE6">
        <w:rPr>
          <w:rFonts w:ascii="Times New Roman" w:hAnsi="Times New Roman"/>
          <w:sz w:val="24"/>
          <w:szCs w:val="24"/>
          <w:shd w:val="clear" w:color="auto" w:fill="FFFFFF"/>
          <w:lang w:val="en-GB"/>
        </w:rPr>
        <w:t>was</w:t>
      </w:r>
      <w:r w:rsidRPr="00D73D87">
        <w:rPr>
          <w:rFonts w:ascii="Times New Roman" w:hAnsi="Times New Roman"/>
          <w:sz w:val="24"/>
          <w:szCs w:val="24"/>
          <w:shd w:val="clear" w:color="auto" w:fill="FFFFFF"/>
          <w:lang w:val="en-GB"/>
        </w:rPr>
        <w:t xml:space="preserve"> impossible to find a plumber until tomorrow at the earliest.</w:t>
      </w:r>
    </w:p>
    <w:p w:rsidRPr="00D73D87" w:rsidR="00A60F7E" w:rsidP="00FC24B0" w:rsidRDefault="00A60F7E" w14:paraId="286525CB" w14:textId="781A51FC">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“Sorry, ma’am,” I said in my humblest tones. “Emergency plumbers are not available here. If showers are still required, may I suggest you head to the beach and use the public showers there</w:t>
      </w:r>
      <w:r w:rsidRPr="00D73D87" w:rsidR="00006C77">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w:t>
      </w:r>
    </w:p>
    <w:p w:rsidRPr="00D73D87" w:rsidR="00A60F7E" w:rsidP="00FC24B0" w:rsidRDefault="00A60F7E" w14:paraId="1755094C" w14:textId="43813B2F">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“But we haff not ze breakfast,” said one of the girls.</w:t>
      </w:r>
    </w:p>
    <w:p w:rsidRPr="00D73D87" w:rsidR="00A60F7E" w:rsidP="00FC24B0" w:rsidRDefault="00A60F7E" w14:paraId="503D0CBA" w14:textId="26841E02">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“Then take what you want from the buffet,” I said. “Wrap it in a serviette and eat it on the vay to the beach.”</w:t>
      </w:r>
    </w:p>
    <w:p w:rsidRPr="00D73D87" w:rsidR="00FC24B0" w:rsidP="00FC24B0" w:rsidRDefault="00FC24B0" w14:paraId="0C9308CC" w14:textId="285F54C3">
      <w:pPr>
        <w:spacing w:after="0" w:line="360" w:lineRule="auto"/>
        <w:ind w:firstLine="720"/>
        <w:rPr>
          <w:del w:author="Gary Smailes" w:date="2024-01-17T13:03:30.281Z" w:id="818076358"/>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The girls </w:t>
      </w:r>
      <w:r w:rsidRPr="00D73D87">
        <w:rPr>
          <w:rFonts w:ascii="Times New Roman" w:hAnsi="Times New Roman"/>
          <w:sz w:val="24"/>
          <w:szCs w:val="24"/>
          <w:shd w:val="clear" w:color="auto" w:fill="FFFFFF"/>
          <w:lang w:val="en-GB"/>
        </w:rPr>
        <w:t>didn’t</w:t>
      </w:r>
      <w:r w:rsidRPr="00D73D87">
        <w:rPr>
          <w:rFonts w:ascii="Times New Roman" w:hAnsi="Times New Roman"/>
          <w:sz w:val="24"/>
          <w:szCs w:val="24"/>
          <w:shd w:val="clear" w:color="auto" w:fill="FFFFFF"/>
          <w:lang w:val="en-GB"/>
        </w:rPr>
        <w:t xml:space="preserve"> hesitate.</w:t>
      </w:r>
      <w:ins w:author="Gary Smailes" w:date="2024-01-17T13:03:30.584Z" w:id="1144782577">
        <w:r w:rsidRPr="00D73D87">
          <w:rPr>
            <w:rFonts w:ascii="Times New Roman" w:hAnsi="Times New Roman"/>
            <w:sz w:val="24"/>
            <w:szCs w:val="24"/>
            <w:shd w:val="clear" w:color="auto" w:fill="FFFFFF"/>
            <w:lang w:val="en-GB"/>
          </w:rPr>
          <w:t xml:space="preserve"> </w:t>
        </w:r>
      </w:ins>
    </w:p>
    <w:p w:rsidR="00A60F7E" w:rsidP="4A6D2F5D" w:rsidRDefault="00A60F7E" w14:paraId="0B359673" w14:textId="59989D8B">
      <w:pPr>
        <w:spacing w:after="0" w:line="360" w:lineRule="auto"/>
        <w:ind w:firstLine="0"/>
        <w:rPr>
          <w:rFonts w:ascii="Times New Roman" w:hAnsi="Times New Roman"/>
          <w:sz w:val="24"/>
          <w:szCs w:val="24"/>
          <w:shd w:val="clear" w:color="auto" w:fill="FFFFFF"/>
          <w:lang w:val="en-GB"/>
        </w:rPr>
        <w:pPrChange w:author="Gary Smailes" w:date="2024-01-17T13:03:30.104Z">
          <w:pPr>
            <w:spacing w:after="0" w:line="360" w:lineRule="auto"/>
            <w:ind w:firstLine="720"/>
          </w:pPr>
        </w:pPrChange>
      </w:pPr>
      <w:r w:rsidRPr="00D73D87">
        <w:rPr>
          <w:rFonts w:ascii="Times New Roman" w:hAnsi="Times New Roman"/>
          <w:sz w:val="24"/>
          <w:szCs w:val="24"/>
          <w:shd w:val="clear" w:color="auto" w:fill="FFFFFF"/>
          <w:lang w:val="en-GB"/>
        </w:rPr>
        <w:t xml:space="preserve">Within seconds there </w:t>
      </w:r>
      <w:r w:rsidRPr="00D73D87">
        <w:rPr>
          <w:rFonts w:ascii="Times New Roman" w:hAnsi="Times New Roman"/>
          <w:sz w:val="24"/>
          <w:szCs w:val="24"/>
          <w:shd w:val="clear" w:color="auto" w:fill="FFFFFF"/>
          <w:lang w:val="en-GB"/>
        </w:rPr>
        <w:t>wasn’t</w:t>
      </w:r>
      <w:r w:rsidRPr="00D73D87">
        <w:rPr>
          <w:rFonts w:ascii="Times New Roman" w:hAnsi="Times New Roman"/>
          <w:sz w:val="24"/>
          <w:szCs w:val="24"/>
          <w:shd w:val="clear" w:color="auto" w:fill="FFFFFF"/>
          <w:lang w:val="en-GB"/>
        </w:rPr>
        <w:t xml:space="preserve"> a bread roll or pastry in sight and minutes later they trooped off to the beach munching happily dressed in bikinis with towels wrapped around their heads.</w:t>
      </w:r>
    </w:p>
    <w:p w:rsidR="00AA6936" w:rsidP="00FC24B0" w:rsidRDefault="00AA6936" w14:paraId="14B036FC" w14:textId="02809090">
      <w:pPr>
        <w:spacing w:after="0" w:line="360" w:lineRule="auto"/>
        <w:ind w:firstLine="720"/>
        <w:rPr>
          <w:rFonts w:ascii="Times New Roman" w:hAnsi="Times New Roman"/>
          <w:sz w:val="24"/>
          <w:szCs w:val="24"/>
          <w:shd w:val="clear" w:color="auto" w:fill="FFFFFF"/>
          <w:lang w:val="en-GB"/>
        </w:rPr>
      </w:pPr>
      <w:r>
        <w:rPr>
          <w:rFonts w:ascii="Times New Roman" w:hAnsi="Times New Roman"/>
          <w:sz w:val="24"/>
          <w:szCs w:val="24"/>
          <w:shd w:val="clear" w:color="auto" w:fill="FFFFFF"/>
          <w:lang w:val="en-GB"/>
        </w:rPr>
        <w:t xml:space="preserve">“See you </w:t>
      </w:r>
      <w:r w:rsidR="00496E8C">
        <w:rPr>
          <w:rFonts w:ascii="Times New Roman" w:hAnsi="Times New Roman"/>
          <w:sz w:val="24"/>
          <w:szCs w:val="24"/>
          <w:shd w:val="clear" w:color="auto" w:fill="FFFFFF"/>
          <w:lang w:val="en-GB"/>
        </w:rPr>
        <w:t>at Ayo’s later,” they shouted.</w:t>
      </w:r>
    </w:p>
    <w:p w:rsidRPr="00D73D87" w:rsidR="00496E8C" w:rsidP="00FC24B0" w:rsidRDefault="00496E8C" w14:paraId="5EE58C7F" w14:textId="57BD7A63">
      <w:pPr>
        <w:spacing w:after="0" w:line="360" w:lineRule="auto"/>
        <w:ind w:firstLine="720"/>
        <w:rPr>
          <w:rFonts w:ascii="Times New Roman" w:hAnsi="Times New Roman"/>
          <w:sz w:val="24"/>
          <w:szCs w:val="24"/>
          <w:shd w:val="clear" w:color="auto" w:fill="FFFFFF"/>
          <w:lang w:val="en-GB"/>
        </w:rPr>
      </w:pPr>
      <w:r>
        <w:rPr>
          <w:rFonts w:ascii="Times New Roman" w:hAnsi="Times New Roman"/>
          <w:sz w:val="24"/>
          <w:szCs w:val="24"/>
          <w:shd w:val="clear" w:color="auto" w:fill="FFFFFF"/>
          <w:lang w:val="en-GB"/>
        </w:rPr>
        <w:t xml:space="preserve">“If we can find a plumber,” I </w:t>
      </w:r>
      <w:r w:rsidR="00CA1815">
        <w:rPr>
          <w:rFonts w:ascii="Times New Roman" w:hAnsi="Times New Roman"/>
          <w:sz w:val="24"/>
          <w:szCs w:val="24"/>
          <w:shd w:val="clear" w:color="auto" w:fill="FFFFFF"/>
          <w:lang w:val="en-GB"/>
        </w:rPr>
        <w:t>said.</w:t>
      </w:r>
    </w:p>
    <w:p w:rsidR="007108E0" w:rsidP="4A6D2F5D" w:rsidRDefault="00A60F7E" w14:paraId="72FDA052" w14:textId="33FAD11A">
      <w:pPr>
        <w:pStyle w:val="Normal"/>
        <w:suppressLineNumbers w:val="0"/>
        <w:bidi w:val="0"/>
        <w:spacing w:before="0" w:beforeAutospacing="off" w:after="0" w:afterAutospacing="off" w:line="360" w:lineRule="auto"/>
        <w:ind w:left="0" w:right="0" w:firstLine="720"/>
        <w:jc w:val="left"/>
        <w:rPr>
          <w:rFonts w:ascii="Times New Roman" w:hAnsi="Times New Roman"/>
          <w:sz w:val="24"/>
          <w:szCs w:val="24"/>
          <w:lang w:val="en-GB"/>
        </w:rPr>
      </w:pPr>
      <w:del w:author="Gary Smailes" w:date="2024-01-17T13:03:39.113Z" w:id="983059121">
        <w:r w:rsidRPr="4A6D2F5D" w:rsidDel="4A6D2F5D">
          <w:rPr>
            <w:rFonts w:ascii="Times New Roman" w:hAnsi="Times New Roman"/>
            <w:sz w:val="24"/>
            <w:szCs w:val="24"/>
            <w:lang w:val="en-GB"/>
          </w:rPr>
          <w:delText>Surprisingly, t</w:delText>
        </w:r>
      </w:del>
      <w:ins w:author="Gary Smailes" w:date="2024-01-17T13:03:39.156Z" w:id="1348242975">
        <w:r w:rsidRPr="4A6D2F5D" w:rsidR="4A6D2F5D">
          <w:rPr>
            <w:rFonts w:ascii="Times New Roman" w:hAnsi="Times New Roman"/>
            <w:sz w:val="24"/>
            <w:szCs w:val="24"/>
            <w:lang w:val="en-GB"/>
          </w:rPr>
          <w:t>T</w:t>
        </w:r>
      </w:ins>
      <w:r w:rsidRPr="00D73D87">
        <w:rPr>
          <w:rFonts w:ascii="Times New Roman" w:hAnsi="Times New Roman"/>
          <w:sz w:val="24"/>
          <w:szCs w:val="24"/>
          <w:shd w:val="clear" w:color="auto" w:fill="FFFFFF"/>
          <w:lang w:val="en-GB"/>
        </w:rPr>
        <w:t xml:space="preserve">he plumber arrived </w:t>
      </w:r>
      <w:r w:rsidR="00CA1815">
        <w:rPr>
          <w:rFonts w:ascii="Times New Roman" w:hAnsi="Times New Roman"/>
          <w:sz w:val="24"/>
          <w:szCs w:val="24"/>
          <w:shd w:val="clear" w:color="auto" w:fill="FFFFFF"/>
          <w:lang w:val="en-GB"/>
        </w:rPr>
        <w:t>mid-morning</w:t>
      </w:r>
      <w:r w:rsidRPr="00D73D87" w:rsidR="009F335F">
        <w:rPr>
          <w:rFonts w:ascii="Times New Roman" w:hAnsi="Times New Roman"/>
          <w:sz w:val="24"/>
          <w:szCs w:val="24"/>
          <w:shd w:val="clear" w:color="auto" w:fill="FFFFFF"/>
          <w:lang w:val="en-GB"/>
        </w:rPr>
        <w:t xml:space="preserve"> and discovered the ballcock in the tank had rusted. We were up and running </w:t>
      </w:r>
      <w:r w:rsidR="00CA1815">
        <w:rPr>
          <w:rFonts w:ascii="Times New Roman" w:hAnsi="Times New Roman"/>
          <w:sz w:val="24"/>
          <w:szCs w:val="24"/>
          <w:shd w:val="clear" w:color="auto" w:fill="FFFFFF"/>
          <w:lang w:val="en-GB"/>
        </w:rPr>
        <w:t>within an hour</w:t>
      </w:r>
      <w:r w:rsidRPr="00D73D87" w:rsidR="009F335F">
        <w:rPr>
          <w:rFonts w:ascii="Times New Roman" w:hAnsi="Times New Roman"/>
          <w:sz w:val="24"/>
          <w:szCs w:val="24"/>
          <w:shd w:val="clear" w:color="auto" w:fill="FFFFFF"/>
          <w:lang w:val="en-GB"/>
        </w:rPr>
        <w:t xml:space="preserve">, </w:t>
      </w:r>
      <w:r w:rsidR="00CA1815">
        <w:rPr>
          <w:rFonts w:ascii="Times New Roman" w:hAnsi="Times New Roman"/>
          <w:sz w:val="24"/>
          <w:szCs w:val="24"/>
          <w:shd w:val="clear" w:color="auto" w:fill="FFFFFF"/>
          <w:lang w:val="en-GB"/>
        </w:rPr>
        <w:t>so I changed into beach gear, grabbed my bag</w:t>
      </w:r>
      <w:r w:rsidR="007108E0">
        <w:rPr>
          <w:rFonts w:ascii="Times New Roman" w:hAnsi="Times New Roman"/>
          <w:sz w:val="24"/>
          <w:szCs w:val="24"/>
          <w:shd w:val="clear" w:color="auto" w:fill="FFFFFF"/>
          <w:lang w:val="en-GB"/>
        </w:rPr>
        <w:t>,</w:t>
      </w:r>
      <w:r w:rsidR="00CA1815">
        <w:rPr>
          <w:rFonts w:ascii="Times New Roman" w:hAnsi="Times New Roman"/>
          <w:sz w:val="24"/>
          <w:szCs w:val="24"/>
          <w:shd w:val="clear" w:color="auto" w:fill="FFFFFF"/>
          <w:lang w:val="en-GB"/>
        </w:rPr>
        <w:t xml:space="preserve"> and headed off to </w:t>
      </w:r>
      <w:r w:rsidR="00CA1815">
        <w:rPr>
          <w:rFonts w:ascii="Times New Roman" w:hAnsi="Times New Roman"/>
          <w:sz w:val="24"/>
          <w:szCs w:val="24"/>
          <w:shd w:val="clear" w:color="auto" w:fill="FFFFFF"/>
          <w:lang w:val="en-GB"/>
        </w:rPr>
        <w:t xml:space="preserve">Burri</w:t>
      </w:r>
      <w:r w:rsidR="007108E0">
        <w:rPr>
          <w:rFonts w:ascii="Times New Roman" w:hAnsi="Times New Roman"/>
          <w:sz w:val="24"/>
          <w:szCs w:val="24"/>
          <w:shd w:val="clear" w:color="auto" w:fill="FFFFFF"/>
          <w:lang w:val="en-GB"/>
        </w:rPr>
        <w:t>ana</w:t>
      </w:r>
      <w:r w:rsidR="007108E0">
        <w:rPr>
          <w:rFonts w:ascii="Times New Roman" w:hAnsi="Times New Roman"/>
          <w:sz w:val="24"/>
          <w:szCs w:val="24"/>
          <w:shd w:val="clear" w:color="auto" w:fill="FFFFFF"/>
          <w:lang w:val="en-GB"/>
        </w:rPr>
        <w:t>.</w:t>
      </w:r>
    </w:p>
    <w:p w:rsidRPr="00D73D87" w:rsidR="00522F71" w:rsidP="00522F71" w:rsidRDefault="00522F71" w14:paraId="6C25124B" w14:textId="1023ED92">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Sugar cane plantations </w:t>
      </w:r>
      <w:r w:rsidR="004E5EB4">
        <w:rPr>
          <w:rFonts w:ascii="Times New Roman" w:hAnsi="Times New Roman"/>
          <w:sz w:val="24"/>
          <w:szCs w:val="24"/>
          <w:shd w:val="clear" w:color="auto" w:fill="FFFFFF"/>
          <w:lang w:val="en-GB"/>
        </w:rPr>
        <w:t xml:space="preserve">still </w:t>
      </w:r>
      <w:r w:rsidRPr="00D73D87">
        <w:rPr>
          <w:rFonts w:ascii="Times New Roman" w:hAnsi="Times New Roman"/>
          <w:sz w:val="24"/>
          <w:szCs w:val="24"/>
          <w:shd w:val="clear" w:color="auto" w:fill="FFFFFF"/>
          <w:lang w:val="en-GB"/>
        </w:rPr>
        <w:t xml:space="preserve">stretched right to the edge of the sand on Playa Burriana. Colourful fishing vessels, in various conditions of maintenance, lined the shore. Several </w:t>
      </w:r>
      <w:r w:rsidRPr="00D73D87">
        <w:rPr>
          <w:rFonts w:ascii="Times New Roman" w:hAnsi="Times New Roman"/>
          <w:sz w:val="24"/>
          <w:szCs w:val="24"/>
          <w:shd w:val="clear" w:color="auto" w:fill="FFFFFF"/>
          <w:lang w:val="en-GB"/>
        </w:rPr>
        <w:lastRenderedPageBreak/>
        <w:t>fishermen, most of them middle-aged, sat in between the boats mending nets in readiness for another night on the water. They used bright lamps, hoping to attract a bountiful catch of sea bass and sardines. A giant rusty hand-winch was anchored into the sand near the sugar cane and used to haul the heavy craft well clear of the water line.</w:t>
      </w:r>
    </w:p>
    <w:p w:rsidR="00522F71" w:rsidP="00522F71" w:rsidRDefault="00522F71" w14:paraId="653BB577" w14:textId="77777777">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Francisco Ortega Olalla – Ayo, a legendary local character renowned for his marathon running and informative guided tours around Nerja caves started selling drinks on the beaches in the 1960s. As sunbathing grew more popular, he opened the first Chiringuito in 1969, a flimsy temporary structure built on sand covered with cane panels for shade. As the business expanded, the kitchen became too small, so he moved outside and cooked a giant paella over an open fire. His outdoor cooking demonstrations rapidly grew into a huge tourist attraction.</w:t>
      </w:r>
    </w:p>
    <w:p w:rsidR="002E6852" w:rsidP="002D552D" w:rsidRDefault="00327F3C" w14:paraId="4AFA1929" w14:textId="0554DE1A">
      <w:pPr>
        <w:pStyle w:val="CSP-ChapterBodyText-FirstParagraph"/>
        <w:spacing w:line="360" w:lineRule="auto"/>
        <w:ind w:firstLine="720"/>
        <w:jc w:val="left"/>
        <w:rPr>
          <w:rFonts w:ascii="Times New Roman" w:hAnsi="Times New Roman"/>
          <w:sz w:val="24"/>
          <w:szCs w:val="24"/>
          <w:shd w:val="clear" w:color="auto" w:fill="FFFFFF"/>
          <w:lang w:val="en-GB"/>
        </w:rPr>
      </w:pPr>
      <w:r>
        <w:rPr>
          <w:rFonts w:ascii="Times New Roman" w:hAnsi="Times New Roman"/>
          <w:sz w:val="24"/>
          <w:szCs w:val="24"/>
          <w:shd w:val="clear" w:color="auto" w:fill="FFFFFF"/>
          <w:lang w:val="en-GB"/>
        </w:rPr>
        <w:t>I found the group lying on sunbeds in front of Ay</w:t>
      </w:r>
      <w:r w:rsidR="002E6852">
        <w:rPr>
          <w:rFonts w:ascii="Times New Roman" w:hAnsi="Times New Roman"/>
          <w:sz w:val="24"/>
          <w:szCs w:val="24"/>
          <w:shd w:val="clear" w:color="auto" w:fill="FFFFFF"/>
          <w:lang w:val="en-GB"/>
        </w:rPr>
        <w:t>o’s</w:t>
      </w:r>
      <w:r w:rsidR="00C42E5D">
        <w:rPr>
          <w:rFonts w:ascii="Times New Roman" w:hAnsi="Times New Roman"/>
          <w:sz w:val="24"/>
          <w:szCs w:val="24"/>
          <w:shd w:val="clear" w:color="auto" w:fill="FFFFFF"/>
          <w:lang w:val="en-GB"/>
        </w:rPr>
        <w:t>, said ‘Hola,’ to everyone,</w:t>
      </w:r>
      <w:r w:rsidR="002D552D">
        <w:rPr>
          <w:rFonts w:ascii="Times New Roman" w:hAnsi="Times New Roman"/>
          <w:sz w:val="24"/>
          <w:szCs w:val="24"/>
          <w:shd w:val="clear" w:color="auto" w:fill="FFFFFF"/>
          <w:lang w:val="en-GB"/>
        </w:rPr>
        <w:t xml:space="preserve"> </w:t>
      </w:r>
      <w:r w:rsidR="002E6852">
        <w:rPr>
          <w:rFonts w:ascii="Times New Roman" w:hAnsi="Times New Roman"/>
          <w:sz w:val="24"/>
          <w:szCs w:val="24"/>
          <w:shd w:val="clear" w:color="auto" w:fill="FFFFFF"/>
          <w:lang w:val="en-GB"/>
        </w:rPr>
        <w:t xml:space="preserve">waved to </w:t>
      </w:r>
      <w:r w:rsidRPr="00D73D87" w:rsidR="002E6852">
        <w:rPr>
          <w:rFonts w:ascii="Times New Roman" w:hAnsi="Times New Roman"/>
          <w:sz w:val="24"/>
          <w:szCs w:val="24"/>
          <w:shd w:val="clear" w:color="auto" w:fill="FFFFFF"/>
          <w:lang w:val="en-GB"/>
        </w:rPr>
        <w:t>Ken Taylor and his son Chris</w:t>
      </w:r>
      <w:r w:rsidR="002E6852">
        <w:rPr>
          <w:rFonts w:ascii="Times New Roman" w:hAnsi="Times New Roman"/>
          <w:sz w:val="24"/>
          <w:szCs w:val="24"/>
          <w:shd w:val="clear" w:color="auto" w:fill="FFFFFF"/>
          <w:lang w:val="en-GB"/>
        </w:rPr>
        <w:t xml:space="preserve"> beavering away with peddle boats and</w:t>
      </w:r>
      <w:r w:rsidR="001A6135">
        <w:rPr>
          <w:rFonts w:ascii="Times New Roman" w:hAnsi="Times New Roman"/>
          <w:sz w:val="24"/>
          <w:szCs w:val="24"/>
          <w:shd w:val="clear" w:color="auto" w:fill="FFFFFF"/>
          <w:lang w:val="en-GB"/>
        </w:rPr>
        <w:t xml:space="preserve"> water skiers, stripped off my shirt and lay down next to them</w:t>
      </w:r>
      <w:r w:rsidR="009A75DA">
        <w:rPr>
          <w:rFonts w:ascii="Times New Roman" w:hAnsi="Times New Roman"/>
          <w:sz w:val="24"/>
          <w:szCs w:val="24"/>
          <w:shd w:val="clear" w:color="auto" w:fill="FFFFFF"/>
          <w:lang w:val="en-GB"/>
        </w:rPr>
        <w:t>.</w:t>
      </w:r>
    </w:p>
    <w:p w:rsidR="009A75DA" w:rsidP="002D552D" w:rsidRDefault="009A75DA" w14:paraId="07551BD8" w14:textId="64DF0E06">
      <w:pPr>
        <w:pStyle w:val="CSP-ChapterBodyText-FirstParagraph"/>
        <w:spacing w:line="360" w:lineRule="auto"/>
        <w:ind w:firstLine="720"/>
        <w:jc w:val="left"/>
        <w:rPr>
          <w:rFonts w:ascii="Times New Roman" w:hAnsi="Times New Roman"/>
          <w:sz w:val="24"/>
          <w:szCs w:val="24"/>
          <w:shd w:val="clear" w:color="auto" w:fill="FFFFFF"/>
          <w:lang w:val="en-GB"/>
        </w:rPr>
      </w:pPr>
      <w:r>
        <w:rPr>
          <w:rFonts w:ascii="Times New Roman" w:hAnsi="Times New Roman"/>
          <w:sz w:val="24"/>
          <w:szCs w:val="24"/>
          <w:shd w:val="clear" w:color="auto" w:fill="FFFFFF"/>
          <w:lang w:val="en-GB"/>
        </w:rPr>
        <w:t>As the sun warmed my pale body, it reminded</w:t>
      </w:r>
      <w:r w:rsidR="009C1475">
        <w:rPr>
          <w:rFonts w:ascii="Times New Roman" w:hAnsi="Times New Roman"/>
          <w:sz w:val="24"/>
          <w:szCs w:val="24"/>
          <w:shd w:val="clear" w:color="auto" w:fill="FFFFFF"/>
          <w:lang w:val="en-GB"/>
        </w:rPr>
        <w:t xml:space="preserve"> me this was my first time on the beach for </w:t>
      </w:r>
      <w:r w:rsidR="00800633">
        <w:rPr>
          <w:rFonts w:ascii="Times New Roman" w:hAnsi="Times New Roman"/>
          <w:sz w:val="24"/>
          <w:szCs w:val="24"/>
          <w:shd w:val="clear" w:color="auto" w:fill="FFFFFF"/>
          <w:lang w:val="en-GB"/>
        </w:rPr>
        <w:t>ages</w:t>
      </w:r>
      <w:r w:rsidR="00605BC3">
        <w:rPr>
          <w:rFonts w:ascii="Times New Roman" w:hAnsi="Times New Roman"/>
          <w:sz w:val="24"/>
          <w:szCs w:val="24"/>
          <w:shd w:val="clear" w:color="auto" w:fill="FFFFFF"/>
          <w:lang w:val="en-GB"/>
        </w:rPr>
        <w:t>,</w:t>
      </w:r>
      <w:r w:rsidR="004C516F">
        <w:rPr>
          <w:rFonts w:ascii="Times New Roman" w:hAnsi="Times New Roman"/>
          <w:sz w:val="24"/>
          <w:szCs w:val="24"/>
          <w:shd w:val="clear" w:color="auto" w:fill="FFFFFF"/>
          <w:lang w:val="en-GB"/>
        </w:rPr>
        <w:t xml:space="preserve"> yet I </w:t>
      </w:r>
      <w:r w:rsidR="00641730">
        <w:rPr>
          <w:rFonts w:ascii="Times New Roman" w:hAnsi="Times New Roman"/>
          <w:sz w:val="24"/>
          <w:szCs w:val="24"/>
          <w:shd w:val="clear" w:color="auto" w:fill="FFFFFF"/>
          <w:lang w:val="en-GB"/>
        </w:rPr>
        <w:t xml:space="preserve">had always </w:t>
      </w:r>
      <w:r w:rsidR="004C516F">
        <w:rPr>
          <w:rFonts w:ascii="Times New Roman" w:hAnsi="Times New Roman"/>
          <w:sz w:val="24"/>
          <w:szCs w:val="24"/>
          <w:shd w:val="clear" w:color="auto" w:fill="FFFFFF"/>
          <w:lang w:val="en-GB"/>
        </w:rPr>
        <w:t xml:space="preserve">loved stretching out and enjoying the </w:t>
      </w:r>
      <w:r w:rsidR="00605BC3">
        <w:rPr>
          <w:rFonts w:ascii="Times New Roman" w:hAnsi="Times New Roman"/>
          <w:sz w:val="24"/>
          <w:szCs w:val="24"/>
          <w:shd w:val="clear" w:color="auto" w:fill="FFFFFF"/>
          <w:lang w:val="en-GB"/>
        </w:rPr>
        <w:t xml:space="preserve">rays. It was relaxing and soporific. </w:t>
      </w:r>
      <w:r w:rsidR="00C769EC">
        <w:rPr>
          <w:rFonts w:ascii="Times New Roman" w:hAnsi="Times New Roman"/>
          <w:sz w:val="24"/>
          <w:szCs w:val="24"/>
          <w:shd w:val="clear" w:color="auto" w:fill="FFFFFF"/>
          <w:lang w:val="en-GB"/>
        </w:rPr>
        <w:t>When Tracy was here</w:t>
      </w:r>
      <w:r w:rsidR="00641730">
        <w:rPr>
          <w:rFonts w:ascii="Times New Roman" w:hAnsi="Times New Roman"/>
          <w:sz w:val="24"/>
          <w:szCs w:val="24"/>
          <w:shd w:val="clear" w:color="auto" w:fill="FFFFFF"/>
          <w:lang w:val="en-GB"/>
        </w:rPr>
        <w:t>,</w:t>
      </w:r>
      <w:r w:rsidR="00C769EC">
        <w:rPr>
          <w:rFonts w:ascii="Times New Roman" w:hAnsi="Times New Roman"/>
          <w:sz w:val="24"/>
          <w:szCs w:val="24"/>
          <w:shd w:val="clear" w:color="auto" w:fill="FFFFFF"/>
          <w:lang w:val="en-GB"/>
        </w:rPr>
        <w:t xml:space="preserve"> we were on the beach every day, playing beach tennis, volleyball or just paddl</w:t>
      </w:r>
      <w:r w:rsidR="005C4A7A">
        <w:rPr>
          <w:rFonts w:ascii="Times New Roman" w:hAnsi="Times New Roman"/>
          <w:sz w:val="24"/>
          <w:szCs w:val="24"/>
          <w:shd w:val="clear" w:color="auto" w:fill="FFFFFF"/>
          <w:lang w:val="en-GB"/>
        </w:rPr>
        <w:t>ing along the shore holding hands and exchanging lustful glances.</w:t>
      </w:r>
    </w:p>
    <w:p w:rsidR="005C4A7A" w:rsidP="002D552D" w:rsidRDefault="005C4A7A" w14:paraId="665959CD" w14:textId="731B64B9">
      <w:pPr>
        <w:pStyle w:val="CSP-ChapterBodyText-FirstParagraph"/>
        <w:spacing w:line="360" w:lineRule="auto"/>
        <w:ind w:firstLine="720"/>
        <w:jc w:val="left"/>
        <w:rPr>
          <w:rFonts w:ascii="Times New Roman" w:hAnsi="Times New Roman"/>
          <w:sz w:val="24"/>
          <w:szCs w:val="24"/>
          <w:shd w:val="clear" w:color="auto" w:fill="FFFFFF"/>
          <w:lang w:val="en-GB"/>
        </w:rPr>
      </w:pPr>
      <w:r>
        <w:rPr>
          <w:rFonts w:ascii="Times New Roman" w:hAnsi="Times New Roman"/>
          <w:sz w:val="24"/>
          <w:szCs w:val="24"/>
          <w:shd w:val="clear" w:color="auto" w:fill="FFFFFF"/>
          <w:lang w:val="en-GB"/>
        </w:rPr>
        <w:t>I watched a father building a sandcastle</w:t>
      </w:r>
      <w:r w:rsidR="00444DC8">
        <w:rPr>
          <w:rFonts w:ascii="Times New Roman" w:hAnsi="Times New Roman"/>
          <w:sz w:val="24"/>
          <w:szCs w:val="24"/>
          <w:shd w:val="clear" w:color="auto" w:fill="FFFFFF"/>
          <w:lang w:val="en-GB"/>
        </w:rPr>
        <w:t xml:space="preserve"> w</w:t>
      </w:r>
      <w:r w:rsidR="0005562A">
        <w:rPr>
          <w:rFonts w:ascii="Times New Roman" w:hAnsi="Times New Roman"/>
          <w:sz w:val="24"/>
          <w:szCs w:val="24"/>
          <w:shd w:val="clear" w:color="auto" w:fill="FFFFFF"/>
          <w:lang w:val="en-GB"/>
        </w:rPr>
        <w:t>a</w:t>
      </w:r>
      <w:r w:rsidR="00444DC8">
        <w:rPr>
          <w:rFonts w:ascii="Times New Roman" w:hAnsi="Times New Roman"/>
          <w:sz w:val="24"/>
          <w:szCs w:val="24"/>
          <w:shd w:val="clear" w:color="auto" w:fill="FFFFFF"/>
          <w:lang w:val="en-GB"/>
        </w:rPr>
        <w:t>ll within reach of the surf and trembled with joy when a wave knocked over his endeavours and drenched</w:t>
      </w:r>
      <w:r w:rsidR="00DD3687">
        <w:rPr>
          <w:rFonts w:ascii="Times New Roman" w:hAnsi="Times New Roman"/>
          <w:sz w:val="24"/>
          <w:szCs w:val="24"/>
          <w:shd w:val="clear" w:color="auto" w:fill="FFFFFF"/>
          <w:lang w:val="en-GB"/>
        </w:rPr>
        <w:t xml:space="preserve"> his children. Their laughter was carefree and </w:t>
      </w:r>
      <w:r w:rsidR="00F8093A">
        <w:rPr>
          <w:rFonts w:ascii="Times New Roman" w:hAnsi="Times New Roman"/>
          <w:sz w:val="24"/>
          <w:szCs w:val="24"/>
          <w:shd w:val="clear" w:color="auto" w:fill="FFFFFF"/>
          <w:lang w:val="en-GB"/>
        </w:rPr>
        <w:t>infectious,</w:t>
      </w:r>
      <w:r w:rsidR="00DD3687">
        <w:rPr>
          <w:rFonts w:ascii="Times New Roman" w:hAnsi="Times New Roman"/>
          <w:sz w:val="24"/>
          <w:szCs w:val="24"/>
          <w:shd w:val="clear" w:color="auto" w:fill="FFFFFF"/>
          <w:lang w:val="en-GB"/>
        </w:rPr>
        <w:t xml:space="preserve"> and I could</w:t>
      </w:r>
      <w:r w:rsidR="00F8093A">
        <w:rPr>
          <w:rFonts w:ascii="Times New Roman" w:hAnsi="Times New Roman"/>
          <w:sz w:val="24"/>
          <w:szCs w:val="24"/>
          <w:shd w:val="clear" w:color="auto" w:fill="FFFFFF"/>
          <w:lang w:val="en-GB"/>
        </w:rPr>
        <w:t>n’t</w:t>
      </w:r>
      <w:r w:rsidR="00DD3687">
        <w:rPr>
          <w:rFonts w:ascii="Times New Roman" w:hAnsi="Times New Roman"/>
          <w:sz w:val="24"/>
          <w:szCs w:val="24"/>
          <w:shd w:val="clear" w:color="auto" w:fill="FFFFFF"/>
          <w:lang w:val="en-GB"/>
        </w:rPr>
        <w:t xml:space="preserve"> </w:t>
      </w:r>
      <w:r w:rsidR="00F8093A">
        <w:rPr>
          <w:rFonts w:ascii="Times New Roman" w:hAnsi="Times New Roman"/>
          <w:sz w:val="24"/>
          <w:szCs w:val="24"/>
          <w:shd w:val="clear" w:color="auto" w:fill="FFFFFF"/>
          <w:lang w:val="en-GB"/>
        </w:rPr>
        <w:t>resist</w:t>
      </w:r>
      <w:r w:rsidR="00DD3687">
        <w:rPr>
          <w:rFonts w:ascii="Times New Roman" w:hAnsi="Times New Roman"/>
          <w:sz w:val="24"/>
          <w:szCs w:val="24"/>
          <w:shd w:val="clear" w:color="auto" w:fill="FFFFFF"/>
          <w:lang w:val="en-GB"/>
        </w:rPr>
        <w:t xml:space="preserve"> giggling with them</w:t>
      </w:r>
      <w:r w:rsidR="00F8093A">
        <w:rPr>
          <w:rFonts w:ascii="Times New Roman" w:hAnsi="Times New Roman"/>
          <w:sz w:val="24"/>
          <w:szCs w:val="24"/>
          <w:shd w:val="clear" w:color="auto" w:fill="FFFFFF"/>
          <w:lang w:val="en-GB"/>
        </w:rPr>
        <w:t>.</w:t>
      </w:r>
      <w:r w:rsidR="00221AF0">
        <w:rPr>
          <w:rFonts w:ascii="Times New Roman" w:hAnsi="Times New Roman"/>
          <w:sz w:val="24"/>
          <w:szCs w:val="24"/>
          <w:shd w:val="clear" w:color="auto" w:fill="FFFFFF"/>
          <w:lang w:val="en-GB"/>
        </w:rPr>
        <w:t xml:space="preserve"> Then Chris took a group out on the banana boat and made sure they all fell off by turning quickly. Again, I giggled along.</w:t>
      </w:r>
      <w:r w:rsidR="001B1B03">
        <w:rPr>
          <w:rFonts w:ascii="Times New Roman" w:hAnsi="Times New Roman"/>
          <w:sz w:val="24"/>
          <w:szCs w:val="24"/>
          <w:shd w:val="clear" w:color="auto" w:fill="FFFFFF"/>
          <w:lang w:val="en-GB"/>
        </w:rPr>
        <w:t xml:space="preserve"> It was so peaceful and relaxing.</w:t>
      </w:r>
    </w:p>
    <w:p w:rsidR="006967A0" w:rsidP="0010179E" w:rsidRDefault="0010179E" w14:paraId="4924D49D" w14:textId="4D8A4BF2">
      <w:pPr>
        <w:pStyle w:val="CSP-ChapterBodyText-FirstParagraph"/>
        <w:spacing w:line="360" w:lineRule="auto"/>
        <w:ind w:firstLine="720"/>
        <w:jc w:val="left"/>
        <w:rPr>
          <w:rFonts w:ascii="Times New Roman" w:hAnsi="Times New Roman"/>
          <w:sz w:val="24"/>
          <w:szCs w:val="24"/>
          <w:shd w:val="clear" w:color="auto" w:fill="FFFFFF"/>
          <w:lang w:val="en-GB"/>
        </w:rPr>
      </w:pPr>
      <w:r>
        <w:rPr>
          <w:rFonts w:ascii="Times New Roman" w:hAnsi="Times New Roman"/>
          <w:sz w:val="24"/>
          <w:szCs w:val="24"/>
          <w:shd w:val="clear" w:color="auto" w:fill="FFFFFF"/>
          <w:lang w:val="en-GB"/>
        </w:rPr>
        <w:t xml:space="preserve">Why didn’t I come here more often? Because I </w:t>
      </w:r>
      <w:r w:rsidR="006967A0">
        <w:rPr>
          <w:rFonts w:ascii="Times New Roman" w:hAnsi="Times New Roman"/>
          <w:sz w:val="24"/>
          <w:szCs w:val="24"/>
          <w:shd w:val="clear" w:color="auto" w:fill="FFFFFF"/>
          <w:lang w:val="en-GB"/>
        </w:rPr>
        <w:t xml:space="preserve">worked seven days a week. How could </w:t>
      </w:r>
      <w:r>
        <w:rPr>
          <w:rFonts w:ascii="Times New Roman" w:hAnsi="Times New Roman"/>
          <w:sz w:val="24"/>
          <w:szCs w:val="24"/>
          <w:shd w:val="clear" w:color="auto" w:fill="FFFFFF"/>
          <w:lang w:val="en-GB"/>
        </w:rPr>
        <w:t>I</w:t>
      </w:r>
      <w:r w:rsidR="006967A0">
        <w:rPr>
          <w:rFonts w:ascii="Times New Roman" w:hAnsi="Times New Roman"/>
          <w:sz w:val="24"/>
          <w:szCs w:val="24"/>
          <w:shd w:val="clear" w:color="auto" w:fill="FFFFFF"/>
          <w:lang w:val="en-GB"/>
        </w:rPr>
        <w:t>?</w:t>
      </w:r>
    </w:p>
    <w:p w:rsidR="006967A0" w:rsidP="002D552D" w:rsidRDefault="006967A0" w14:paraId="39B5ABBA" w14:textId="10468CD5">
      <w:pPr>
        <w:pStyle w:val="CSP-ChapterBodyText-FirstParagraph"/>
        <w:spacing w:line="360" w:lineRule="auto"/>
        <w:ind w:firstLine="720"/>
        <w:jc w:val="left"/>
        <w:rPr>
          <w:rFonts w:ascii="Times New Roman" w:hAnsi="Times New Roman"/>
          <w:sz w:val="24"/>
          <w:szCs w:val="24"/>
          <w:shd w:val="clear" w:color="auto" w:fill="FFFFFF"/>
          <w:lang w:val="en-GB"/>
        </w:rPr>
      </w:pPr>
      <w:r>
        <w:rPr>
          <w:rFonts w:ascii="Times New Roman" w:hAnsi="Times New Roman"/>
          <w:sz w:val="24"/>
          <w:szCs w:val="24"/>
          <w:shd w:val="clear" w:color="auto" w:fill="FFFFFF"/>
          <w:lang w:val="en-GB"/>
        </w:rPr>
        <w:t>I promised myself</w:t>
      </w:r>
      <w:r w:rsidR="00437E2B">
        <w:rPr>
          <w:rFonts w:ascii="Times New Roman" w:hAnsi="Times New Roman"/>
          <w:sz w:val="24"/>
          <w:szCs w:val="24"/>
          <w:shd w:val="clear" w:color="auto" w:fill="FFFFFF"/>
          <w:lang w:val="en-GB"/>
        </w:rPr>
        <w:t>,</w:t>
      </w:r>
      <w:r>
        <w:rPr>
          <w:rFonts w:ascii="Times New Roman" w:hAnsi="Times New Roman"/>
          <w:sz w:val="24"/>
          <w:szCs w:val="24"/>
          <w:shd w:val="clear" w:color="auto" w:fill="FFFFFF"/>
          <w:lang w:val="en-GB"/>
        </w:rPr>
        <w:t xml:space="preserve"> </w:t>
      </w:r>
      <w:del w:author="Gary Smailes" w:date="2024-01-17T13:04:32.039Z" w:id="181342562">
        <w:r w:rsidRPr="4A6D2F5D" w:rsidDel="4A6D2F5D">
          <w:rPr>
            <w:rFonts w:ascii="Times New Roman" w:hAnsi="Times New Roman"/>
            <w:sz w:val="24"/>
            <w:szCs w:val="24"/>
            <w:lang w:val="en-GB"/>
          </w:rPr>
          <w:delText>somehow</w:delText>
        </w:r>
      </w:del>
      <w:ins w:author="Gary Smailes" w:date="2024-01-17T13:04:32.042Z" w:id="498803356">
        <w:r>
          <w:rPr>
            <w:rFonts w:ascii="Times New Roman" w:hAnsi="Times New Roman"/>
            <w:sz w:val="24"/>
            <w:szCs w:val="24"/>
            <w:shd w:val="clear" w:color="auto" w:fill="FFFFFF"/>
            <w:lang w:val="en-GB"/>
          </w:rPr>
          <w:t>s</w:t>
        </w:r>
        <w:r>
          <w:rPr>
            <w:rFonts w:ascii="Times New Roman" w:hAnsi="Times New Roman"/>
            <w:sz w:val="24"/>
            <w:szCs w:val="24"/>
            <w:shd w:val="clear" w:color="auto" w:fill="FFFFFF"/>
            <w:lang w:val="en-GB"/>
          </w:rPr>
          <w:t>omehow,</w:t>
        </w:r>
      </w:ins>
      <w:r>
        <w:rPr>
          <w:rFonts w:ascii="Times New Roman" w:hAnsi="Times New Roman"/>
          <w:sz w:val="24"/>
          <w:szCs w:val="24"/>
          <w:shd w:val="clear" w:color="auto" w:fill="FFFFFF"/>
          <w:lang w:val="en-GB"/>
        </w:rPr>
        <w:t xml:space="preserve"> </w:t>
      </w:r>
      <w:r w:rsidR="00424440">
        <w:rPr>
          <w:rFonts w:ascii="Times New Roman" w:hAnsi="Times New Roman"/>
          <w:sz w:val="24"/>
          <w:szCs w:val="24"/>
          <w:shd w:val="clear" w:color="auto" w:fill="FFFFFF"/>
          <w:lang w:val="en-GB"/>
        </w:rPr>
        <w:t>I’d</w:t>
      </w:r>
      <w:r w:rsidR="00424440">
        <w:rPr>
          <w:rFonts w:ascii="Times New Roman" w:hAnsi="Times New Roman"/>
          <w:sz w:val="24"/>
          <w:szCs w:val="24"/>
          <w:shd w:val="clear" w:color="auto" w:fill="FFFFFF"/>
          <w:lang w:val="en-GB"/>
        </w:rPr>
        <w:t xml:space="preserve"> </w:t>
      </w:r>
      <w:r w:rsidR="00424440">
        <w:rPr>
          <w:rFonts w:ascii="Times New Roman" w:hAnsi="Times New Roman"/>
          <w:sz w:val="24"/>
          <w:szCs w:val="24"/>
          <w:shd w:val="clear" w:color="auto" w:fill="FFFFFF"/>
          <w:lang w:val="en-GB"/>
        </w:rPr>
        <w:t>make</w:t>
      </w:r>
      <w:r>
        <w:rPr>
          <w:rFonts w:ascii="Times New Roman" w:hAnsi="Times New Roman"/>
          <w:sz w:val="24"/>
          <w:szCs w:val="24"/>
          <w:shd w:val="clear" w:color="auto" w:fill="FFFFFF"/>
          <w:lang w:val="en-GB"/>
        </w:rPr>
        <w:t xml:space="preserve"> time</w:t>
      </w:r>
      <w:r w:rsidR="003F251C">
        <w:rPr>
          <w:rFonts w:ascii="Times New Roman" w:hAnsi="Times New Roman"/>
          <w:sz w:val="24"/>
          <w:szCs w:val="24"/>
          <w:shd w:val="clear" w:color="auto" w:fill="FFFFFF"/>
          <w:lang w:val="en-GB"/>
        </w:rPr>
        <w:t xml:space="preserve"> to enjoy the beautiful facilities </w:t>
      </w:r>
      <w:r w:rsidR="003F251C">
        <w:rPr>
          <w:rFonts w:ascii="Times New Roman" w:hAnsi="Times New Roman"/>
          <w:sz w:val="24"/>
          <w:szCs w:val="24"/>
          <w:shd w:val="clear" w:color="auto" w:fill="FFFFFF"/>
          <w:lang w:val="en-GB"/>
        </w:rPr>
        <w:t xml:space="preserve">Nerja</w:t>
      </w:r>
      <w:r w:rsidR="003F251C">
        <w:rPr>
          <w:rFonts w:ascii="Times New Roman" w:hAnsi="Times New Roman"/>
          <w:sz w:val="24"/>
          <w:szCs w:val="24"/>
          <w:shd w:val="clear" w:color="auto" w:fill="FFFFFF"/>
          <w:lang w:val="en-GB"/>
        </w:rPr>
        <w:t xml:space="preserve"> had to offer</w:t>
      </w:r>
      <w:r w:rsidR="00FA479B">
        <w:rPr>
          <w:rFonts w:ascii="Times New Roman" w:hAnsi="Times New Roman"/>
          <w:sz w:val="24"/>
          <w:szCs w:val="24"/>
          <w:shd w:val="clear" w:color="auto" w:fill="FFFFFF"/>
          <w:lang w:val="en-GB"/>
        </w:rPr>
        <w:t>.</w:t>
      </w:r>
    </w:p>
    <w:p w:rsidR="00FA479B" w:rsidP="002D552D" w:rsidRDefault="00FA479B" w14:paraId="272429B5" w14:textId="5D338387">
      <w:pPr>
        <w:pStyle w:val="CSP-ChapterBodyText-FirstParagraph"/>
        <w:spacing w:line="360" w:lineRule="auto"/>
        <w:ind w:firstLine="720"/>
        <w:jc w:val="left"/>
        <w:rPr>
          <w:rFonts w:ascii="Times New Roman" w:hAnsi="Times New Roman"/>
          <w:sz w:val="24"/>
          <w:szCs w:val="24"/>
          <w:shd w:val="clear" w:color="auto" w:fill="FFFFFF"/>
          <w:lang w:val="en-GB"/>
        </w:rPr>
      </w:pPr>
      <w:r>
        <w:rPr>
          <w:rFonts w:ascii="Times New Roman" w:hAnsi="Times New Roman"/>
          <w:sz w:val="24"/>
          <w:szCs w:val="24"/>
          <w:shd w:val="clear" w:color="auto" w:fill="FFFFFF"/>
          <w:lang w:val="en-GB"/>
        </w:rPr>
        <w:t>“</w:t>
      </w:r>
      <w:r w:rsidRPr="4A6D2F5D" w:rsidR="00F5019A">
        <w:rPr>
          <w:rFonts w:ascii="Times New Roman" w:hAnsi="Times New Roman"/>
          <w:i w:val="1"/>
          <w:iCs w:val="1"/>
          <w:sz w:val="24"/>
          <w:szCs w:val="24"/>
          <w:shd w:val="clear" w:color="auto" w:fill="FFFFFF"/>
          <w:lang w:val="en-GB"/>
          <w:rPrChange w:author="Gary Smailes" w:date="2024-01-17T13:04:38.541Z" w:id="1331103120">
            <w:rPr>
              <w:rFonts w:ascii="Times New Roman" w:hAnsi="Times New Roman"/>
              <w:sz w:val="24"/>
              <w:szCs w:val="24"/>
              <w:lang w:val="en-GB"/>
            </w:rPr>
          </w:rPrChange>
        </w:rPr>
        <w:t xml:space="preserve">Es </w:t>
      </w:r>
      <w:r w:rsidRPr="4A6D2F5D" w:rsidR="00F5019A">
        <w:rPr>
          <w:rFonts w:ascii="Times New Roman" w:hAnsi="Times New Roman"/>
          <w:i w:val="1"/>
          <w:iCs w:val="1"/>
          <w:sz w:val="24"/>
          <w:szCs w:val="24"/>
          <w:shd w:val="clear" w:color="auto" w:fill="FFFFFF"/>
          <w:lang w:val="en-GB"/>
          <w:rPrChange w:author="Gary Smailes" w:date="2024-01-17T13:04:38.541Z" w:id="1582504446">
            <w:rPr>
              <w:rFonts w:ascii="Times New Roman" w:hAnsi="Times New Roman"/>
              <w:sz w:val="24"/>
              <w:szCs w:val="24"/>
              <w:lang w:val="en-GB"/>
            </w:rPr>
          </w:rPrChange>
        </w:rPr>
        <w:t xml:space="preserve">ist</w:t>
      </w:r>
      <w:r w:rsidRPr="4A6D2F5D" w:rsidR="00F5019A">
        <w:rPr>
          <w:rFonts w:ascii="Times New Roman" w:hAnsi="Times New Roman"/>
          <w:i w:val="1"/>
          <w:iCs w:val="1"/>
          <w:sz w:val="24"/>
          <w:szCs w:val="24"/>
          <w:shd w:val="clear" w:color="auto" w:fill="FFFFFF"/>
          <w:lang w:val="en-GB"/>
          <w:rPrChange w:author="Gary Smailes" w:date="2024-01-17T13:04:38.541Z" w:id="859804053">
            <w:rPr>
              <w:rFonts w:ascii="Times New Roman" w:hAnsi="Times New Roman"/>
              <w:sz w:val="24"/>
              <w:szCs w:val="24"/>
              <w:lang w:val="en-GB"/>
            </w:rPr>
          </w:rPrChange>
        </w:rPr>
        <w:t xml:space="preserve"> </w:t>
      </w:r>
      <w:r w:rsidRPr="4A6D2F5D" w:rsidR="00F5019A">
        <w:rPr>
          <w:rFonts w:ascii="Times New Roman" w:hAnsi="Times New Roman"/>
          <w:i w:val="1"/>
          <w:iCs w:val="1"/>
          <w:sz w:val="24"/>
          <w:szCs w:val="24"/>
          <w:shd w:val="clear" w:color="auto" w:fill="FFFFFF"/>
          <w:lang w:val="en-GB"/>
          <w:rPrChange w:author="Gary Smailes" w:date="2024-01-17T13:04:38.541Z" w:id="1149826939">
            <w:rPr>
              <w:rFonts w:ascii="Times New Roman" w:hAnsi="Times New Roman"/>
              <w:sz w:val="24"/>
              <w:szCs w:val="24"/>
              <w:lang w:val="en-GB"/>
            </w:rPr>
          </w:rPrChange>
        </w:rPr>
        <w:t xml:space="preserve">zwei</w:t>
      </w:r>
      <w:r w:rsidRPr="4A6D2F5D" w:rsidR="00F5019A">
        <w:rPr>
          <w:rFonts w:ascii="Times New Roman" w:hAnsi="Times New Roman"/>
          <w:i w:val="1"/>
          <w:iCs w:val="1"/>
          <w:sz w:val="24"/>
          <w:szCs w:val="24"/>
          <w:shd w:val="clear" w:color="auto" w:fill="FFFFFF"/>
          <w:lang w:val="en-GB"/>
          <w:rPrChange w:author="Gary Smailes" w:date="2024-01-17T13:04:38.541Z" w:id="1486729738">
            <w:rPr>
              <w:rFonts w:ascii="Times New Roman" w:hAnsi="Times New Roman"/>
              <w:sz w:val="24"/>
              <w:szCs w:val="24"/>
              <w:lang w:val="en-GB"/>
            </w:rPr>
          </w:rPrChange>
        </w:rPr>
        <w:t xml:space="preserve"> Uhr, </w:t>
      </w:r>
      <w:r w:rsidRPr="4A6D2F5D">
        <w:rPr>
          <w:rFonts w:ascii="Times New Roman" w:hAnsi="Times New Roman"/>
          <w:i w:val="1"/>
          <w:iCs w:val="1"/>
          <w:sz w:val="24"/>
          <w:szCs w:val="24"/>
          <w:shd w:val="clear" w:color="auto" w:fill="FFFFFF"/>
          <w:lang w:val="en-GB"/>
          <w:rPrChange w:author="Gary Smailes" w:date="2024-01-17T13:04:38.542Z" w:id="780668401">
            <w:rPr>
              <w:rFonts w:ascii="Times New Roman" w:hAnsi="Times New Roman"/>
              <w:sz w:val="24"/>
              <w:szCs w:val="24"/>
              <w:lang w:val="en-GB"/>
            </w:rPr>
          </w:rPrChange>
        </w:rPr>
        <w:t>Mit</w:t>
      </w:r>
      <w:r w:rsidRPr="4A6D2F5D" w:rsidR="006F6BC8">
        <w:rPr>
          <w:rFonts w:ascii="Times New Roman" w:hAnsi="Times New Roman"/>
          <w:i w:val="1"/>
          <w:iCs w:val="1"/>
          <w:sz w:val="24"/>
          <w:szCs w:val="24"/>
          <w:shd w:val="clear" w:color="auto" w:fill="FFFFFF"/>
          <w:lang w:val="en-GB"/>
          <w:rPrChange w:author="Gary Smailes" w:date="2024-01-17T13:04:38.543Z" w:id="1818782098">
            <w:rPr>
              <w:rFonts w:ascii="Times New Roman" w:hAnsi="Times New Roman"/>
              <w:sz w:val="24"/>
              <w:szCs w:val="24"/>
              <w:lang w:val="en-GB"/>
            </w:rPr>
          </w:rPrChange>
        </w:rPr>
        <w:t>t</w:t>
      </w:r>
      <w:r w:rsidRPr="4A6D2F5D">
        <w:rPr>
          <w:rFonts w:ascii="Times New Roman" w:hAnsi="Times New Roman"/>
          <w:i w:val="1"/>
          <w:iCs w:val="1"/>
          <w:sz w:val="24"/>
          <w:szCs w:val="24"/>
          <w:shd w:val="clear" w:color="auto" w:fill="FFFFFF"/>
          <w:lang w:val="en-GB"/>
          <w:rPrChange w:author="Gary Smailes" w:date="2024-01-17T13:04:38.544Z" w:id="1883933993">
            <w:rPr>
              <w:rFonts w:ascii="Times New Roman" w:hAnsi="Times New Roman"/>
              <w:sz w:val="24"/>
              <w:szCs w:val="24"/>
              <w:lang w:val="en-GB"/>
            </w:rPr>
          </w:rPrChange>
        </w:rPr>
        <w:t xml:space="preserve">agessen</w:t>
      </w:r>
      <w:r>
        <w:rPr>
          <w:rFonts w:ascii="Times New Roman" w:hAnsi="Times New Roman"/>
          <w:sz w:val="24"/>
          <w:szCs w:val="24"/>
          <w:shd w:val="clear" w:color="auto" w:fill="FFFFFF"/>
          <w:lang w:val="en-GB"/>
        </w:rPr>
        <w:t xml:space="preserve">,” yelled one of the </w:t>
      </w:r>
      <w:r>
        <w:rPr>
          <w:rFonts w:ascii="Times New Roman" w:hAnsi="Times New Roman"/>
          <w:sz w:val="24"/>
          <w:szCs w:val="24"/>
          <w:shd w:val="clear" w:color="auto" w:fill="FFFFFF"/>
          <w:lang w:val="en-GB"/>
        </w:rPr>
        <w:t>group</w:t>
      </w:r>
      <w:r>
        <w:rPr>
          <w:rFonts w:ascii="Times New Roman" w:hAnsi="Times New Roman"/>
          <w:sz w:val="24"/>
          <w:szCs w:val="24"/>
          <w:shd w:val="clear" w:color="auto" w:fill="FFFFFF"/>
          <w:lang w:val="en-GB"/>
        </w:rPr>
        <w:t>.</w:t>
      </w:r>
    </w:p>
    <w:p w:rsidR="006F6BC8" w:rsidP="002D552D" w:rsidRDefault="006F6BC8" w14:paraId="26761425" w14:textId="3D864977">
      <w:pPr>
        <w:pStyle w:val="CSP-ChapterBodyText-FirstParagraph"/>
        <w:spacing w:line="360" w:lineRule="auto"/>
        <w:ind w:firstLine="720"/>
        <w:jc w:val="left"/>
        <w:rPr>
          <w:rFonts w:ascii="Times New Roman" w:hAnsi="Times New Roman"/>
          <w:sz w:val="24"/>
          <w:szCs w:val="24"/>
          <w:shd w:val="clear" w:color="auto" w:fill="FFFFFF"/>
          <w:lang w:val="en-GB"/>
        </w:rPr>
      </w:pPr>
      <w:r>
        <w:rPr>
          <w:rFonts w:ascii="Times New Roman" w:hAnsi="Times New Roman"/>
          <w:sz w:val="24"/>
          <w:szCs w:val="24"/>
          <w:shd w:val="clear" w:color="auto" w:fill="FFFFFF"/>
          <w:lang w:val="en-GB"/>
        </w:rPr>
        <w:t>“</w:t>
      </w:r>
      <w:r w:rsidRPr="4A6D2F5D">
        <w:rPr>
          <w:rFonts w:ascii="Times New Roman" w:hAnsi="Times New Roman"/>
          <w:i w:val="1"/>
          <w:iCs w:val="1"/>
          <w:sz w:val="24"/>
          <w:szCs w:val="24"/>
          <w:shd w:val="clear" w:color="auto" w:fill="FFFFFF"/>
          <w:lang w:val="en-GB"/>
          <w:rPrChange w:author="Gary Smailes" w:date="2024-01-17T13:04:42.105Z" w:id="951122217">
            <w:rPr>
              <w:rFonts w:ascii="Times New Roman" w:hAnsi="Times New Roman"/>
              <w:sz w:val="24"/>
              <w:szCs w:val="24"/>
              <w:lang w:val="en-GB"/>
            </w:rPr>
          </w:rPrChange>
        </w:rPr>
        <w:t>Endlich</w:t>
      </w:r>
      <w:r>
        <w:rPr>
          <w:rFonts w:ascii="Times New Roman" w:hAnsi="Times New Roman"/>
          <w:sz w:val="24"/>
          <w:szCs w:val="24"/>
          <w:shd w:val="clear" w:color="auto" w:fill="FFFFFF"/>
          <w:lang w:val="en-GB"/>
        </w:rPr>
        <w:t>,” shouted another.</w:t>
      </w:r>
    </w:p>
    <w:p w:rsidR="006F6BC8" w:rsidP="002D552D" w:rsidRDefault="006F6BC8" w14:paraId="6916AFA7" w14:textId="5B215EC2">
      <w:pPr>
        <w:pStyle w:val="CSP-ChapterBodyText-FirstParagraph"/>
        <w:spacing w:line="360" w:lineRule="auto"/>
        <w:ind w:firstLine="720"/>
        <w:jc w:val="left"/>
        <w:rPr>
          <w:rFonts w:ascii="Times New Roman" w:hAnsi="Times New Roman"/>
          <w:sz w:val="24"/>
          <w:szCs w:val="24"/>
          <w:shd w:val="clear" w:color="auto" w:fill="FFFFFF"/>
          <w:lang w:val="en-GB"/>
        </w:rPr>
      </w:pPr>
      <w:r>
        <w:rPr>
          <w:rFonts w:ascii="Times New Roman" w:hAnsi="Times New Roman"/>
          <w:sz w:val="24"/>
          <w:szCs w:val="24"/>
          <w:shd w:val="clear" w:color="auto" w:fill="FFFFFF"/>
          <w:lang w:val="en-GB"/>
        </w:rPr>
        <w:t>Which I understood as</w:t>
      </w:r>
      <w:r w:rsidR="00F761FC">
        <w:rPr>
          <w:rFonts w:ascii="Times New Roman" w:hAnsi="Times New Roman"/>
          <w:sz w:val="24"/>
          <w:szCs w:val="24"/>
          <w:shd w:val="clear" w:color="auto" w:fill="FFFFFF"/>
          <w:lang w:val="en-GB"/>
        </w:rPr>
        <w:t>,</w:t>
      </w:r>
      <w:r>
        <w:rPr>
          <w:rFonts w:ascii="Times New Roman" w:hAnsi="Times New Roman"/>
          <w:sz w:val="24"/>
          <w:szCs w:val="24"/>
          <w:shd w:val="clear" w:color="auto" w:fill="FFFFFF"/>
          <w:lang w:val="en-GB"/>
        </w:rPr>
        <w:t xml:space="preserve"> at last it’s time for lunch.</w:t>
      </w:r>
    </w:p>
    <w:p w:rsidR="00147A23" w:rsidP="002D552D" w:rsidRDefault="00147A23" w14:paraId="13F50C8D" w14:textId="7512B66D">
      <w:pPr>
        <w:pStyle w:val="CSP-ChapterBodyText-FirstParagraph"/>
        <w:spacing w:line="360" w:lineRule="auto"/>
        <w:ind w:firstLine="720"/>
        <w:jc w:val="left"/>
        <w:rPr>
          <w:rFonts w:ascii="Times New Roman" w:hAnsi="Times New Roman"/>
          <w:sz w:val="24"/>
          <w:szCs w:val="24"/>
          <w:shd w:val="clear" w:color="auto" w:fill="FFFFFF"/>
          <w:lang w:val="en-GB"/>
        </w:rPr>
      </w:pPr>
      <w:r>
        <w:rPr>
          <w:rFonts w:ascii="Times New Roman" w:hAnsi="Times New Roman"/>
          <w:sz w:val="24"/>
          <w:szCs w:val="24"/>
          <w:shd w:val="clear" w:color="auto" w:fill="FFFFFF"/>
          <w:lang w:val="en-GB"/>
        </w:rPr>
        <w:t>Ayo</w:t>
      </w:r>
      <w:r w:rsidR="00C06FE3">
        <w:rPr>
          <w:rFonts w:ascii="Times New Roman" w:hAnsi="Times New Roman"/>
          <w:sz w:val="24"/>
          <w:szCs w:val="24"/>
          <w:shd w:val="clear" w:color="auto" w:fill="FFFFFF"/>
          <w:lang w:val="en-GB"/>
        </w:rPr>
        <w:t xml:space="preserve"> </w:t>
      </w:r>
      <w:r>
        <w:rPr>
          <w:rFonts w:ascii="Times New Roman" w:hAnsi="Times New Roman"/>
          <w:sz w:val="24"/>
          <w:szCs w:val="24"/>
          <w:shd w:val="clear" w:color="auto" w:fill="FFFFFF"/>
          <w:lang w:val="en-GB"/>
        </w:rPr>
        <w:t>lived with his family next to the</w:t>
      </w:r>
      <w:r w:rsidR="00CB5ABA">
        <w:rPr>
          <w:rFonts w:ascii="Times New Roman" w:hAnsi="Times New Roman"/>
          <w:sz w:val="24"/>
          <w:szCs w:val="24"/>
          <w:shd w:val="clear" w:color="auto" w:fill="FFFFFF"/>
          <w:lang w:val="en-GB"/>
        </w:rPr>
        <w:t xml:space="preserve"> Fontainebleau</w:t>
      </w:r>
      <w:r w:rsidR="009C0C1F">
        <w:rPr>
          <w:rFonts w:ascii="Times New Roman" w:hAnsi="Times New Roman"/>
          <w:sz w:val="24"/>
          <w:szCs w:val="24"/>
          <w:shd w:val="clear" w:color="auto" w:fill="FFFFFF"/>
          <w:lang w:val="en-GB"/>
        </w:rPr>
        <w:t>, so I knew him to say hello to</w:t>
      </w:r>
      <w:r w:rsidR="00C06FE3">
        <w:rPr>
          <w:rFonts w:ascii="Times New Roman" w:hAnsi="Times New Roman"/>
          <w:sz w:val="24"/>
          <w:szCs w:val="24"/>
          <w:shd w:val="clear" w:color="auto" w:fill="FFFFFF"/>
          <w:lang w:val="en-GB"/>
        </w:rPr>
        <w:t>. He</w:t>
      </w:r>
      <w:r w:rsidR="009C0C1F">
        <w:rPr>
          <w:rFonts w:ascii="Times New Roman" w:hAnsi="Times New Roman"/>
          <w:sz w:val="24"/>
          <w:szCs w:val="24"/>
          <w:shd w:val="clear" w:color="auto" w:fill="FFFFFF"/>
          <w:lang w:val="en-GB"/>
        </w:rPr>
        <w:t xml:space="preserve"> </w:t>
      </w:r>
      <w:r w:rsidR="0067507B">
        <w:rPr>
          <w:rFonts w:ascii="Times New Roman" w:hAnsi="Times New Roman"/>
          <w:sz w:val="24"/>
          <w:szCs w:val="24"/>
          <w:shd w:val="clear" w:color="auto" w:fill="FFFFFF"/>
          <w:lang w:val="en-GB"/>
        </w:rPr>
        <w:t xml:space="preserve">had long hair tied back into a short </w:t>
      </w:r>
      <w:r w:rsidR="000043D6">
        <w:rPr>
          <w:rFonts w:ascii="Times New Roman" w:hAnsi="Times New Roman"/>
          <w:sz w:val="24"/>
          <w:szCs w:val="24"/>
          <w:shd w:val="clear" w:color="auto" w:fill="FFFFFF"/>
          <w:lang w:val="en-GB"/>
        </w:rPr>
        <w:t>ponytail</w:t>
      </w:r>
      <w:r w:rsidR="00F2374F">
        <w:rPr>
          <w:rFonts w:ascii="Times New Roman" w:hAnsi="Times New Roman"/>
          <w:sz w:val="24"/>
          <w:szCs w:val="24"/>
          <w:shd w:val="clear" w:color="auto" w:fill="FFFFFF"/>
          <w:lang w:val="en-GB"/>
        </w:rPr>
        <w:t xml:space="preserve">, a round handsome face and </w:t>
      </w:r>
      <w:r w:rsidR="000043D6">
        <w:rPr>
          <w:rFonts w:ascii="Times New Roman" w:hAnsi="Times New Roman"/>
          <w:sz w:val="24"/>
          <w:szCs w:val="24"/>
          <w:shd w:val="clear" w:color="auto" w:fill="FFFFFF"/>
          <w:lang w:val="en-GB"/>
        </w:rPr>
        <w:t xml:space="preserve">an </w:t>
      </w:r>
      <w:r w:rsidR="00F2374F">
        <w:rPr>
          <w:rFonts w:ascii="Times New Roman" w:hAnsi="Times New Roman"/>
          <w:sz w:val="24"/>
          <w:szCs w:val="24"/>
          <w:shd w:val="clear" w:color="auto" w:fill="FFFFFF"/>
          <w:lang w:val="en-GB"/>
        </w:rPr>
        <w:t>athletic body</w:t>
      </w:r>
      <w:r w:rsidR="000043D6">
        <w:rPr>
          <w:rFonts w:ascii="Times New Roman" w:hAnsi="Times New Roman"/>
          <w:sz w:val="24"/>
          <w:szCs w:val="24"/>
          <w:shd w:val="clear" w:color="auto" w:fill="FFFFFF"/>
          <w:lang w:val="en-GB"/>
        </w:rPr>
        <w:t>.</w:t>
      </w:r>
      <w:r w:rsidR="00F2374F">
        <w:rPr>
          <w:rFonts w:ascii="Times New Roman" w:hAnsi="Times New Roman"/>
          <w:sz w:val="24"/>
          <w:szCs w:val="24"/>
          <w:shd w:val="clear" w:color="auto" w:fill="FFFFFF"/>
          <w:lang w:val="en-GB"/>
        </w:rPr>
        <w:t xml:space="preserve"> </w:t>
      </w:r>
      <w:r w:rsidR="000043D6">
        <w:rPr>
          <w:rFonts w:ascii="Times New Roman" w:hAnsi="Times New Roman"/>
          <w:sz w:val="24"/>
          <w:szCs w:val="24"/>
          <w:shd w:val="clear" w:color="auto" w:fill="FFFFFF"/>
          <w:lang w:val="en-GB"/>
        </w:rPr>
        <w:t xml:space="preserve">A </w:t>
      </w:r>
      <w:r w:rsidR="009C0C1F">
        <w:rPr>
          <w:rFonts w:ascii="Times New Roman" w:hAnsi="Times New Roman"/>
          <w:sz w:val="24"/>
          <w:szCs w:val="24"/>
          <w:shd w:val="clear" w:color="auto" w:fill="FFFFFF"/>
          <w:lang w:val="en-GB"/>
        </w:rPr>
        <w:t>new giant paella</w:t>
      </w:r>
      <w:r w:rsidR="008F18F1">
        <w:rPr>
          <w:rFonts w:ascii="Times New Roman" w:hAnsi="Times New Roman"/>
          <w:sz w:val="24"/>
          <w:szCs w:val="24"/>
          <w:shd w:val="clear" w:color="auto" w:fill="FFFFFF"/>
          <w:lang w:val="en-GB"/>
        </w:rPr>
        <w:t xml:space="preserve"> </w:t>
      </w:r>
      <w:r w:rsidR="000043D6">
        <w:rPr>
          <w:rFonts w:ascii="Times New Roman" w:hAnsi="Times New Roman"/>
          <w:sz w:val="24"/>
          <w:szCs w:val="24"/>
          <w:shd w:val="clear" w:color="auto" w:fill="FFFFFF"/>
          <w:lang w:val="en-GB"/>
        </w:rPr>
        <w:t xml:space="preserve">had just been started </w:t>
      </w:r>
      <w:r w:rsidR="008F18F1">
        <w:rPr>
          <w:rFonts w:ascii="Times New Roman" w:hAnsi="Times New Roman"/>
          <w:sz w:val="24"/>
          <w:szCs w:val="24"/>
          <w:shd w:val="clear" w:color="auto" w:fill="FFFFFF"/>
          <w:lang w:val="en-GB"/>
        </w:rPr>
        <w:t>with Antonio Bre</w:t>
      </w:r>
      <w:r w:rsidR="002A53C2">
        <w:rPr>
          <w:rFonts w:ascii="Times New Roman" w:hAnsi="Times New Roman"/>
          <w:sz w:val="24"/>
          <w:szCs w:val="24"/>
          <w:shd w:val="clear" w:color="auto" w:fill="FFFFFF"/>
          <w:lang w:val="en-GB"/>
        </w:rPr>
        <w:t>itner his bearded assistant</w:t>
      </w:r>
      <w:r w:rsidR="009C0C1F">
        <w:rPr>
          <w:rFonts w:ascii="Times New Roman" w:hAnsi="Times New Roman"/>
          <w:sz w:val="24"/>
          <w:szCs w:val="24"/>
          <w:shd w:val="clear" w:color="auto" w:fill="FFFFFF"/>
          <w:lang w:val="en-GB"/>
        </w:rPr>
        <w:t>.</w:t>
      </w:r>
      <w:r w:rsidR="00502176">
        <w:rPr>
          <w:rFonts w:ascii="Times New Roman" w:hAnsi="Times New Roman"/>
          <w:sz w:val="24"/>
          <w:szCs w:val="24"/>
          <w:shd w:val="clear" w:color="auto" w:fill="FFFFFF"/>
          <w:lang w:val="en-GB"/>
        </w:rPr>
        <w:t xml:space="preserve"> We nodded at each </w:t>
      </w:r>
      <w:r w:rsidR="00502176">
        <w:rPr>
          <w:rFonts w:ascii="Times New Roman" w:hAnsi="Times New Roman"/>
          <w:sz w:val="24"/>
          <w:szCs w:val="24"/>
          <w:shd w:val="clear" w:color="auto" w:fill="FFFFFF"/>
          <w:lang w:val="en-GB"/>
        </w:rPr>
        <w:t>other. “</w:t>
      </w:r>
      <w:r w:rsidRPr="4A6D2F5D" w:rsidR="00502176">
        <w:rPr>
          <w:rFonts w:ascii="Times New Roman" w:hAnsi="Times New Roman"/>
          <w:i w:val="1"/>
          <w:iCs w:val="1"/>
          <w:sz w:val="24"/>
          <w:szCs w:val="24"/>
          <w:shd w:val="clear" w:color="auto" w:fill="FFFFFF"/>
          <w:lang w:val="en-GB"/>
          <w:rPrChange w:author="Gary Smailes" w:date="2024-01-17T13:04:58.001Z" w:id="728398561">
            <w:rPr>
              <w:rFonts w:ascii="Times New Roman" w:hAnsi="Times New Roman"/>
              <w:sz w:val="24"/>
              <w:szCs w:val="24"/>
              <w:lang w:val="en-GB"/>
            </w:rPr>
          </w:rPrChange>
        </w:rPr>
        <w:t xml:space="preserve">Un </w:t>
      </w:r>
      <w:r w:rsidRPr="4A6D2F5D" w:rsidR="00502176">
        <w:rPr>
          <w:rFonts w:ascii="Times New Roman" w:hAnsi="Times New Roman"/>
          <w:i w:val="1"/>
          <w:iCs w:val="1"/>
          <w:sz w:val="24"/>
          <w:szCs w:val="24"/>
          <w:shd w:val="clear" w:color="auto" w:fill="FFFFFF"/>
          <w:lang w:val="en-GB"/>
          <w:rPrChange w:author="Gary Smailes" w:date="2024-01-17T13:04:58.001Z" w:id="1749029029">
            <w:rPr>
              <w:rFonts w:ascii="Times New Roman" w:hAnsi="Times New Roman"/>
              <w:sz w:val="24"/>
              <w:szCs w:val="24"/>
              <w:lang w:val="en-GB"/>
            </w:rPr>
          </w:rPrChange>
        </w:rPr>
        <w:t>grupo</w:t>
      </w:r>
      <w:r w:rsidRPr="4A6D2F5D" w:rsidR="00502176">
        <w:rPr>
          <w:rFonts w:ascii="Times New Roman" w:hAnsi="Times New Roman"/>
          <w:i w:val="1"/>
          <w:iCs w:val="1"/>
          <w:sz w:val="24"/>
          <w:szCs w:val="24"/>
          <w:shd w:val="clear" w:color="auto" w:fill="FFFFFF"/>
          <w:lang w:val="en-GB"/>
          <w:rPrChange w:author="Gary Smailes" w:date="2024-01-17T13:04:58.001Z" w:id="1229262729">
            <w:rPr>
              <w:rFonts w:ascii="Times New Roman" w:hAnsi="Times New Roman"/>
              <w:sz w:val="24"/>
              <w:szCs w:val="24"/>
              <w:lang w:val="en-GB"/>
            </w:rPr>
          </w:rPrChange>
        </w:rPr>
        <w:t xml:space="preserve"> de </w:t>
      </w:r>
      <w:r w:rsidRPr="4A6D2F5D" w:rsidR="00502176">
        <w:rPr>
          <w:rFonts w:ascii="Times New Roman" w:hAnsi="Times New Roman"/>
          <w:i w:val="1"/>
          <w:iCs w:val="1"/>
          <w:sz w:val="24"/>
          <w:szCs w:val="24"/>
          <w:shd w:val="clear" w:color="auto" w:fill="FFFFFF"/>
          <w:lang w:val="en-GB"/>
          <w:rPrChange w:author="Gary Smailes" w:date="2024-01-17T13:04:58.001Z" w:id="341439307">
            <w:rPr>
              <w:rFonts w:ascii="Times New Roman" w:hAnsi="Times New Roman"/>
              <w:sz w:val="24"/>
              <w:szCs w:val="24"/>
              <w:lang w:val="en-GB"/>
            </w:rPr>
          </w:rPrChange>
        </w:rPr>
        <w:t>alemanes</w:t>
      </w:r>
      <w:r w:rsidRPr="4A6D2F5D" w:rsidR="00502176">
        <w:rPr>
          <w:rFonts w:ascii="Times New Roman" w:hAnsi="Times New Roman"/>
          <w:i w:val="1"/>
          <w:iCs w:val="1"/>
          <w:sz w:val="24"/>
          <w:szCs w:val="24"/>
          <w:shd w:val="clear" w:color="auto" w:fill="FFFFFF"/>
          <w:lang w:val="en-GB"/>
          <w:rPrChange w:author="Gary Smailes" w:date="2024-01-17T13:04:58.001Z" w:id="812128788">
            <w:rPr>
              <w:rFonts w:ascii="Times New Roman" w:hAnsi="Times New Roman"/>
              <w:sz w:val="24"/>
              <w:szCs w:val="24"/>
              <w:lang w:val="en-GB"/>
            </w:rPr>
          </w:rPrChange>
        </w:rPr>
        <w:t>,</w:t>
      </w:r>
      <w:r w:rsidR="00502176">
        <w:rPr>
          <w:rFonts w:ascii="Times New Roman" w:hAnsi="Times New Roman"/>
          <w:sz w:val="24"/>
          <w:szCs w:val="24"/>
          <w:shd w:val="clear" w:color="auto" w:fill="FFFFFF"/>
          <w:lang w:val="en-GB"/>
        </w:rPr>
        <w:lastRenderedPageBreak/>
        <w:t>” I said.</w:t>
      </w:r>
    </w:p>
    <w:p w:rsidR="00502176" w:rsidP="002D552D" w:rsidRDefault="00502176" w14:paraId="4EE112EB" w14:textId="5F8CADBA">
      <w:pPr>
        <w:pStyle w:val="CSP-ChapterBodyText-FirstParagraph"/>
        <w:spacing w:line="360" w:lineRule="auto"/>
        <w:ind w:firstLine="720"/>
        <w:jc w:val="left"/>
        <w:rPr>
          <w:rFonts w:ascii="Times New Roman" w:hAnsi="Times New Roman"/>
          <w:sz w:val="24"/>
          <w:szCs w:val="24"/>
          <w:shd w:val="clear" w:color="auto" w:fill="FFFFFF"/>
          <w:lang w:val="en-GB"/>
        </w:rPr>
      </w:pPr>
      <w:r>
        <w:rPr>
          <w:rFonts w:ascii="Times New Roman" w:hAnsi="Times New Roman"/>
          <w:sz w:val="24"/>
          <w:szCs w:val="24"/>
          <w:shd w:val="clear" w:color="auto" w:fill="FFFFFF"/>
          <w:lang w:val="en-GB"/>
        </w:rPr>
        <w:t xml:space="preserve">He smiled </w:t>
      </w:r>
      <w:del w:author="Gary Smailes" w:date="2024-01-17T13:05:02.133Z" w:id="693991950">
        <w:r w:rsidRPr="4A6D2F5D" w:rsidDel="4A6D2F5D">
          <w:rPr>
            <w:rFonts w:ascii="Times New Roman" w:hAnsi="Times New Roman"/>
            <w:sz w:val="24"/>
            <w:szCs w:val="24"/>
            <w:lang w:val="en-GB"/>
          </w:rPr>
          <w:delText xml:space="preserve">warmly </w:delText>
        </w:r>
      </w:del>
      <w:r>
        <w:rPr>
          <w:rFonts w:ascii="Times New Roman" w:hAnsi="Times New Roman"/>
          <w:sz w:val="24"/>
          <w:szCs w:val="24"/>
          <w:shd w:val="clear" w:color="auto" w:fill="FFFFFF"/>
          <w:lang w:val="en-GB"/>
        </w:rPr>
        <w:t>at the</w:t>
      </w:r>
      <w:r w:rsidR="006779EF">
        <w:rPr>
          <w:rFonts w:ascii="Times New Roman" w:hAnsi="Times New Roman"/>
          <w:sz w:val="24"/>
          <w:szCs w:val="24"/>
          <w:shd w:val="clear" w:color="auto" w:fill="FFFFFF"/>
          <w:lang w:val="en-GB"/>
        </w:rPr>
        <w:t>m</w:t>
      </w:r>
      <w:r>
        <w:rPr>
          <w:rFonts w:ascii="Times New Roman" w:hAnsi="Times New Roman"/>
          <w:sz w:val="24"/>
          <w:szCs w:val="24"/>
          <w:shd w:val="clear" w:color="auto" w:fill="FFFFFF"/>
          <w:lang w:val="en-GB"/>
        </w:rPr>
        <w:t>. Ayo smiled at any pretty girl with blond hair especially if they w</w:t>
      </w:r>
      <w:r w:rsidR="001B43C3">
        <w:rPr>
          <w:rFonts w:ascii="Times New Roman" w:hAnsi="Times New Roman"/>
          <w:sz w:val="24"/>
          <w:szCs w:val="24"/>
          <w:shd w:val="clear" w:color="auto" w:fill="FFFFFF"/>
          <w:lang w:val="en-GB"/>
        </w:rPr>
        <w:t>e</w:t>
      </w:r>
      <w:r>
        <w:rPr>
          <w:rFonts w:ascii="Times New Roman" w:hAnsi="Times New Roman"/>
          <w:sz w:val="24"/>
          <w:szCs w:val="24"/>
          <w:shd w:val="clear" w:color="auto" w:fill="FFFFFF"/>
          <w:lang w:val="en-GB"/>
        </w:rPr>
        <w:t xml:space="preserve">re </w:t>
      </w:r>
      <w:r w:rsidR="001B43C3">
        <w:rPr>
          <w:rFonts w:ascii="Times New Roman" w:hAnsi="Times New Roman"/>
          <w:sz w:val="24"/>
          <w:szCs w:val="24"/>
          <w:shd w:val="clear" w:color="auto" w:fill="FFFFFF"/>
          <w:lang w:val="en-GB"/>
        </w:rPr>
        <w:t>G</w:t>
      </w:r>
      <w:r>
        <w:rPr>
          <w:rFonts w:ascii="Times New Roman" w:hAnsi="Times New Roman"/>
          <w:sz w:val="24"/>
          <w:szCs w:val="24"/>
          <w:shd w:val="clear" w:color="auto" w:fill="FFFFFF"/>
          <w:lang w:val="en-GB"/>
        </w:rPr>
        <w:t>erman or Swedis</w:t>
      </w:r>
      <w:r w:rsidR="001B43C3">
        <w:rPr>
          <w:rFonts w:ascii="Times New Roman" w:hAnsi="Times New Roman"/>
          <w:sz w:val="24"/>
          <w:szCs w:val="24"/>
          <w:shd w:val="clear" w:color="auto" w:fill="FFFFFF"/>
          <w:lang w:val="en-GB"/>
        </w:rPr>
        <w:t>h.</w:t>
      </w:r>
      <w:r w:rsidR="00FC0B45">
        <w:rPr>
          <w:rFonts w:ascii="Times New Roman" w:hAnsi="Times New Roman"/>
          <w:sz w:val="24"/>
          <w:szCs w:val="24"/>
          <w:shd w:val="clear" w:color="auto" w:fill="FFFFFF"/>
          <w:lang w:val="en-GB"/>
        </w:rPr>
        <w:t xml:space="preserve"> His reputation with the ladies was well known</w:t>
      </w:r>
      <w:r w:rsidR="001B6726">
        <w:rPr>
          <w:rFonts w:ascii="Times New Roman" w:hAnsi="Times New Roman"/>
          <w:sz w:val="24"/>
          <w:szCs w:val="24"/>
          <w:shd w:val="clear" w:color="auto" w:fill="FFFFFF"/>
          <w:lang w:val="en-GB"/>
        </w:rPr>
        <w:t>.</w:t>
      </w:r>
    </w:p>
    <w:p w:rsidR="009E4B89" w:rsidP="002D552D" w:rsidRDefault="009E4B89" w14:paraId="4E3BEB01" w14:textId="1B05E01B">
      <w:pPr>
        <w:pStyle w:val="CSP-ChapterBodyText-FirstParagraph"/>
        <w:spacing w:line="360" w:lineRule="auto"/>
        <w:ind w:firstLine="720"/>
        <w:jc w:val="left"/>
        <w:rPr>
          <w:rFonts w:ascii="Times New Roman" w:hAnsi="Times New Roman"/>
          <w:sz w:val="24"/>
          <w:szCs w:val="24"/>
          <w:shd w:val="clear" w:color="auto" w:fill="FFFFFF"/>
          <w:lang w:val="en-GB"/>
        </w:rPr>
      </w:pPr>
      <w:r>
        <w:rPr>
          <w:rFonts w:ascii="Times New Roman" w:hAnsi="Times New Roman"/>
          <w:sz w:val="24"/>
          <w:szCs w:val="24"/>
          <w:shd w:val="clear" w:color="auto" w:fill="FFFFFF"/>
          <w:lang w:val="en-GB"/>
        </w:rPr>
        <w:t xml:space="preserve">“Robin, you must explain </w:t>
      </w:r>
      <w:r w:rsidR="00520499">
        <w:rPr>
          <w:rFonts w:ascii="Times New Roman" w:hAnsi="Times New Roman"/>
          <w:sz w:val="24"/>
          <w:szCs w:val="24"/>
          <w:shd w:val="clear" w:color="auto" w:fill="FFFFFF"/>
          <w:lang w:val="en-GB"/>
        </w:rPr>
        <w:t xml:space="preserve">vot </w:t>
      </w:r>
      <w:r>
        <w:rPr>
          <w:rFonts w:ascii="Times New Roman" w:hAnsi="Times New Roman"/>
          <w:sz w:val="24"/>
          <w:szCs w:val="24"/>
          <w:shd w:val="clear" w:color="auto" w:fill="FFFFFF"/>
          <w:lang w:val="en-GB"/>
        </w:rPr>
        <w:t>he is doing</w:t>
      </w:r>
      <w:r w:rsidR="00AB4179">
        <w:rPr>
          <w:rFonts w:ascii="Times New Roman" w:hAnsi="Times New Roman"/>
          <w:sz w:val="24"/>
          <w:szCs w:val="24"/>
          <w:shd w:val="clear" w:color="auto" w:fill="FFFFFF"/>
          <w:lang w:val="en-GB"/>
        </w:rPr>
        <w:t>,” said one of the blond beauties.</w:t>
      </w:r>
    </w:p>
    <w:p w:rsidR="00AB4179" w:rsidP="002D552D" w:rsidRDefault="00AB4179" w14:paraId="070E8EC9" w14:textId="2BEE63DD">
      <w:pPr>
        <w:pStyle w:val="CSP-ChapterBodyText-FirstParagraph"/>
        <w:spacing w:line="360" w:lineRule="auto"/>
        <w:ind w:firstLine="720"/>
        <w:jc w:val="left"/>
        <w:rPr>
          <w:rFonts w:ascii="Times New Roman" w:hAnsi="Times New Roman"/>
          <w:sz w:val="24"/>
          <w:szCs w:val="24"/>
          <w:shd w:val="clear" w:color="auto" w:fill="FFFFFF"/>
          <w:lang w:val="en-GB"/>
        </w:rPr>
      </w:pPr>
      <w:r>
        <w:rPr>
          <w:rFonts w:ascii="Times New Roman" w:hAnsi="Times New Roman"/>
          <w:sz w:val="24"/>
          <w:szCs w:val="24"/>
          <w:shd w:val="clear" w:color="auto" w:fill="FFFFFF"/>
          <w:lang w:val="en-GB"/>
        </w:rPr>
        <w:t>How could I refuse such a pleading expression?</w:t>
      </w:r>
    </w:p>
    <w:p w:rsidR="00AB4179" w:rsidP="002D552D" w:rsidRDefault="00FA5284" w14:paraId="271C98B4" w14:textId="0CF2EF3C">
      <w:pPr>
        <w:pStyle w:val="CSP-ChapterBodyText-FirstParagraph"/>
        <w:spacing w:line="360" w:lineRule="auto"/>
        <w:ind w:firstLine="720"/>
        <w:jc w:val="left"/>
        <w:rPr>
          <w:rFonts w:ascii="Times New Roman" w:hAnsi="Times New Roman"/>
          <w:sz w:val="24"/>
          <w:szCs w:val="24"/>
          <w:shd w:val="clear" w:color="auto" w:fill="FFFFFF"/>
          <w:lang w:val="en-GB"/>
        </w:rPr>
      </w:pPr>
      <w:ins w:author="Gary Smailes" w:date="2024-01-17T13:05:11.051Z" w:id="2036195720">
        <w:r>
          <w:rPr>
            <w:rFonts w:ascii="Times New Roman" w:hAnsi="Times New Roman"/>
            <w:sz w:val="24"/>
            <w:szCs w:val="24"/>
            <w:shd w:val="clear" w:color="auto" w:fill="FFFFFF"/>
            <w:lang w:val="en-GB"/>
          </w:rPr>
          <w:t>“</w:t>
        </w:r>
      </w:ins>
      <w:r>
        <w:rPr>
          <w:rFonts w:ascii="Times New Roman" w:hAnsi="Times New Roman"/>
          <w:sz w:val="24"/>
          <w:szCs w:val="24"/>
          <w:shd w:val="clear" w:color="auto" w:fill="FFFFFF"/>
          <w:lang w:val="en-GB"/>
        </w:rPr>
        <w:t>It’s</w:t>
      </w:r>
      <w:r>
        <w:rPr>
          <w:rFonts w:ascii="Times New Roman" w:hAnsi="Times New Roman"/>
          <w:sz w:val="24"/>
          <w:szCs w:val="24"/>
          <w:shd w:val="clear" w:color="auto" w:fill="FFFFFF"/>
          <w:lang w:val="en-GB"/>
        </w:rPr>
        <w:t xml:space="preserve"> logical,” I said.</w:t>
      </w:r>
      <w:r w:rsidR="00780A94">
        <w:rPr>
          <w:rFonts w:ascii="Times New Roman" w:hAnsi="Times New Roman"/>
          <w:sz w:val="24"/>
          <w:szCs w:val="24"/>
          <w:shd w:val="clear" w:color="auto" w:fill="FFFFFF"/>
          <w:lang w:val="en-GB"/>
        </w:rPr>
        <w:t xml:space="preserve"> “He is adding more wood to the fire </w:t>
      </w:r>
      <w:r w:rsidR="00DB2322">
        <w:rPr>
          <w:rFonts w:ascii="Times New Roman" w:hAnsi="Times New Roman"/>
          <w:sz w:val="24"/>
          <w:szCs w:val="24"/>
          <w:shd w:val="clear" w:color="auto" w:fill="FFFFFF"/>
          <w:lang w:val="en-GB"/>
        </w:rPr>
        <w:t xml:space="preserve">under the giant paella pan </w:t>
      </w:r>
      <w:r w:rsidR="00780A94">
        <w:rPr>
          <w:rFonts w:ascii="Times New Roman" w:hAnsi="Times New Roman"/>
          <w:sz w:val="24"/>
          <w:szCs w:val="24"/>
          <w:shd w:val="clear" w:color="auto" w:fill="FFFFFF"/>
          <w:lang w:val="en-GB"/>
        </w:rPr>
        <w:t xml:space="preserve">for </w:t>
      </w:r>
      <w:r w:rsidR="00D611A5">
        <w:rPr>
          <w:rFonts w:ascii="Times New Roman" w:hAnsi="Times New Roman"/>
          <w:sz w:val="24"/>
          <w:szCs w:val="24"/>
          <w:shd w:val="clear" w:color="auto" w:fill="FFFFFF"/>
          <w:lang w:val="en-GB"/>
        </w:rPr>
        <w:t>an</w:t>
      </w:r>
      <w:r w:rsidR="00780A94">
        <w:rPr>
          <w:rFonts w:ascii="Times New Roman" w:hAnsi="Times New Roman"/>
          <w:sz w:val="24"/>
          <w:szCs w:val="24"/>
          <w:shd w:val="clear" w:color="auto" w:fill="FFFFFF"/>
          <w:lang w:val="en-GB"/>
        </w:rPr>
        <w:t xml:space="preserve"> initial</w:t>
      </w:r>
      <w:r w:rsidR="00780A94">
        <w:rPr>
          <w:rFonts w:ascii="Times New Roman" w:hAnsi="Times New Roman"/>
          <w:sz w:val="24"/>
          <w:szCs w:val="24"/>
          <w:shd w:val="clear" w:color="auto" w:fill="FFFFFF"/>
          <w:lang w:val="en-GB"/>
        </w:rPr>
        <w:t xml:space="preserve"> </w:t>
      </w:r>
      <w:r w:rsidR="00780A94">
        <w:rPr>
          <w:rFonts w:ascii="Times New Roman" w:hAnsi="Times New Roman"/>
          <w:sz w:val="24"/>
          <w:szCs w:val="24"/>
          <w:shd w:val="clear" w:color="auto" w:fill="FFFFFF"/>
          <w:lang w:val="en-GB"/>
        </w:rPr>
        <w:t xml:space="preserve">high temperature</w:t>
      </w:r>
      <w:r w:rsidR="00DB2322">
        <w:rPr>
          <w:rFonts w:ascii="Times New Roman" w:hAnsi="Times New Roman"/>
          <w:sz w:val="24"/>
          <w:szCs w:val="24"/>
          <w:shd w:val="clear" w:color="auto" w:fill="FFFFFF"/>
          <w:lang w:val="en-GB"/>
        </w:rPr>
        <w:t xml:space="preserve"> to heat the </w:t>
      </w:r>
      <w:r w:rsidR="003154C9">
        <w:rPr>
          <w:rFonts w:ascii="Times New Roman" w:hAnsi="Times New Roman"/>
          <w:sz w:val="24"/>
          <w:szCs w:val="24"/>
          <w:shd w:val="clear" w:color="auto" w:fill="FFFFFF"/>
          <w:lang w:val="en-GB"/>
        </w:rPr>
        <w:t>olive oil</w:t>
      </w:r>
      <w:r w:rsidR="00DB2322">
        <w:rPr>
          <w:rFonts w:ascii="Times New Roman" w:hAnsi="Times New Roman"/>
          <w:sz w:val="24"/>
          <w:szCs w:val="24"/>
          <w:shd w:val="clear" w:color="auto" w:fill="FFFFFF"/>
          <w:lang w:val="en-GB"/>
        </w:rPr>
        <w:t>.</w:t>
      </w:r>
      <w:r w:rsidR="003154C9">
        <w:rPr>
          <w:rFonts w:ascii="Times New Roman" w:hAnsi="Times New Roman"/>
          <w:sz w:val="24"/>
          <w:szCs w:val="24"/>
          <w:shd w:val="clear" w:color="auto" w:fill="FFFFFF"/>
          <w:lang w:val="en-GB"/>
        </w:rPr>
        <w:t xml:space="preserve"> </w:t>
      </w:r>
      <w:r w:rsidR="00DB2322">
        <w:rPr>
          <w:rFonts w:ascii="Times New Roman" w:hAnsi="Times New Roman"/>
          <w:sz w:val="24"/>
          <w:szCs w:val="24"/>
          <w:shd w:val="clear" w:color="auto" w:fill="FFFFFF"/>
          <w:lang w:val="en-GB"/>
        </w:rPr>
        <w:t xml:space="preserve">When </w:t>
      </w:r>
      <w:r w:rsidR="00812730">
        <w:rPr>
          <w:rFonts w:ascii="Times New Roman" w:hAnsi="Times New Roman"/>
          <w:sz w:val="24"/>
          <w:szCs w:val="24"/>
          <w:shd w:val="clear" w:color="auto" w:fill="FFFFFF"/>
          <w:lang w:val="en-GB"/>
        </w:rPr>
        <w:t>the oil</w:t>
      </w:r>
      <w:r w:rsidR="00DB2322">
        <w:rPr>
          <w:rFonts w:ascii="Times New Roman" w:hAnsi="Times New Roman"/>
          <w:sz w:val="24"/>
          <w:szCs w:val="24"/>
          <w:shd w:val="clear" w:color="auto" w:fill="FFFFFF"/>
          <w:lang w:val="en-GB"/>
        </w:rPr>
        <w:t xml:space="preserve"> is</w:t>
      </w:r>
      <w:r w:rsidR="003154C9">
        <w:rPr>
          <w:rFonts w:ascii="Times New Roman" w:hAnsi="Times New Roman"/>
          <w:sz w:val="24"/>
          <w:szCs w:val="24"/>
          <w:shd w:val="clear" w:color="auto" w:fill="FFFFFF"/>
          <w:lang w:val="en-GB"/>
        </w:rPr>
        <w:t xml:space="preserve"> sizzling, he </w:t>
      </w:r>
      <w:r w:rsidR="00D611A5">
        <w:rPr>
          <w:rFonts w:ascii="Times New Roman" w:hAnsi="Times New Roman"/>
          <w:sz w:val="24"/>
          <w:szCs w:val="24"/>
          <w:shd w:val="clear" w:color="auto" w:fill="FFFFFF"/>
          <w:lang w:val="en-GB"/>
        </w:rPr>
        <w:t xml:space="preserve">will add the bucket loads of chicken and pork and stir them around with the massive wooden </w:t>
      </w:r>
      <w:r w:rsidR="00C7367B">
        <w:rPr>
          <w:rFonts w:ascii="Times New Roman" w:hAnsi="Times New Roman"/>
          <w:sz w:val="24"/>
          <w:szCs w:val="24"/>
          <w:shd w:val="clear" w:color="auto" w:fill="FFFFFF"/>
          <w:lang w:val="en-GB"/>
        </w:rPr>
        <w:t>spatula,</w:t>
      </w:r>
      <w:r w:rsidR="00D611A5">
        <w:rPr>
          <w:rFonts w:ascii="Times New Roman" w:hAnsi="Times New Roman"/>
          <w:sz w:val="24"/>
          <w:szCs w:val="24"/>
          <w:shd w:val="clear" w:color="auto" w:fill="FFFFFF"/>
          <w:lang w:val="en-GB"/>
        </w:rPr>
        <w:t xml:space="preserve"> so they </w:t>
      </w:r>
      <w:r w:rsidR="00D611A5">
        <w:rPr>
          <w:rFonts w:ascii="Times New Roman" w:hAnsi="Times New Roman"/>
          <w:sz w:val="24"/>
          <w:szCs w:val="24"/>
          <w:shd w:val="clear" w:color="auto" w:fill="FFFFFF"/>
          <w:lang w:val="en-GB"/>
        </w:rPr>
        <w:t xml:space="preserve">don’t</w:t>
      </w:r>
      <w:r w:rsidR="00D611A5">
        <w:rPr>
          <w:rFonts w:ascii="Times New Roman" w:hAnsi="Times New Roman"/>
          <w:sz w:val="24"/>
          <w:szCs w:val="24"/>
          <w:shd w:val="clear" w:color="auto" w:fill="FFFFFF"/>
          <w:lang w:val="en-GB"/>
        </w:rPr>
        <w:t xml:space="preserve"> burn. </w:t>
      </w:r>
      <w:r w:rsidR="00C7367B">
        <w:rPr>
          <w:rFonts w:ascii="Times New Roman" w:hAnsi="Times New Roman"/>
          <w:sz w:val="24"/>
          <w:szCs w:val="24"/>
          <w:shd w:val="clear" w:color="auto" w:fill="FFFFFF"/>
          <w:lang w:val="en-GB"/>
        </w:rPr>
        <w:t xml:space="preserve">When the meat is </w:t>
      </w:r>
      <w:r w:rsidR="00C7367B">
        <w:rPr>
          <w:rFonts w:ascii="Times New Roman" w:hAnsi="Times New Roman"/>
          <w:sz w:val="24"/>
          <w:szCs w:val="24"/>
          <w:shd w:val="clear" w:color="auto" w:fill="FFFFFF"/>
          <w:lang w:val="en-GB"/>
        </w:rPr>
        <w:t>nearly cooked</w:t>
      </w:r>
      <w:r w:rsidR="00C7367B">
        <w:rPr>
          <w:rFonts w:ascii="Times New Roman" w:hAnsi="Times New Roman"/>
          <w:sz w:val="24"/>
          <w:szCs w:val="24"/>
          <w:shd w:val="clear" w:color="auto" w:fill="FFFFFF"/>
          <w:lang w:val="en-GB"/>
        </w:rPr>
        <w:t>, he will add squid and after a couple more minutes stirring</w:t>
      </w:r>
      <w:r w:rsidR="00DB2322">
        <w:rPr>
          <w:rFonts w:ascii="Times New Roman" w:hAnsi="Times New Roman"/>
          <w:sz w:val="24"/>
          <w:szCs w:val="24"/>
          <w:shd w:val="clear" w:color="auto" w:fill="FFFFFF"/>
          <w:lang w:val="en-GB"/>
        </w:rPr>
        <w:t>,</w:t>
      </w:r>
      <w:r w:rsidR="00C7367B">
        <w:rPr>
          <w:rFonts w:ascii="Times New Roman" w:hAnsi="Times New Roman"/>
          <w:sz w:val="24"/>
          <w:szCs w:val="24"/>
          <w:shd w:val="clear" w:color="auto" w:fill="FFFFFF"/>
          <w:lang w:val="en-GB"/>
        </w:rPr>
        <w:t xml:space="preserve"> the stock</w:t>
      </w:r>
      <w:r w:rsidR="00520499">
        <w:rPr>
          <w:rFonts w:ascii="Times New Roman" w:hAnsi="Times New Roman"/>
          <w:sz w:val="24"/>
          <w:szCs w:val="24"/>
          <w:shd w:val="clear" w:color="auto" w:fill="FFFFFF"/>
          <w:lang w:val="en-GB"/>
        </w:rPr>
        <w:t>.”</w:t>
      </w:r>
    </w:p>
    <w:p w:rsidR="00520499" w:rsidP="002D552D" w:rsidRDefault="00520499" w14:paraId="5DE04630" w14:textId="2C51346A">
      <w:pPr>
        <w:pStyle w:val="CSP-ChapterBodyText-FirstParagraph"/>
        <w:spacing w:line="360" w:lineRule="auto"/>
        <w:ind w:firstLine="720"/>
        <w:jc w:val="left"/>
        <w:rPr>
          <w:rFonts w:ascii="Times New Roman" w:hAnsi="Times New Roman"/>
          <w:sz w:val="24"/>
          <w:szCs w:val="24"/>
          <w:shd w:val="clear" w:color="auto" w:fill="FFFFFF"/>
          <w:lang w:val="en-GB"/>
        </w:rPr>
      </w:pPr>
      <w:r>
        <w:rPr>
          <w:rFonts w:ascii="Times New Roman" w:hAnsi="Times New Roman"/>
          <w:sz w:val="24"/>
          <w:szCs w:val="24"/>
          <w:shd w:val="clear" w:color="auto" w:fill="FFFFFF"/>
          <w:lang w:val="en-GB"/>
        </w:rPr>
        <w:t>“W</w:t>
      </w:r>
      <w:r w:rsidR="00880979">
        <w:rPr>
          <w:rFonts w:ascii="Times New Roman" w:hAnsi="Times New Roman"/>
          <w:sz w:val="24"/>
          <w:szCs w:val="24"/>
          <w:shd w:val="clear" w:color="auto" w:fill="FFFFFF"/>
          <w:lang w:val="en-GB"/>
        </w:rPr>
        <w:t>ot</w:t>
      </w:r>
      <w:r>
        <w:rPr>
          <w:rFonts w:ascii="Times New Roman" w:hAnsi="Times New Roman"/>
          <w:sz w:val="24"/>
          <w:szCs w:val="24"/>
          <w:shd w:val="clear" w:color="auto" w:fill="FFFFFF"/>
          <w:lang w:val="en-GB"/>
        </w:rPr>
        <w:t xml:space="preserve"> is the st</w:t>
      </w:r>
      <w:r w:rsidR="00DB2322">
        <w:rPr>
          <w:rFonts w:ascii="Times New Roman" w:hAnsi="Times New Roman"/>
          <w:sz w:val="24"/>
          <w:szCs w:val="24"/>
          <w:shd w:val="clear" w:color="auto" w:fill="FFFFFF"/>
          <w:lang w:val="en-GB"/>
        </w:rPr>
        <w:t>ock made of?”</w:t>
      </w:r>
      <w:r w:rsidR="00812730">
        <w:rPr>
          <w:rFonts w:ascii="Times New Roman" w:hAnsi="Times New Roman"/>
          <w:sz w:val="24"/>
          <w:szCs w:val="24"/>
          <w:shd w:val="clear" w:color="auto" w:fill="FFFFFF"/>
          <w:lang w:val="en-GB"/>
        </w:rPr>
        <w:t xml:space="preserve"> said blondie.</w:t>
      </w:r>
    </w:p>
    <w:p w:rsidR="00812730" w:rsidP="002D552D" w:rsidRDefault="00B0206D" w14:paraId="7A2CFF3D" w14:textId="1035DD29">
      <w:pPr>
        <w:pStyle w:val="CSP-ChapterBodyText-FirstParagraph"/>
        <w:spacing w:line="360" w:lineRule="auto"/>
        <w:ind w:firstLine="720"/>
        <w:jc w:val="left"/>
        <w:rPr>
          <w:rFonts w:ascii="Times New Roman" w:hAnsi="Times New Roman"/>
          <w:sz w:val="24"/>
          <w:szCs w:val="24"/>
          <w:shd w:val="clear" w:color="auto" w:fill="FFFFFF"/>
          <w:lang w:val="en-GB"/>
        </w:rPr>
      </w:pPr>
      <w:r>
        <w:rPr>
          <w:rFonts w:ascii="Times New Roman" w:hAnsi="Times New Roman"/>
          <w:sz w:val="24"/>
          <w:szCs w:val="24"/>
          <w:shd w:val="clear" w:color="auto" w:fill="FFFFFF"/>
          <w:lang w:val="en-GB"/>
        </w:rPr>
        <w:t>“From restaurant leftovers</w:t>
      </w:r>
      <w:r w:rsidR="00C349EC">
        <w:rPr>
          <w:rFonts w:ascii="Times New Roman" w:hAnsi="Times New Roman"/>
          <w:sz w:val="24"/>
          <w:szCs w:val="24"/>
          <w:shd w:val="clear" w:color="auto" w:fill="FFFFFF"/>
          <w:lang w:val="en-GB"/>
        </w:rPr>
        <w:t xml:space="preserve"> of meat</w:t>
      </w:r>
      <w:r w:rsidR="003F3786">
        <w:rPr>
          <w:rFonts w:ascii="Times New Roman" w:hAnsi="Times New Roman"/>
          <w:sz w:val="24"/>
          <w:szCs w:val="24"/>
          <w:shd w:val="clear" w:color="auto" w:fill="FFFFFF"/>
          <w:lang w:val="en-GB"/>
        </w:rPr>
        <w:t>, bones and chicken carcasses</w:t>
      </w:r>
      <w:r>
        <w:rPr>
          <w:rFonts w:ascii="Times New Roman" w:hAnsi="Times New Roman"/>
          <w:sz w:val="24"/>
          <w:szCs w:val="24"/>
          <w:shd w:val="clear" w:color="auto" w:fill="FFFFFF"/>
          <w:lang w:val="en-GB"/>
        </w:rPr>
        <w:t>,” I said</w:t>
      </w:r>
      <w:r w:rsidR="00E0536E">
        <w:rPr>
          <w:rFonts w:ascii="Times New Roman" w:hAnsi="Times New Roman"/>
          <w:sz w:val="24"/>
          <w:szCs w:val="24"/>
          <w:shd w:val="clear" w:color="auto" w:fill="FFFFFF"/>
          <w:lang w:val="en-GB"/>
        </w:rPr>
        <w:t xml:space="preserve"> having learned it from El Rubio</w:t>
      </w:r>
      <w:r w:rsidR="00C349EC">
        <w:rPr>
          <w:rFonts w:ascii="Times New Roman" w:hAnsi="Times New Roman"/>
          <w:sz w:val="24"/>
          <w:szCs w:val="24"/>
          <w:shd w:val="clear" w:color="auto" w:fill="FFFFFF"/>
          <w:lang w:val="en-GB"/>
        </w:rPr>
        <w:t>. “</w:t>
      </w:r>
      <w:r w:rsidR="003F3786">
        <w:rPr>
          <w:rFonts w:ascii="Times New Roman" w:hAnsi="Times New Roman"/>
          <w:sz w:val="24"/>
          <w:szCs w:val="24"/>
          <w:shd w:val="clear" w:color="auto" w:fill="FFFFFF"/>
          <w:lang w:val="en-GB"/>
        </w:rPr>
        <w:t>With wine</w:t>
      </w:r>
      <w:r w:rsidR="00B72A2C">
        <w:rPr>
          <w:rFonts w:ascii="Times New Roman" w:hAnsi="Times New Roman"/>
          <w:sz w:val="24"/>
          <w:szCs w:val="24"/>
          <w:shd w:val="clear" w:color="auto" w:fill="FFFFFF"/>
          <w:lang w:val="en-GB"/>
        </w:rPr>
        <w:t xml:space="preserve">, </w:t>
      </w:r>
      <w:r w:rsidR="00662485">
        <w:rPr>
          <w:rFonts w:ascii="Times New Roman" w:hAnsi="Times New Roman"/>
          <w:sz w:val="24"/>
          <w:szCs w:val="24"/>
          <w:shd w:val="clear" w:color="auto" w:fill="FFFFFF"/>
          <w:lang w:val="en-GB"/>
        </w:rPr>
        <w:t>water</w:t>
      </w:r>
      <w:r w:rsidR="00006742">
        <w:rPr>
          <w:rFonts w:ascii="Times New Roman" w:hAnsi="Times New Roman"/>
          <w:sz w:val="24"/>
          <w:szCs w:val="24"/>
          <w:shd w:val="clear" w:color="auto" w:fill="FFFFFF"/>
          <w:lang w:val="en-GB"/>
        </w:rPr>
        <w:t>,</w:t>
      </w:r>
      <w:r w:rsidR="00662485">
        <w:rPr>
          <w:rFonts w:ascii="Times New Roman" w:hAnsi="Times New Roman"/>
          <w:sz w:val="24"/>
          <w:szCs w:val="24"/>
          <w:shd w:val="clear" w:color="auto" w:fill="FFFFFF"/>
          <w:lang w:val="en-GB"/>
        </w:rPr>
        <w:t xml:space="preserve"> </w:t>
      </w:r>
      <w:r w:rsidR="00B72A2C">
        <w:rPr>
          <w:rFonts w:ascii="Times New Roman" w:hAnsi="Times New Roman"/>
          <w:sz w:val="24"/>
          <w:szCs w:val="24"/>
          <w:shd w:val="clear" w:color="auto" w:fill="FFFFFF"/>
          <w:lang w:val="en-GB"/>
        </w:rPr>
        <w:t>bay leaves, salt and pepper</w:t>
      </w:r>
      <w:r w:rsidR="003F3786">
        <w:rPr>
          <w:rFonts w:ascii="Times New Roman" w:hAnsi="Times New Roman"/>
          <w:sz w:val="24"/>
          <w:szCs w:val="24"/>
          <w:shd w:val="clear" w:color="auto" w:fill="FFFFFF"/>
          <w:lang w:val="en-GB"/>
        </w:rPr>
        <w:t xml:space="preserve"> and a pinch of saffron</w:t>
      </w:r>
      <w:r w:rsidR="00B72A2C">
        <w:rPr>
          <w:rFonts w:ascii="Times New Roman" w:hAnsi="Times New Roman"/>
          <w:sz w:val="24"/>
          <w:szCs w:val="24"/>
          <w:shd w:val="clear" w:color="auto" w:fill="FFFFFF"/>
          <w:lang w:val="en-GB"/>
        </w:rPr>
        <w:t>.”</w:t>
      </w:r>
    </w:p>
    <w:p w:rsidR="00E0536E" w:rsidP="002D552D" w:rsidRDefault="00E0536E" w14:paraId="28CBF04E" w14:textId="110A69A4">
      <w:pPr>
        <w:pStyle w:val="CSP-ChapterBodyText-FirstParagraph"/>
        <w:spacing w:line="360" w:lineRule="auto"/>
        <w:ind w:firstLine="720"/>
        <w:jc w:val="left"/>
        <w:rPr>
          <w:del w:author="Gary Smailes" w:date="2024-01-17T13:05:21.046Z" w:id="201765875"/>
          <w:rFonts w:ascii="Times New Roman" w:hAnsi="Times New Roman"/>
          <w:sz w:val="24"/>
          <w:szCs w:val="24"/>
          <w:shd w:val="clear" w:color="auto" w:fill="FFFFFF"/>
          <w:lang w:val="en-GB"/>
        </w:rPr>
      </w:pPr>
      <w:r>
        <w:rPr>
          <w:rFonts w:ascii="Times New Roman" w:hAnsi="Times New Roman"/>
          <w:sz w:val="24"/>
          <w:szCs w:val="24"/>
          <w:shd w:val="clear" w:color="auto" w:fill="FFFFFF"/>
          <w:lang w:val="en-GB"/>
        </w:rPr>
        <w:t>Some of the girls were making notes.</w:t>
      </w:r>
      <w:ins w:author="Gary Smailes" w:date="2024-01-17T13:05:21.819Z" w:id="19478531">
        <w:r>
          <w:rPr>
            <w:rFonts w:ascii="Times New Roman" w:hAnsi="Times New Roman"/>
            <w:sz w:val="24"/>
            <w:szCs w:val="24"/>
            <w:shd w:val="clear" w:color="auto" w:fill="FFFFFF"/>
            <w:lang w:val="en-GB"/>
          </w:rPr>
          <w:t xml:space="preserve"> </w:t>
        </w:r>
      </w:ins>
    </w:p>
    <w:p w:rsidR="00E0536E" w:rsidP="4A6D2F5D" w:rsidRDefault="00E0536E" w14:paraId="31A2F458" w14:textId="711852A0">
      <w:pPr>
        <w:pStyle w:val="CSP-ChapterBodyText-FirstParagraph"/>
        <w:spacing w:line="360" w:lineRule="auto"/>
        <w:ind w:firstLine="0"/>
        <w:jc w:val="left"/>
        <w:rPr>
          <w:rFonts w:ascii="Times New Roman" w:hAnsi="Times New Roman"/>
          <w:sz w:val="24"/>
          <w:szCs w:val="24"/>
          <w:shd w:val="clear" w:color="auto" w:fill="FFFFFF"/>
          <w:lang w:val="en-GB"/>
        </w:rPr>
        <w:pPrChange w:author="Gary Smailes" w:date="2024-01-17T13:05:20.885Z">
          <w:pPr>
            <w:pStyle w:val="CSP-ChapterBodyText-FirstParagraph"/>
            <w:spacing w:line="360" w:lineRule="auto"/>
            <w:ind w:firstLine="720"/>
            <w:jc w:val="left"/>
          </w:pPr>
        </w:pPrChange>
      </w:pPr>
      <w:r>
        <w:rPr>
          <w:rFonts w:ascii="Times New Roman" w:hAnsi="Times New Roman"/>
          <w:sz w:val="24"/>
          <w:szCs w:val="24"/>
          <w:shd w:val="clear" w:color="auto" w:fill="FFFFFF"/>
          <w:lang w:val="en-GB"/>
        </w:rPr>
        <w:t>Hope I have this right, I thought.</w:t>
      </w:r>
    </w:p>
    <w:p w:rsidR="002A17B2" w:rsidP="002D552D" w:rsidRDefault="002A17B2" w14:paraId="391A6003" w14:textId="607B9A39">
      <w:pPr>
        <w:pStyle w:val="CSP-ChapterBodyText-FirstParagraph"/>
        <w:spacing w:line="360" w:lineRule="auto"/>
        <w:ind w:firstLine="720"/>
        <w:jc w:val="left"/>
        <w:rPr>
          <w:rFonts w:ascii="Times New Roman" w:hAnsi="Times New Roman"/>
          <w:sz w:val="24"/>
          <w:szCs w:val="24"/>
          <w:shd w:val="clear" w:color="auto" w:fill="FFFFFF"/>
          <w:lang w:val="en-GB"/>
        </w:rPr>
      </w:pPr>
      <w:r>
        <w:rPr>
          <w:rFonts w:ascii="Times New Roman" w:hAnsi="Times New Roman"/>
          <w:sz w:val="24"/>
          <w:szCs w:val="24"/>
          <w:shd w:val="clear" w:color="auto" w:fill="FFFFFF"/>
          <w:lang w:val="en-GB"/>
        </w:rPr>
        <w:t>“How much stock?” said blondie?</w:t>
      </w:r>
      <w:del w:author="Gary Smailes" w:date="2024-01-17T13:05:25.621Z" w:id="1459941857">
        <w:r w:rsidRPr="4A6D2F5D" w:rsidDel="4A6D2F5D">
          <w:rPr>
            <w:rFonts w:ascii="Times New Roman" w:hAnsi="Times New Roman"/>
            <w:sz w:val="24"/>
            <w:szCs w:val="24"/>
            <w:lang w:val="en-GB"/>
          </w:rPr>
          <w:delText>”</w:delText>
        </w:r>
      </w:del>
    </w:p>
    <w:p w:rsidR="00335264" w:rsidP="00335264" w:rsidRDefault="002A17B2" w14:paraId="46E32E22" w14:textId="7391FF9F">
      <w:pPr>
        <w:pStyle w:val="CSP-ChapterBodyText-FirstParagraph"/>
        <w:spacing w:line="360" w:lineRule="auto"/>
        <w:ind w:firstLine="720"/>
        <w:jc w:val="left"/>
        <w:rPr>
          <w:rFonts w:ascii="Times New Roman" w:hAnsi="Times New Roman"/>
          <w:sz w:val="24"/>
          <w:szCs w:val="24"/>
          <w:shd w:val="clear" w:color="auto" w:fill="FFFFFF"/>
          <w:lang w:val="en-GB"/>
        </w:rPr>
      </w:pPr>
      <w:r>
        <w:rPr>
          <w:rFonts w:ascii="Times New Roman" w:hAnsi="Times New Roman"/>
          <w:sz w:val="24"/>
          <w:szCs w:val="24"/>
          <w:shd w:val="clear" w:color="auto" w:fill="FFFFFF"/>
          <w:lang w:val="en-GB"/>
        </w:rPr>
        <w:t>“Ideally about t</w:t>
      </w:r>
      <w:r w:rsidR="00641650">
        <w:rPr>
          <w:rFonts w:ascii="Times New Roman" w:hAnsi="Times New Roman"/>
          <w:sz w:val="24"/>
          <w:szCs w:val="24"/>
          <w:shd w:val="clear" w:color="auto" w:fill="FFFFFF"/>
          <w:lang w:val="en-GB"/>
        </w:rPr>
        <w:t>hree fingers deep,” I said. “But in restaurants, they make paella deeper</w:t>
      </w:r>
      <w:r w:rsidR="00662485">
        <w:rPr>
          <w:rFonts w:ascii="Times New Roman" w:hAnsi="Times New Roman"/>
          <w:sz w:val="24"/>
          <w:szCs w:val="24"/>
          <w:shd w:val="clear" w:color="auto" w:fill="FFFFFF"/>
          <w:lang w:val="en-GB"/>
        </w:rPr>
        <w:t xml:space="preserve"> </w:t>
      </w:r>
      <w:r w:rsidR="00335264">
        <w:rPr>
          <w:rFonts w:ascii="Times New Roman" w:hAnsi="Times New Roman"/>
          <w:sz w:val="24"/>
          <w:szCs w:val="24"/>
          <w:shd w:val="clear" w:color="auto" w:fill="FFFFFF"/>
          <w:lang w:val="en-GB"/>
        </w:rPr>
        <w:t>t</w:t>
      </w:r>
      <w:r w:rsidR="00662485">
        <w:rPr>
          <w:rFonts w:ascii="Times New Roman" w:hAnsi="Times New Roman"/>
          <w:sz w:val="24"/>
          <w:szCs w:val="24"/>
          <w:shd w:val="clear" w:color="auto" w:fill="FFFFFF"/>
          <w:lang w:val="en-GB"/>
        </w:rPr>
        <w:t>o feed more diners from one batch.</w:t>
      </w:r>
      <w:r w:rsidR="00335264">
        <w:rPr>
          <w:rFonts w:ascii="Times New Roman" w:hAnsi="Times New Roman"/>
          <w:sz w:val="24"/>
          <w:szCs w:val="24"/>
          <w:shd w:val="clear" w:color="auto" w:fill="FFFFFF"/>
          <w:lang w:val="en-GB"/>
        </w:rPr>
        <w:t xml:space="preserve"> When the stock is </w:t>
      </w:r>
      <w:r w:rsidR="00D4102B">
        <w:rPr>
          <w:rFonts w:ascii="Times New Roman" w:hAnsi="Times New Roman"/>
          <w:sz w:val="24"/>
          <w:szCs w:val="24"/>
          <w:shd w:val="clear" w:color="auto" w:fill="FFFFFF"/>
          <w:lang w:val="en-GB"/>
        </w:rPr>
        <w:t>boiling, he will add the rice.”</w:t>
      </w:r>
    </w:p>
    <w:p w:rsidR="00B65CA3" w:rsidP="00335264" w:rsidRDefault="00B65CA3" w14:paraId="23FA3791" w14:textId="06282362">
      <w:pPr>
        <w:pStyle w:val="CSP-ChapterBodyText-FirstParagraph"/>
        <w:spacing w:line="360" w:lineRule="auto"/>
        <w:ind w:firstLine="720"/>
        <w:jc w:val="left"/>
        <w:rPr>
          <w:rFonts w:ascii="Times New Roman" w:hAnsi="Times New Roman"/>
          <w:sz w:val="24"/>
          <w:szCs w:val="24"/>
          <w:shd w:val="clear" w:color="auto" w:fill="FFFFFF"/>
          <w:lang w:val="en-GB"/>
        </w:rPr>
      </w:pPr>
      <w:r>
        <w:rPr>
          <w:rFonts w:ascii="Times New Roman" w:hAnsi="Times New Roman"/>
          <w:sz w:val="24"/>
          <w:szCs w:val="24"/>
          <w:shd w:val="clear" w:color="auto" w:fill="FFFFFF"/>
          <w:lang w:val="en-GB"/>
        </w:rPr>
        <w:t>“W</w:t>
      </w:r>
      <w:r w:rsidR="00880979">
        <w:rPr>
          <w:rFonts w:ascii="Times New Roman" w:hAnsi="Times New Roman"/>
          <w:sz w:val="24"/>
          <w:szCs w:val="24"/>
          <w:shd w:val="clear" w:color="auto" w:fill="FFFFFF"/>
          <w:lang w:val="en-GB"/>
        </w:rPr>
        <w:t>ot</w:t>
      </w:r>
      <w:r>
        <w:rPr>
          <w:rFonts w:ascii="Times New Roman" w:hAnsi="Times New Roman"/>
          <w:sz w:val="24"/>
          <w:szCs w:val="24"/>
          <w:shd w:val="clear" w:color="auto" w:fill="FFFFFF"/>
          <w:lang w:val="en-GB"/>
        </w:rPr>
        <w:t xml:space="preserve"> type of rice?” said </w:t>
      </w:r>
      <w:r w:rsidR="00E03CE7">
        <w:rPr>
          <w:rFonts w:ascii="Times New Roman" w:hAnsi="Times New Roman"/>
          <w:sz w:val="24"/>
          <w:szCs w:val="24"/>
          <w:shd w:val="clear" w:color="auto" w:fill="FFFFFF"/>
          <w:lang w:val="en-GB"/>
        </w:rPr>
        <w:t>b</w:t>
      </w:r>
      <w:r>
        <w:rPr>
          <w:rFonts w:ascii="Times New Roman" w:hAnsi="Times New Roman"/>
          <w:sz w:val="24"/>
          <w:szCs w:val="24"/>
          <w:shd w:val="clear" w:color="auto" w:fill="FFFFFF"/>
          <w:lang w:val="en-GB"/>
        </w:rPr>
        <w:t>londie.</w:t>
      </w:r>
    </w:p>
    <w:p w:rsidR="00D4102B" w:rsidP="00335264" w:rsidRDefault="00D4102B" w14:paraId="7EDF2DE2" w14:textId="110AD74B">
      <w:pPr>
        <w:pStyle w:val="CSP-ChapterBodyText-FirstParagraph"/>
        <w:spacing w:line="360" w:lineRule="auto"/>
        <w:ind w:firstLine="720"/>
        <w:jc w:val="left"/>
        <w:rPr>
          <w:rFonts w:ascii="Times New Roman" w:hAnsi="Times New Roman"/>
          <w:sz w:val="24"/>
          <w:szCs w:val="24"/>
          <w:shd w:val="clear" w:color="auto" w:fill="FFFFFF"/>
          <w:lang w:val="en-GB"/>
        </w:rPr>
      </w:pPr>
      <w:r>
        <w:rPr>
          <w:rFonts w:ascii="Times New Roman" w:hAnsi="Times New Roman"/>
          <w:sz w:val="24"/>
          <w:szCs w:val="24"/>
          <w:shd w:val="clear" w:color="auto" w:fill="FFFFFF"/>
          <w:lang w:val="en-GB"/>
        </w:rPr>
        <w:t>“</w:t>
      </w:r>
      <w:r w:rsidR="008A351B">
        <w:rPr>
          <w:rFonts w:ascii="Times New Roman" w:hAnsi="Times New Roman"/>
          <w:sz w:val="24"/>
          <w:szCs w:val="24"/>
          <w:shd w:val="clear" w:color="auto" w:fill="FFFFFF"/>
          <w:lang w:val="en-GB"/>
        </w:rPr>
        <w:t>Round grain absorbs the liquids better than long grain,” I said.</w:t>
      </w:r>
    </w:p>
    <w:p w:rsidR="008A351B" w:rsidP="00335264" w:rsidRDefault="008A351B" w14:paraId="4C2B84B5" w14:textId="2A7D42D4">
      <w:pPr>
        <w:pStyle w:val="CSP-ChapterBodyText-FirstParagraph"/>
        <w:spacing w:line="360" w:lineRule="auto"/>
        <w:ind w:firstLine="720"/>
        <w:jc w:val="left"/>
        <w:rPr>
          <w:rFonts w:ascii="Times New Roman" w:hAnsi="Times New Roman"/>
          <w:sz w:val="24"/>
          <w:szCs w:val="24"/>
          <w:shd w:val="clear" w:color="auto" w:fill="FFFFFF"/>
          <w:lang w:val="en-GB"/>
        </w:rPr>
      </w:pPr>
      <w:r>
        <w:rPr>
          <w:rFonts w:ascii="Times New Roman" w:hAnsi="Times New Roman"/>
          <w:sz w:val="24"/>
          <w:szCs w:val="24"/>
          <w:shd w:val="clear" w:color="auto" w:fill="FFFFFF"/>
          <w:lang w:val="en-GB"/>
        </w:rPr>
        <w:t>“How much rice to stock?” said blondie.</w:t>
      </w:r>
    </w:p>
    <w:p w:rsidR="008A351B" w:rsidP="00335264" w:rsidRDefault="008A351B" w14:paraId="2E40175A" w14:textId="2A6B67A6">
      <w:pPr>
        <w:pStyle w:val="CSP-ChapterBodyText-FirstParagraph"/>
        <w:spacing w:line="360" w:lineRule="auto"/>
        <w:ind w:firstLine="720"/>
        <w:jc w:val="left"/>
        <w:rPr>
          <w:rFonts w:ascii="Times New Roman" w:hAnsi="Times New Roman"/>
          <w:sz w:val="24"/>
          <w:szCs w:val="24"/>
          <w:shd w:val="clear" w:color="auto" w:fill="FFFFFF"/>
          <w:lang w:val="en-GB"/>
        </w:rPr>
      </w:pPr>
      <w:r>
        <w:rPr>
          <w:rFonts w:ascii="Times New Roman" w:hAnsi="Times New Roman"/>
          <w:sz w:val="24"/>
          <w:szCs w:val="24"/>
          <w:shd w:val="clear" w:color="auto" w:fill="FFFFFF"/>
          <w:lang w:val="en-GB"/>
        </w:rPr>
        <w:t>“Two lit</w:t>
      </w:r>
      <w:r w:rsidR="009604AC">
        <w:rPr>
          <w:rFonts w:ascii="Times New Roman" w:hAnsi="Times New Roman"/>
          <w:sz w:val="24"/>
          <w:szCs w:val="24"/>
          <w:shd w:val="clear" w:color="auto" w:fill="FFFFFF"/>
          <w:lang w:val="en-GB"/>
        </w:rPr>
        <w:t>re</w:t>
      </w:r>
      <w:r>
        <w:rPr>
          <w:rFonts w:ascii="Times New Roman" w:hAnsi="Times New Roman"/>
          <w:sz w:val="24"/>
          <w:szCs w:val="24"/>
          <w:shd w:val="clear" w:color="auto" w:fill="FFFFFF"/>
          <w:lang w:val="en-GB"/>
        </w:rPr>
        <w:t xml:space="preserve">s of stock </w:t>
      </w:r>
      <w:r w:rsidR="009604AC">
        <w:rPr>
          <w:rFonts w:ascii="Times New Roman" w:hAnsi="Times New Roman"/>
          <w:sz w:val="24"/>
          <w:szCs w:val="24"/>
          <w:shd w:val="clear" w:color="auto" w:fill="FFFFFF"/>
          <w:lang w:val="en-GB"/>
        </w:rPr>
        <w:t xml:space="preserve">to one kilo of rice. See he is pouring </w:t>
      </w:r>
      <w:r w:rsidR="00EC61D5">
        <w:rPr>
          <w:rFonts w:ascii="Times New Roman" w:hAnsi="Times New Roman"/>
          <w:sz w:val="24"/>
          <w:szCs w:val="24"/>
          <w:shd w:val="clear" w:color="auto" w:fill="FFFFFF"/>
          <w:lang w:val="en-GB"/>
        </w:rPr>
        <w:t>the rice in an H shaped pattern. When he has enough</w:t>
      </w:r>
      <w:r w:rsidR="00F60ED1">
        <w:rPr>
          <w:rFonts w:ascii="Times New Roman" w:hAnsi="Times New Roman"/>
          <w:sz w:val="24"/>
          <w:szCs w:val="24"/>
          <w:shd w:val="clear" w:color="auto" w:fill="FFFFFF"/>
          <w:lang w:val="en-GB"/>
        </w:rPr>
        <w:t>,</w:t>
      </w:r>
      <w:r w:rsidR="00EC61D5">
        <w:rPr>
          <w:rFonts w:ascii="Times New Roman" w:hAnsi="Times New Roman"/>
          <w:sz w:val="24"/>
          <w:szCs w:val="24"/>
          <w:shd w:val="clear" w:color="auto" w:fill="FFFFFF"/>
          <w:lang w:val="en-GB"/>
        </w:rPr>
        <w:t xml:space="preserve"> he will stir it around</w:t>
      </w:r>
      <w:r w:rsidR="00006742">
        <w:rPr>
          <w:rFonts w:ascii="Times New Roman" w:hAnsi="Times New Roman"/>
          <w:sz w:val="24"/>
          <w:szCs w:val="24"/>
          <w:shd w:val="clear" w:color="auto" w:fill="FFFFFF"/>
          <w:lang w:val="en-GB"/>
        </w:rPr>
        <w:t xml:space="preserve">, </w:t>
      </w:r>
      <w:r w:rsidR="00880979">
        <w:rPr>
          <w:rFonts w:ascii="Times New Roman" w:hAnsi="Times New Roman"/>
          <w:sz w:val="24"/>
          <w:szCs w:val="24"/>
          <w:shd w:val="clear" w:color="auto" w:fill="FFFFFF"/>
          <w:lang w:val="en-GB"/>
        </w:rPr>
        <w:t xml:space="preserve">and </w:t>
      </w:r>
      <w:r w:rsidR="00006742">
        <w:rPr>
          <w:rFonts w:ascii="Times New Roman" w:hAnsi="Times New Roman"/>
          <w:sz w:val="24"/>
          <w:szCs w:val="24"/>
          <w:shd w:val="clear" w:color="auto" w:fill="FFFFFF"/>
          <w:lang w:val="en-GB"/>
        </w:rPr>
        <w:t xml:space="preserve">add yellow colourant </w:t>
      </w:r>
      <w:r w:rsidR="00996060">
        <w:rPr>
          <w:rFonts w:ascii="Times New Roman" w:hAnsi="Times New Roman"/>
          <w:sz w:val="24"/>
          <w:szCs w:val="24"/>
          <w:shd w:val="clear" w:color="auto" w:fill="FFFFFF"/>
          <w:lang w:val="en-GB"/>
        </w:rPr>
        <w:t xml:space="preserve">until it starts to absorb the water. </w:t>
      </w:r>
      <w:r w:rsidR="00D85052">
        <w:rPr>
          <w:rFonts w:ascii="Times New Roman" w:hAnsi="Times New Roman"/>
          <w:sz w:val="24"/>
          <w:szCs w:val="24"/>
          <w:shd w:val="clear" w:color="auto" w:fill="FFFFFF"/>
          <w:lang w:val="en-GB"/>
        </w:rPr>
        <w:t>After that no more stirring while he</w:t>
      </w:r>
      <w:r w:rsidR="00996060">
        <w:rPr>
          <w:rFonts w:ascii="Times New Roman" w:hAnsi="Times New Roman"/>
          <w:sz w:val="24"/>
          <w:szCs w:val="24"/>
          <w:shd w:val="clear" w:color="auto" w:fill="FFFFFF"/>
          <w:lang w:val="en-GB"/>
        </w:rPr>
        <w:t xml:space="preserve"> let</w:t>
      </w:r>
      <w:r w:rsidR="00D85052">
        <w:rPr>
          <w:rFonts w:ascii="Times New Roman" w:hAnsi="Times New Roman"/>
          <w:sz w:val="24"/>
          <w:szCs w:val="24"/>
          <w:shd w:val="clear" w:color="auto" w:fill="FFFFFF"/>
          <w:lang w:val="en-GB"/>
        </w:rPr>
        <w:t>s</w:t>
      </w:r>
      <w:r w:rsidR="00996060">
        <w:rPr>
          <w:rFonts w:ascii="Times New Roman" w:hAnsi="Times New Roman"/>
          <w:sz w:val="24"/>
          <w:szCs w:val="24"/>
          <w:shd w:val="clear" w:color="auto" w:fill="FFFFFF"/>
          <w:lang w:val="en-GB"/>
        </w:rPr>
        <w:t xml:space="preserve"> the fire die down </w:t>
      </w:r>
      <w:r w:rsidR="00D85052">
        <w:rPr>
          <w:rFonts w:ascii="Times New Roman" w:hAnsi="Times New Roman"/>
          <w:sz w:val="24"/>
          <w:szCs w:val="24"/>
          <w:shd w:val="clear" w:color="auto" w:fill="FFFFFF"/>
          <w:lang w:val="en-GB"/>
        </w:rPr>
        <w:t>as</w:t>
      </w:r>
      <w:r w:rsidR="00996060">
        <w:rPr>
          <w:rFonts w:ascii="Times New Roman" w:hAnsi="Times New Roman"/>
          <w:sz w:val="24"/>
          <w:szCs w:val="24"/>
          <w:shd w:val="clear" w:color="auto" w:fill="FFFFFF"/>
          <w:lang w:val="en-GB"/>
        </w:rPr>
        <w:t xml:space="preserve"> the rice expands. </w:t>
      </w:r>
      <w:r w:rsidR="00D85052">
        <w:rPr>
          <w:rFonts w:ascii="Times New Roman" w:hAnsi="Times New Roman"/>
          <w:sz w:val="24"/>
          <w:szCs w:val="24"/>
          <w:shd w:val="clear" w:color="auto" w:fill="FFFFFF"/>
          <w:lang w:val="en-GB"/>
        </w:rPr>
        <w:t>F</w:t>
      </w:r>
      <w:r w:rsidR="00996060">
        <w:rPr>
          <w:rFonts w:ascii="Times New Roman" w:hAnsi="Times New Roman"/>
          <w:sz w:val="24"/>
          <w:szCs w:val="24"/>
          <w:shd w:val="clear" w:color="auto" w:fill="FFFFFF"/>
          <w:lang w:val="en-GB"/>
        </w:rPr>
        <w:t xml:space="preserve">ive minutes before it is </w:t>
      </w:r>
      <w:r w:rsidR="00880979">
        <w:rPr>
          <w:rFonts w:ascii="Times New Roman" w:hAnsi="Times New Roman"/>
          <w:sz w:val="24"/>
          <w:szCs w:val="24"/>
          <w:shd w:val="clear" w:color="auto" w:fill="FFFFFF"/>
          <w:lang w:val="en-GB"/>
        </w:rPr>
        <w:t>cooked,</w:t>
      </w:r>
      <w:r w:rsidR="00996060">
        <w:rPr>
          <w:rFonts w:ascii="Times New Roman" w:hAnsi="Times New Roman"/>
          <w:sz w:val="24"/>
          <w:szCs w:val="24"/>
          <w:shd w:val="clear" w:color="auto" w:fill="FFFFFF"/>
          <w:lang w:val="en-GB"/>
        </w:rPr>
        <w:t xml:space="preserve"> he will scatter prawns and muscles</w:t>
      </w:r>
      <w:r w:rsidR="00D106A9">
        <w:rPr>
          <w:rFonts w:ascii="Times New Roman" w:hAnsi="Times New Roman"/>
          <w:sz w:val="24"/>
          <w:szCs w:val="24"/>
          <w:shd w:val="clear" w:color="auto" w:fill="FFFFFF"/>
          <w:lang w:val="en-GB"/>
        </w:rPr>
        <w:t>,</w:t>
      </w:r>
      <w:r w:rsidR="00996060">
        <w:rPr>
          <w:rFonts w:ascii="Times New Roman" w:hAnsi="Times New Roman"/>
          <w:sz w:val="24"/>
          <w:szCs w:val="24"/>
          <w:shd w:val="clear" w:color="auto" w:fill="FFFFFF"/>
          <w:lang w:val="en-GB"/>
        </w:rPr>
        <w:t xml:space="preserve"> and clams</w:t>
      </w:r>
      <w:r w:rsidR="00D85052">
        <w:rPr>
          <w:rFonts w:ascii="Times New Roman" w:hAnsi="Times New Roman"/>
          <w:sz w:val="24"/>
          <w:szCs w:val="24"/>
          <w:shd w:val="clear" w:color="auto" w:fill="FFFFFF"/>
          <w:lang w:val="en-GB"/>
        </w:rPr>
        <w:t xml:space="preserve"> around the top. They will cook in the steam</w:t>
      </w:r>
      <w:r w:rsidR="00AB0F35">
        <w:rPr>
          <w:rFonts w:ascii="Times New Roman" w:hAnsi="Times New Roman"/>
          <w:sz w:val="24"/>
          <w:szCs w:val="24"/>
          <w:shd w:val="clear" w:color="auto" w:fill="FFFFFF"/>
          <w:lang w:val="en-GB"/>
        </w:rPr>
        <w:t>. Then he wi</w:t>
      </w:r>
      <w:r w:rsidR="00F009B1">
        <w:rPr>
          <w:rFonts w:ascii="Times New Roman" w:hAnsi="Times New Roman"/>
          <w:sz w:val="24"/>
          <w:szCs w:val="24"/>
          <w:shd w:val="clear" w:color="auto" w:fill="FFFFFF"/>
          <w:lang w:val="en-GB"/>
        </w:rPr>
        <w:t>l</w:t>
      </w:r>
      <w:r w:rsidR="00AB0F35">
        <w:rPr>
          <w:rFonts w:ascii="Times New Roman" w:hAnsi="Times New Roman"/>
          <w:sz w:val="24"/>
          <w:szCs w:val="24"/>
          <w:shd w:val="clear" w:color="auto" w:fill="FFFFFF"/>
          <w:lang w:val="en-GB"/>
        </w:rPr>
        <w:t xml:space="preserve">l remove </w:t>
      </w:r>
      <w:r w:rsidR="00F009B1">
        <w:rPr>
          <w:rFonts w:ascii="Times New Roman" w:hAnsi="Times New Roman"/>
          <w:sz w:val="24"/>
          <w:szCs w:val="24"/>
          <w:shd w:val="clear" w:color="auto" w:fill="FFFFFF"/>
          <w:lang w:val="en-GB"/>
        </w:rPr>
        <w:t>the pan</w:t>
      </w:r>
      <w:r w:rsidR="00AB0F35">
        <w:rPr>
          <w:rFonts w:ascii="Times New Roman" w:hAnsi="Times New Roman"/>
          <w:sz w:val="24"/>
          <w:szCs w:val="24"/>
          <w:shd w:val="clear" w:color="auto" w:fill="FFFFFF"/>
          <w:lang w:val="en-GB"/>
        </w:rPr>
        <w:t xml:space="preserve"> from th</w:t>
      </w:r>
      <w:r w:rsidR="00F009B1">
        <w:rPr>
          <w:rFonts w:ascii="Times New Roman" w:hAnsi="Times New Roman"/>
          <w:sz w:val="24"/>
          <w:szCs w:val="24"/>
          <w:shd w:val="clear" w:color="auto" w:fill="FFFFFF"/>
          <w:lang w:val="en-GB"/>
        </w:rPr>
        <w:t xml:space="preserve">e </w:t>
      </w:r>
      <w:r w:rsidR="00AB0F35">
        <w:rPr>
          <w:rFonts w:ascii="Times New Roman" w:hAnsi="Times New Roman"/>
          <w:sz w:val="24"/>
          <w:szCs w:val="24"/>
          <w:shd w:val="clear" w:color="auto" w:fill="FFFFFF"/>
          <w:lang w:val="en-GB"/>
        </w:rPr>
        <w:t>heat, cover it with towels</w:t>
      </w:r>
      <w:r w:rsidR="00F009B1">
        <w:rPr>
          <w:rFonts w:ascii="Times New Roman" w:hAnsi="Times New Roman"/>
          <w:sz w:val="24"/>
          <w:szCs w:val="24"/>
          <w:shd w:val="clear" w:color="auto" w:fill="FFFFFF"/>
          <w:lang w:val="en-GB"/>
        </w:rPr>
        <w:t>,</w:t>
      </w:r>
      <w:r w:rsidR="00AB0F35">
        <w:rPr>
          <w:rFonts w:ascii="Times New Roman" w:hAnsi="Times New Roman"/>
          <w:sz w:val="24"/>
          <w:szCs w:val="24"/>
          <w:shd w:val="clear" w:color="auto" w:fill="FFFFFF"/>
          <w:lang w:val="en-GB"/>
        </w:rPr>
        <w:t xml:space="preserve"> and let it stand for </w:t>
      </w:r>
      <w:r w:rsidR="00F009B1">
        <w:rPr>
          <w:rFonts w:ascii="Times New Roman" w:hAnsi="Times New Roman"/>
          <w:sz w:val="24"/>
          <w:szCs w:val="24"/>
          <w:shd w:val="clear" w:color="auto" w:fill="FFFFFF"/>
          <w:lang w:val="en-GB"/>
        </w:rPr>
        <w:t>twenty minutes for the rice to absorb the juices.</w:t>
      </w:r>
      <w:r w:rsidR="00E74473">
        <w:rPr>
          <w:rFonts w:ascii="Times New Roman" w:hAnsi="Times New Roman"/>
          <w:sz w:val="24"/>
          <w:szCs w:val="24"/>
          <w:shd w:val="clear" w:color="auto" w:fill="FFFFFF"/>
          <w:lang w:val="en-GB"/>
        </w:rPr>
        <w:t xml:space="preserve"> Shall we grab a table?”</w:t>
      </w:r>
    </w:p>
    <w:p w:rsidR="00880979" w:rsidP="00335264" w:rsidRDefault="00880979" w14:paraId="14CE03E7" w14:textId="7D15CF99">
      <w:pPr>
        <w:pStyle w:val="CSP-ChapterBodyText-FirstParagraph"/>
        <w:spacing w:line="360" w:lineRule="auto"/>
        <w:ind w:firstLine="720"/>
        <w:jc w:val="left"/>
        <w:rPr>
          <w:rFonts w:ascii="Times New Roman" w:hAnsi="Times New Roman"/>
          <w:sz w:val="24"/>
          <w:szCs w:val="24"/>
          <w:shd w:val="clear" w:color="auto" w:fill="FFFFFF"/>
          <w:lang w:val="en-GB"/>
        </w:rPr>
      </w:pPr>
      <w:r>
        <w:rPr>
          <w:rFonts w:ascii="Times New Roman" w:hAnsi="Times New Roman"/>
          <w:sz w:val="24"/>
          <w:szCs w:val="24"/>
          <w:shd w:val="clear" w:color="auto" w:fill="FFFFFF"/>
          <w:lang w:val="en-GB"/>
        </w:rPr>
        <w:t>“Vy</w:t>
      </w:r>
      <w:r w:rsidR="00054623">
        <w:rPr>
          <w:rFonts w:ascii="Times New Roman" w:hAnsi="Times New Roman"/>
          <w:sz w:val="24"/>
          <w:szCs w:val="24"/>
          <w:shd w:val="clear" w:color="auto" w:fill="FFFFFF"/>
          <w:lang w:val="en-GB"/>
        </w:rPr>
        <w:t xml:space="preserve"> colourant not more saffron?” said blondie.</w:t>
      </w:r>
    </w:p>
    <w:p w:rsidR="00054623" w:rsidP="00335264" w:rsidRDefault="00054623" w14:paraId="0F6978F9" w14:textId="09A547B0">
      <w:pPr>
        <w:pStyle w:val="CSP-ChapterBodyText-FirstParagraph"/>
        <w:spacing w:line="360" w:lineRule="auto"/>
        <w:ind w:firstLine="720"/>
        <w:jc w:val="left"/>
        <w:rPr>
          <w:rFonts w:ascii="Times New Roman" w:hAnsi="Times New Roman"/>
          <w:sz w:val="24"/>
          <w:szCs w:val="24"/>
          <w:shd w:val="clear" w:color="auto" w:fill="FFFFFF"/>
          <w:lang w:val="en-GB"/>
        </w:rPr>
      </w:pPr>
      <w:r>
        <w:rPr>
          <w:rFonts w:ascii="Times New Roman" w:hAnsi="Times New Roman"/>
          <w:sz w:val="24"/>
          <w:szCs w:val="24"/>
          <w:shd w:val="clear" w:color="auto" w:fill="FFFFFF"/>
          <w:lang w:val="en-GB"/>
        </w:rPr>
        <w:t>“</w:t>
      </w:r>
      <w:r w:rsidR="006C2ECE">
        <w:rPr>
          <w:rFonts w:ascii="Times New Roman" w:hAnsi="Times New Roman"/>
          <w:sz w:val="24"/>
          <w:szCs w:val="24"/>
          <w:shd w:val="clear" w:color="auto" w:fill="FFFFFF"/>
          <w:lang w:val="en-GB"/>
        </w:rPr>
        <w:t xml:space="preserve">Spaniards like their paella yellow. The amount of saffron needed to give the right level of </w:t>
      </w:r>
      <w:r w:rsidR="00EE0224">
        <w:rPr>
          <w:rFonts w:ascii="Times New Roman" w:hAnsi="Times New Roman"/>
          <w:sz w:val="24"/>
          <w:szCs w:val="24"/>
          <w:shd w:val="clear" w:color="auto" w:fill="FFFFFF"/>
          <w:lang w:val="en-GB"/>
        </w:rPr>
        <w:t xml:space="preserve">colour </w:t>
      </w:r>
      <w:r w:rsidR="006C2ECE">
        <w:rPr>
          <w:rFonts w:ascii="Times New Roman" w:hAnsi="Times New Roman"/>
          <w:sz w:val="24"/>
          <w:szCs w:val="24"/>
          <w:shd w:val="clear" w:color="auto" w:fill="FFFFFF"/>
          <w:lang w:val="en-GB"/>
        </w:rPr>
        <w:t>intensity</w:t>
      </w:r>
      <w:r w:rsidR="00EE0224">
        <w:rPr>
          <w:rFonts w:ascii="Times New Roman" w:hAnsi="Times New Roman"/>
          <w:sz w:val="24"/>
          <w:szCs w:val="24"/>
          <w:shd w:val="clear" w:color="auto" w:fill="FFFFFF"/>
          <w:lang w:val="en-GB"/>
        </w:rPr>
        <w:t xml:space="preserve"> would dominate the flavour</w:t>
      </w:r>
      <w:r w:rsidR="00616BDC">
        <w:rPr>
          <w:rFonts w:ascii="Times New Roman" w:hAnsi="Times New Roman"/>
          <w:sz w:val="24"/>
          <w:szCs w:val="24"/>
          <w:shd w:val="clear" w:color="auto" w:fill="FFFFFF"/>
          <w:lang w:val="en-GB"/>
        </w:rPr>
        <w:t xml:space="preserve"> whereas</w:t>
      </w:r>
      <w:r w:rsidR="00EE0224">
        <w:rPr>
          <w:rFonts w:ascii="Times New Roman" w:hAnsi="Times New Roman"/>
          <w:sz w:val="24"/>
          <w:szCs w:val="24"/>
          <w:shd w:val="clear" w:color="auto" w:fill="FFFFFF"/>
          <w:lang w:val="en-GB"/>
        </w:rPr>
        <w:t xml:space="preserve"> </w:t>
      </w:r>
      <w:r w:rsidR="00616BDC">
        <w:rPr>
          <w:rFonts w:ascii="Times New Roman" w:hAnsi="Times New Roman"/>
          <w:sz w:val="24"/>
          <w:szCs w:val="24"/>
          <w:shd w:val="clear" w:color="auto" w:fill="FFFFFF"/>
          <w:lang w:val="en-GB"/>
        </w:rPr>
        <w:t>c</w:t>
      </w:r>
      <w:r w:rsidR="00EE0224">
        <w:rPr>
          <w:rFonts w:ascii="Times New Roman" w:hAnsi="Times New Roman"/>
          <w:sz w:val="24"/>
          <w:szCs w:val="24"/>
          <w:shd w:val="clear" w:color="auto" w:fill="FFFFFF"/>
          <w:lang w:val="en-GB"/>
        </w:rPr>
        <w:t>olourant is tasteless</w:t>
      </w:r>
      <w:r w:rsidR="00616BDC">
        <w:rPr>
          <w:rFonts w:ascii="Times New Roman" w:hAnsi="Times New Roman"/>
          <w:sz w:val="24"/>
          <w:szCs w:val="24"/>
          <w:shd w:val="clear" w:color="auto" w:fill="FFFFFF"/>
          <w:lang w:val="en-GB"/>
        </w:rPr>
        <w:t>.”</w:t>
      </w:r>
    </w:p>
    <w:p w:rsidR="00616BDC" w:rsidP="00335264" w:rsidRDefault="00616BDC" w14:paraId="56F152F0" w14:textId="6EAF8D4E">
      <w:pPr>
        <w:pStyle w:val="CSP-ChapterBodyText-FirstParagraph"/>
        <w:spacing w:line="360" w:lineRule="auto"/>
        <w:ind w:firstLine="720"/>
        <w:jc w:val="left"/>
        <w:rPr>
          <w:rFonts w:ascii="Times New Roman" w:hAnsi="Times New Roman"/>
          <w:sz w:val="24"/>
          <w:szCs w:val="24"/>
          <w:shd w:val="clear" w:color="auto" w:fill="FFFFFF"/>
          <w:lang w:val="en-GB"/>
        </w:rPr>
      </w:pPr>
      <w:r>
        <w:rPr>
          <w:rFonts w:ascii="Times New Roman" w:hAnsi="Times New Roman"/>
          <w:sz w:val="24"/>
          <w:szCs w:val="24"/>
          <w:shd w:val="clear" w:color="auto" w:fill="FFFFFF"/>
          <w:lang w:val="en-GB"/>
        </w:rPr>
        <w:t>“Mmm,” said blonde. “O</w:t>
      </w:r>
      <w:r w:rsidR="00634759">
        <w:rPr>
          <w:rFonts w:ascii="Times New Roman" w:hAnsi="Times New Roman"/>
          <w:sz w:val="24"/>
          <w:szCs w:val="24"/>
          <w:shd w:val="clear" w:color="auto" w:fill="FFFFFF"/>
          <w:lang w:val="en-GB"/>
        </w:rPr>
        <w:t>k</w:t>
      </w:r>
      <w:r>
        <w:rPr>
          <w:rFonts w:ascii="Times New Roman" w:hAnsi="Times New Roman"/>
          <w:sz w:val="24"/>
          <w:szCs w:val="24"/>
          <w:shd w:val="clear" w:color="auto" w:fill="FFFFFF"/>
          <w:lang w:val="en-GB"/>
        </w:rPr>
        <w:t xml:space="preserve">, </w:t>
      </w:r>
      <w:proofErr w:type="spellStart"/>
      <w:r>
        <w:rPr>
          <w:rFonts w:ascii="Times New Roman" w:hAnsi="Times New Roman"/>
          <w:sz w:val="24"/>
          <w:szCs w:val="24"/>
          <w:shd w:val="clear" w:color="auto" w:fill="FFFFFF"/>
          <w:lang w:val="en-GB"/>
        </w:rPr>
        <w:t>wi</w:t>
      </w:r>
      <w:proofErr w:type="spellEnd"/>
      <w:r>
        <w:rPr>
          <w:rFonts w:ascii="Times New Roman" w:hAnsi="Times New Roman"/>
          <w:sz w:val="24"/>
          <w:szCs w:val="24"/>
          <w:shd w:val="clear" w:color="auto" w:fill="FFFFFF"/>
          <w:lang w:val="en-GB"/>
        </w:rPr>
        <w:t xml:space="preserve"> can </w:t>
      </w:r>
      <w:r w:rsidR="00AD73D9">
        <w:rPr>
          <w:rFonts w:ascii="Times New Roman" w:hAnsi="Times New Roman"/>
          <w:sz w:val="24"/>
          <w:szCs w:val="24"/>
          <w:shd w:val="clear" w:color="auto" w:fill="FFFFFF"/>
          <w:lang w:val="en-GB"/>
        </w:rPr>
        <w:t>take a table now</w:t>
      </w:r>
      <w:r>
        <w:rPr>
          <w:rFonts w:ascii="Times New Roman" w:hAnsi="Times New Roman"/>
          <w:sz w:val="24"/>
          <w:szCs w:val="24"/>
          <w:shd w:val="clear" w:color="auto" w:fill="FFFFFF"/>
          <w:lang w:val="en-GB"/>
        </w:rPr>
        <w:t>.”</w:t>
      </w:r>
    </w:p>
    <w:p w:rsidR="001B6726" w:rsidP="00335264" w:rsidRDefault="001B6726" w14:paraId="79BE29FA" w14:textId="103E4A24">
      <w:pPr>
        <w:pStyle w:val="CSP-ChapterBodyText-FirstParagraph"/>
        <w:spacing w:line="360" w:lineRule="auto"/>
        <w:ind w:firstLine="720"/>
        <w:jc w:val="left"/>
        <w:rPr>
          <w:rFonts w:ascii="Times New Roman" w:hAnsi="Times New Roman"/>
          <w:sz w:val="24"/>
          <w:szCs w:val="24"/>
          <w:shd w:val="clear" w:color="auto" w:fill="FFFFFF"/>
          <w:lang w:val="en-GB"/>
        </w:rPr>
      </w:pPr>
      <w:r>
        <w:rPr>
          <w:rFonts w:ascii="Times New Roman" w:hAnsi="Times New Roman"/>
          <w:sz w:val="24"/>
          <w:szCs w:val="24"/>
          <w:shd w:val="clear" w:color="auto" w:fill="FFFFFF"/>
          <w:lang w:val="en-GB"/>
        </w:rPr>
        <w:lastRenderedPageBreak/>
        <w:t>“Vot should wi drink mit paella?” said a young</w:t>
      </w:r>
      <w:r w:rsidR="00A000B5">
        <w:rPr>
          <w:rFonts w:ascii="Times New Roman" w:hAnsi="Times New Roman"/>
          <w:sz w:val="24"/>
          <w:szCs w:val="24"/>
          <w:shd w:val="clear" w:color="auto" w:fill="FFFFFF"/>
          <w:lang w:val="en-GB"/>
        </w:rPr>
        <w:t xml:space="preserve"> man.</w:t>
      </w:r>
    </w:p>
    <w:p w:rsidRPr="00874A65" w:rsidR="00A000B5" w:rsidP="000A7B28" w:rsidRDefault="00A000B5" w14:paraId="11553BB6" w14:textId="37784154">
      <w:pPr>
        <w:pStyle w:val="CSP-ChapterBodyText-FirstParagraph"/>
        <w:spacing w:line="360" w:lineRule="auto"/>
        <w:ind w:firstLine="720"/>
        <w:jc w:val="left"/>
        <w:rPr>
          <w:rFonts w:ascii="Times New Roman" w:hAnsi="Times New Roman"/>
          <w:sz w:val="24"/>
          <w:szCs w:val="24"/>
          <w:shd w:val="clear" w:color="auto" w:fill="FFFFFF"/>
          <w:lang w:val="en-GB"/>
        </w:rPr>
      </w:pPr>
      <w:r>
        <w:rPr>
          <w:rFonts w:ascii="Times New Roman" w:hAnsi="Times New Roman"/>
          <w:sz w:val="24"/>
          <w:szCs w:val="24"/>
          <w:shd w:val="clear" w:color="auto" w:fill="FFFFFF"/>
          <w:lang w:val="en-GB"/>
        </w:rPr>
        <w:t>“Sangria, of course,” I said</w:t>
      </w:r>
      <w:r w:rsidR="000A7B28">
        <w:rPr>
          <w:rFonts w:ascii="Times New Roman" w:hAnsi="Times New Roman"/>
          <w:sz w:val="24"/>
          <w:szCs w:val="24"/>
          <w:shd w:val="clear" w:color="auto" w:fill="FFFFFF"/>
          <w:lang w:val="en-GB"/>
        </w:rPr>
        <w:t>. “</w:t>
      </w:r>
      <w:r w:rsidR="00652121">
        <w:rPr>
          <w:rFonts w:ascii="Times New Roman" w:hAnsi="Times New Roman"/>
          <w:sz w:val="24"/>
          <w:szCs w:val="24"/>
          <w:shd w:val="clear" w:color="auto" w:fill="FFFFFF"/>
          <w:lang w:val="en-GB"/>
        </w:rPr>
        <w:t>See,</w:t>
      </w:r>
      <w:r w:rsidR="000A7B28">
        <w:rPr>
          <w:rFonts w:ascii="Times New Roman" w:hAnsi="Times New Roman"/>
          <w:sz w:val="24"/>
          <w:szCs w:val="24"/>
          <w:shd w:val="clear" w:color="auto" w:fill="FFFFFF"/>
          <w:lang w:val="en-GB"/>
        </w:rPr>
        <w:t xml:space="preserve"> the barman is mixing one now. We all turned to see </w:t>
      </w:r>
      <w:r w:rsidRPr="00874A65">
        <w:rPr>
          <w:rFonts w:ascii="Times New Roman" w:hAnsi="Times New Roman"/>
          <w:sz w:val="24"/>
          <w:szCs w:val="24"/>
          <w:shd w:val="clear" w:color="auto" w:fill="FFFFFF"/>
          <w:lang w:val="en-GB"/>
        </w:rPr>
        <w:t>the typical drink the tourists loved</w:t>
      </w:r>
      <w:r w:rsidR="00F10630">
        <w:rPr>
          <w:rFonts w:ascii="Times New Roman" w:hAnsi="Times New Roman"/>
          <w:sz w:val="24"/>
          <w:szCs w:val="24"/>
          <w:shd w:val="clear" w:color="auto" w:fill="FFFFFF"/>
          <w:lang w:val="en-GB"/>
        </w:rPr>
        <w:t>.</w:t>
      </w:r>
      <w:r w:rsidRPr="00874A65">
        <w:rPr>
          <w:rFonts w:ascii="Times New Roman" w:hAnsi="Times New Roman"/>
          <w:sz w:val="24"/>
          <w:szCs w:val="24"/>
          <w:shd w:val="clear" w:color="auto" w:fill="FFFFFF"/>
          <w:lang w:val="en-GB"/>
        </w:rPr>
        <w:t xml:space="preserve"> </w:t>
      </w:r>
      <w:r w:rsidR="00F10630">
        <w:rPr>
          <w:rFonts w:ascii="Times New Roman" w:hAnsi="Times New Roman"/>
          <w:sz w:val="24"/>
          <w:szCs w:val="24"/>
          <w:shd w:val="clear" w:color="auto" w:fill="FFFFFF"/>
          <w:lang w:val="en-GB"/>
        </w:rPr>
        <w:t>It</w:t>
      </w:r>
      <w:r w:rsidRPr="00874A65">
        <w:rPr>
          <w:rFonts w:ascii="Times New Roman" w:hAnsi="Times New Roman"/>
          <w:sz w:val="24"/>
          <w:szCs w:val="24"/>
          <w:shd w:val="clear" w:color="auto" w:fill="FFFFFF"/>
          <w:lang w:val="en-GB"/>
        </w:rPr>
        <w:t xml:space="preserve"> was shunned by most Spaniards because they knew what rubbish wine went into it. </w:t>
      </w:r>
      <w:r w:rsidR="00F10630">
        <w:rPr>
          <w:rFonts w:ascii="Times New Roman" w:hAnsi="Times New Roman"/>
          <w:sz w:val="24"/>
          <w:szCs w:val="24"/>
          <w:shd w:val="clear" w:color="auto" w:fill="FFFFFF"/>
          <w:lang w:val="en-GB"/>
        </w:rPr>
        <w:t>The barman</w:t>
      </w:r>
      <w:r w:rsidRPr="00874A65">
        <w:rPr>
          <w:rFonts w:ascii="Times New Roman" w:hAnsi="Times New Roman"/>
          <w:sz w:val="24"/>
          <w:szCs w:val="24"/>
          <w:shd w:val="clear" w:color="auto" w:fill="FFFFFF"/>
          <w:lang w:val="en-GB"/>
        </w:rPr>
        <w:t xml:space="preserve"> added ice</w:t>
      </w:r>
      <w:r w:rsidR="00F10630">
        <w:rPr>
          <w:rFonts w:ascii="Times New Roman" w:hAnsi="Times New Roman"/>
          <w:sz w:val="24"/>
          <w:szCs w:val="24"/>
          <w:shd w:val="clear" w:color="auto" w:fill="FFFFFF"/>
          <w:lang w:val="en-GB"/>
        </w:rPr>
        <w:t xml:space="preserve"> to a glass jug</w:t>
      </w:r>
      <w:r w:rsidRPr="00874A65">
        <w:rPr>
          <w:rFonts w:ascii="Times New Roman" w:hAnsi="Times New Roman"/>
          <w:sz w:val="24"/>
          <w:szCs w:val="24"/>
          <w:shd w:val="clear" w:color="auto" w:fill="FFFFFF"/>
          <w:lang w:val="en-GB"/>
        </w:rPr>
        <w:t>, sliced lemons, oranges and peaches, orange juice, red wine from an unlabelled bottle, a splash of brandy, and topped it up with Casero, a local brand of lemonade.</w:t>
      </w:r>
    </w:p>
    <w:p w:rsidR="00E057E4" w:rsidP="00E057E4" w:rsidRDefault="00A000B5" w14:paraId="3C958B81" w14:textId="77777777">
      <w:pPr>
        <w:pStyle w:val="CSP-ChapterBodyText-FirstParagraph"/>
        <w:spacing w:line="360" w:lineRule="auto"/>
        <w:ind w:firstLine="720"/>
        <w:jc w:val="left"/>
        <w:rPr>
          <w:rFonts w:ascii="Times New Roman" w:hAnsi="Times New Roman"/>
          <w:sz w:val="24"/>
          <w:szCs w:val="24"/>
          <w:shd w:val="clear" w:color="auto" w:fill="FFFFFF"/>
          <w:lang w:val="en-GB"/>
        </w:rPr>
      </w:pPr>
      <w:r w:rsidRPr="00874A65">
        <w:rPr>
          <w:rFonts w:ascii="Times New Roman" w:hAnsi="Times New Roman"/>
          <w:sz w:val="24"/>
          <w:szCs w:val="24"/>
          <w:shd w:val="clear" w:color="auto" w:fill="FFFFFF"/>
          <w:lang w:val="en-GB"/>
        </w:rPr>
        <w:t>It tasted sweet and refreshing, and after the second glass, they were giggling.</w:t>
      </w:r>
    </w:p>
    <w:p w:rsidR="000C2817" w:rsidP="00E057E4" w:rsidRDefault="000C2817" w14:paraId="4887C768" w14:textId="2533501F">
      <w:pPr>
        <w:pStyle w:val="CSP-ChapterBodyText-FirstParagraph"/>
        <w:spacing w:line="360" w:lineRule="auto"/>
        <w:ind w:firstLine="720"/>
        <w:jc w:val="left"/>
        <w:rPr>
          <w:rFonts w:ascii="Times New Roman" w:hAnsi="Times New Roman"/>
          <w:sz w:val="24"/>
          <w:szCs w:val="24"/>
          <w:shd w:val="clear" w:color="auto" w:fill="FFFFFF"/>
          <w:lang w:val="en-GB"/>
        </w:rPr>
      </w:pPr>
      <w:r>
        <w:rPr>
          <w:rFonts w:ascii="Times New Roman" w:hAnsi="Times New Roman"/>
          <w:sz w:val="24"/>
          <w:szCs w:val="24"/>
          <w:shd w:val="clear" w:color="auto" w:fill="FFFFFF"/>
          <w:lang w:val="en-GB"/>
        </w:rPr>
        <w:t xml:space="preserve">“How do wi know if zis ist a gut paella?” said blondie as we were served by waiters who had to run </w:t>
      </w:r>
      <w:proofErr w:type="gramStart"/>
      <w:r>
        <w:rPr>
          <w:rFonts w:ascii="Times New Roman" w:hAnsi="Times New Roman"/>
          <w:sz w:val="24"/>
          <w:szCs w:val="24"/>
          <w:shd w:val="clear" w:color="auto" w:fill="FFFFFF"/>
          <w:lang w:val="en-GB"/>
        </w:rPr>
        <w:t>in order to</w:t>
      </w:r>
      <w:proofErr w:type="gramEnd"/>
      <w:r>
        <w:rPr>
          <w:rFonts w:ascii="Times New Roman" w:hAnsi="Times New Roman"/>
          <w:sz w:val="24"/>
          <w:szCs w:val="24"/>
          <w:shd w:val="clear" w:color="auto" w:fill="FFFFFF"/>
          <w:lang w:val="en-GB"/>
        </w:rPr>
        <w:t xml:space="preserve"> </w:t>
      </w:r>
      <w:r w:rsidR="00B03F33">
        <w:rPr>
          <w:rFonts w:ascii="Times New Roman" w:hAnsi="Times New Roman"/>
          <w:sz w:val="24"/>
          <w:szCs w:val="24"/>
          <w:shd w:val="clear" w:color="auto" w:fill="FFFFFF"/>
          <w:lang w:val="en-GB"/>
        </w:rPr>
        <w:t>keep up with demand.</w:t>
      </w:r>
    </w:p>
    <w:p w:rsidR="00B03F33" w:rsidP="00335264" w:rsidRDefault="00B03F33" w14:paraId="170BD15D" w14:textId="492CCB95">
      <w:pPr>
        <w:pStyle w:val="CSP-ChapterBodyText-FirstParagraph"/>
        <w:spacing w:line="360" w:lineRule="auto"/>
        <w:ind w:firstLine="720"/>
        <w:jc w:val="left"/>
        <w:rPr>
          <w:rFonts w:ascii="Times New Roman" w:hAnsi="Times New Roman"/>
          <w:sz w:val="24"/>
          <w:szCs w:val="24"/>
          <w:shd w:val="clear" w:color="auto" w:fill="FFFFFF"/>
          <w:lang w:val="en-GB"/>
        </w:rPr>
      </w:pPr>
      <w:r>
        <w:rPr>
          <w:rFonts w:ascii="Times New Roman" w:hAnsi="Times New Roman"/>
          <w:sz w:val="24"/>
          <w:szCs w:val="24"/>
          <w:shd w:val="clear" w:color="auto" w:fill="FFFFFF"/>
          <w:lang w:val="en-GB"/>
        </w:rPr>
        <w:t>“It should be moist but not runny</w:t>
      </w:r>
      <w:r w:rsidR="00EC4F5C">
        <w:rPr>
          <w:rFonts w:ascii="Times New Roman" w:hAnsi="Times New Roman"/>
          <w:sz w:val="24"/>
          <w:szCs w:val="24"/>
          <w:shd w:val="clear" w:color="auto" w:fill="FFFFFF"/>
          <w:lang w:val="en-GB"/>
        </w:rPr>
        <w:t>,” I said. “</w:t>
      </w:r>
      <w:r w:rsidR="009574C4">
        <w:rPr>
          <w:rFonts w:ascii="Times New Roman" w:hAnsi="Times New Roman"/>
          <w:sz w:val="24"/>
          <w:szCs w:val="24"/>
          <w:shd w:val="clear" w:color="auto" w:fill="FFFFFF"/>
          <w:lang w:val="en-GB"/>
        </w:rPr>
        <w:t>You should be able to identify the taste of the individual ingredients and t</w:t>
      </w:r>
      <w:r w:rsidR="00EC4F5C">
        <w:rPr>
          <w:rFonts w:ascii="Times New Roman" w:hAnsi="Times New Roman"/>
          <w:sz w:val="24"/>
          <w:szCs w:val="24"/>
          <w:shd w:val="clear" w:color="auto" w:fill="FFFFFF"/>
          <w:lang w:val="en-GB"/>
        </w:rPr>
        <w:t xml:space="preserve">he rice should have a toasted crust </w:t>
      </w:r>
      <w:r w:rsidR="00CC0F00">
        <w:rPr>
          <w:rFonts w:ascii="Times New Roman" w:hAnsi="Times New Roman"/>
          <w:sz w:val="24"/>
          <w:szCs w:val="24"/>
          <w:shd w:val="clear" w:color="auto" w:fill="FFFFFF"/>
          <w:lang w:val="en-GB"/>
        </w:rPr>
        <w:t>at the bottom. Shall we try</w:t>
      </w:r>
      <w:r w:rsidR="00AD73D9">
        <w:rPr>
          <w:rFonts w:ascii="Times New Roman" w:hAnsi="Times New Roman"/>
          <w:sz w:val="24"/>
          <w:szCs w:val="24"/>
          <w:shd w:val="clear" w:color="auto" w:fill="FFFFFF"/>
          <w:lang w:val="en-GB"/>
        </w:rPr>
        <w:t>?</w:t>
      </w:r>
      <w:r w:rsidR="00CC0F00">
        <w:rPr>
          <w:rFonts w:ascii="Times New Roman" w:hAnsi="Times New Roman"/>
          <w:sz w:val="24"/>
          <w:szCs w:val="24"/>
          <w:shd w:val="clear" w:color="auto" w:fill="FFFFFF"/>
          <w:lang w:val="en-GB"/>
        </w:rPr>
        <w:t>”</w:t>
      </w:r>
    </w:p>
    <w:p w:rsidR="00AD73D9" w:rsidP="00335264" w:rsidRDefault="009B0DFD" w14:paraId="07E9CF64" w14:textId="705AFB66">
      <w:pPr>
        <w:pStyle w:val="CSP-ChapterBodyText-FirstParagraph"/>
        <w:spacing w:line="360" w:lineRule="auto"/>
        <w:ind w:firstLine="720"/>
        <w:jc w:val="left"/>
        <w:rPr>
          <w:rFonts w:ascii="Times New Roman" w:hAnsi="Times New Roman"/>
          <w:sz w:val="24"/>
          <w:szCs w:val="24"/>
          <w:shd w:val="clear" w:color="auto" w:fill="FFFFFF"/>
          <w:lang w:val="en-GB"/>
        </w:rPr>
      </w:pPr>
      <w:r>
        <w:rPr>
          <w:rFonts w:ascii="Times New Roman" w:hAnsi="Times New Roman"/>
          <w:sz w:val="24"/>
          <w:szCs w:val="24"/>
          <w:shd w:val="clear" w:color="auto" w:fill="FFFFFF"/>
          <w:lang w:val="en-GB"/>
        </w:rPr>
        <w:t>It was delicious.</w:t>
      </w:r>
    </w:p>
    <w:p w:rsidR="009B0DFD" w:rsidP="00335264" w:rsidRDefault="009B0DFD" w14:paraId="4F2DAAEF" w14:textId="1030EF73">
      <w:pPr>
        <w:pStyle w:val="CSP-ChapterBodyText-FirstParagraph"/>
        <w:spacing w:line="360" w:lineRule="auto"/>
        <w:ind w:firstLine="720"/>
        <w:jc w:val="left"/>
        <w:rPr>
          <w:del w:author="Gary Smailes" w:date="2024-01-17T13:06:20.436Z" w:id="153021639"/>
          <w:rFonts w:ascii="Times New Roman" w:hAnsi="Times New Roman"/>
          <w:sz w:val="24"/>
          <w:szCs w:val="24"/>
          <w:shd w:val="clear" w:color="auto" w:fill="FFFFFF"/>
          <w:lang w:val="en-GB"/>
        </w:rPr>
      </w:pPr>
      <w:r>
        <w:rPr>
          <w:rFonts w:ascii="Times New Roman" w:hAnsi="Times New Roman"/>
          <w:sz w:val="24"/>
          <w:szCs w:val="24"/>
          <w:shd w:val="clear" w:color="auto" w:fill="FFFFFF"/>
          <w:lang w:val="en-GB"/>
        </w:rPr>
        <w:t xml:space="preserve">I </w:t>
      </w:r>
      <w:r w:rsidR="00652121">
        <w:rPr>
          <w:rFonts w:ascii="Times New Roman" w:hAnsi="Times New Roman"/>
          <w:sz w:val="24"/>
          <w:szCs w:val="24"/>
          <w:shd w:val="clear" w:color="auto" w:fill="FFFFFF"/>
          <w:lang w:val="en-GB"/>
        </w:rPr>
        <w:t>checked</w:t>
      </w:r>
      <w:r>
        <w:rPr>
          <w:rFonts w:ascii="Times New Roman" w:hAnsi="Times New Roman"/>
          <w:sz w:val="24"/>
          <w:szCs w:val="24"/>
          <w:shd w:val="clear" w:color="auto" w:fill="FFFFFF"/>
          <w:lang w:val="en-GB"/>
        </w:rPr>
        <w:t xml:space="preserve"> around the table to gauge their reaction.</w:t>
      </w:r>
      <w:ins w:author="Gary Smailes" w:date="2024-01-17T13:06:20.783Z" w:id="703729967">
        <w:r>
          <w:rPr>
            <w:rFonts w:ascii="Times New Roman" w:hAnsi="Times New Roman"/>
            <w:sz w:val="24"/>
            <w:szCs w:val="24"/>
            <w:shd w:val="clear" w:color="auto" w:fill="FFFFFF"/>
            <w:lang w:val="en-GB"/>
          </w:rPr>
          <w:t xml:space="preserve"> </w:t>
        </w:r>
      </w:ins>
    </w:p>
    <w:p w:rsidR="009B0DFD" w:rsidP="4A6D2F5D" w:rsidRDefault="009B0DFD" w14:paraId="57B313C5" w14:textId="1D80C1CB">
      <w:pPr>
        <w:pStyle w:val="CSP-ChapterBodyText-FirstParagraph"/>
        <w:spacing w:line="360" w:lineRule="auto"/>
        <w:ind w:firstLine="0"/>
        <w:jc w:val="left"/>
        <w:rPr>
          <w:del w:author="Gary Smailes" w:date="2024-01-17T13:06:24.5Z" w:id="1625570443"/>
          <w:rFonts w:ascii="Times New Roman" w:hAnsi="Times New Roman"/>
          <w:sz w:val="24"/>
          <w:szCs w:val="24"/>
          <w:shd w:val="clear" w:color="auto" w:fill="FFFFFF"/>
          <w:lang w:val="en-GB"/>
        </w:rPr>
        <w:pPrChange w:author="Gary Smailes" w:date="2024-01-17T13:06:20.222Z">
          <w:pPr>
            <w:pStyle w:val="CSP-ChapterBodyText-FirstParagraph"/>
            <w:spacing w:line="360" w:lineRule="auto"/>
            <w:ind w:firstLine="720"/>
            <w:jc w:val="left"/>
          </w:pPr>
        </w:pPrChange>
      </w:pPr>
      <w:r>
        <w:rPr>
          <w:rFonts w:ascii="Times New Roman" w:hAnsi="Times New Roman"/>
          <w:sz w:val="24"/>
          <w:szCs w:val="24"/>
          <w:shd w:val="clear" w:color="auto" w:fill="FFFFFF"/>
          <w:lang w:val="en-GB"/>
        </w:rPr>
        <w:t>Nobody said a word</w:t>
      </w:r>
      <w:r w:rsidR="00E2186D">
        <w:rPr>
          <w:rFonts w:ascii="Times New Roman" w:hAnsi="Times New Roman"/>
          <w:sz w:val="24"/>
          <w:szCs w:val="24"/>
          <w:shd w:val="clear" w:color="auto" w:fill="FFFFFF"/>
          <w:lang w:val="en-GB"/>
        </w:rPr>
        <w:t xml:space="preserve"> as they savoured their first mouthful.</w:t>
      </w:r>
      <w:ins w:author="Gary Smailes" w:date="2024-01-17T13:06:24.844Z" w:id="1328937146">
        <w:r w:rsidR="00E2186D">
          <w:rPr>
            <w:rFonts w:ascii="Times New Roman" w:hAnsi="Times New Roman"/>
            <w:sz w:val="24"/>
            <w:szCs w:val="24"/>
            <w:shd w:val="clear" w:color="auto" w:fill="FFFFFF"/>
            <w:lang w:val="en-GB"/>
          </w:rPr>
          <w:t xml:space="preserve"> </w:t>
        </w:r>
      </w:ins>
    </w:p>
    <w:p w:rsidR="00E2186D" w:rsidP="4A6D2F5D" w:rsidRDefault="001015DD" w14:paraId="110EAF6D" w14:textId="728AA5D9">
      <w:pPr>
        <w:pStyle w:val="CSP-ChapterBodyText-FirstParagraph"/>
        <w:spacing w:line="360" w:lineRule="auto"/>
        <w:ind w:firstLine="0"/>
        <w:jc w:val="left"/>
        <w:rPr>
          <w:del w:author="Gary Smailes" w:date="2024-01-17T13:06:27.198Z" w:id="615826050"/>
          <w:rFonts w:ascii="Times New Roman" w:hAnsi="Times New Roman"/>
          <w:sz w:val="24"/>
          <w:szCs w:val="24"/>
          <w:shd w:val="clear" w:color="auto" w:fill="FFFFFF"/>
          <w:lang w:val="en-GB"/>
        </w:rPr>
        <w:pPrChange w:author="Gary Smailes" w:date="2024-01-17T13:06:24.281Z">
          <w:pPr>
            <w:pStyle w:val="CSP-ChapterBodyText-FirstParagraph"/>
            <w:spacing w:line="360" w:lineRule="auto"/>
            <w:ind w:firstLine="720"/>
            <w:jc w:val="left"/>
          </w:pPr>
        </w:pPrChange>
      </w:pPr>
      <w:r>
        <w:rPr>
          <w:rFonts w:ascii="Times New Roman" w:hAnsi="Times New Roman"/>
          <w:sz w:val="24"/>
          <w:szCs w:val="24"/>
          <w:shd w:val="clear" w:color="auto" w:fill="FFFFFF"/>
          <w:lang w:val="en-GB"/>
        </w:rPr>
        <w:t>Their faces said it all.</w:t>
      </w:r>
      <w:ins w:author="Gary Smailes" w:date="2024-01-17T13:06:27.528Z" w:id="2038836963">
        <w:r>
          <w:rPr>
            <w:rFonts w:ascii="Times New Roman" w:hAnsi="Times New Roman"/>
            <w:sz w:val="24"/>
            <w:szCs w:val="24"/>
            <w:shd w:val="clear" w:color="auto" w:fill="FFFFFF"/>
            <w:lang w:val="en-GB"/>
          </w:rPr>
          <w:t xml:space="preserve"> </w:t>
        </w:r>
      </w:ins>
    </w:p>
    <w:p w:rsidR="001015DD" w:rsidP="4A6D2F5D" w:rsidRDefault="001015DD" w14:paraId="63A05FC5" w14:textId="5F846180">
      <w:pPr>
        <w:pStyle w:val="CSP-ChapterBodyText-FirstParagraph"/>
        <w:spacing w:line="360" w:lineRule="auto"/>
        <w:ind w:firstLine="0"/>
        <w:jc w:val="left"/>
        <w:rPr>
          <w:rFonts w:ascii="Times New Roman" w:hAnsi="Times New Roman"/>
          <w:sz w:val="24"/>
          <w:szCs w:val="24"/>
          <w:shd w:val="clear" w:color="auto" w:fill="FFFFFF"/>
          <w:lang w:val="en-GB"/>
        </w:rPr>
        <w:pPrChange w:author="Gary Smailes" w:date="2024-01-17T13:06:27.026Z">
          <w:pPr>
            <w:pStyle w:val="CSP-ChapterBodyText-FirstParagraph"/>
            <w:spacing w:line="360" w:lineRule="auto"/>
            <w:ind w:firstLine="720"/>
            <w:jc w:val="left"/>
          </w:pPr>
        </w:pPrChange>
      </w:pPr>
      <w:r>
        <w:rPr>
          <w:rFonts w:ascii="Times New Roman" w:hAnsi="Times New Roman"/>
          <w:sz w:val="24"/>
          <w:szCs w:val="24"/>
          <w:shd w:val="clear" w:color="auto" w:fill="FFFFFF"/>
          <w:lang w:val="en-GB"/>
        </w:rPr>
        <w:t>They were extremely happy Germans.</w:t>
      </w:r>
    </w:p>
    <w:p w:rsidR="00A37A7D" w:rsidP="00335264" w:rsidRDefault="00A37A7D" w14:paraId="4CCCB114" w14:textId="42953979">
      <w:pPr>
        <w:pStyle w:val="CSP-ChapterBodyText-FirstParagraph"/>
        <w:spacing w:line="360" w:lineRule="auto"/>
        <w:ind w:firstLine="720"/>
        <w:jc w:val="left"/>
        <w:rPr>
          <w:rFonts w:ascii="Times New Roman" w:hAnsi="Times New Roman"/>
          <w:sz w:val="24"/>
          <w:szCs w:val="24"/>
          <w:shd w:val="clear" w:color="auto" w:fill="FFFFFF"/>
          <w:lang w:val="en-GB"/>
        </w:rPr>
      </w:pPr>
      <w:r>
        <w:rPr>
          <w:rFonts w:ascii="Times New Roman" w:hAnsi="Times New Roman"/>
          <w:sz w:val="24"/>
          <w:szCs w:val="24"/>
          <w:shd w:val="clear" w:color="auto" w:fill="FFFFFF"/>
          <w:lang w:val="en-GB"/>
        </w:rPr>
        <w:t>But it didn’t last long.</w:t>
      </w:r>
    </w:p>
    <w:p w:rsidR="00A37A7D" w:rsidP="00335264" w:rsidRDefault="00D34AE4" w14:paraId="05C56C9E" w14:textId="4ADF66FE">
      <w:pPr>
        <w:pStyle w:val="CSP-ChapterBodyText-FirstParagraph"/>
        <w:spacing w:line="360" w:lineRule="auto"/>
        <w:ind w:firstLine="720"/>
        <w:jc w:val="left"/>
        <w:rPr>
          <w:rFonts w:ascii="Times New Roman" w:hAnsi="Times New Roman"/>
          <w:sz w:val="24"/>
          <w:szCs w:val="24"/>
          <w:shd w:val="clear" w:color="auto" w:fill="FFFFFF"/>
          <w:lang w:val="en-GB"/>
        </w:rPr>
      </w:pPr>
      <w:r>
        <w:rPr>
          <w:rFonts w:ascii="Times New Roman" w:hAnsi="Times New Roman"/>
          <w:sz w:val="24"/>
          <w:szCs w:val="24"/>
          <w:shd w:val="clear" w:color="auto" w:fill="FFFFFF"/>
          <w:lang w:val="en-GB"/>
        </w:rPr>
        <w:t>When we arrived back at the hotel</w:t>
      </w:r>
      <w:r w:rsidR="006C493B">
        <w:rPr>
          <w:rFonts w:ascii="Times New Roman" w:hAnsi="Times New Roman"/>
          <w:sz w:val="24"/>
          <w:szCs w:val="24"/>
          <w:shd w:val="clear" w:color="auto" w:fill="FFFFFF"/>
          <w:lang w:val="en-GB"/>
        </w:rPr>
        <w:t>,</w:t>
      </w:r>
      <w:r>
        <w:rPr>
          <w:rFonts w:ascii="Times New Roman" w:hAnsi="Times New Roman"/>
          <w:sz w:val="24"/>
          <w:szCs w:val="24"/>
          <w:shd w:val="clear" w:color="auto" w:fill="FFFFFF"/>
          <w:lang w:val="en-GB"/>
        </w:rPr>
        <w:t xml:space="preserve"> and I relieved my dad from behind the bar blondie</w:t>
      </w:r>
      <w:r w:rsidR="009471F4">
        <w:rPr>
          <w:rFonts w:ascii="Times New Roman" w:hAnsi="Times New Roman"/>
          <w:sz w:val="24"/>
          <w:szCs w:val="24"/>
          <w:shd w:val="clear" w:color="auto" w:fill="FFFFFF"/>
          <w:lang w:val="en-GB"/>
        </w:rPr>
        <w:t xml:space="preserve"> rushed into see me with a furious expression.</w:t>
      </w:r>
    </w:p>
    <w:p w:rsidR="009471F4" w:rsidP="00335264" w:rsidRDefault="009471F4" w14:paraId="1CA529DB" w14:textId="10E104F0">
      <w:pPr>
        <w:pStyle w:val="CSP-ChapterBodyText-FirstParagraph"/>
        <w:spacing w:line="360" w:lineRule="auto"/>
        <w:ind w:firstLine="720"/>
        <w:jc w:val="left"/>
        <w:rPr>
          <w:rFonts w:ascii="Times New Roman" w:hAnsi="Times New Roman"/>
          <w:sz w:val="24"/>
          <w:szCs w:val="24"/>
          <w:shd w:val="clear" w:color="auto" w:fill="FFFFFF"/>
          <w:lang w:val="en-GB"/>
        </w:rPr>
      </w:pPr>
      <w:r>
        <w:rPr>
          <w:rFonts w:ascii="Times New Roman" w:hAnsi="Times New Roman"/>
          <w:sz w:val="24"/>
          <w:szCs w:val="24"/>
          <w:shd w:val="clear" w:color="auto" w:fill="FFFFFF"/>
          <w:lang w:val="en-GB"/>
        </w:rPr>
        <w:t>“Vi cannot open our doors?” she said</w:t>
      </w:r>
      <w:r w:rsidR="006C493B">
        <w:rPr>
          <w:rFonts w:ascii="Times New Roman" w:hAnsi="Times New Roman"/>
          <w:sz w:val="24"/>
          <w:szCs w:val="24"/>
          <w:shd w:val="clear" w:color="auto" w:fill="FFFFFF"/>
          <w:lang w:val="en-GB"/>
        </w:rPr>
        <w:t>.</w:t>
      </w:r>
    </w:p>
    <w:p w:rsidR="006C493B" w:rsidP="00335264" w:rsidRDefault="006C493B" w14:paraId="5E03F691" w14:textId="4E8F5DA5">
      <w:pPr>
        <w:pStyle w:val="CSP-ChapterBodyText-FirstParagraph"/>
        <w:spacing w:line="360" w:lineRule="auto"/>
        <w:ind w:firstLine="720"/>
        <w:jc w:val="left"/>
        <w:rPr>
          <w:del w:author="Gary Smailes" w:date="2024-01-17T13:06:31.706Z" w:id="186316470"/>
          <w:rFonts w:ascii="Times New Roman" w:hAnsi="Times New Roman"/>
          <w:sz w:val="24"/>
          <w:szCs w:val="24"/>
          <w:shd w:val="clear" w:color="auto" w:fill="FFFFFF"/>
          <w:lang w:val="en-GB"/>
        </w:rPr>
      </w:pPr>
      <w:r>
        <w:rPr>
          <w:rFonts w:ascii="Times New Roman" w:hAnsi="Times New Roman"/>
          <w:sz w:val="24"/>
          <w:szCs w:val="24"/>
          <w:shd w:val="clear" w:color="auto" w:fill="FFFFFF"/>
          <w:lang w:val="en-GB"/>
        </w:rPr>
        <w:t>I went up with her to see what the problem was.</w:t>
      </w:r>
      <w:ins w:author="Gary Smailes" w:date="2024-01-17T13:06:32.021Z" w:id="1760795310">
        <w:r>
          <w:rPr>
            <w:rFonts w:ascii="Times New Roman" w:hAnsi="Times New Roman"/>
            <w:sz w:val="24"/>
            <w:szCs w:val="24"/>
            <w:shd w:val="clear" w:color="auto" w:fill="FFFFFF"/>
            <w:lang w:val="en-GB"/>
          </w:rPr>
          <w:t xml:space="preserve"> </w:t>
        </w:r>
      </w:ins>
    </w:p>
    <w:p w:rsidR="006C493B" w:rsidP="4A6D2F5D" w:rsidRDefault="006C493B" w14:paraId="123D0B19" w14:textId="1A5C32A5">
      <w:pPr>
        <w:pStyle w:val="CSP-ChapterBodyText-FirstParagraph"/>
        <w:spacing w:line="360" w:lineRule="auto"/>
        <w:ind w:firstLine="0"/>
        <w:jc w:val="left"/>
        <w:rPr>
          <w:del w:author="Gary Smailes" w:date="2024-01-17T13:06:35.585Z" w:id="1109973472"/>
          <w:rFonts w:ascii="Times New Roman" w:hAnsi="Times New Roman"/>
          <w:sz w:val="24"/>
          <w:szCs w:val="24"/>
          <w:shd w:val="clear" w:color="auto" w:fill="FFFFFF"/>
          <w:lang w:val="en-GB"/>
        </w:rPr>
        <w:pPrChange w:author="Gary Smailes" w:date="2024-01-17T13:06:31.384Z">
          <w:pPr>
            <w:pStyle w:val="CSP-ChapterBodyText-FirstParagraph"/>
            <w:spacing w:line="360" w:lineRule="auto"/>
            <w:ind w:firstLine="720"/>
            <w:jc w:val="left"/>
          </w:pPr>
        </w:pPrChange>
      </w:pPr>
      <w:r>
        <w:rPr>
          <w:rFonts w:ascii="Times New Roman" w:hAnsi="Times New Roman"/>
          <w:sz w:val="24"/>
          <w:szCs w:val="24"/>
          <w:shd w:val="clear" w:color="auto" w:fill="FFFFFF"/>
          <w:lang w:val="en-GB"/>
        </w:rPr>
        <w:t>Some bugger had glued the locks</w:t>
      </w:r>
      <w:r w:rsidR="00133DD3">
        <w:rPr>
          <w:rFonts w:ascii="Times New Roman" w:hAnsi="Times New Roman"/>
          <w:sz w:val="24"/>
          <w:szCs w:val="24"/>
          <w:shd w:val="clear" w:color="auto" w:fill="FFFFFF"/>
          <w:lang w:val="en-GB"/>
        </w:rPr>
        <w:t>.</w:t>
      </w:r>
      <w:ins w:author="Gary Smailes" w:date="2024-01-17T13:06:35.886Z" w:id="666457178">
        <w:r w:rsidR="00133DD3">
          <w:rPr>
            <w:rFonts w:ascii="Times New Roman" w:hAnsi="Times New Roman"/>
            <w:sz w:val="24"/>
            <w:szCs w:val="24"/>
            <w:shd w:val="clear" w:color="auto" w:fill="FFFFFF"/>
            <w:lang w:val="en-GB"/>
          </w:rPr>
          <w:t xml:space="preserve"> </w:t>
        </w:r>
      </w:ins>
    </w:p>
    <w:p w:rsidR="00395B1B" w:rsidP="4A6D2F5D" w:rsidRDefault="00395B1B" w14:paraId="119A2E2B" w14:textId="10736863">
      <w:pPr>
        <w:pStyle w:val="CSP-ChapterBodyText-FirstParagraph"/>
        <w:spacing w:line="360" w:lineRule="auto"/>
        <w:ind w:firstLine="0"/>
        <w:jc w:val="left"/>
        <w:rPr>
          <w:rFonts w:ascii="Times New Roman" w:hAnsi="Times New Roman"/>
          <w:sz w:val="24"/>
          <w:szCs w:val="24"/>
          <w:shd w:val="clear" w:color="auto" w:fill="FFFFFF"/>
          <w:lang w:val="en-GB"/>
        </w:rPr>
        <w:pPrChange w:author="Gary Smailes" w:date="2024-01-17T13:06:35.367Z">
          <w:pPr>
            <w:pStyle w:val="CSP-ChapterBodyText-FirstParagraph"/>
            <w:spacing w:line="360" w:lineRule="auto"/>
            <w:ind w:firstLine="720"/>
            <w:jc w:val="left"/>
          </w:pPr>
        </w:pPrChange>
      </w:pPr>
      <w:r>
        <w:rPr>
          <w:rFonts w:ascii="Times New Roman" w:hAnsi="Times New Roman"/>
          <w:sz w:val="24"/>
          <w:szCs w:val="24"/>
          <w:shd w:val="clear" w:color="auto" w:fill="FFFFFF"/>
          <w:lang w:val="en-GB"/>
        </w:rPr>
        <w:t xml:space="preserve">I quickly found some solvent and </w:t>
      </w:r>
      <w:r w:rsidR="00443A25">
        <w:rPr>
          <w:rFonts w:ascii="Times New Roman" w:hAnsi="Times New Roman"/>
          <w:sz w:val="24"/>
          <w:szCs w:val="24"/>
          <w:shd w:val="clear" w:color="auto" w:fill="FFFFFF"/>
          <w:lang w:val="en-GB"/>
        </w:rPr>
        <w:t>let them in.</w:t>
      </w:r>
    </w:p>
    <w:p w:rsidR="00443A25" w:rsidP="00133DD3" w:rsidRDefault="00443A25" w14:paraId="44994287" w14:textId="71C92F51">
      <w:pPr>
        <w:pStyle w:val="CSP-ChapterBodyText-FirstParagraph"/>
        <w:spacing w:line="360" w:lineRule="auto"/>
        <w:ind w:firstLine="720"/>
        <w:jc w:val="left"/>
        <w:rPr>
          <w:rFonts w:ascii="Times New Roman" w:hAnsi="Times New Roman"/>
          <w:sz w:val="24"/>
          <w:szCs w:val="24"/>
          <w:shd w:val="clear" w:color="auto" w:fill="FFFFFF"/>
          <w:lang w:val="en-GB"/>
        </w:rPr>
      </w:pPr>
      <w:r>
        <w:rPr>
          <w:rFonts w:ascii="Times New Roman" w:hAnsi="Times New Roman"/>
          <w:sz w:val="24"/>
          <w:szCs w:val="24"/>
          <w:shd w:val="clear" w:color="auto" w:fill="FFFFFF"/>
          <w:lang w:val="en-GB"/>
        </w:rPr>
        <w:t>We never discovered</w:t>
      </w:r>
      <w:r w:rsidR="0096006D">
        <w:rPr>
          <w:rFonts w:ascii="Times New Roman" w:hAnsi="Times New Roman"/>
          <w:sz w:val="24"/>
          <w:szCs w:val="24"/>
          <w:shd w:val="clear" w:color="auto" w:fill="FFFFFF"/>
          <w:lang w:val="en-GB"/>
        </w:rPr>
        <w:t xml:space="preserve"> who the culprit was, but the German boys were smirking like crazy while the girls waited desperate to enter their bathrooms. The </w:t>
      </w:r>
      <w:r w:rsidR="00C17AC9">
        <w:rPr>
          <w:rFonts w:ascii="Times New Roman" w:hAnsi="Times New Roman"/>
          <w:sz w:val="24"/>
          <w:szCs w:val="24"/>
          <w:shd w:val="clear" w:color="auto" w:fill="FFFFFF"/>
          <w:lang w:val="en-GB"/>
        </w:rPr>
        <w:t>sangria</w:t>
      </w:r>
      <w:r w:rsidR="0096006D">
        <w:rPr>
          <w:rFonts w:ascii="Times New Roman" w:hAnsi="Times New Roman"/>
          <w:sz w:val="24"/>
          <w:szCs w:val="24"/>
          <w:shd w:val="clear" w:color="auto" w:fill="FFFFFF"/>
          <w:lang w:val="en-GB"/>
        </w:rPr>
        <w:t xml:space="preserve"> with the paella had done its damage and they </w:t>
      </w:r>
      <w:r w:rsidR="000F06DC">
        <w:rPr>
          <w:rFonts w:ascii="Times New Roman" w:hAnsi="Times New Roman"/>
          <w:sz w:val="24"/>
          <w:szCs w:val="24"/>
          <w:shd w:val="clear" w:color="auto" w:fill="FFFFFF"/>
          <w:lang w:val="en-GB"/>
        </w:rPr>
        <w:t>dislike</w:t>
      </w:r>
      <w:r w:rsidR="000B758B">
        <w:rPr>
          <w:rFonts w:ascii="Times New Roman" w:hAnsi="Times New Roman"/>
          <w:sz w:val="24"/>
          <w:szCs w:val="24"/>
          <w:shd w:val="clear" w:color="auto" w:fill="FFFFFF"/>
          <w:lang w:val="en-GB"/>
        </w:rPr>
        <w:t>d</w:t>
      </w:r>
      <w:r w:rsidR="000F06DC">
        <w:rPr>
          <w:rFonts w:ascii="Times New Roman" w:hAnsi="Times New Roman"/>
          <w:sz w:val="24"/>
          <w:szCs w:val="24"/>
          <w:shd w:val="clear" w:color="auto" w:fill="FFFFFF"/>
          <w:lang w:val="en-GB"/>
        </w:rPr>
        <w:t xml:space="preserve"> the public toilets on the beach.</w:t>
      </w:r>
    </w:p>
    <w:p w:rsidR="000F06DC" w:rsidP="00133DD3" w:rsidRDefault="000F06DC" w14:paraId="325BDF48" w14:textId="0AE42821">
      <w:pPr>
        <w:pStyle w:val="CSP-ChapterBodyText-FirstParagraph"/>
        <w:spacing w:line="360" w:lineRule="auto"/>
        <w:ind w:firstLine="720"/>
        <w:jc w:val="left"/>
        <w:rPr>
          <w:rFonts w:ascii="Times New Roman" w:hAnsi="Times New Roman"/>
          <w:sz w:val="24"/>
          <w:szCs w:val="24"/>
          <w:shd w:val="clear" w:color="auto" w:fill="FFFFFF"/>
          <w:lang w:val="en-GB"/>
        </w:rPr>
      </w:pPr>
      <w:r>
        <w:rPr>
          <w:rFonts w:ascii="Times New Roman" w:hAnsi="Times New Roman"/>
          <w:sz w:val="24"/>
          <w:szCs w:val="24"/>
          <w:shd w:val="clear" w:color="auto" w:fill="FFFFFF"/>
          <w:lang w:val="en-GB"/>
        </w:rPr>
        <w:t>My dad though was even more angry at the broken fountain.</w:t>
      </w:r>
    </w:p>
    <w:p w:rsidR="000F06DC" w:rsidP="00133DD3" w:rsidRDefault="000F06DC" w14:paraId="66DED252" w14:textId="5A1E3C8D">
      <w:pPr>
        <w:pStyle w:val="CSP-ChapterBodyText-FirstParagraph"/>
        <w:spacing w:line="360" w:lineRule="auto"/>
        <w:ind w:firstLine="720"/>
        <w:jc w:val="left"/>
        <w:rPr>
          <w:rFonts w:ascii="Times New Roman" w:hAnsi="Times New Roman"/>
          <w:sz w:val="24"/>
          <w:szCs w:val="24"/>
          <w:shd w:val="clear" w:color="auto" w:fill="FFFFFF"/>
          <w:lang w:val="en-GB"/>
        </w:rPr>
      </w:pPr>
      <w:r>
        <w:rPr>
          <w:rFonts w:ascii="Times New Roman" w:hAnsi="Times New Roman"/>
          <w:sz w:val="24"/>
          <w:szCs w:val="24"/>
          <w:shd w:val="clear" w:color="auto" w:fill="FFFFFF"/>
          <w:lang w:val="en-GB"/>
        </w:rPr>
        <w:t>He would have to pay to get it repaired.</w:t>
      </w:r>
    </w:p>
    <w:p w:rsidR="000F06DC" w:rsidP="00133DD3" w:rsidRDefault="000F06DC" w14:paraId="5934082C" w14:textId="104F2A39">
      <w:pPr>
        <w:pStyle w:val="CSP-ChapterBodyText-FirstParagraph"/>
        <w:spacing w:line="360" w:lineRule="auto"/>
        <w:ind w:firstLine="720"/>
        <w:jc w:val="left"/>
        <w:rPr>
          <w:rFonts w:ascii="Times New Roman" w:hAnsi="Times New Roman"/>
          <w:sz w:val="24"/>
          <w:szCs w:val="24"/>
          <w:shd w:val="clear" w:color="auto" w:fill="FFFFFF"/>
          <w:lang w:val="en-GB"/>
        </w:rPr>
      </w:pPr>
      <w:r>
        <w:rPr>
          <w:rFonts w:ascii="Times New Roman" w:hAnsi="Times New Roman"/>
          <w:sz w:val="24"/>
          <w:szCs w:val="24"/>
          <w:shd w:val="clear" w:color="auto" w:fill="FFFFFF"/>
          <w:lang w:val="en-GB"/>
        </w:rPr>
        <w:t>It took over a week.</w:t>
      </w:r>
    </w:p>
    <w:p w:rsidR="001015DD" w:rsidRDefault="001015DD" w14:paraId="52FDCF4F" w14:textId="6E06E0D7">
      <w:pPr>
        <w:rPr>
          <w:rFonts w:ascii="Times New Roman" w:hAnsi="Times New Roman" w:eastAsia="Calibri" w:cs="Times New Roman"/>
          <w:iCs/>
          <w:sz w:val="24"/>
          <w:szCs w:val="24"/>
          <w:shd w:val="clear" w:color="auto" w:fill="FFFFFF"/>
          <w:lang w:val="en-GB"/>
        </w:rPr>
      </w:pPr>
      <w:r>
        <w:rPr>
          <w:rFonts w:ascii="Times New Roman" w:hAnsi="Times New Roman"/>
          <w:sz w:val="24"/>
          <w:szCs w:val="24"/>
          <w:shd w:val="clear" w:color="auto" w:fill="FFFFFF"/>
          <w:lang w:val="en-GB"/>
        </w:rPr>
        <w:br w:type="page"/>
      </w:r>
    </w:p>
    <w:p w:rsidRPr="00D73D87" w:rsidR="00FC24B0" w:rsidP="008A2829" w:rsidRDefault="008F71B8" w14:paraId="725B05C8" w14:textId="40E0EDFA">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lastRenderedPageBreak/>
        <w:t>Chapter</w:t>
      </w:r>
      <w:r w:rsidRPr="00D73D87" w:rsidR="006E32A0">
        <w:rPr>
          <w:rFonts w:ascii="Times New Roman" w:hAnsi="Times New Roman"/>
          <w:sz w:val="24"/>
          <w:szCs w:val="24"/>
          <w:lang w:val="en-GB"/>
        </w:rPr>
        <w:t xml:space="preserve"> 2</w:t>
      </w:r>
      <w:r w:rsidR="00A70F2B">
        <w:rPr>
          <w:rFonts w:ascii="Times New Roman" w:hAnsi="Times New Roman"/>
          <w:sz w:val="24"/>
          <w:szCs w:val="24"/>
          <w:lang w:val="en-GB"/>
        </w:rPr>
        <w:t>6</w:t>
      </w:r>
      <w:r w:rsidRPr="00D73D87" w:rsidR="00EB4D00">
        <w:rPr>
          <w:rFonts w:ascii="Times New Roman" w:hAnsi="Times New Roman"/>
          <w:sz w:val="24"/>
          <w:szCs w:val="24"/>
          <w:lang w:val="en-GB"/>
        </w:rPr>
        <w:t xml:space="preserve"> – </w:t>
      </w:r>
      <w:r w:rsidRPr="00D73D87" w:rsidR="003A0F8B">
        <w:rPr>
          <w:rFonts w:ascii="Times New Roman" w:hAnsi="Times New Roman"/>
          <w:sz w:val="24"/>
          <w:szCs w:val="24"/>
          <w:lang w:val="en-GB"/>
        </w:rPr>
        <w:t xml:space="preserve">Flirting with </w:t>
      </w:r>
      <w:proofErr w:type="gramStart"/>
      <w:r w:rsidRPr="00D73D87" w:rsidR="003A0F8B">
        <w:rPr>
          <w:rFonts w:ascii="Times New Roman" w:hAnsi="Times New Roman"/>
          <w:sz w:val="24"/>
          <w:szCs w:val="24"/>
          <w:lang w:val="en-GB"/>
        </w:rPr>
        <w:t>darts</w:t>
      </w:r>
      <w:proofErr w:type="gramEnd"/>
    </w:p>
    <w:p w:rsidRPr="00D73D87" w:rsidR="008F71B8" w:rsidP="008A2829" w:rsidRDefault="008F71B8" w14:paraId="56F21C62" w14:textId="77777777">
      <w:pPr>
        <w:pStyle w:val="CSP-ChapterBodyText-FirstParagraph"/>
        <w:spacing w:line="360" w:lineRule="auto"/>
        <w:contextualSpacing/>
        <w:jc w:val="left"/>
        <w:rPr>
          <w:rFonts w:ascii="Times New Roman" w:hAnsi="Times New Roman"/>
          <w:sz w:val="24"/>
          <w:szCs w:val="24"/>
          <w:lang w:val="en-GB"/>
        </w:rPr>
      </w:pPr>
    </w:p>
    <w:p w:rsidRPr="00D73D87" w:rsidR="00900A92" w:rsidP="009F335F" w:rsidRDefault="00FA1C9D" w14:paraId="181CA56F" w14:textId="71C67585">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t xml:space="preserve">As the season was </w:t>
      </w:r>
      <w:proofErr w:type="gramStart"/>
      <w:r w:rsidRPr="00D73D87">
        <w:rPr>
          <w:rFonts w:ascii="Times New Roman" w:hAnsi="Times New Roman"/>
          <w:sz w:val="24"/>
          <w:szCs w:val="24"/>
          <w:lang w:val="en-GB"/>
        </w:rPr>
        <w:t>drawing to an end</w:t>
      </w:r>
      <w:proofErr w:type="gramEnd"/>
      <w:r w:rsidRPr="00D73D87">
        <w:rPr>
          <w:rFonts w:ascii="Times New Roman" w:hAnsi="Times New Roman"/>
          <w:sz w:val="24"/>
          <w:szCs w:val="24"/>
          <w:lang w:val="en-GB"/>
        </w:rPr>
        <w:t xml:space="preserve">, we weren’t </w:t>
      </w:r>
      <w:r w:rsidRPr="00D73D87" w:rsidR="00CD10A1">
        <w:rPr>
          <w:rFonts w:ascii="Times New Roman" w:hAnsi="Times New Roman"/>
          <w:sz w:val="24"/>
          <w:szCs w:val="24"/>
          <w:lang w:val="en-GB"/>
        </w:rPr>
        <w:t>busy,</w:t>
      </w:r>
      <w:r w:rsidRPr="00D73D87">
        <w:rPr>
          <w:rFonts w:ascii="Times New Roman" w:hAnsi="Times New Roman"/>
          <w:sz w:val="24"/>
          <w:szCs w:val="24"/>
          <w:lang w:val="en-GB"/>
        </w:rPr>
        <w:t xml:space="preserve"> so the</w:t>
      </w:r>
      <w:r w:rsidRPr="00D73D87" w:rsidR="009F335F">
        <w:rPr>
          <w:rFonts w:ascii="Times New Roman" w:hAnsi="Times New Roman"/>
          <w:sz w:val="24"/>
          <w:szCs w:val="24"/>
          <w:lang w:val="en-GB"/>
        </w:rPr>
        <w:t xml:space="preserve"> </w:t>
      </w:r>
      <w:r w:rsidRPr="00D73D87" w:rsidR="00C651C4">
        <w:rPr>
          <w:rFonts w:ascii="Times New Roman" w:hAnsi="Times New Roman"/>
          <w:sz w:val="24"/>
          <w:szCs w:val="24"/>
          <w:lang w:val="en-GB"/>
        </w:rPr>
        <w:t>Faulkner</w:t>
      </w:r>
      <w:r w:rsidRPr="00D73D87" w:rsidR="009F335F">
        <w:rPr>
          <w:rFonts w:ascii="Times New Roman" w:hAnsi="Times New Roman"/>
          <w:sz w:val="24"/>
          <w:szCs w:val="24"/>
          <w:lang w:val="en-GB"/>
        </w:rPr>
        <w:t xml:space="preserve"> family</w:t>
      </w:r>
      <w:r w:rsidRPr="00D73D87">
        <w:rPr>
          <w:rFonts w:ascii="Times New Roman" w:hAnsi="Times New Roman"/>
          <w:sz w:val="24"/>
          <w:szCs w:val="24"/>
          <w:lang w:val="en-GB"/>
        </w:rPr>
        <w:t xml:space="preserve"> decided to have a game of darts</w:t>
      </w:r>
      <w:r w:rsidRPr="00D73D87" w:rsidR="00692308">
        <w:rPr>
          <w:rFonts w:ascii="Times New Roman" w:hAnsi="Times New Roman"/>
          <w:sz w:val="24"/>
          <w:szCs w:val="24"/>
          <w:lang w:val="en-GB"/>
        </w:rPr>
        <w:t xml:space="preserve"> and invited me to join them. I’d have to keep them waiting while I served </w:t>
      </w:r>
      <w:r w:rsidRPr="00D73D87" w:rsidR="00CD10A1">
        <w:rPr>
          <w:rFonts w:ascii="Times New Roman" w:hAnsi="Times New Roman"/>
          <w:sz w:val="24"/>
          <w:szCs w:val="24"/>
          <w:lang w:val="en-GB"/>
        </w:rPr>
        <w:t>customers,</w:t>
      </w:r>
      <w:r w:rsidRPr="00D73D87" w:rsidR="00692308">
        <w:rPr>
          <w:rFonts w:ascii="Times New Roman" w:hAnsi="Times New Roman"/>
          <w:sz w:val="24"/>
          <w:szCs w:val="24"/>
          <w:lang w:val="en-GB"/>
        </w:rPr>
        <w:t xml:space="preserve"> but </w:t>
      </w:r>
      <w:r w:rsidRPr="00D73D87" w:rsidR="00CD10A1">
        <w:rPr>
          <w:rFonts w:ascii="Times New Roman" w:hAnsi="Times New Roman"/>
          <w:sz w:val="24"/>
          <w:szCs w:val="24"/>
          <w:lang w:val="en-GB"/>
        </w:rPr>
        <w:t xml:space="preserve">they had no problem with that. After such a long break in Nerja, they were well chilled and </w:t>
      </w:r>
      <w:r w:rsidRPr="00D73D87" w:rsidR="001F5B42">
        <w:rPr>
          <w:rFonts w:ascii="Times New Roman" w:hAnsi="Times New Roman"/>
          <w:sz w:val="24"/>
          <w:szCs w:val="24"/>
          <w:lang w:val="en-GB"/>
        </w:rPr>
        <w:t>accustomed</w:t>
      </w:r>
      <w:r w:rsidRPr="00D73D87" w:rsidR="00CD10A1">
        <w:rPr>
          <w:rFonts w:ascii="Times New Roman" w:hAnsi="Times New Roman"/>
          <w:sz w:val="24"/>
          <w:szCs w:val="24"/>
          <w:lang w:val="en-GB"/>
        </w:rPr>
        <w:t xml:space="preserve"> to the local pace.</w:t>
      </w:r>
    </w:p>
    <w:p w:rsidRPr="00D73D87" w:rsidR="001F5B42" w:rsidP="00B930DC" w:rsidRDefault="00CE4ED2" w14:paraId="380C1506" w14:textId="203A9275">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It was getting late for most </w:t>
      </w:r>
      <w:r w:rsidRPr="00D73D87" w:rsidR="00B93A25">
        <w:rPr>
          <w:rFonts w:ascii="Times New Roman" w:hAnsi="Times New Roman"/>
          <w:sz w:val="24"/>
          <w:szCs w:val="24"/>
          <w:lang w:val="en-GB"/>
        </w:rPr>
        <w:t>Brits,</w:t>
      </w:r>
      <w:r w:rsidRPr="00D73D87">
        <w:rPr>
          <w:rFonts w:ascii="Times New Roman" w:hAnsi="Times New Roman"/>
          <w:sz w:val="24"/>
          <w:szCs w:val="24"/>
          <w:lang w:val="en-GB"/>
        </w:rPr>
        <w:t xml:space="preserve"> </w:t>
      </w:r>
      <w:r w:rsidRPr="00D73D87" w:rsidR="00516A60">
        <w:rPr>
          <w:rFonts w:ascii="Times New Roman" w:hAnsi="Times New Roman"/>
          <w:sz w:val="24"/>
          <w:szCs w:val="24"/>
          <w:lang w:val="en-GB"/>
        </w:rPr>
        <w:t>and w</w:t>
      </w:r>
      <w:r w:rsidRPr="00D73D87" w:rsidR="001F5B42">
        <w:rPr>
          <w:rFonts w:ascii="Times New Roman" w:hAnsi="Times New Roman"/>
          <w:sz w:val="24"/>
          <w:szCs w:val="24"/>
          <w:lang w:val="en-GB"/>
        </w:rPr>
        <w:t xml:space="preserve">e were </w:t>
      </w:r>
      <w:r w:rsidRPr="00D73D87" w:rsidR="00DB39A3">
        <w:rPr>
          <w:rFonts w:ascii="Times New Roman" w:hAnsi="Times New Roman"/>
          <w:sz w:val="24"/>
          <w:szCs w:val="24"/>
          <w:lang w:val="en-GB"/>
        </w:rPr>
        <w:t>halfway</w:t>
      </w:r>
      <w:r w:rsidRPr="00D73D87" w:rsidR="001F5B42">
        <w:rPr>
          <w:rFonts w:ascii="Times New Roman" w:hAnsi="Times New Roman"/>
          <w:sz w:val="24"/>
          <w:szCs w:val="24"/>
          <w:lang w:val="en-GB"/>
        </w:rPr>
        <w:t xml:space="preserve"> through </w:t>
      </w:r>
      <w:r w:rsidRPr="00D73D87" w:rsidR="00DB39A3">
        <w:rPr>
          <w:rFonts w:ascii="Times New Roman" w:hAnsi="Times New Roman"/>
          <w:sz w:val="24"/>
          <w:szCs w:val="24"/>
          <w:lang w:val="en-GB"/>
        </w:rPr>
        <w:t>getting to 501</w:t>
      </w:r>
      <w:r w:rsidRPr="00D73D87" w:rsidR="00516A60">
        <w:rPr>
          <w:rFonts w:ascii="Times New Roman" w:hAnsi="Times New Roman"/>
          <w:sz w:val="24"/>
          <w:szCs w:val="24"/>
          <w:lang w:val="en-GB"/>
        </w:rPr>
        <w:t xml:space="preserve"> in our final game</w:t>
      </w:r>
      <w:r w:rsidRPr="00D73D87" w:rsidR="00DB39A3">
        <w:rPr>
          <w:rFonts w:ascii="Times New Roman" w:hAnsi="Times New Roman"/>
          <w:sz w:val="24"/>
          <w:szCs w:val="24"/>
          <w:lang w:val="en-GB"/>
        </w:rPr>
        <w:t xml:space="preserve"> </w:t>
      </w:r>
      <w:r w:rsidRPr="00D73D87" w:rsidR="001F5B42">
        <w:rPr>
          <w:rFonts w:ascii="Times New Roman" w:hAnsi="Times New Roman"/>
          <w:sz w:val="24"/>
          <w:szCs w:val="24"/>
          <w:lang w:val="en-GB"/>
        </w:rPr>
        <w:t>when I heard several Spanish women enter the bar all chatting at once</w:t>
      </w:r>
      <w:r w:rsidRPr="00D73D87" w:rsidR="00DB39A3">
        <w:rPr>
          <w:rFonts w:ascii="Times New Roman" w:hAnsi="Times New Roman"/>
          <w:sz w:val="24"/>
          <w:szCs w:val="24"/>
          <w:lang w:val="en-GB"/>
        </w:rPr>
        <w:t xml:space="preserve"> in the usual volume, loud. This was a first</w:t>
      </w:r>
      <w:r w:rsidRPr="00D73D87" w:rsidR="007553FE">
        <w:rPr>
          <w:rFonts w:ascii="Times New Roman" w:hAnsi="Times New Roman"/>
          <w:sz w:val="24"/>
          <w:szCs w:val="24"/>
          <w:lang w:val="en-GB"/>
        </w:rPr>
        <w:t>. To date, Spanish customers were there to sell us something or had com</w:t>
      </w:r>
      <w:r w:rsidRPr="00D73D87" w:rsidR="005C7903">
        <w:rPr>
          <w:rFonts w:ascii="Times New Roman" w:hAnsi="Times New Roman"/>
          <w:sz w:val="24"/>
          <w:szCs w:val="24"/>
          <w:lang w:val="en-GB"/>
        </w:rPr>
        <w:t xml:space="preserve">e </w:t>
      </w:r>
      <w:r w:rsidRPr="00D73D87" w:rsidR="007553FE">
        <w:rPr>
          <w:rFonts w:ascii="Times New Roman" w:hAnsi="Times New Roman"/>
          <w:sz w:val="24"/>
          <w:szCs w:val="24"/>
          <w:lang w:val="en-GB"/>
        </w:rPr>
        <w:t xml:space="preserve">in by mistake and when </w:t>
      </w:r>
      <w:r w:rsidRPr="00D73D87" w:rsidR="005C7903">
        <w:rPr>
          <w:rFonts w:ascii="Times New Roman" w:hAnsi="Times New Roman"/>
          <w:sz w:val="24"/>
          <w:szCs w:val="24"/>
          <w:lang w:val="en-GB"/>
        </w:rPr>
        <w:t xml:space="preserve">discovering we were foreign, </w:t>
      </w:r>
      <w:r w:rsidRPr="00D73D87" w:rsidR="004C4BB7">
        <w:rPr>
          <w:rFonts w:ascii="Times New Roman" w:hAnsi="Times New Roman"/>
          <w:sz w:val="24"/>
          <w:szCs w:val="24"/>
          <w:lang w:val="en-GB"/>
        </w:rPr>
        <w:t>took</w:t>
      </w:r>
      <w:r w:rsidRPr="00D73D87" w:rsidR="005C7903">
        <w:rPr>
          <w:rFonts w:ascii="Times New Roman" w:hAnsi="Times New Roman"/>
          <w:sz w:val="24"/>
          <w:szCs w:val="24"/>
          <w:lang w:val="en-GB"/>
        </w:rPr>
        <w:t xml:space="preserve"> one drink </w:t>
      </w:r>
      <w:r w:rsidRPr="00D73D87" w:rsidR="00B93A25">
        <w:rPr>
          <w:rFonts w:ascii="Times New Roman" w:hAnsi="Times New Roman"/>
          <w:sz w:val="24"/>
          <w:szCs w:val="24"/>
          <w:lang w:val="en-GB"/>
        </w:rPr>
        <w:t xml:space="preserve">to be polite </w:t>
      </w:r>
      <w:r w:rsidRPr="00D73D87" w:rsidR="005C7903">
        <w:rPr>
          <w:rFonts w:ascii="Times New Roman" w:hAnsi="Times New Roman"/>
          <w:sz w:val="24"/>
          <w:szCs w:val="24"/>
          <w:lang w:val="en-GB"/>
        </w:rPr>
        <w:t>and left.</w:t>
      </w:r>
    </w:p>
    <w:p w:rsidRPr="00D73D87" w:rsidR="005C7903" w:rsidP="00B930DC" w:rsidRDefault="005C7903" w14:paraId="21D431B9" w14:textId="73C3B8A2">
      <w:pPr>
        <w:pStyle w:val="CSP-ChapterBodyText-FirstParagraph"/>
        <w:spacing w:line="360" w:lineRule="auto"/>
        <w:ind w:firstLine="720"/>
        <w:contextualSpacing/>
        <w:jc w:val="left"/>
        <w:rPr>
          <w:rFonts w:ascii="Times New Roman" w:hAnsi="Times New Roman"/>
          <w:sz w:val="24"/>
          <w:szCs w:val="24"/>
          <w:lang w:val="en-GB"/>
        </w:rPr>
      </w:pPr>
      <w:r w:rsidRPr="4A6D2F5D" w:rsidR="4A6D2F5D">
        <w:rPr>
          <w:rFonts w:ascii="Times New Roman" w:hAnsi="Times New Roman"/>
          <w:sz w:val="24"/>
          <w:szCs w:val="24"/>
          <w:lang w:val="en-GB"/>
        </w:rPr>
        <w:t>I</w:t>
      </w:r>
      <w:commentRangeStart w:id="1815089669"/>
      <w:r w:rsidRPr="4A6D2F5D" w:rsidR="4A6D2F5D">
        <w:rPr>
          <w:rFonts w:ascii="Times New Roman" w:hAnsi="Times New Roman"/>
          <w:sz w:val="24"/>
          <w:szCs w:val="24"/>
          <w:lang w:val="en-GB"/>
        </w:rPr>
        <w:t xml:space="preserve"> saw one of the women waving at me</w:t>
      </w:r>
      <w:r w:rsidRPr="4A6D2F5D" w:rsidR="4A6D2F5D">
        <w:rPr>
          <w:rFonts w:ascii="Times New Roman" w:hAnsi="Times New Roman"/>
          <w:sz w:val="24"/>
          <w:szCs w:val="24"/>
          <w:lang w:val="en-GB"/>
        </w:rPr>
        <w:t>.</w:t>
      </w:r>
      <w:commentRangeEnd w:id="1815089669"/>
      <w:r>
        <w:rPr>
          <w:rStyle w:val="CommentReference"/>
        </w:rPr>
        <w:commentReference w:id="1815089669"/>
      </w:r>
    </w:p>
    <w:p w:rsidRPr="00D73D87" w:rsidR="005A6F36" w:rsidP="00B930DC" w:rsidRDefault="005A6F36" w14:paraId="7DA20B93" w14:textId="0B8DBE81">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It was </w:t>
      </w:r>
      <w:r w:rsidRPr="00D57F0E" w:rsidR="00D57F0E">
        <w:rPr>
          <w:rFonts w:ascii="Times New Roman" w:hAnsi="Times New Roman"/>
          <w:color w:val="111111"/>
          <w:sz w:val="24"/>
          <w:szCs w:val="24"/>
          <w:shd w:val="clear" w:color="auto" w:fill="FFFFFF"/>
        </w:rPr>
        <w:t>Lucía</w:t>
      </w:r>
      <w:r w:rsidR="00181367">
        <w:rPr>
          <w:rFonts w:ascii="Times New Roman" w:hAnsi="Times New Roman"/>
          <w:sz w:val="24"/>
          <w:szCs w:val="24"/>
          <w:lang w:val="en-GB"/>
        </w:rPr>
        <w:t>.</w:t>
      </w:r>
    </w:p>
    <w:p w:rsidRPr="00D73D87" w:rsidR="005A6F36" w:rsidP="00B930DC" w:rsidRDefault="005A6F36" w14:paraId="404D2250" w14:textId="3E3E85D5">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My heart soared. I’d been wondering if she’</w:t>
      </w:r>
      <w:r w:rsidRPr="00D73D87" w:rsidR="00BE1D16">
        <w:rPr>
          <w:rFonts w:ascii="Times New Roman" w:hAnsi="Times New Roman"/>
          <w:sz w:val="24"/>
          <w:szCs w:val="24"/>
          <w:lang w:val="en-GB"/>
        </w:rPr>
        <w:t>d</w:t>
      </w:r>
      <w:r w:rsidRPr="00D73D87">
        <w:rPr>
          <w:rFonts w:ascii="Times New Roman" w:hAnsi="Times New Roman"/>
          <w:sz w:val="24"/>
          <w:szCs w:val="24"/>
          <w:lang w:val="en-GB"/>
        </w:rPr>
        <w:t xml:space="preserve"> forgotten all about me.</w:t>
      </w:r>
    </w:p>
    <w:p w:rsidRPr="00D73D87" w:rsidR="00BE1D16" w:rsidP="00B930DC" w:rsidRDefault="00BE1D16" w14:paraId="60854388" w14:textId="07E3C66F">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 went over, shook her hand and she introduce</w:t>
      </w:r>
      <w:r w:rsidRPr="00D73D87" w:rsidR="00F64397">
        <w:rPr>
          <w:rFonts w:ascii="Times New Roman" w:hAnsi="Times New Roman"/>
          <w:sz w:val="24"/>
          <w:szCs w:val="24"/>
          <w:lang w:val="en-GB"/>
        </w:rPr>
        <w:t>d</w:t>
      </w:r>
      <w:r w:rsidRPr="00D73D87">
        <w:rPr>
          <w:rFonts w:ascii="Times New Roman" w:hAnsi="Times New Roman"/>
          <w:sz w:val="24"/>
          <w:szCs w:val="24"/>
          <w:lang w:val="en-GB"/>
        </w:rPr>
        <w:t xml:space="preserve"> me to her three friends</w:t>
      </w:r>
      <w:r w:rsidRPr="00D73D87" w:rsidR="00F64397">
        <w:rPr>
          <w:rFonts w:ascii="Times New Roman" w:hAnsi="Times New Roman"/>
          <w:sz w:val="24"/>
          <w:szCs w:val="24"/>
          <w:lang w:val="en-GB"/>
        </w:rPr>
        <w:t>.</w:t>
      </w:r>
    </w:p>
    <w:p w:rsidRPr="00D73D87" w:rsidR="00F64397" w:rsidP="00B930DC" w:rsidRDefault="004A2883" w14:paraId="20F0B5C5" w14:textId="306BB20E">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Pr="00D73D87" w:rsidR="009F335F">
        <w:rPr>
          <w:rFonts w:ascii="Times New Roman" w:hAnsi="Times New Roman"/>
          <w:sz w:val="24"/>
          <w:szCs w:val="24"/>
          <w:lang w:val="en-GB"/>
        </w:rPr>
        <w:t>Dardos</w:t>
      </w:r>
      <w:r w:rsidRPr="00D73D87">
        <w:rPr>
          <w:rFonts w:ascii="Times New Roman" w:hAnsi="Times New Roman"/>
          <w:sz w:val="24"/>
          <w:szCs w:val="24"/>
          <w:lang w:val="en-GB"/>
        </w:rPr>
        <w:t xml:space="preserve">?” said </w:t>
      </w:r>
      <w:r w:rsidRPr="00D57F0E" w:rsidR="00D57F0E">
        <w:rPr>
          <w:rFonts w:ascii="Times New Roman" w:hAnsi="Times New Roman"/>
          <w:color w:val="111111"/>
          <w:sz w:val="24"/>
          <w:szCs w:val="24"/>
          <w:shd w:val="clear" w:color="auto" w:fill="FFFFFF"/>
        </w:rPr>
        <w:t>Lucía</w:t>
      </w:r>
      <w:r w:rsidR="00181367">
        <w:rPr>
          <w:rFonts w:ascii="Times New Roman" w:hAnsi="Times New Roman"/>
          <w:sz w:val="24"/>
          <w:szCs w:val="24"/>
          <w:lang w:val="en-GB"/>
        </w:rPr>
        <w:t>.</w:t>
      </w:r>
    </w:p>
    <w:p w:rsidRPr="00D73D87" w:rsidR="00BB2EF6" w:rsidP="00B930DC" w:rsidRDefault="00BB2EF6" w14:paraId="413C2484" w14:textId="37A97859">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Pr="00D73D87" w:rsidR="009F335F">
        <w:rPr>
          <w:rFonts w:ascii="Times New Roman" w:hAnsi="Times New Roman"/>
          <w:sz w:val="24"/>
          <w:szCs w:val="24"/>
          <w:lang w:val="en-GB"/>
        </w:rPr>
        <w:t>You want learn?</w:t>
      </w:r>
      <w:r w:rsidRPr="00D73D87">
        <w:rPr>
          <w:rFonts w:ascii="Times New Roman" w:hAnsi="Times New Roman"/>
          <w:sz w:val="24"/>
          <w:szCs w:val="24"/>
          <w:lang w:val="en-GB"/>
        </w:rPr>
        <w:t xml:space="preserve">” I </w:t>
      </w:r>
      <w:proofErr w:type="gramStart"/>
      <w:r w:rsidRPr="00D73D87">
        <w:rPr>
          <w:rFonts w:ascii="Times New Roman" w:hAnsi="Times New Roman"/>
          <w:sz w:val="24"/>
          <w:szCs w:val="24"/>
          <w:lang w:val="en-GB"/>
        </w:rPr>
        <w:t>said</w:t>
      </w:r>
      <w:proofErr w:type="gramEnd"/>
      <w:r w:rsidRPr="00D73D87">
        <w:rPr>
          <w:rFonts w:ascii="Times New Roman" w:hAnsi="Times New Roman"/>
          <w:sz w:val="24"/>
          <w:szCs w:val="24"/>
          <w:lang w:val="en-GB"/>
        </w:rPr>
        <w:t>.</w:t>
      </w:r>
    </w:p>
    <w:p w:rsidRPr="00D73D87" w:rsidR="009F335F" w:rsidP="00B930DC" w:rsidRDefault="009F335F" w14:paraId="30CB4CBE" w14:textId="7A669A14">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w:t>
      </w:r>
      <w:r w:rsidRPr="4A6D2F5D">
        <w:rPr>
          <w:rFonts w:ascii="Times New Roman" w:hAnsi="Times New Roman"/>
          <w:i w:val="1"/>
          <w:iCs w:val="1"/>
          <w:sz w:val="24"/>
          <w:szCs w:val="24"/>
          <w:lang w:val="en-GB"/>
          <w:rPrChange w:author="Gary Smailes" w:date="2024-01-17T13:50:29.406Z" w:id="14972482">
            <w:rPr>
              <w:rFonts w:ascii="Times New Roman" w:hAnsi="Times New Roman"/>
              <w:sz w:val="24"/>
              <w:szCs w:val="24"/>
              <w:lang w:val="en-GB"/>
            </w:rPr>
          </w:rPrChange>
        </w:rPr>
        <w:t xml:space="preserve">Por </w:t>
      </w:r>
      <w:r w:rsidRPr="4A6D2F5D">
        <w:rPr>
          <w:rFonts w:ascii="Times New Roman" w:hAnsi="Times New Roman"/>
          <w:i w:val="1"/>
          <w:iCs w:val="1"/>
          <w:sz w:val="24"/>
          <w:szCs w:val="24"/>
          <w:lang w:val="en-GB"/>
          <w:rPrChange w:author="Gary Smailes" w:date="2024-01-17T13:50:29.406Z" w:id="1592222208">
            <w:rPr>
              <w:rFonts w:ascii="Times New Roman" w:hAnsi="Times New Roman"/>
              <w:sz w:val="24"/>
              <w:szCs w:val="24"/>
              <w:lang w:val="en-GB"/>
            </w:rPr>
          </w:rPrChange>
        </w:rPr>
        <w:t xml:space="preserve">supuesto</w:t>
      </w:r>
      <w:r w:rsidRPr="00D73D87">
        <w:rPr>
          <w:rFonts w:ascii="Times New Roman" w:hAnsi="Times New Roman"/>
          <w:sz w:val="24"/>
          <w:szCs w:val="24"/>
          <w:lang w:val="en-GB"/>
        </w:rPr>
        <w:t xml:space="preserve">,” said </w:t>
      </w:r>
      <w:r w:rsidRPr="00D57F0E" w:rsidR="00D57F0E">
        <w:rPr>
          <w:rFonts w:ascii="Times New Roman" w:hAnsi="Times New Roman"/>
          <w:color w:val="111111"/>
          <w:sz w:val="24"/>
          <w:szCs w:val="24"/>
          <w:shd w:val="clear" w:color="auto" w:fill="FFFFFF"/>
        </w:rPr>
        <w:t>Lucía</w:t>
      </w:r>
      <w:r w:rsidR="00181367">
        <w:rPr>
          <w:rFonts w:ascii="Times New Roman" w:hAnsi="Times New Roman"/>
          <w:sz w:val="24"/>
          <w:szCs w:val="24"/>
          <w:lang w:val="en-GB"/>
        </w:rPr>
        <w:t>.</w:t>
      </w:r>
    </w:p>
    <w:p w:rsidRPr="00D73D87" w:rsidR="009F335F" w:rsidP="00B930DC" w:rsidRDefault="009F335F" w14:paraId="6150FFEF" w14:textId="01E0E830">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“Take seat, we finish game then I learn you,” I said.</w:t>
      </w:r>
    </w:p>
    <w:p w:rsidRPr="00D73D87" w:rsidR="009F335F" w:rsidP="00B930DC" w:rsidRDefault="009F335F" w14:paraId="0131496C" w14:textId="659772BD">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“Your Spanish is really good now </w:t>
      </w:r>
      <w:r w:rsidR="00CF55C7">
        <w:rPr>
          <w:rFonts w:ascii="Times New Roman" w:hAnsi="Times New Roman"/>
          <w:sz w:val="24"/>
          <w:szCs w:val="24"/>
          <w:lang w:val="en-GB"/>
        </w:rPr>
        <w:t>Robin</w:t>
      </w:r>
      <w:r w:rsidRPr="00D73D87">
        <w:rPr>
          <w:rFonts w:ascii="Times New Roman" w:hAnsi="Times New Roman"/>
          <w:sz w:val="24"/>
          <w:szCs w:val="24"/>
          <w:lang w:val="en-GB"/>
        </w:rPr>
        <w:t xml:space="preserve">,” said George as I returned to the board and </w:t>
      </w:r>
      <w:r w:rsidRPr="00D73D87" w:rsidR="00324065">
        <w:rPr>
          <w:rFonts w:ascii="Times New Roman" w:hAnsi="Times New Roman"/>
          <w:sz w:val="24"/>
          <w:szCs w:val="24"/>
          <w:lang w:val="en-GB"/>
        </w:rPr>
        <w:t>took my turn</w:t>
      </w:r>
      <w:r w:rsidRPr="00D73D87">
        <w:rPr>
          <w:rFonts w:ascii="Times New Roman" w:hAnsi="Times New Roman"/>
          <w:sz w:val="24"/>
          <w:szCs w:val="24"/>
          <w:lang w:val="en-GB"/>
        </w:rPr>
        <w:t>. “Even I understood it and can see you are keen to</w:t>
      </w:r>
      <w:r w:rsidRPr="00D73D87" w:rsidR="00324065">
        <w:rPr>
          <w:rFonts w:ascii="Times New Roman" w:hAnsi="Times New Roman"/>
          <w:sz w:val="24"/>
          <w:szCs w:val="24"/>
          <w:lang w:val="en-GB"/>
        </w:rPr>
        <w:t xml:space="preserve"> teach the ladies the finer points of our national sport. We are off back home tomorrow anyway so an early bath is called for. Bring us the bill and we’ll leave you to it.”</w:t>
      </w:r>
    </w:p>
    <w:p w:rsidRPr="00D73D87" w:rsidR="00324065" w:rsidP="00B930DC" w:rsidRDefault="00324065" w14:paraId="40F40588" w14:textId="75D80712">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“Thanks, George,” I said grateful for his sensitivity as the </w:t>
      </w:r>
      <w:r w:rsidRPr="00D73D87" w:rsidR="00C651C4">
        <w:rPr>
          <w:rFonts w:ascii="Times New Roman" w:hAnsi="Times New Roman"/>
          <w:sz w:val="24"/>
          <w:szCs w:val="24"/>
          <w:lang w:val="en-GB"/>
        </w:rPr>
        <w:t>Faulkner</w:t>
      </w:r>
      <w:r w:rsidRPr="00D73D87">
        <w:rPr>
          <w:rFonts w:ascii="Times New Roman" w:hAnsi="Times New Roman"/>
          <w:sz w:val="24"/>
          <w:szCs w:val="24"/>
          <w:lang w:val="en-GB"/>
        </w:rPr>
        <w:t xml:space="preserve"> tribe headed up to bed </w:t>
      </w:r>
      <w:r w:rsidRPr="00D73D87" w:rsidR="00DD4EBE">
        <w:rPr>
          <w:rFonts w:ascii="Times New Roman" w:hAnsi="Times New Roman"/>
          <w:sz w:val="24"/>
          <w:szCs w:val="24"/>
          <w:lang w:val="en-GB"/>
        </w:rPr>
        <w:t xml:space="preserve">merrily </w:t>
      </w:r>
      <w:r w:rsidRPr="00D73D87">
        <w:rPr>
          <w:rFonts w:ascii="Times New Roman" w:hAnsi="Times New Roman"/>
          <w:sz w:val="24"/>
          <w:szCs w:val="24"/>
          <w:lang w:val="en-GB"/>
        </w:rPr>
        <w:t xml:space="preserve">singing </w:t>
      </w:r>
      <w:r w:rsidRPr="00D73D87" w:rsidR="00503AED">
        <w:rPr>
          <w:rFonts w:ascii="Times New Roman" w:hAnsi="Times New Roman"/>
          <w:sz w:val="24"/>
          <w:szCs w:val="24"/>
          <w:lang w:val="en-GB"/>
        </w:rPr>
        <w:t xml:space="preserve">the Hi </w:t>
      </w:r>
      <w:r w:rsidRPr="00D73D87" w:rsidR="00DD4EBE">
        <w:rPr>
          <w:rFonts w:ascii="Times New Roman" w:hAnsi="Times New Roman"/>
          <w:sz w:val="24"/>
          <w:szCs w:val="24"/>
          <w:lang w:val="en-GB"/>
        </w:rPr>
        <w:t>Ho song.</w:t>
      </w:r>
    </w:p>
    <w:p w:rsidRPr="00D73D87" w:rsidR="00B964DB" w:rsidP="00B930DC" w:rsidRDefault="00B964DB" w14:paraId="75859D5C" w14:textId="3C98AA9B">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It was unusual to share an empty bar with four</w:t>
      </w:r>
      <w:r w:rsidRPr="00D73D87" w:rsidR="00DE4BE7">
        <w:rPr>
          <w:rFonts w:ascii="Times New Roman" w:hAnsi="Times New Roman"/>
          <w:sz w:val="24"/>
          <w:szCs w:val="24"/>
          <w:lang w:val="en-GB"/>
        </w:rPr>
        <w:t xml:space="preserve"> beautiful </w:t>
      </w:r>
      <w:r w:rsidRPr="00D73D87" w:rsidR="00B93A25">
        <w:rPr>
          <w:rFonts w:ascii="Times New Roman" w:hAnsi="Times New Roman"/>
          <w:sz w:val="24"/>
          <w:szCs w:val="24"/>
          <w:lang w:val="en-GB"/>
        </w:rPr>
        <w:t xml:space="preserve">Spanish </w:t>
      </w:r>
      <w:r w:rsidRPr="00D73D87" w:rsidR="00DE4BE7">
        <w:rPr>
          <w:rFonts w:ascii="Times New Roman" w:hAnsi="Times New Roman"/>
          <w:sz w:val="24"/>
          <w:szCs w:val="24"/>
          <w:lang w:val="en-GB"/>
        </w:rPr>
        <w:t>women</w:t>
      </w:r>
      <w:r w:rsidRPr="00D73D87" w:rsidR="00D16952">
        <w:rPr>
          <w:rFonts w:ascii="Times New Roman" w:hAnsi="Times New Roman"/>
          <w:sz w:val="24"/>
          <w:szCs w:val="24"/>
          <w:lang w:val="en-GB"/>
        </w:rPr>
        <w:t xml:space="preserve">. If they understood English, I </w:t>
      </w:r>
      <w:r w:rsidR="0040795B">
        <w:rPr>
          <w:rFonts w:ascii="Times New Roman" w:hAnsi="Times New Roman"/>
          <w:sz w:val="24"/>
          <w:szCs w:val="24"/>
          <w:lang w:val="en-GB"/>
        </w:rPr>
        <w:t>could</w:t>
      </w:r>
      <w:r w:rsidRPr="00D73D87" w:rsidR="00E64352">
        <w:rPr>
          <w:rFonts w:ascii="Times New Roman" w:hAnsi="Times New Roman"/>
          <w:sz w:val="24"/>
          <w:szCs w:val="24"/>
          <w:lang w:val="en-GB"/>
        </w:rPr>
        <w:t xml:space="preserve"> impress them with my array of terrible jokes but </w:t>
      </w:r>
      <w:r w:rsidRPr="00D73D87" w:rsidR="00F66476">
        <w:rPr>
          <w:rFonts w:ascii="Times New Roman" w:hAnsi="Times New Roman"/>
          <w:sz w:val="24"/>
          <w:szCs w:val="24"/>
          <w:lang w:val="en-GB"/>
        </w:rPr>
        <w:t>as none of us could speak anything other than each other’s language</w:t>
      </w:r>
      <w:r w:rsidRPr="00D73D87" w:rsidR="00C15971">
        <w:rPr>
          <w:rFonts w:ascii="Times New Roman" w:hAnsi="Times New Roman"/>
          <w:sz w:val="24"/>
          <w:szCs w:val="24"/>
          <w:lang w:val="en-GB"/>
        </w:rPr>
        <w:t xml:space="preserve"> I would be wasting my time. My soluti</w:t>
      </w:r>
      <w:r w:rsidRPr="00D73D87" w:rsidR="00CE2842">
        <w:rPr>
          <w:rFonts w:ascii="Times New Roman" w:hAnsi="Times New Roman"/>
          <w:sz w:val="24"/>
          <w:szCs w:val="24"/>
          <w:lang w:val="en-GB"/>
        </w:rPr>
        <w:t>on was to combine my limited Spanish vocabulary and sign.</w:t>
      </w:r>
    </w:p>
    <w:p w:rsidRPr="00D73D87" w:rsidR="00CE2842" w:rsidP="00B930DC" w:rsidRDefault="00CE2842" w14:paraId="5735A54A" w14:textId="0A5143CF">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I </w:t>
      </w:r>
      <w:r w:rsidRPr="00D73D87" w:rsidR="00324065">
        <w:rPr>
          <w:rFonts w:ascii="Times New Roman" w:hAnsi="Times New Roman"/>
          <w:sz w:val="24"/>
          <w:szCs w:val="24"/>
          <w:lang w:val="en-GB"/>
        </w:rPr>
        <w:t xml:space="preserve">poured them a shandy each, </w:t>
      </w:r>
      <w:r w:rsidRPr="00D73D87">
        <w:rPr>
          <w:rFonts w:ascii="Times New Roman" w:hAnsi="Times New Roman"/>
          <w:sz w:val="24"/>
          <w:szCs w:val="24"/>
          <w:lang w:val="en-GB"/>
        </w:rPr>
        <w:t>picked up the darts</w:t>
      </w:r>
      <w:r w:rsidRPr="00D73D87" w:rsidR="004433A1">
        <w:rPr>
          <w:rFonts w:ascii="Times New Roman" w:hAnsi="Times New Roman"/>
          <w:sz w:val="24"/>
          <w:szCs w:val="24"/>
          <w:lang w:val="en-GB"/>
        </w:rPr>
        <w:t>, aimed</w:t>
      </w:r>
      <w:r w:rsidRPr="00D73D87" w:rsidR="00006C77">
        <w:rPr>
          <w:rFonts w:ascii="Times New Roman" w:hAnsi="Times New Roman"/>
          <w:sz w:val="24"/>
          <w:szCs w:val="24"/>
          <w:lang w:val="en-GB"/>
        </w:rPr>
        <w:t>,</w:t>
      </w:r>
      <w:r w:rsidRPr="00D73D87" w:rsidR="004433A1">
        <w:rPr>
          <w:rFonts w:ascii="Times New Roman" w:hAnsi="Times New Roman"/>
          <w:sz w:val="24"/>
          <w:szCs w:val="24"/>
          <w:lang w:val="en-GB"/>
        </w:rPr>
        <w:t xml:space="preserve"> and put three in the treble twenty then indicated to </w:t>
      </w:r>
      <w:r w:rsidRPr="00D57F0E" w:rsidR="00D57F0E">
        <w:rPr>
          <w:rFonts w:ascii="Times New Roman" w:hAnsi="Times New Roman"/>
          <w:color w:val="111111"/>
          <w:sz w:val="24"/>
          <w:szCs w:val="24"/>
          <w:shd w:val="clear" w:color="auto" w:fill="FFFFFF"/>
        </w:rPr>
        <w:t>Lucía</w:t>
      </w:r>
      <w:r w:rsidRPr="00D73D87" w:rsidR="00D154DA">
        <w:rPr>
          <w:rFonts w:ascii="Times New Roman" w:hAnsi="Times New Roman"/>
          <w:sz w:val="24"/>
          <w:szCs w:val="24"/>
          <w:lang w:val="en-GB"/>
        </w:rPr>
        <w:t xml:space="preserve"> to copy me. She</w:t>
      </w:r>
      <w:r w:rsidRPr="00D73D87" w:rsidR="003C6666">
        <w:rPr>
          <w:rFonts w:ascii="Times New Roman" w:hAnsi="Times New Roman"/>
          <w:sz w:val="24"/>
          <w:szCs w:val="24"/>
          <w:lang w:val="en-GB"/>
        </w:rPr>
        <w:t xml:space="preserve"> took the darts</w:t>
      </w:r>
      <w:r w:rsidRPr="00D73D87" w:rsidR="007E685A">
        <w:rPr>
          <w:rFonts w:ascii="Times New Roman" w:hAnsi="Times New Roman"/>
          <w:sz w:val="24"/>
          <w:szCs w:val="24"/>
          <w:lang w:val="en-GB"/>
        </w:rPr>
        <w:t>,</w:t>
      </w:r>
      <w:r w:rsidRPr="00D73D87" w:rsidR="003C6666">
        <w:rPr>
          <w:rFonts w:ascii="Times New Roman" w:hAnsi="Times New Roman"/>
          <w:sz w:val="24"/>
          <w:szCs w:val="24"/>
          <w:lang w:val="en-GB"/>
        </w:rPr>
        <w:t xml:space="preserve"> stood</w:t>
      </w:r>
      <w:r w:rsidRPr="00D73D87" w:rsidR="00F739C3">
        <w:rPr>
          <w:rFonts w:ascii="Times New Roman" w:hAnsi="Times New Roman"/>
          <w:sz w:val="24"/>
          <w:szCs w:val="24"/>
          <w:lang w:val="en-GB"/>
        </w:rPr>
        <w:t xml:space="preserve"> on the throw line</w:t>
      </w:r>
      <w:r w:rsidRPr="00D73D87" w:rsidR="00006C77">
        <w:rPr>
          <w:rFonts w:ascii="Times New Roman" w:hAnsi="Times New Roman"/>
          <w:sz w:val="24"/>
          <w:szCs w:val="24"/>
          <w:lang w:val="en-GB"/>
        </w:rPr>
        <w:t>,</w:t>
      </w:r>
      <w:r w:rsidRPr="00D73D87" w:rsidR="00F739C3">
        <w:rPr>
          <w:rFonts w:ascii="Times New Roman" w:hAnsi="Times New Roman"/>
          <w:sz w:val="24"/>
          <w:szCs w:val="24"/>
          <w:lang w:val="en-GB"/>
        </w:rPr>
        <w:t xml:space="preserve"> and with a most serious expression aimed</w:t>
      </w:r>
      <w:r w:rsidRPr="00D73D87" w:rsidR="004777D5">
        <w:rPr>
          <w:rFonts w:ascii="Times New Roman" w:hAnsi="Times New Roman"/>
          <w:sz w:val="24"/>
          <w:szCs w:val="24"/>
          <w:lang w:val="en-GB"/>
        </w:rPr>
        <w:t xml:space="preserve"> as if mimicking me. She </w:t>
      </w:r>
      <w:r w:rsidR="00DB79EB">
        <w:rPr>
          <w:rFonts w:ascii="Times New Roman" w:hAnsi="Times New Roman"/>
          <w:sz w:val="24"/>
          <w:szCs w:val="24"/>
          <w:lang w:val="en-GB"/>
        </w:rPr>
        <w:t>sp</w:t>
      </w:r>
      <w:r w:rsidR="00462487">
        <w:rPr>
          <w:rFonts w:ascii="Times New Roman" w:hAnsi="Times New Roman"/>
          <w:sz w:val="24"/>
          <w:szCs w:val="24"/>
          <w:lang w:val="en-GB"/>
        </w:rPr>
        <w:t>u</w:t>
      </w:r>
      <w:r w:rsidR="00DB79EB">
        <w:rPr>
          <w:rFonts w:ascii="Times New Roman" w:hAnsi="Times New Roman"/>
          <w:sz w:val="24"/>
          <w:szCs w:val="24"/>
          <w:lang w:val="en-GB"/>
        </w:rPr>
        <w:t>n around to see</w:t>
      </w:r>
      <w:r w:rsidRPr="00D73D87" w:rsidR="004777D5">
        <w:rPr>
          <w:rFonts w:ascii="Times New Roman" w:hAnsi="Times New Roman"/>
          <w:sz w:val="24"/>
          <w:szCs w:val="24"/>
          <w:lang w:val="en-GB"/>
        </w:rPr>
        <w:t xml:space="preserve"> </w:t>
      </w:r>
      <w:r w:rsidR="00DB79EB">
        <w:rPr>
          <w:rFonts w:ascii="Times New Roman" w:hAnsi="Times New Roman"/>
          <w:sz w:val="24"/>
          <w:szCs w:val="24"/>
          <w:lang w:val="en-GB"/>
        </w:rPr>
        <w:t>how</w:t>
      </w:r>
      <w:r w:rsidRPr="00D73D87" w:rsidR="004777D5">
        <w:rPr>
          <w:rFonts w:ascii="Times New Roman" w:hAnsi="Times New Roman"/>
          <w:sz w:val="24"/>
          <w:szCs w:val="24"/>
          <w:lang w:val="en-GB"/>
        </w:rPr>
        <w:t xml:space="preserve"> her mates </w:t>
      </w:r>
      <w:r w:rsidR="00DB79EB">
        <w:rPr>
          <w:rFonts w:ascii="Times New Roman" w:hAnsi="Times New Roman"/>
          <w:sz w:val="24"/>
          <w:szCs w:val="24"/>
          <w:lang w:val="en-GB"/>
        </w:rPr>
        <w:t xml:space="preserve">were </w:t>
      </w:r>
      <w:r w:rsidR="00DB79EB">
        <w:rPr>
          <w:rFonts w:ascii="Times New Roman" w:hAnsi="Times New Roman"/>
          <w:sz w:val="24"/>
          <w:szCs w:val="24"/>
          <w:lang w:val="en-GB"/>
        </w:rPr>
        <w:lastRenderedPageBreak/>
        <w:t>reacting</w:t>
      </w:r>
      <w:r w:rsidR="00462487">
        <w:rPr>
          <w:rFonts w:ascii="Times New Roman" w:hAnsi="Times New Roman"/>
          <w:sz w:val="24"/>
          <w:szCs w:val="24"/>
          <w:lang w:val="en-GB"/>
        </w:rPr>
        <w:t xml:space="preserve">, and then threw. They </w:t>
      </w:r>
      <w:r w:rsidRPr="00D73D87" w:rsidR="004777D5">
        <w:rPr>
          <w:rFonts w:ascii="Times New Roman" w:hAnsi="Times New Roman"/>
          <w:sz w:val="24"/>
          <w:szCs w:val="24"/>
          <w:lang w:val="en-GB"/>
        </w:rPr>
        <w:t xml:space="preserve">burst into laughter as the first dart </w:t>
      </w:r>
      <w:r w:rsidRPr="00D73D87" w:rsidR="001C1A2C">
        <w:rPr>
          <w:rFonts w:ascii="Times New Roman" w:hAnsi="Times New Roman"/>
          <w:sz w:val="24"/>
          <w:szCs w:val="24"/>
          <w:lang w:val="en-GB"/>
        </w:rPr>
        <w:t>dug out a chip of plaster</w:t>
      </w:r>
      <w:r w:rsidRPr="00D73D87" w:rsidR="00C14D7A">
        <w:rPr>
          <w:rFonts w:ascii="Times New Roman" w:hAnsi="Times New Roman"/>
          <w:sz w:val="24"/>
          <w:szCs w:val="24"/>
          <w:lang w:val="en-GB"/>
        </w:rPr>
        <w:t xml:space="preserve"> from the wall below the board. To compensate, she shift</w:t>
      </w:r>
      <w:r w:rsidRPr="00D73D87" w:rsidR="00927F1D">
        <w:rPr>
          <w:rFonts w:ascii="Times New Roman" w:hAnsi="Times New Roman"/>
          <w:sz w:val="24"/>
          <w:szCs w:val="24"/>
          <w:lang w:val="en-GB"/>
        </w:rPr>
        <w:t>ed</w:t>
      </w:r>
      <w:r w:rsidRPr="00D73D87" w:rsidR="00C14D7A">
        <w:rPr>
          <w:rFonts w:ascii="Times New Roman" w:hAnsi="Times New Roman"/>
          <w:sz w:val="24"/>
          <w:szCs w:val="24"/>
          <w:lang w:val="en-GB"/>
        </w:rPr>
        <w:t xml:space="preserve"> her stance</w:t>
      </w:r>
      <w:r w:rsidRPr="00D73D87" w:rsidR="00927F1D">
        <w:rPr>
          <w:rFonts w:ascii="Times New Roman" w:hAnsi="Times New Roman"/>
          <w:sz w:val="24"/>
          <w:szCs w:val="24"/>
          <w:lang w:val="en-GB"/>
        </w:rPr>
        <w:t xml:space="preserve"> and let one rip straight down the passageway to the toilets. By now she was laughing so much</w:t>
      </w:r>
      <w:r w:rsidRPr="00D73D87" w:rsidR="00724037">
        <w:rPr>
          <w:rFonts w:ascii="Times New Roman" w:hAnsi="Times New Roman"/>
          <w:sz w:val="24"/>
          <w:szCs w:val="24"/>
          <w:lang w:val="en-GB"/>
        </w:rPr>
        <w:t xml:space="preserve"> she couldn’t do anything with the third</w:t>
      </w:r>
      <w:r w:rsidRPr="00D73D87" w:rsidR="005B2C61">
        <w:rPr>
          <w:rFonts w:ascii="Times New Roman" w:hAnsi="Times New Roman"/>
          <w:sz w:val="24"/>
          <w:szCs w:val="24"/>
          <w:lang w:val="en-GB"/>
        </w:rPr>
        <w:t>.</w:t>
      </w:r>
    </w:p>
    <w:p w:rsidRPr="00D73D87" w:rsidR="005B2C61" w:rsidP="00B930DC" w:rsidRDefault="005B2C61" w14:paraId="04AEDD51" w14:textId="6547F285">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And so</w:t>
      </w:r>
      <w:r w:rsidRPr="00D73D87" w:rsidR="0026748B">
        <w:rPr>
          <w:rFonts w:ascii="Times New Roman" w:hAnsi="Times New Roman"/>
          <w:sz w:val="24"/>
          <w:szCs w:val="24"/>
          <w:lang w:val="en-GB"/>
        </w:rPr>
        <w:t>,</w:t>
      </w:r>
      <w:r w:rsidRPr="00D73D87">
        <w:rPr>
          <w:rFonts w:ascii="Times New Roman" w:hAnsi="Times New Roman"/>
          <w:sz w:val="24"/>
          <w:szCs w:val="24"/>
          <w:lang w:val="en-GB"/>
        </w:rPr>
        <w:t xml:space="preserve"> the first darts lesson continued.</w:t>
      </w:r>
    </w:p>
    <w:p w:rsidRPr="00D73D87" w:rsidR="00A873F7" w:rsidP="00B930DC" w:rsidRDefault="00A873F7" w14:paraId="043A5950" w14:textId="38557563">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After half an hour or so, we were also exhausted from laugh</w:t>
      </w:r>
      <w:r w:rsidRPr="00D73D87" w:rsidR="00A62734">
        <w:rPr>
          <w:rFonts w:ascii="Times New Roman" w:hAnsi="Times New Roman"/>
          <w:sz w:val="24"/>
          <w:szCs w:val="24"/>
          <w:lang w:val="en-GB"/>
        </w:rPr>
        <w:t xml:space="preserve">ing and the wall around the dartboard </w:t>
      </w:r>
      <w:r w:rsidR="005A5C4B">
        <w:rPr>
          <w:rFonts w:ascii="Times New Roman" w:hAnsi="Times New Roman"/>
          <w:sz w:val="24"/>
          <w:szCs w:val="24"/>
          <w:lang w:val="en-GB"/>
        </w:rPr>
        <w:t>resembled</w:t>
      </w:r>
      <w:r w:rsidRPr="00D73D87" w:rsidR="00A62734">
        <w:rPr>
          <w:rFonts w:ascii="Times New Roman" w:hAnsi="Times New Roman"/>
          <w:sz w:val="24"/>
          <w:szCs w:val="24"/>
          <w:lang w:val="en-GB"/>
        </w:rPr>
        <w:t xml:space="preserve"> a </w:t>
      </w:r>
      <w:r w:rsidRPr="00D73D87" w:rsidR="00737219">
        <w:rPr>
          <w:rFonts w:ascii="Times New Roman" w:hAnsi="Times New Roman"/>
          <w:sz w:val="24"/>
          <w:szCs w:val="24"/>
          <w:lang w:val="en-GB"/>
        </w:rPr>
        <w:t>bombsite</w:t>
      </w:r>
      <w:r w:rsidRPr="00D73D87" w:rsidR="00DD4EBE">
        <w:rPr>
          <w:rFonts w:ascii="Times New Roman" w:hAnsi="Times New Roman"/>
          <w:sz w:val="24"/>
          <w:szCs w:val="24"/>
          <w:lang w:val="en-GB"/>
        </w:rPr>
        <w:t>,</w:t>
      </w:r>
      <w:r w:rsidRPr="00D73D87" w:rsidR="00737219">
        <w:rPr>
          <w:rFonts w:ascii="Times New Roman" w:hAnsi="Times New Roman"/>
          <w:sz w:val="24"/>
          <w:szCs w:val="24"/>
          <w:lang w:val="en-GB"/>
        </w:rPr>
        <w:t xml:space="preserve"> I suggested </w:t>
      </w:r>
      <w:r w:rsidRPr="00D73D87" w:rsidR="00A62734">
        <w:rPr>
          <w:rFonts w:ascii="Times New Roman" w:hAnsi="Times New Roman"/>
          <w:sz w:val="24"/>
          <w:szCs w:val="24"/>
          <w:lang w:val="en-GB"/>
        </w:rPr>
        <w:t>we sat down around a table</w:t>
      </w:r>
      <w:r w:rsidRPr="00D73D87" w:rsidR="00737219">
        <w:rPr>
          <w:rFonts w:ascii="Times New Roman" w:hAnsi="Times New Roman"/>
          <w:sz w:val="24"/>
          <w:szCs w:val="24"/>
          <w:lang w:val="en-GB"/>
        </w:rPr>
        <w:t>.</w:t>
      </w:r>
      <w:r w:rsidRPr="00D73D87" w:rsidR="00A62734">
        <w:rPr>
          <w:rFonts w:ascii="Times New Roman" w:hAnsi="Times New Roman"/>
          <w:sz w:val="24"/>
          <w:szCs w:val="24"/>
          <w:lang w:val="en-GB"/>
        </w:rPr>
        <w:t xml:space="preserve"> I topped everybody up and we attempted a conversation</w:t>
      </w:r>
      <w:r w:rsidRPr="00D73D87" w:rsidR="00737219">
        <w:rPr>
          <w:rFonts w:ascii="Times New Roman" w:hAnsi="Times New Roman"/>
          <w:sz w:val="24"/>
          <w:szCs w:val="24"/>
          <w:lang w:val="en-GB"/>
        </w:rPr>
        <w:t>.</w:t>
      </w:r>
    </w:p>
    <w:p w:rsidRPr="00D73D87" w:rsidR="004520CD" w:rsidP="00B930DC" w:rsidRDefault="004520CD" w14:paraId="17E360C0" w14:textId="7E19AD93">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Astonishingly</w:t>
      </w:r>
      <w:r w:rsidRPr="00D73D87" w:rsidR="0046402D">
        <w:rPr>
          <w:rFonts w:ascii="Times New Roman" w:hAnsi="Times New Roman"/>
          <w:sz w:val="24"/>
          <w:szCs w:val="24"/>
          <w:lang w:val="en-GB"/>
        </w:rPr>
        <w:t>,</w:t>
      </w:r>
      <w:r w:rsidRPr="00D73D87">
        <w:rPr>
          <w:rFonts w:ascii="Times New Roman" w:hAnsi="Times New Roman"/>
          <w:sz w:val="24"/>
          <w:szCs w:val="24"/>
          <w:lang w:val="en-GB"/>
        </w:rPr>
        <w:t xml:space="preserve"> we made some </w:t>
      </w:r>
      <w:r w:rsidRPr="00D73D87" w:rsidR="00C74731">
        <w:rPr>
          <w:rFonts w:ascii="Times New Roman" w:hAnsi="Times New Roman"/>
          <w:sz w:val="24"/>
          <w:szCs w:val="24"/>
          <w:lang w:val="en-GB"/>
        </w:rPr>
        <w:t>progress and what I found fascinating was they were as interested in learning English as I was Spanish.</w:t>
      </w:r>
      <w:r w:rsidRPr="00D73D87" w:rsidR="00A60113">
        <w:rPr>
          <w:rFonts w:ascii="Times New Roman" w:hAnsi="Times New Roman"/>
          <w:sz w:val="24"/>
          <w:szCs w:val="24"/>
          <w:lang w:val="en-GB"/>
        </w:rPr>
        <w:t xml:space="preserve"> For example, </w:t>
      </w:r>
      <w:r w:rsidRPr="00D73D87" w:rsidR="00F30DAD">
        <w:rPr>
          <w:rFonts w:ascii="Times New Roman" w:hAnsi="Times New Roman"/>
          <w:sz w:val="24"/>
          <w:szCs w:val="24"/>
          <w:lang w:val="en-GB"/>
        </w:rPr>
        <w:t xml:space="preserve">Maria, </w:t>
      </w:r>
      <w:r w:rsidRPr="00D73D87" w:rsidR="009D428D">
        <w:rPr>
          <w:rFonts w:ascii="Times New Roman" w:hAnsi="Times New Roman"/>
          <w:sz w:val="24"/>
          <w:szCs w:val="24"/>
          <w:lang w:val="en-GB"/>
        </w:rPr>
        <w:t>who wore one of the shortest skirts I have ever seen and had shapely legs to go with it</w:t>
      </w:r>
      <w:r w:rsidRPr="00D73D87" w:rsidR="00411A19">
        <w:rPr>
          <w:rFonts w:ascii="Times New Roman" w:hAnsi="Times New Roman"/>
          <w:sz w:val="24"/>
          <w:szCs w:val="24"/>
          <w:lang w:val="en-GB"/>
        </w:rPr>
        <w:t>,</w:t>
      </w:r>
      <w:r w:rsidRPr="00D73D87" w:rsidR="00A60113">
        <w:rPr>
          <w:rFonts w:ascii="Times New Roman" w:hAnsi="Times New Roman"/>
          <w:sz w:val="24"/>
          <w:szCs w:val="24"/>
          <w:lang w:val="en-GB"/>
        </w:rPr>
        <w:t xml:space="preserve"> pointed at things around the bar</w:t>
      </w:r>
      <w:r w:rsidRPr="00D73D87" w:rsidR="00411A19">
        <w:rPr>
          <w:rFonts w:ascii="Times New Roman" w:hAnsi="Times New Roman"/>
          <w:sz w:val="24"/>
          <w:szCs w:val="24"/>
          <w:lang w:val="en-GB"/>
        </w:rPr>
        <w:t xml:space="preserve">. I </w:t>
      </w:r>
      <w:r w:rsidR="00BA163A">
        <w:rPr>
          <w:rFonts w:ascii="Times New Roman" w:hAnsi="Times New Roman"/>
          <w:sz w:val="24"/>
          <w:szCs w:val="24"/>
          <w:lang w:val="en-GB"/>
        </w:rPr>
        <w:t>said</w:t>
      </w:r>
      <w:r w:rsidRPr="00D73D87" w:rsidR="00411A19">
        <w:rPr>
          <w:rFonts w:ascii="Times New Roman" w:hAnsi="Times New Roman"/>
          <w:sz w:val="24"/>
          <w:szCs w:val="24"/>
          <w:lang w:val="en-GB"/>
        </w:rPr>
        <w:t xml:space="preserve"> what it was in English and they in Spanish. I was then to say it in Spanish while they</w:t>
      </w:r>
      <w:r w:rsidRPr="00D73D87" w:rsidR="00BF42E7">
        <w:rPr>
          <w:rFonts w:ascii="Times New Roman" w:hAnsi="Times New Roman"/>
          <w:sz w:val="24"/>
          <w:szCs w:val="24"/>
          <w:lang w:val="en-GB"/>
        </w:rPr>
        <w:t xml:space="preserve"> repeated it in English.</w:t>
      </w:r>
    </w:p>
    <w:p w:rsidRPr="00D73D87" w:rsidR="00BF42E7" w:rsidP="00B930DC" w:rsidRDefault="00BF42E7" w14:paraId="6B5A4903" w14:textId="2B66983C">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This was much more fun than darts</w:t>
      </w:r>
      <w:r w:rsidRPr="00D73D87" w:rsidR="008F11D7">
        <w:rPr>
          <w:rFonts w:ascii="Times New Roman" w:hAnsi="Times New Roman"/>
          <w:sz w:val="24"/>
          <w:szCs w:val="24"/>
          <w:lang w:val="en-GB"/>
        </w:rPr>
        <w:t xml:space="preserve"> as each of the many mispronunciations on </w:t>
      </w:r>
      <w:r w:rsidRPr="00D73D87" w:rsidR="00D620D9">
        <w:rPr>
          <w:rFonts w:ascii="Times New Roman" w:hAnsi="Times New Roman"/>
          <w:sz w:val="24"/>
          <w:szCs w:val="24"/>
          <w:lang w:val="en-GB"/>
        </w:rPr>
        <w:t>everybody’s</w:t>
      </w:r>
      <w:r w:rsidRPr="00D73D87" w:rsidR="008F11D7">
        <w:rPr>
          <w:rFonts w:ascii="Times New Roman" w:hAnsi="Times New Roman"/>
          <w:sz w:val="24"/>
          <w:szCs w:val="24"/>
          <w:lang w:val="en-GB"/>
        </w:rPr>
        <w:t xml:space="preserve"> pa</w:t>
      </w:r>
      <w:r w:rsidRPr="00D73D87" w:rsidR="00D620D9">
        <w:rPr>
          <w:rFonts w:ascii="Times New Roman" w:hAnsi="Times New Roman"/>
          <w:sz w:val="24"/>
          <w:szCs w:val="24"/>
          <w:lang w:val="en-GB"/>
        </w:rPr>
        <w:t>r</w:t>
      </w:r>
      <w:r w:rsidRPr="00D73D87" w:rsidR="008F11D7">
        <w:rPr>
          <w:rFonts w:ascii="Times New Roman" w:hAnsi="Times New Roman"/>
          <w:sz w:val="24"/>
          <w:szCs w:val="24"/>
          <w:lang w:val="en-GB"/>
        </w:rPr>
        <w:t>t was accompanied by</w:t>
      </w:r>
      <w:r w:rsidRPr="00D73D87" w:rsidR="00D620D9">
        <w:rPr>
          <w:rFonts w:ascii="Times New Roman" w:hAnsi="Times New Roman"/>
          <w:sz w:val="24"/>
          <w:szCs w:val="24"/>
          <w:lang w:val="en-GB"/>
        </w:rPr>
        <w:t xml:space="preserve"> </w:t>
      </w:r>
      <w:r w:rsidRPr="00D73D87" w:rsidR="0026748B">
        <w:rPr>
          <w:rFonts w:ascii="Times New Roman" w:hAnsi="Times New Roman"/>
          <w:sz w:val="24"/>
          <w:szCs w:val="24"/>
          <w:lang w:val="en-GB"/>
        </w:rPr>
        <w:t>fits of giggles</w:t>
      </w:r>
      <w:r w:rsidRPr="00D73D87" w:rsidR="0046402D">
        <w:rPr>
          <w:rFonts w:ascii="Times New Roman" w:hAnsi="Times New Roman"/>
          <w:sz w:val="24"/>
          <w:szCs w:val="24"/>
          <w:lang w:val="en-GB"/>
        </w:rPr>
        <w:t>. We agreed we had to keep repeating the word until everybody pron</w:t>
      </w:r>
      <w:r w:rsidRPr="00D73D87" w:rsidR="00F321D4">
        <w:rPr>
          <w:rFonts w:ascii="Times New Roman" w:hAnsi="Times New Roman"/>
          <w:sz w:val="24"/>
          <w:szCs w:val="24"/>
          <w:lang w:val="en-GB"/>
        </w:rPr>
        <w:t>ounced it correctly.</w:t>
      </w:r>
    </w:p>
    <w:p w:rsidRPr="00D73D87" w:rsidR="00367E94" w:rsidP="00B930DC" w:rsidRDefault="00367E94" w14:paraId="7C8F720A" w14:textId="5374EB5B">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 had a huge problem with</w:t>
      </w:r>
      <w:r w:rsidRPr="00D73D87" w:rsidR="00B938F4">
        <w:rPr>
          <w:rFonts w:ascii="Times New Roman" w:hAnsi="Times New Roman"/>
          <w:sz w:val="24"/>
          <w:szCs w:val="24"/>
          <w:lang w:val="en-GB"/>
        </w:rPr>
        <w:t xml:space="preserve"> rolling my ‘r’s, for example</w:t>
      </w:r>
      <w:r w:rsidRPr="00D73D87" w:rsidR="00006C77">
        <w:rPr>
          <w:rFonts w:ascii="Times New Roman" w:hAnsi="Times New Roman"/>
          <w:sz w:val="24"/>
          <w:szCs w:val="24"/>
          <w:lang w:val="en-GB"/>
        </w:rPr>
        <w:t>,</w:t>
      </w:r>
      <w:r w:rsidRPr="00D73D87" w:rsidR="00B938F4">
        <w:rPr>
          <w:rFonts w:ascii="Times New Roman" w:hAnsi="Times New Roman"/>
          <w:sz w:val="24"/>
          <w:szCs w:val="24"/>
          <w:lang w:val="en-GB"/>
        </w:rPr>
        <w:t xml:space="preserve"> the word for jar is jarra</w:t>
      </w:r>
      <w:r w:rsidRPr="00D73D87" w:rsidR="00C301CA">
        <w:rPr>
          <w:rFonts w:ascii="Times New Roman" w:hAnsi="Times New Roman"/>
          <w:sz w:val="24"/>
          <w:szCs w:val="24"/>
          <w:lang w:val="en-GB"/>
        </w:rPr>
        <w:t xml:space="preserve">. No matter how often I tried wrapping my tongue around </w:t>
      </w:r>
      <w:r w:rsidRPr="00D73D87" w:rsidR="00DB5B9D">
        <w:rPr>
          <w:rFonts w:ascii="Times New Roman" w:hAnsi="Times New Roman"/>
          <w:sz w:val="24"/>
          <w:szCs w:val="24"/>
          <w:lang w:val="en-GB"/>
        </w:rPr>
        <w:t>the double letter</w:t>
      </w:r>
      <w:r w:rsidRPr="00D73D87" w:rsidR="00C301CA">
        <w:rPr>
          <w:rFonts w:ascii="Times New Roman" w:hAnsi="Times New Roman"/>
          <w:sz w:val="24"/>
          <w:szCs w:val="24"/>
          <w:lang w:val="en-GB"/>
        </w:rPr>
        <w:t>,</w:t>
      </w:r>
      <w:r w:rsidRPr="00D73D87" w:rsidR="00DB5B9D">
        <w:rPr>
          <w:rFonts w:ascii="Times New Roman" w:hAnsi="Times New Roman"/>
          <w:sz w:val="24"/>
          <w:szCs w:val="24"/>
          <w:lang w:val="en-GB"/>
        </w:rPr>
        <w:t xml:space="preserve"> it continued to sound</w:t>
      </w:r>
      <w:r w:rsidRPr="00D73D87" w:rsidR="00BE289A">
        <w:rPr>
          <w:rFonts w:ascii="Times New Roman" w:hAnsi="Times New Roman"/>
          <w:sz w:val="24"/>
          <w:szCs w:val="24"/>
          <w:lang w:val="en-GB"/>
        </w:rPr>
        <w:t xml:space="preserve"> like an ‘r’. Whereas they had a problem with</w:t>
      </w:r>
      <w:r w:rsidRPr="00D73D87" w:rsidR="00E7030A">
        <w:rPr>
          <w:rFonts w:ascii="Times New Roman" w:hAnsi="Times New Roman"/>
          <w:sz w:val="24"/>
          <w:szCs w:val="24"/>
          <w:lang w:val="en-GB"/>
        </w:rPr>
        <w:t xml:space="preserve"> </w:t>
      </w:r>
      <w:r w:rsidRPr="00D73D87" w:rsidR="00991490">
        <w:rPr>
          <w:rFonts w:ascii="Times New Roman" w:hAnsi="Times New Roman"/>
          <w:sz w:val="24"/>
          <w:szCs w:val="24"/>
          <w:lang w:val="en-GB"/>
        </w:rPr>
        <w:t xml:space="preserve">‘s’ always trying to put an ‘e’ in front of </w:t>
      </w:r>
      <w:proofErr w:type="gramStart"/>
      <w:r w:rsidRPr="00D73D87" w:rsidR="00991490">
        <w:rPr>
          <w:rFonts w:ascii="Times New Roman" w:hAnsi="Times New Roman"/>
          <w:sz w:val="24"/>
          <w:szCs w:val="24"/>
          <w:lang w:val="en-GB"/>
        </w:rPr>
        <w:t>it</w:t>
      </w:r>
      <w:proofErr w:type="gramEnd"/>
      <w:r w:rsidRPr="00D73D87" w:rsidR="00991490">
        <w:rPr>
          <w:rFonts w:ascii="Times New Roman" w:hAnsi="Times New Roman"/>
          <w:sz w:val="24"/>
          <w:szCs w:val="24"/>
          <w:lang w:val="en-GB"/>
        </w:rPr>
        <w:t xml:space="preserve"> </w:t>
      </w:r>
      <w:r w:rsidRPr="00D73D87" w:rsidR="00AD362E">
        <w:rPr>
          <w:rFonts w:ascii="Times New Roman" w:hAnsi="Times New Roman"/>
          <w:sz w:val="24"/>
          <w:szCs w:val="24"/>
          <w:lang w:val="en-GB"/>
        </w:rPr>
        <w:t xml:space="preserve">so school </w:t>
      </w:r>
      <w:r w:rsidR="00BA163A">
        <w:rPr>
          <w:rFonts w:ascii="Times New Roman" w:hAnsi="Times New Roman"/>
          <w:sz w:val="24"/>
          <w:szCs w:val="24"/>
          <w:lang w:val="en-GB"/>
        </w:rPr>
        <w:t>was</w:t>
      </w:r>
      <w:r w:rsidRPr="00D73D87" w:rsidR="00AD362E">
        <w:rPr>
          <w:rFonts w:ascii="Times New Roman" w:hAnsi="Times New Roman"/>
          <w:sz w:val="24"/>
          <w:szCs w:val="24"/>
          <w:lang w:val="en-GB"/>
        </w:rPr>
        <w:t xml:space="preserve"> escool.</w:t>
      </w:r>
    </w:p>
    <w:p w:rsidRPr="00D73D87" w:rsidR="009E0A3B" w:rsidP="00B930DC" w:rsidRDefault="009E0A3B" w14:paraId="46888454" w14:textId="33EBF082">
      <w:pPr>
        <w:pStyle w:val="CSP-ChapterBodyText-FirstParagraph"/>
        <w:spacing w:line="360" w:lineRule="auto"/>
        <w:ind w:firstLine="720"/>
        <w:contextualSpacing/>
        <w:jc w:val="left"/>
        <w:rPr>
          <w:rFonts w:ascii="Times New Roman" w:hAnsi="Times New Roman"/>
          <w:sz w:val="24"/>
          <w:szCs w:val="24"/>
          <w:lang w:val="en-GB"/>
        </w:rPr>
      </w:pPr>
      <w:r w:rsidRPr="4A6D2F5D" w:rsidR="4A6D2F5D">
        <w:rPr>
          <w:rFonts w:ascii="Times New Roman" w:hAnsi="Times New Roman"/>
          <w:sz w:val="24"/>
          <w:szCs w:val="24"/>
          <w:lang w:val="en-GB"/>
        </w:rPr>
        <w:t xml:space="preserve">“When </w:t>
      </w:r>
      <w:r w:rsidRPr="4A6D2F5D" w:rsidR="4A6D2F5D">
        <w:rPr>
          <w:rFonts w:ascii="Times New Roman" w:hAnsi="Times New Roman"/>
          <w:sz w:val="24"/>
          <w:szCs w:val="24"/>
          <w:lang w:val="en-GB"/>
        </w:rPr>
        <w:t>we’d</w:t>
      </w:r>
      <w:r w:rsidRPr="4A6D2F5D" w:rsidR="4A6D2F5D">
        <w:rPr>
          <w:rFonts w:ascii="Times New Roman" w:hAnsi="Times New Roman"/>
          <w:sz w:val="24"/>
          <w:szCs w:val="24"/>
          <w:lang w:val="en-GB"/>
        </w:rPr>
        <w:t xml:space="preserve"> runout of those Maria said, “</w:t>
      </w:r>
      <w:r w:rsidRPr="4A6D2F5D" w:rsidR="4A6D2F5D">
        <w:rPr>
          <w:rFonts w:ascii="Times New Roman" w:hAnsi="Times New Roman"/>
          <w:i w:val="1"/>
          <w:iCs w:val="1"/>
          <w:sz w:val="24"/>
          <w:szCs w:val="24"/>
          <w:lang w:val="en-GB"/>
          <w:rPrChange w:author="Gary Smailes" w:date="2024-01-17T13:50:59.428Z" w:id="1771777141">
            <w:rPr>
              <w:rFonts w:ascii="Times New Roman" w:hAnsi="Times New Roman"/>
              <w:sz w:val="24"/>
              <w:szCs w:val="24"/>
              <w:lang w:val="en-GB"/>
            </w:rPr>
          </w:rPrChange>
        </w:rPr>
        <w:t>Qué</w:t>
      </w:r>
      <w:r w:rsidRPr="4A6D2F5D" w:rsidR="4A6D2F5D">
        <w:rPr>
          <w:rFonts w:ascii="Times New Roman" w:hAnsi="Times New Roman"/>
          <w:i w:val="1"/>
          <w:iCs w:val="1"/>
          <w:sz w:val="24"/>
          <w:szCs w:val="24"/>
          <w:lang w:val="en-GB"/>
          <w:rPrChange w:author="Gary Smailes" w:date="2024-01-17T13:50:59.428Z" w:id="1697579990">
            <w:rPr>
              <w:rFonts w:ascii="Times New Roman" w:hAnsi="Times New Roman"/>
              <w:sz w:val="24"/>
              <w:szCs w:val="24"/>
              <w:lang w:val="en-GB"/>
            </w:rPr>
          </w:rPrChange>
        </w:rPr>
        <w:t xml:space="preserve"> </w:t>
      </w:r>
      <w:r w:rsidRPr="4A6D2F5D" w:rsidR="4A6D2F5D">
        <w:rPr>
          <w:rFonts w:ascii="Times New Roman" w:hAnsi="Times New Roman"/>
          <w:i w:val="1"/>
          <w:iCs w:val="1"/>
          <w:sz w:val="24"/>
          <w:szCs w:val="24"/>
          <w:lang w:val="en-GB"/>
          <w:rPrChange w:author="Gary Smailes" w:date="2024-01-17T13:50:59.428Z" w:id="2059151562">
            <w:rPr>
              <w:rFonts w:ascii="Times New Roman" w:hAnsi="Times New Roman"/>
              <w:sz w:val="24"/>
              <w:szCs w:val="24"/>
              <w:lang w:val="en-GB"/>
            </w:rPr>
          </w:rPrChange>
        </w:rPr>
        <w:t>errores</w:t>
      </w:r>
      <w:r w:rsidRPr="4A6D2F5D" w:rsidR="4A6D2F5D">
        <w:rPr>
          <w:rFonts w:ascii="Times New Roman" w:hAnsi="Times New Roman"/>
          <w:i w:val="1"/>
          <w:iCs w:val="1"/>
          <w:sz w:val="24"/>
          <w:szCs w:val="24"/>
          <w:lang w:val="en-GB"/>
          <w:rPrChange w:author="Gary Smailes" w:date="2024-01-17T13:50:59.428Z" w:id="1461052943">
            <w:rPr>
              <w:rFonts w:ascii="Times New Roman" w:hAnsi="Times New Roman"/>
              <w:sz w:val="24"/>
              <w:szCs w:val="24"/>
              <w:lang w:val="en-GB"/>
            </w:rPr>
          </w:rPrChange>
        </w:rPr>
        <w:t xml:space="preserve"> </w:t>
      </w:r>
      <w:r w:rsidRPr="4A6D2F5D" w:rsidR="4A6D2F5D">
        <w:rPr>
          <w:rFonts w:ascii="Times New Roman" w:hAnsi="Times New Roman"/>
          <w:i w:val="1"/>
          <w:iCs w:val="1"/>
          <w:sz w:val="24"/>
          <w:szCs w:val="24"/>
          <w:lang w:val="en-GB"/>
          <w:rPrChange w:author="Gary Smailes" w:date="2024-01-17T13:50:59.428Z" w:id="1272780526">
            <w:rPr>
              <w:rFonts w:ascii="Times New Roman" w:hAnsi="Times New Roman"/>
              <w:sz w:val="24"/>
              <w:szCs w:val="24"/>
              <w:lang w:val="en-GB"/>
            </w:rPr>
          </w:rPrChange>
        </w:rPr>
        <w:t>vergonzosos</w:t>
      </w:r>
      <w:r w:rsidRPr="4A6D2F5D" w:rsidR="4A6D2F5D">
        <w:rPr>
          <w:rFonts w:ascii="Times New Roman" w:hAnsi="Times New Roman"/>
          <w:i w:val="1"/>
          <w:iCs w:val="1"/>
          <w:sz w:val="24"/>
          <w:szCs w:val="24"/>
          <w:lang w:val="en-GB"/>
          <w:rPrChange w:author="Gary Smailes" w:date="2024-01-17T13:50:59.428Z" w:id="1286963600">
            <w:rPr>
              <w:rFonts w:ascii="Times New Roman" w:hAnsi="Times New Roman"/>
              <w:sz w:val="24"/>
              <w:szCs w:val="24"/>
              <w:lang w:val="en-GB"/>
            </w:rPr>
          </w:rPrChange>
        </w:rPr>
        <w:t xml:space="preserve"> has </w:t>
      </w:r>
      <w:r w:rsidRPr="4A6D2F5D" w:rsidR="4A6D2F5D">
        <w:rPr>
          <w:rFonts w:ascii="Times New Roman" w:hAnsi="Times New Roman"/>
          <w:i w:val="1"/>
          <w:iCs w:val="1"/>
          <w:sz w:val="24"/>
          <w:szCs w:val="24"/>
          <w:lang w:val="en-GB"/>
          <w:rPrChange w:author="Gary Smailes" w:date="2024-01-17T13:50:59.428Z" w:id="2018421484">
            <w:rPr>
              <w:rFonts w:ascii="Times New Roman" w:hAnsi="Times New Roman"/>
              <w:sz w:val="24"/>
              <w:szCs w:val="24"/>
              <w:lang w:val="en-GB"/>
            </w:rPr>
          </w:rPrChange>
        </w:rPr>
        <w:t>cometido</w:t>
      </w:r>
      <w:r w:rsidRPr="4A6D2F5D" w:rsidR="4A6D2F5D">
        <w:rPr>
          <w:rFonts w:ascii="Times New Roman" w:hAnsi="Times New Roman"/>
          <w:sz w:val="24"/>
          <w:szCs w:val="24"/>
          <w:lang w:val="en-GB"/>
        </w:rPr>
        <w:t>?”</w:t>
      </w:r>
    </w:p>
    <w:p w:rsidRPr="00D73D87" w:rsidR="00A44E83" w:rsidP="00B930DC" w:rsidRDefault="00A44E83" w14:paraId="4340F85D" w14:textId="6D57A045">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Thankfully the dictionary was still b</w:t>
      </w:r>
      <w:r w:rsidRPr="00D73D87" w:rsidR="00843C6A">
        <w:rPr>
          <w:rFonts w:ascii="Times New Roman" w:hAnsi="Times New Roman"/>
          <w:sz w:val="24"/>
          <w:szCs w:val="24"/>
          <w:lang w:val="en-GB"/>
        </w:rPr>
        <w:t>y</w:t>
      </w:r>
      <w:r w:rsidRPr="00D73D87">
        <w:rPr>
          <w:rFonts w:ascii="Times New Roman" w:hAnsi="Times New Roman"/>
          <w:sz w:val="24"/>
          <w:szCs w:val="24"/>
          <w:lang w:val="en-GB"/>
        </w:rPr>
        <w:t xml:space="preserve"> the till and together we translated it into what embarrassing mistakes had I</w:t>
      </w:r>
      <w:r w:rsidRPr="00D73D87" w:rsidR="00843C6A">
        <w:rPr>
          <w:rFonts w:ascii="Times New Roman" w:hAnsi="Times New Roman"/>
          <w:sz w:val="24"/>
          <w:szCs w:val="24"/>
          <w:lang w:val="en-GB"/>
        </w:rPr>
        <w:t xml:space="preserve"> made.</w:t>
      </w:r>
    </w:p>
    <w:p w:rsidRPr="00D73D87" w:rsidR="008B6C7F" w:rsidP="00B930DC" w:rsidRDefault="008535CD" w14:paraId="76B4BC5B" w14:textId="3AAE2558">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Because of my ignorance, t</w:t>
      </w:r>
      <w:r w:rsidRPr="00D73D87" w:rsidR="008B6C7F">
        <w:rPr>
          <w:rFonts w:ascii="Times New Roman" w:hAnsi="Times New Roman"/>
          <w:sz w:val="24"/>
          <w:szCs w:val="24"/>
          <w:lang w:val="en-GB"/>
        </w:rPr>
        <w:t xml:space="preserve">he list was probably </w:t>
      </w:r>
      <w:r w:rsidRPr="00D73D87">
        <w:rPr>
          <w:rFonts w:ascii="Times New Roman" w:hAnsi="Times New Roman"/>
          <w:sz w:val="24"/>
          <w:szCs w:val="24"/>
          <w:lang w:val="en-GB"/>
        </w:rPr>
        <w:t>immensely longer than I knew but I did recall several shopping</w:t>
      </w:r>
      <w:r w:rsidRPr="00D73D87" w:rsidR="00B60116">
        <w:rPr>
          <w:rFonts w:ascii="Times New Roman" w:hAnsi="Times New Roman"/>
          <w:sz w:val="24"/>
          <w:szCs w:val="24"/>
          <w:lang w:val="en-GB"/>
        </w:rPr>
        <w:t xml:space="preserve"> expeditions in the early days before I returned to the UK.</w:t>
      </w:r>
      <w:r w:rsidRPr="00D73D87" w:rsidR="00A13F6C">
        <w:rPr>
          <w:rFonts w:ascii="Times New Roman" w:hAnsi="Times New Roman"/>
          <w:sz w:val="24"/>
          <w:szCs w:val="24"/>
          <w:lang w:val="en-GB"/>
        </w:rPr>
        <w:t xml:space="preserve"> </w:t>
      </w:r>
      <w:r w:rsidRPr="00D73D87" w:rsidR="00737F81">
        <w:rPr>
          <w:rFonts w:ascii="Times New Roman" w:hAnsi="Times New Roman"/>
          <w:sz w:val="24"/>
          <w:szCs w:val="24"/>
          <w:lang w:val="en-GB"/>
        </w:rPr>
        <w:t>My</w:t>
      </w:r>
      <w:r w:rsidRPr="00D73D87" w:rsidR="00252E64">
        <w:rPr>
          <w:rFonts w:ascii="Times New Roman" w:hAnsi="Times New Roman"/>
          <w:sz w:val="24"/>
          <w:szCs w:val="24"/>
          <w:lang w:val="en-GB"/>
        </w:rPr>
        <w:t xml:space="preserve"> explanation was in terrible Spanish that nobody underst</w:t>
      </w:r>
      <w:r w:rsidR="009E6D8F">
        <w:rPr>
          <w:rFonts w:ascii="Times New Roman" w:hAnsi="Times New Roman"/>
          <w:sz w:val="24"/>
          <w:szCs w:val="24"/>
          <w:lang w:val="en-GB"/>
        </w:rPr>
        <w:t>oo</w:t>
      </w:r>
      <w:r w:rsidRPr="00D73D87" w:rsidR="00252E64">
        <w:rPr>
          <w:rFonts w:ascii="Times New Roman" w:hAnsi="Times New Roman"/>
          <w:sz w:val="24"/>
          <w:szCs w:val="24"/>
          <w:lang w:val="en-GB"/>
        </w:rPr>
        <w:t>d but after lots of questions and</w:t>
      </w:r>
      <w:r w:rsidRPr="00D73D87" w:rsidR="00FB7AD3">
        <w:rPr>
          <w:rFonts w:ascii="Times New Roman" w:hAnsi="Times New Roman"/>
          <w:sz w:val="24"/>
          <w:szCs w:val="24"/>
          <w:lang w:val="en-GB"/>
        </w:rPr>
        <w:t xml:space="preserve"> discussion, we found some basis of communication</w:t>
      </w:r>
      <w:r w:rsidRPr="00D73D87" w:rsidR="00FE7F6D">
        <w:rPr>
          <w:rFonts w:ascii="Times New Roman" w:hAnsi="Times New Roman"/>
          <w:sz w:val="24"/>
          <w:szCs w:val="24"/>
          <w:lang w:val="en-GB"/>
        </w:rPr>
        <w:t xml:space="preserve"> which I’ll summarize in Spanglish.</w:t>
      </w:r>
    </w:p>
    <w:p w:rsidRPr="00D73D87" w:rsidR="00DA7952" w:rsidP="00DA7952" w:rsidRDefault="00105E19" w14:paraId="125DB9F9" w14:textId="447E39E0">
      <w:pPr>
        <w:spacing w:line="360" w:lineRule="auto"/>
        <w:ind w:firstLine="720"/>
        <w:contextualSpacing/>
        <w:rPr>
          <w:rFonts w:ascii="Times New Roman" w:hAnsi="Times New Roman" w:eastAsia="Times New Roman" w:cs="Times New Roman"/>
          <w:sz w:val="24"/>
          <w:szCs w:val="24"/>
          <w:lang w:val="en-GB"/>
        </w:rPr>
      </w:pPr>
      <w:r>
        <w:rPr>
          <w:rFonts w:ascii="Times New Roman" w:hAnsi="Times New Roman"/>
          <w:sz w:val="24"/>
          <w:szCs w:val="24"/>
          <w:lang w:val="en-GB"/>
        </w:rPr>
        <w:t>Mark</w:t>
      </w:r>
      <w:r w:rsidRPr="00D73D87" w:rsidR="00DA7952">
        <w:rPr>
          <w:rFonts w:ascii="Times New Roman" w:hAnsi="Times New Roman" w:cs="Times New Roman"/>
          <w:sz w:val="24"/>
          <w:szCs w:val="24"/>
          <w:lang w:val="en-GB"/>
        </w:rPr>
        <w:t xml:space="preserve">’s kids often requested baked beans so on my way to Antonio’s, the corner shop referred to as Ultramarinos, on Castilla Perez, thought I’d inquire. </w:t>
      </w:r>
      <w:r w:rsidRPr="00D73D87" w:rsidR="00DA7952">
        <w:rPr>
          <w:rFonts w:ascii="Times New Roman" w:hAnsi="Times New Roman" w:eastAsia="Times New Roman" w:cs="Times New Roman"/>
          <w:sz w:val="24"/>
          <w:szCs w:val="24"/>
          <w:lang w:val="en-GB"/>
        </w:rPr>
        <w:t xml:space="preserve">I always carried an English-Spanish dictionary and looked it up. </w:t>
      </w:r>
      <w:r w:rsidRPr="00D73D87" w:rsidR="00EF31B6">
        <w:rPr>
          <w:rFonts w:ascii="Times New Roman" w:hAnsi="Times New Roman" w:eastAsia="Times New Roman" w:cs="Times New Roman"/>
          <w:sz w:val="24"/>
          <w:szCs w:val="24"/>
          <w:lang w:val="en-GB"/>
        </w:rPr>
        <w:t>There was no direct translation so I had to combine individual words I thought might describe</w:t>
      </w:r>
      <w:r w:rsidRPr="00D73D87" w:rsidR="00EC494A">
        <w:rPr>
          <w:rFonts w:ascii="Times New Roman" w:hAnsi="Times New Roman" w:eastAsia="Times New Roman" w:cs="Times New Roman"/>
          <w:sz w:val="24"/>
          <w:szCs w:val="24"/>
          <w:lang w:val="en-GB"/>
        </w:rPr>
        <w:t xml:space="preserve"> them. </w:t>
      </w:r>
      <w:r w:rsidRPr="00D73D87" w:rsidR="008676FB">
        <w:rPr>
          <w:rFonts w:ascii="Times New Roman" w:hAnsi="Times New Roman" w:eastAsia="Times New Roman" w:cs="Times New Roman"/>
          <w:sz w:val="24"/>
          <w:szCs w:val="24"/>
          <w:lang w:val="en-GB"/>
        </w:rPr>
        <w:t>White b</w:t>
      </w:r>
      <w:r w:rsidRPr="00D73D87" w:rsidR="00DA7952">
        <w:rPr>
          <w:rFonts w:ascii="Times New Roman" w:hAnsi="Times New Roman" w:eastAsia="Times New Roman" w:cs="Times New Roman"/>
          <w:sz w:val="24"/>
          <w:szCs w:val="24"/>
          <w:lang w:val="en-GB"/>
        </w:rPr>
        <w:t>eans were alubias, baked was horneado</w:t>
      </w:r>
      <w:r w:rsidRPr="00D73D87" w:rsidR="008676FB">
        <w:rPr>
          <w:rFonts w:ascii="Times New Roman" w:hAnsi="Times New Roman" w:eastAsia="Times New Roman" w:cs="Times New Roman"/>
          <w:sz w:val="24"/>
          <w:szCs w:val="24"/>
          <w:lang w:val="en-GB"/>
        </w:rPr>
        <w:t xml:space="preserve">, </w:t>
      </w:r>
      <w:r w:rsidRPr="00D73D87" w:rsidR="008676FB">
        <w:rPr>
          <w:rFonts w:ascii="Times New Roman" w:hAnsi="Times New Roman" w:eastAsia="Times New Roman" w:cs="Times New Roman"/>
          <w:sz w:val="24"/>
          <w:szCs w:val="24"/>
          <w:lang w:val="en-GB"/>
        </w:rPr>
        <w:lastRenderedPageBreak/>
        <w:t>tomat</w:t>
      </w:r>
      <w:r w:rsidRPr="00D73D87" w:rsidR="00FE3AFF">
        <w:rPr>
          <w:rFonts w:ascii="Times New Roman" w:hAnsi="Times New Roman" w:eastAsia="Times New Roman" w:cs="Times New Roman"/>
          <w:sz w:val="24"/>
          <w:szCs w:val="24"/>
          <w:lang w:val="en-GB"/>
        </w:rPr>
        <w:t>o sauce was, salsa de tomate.</w:t>
      </w:r>
      <w:r w:rsidRPr="00D73D87" w:rsidR="00DA7952">
        <w:rPr>
          <w:rFonts w:ascii="Times New Roman" w:hAnsi="Times New Roman" w:eastAsia="Times New Roman" w:cs="Times New Roman"/>
          <w:sz w:val="24"/>
          <w:szCs w:val="24"/>
          <w:lang w:val="en-GB"/>
        </w:rPr>
        <w:t xml:space="preserve"> </w:t>
      </w:r>
      <w:r w:rsidRPr="00D73D87" w:rsidR="00EC494A">
        <w:rPr>
          <w:rFonts w:ascii="Times New Roman" w:hAnsi="Times New Roman" w:eastAsia="Times New Roman" w:cs="Times New Roman"/>
          <w:sz w:val="24"/>
          <w:szCs w:val="24"/>
          <w:lang w:val="en-GB"/>
        </w:rPr>
        <w:t>Logically</w:t>
      </w:r>
      <w:r w:rsidRPr="00D73D87" w:rsidR="00DA7952">
        <w:rPr>
          <w:rFonts w:ascii="Times New Roman" w:hAnsi="Times New Roman" w:eastAsia="Times New Roman" w:cs="Times New Roman"/>
          <w:sz w:val="24"/>
          <w:szCs w:val="24"/>
          <w:lang w:val="en-GB"/>
        </w:rPr>
        <w:t xml:space="preserve">, alubias horneados </w:t>
      </w:r>
      <w:r w:rsidRPr="00D73D87" w:rsidR="00FE3AFF">
        <w:rPr>
          <w:rFonts w:ascii="Times New Roman" w:hAnsi="Times New Roman" w:eastAsia="Times New Roman" w:cs="Times New Roman"/>
          <w:sz w:val="24"/>
          <w:szCs w:val="24"/>
          <w:lang w:val="en-GB"/>
        </w:rPr>
        <w:t>con</w:t>
      </w:r>
      <w:r w:rsidRPr="00D73D87" w:rsidR="008676FB">
        <w:rPr>
          <w:rFonts w:ascii="Times New Roman" w:hAnsi="Times New Roman" w:eastAsia="Times New Roman" w:cs="Times New Roman"/>
          <w:sz w:val="24"/>
          <w:szCs w:val="24"/>
          <w:lang w:val="en-GB"/>
        </w:rPr>
        <w:t xml:space="preserve"> salsa tomate </w:t>
      </w:r>
      <w:r w:rsidRPr="00D73D87" w:rsidR="00DA7952">
        <w:rPr>
          <w:rFonts w:ascii="Times New Roman" w:hAnsi="Times New Roman" w:eastAsia="Times New Roman" w:cs="Times New Roman"/>
          <w:sz w:val="24"/>
          <w:szCs w:val="24"/>
          <w:lang w:val="en-GB"/>
        </w:rPr>
        <w:t>ought to be baked beans. Easy, or so I presumed. The shop was fitted with long and narrow racks, so I wandered back and forth along the aisles but saw nothing resembling the kids' favourite.</w:t>
      </w:r>
    </w:p>
    <w:p w:rsidRPr="00D73D87" w:rsidR="00DA7952" w:rsidP="4A6D2F5D" w:rsidRDefault="00DA7952" w14:paraId="30B43E1B" w14:textId="7698F40B">
      <w:pPr>
        <w:shd w:val="clear" w:color="auto" w:fill="FFFFFF" w:themeFill="background1"/>
        <w:spacing w:after="0" w:line="360" w:lineRule="auto"/>
        <w:ind w:firstLine="720"/>
        <w:rPr>
          <w:rFonts w:ascii="Times New Roman" w:hAnsi="Times New Roman" w:eastAsia="Times New Roman" w:cs="Times New Roman"/>
          <w:sz w:val="24"/>
          <w:szCs w:val="24"/>
          <w:lang w:val="en-GB"/>
        </w:rPr>
      </w:pPr>
      <w:r w:rsidRPr="4A6D2F5D" w:rsidR="4A6D2F5D">
        <w:rPr>
          <w:rFonts w:ascii="Times New Roman" w:hAnsi="Times New Roman" w:eastAsia="Times New Roman" w:cs="Times New Roman"/>
          <w:sz w:val="24"/>
          <w:szCs w:val="24"/>
          <w:lang w:val="en-GB"/>
        </w:rPr>
        <w:t xml:space="preserve">Then I spotted Antonio himself. He at least had some experience with the growing number of inept foreigners, so I asked, ‘Antonio, </w:t>
      </w:r>
      <w:r w:rsidRPr="4A6D2F5D" w:rsidR="4A6D2F5D">
        <w:rPr>
          <w:rFonts w:ascii="Times New Roman" w:hAnsi="Times New Roman" w:eastAsia="Times New Roman" w:cs="Times New Roman"/>
          <w:i w:val="1"/>
          <w:iCs w:val="1"/>
          <w:sz w:val="24"/>
          <w:szCs w:val="24"/>
          <w:lang w:val="en-GB"/>
          <w:rPrChange w:author="Gary Smailes" w:date="2024-01-17T13:51:11.283Z" w:id="2020673548">
            <w:rPr>
              <w:rFonts w:ascii="Times New Roman" w:hAnsi="Times New Roman" w:eastAsia="Times New Roman" w:cs="Times New Roman"/>
              <w:sz w:val="24"/>
              <w:szCs w:val="24"/>
              <w:lang w:val="en-GB"/>
            </w:rPr>
          </w:rPrChange>
        </w:rPr>
        <w:t>tienes</w:t>
      </w:r>
      <w:r w:rsidRPr="4A6D2F5D" w:rsidR="4A6D2F5D">
        <w:rPr>
          <w:rFonts w:ascii="Times New Roman" w:hAnsi="Times New Roman" w:eastAsia="Times New Roman" w:cs="Times New Roman"/>
          <w:i w:val="1"/>
          <w:iCs w:val="1"/>
          <w:sz w:val="24"/>
          <w:szCs w:val="24"/>
          <w:lang w:val="en-GB"/>
          <w:rPrChange w:author="Gary Smailes" w:date="2024-01-17T13:51:11.283Z" w:id="764970562">
            <w:rPr>
              <w:rFonts w:ascii="Times New Roman" w:hAnsi="Times New Roman" w:eastAsia="Times New Roman" w:cs="Times New Roman"/>
              <w:sz w:val="24"/>
              <w:szCs w:val="24"/>
              <w:lang w:val="en-GB"/>
            </w:rPr>
          </w:rPrChange>
        </w:rPr>
        <w:t xml:space="preserve"> </w:t>
      </w:r>
      <w:r w:rsidRPr="4A6D2F5D" w:rsidR="4A6D2F5D">
        <w:rPr>
          <w:rFonts w:ascii="Times New Roman" w:hAnsi="Times New Roman" w:eastAsia="Times New Roman" w:cs="Times New Roman"/>
          <w:i w:val="1"/>
          <w:iCs w:val="1"/>
          <w:sz w:val="24"/>
          <w:szCs w:val="24"/>
          <w:lang w:val="en-GB"/>
          <w:rPrChange w:author="Gary Smailes" w:date="2024-01-17T13:51:11.283Z" w:id="633134166">
            <w:rPr>
              <w:rFonts w:ascii="Times New Roman" w:hAnsi="Times New Roman" w:eastAsia="Times New Roman" w:cs="Times New Roman"/>
              <w:sz w:val="24"/>
              <w:szCs w:val="24"/>
              <w:lang w:val="en-GB"/>
            </w:rPr>
          </w:rPrChange>
        </w:rPr>
        <w:t>alubias</w:t>
      </w:r>
      <w:r w:rsidRPr="4A6D2F5D" w:rsidR="4A6D2F5D">
        <w:rPr>
          <w:rFonts w:ascii="Times New Roman" w:hAnsi="Times New Roman" w:eastAsia="Times New Roman" w:cs="Times New Roman"/>
          <w:i w:val="1"/>
          <w:iCs w:val="1"/>
          <w:sz w:val="24"/>
          <w:szCs w:val="24"/>
          <w:lang w:val="en-GB"/>
          <w:rPrChange w:author="Gary Smailes" w:date="2024-01-17T13:51:11.283Z" w:id="450790627">
            <w:rPr>
              <w:rFonts w:ascii="Times New Roman" w:hAnsi="Times New Roman" w:eastAsia="Times New Roman" w:cs="Times New Roman"/>
              <w:sz w:val="24"/>
              <w:szCs w:val="24"/>
              <w:lang w:val="en-GB"/>
            </w:rPr>
          </w:rPrChange>
        </w:rPr>
        <w:t xml:space="preserve"> </w:t>
      </w:r>
      <w:r w:rsidRPr="4A6D2F5D" w:rsidR="4A6D2F5D">
        <w:rPr>
          <w:rFonts w:ascii="Times New Roman" w:hAnsi="Times New Roman" w:eastAsia="Times New Roman" w:cs="Times New Roman"/>
          <w:i w:val="1"/>
          <w:iCs w:val="1"/>
          <w:sz w:val="24"/>
          <w:szCs w:val="24"/>
          <w:lang w:val="en-GB"/>
          <w:rPrChange w:author="Gary Smailes" w:date="2024-01-17T13:51:11.283Z" w:id="929364285">
            <w:rPr>
              <w:rFonts w:ascii="Times New Roman" w:hAnsi="Times New Roman" w:eastAsia="Times New Roman" w:cs="Times New Roman"/>
              <w:sz w:val="24"/>
              <w:szCs w:val="24"/>
              <w:lang w:val="en-GB"/>
            </w:rPr>
          </w:rPrChange>
        </w:rPr>
        <w:t>horneados</w:t>
      </w:r>
      <w:r w:rsidRPr="4A6D2F5D" w:rsidR="4A6D2F5D">
        <w:rPr>
          <w:rFonts w:ascii="Times New Roman" w:hAnsi="Times New Roman" w:eastAsia="Times New Roman" w:cs="Times New Roman"/>
          <w:i w:val="1"/>
          <w:iCs w:val="1"/>
          <w:sz w:val="24"/>
          <w:szCs w:val="24"/>
          <w:lang w:val="en-GB"/>
          <w:rPrChange w:author="Gary Smailes" w:date="2024-01-17T13:51:11.284Z" w:id="1108575059">
            <w:rPr>
              <w:rFonts w:ascii="Times New Roman" w:hAnsi="Times New Roman" w:eastAsia="Times New Roman" w:cs="Times New Roman"/>
              <w:sz w:val="24"/>
              <w:szCs w:val="24"/>
              <w:lang w:val="en-GB"/>
            </w:rPr>
          </w:rPrChange>
        </w:rPr>
        <w:t xml:space="preserve"> </w:t>
      </w:r>
      <w:r w:rsidRPr="4A6D2F5D" w:rsidR="4A6D2F5D">
        <w:rPr>
          <w:rFonts w:ascii="Times New Roman" w:hAnsi="Times New Roman" w:eastAsia="Times New Roman" w:cs="Times New Roman"/>
          <w:i w:val="1"/>
          <w:iCs w:val="1"/>
          <w:sz w:val="24"/>
          <w:szCs w:val="24"/>
          <w:lang w:val="en-GB"/>
          <w:rPrChange w:author="Gary Smailes" w:date="2024-01-17T13:51:11.285Z" w:id="963580590">
            <w:rPr>
              <w:rFonts w:ascii="Times New Roman" w:hAnsi="Times New Roman" w:eastAsia="Times New Roman" w:cs="Times New Roman"/>
              <w:sz w:val="24"/>
              <w:szCs w:val="24"/>
              <w:lang w:val="en-GB"/>
            </w:rPr>
          </w:rPrChange>
        </w:rPr>
        <w:t>con</w:t>
      </w:r>
      <w:r w:rsidRPr="4A6D2F5D" w:rsidR="4A6D2F5D">
        <w:rPr>
          <w:rFonts w:ascii="Times New Roman" w:hAnsi="Times New Roman" w:eastAsia="Times New Roman" w:cs="Times New Roman"/>
          <w:i w:val="1"/>
          <w:iCs w:val="1"/>
          <w:sz w:val="24"/>
          <w:szCs w:val="24"/>
          <w:lang w:val="en-GB"/>
          <w:rPrChange w:author="Gary Smailes" w:date="2024-01-17T13:51:11.286Z" w:id="297037481">
            <w:rPr>
              <w:rFonts w:ascii="Times New Roman" w:hAnsi="Times New Roman" w:eastAsia="Times New Roman" w:cs="Times New Roman"/>
              <w:sz w:val="24"/>
              <w:szCs w:val="24"/>
              <w:lang w:val="en-GB"/>
            </w:rPr>
          </w:rPrChange>
        </w:rPr>
        <w:t xml:space="preserve"> salsa </w:t>
      </w:r>
      <w:r w:rsidRPr="4A6D2F5D" w:rsidR="4A6D2F5D">
        <w:rPr>
          <w:rFonts w:ascii="Times New Roman" w:hAnsi="Times New Roman" w:eastAsia="Times New Roman" w:cs="Times New Roman"/>
          <w:i w:val="1"/>
          <w:iCs w:val="1"/>
          <w:sz w:val="24"/>
          <w:szCs w:val="24"/>
          <w:lang w:val="en-GB"/>
          <w:rPrChange w:author="Gary Smailes" w:date="2024-01-17T13:51:11.288Z" w:id="1339016519">
            <w:rPr>
              <w:rFonts w:ascii="Times New Roman" w:hAnsi="Times New Roman" w:eastAsia="Times New Roman" w:cs="Times New Roman"/>
              <w:sz w:val="24"/>
              <w:szCs w:val="24"/>
              <w:lang w:val="en-GB"/>
            </w:rPr>
          </w:rPrChange>
        </w:rPr>
        <w:t xml:space="preserve">de </w:t>
      </w:r>
      <w:r w:rsidRPr="4A6D2F5D" w:rsidR="4A6D2F5D">
        <w:rPr>
          <w:rFonts w:ascii="Times New Roman" w:hAnsi="Times New Roman" w:eastAsia="Times New Roman" w:cs="Times New Roman"/>
          <w:i w:val="1"/>
          <w:iCs w:val="1"/>
          <w:sz w:val="24"/>
          <w:szCs w:val="24"/>
          <w:lang w:val="en-GB"/>
          <w:rPrChange w:author="Gary Smailes" w:date="2024-01-17T13:51:11.289Z" w:id="1383299515">
            <w:rPr>
              <w:rFonts w:ascii="Times New Roman" w:hAnsi="Times New Roman" w:eastAsia="Times New Roman" w:cs="Times New Roman"/>
              <w:sz w:val="24"/>
              <w:szCs w:val="24"/>
              <w:lang w:val="en-GB"/>
            </w:rPr>
          </w:rPrChange>
        </w:rPr>
        <w:t>tomate</w:t>
      </w:r>
      <w:r w:rsidRPr="4A6D2F5D" w:rsidR="4A6D2F5D">
        <w:rPr>
          <w:rFonts w:ascii="Times New Roman" w:hAnsi="Times New Roman" w:eastAsia="Times New Roman" w:cs="Times New Roman"/>
          <w:sz w:val="24"/>
          <w:szCs w:val="24"/>
          <w:lang w:val="en-GB"/>
        </w:rPr>
        <w:t xml:space="preserve">?’ I watched his face </w:t>
      </w:r>
      <w:del w:author="Gary Smailes" w:date="2024-01-17T13:51:13.909Z" w:id="852802250">
        <w:r w:rsidRPr="4A6D2F5D" w:rsidDel="4A6D2F5D">
          <w:rPr>
            <w:rFonts w:ascii="Times New Roman" w:hAnsi="Times New Roman" w:eastAsia="Times New Roman" w:cs="Times New Roman"/>
            <w:sz w:val="24"/>
            <w:szCs w:val="24"/>
            <w:lang w:val="en-GB"/>
          </w:rPr>
          <w:delText>carefully</w:delText>
        </w:r>
      </w:del>
      <w:r w:rsidRPr="4A6D2F5D" w:rsidR="4A6D2F5D">
        <w:rPr>
          <w:rFonts w:ascii="Times New Roman" w:hAnsi="Times New Roman" w:eastAsia="Times New Roman" w:cs="Times New Roman"/>
          <w:sz w:val="24"/>
          <w:szCs w:val="24"/>
          <w:lang w:val="en-GB"/>
        </w:rPr>
        <w:t xml:space="preserve">. He was bemused, paused for thought, and </w:t>
      </w:r>
      <w:r w:rsidRPr="4A6D2F5D" w:rsidR="4A6D2F5D">
        <w:rPr>
          <w:rFonts w:ascii="Times New Roman" w:hAnsi="Times New Roman" w:eastAsia="Times New Roman" w:cs="Times New Roman"/>
          <w:sz w:val="24"/>
          <w:szCs w:val="24"/>
          <w:lang w:val="en-GB"/>
        </w:rPr>
        <w:t>indicated</w:t>
      </w:r>
      <w:r w:rsidRPr="4A6D2F5D" w:rsidR="4A6D2F5D">
        <w:rPr>
          <w:rFonts w:ascii="Times New Roman" w:hAnsi="Times New Roman" w:eastAsia="Times New Roman" w:cs="Times New Roman"/>
          <w:sz w:val="24"/>
          <w:szCs w:val="24"/>
          <w:lang w:val="en-GB"/>
        </w:rPr>
        <w:t xml:space="preserve"> for me to follow him. He grabbed a glass jar off the shelf </w:t>
      </w:r>
      <w:r w:rsidRPr="4A6D2F5D" w:rsidR="4A6D2F5D">
        <w:rPr>
          <w:rFonts w:ascii="Times New Roman" w:hAnsi="Times New Roman" w:eastAsia="Times New Roman" w:cs="Times New Roman"/>
          <w:sz w:val="24"/>
          <w:szCs w:val="24"/>
          <w:lang w:val="en-GB"/>
        </w:rPr>
        <w:t>containing</w:t>
      </w:r>
      <w:r w:rsidRPr="4A6D2F5D" w:rsidR="4A6D2F5D">
        <w:rPr>
          <w:rFonts w:ascii="Times New Roman" w:hAnsi="Times New Roman" w:eastAsia="Times New Roman" w:cs="Times New Roman"/>
          <w:sz w:val="24"/>
          <w:szCs w:val="24"/>
          <w:lang w:val="en-GB"/>
        </w:rPr>
        <w:t xml:space="preserve"> large white beans in a clear liquid and gave it to me. I studied the Spanish text carefully, which </w:t>
      </w:r>
      <w:r w:rsidRPr="4A6D2F5D" w:rsidR="4A6D2F5D">
        <w:rPr>
          <w:rFonts w:ascii="Times New Roman" w:hAnsi="Times New Roman" w:eastAsia="Times New Roman" w:cs="Times New Roman"/>
          <w:sz w:val="24"/>
          <w:szCs w:val="24"/>
          <w:lang w:val="en-GB"/>
        </w:rPr>
        <w:t>didn’t</w:t>
      </w:r>
      <w:r w:rsidRPr="4A6D2F5D" w:rsidR="4A6D2F5D">
        <w:rPr>
          <w:rFonts w:ascii="Times New Roman" w:hAnsi="Times New Roman" w:eastAsia="Times New Roman" w:cs="Times New Roman"/>
          <w:sz w:val="24"/>
          <w:szCs w:val="24"/>
          <w:lang w:val="en-GB"/>
        </w:rPr>
        <w:t xml:space="preserve"> help. I held the jar up to the light and concluded they </w:t>
      </w:r>
      <w:r w:rsidRPr="4A6D2F5D" w:rsidR="4A6D2F5D">
        <w:rPr>
          <w:rFonts w:ascii="Times New Roman" w:hAnsi="Times New Roman" w:eastAsia="Times New Roman" w:cs="Times New Roman"/>
          <w:sz w:val="24"/>
          <w:szCs w:val="24"/>
          <w:lang w:val="en-GB"/>
        </w:rPr>
        <w:t>didn’t</w:t>
      </w:r>
      <w:r w:rsidRPr="4A6D2F5D" w:rsidR="4A6D2F5D">
        <w:rPr>
          <w:rFonts w:ascii="Times New Roman" w:hAnsi="Times New Roman" w:eastAsia="Times New Roman" w:cs="Times New Roman"/>
          <w:sz w:val="24"/>
          <w:szCs w:val="24"/>
          <w:lang w:val="en-GB"/>
        </w:rPr>
        <w:t xml:space="preserve"> resemble baked beans. Matthew and Sally would never go for whatever these were. I handed the jar back to Antonio shaking my head having no idea what the contents of the jar were or what to do with them.</w:t>
      </w:r>
    </w:p>
    <w:p w:rsidRPr="00D73D87" w:rsidR="00CD3F53" w:rsidP="4A6D2F5D" w:rsidRDefault="00CD3F53" w14:paraId="10F863D4" w14:textId="27008FE5">
      <w:pPr>
        <w:shd w:val="clear" w:color="auto" w:fill="FFFFFF" w:themeFill="background1"/>
        <w:spacing w:after="0" w:line="360" w:lineRule="auto"/>
        <w:ind w:firstLine="720"/>
        <w:rPr>
          <w:rFonts w:ascii="Times New Roman" w:hAnsi="Times New Roman" w:eastAsia="Times New Roman" w:cs="Times New Roman"/>
          <w:sz w:val="24"/>
          <w:szCs w:val="24"/>
          <w:lang w:val="en-GB"/>
        </w:rPr>
      </w:pPr>
      <w:r w:rsidRPr="005A1562">
        <w:rPr>
          <w:rFonts w:ascii="Times New Roman" w:hAnsi="Times New Roman" w:eastAsia="Times New Roman" w:cs="Times New Roman"/>
          <w:sz w:val="24"/>
          <w:szCs w:val="24"/>
          <w:lang w:val="es-ES"/>
        </w:rPr>
        <w:t>“</w:t>
      </w:r>
      <w:r w:rsidRPr="4A6D2F5D" w:rsidR="00C31501">
        <w:rPr>
          <w:rFonts w:ascii="Times New Roman" w:hAnsi="Times New Roman" w:eastAsia="Times New Roman" w:cs="Times New Roman"/>
          <w:i w:val="1"/>
          <w:iCs w:val="1"/>
          <w:sz w:val="24"/>
          <w:szCs w:val="24"/>
          <w:lang w:val="es-ES"/>
          <w:rPrChange w:author="Gary Smailes" w:date="2024-01-17T13:51:31.056Z" w:id="627373153">
            <w:rPr>
              <w:rFonts w:ascii="Times New Roman" w:hAnsi="Times New Roman" w:eastAsia="Times New Roman" w:cs="Times New Roman"/>
              <w:sz w:val="24"/>
              <w:szCs w:val="24"/>
              <w:lang w:val="es-ES"/>
            </w:rPr>
          </w:rPrChange>
        </w:rPr>
        <w:t xml:space="preserve">Conocemos alubias </w:t>
      </w:r>
      <w:r w:rsidRPr="4A6D2F5D" w:rsidR="002C32A6">
        <w:rPr>
          <w:rFonts w:ascii="Times New Roman" w:hAnsi="Times New Roman" w:eastAsia="Times New Roman" w:cs="Times New Roman"/>
          <w:i w:val="1"/>
          <w:iCs w:val="1"/>
          <w:sz w:val="24"/>
          <w:szCs w:val="24"/>
          <w:lang w:val="es-ES"/>
          <w:rPrChange w:author="Gary Smailes" w:date="2024-01-17T13:51:31.056Z" w:id="1429482807">
            <w:rPr>
              <w:rFonts w:ascii="Times New Roman" w:hAnsi="Times New Roman" w:eastAsia="Times New Roman" w:cs="Times New Roman"/>
              <w:sz w:val="24"/>
              <w:szCs w:val="24"/>
              <w:lang w:val="es-ES"/>
            </w:rPr>
          </w:rPrChange>
        </w:rPr>
        <w:t>blancas,</w:t>
      </w:r>
      <w:r w:rsidRPr="4A6D2F5D" w:rsidR="00C31501">
        <w:rPr>
          <w:rFonts w:ascii="Times New Roman" w:hAnsi="Times New Roman" w:eastAsia="Times New Roman" w:cs="Times New Roman"/>
          <w:i w:val="1"/>
          <w:iCs w:val="1"/>
          <w:sz w:val="24"/>
          <w:szCs w:val="24"/>
          <w:lang w:val="es-ES"/>
          <w:rPrChange w:author="Gary Smailes" w:date="2024-01-17T13:51:31.057Z" w:id="1781768803">
            <w:rPr>
              <w:rFonts w:ascii="Times New Roman" w:hAnsi="Times New Roman" w:eastAsia="Times New Roman" w:cs="Times New Roman"/>
              <w:sz w:val="24"/>
              <w:szCs w:val="24"/>
              <w:lang w:val="es-ES"/>
            </w:rPr>
          </w:rPrChange>
        </w:rPr>
        <w:t xml:space="preserve"> pero n</w:t>
      </w:r>
      <w:r w:rsidRPr="4A6D2F5D" w:rsidR="00E07504">
        <w:rPr>
          <w:rFonts w:ascii="Times New Roman" w:hAnsi="Times New Roman" w:eastAsia="Times New Roman" w:cs="Times New Roman"/>
          <w:i w:val="1"/>
          <w:iCs w:val="1"/>
          <w:sz w:val="24"/>
          <w:szCs w:val="24"/>
          <w:lang w:val="es-ES"/>
          <w:rPrChange w:author="Gary Smailes" w:date="2024-01-17T13:51:31.057Z" w:id="1968373440">
            <w:rPr>
              <w:rFonts w:ascii="Times New Roman" w:hAnsi="Times New Roman" w:eastAsia="Times New Roman" w:cs="Times New Roman"/>
              <w:sz w:val="24"/>
              <w:szCs w:val="24"/>
              <w:lang w:val="es-ES"/>
            </w:rPr>
          </w:rPrChange>
        </w:rPr>
        <w:t>unca hemos oído hablar de alubias horneados</w:t>
      </w:r>
      <w:r w:rsidRPr="4A6D2F5D" w:rsidR="00C31501">
        <w:rPr>
          <w:rFonts w:ascii="Times New Roman" w:hAnsi="Times New Roman" w:eastAsia="Times New Roman" w:cs="Times New Roman"/>
          <w:i w:val="1"/>
          <w:iCs w:val="1"/>
          <w:sz w:val="24"/>
          <w:szCs w:val="24"/>
          <w:lang w:val="es-ES"/>
          <w:rPrChange w:author="Gary Smailes" w:date="2024-01-17T13:51:31.058Z" w:id="2008642942">
            <w:rPr>
              <w:rFonts w:ascii="Times New Roman" w:hAnsi="Times New Roman" w:eastAsia="Times New Roman" w:cs="Times New Roman"/>
              <w:sz w:val="24"/>
              <w:szCs w:val="24"/>
              <w:lang w:val="es-ES"/>
            </w:rPr>
          </w:rPrChange>
        </w:rPr>
        <w:t xml:space="preserve"> con salsa </w:t>
      </w:r>
      <w:r w:rsidRPr="4A6D2F5D" w:rsidR="00082EAB">
        <w:rPr>
          <w:rFonts w:ascii="Times New Roman" w:hAnsi="Times New Roman" w:eastAsia="Times New Roman" w:cs="Times New Roman"/>
          <w:i w:val="1"/>
          <w:iCs w:val="1"/>
          <w:sz w:val="24"/>
          <w:szCs w:val="24"/>
          <w:lang w:val="es-ES"/>
          <w:rPrChange w:author="Gary Smailes" w:date="2024-01-17T13:51:31.059Z" w:id="1086296478">
            <w:rPr>
              <w:rFonts w:ascii="Times New Roman" w:hAnsi="Times New Roman" w:eastAsia="Times New Roman" w:cs="Times New Roman"/>
              <w:sz w:val="24"/>
              <w:szCs w:val="24"/>
              <w:lang w:val="es-ES"/>
            </w:rPr>
          </w:rPrChange>
        </w:rPr>
        <w:t>tomate</w:t>
      </w:r>
      <w:r w:rsidRPr="4A6D2F5D" w:rsidR="00E07504">
        <w:rPr>
          <w:rFonts w:ascii="Times New Roman" w:hAnsi="Times New Roman" w:eastAsia="Times New Roman" w:cs="Times New Roman"/>
          <w:i w:val="1"/>
          <w:iCs w:val="1"/>
          <w:sz w:val="24"/>
          <w:szCs w:val="24"/>
          <w:lang w:val="es-ES"/>
          <w:rPrChange w:author="Gary Smailes" w:date="2024-01-17T13:51:31.06Z" w:id="1927428782">
            <w:rPr>
              <w:rFonts w:ascii="Times New Roman" w:hAnsi="Times New Roman" w:eastAsia="Times New Roman" w:cs="Times New Roman"/>
              <w:sz w:val="24"/>
              <w:szCs w:val="24"/>
              <w:lang w:val="es-ES"/>
            </w:rPr>
          </w:rPrChange>
        </w:rPr>
        <w:t xml:space="preserve">. </w:t>
      </w:r>
      <w:r w:rsidRPr="4A6D2F5D" w:rsidR="00E07504">
        <w:rPr>
          <w:rFonts w:ascii="Times New Roman" w:hAnsi="Times New Roman" w:eastAsia="Times New Roman" w:cs="Times New Roman"/>
          <w:i w:val="1"/>
          <w:iCs w:val="1"/>
          <w:sz w:val="24"/>
          <w:szCs w:val="24"/>
          <w:lang w:val="en-GB"/>
          <w:rPrChange w:author="Gary Smailes" w:date="2024-01-17T13:51:31.06Z" w:id="1268107943">
            <w:rPr>
              <w:rFonts w:ascii="Times New Roman" w:hAnsi="Times New Roman" w:eastAsia="Times New Roman" w:cs="Times New Roman"/>
              <w:sz w:val="24"/>
              <w:szCs w:val="24"/>
              <w:lang w:val="en-GB"/>
            </w:rPr>
          </w:rPrChange>
        </w:rPr>
        <w:t>¿</w:t>
      </w:r>
      <w:r w:rsidRPr="4A6D2F5D" w:rsidR="00E07504">
        <w:rPr>
          <w:rFonts w:ascii="Times New Roman" w:hAnsi="Times New Roman" w:eastAsia="Times New Roman" w:cs="Times New Roman"/>
          <w:i w:val="1"/>
          <w:iCs w:val="1"/>
          <w:sz w:val="24"/>
          <w:szCs w:val="24"/>
          <w:lang w:val="en-GB"/>
          <w:rPrChange w:author="Gary Smailes" w:date="2024-01-17T13:51:31.06Z" w:id="1178540010">
            <w:rPr>
              <w:rFonts w:ascii="Times New Roman" w:hAnsi="Times New Roman" w:eastAsia="Times New Roman" w:cs="Times New Roman"/>
              <w:sz w:val="24"/>
              <w:szCs w:val="24"/>
              <w:lang w:val="en-GB"/>
            </w:rPr>
          </w:rPrChange>
        </w:rPr>
        <w:t>Qué</w:t>
      </w:r>
      <w:r w:rsidRPr="4A6D2F5D" w:rsidR="00E07504">
        <w:rPr>
          <w:rFonts w:ascii="Times New Roman" w:hAnsi="Times New Roman" w:eastAsia="Times New Roman" w:cs="Times New Roman"/>
          <w:i w:val="1"/>
          <w:iCs w:val="1"/>
          <w:sz w:val="24"/>
          <w:szCs w:val="24"/>
          <w:lang w:val="en-GB"/>
          <w:rPrChange w:author="Gary Smailes" w:date="2024-01-17T13:51:31.06Z" w:id="1115086898">
            <w:rPr>
              <w:rFonts w:ascii="Times New Roman" w:hAnsi="Times New Roman" w:eastAsia="Times New Roman" w:cs="Times New Roman"/>
              <w:sz w:val="24"/>
              <w:szCs w:val="24"/>
              <w:lang w:val="en-GB"/>
            </w:rPr>
          </w:rPrChange>
        </w:rPr>
        <w:t xml:space="preserve"> son</w:t>
      </w:r>
      <w:r w:rsidRPr="4A6D2F5D">
        <w:rPr>
          <w:rFonts w:ascii="Times New Roman" w:hAnsi="Times New Roman" w:eastAsia="Times New Roman" w:cs="Times New Roman"/>
          <w:i w:val="1"/>
          <w:iCs w:val="1"/>
          <w:sz w:val="24"/>
          <w:szCs w:val="24"/>
          <w:lang w:val="en-GB"/>
          <w:rPrChange w:author="Gary Smailes" w:date="2024-01-17T13:51:31.061Z" w:id="1562712559">
            <w:rPr>
              <w:rFonts w:ascii="Times New Roman" w:hAnsi="Times New Roman" w:eastAsia="Times New Roman" w:cs="Times New Roman"/>
              <w:sz w:val="24"/>
              <w:szCs w:val="24"/>
              <w:lang w:val="en-GB"/>
            </w:rPr>
          </w:rPrChange>
        </w:rPr>
        <w:t xml:space="preserve">?</w:t>
      </w:r>
      <w:r w:rsidRPr="00D73D87">
        <w:rPr>
          <w:rFonts w:ascii="Times New Roman" w:hAnsi="Times New Roman" w:eastAsia="Times New Roman" w:cs="Times New Roman"/>
          <w:sz w:val="24"/>
          <w:szCs w:val="24"/>
          <w:lang w:val="en-GB"/>
        </w:rPr>
        <w:t xml:space="preserve">” said </w:t>
      </w:r>
      <w:r w:rsidRPr="00D57F0E" w:rsidR="00D57F0E">
        <w:rPr>
          <w:rFonts w:ascii="Times New Roman" w:hAnsi="Times New Roman" w:cs="Times New Roman"/>
          <w:color w:val="111111"/>
          <w:sz w:val="24"/>
          <w:szCs w:val="24"/>
          <w:shd w:val="clear" w:color="auto" w:fill="FFFFFF"/>
        </w:rPr>
        <w:t>Lucía</w:t>
      </w:r>
      <w:r w:rsidRPr="00D73D87">
        <w:rPr>
          <w:rFonts w:ascii="Times New Roman" w:hAnsi="Times New Roman" w:eastAsia="Times New Roman" w:cs="Times New Roman"/>
          <w:sz w:val="24"/>
          <w:szCs w:val="24"/>
          <w:lang w:val="en-GB"/>
        </w:rPr>
        <w:t>.</w:t>
      </w:r>
    </w:p>
    <w:p w:rsidRPr="00D73D87" w:rsidR="00CD3F53" w:rsidP="4A6D2F5D" w:rsidRDefault="002C32A6" w14:paraId="65E59241" w14:textId="734A9627">
      <w:pPr>
        <w:shd w:val="clear" w:color="auto" w:fill="FFFFFF" w:themeFill="background1"/>
        <w:spacing w:after="0" w:line="360" w:lineRule="auto"/>
        <w:ind w:firstLine="720"/>
        <w:rPr>
          <w:rFonts w:ascii="Times New Roman" w:hAnsi="Times New Roman" w:eastAsia="Times New Roman" w:cs="Times New Roman"/>
          <w:sz w:val="24"/>
          <w:szCs w:val="24"/>
          <w:lang w:val="en-GB"/>
        </w:rPr>
      </w:pPr>
      <w:r w:rsidRPr="4A6D2F5D" w:rsidR="4A6D2F5D">
        <w:rPr>
          <w:rFonts w:ascii="Times New Roman" w:hAnsi="Times New Roman" w:eastAsia="Times New Roman" w:cs="Times New Roman"/>
          <w:sz w:val="24"/>
          <w:szCs w:val="24"/>
          <w:lang w:val="en-GB"/>
        </w:rPr>
        <w:t>“¿</w:t>
      </w:r>
      <w:r w:rsidRPr="4A6D2F5D" w:rsidR="4A6D2F5D">
        <w:rPr>
          <w:rFonts w:ascii="Times New Roman" w:hAnsi="Times New Roman" w:eastAsia="Times New Roman" w:cs="Times New Roman"/>
          <w:i w:val="1"/>
          <w:iCs w:val="1"/>
          <w:sz w:val="24"/>
          <w:szCs w:val="24"/>
          <w:lang w:val="en-GB"/>
          <w:rPrChange w:author="Gary Smailes" w:date="2024-01-17T13:51:34.873Z" w:id="136189190">
            <w:rPr>
              <w:rFonts w:ascii="Times New Roman" w:hAnsi="Times New Roman" w:eastAsia="Times New Roman" w:cs="Times New Roman"/>
              <w:sz w:val="24"/>
              <w:szCs w:val="24"/>
              <w:lang w:val="en-GB"/>
            </w:rPr>
          </w:rPrChange>
        </w:rPr>
        <w:t>Conoces</w:t>
      </w:r>
      <w:r w:rsidRPr="4A6D2F5D" w:rsidR="4A6D2F5D">
        <w:rPr>
          <w:rFonts w:ascii="Times New Roman" w:hAnsi="Times New Roman" w:eastAsia="Times New Roman" w:cs="Times New Roman"/>
          <w:i w:val="1"/>
          <w:iCs w:val="1"/>
          <w:sz w:val="24"/>
          <w:szCs w:val="24"/>
          <w:lang w:val="en-GB"/>
          <w:rPrChange w:author="Gary Smailes" w:date="2024-01-17T13:51:34.873Z" w:id="1822465776">
            <w:rPr>
              <w:rFonts w:ascii="Times New Roman" w:hAnsi="Times New Roman" w:eastAsia="Times New Roman" w:cs="Times New Roman"/>
              <w:sz w:val="24"/>
              <w:szCs w:val="24"/>
              <w:lang w:val="en-GB"/>
            </w:rPr>
          </w:rPrChange>
        </w:rPr>
        <w:t xml:space="preserve"> a </w:t>
      </w:r>
      <w:r w:rsidRPr="4A6D2F5D" w:rsidR="4A6D2F5D">
        <w:rPr>
          <w:rFonts w:ascii="Times New Roman" w:hAnsi="Times New Roman" w:eastAsia="Times New Roman" w:cs="Times New Roman"/>
          <w:sz w:val="24"/>
          <w:szCs w:val="24"/>
          <w:lang w:val="en-GB"/>
        </w:rPr>
        <w:t xml:space="preserve">Heinz?” I </w:t>
      </w:r>
      <w:r w:rsidRPr="4A6D2F5D" w:rsidR="4A6D2F5D">
        <w:rPr>
          <w:rFonts w:ascii="Times New Roman" w:hAnsi="Times New Roman" w:eastAsia="Times New Roman" w:cs="Times New Roman"/>
          <w:sz w:val="24"/>
          <w:szCs w:val="24"/>
          <w:lang w:val="en-GB"/>
        </w:rPr>
        <w:t>said</w:t>
      </w:r>
      <w:r w:rsidRPr="4A6D2F5D" w:rsidR="4A6D2F5D">
        <w:rPr>
          <w:rFonts w:ascii="Times New Roman" w:hAnsi="Times New Roman" w:eastAsia="Times New Roman" w:cs="Times New Roman"/>
          <w:sz w:val="24"/>
          <w:szCs w:val="24"/>
          <w:lang w:val="en-GB"/>
        </w:rPr>
        <w:t>.</w:t>
      </w:r>
    </w:p>
    <w:p w:rsidRPr="00D73D87" w:rsidR="0058560D" w:rsidP="00DA7952" w:rsidRDefault="0058560D" w14:paraId="64413F95" w14:textId="3D5F10F1">
      <w:pPr>
        <w:shd w:val="clear" w:color="auto" w:fill="FFFFFF"/>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 xml:space="preserve">They shook their </w:t>
      </w:r>
      <w:r w:rsidRPr="00D73D87" w:rsidR="00B93A25">
        <w:rPr>
          <w:rFonts w:ascii="Times New Roman" w:hAnsi="Times New Roman" w:eastAsia="Times New Roman" w:cs="Times New Roman"/>
          <w:sz w:val="24"/>
          <w:szCs w:val="24"/>
          <w:lang w:val="en-GB"/>
        </w:rPr>
        <w:t>heads, so I deemed it politic to change the subject.</w:t>
      </w:r>
    </w:p>
    <w:p w:rsidRPr="00D73D87" w:rsidR="00DA7952" w:rsidP="4A6D2F5D" w:rsidRDefault="00B93A25" w14:paraId="0DBF5193" w14:textId="763014BC">
      <w:pPr>
        <w:shd w:val="clear" w:color="auto" w:fill="FFFFFF" w:themeFill="background1"/>
        <w:spacing w:after="0" w:line="360" w:lineRule="auto"/>
        <w:ind w:firstLine="720"/>
        <w:rPr>
          <w:rFonts w:ascii="Times New Roman" w:hAnsi="Times New Roman" w:eastAsia="Times New Roman" w:cs="Times New Roman"/>
          <w:sz w:val="24"/>
          <w:szCs w:val="24"/>
          <w:lang w:val="en-GB"/>
        </w:rPr>
      </w:pPr>
      <w:r w:rsidRPr="4A6D2F5D" w:rsidR="4A6D2F5D">
        <w:rPr>
          <w:rFonts w:ascii="Times New Roman" w:hAnsi="Times New Roman" w:eastAsia="Times New Roman" w:cs="Times New Roman"/>
          <w:sz w:val="24"/>
          <w:szCs w:val="24"/>
          <w:lang w:val="en-GB"/>
        </w:rPr>
        <w:t xml:space="preserve">“On another occasion,” I said. “I needed eggs, so said to Antonio’s young daughter, </w:t>
      </w:r>
      <w:r w:rsidRPr="4A6D2F5D" w:rsidR="4A6D2F5D">
        <w:rPr>
          <w:rFonts w:ascii="Times New Roman" w:hAnsi="Times New Roman" w:eastAsia="Times New Roman" w:cs="Times New Roman"/>
          <w:i w:val="1"/>
          <w:iCs w:val="1"/>
          <w:sz w:val="24"/>
          <w:szCs w:val="24"/>
          <w:lang w:val="en-GB"/>
          <w:rPrChange w:author="Gary Smailes" w:date="2024-01-17T13:51:42.262Z" w:id="1849638963">
            <w:rPr>
              <w:rFonts w:ascii="Times New Roman" w:hAnsi="Times New Roman" w:eastAsia="Times New Roman" w:cs="Times New Roman"/>
              <w:sz w:val="24"/>
              <w:szCs w:val="24"/>
              <w:lang w:val="en-GB"/>
            </w:rPr>
          </w:rPrChange>
        </w:rPr>
        <w:t>t</w:t>
      </w:r>
      <w:r w:rsidRPr="4A6D2F5D" w:rsidR="4A6D2F5D">
        <w:rPr>
          <w:rFonts w:ascii="Times New Roman" w:hAnsi="Times New Roman" w:eastAsia="Times New Roman" w:cs="Times New Roman"/>
          <w:i w:val="1"/>
          <w:iCs w:val="1"/>
          <w:sz w:val="24"/>
          <w:szCs w:val="24"/>
          <w:lang w:val="en-GB"/>
          <w:rPrChange w:author="Gary Smailes" w:date="2024-01-17T13:51:42.264Z" w:id="679019468">
            <w:rPr>
              <w:rFonts w:ascii="Times New Roman" w:hAnsi="Times New Roman" w:eastAsia="Times New Roman" w:cs="Times New Roman"/>
              <w:sz w:val="24"/>
              <w:szCs w:val="24"/>
              <w:lang w:val="en-GB"/>
            </w:rPr>
          </w:rPrChange>
        </w:rPr>
        <w:t>ienes</w:t>
      </w:r>
      <w:r w:rsidRPr="4A6D2F5D" w:rsidR="4A6D2F5D">
        <w:rPr>
          <w:rFonts w:ascii="Times New Roman" w:hAnsi="Times New Roman" w:eastAsia="Times New Roman" w:cs="Times New Roman"/>
          <w:i w:val="1"/>
          <w:iCs w:val="1"/>
          <w:sz w:val="24"/>
          <w:szCs w:val="24"/>
          <w:lang w:val="en-GB"/>
          <w:rPrChange w:author="Gary Smailes" w:date="2024-01-17T13:51:42.264Z" w:id="443973512">
            <w:rPr>
              <w:rFonts w:ascii="Times New Roman" w:hAnsi="Times New Roman" w:eastAsia="Times New Roman" w:cs="Times New Roman"/>
              <w:sz w:val="24"/>
              <w:szCs w:val="24"/>
              <w:lang w:val="en-GB"/>
            </w:rPr>
          </w:rPrChange>
        </w:rPr>
        <w:t xml:space="preserve"> huevos</w:t>
      </w:r>
      <w:r w:rsidRPr="4A6D2F5D" w:rsidR="4A6D2F5D">
        <w:rPr>
          <w:rFonts w:ascii="Times New Roman" w:hAnsi="Times New Roman" w:eastAsia="Times New Roman" w:cs="Times New Roman"/>
          <w:sz w:val="24"/>
          <w:szCs w:val="24"/>
          <w:lang w:val="en-GB"/>
        </w:rPr>
        <w:t>?”</w:t>
      </w:r>
    </w:p>
    <w:p w:rsidRPr="00D73D87" w:rsidR="004D0C9F" w:rsidP="00DA7952" w:rsidRDefault="004D0C9F" w14:paraId="63A8F0CE" w14:textId="471617FE">
      <w:pPr>
        <w:shd w:val="clear" w:color="auto" w:fill="FFFFFF"/>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They howled.</w:t>
      </w:r>
    </w:p>
    <w:p w:rsidRPr="00D73D87" w:rsidR="004D0C9F" w:rsidP="00DA7952" w:rsidRDefault="004D0C9F" w14:paraId="55AC0B3D" w14:textId="443802D8">
      <w:pPr>
        <w:shd w:val="clear" w:color="auto" w:fill="FFFFFF"/>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It was only later I learned I’d inquired if she had balls.</w:t>
      </w:r>
    </w:p>
    <w:p w:rsidRPr="00D73D87" w:rsidR="00DA7952" w:rsidP="4A6D2F5D" w:rsidRDefault="00DA7952" w14:paraId="7FA93DFA" w14:textId="396DED1C">
      <w:pPr>
        <w:shd w:val="clear" w:color="auto" w:fill="FFFFFF" w:themeFill="background1"/>
        <w:spacing w:after="0" w:line="360" w:lineRule="auto"/>
        <w:ind w:firstLine="720"/>
        <w:rPr>
          <w:rFonts w:ascii="Times New Roman" w:hAnsi="Times New Roman" w:eastAsia="Times New Roman" w:cs="Times New Roman"/>
          <w:sz w:val="24"/>
          <w:szCs w:val="24"/>
          <w:lang w:val="en-GB"/>
        </w:rPr>
      </w:pPr>
      <w:r w:rsidRPr="4A6D2F5D" w:rsidR="4A6D2F5D">
        <w:rPr>
          <w:rFonts w:ascii="Times New Roman" w:hAnsi="Times New Roman" w:eastAsia="Times New Roman" w:cs="Times New Roman"/>
          <w:sz w:val="24"/>
          <w:szCs w:val="24"/>
          <w:lang w:val="en-GB"/>
        </w:rPr>
        <w:t>The correct question should have been, ‘</w:t>
      </w:r>
      <w:r w:rsidRPr="4A6D2F5D" w:rsidR="4A6D2F5D">
        <w:rPr>
          <w:rFonts w:ascii="Times New Roman" w:hAnsi="Times New Roman" w:eastAsia="Times New Roman" w:cs="Times New Roman"/>
          <w:i w:val="1"/>
          <w:iCs w:val="1"/>
          <w:sz w:val="24"/>
          <w:szCs w:val="24"/>
          <w:lang w:val="en-GB"/>
          <w:rPrChange w:author="Gary Smailes" w:date="2024-01-17T13:51:49.796Z" w:id="615374422">
            <w:rPr>
              <w:rFonts w:ascii="Times New Roman" w:hAnsi="Times New Roman" w:eastAsia="Times New Roman" w:cs="Times New Roman"/>
              <w:sz w:val="24"/>
              <w:szCs w:val="24"/>
              <w:lang w:val="en-GB"/>
            </w:rPr>
          </w:rPrChange>
        </w:rPr>
        <w:t>Hay huevo</w:t>
      </w:r>
      <w:r w:rsidRPr="4A6D2F5D" w:rsidR="4A6D2F5D">
        <w:rPr>
          <w:rFonts w:ascii="Times New Roman" w:hAnsi="Times New Roman" w:eastAsia="Times New Roman" w:cs="Times New Roman"/>
          <w:sz w:val="24"/>
          <w:szCs w:val="24"/>
          <w:lang w:val="en-GB"/>
        </w:rPr>
        <w:t>s?’</w:t>
      </w:r>
    </w:p>
    <w:p w:rsidRPr="00D73D87" w:rsidR="00DA7952" w:rsidP="00DA7952" w:rsidRDefault="00DA7952" w14:paraId="1ABBAE43" w14:textId="75F7F6D2">
      <w:pPr>
        <w:shd w:val="clear" w:color="auto" w:fill="FFFFFF"/>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 xml:space="preserve">I was buying baguettes freshly baked in a natural wood-burning oven when another Brit who didn’t speak a word was asking for sliced bread. The girl had no idea what he meant, so I stepped forward and said, ‘Hay Bimbo?’, which is a popular brand of sliced white bread. The English guy </w:t>
      </w:r>
      <w:r w:rsidR="005A5C4B">
        <w:rPr>
          <w:rFonts w:ascii="Times New Roman" w:hAnsi="Times New Roman" w:eastAsia="Times New Roman" w:cs="Times New Roman"/>
          <w:sz w:val="24"/>
          <w:szCs w:val="24"/>
          <w:lang w:val="en-GB"/>
        </w:rPr>
        <w:t>regarded</w:t>
      </w:r>
      <w:r w:rsidRPr="00D73D87">
        <w:rPr>
          <w:rFonts w:ascii="Times New Roman" w:hAnsi="Times New Roman" w:eastAsia="Times New Roman" w:cs="Times New Roman"/>
          <w:sz w:val="24"/>
          <w:szCs w:val="24"/>
          <w:lang w:val="en-GB"/>
        </w:rPr>
        <w:t xml:space="preserve"> me strangely</w:t>
      </w:r>
      <w:r w:rsidRPr="00D73D87" w:rsidR="00EC1B4B">
        <w:rPr>
          <w:rFonts w:ascii="Times New Roman" w:hAnsi="Times New Roman" w:eastAsia="Times New Roman" w:cs="Times New Roman"/>
          <w:sz w:val="24"/>
          <w:szCs w:val="24"/>
          <w:lang w:val="en-GB"/>
        </w:rPr>
        <w:t xml:space="preserve"> </w:t>
      </w:r>
      <w:r w:rsidRPr="00D73D87" w:rsidR="0025646C">
        <w:rPr>
          <w:rFonts w:ascii="Times New Roman" w:hAnsi="Times New Roman" w:eastAsia="Times New Roman" w:cs="Times New Roman"/>
          <w:sz w:val="24"/>
          <w:szCs w:val="24"/>
          <w:lang w:val="en-GB"/>
        </w:rPr>
        <w:t>and, on his way</w:t>
      </w:r>
      <w:r w:rsidRPr="00D73D87" w:rsidR="00EC1B4B">
        <w:rPr>
          <w:rFonts w:ascii="Times New Roman" w:hAnsi="Times New Roman" w:eastAsia="Times New Roman" w:cs="Times New Roman"/>
          <w:sz w:val="24"/>
          <w:szCs w:val="24"/>
          <w:lang w:val="en-GB"/>
        </w:rPr>
        <w:t xml:space="preserve"> out</w:t>
      </w:r>
      <w:r w:rsidRPr="00D73D87" w:rsidR="0025646C">
        <w:rPr>
          <w:rFonts w:ascii="Times New Roman" w:hAnsi="Times New Roman" w:eastAsia="Times New Roman" w:cs="Times New Roman"/>
          <w:sz w:val="24"/>
          <w:szCs w:val="24"/>
          <w:lang w:val="en-GB"/>
        </w:rPr>
        <w:t>,</w:t>
      </w:r>
      <w:r w:rsidRPr="00D73D87">
        <w:rPr>
          <w:rFonts w:ascii="Times New Roman" w:hAnsi="Times New Roman" w:eastAsia="Times New Roman" w:cs="Times New Roman"/>
          <w:sz w:val="24"/>
          <w:szCs w:val="24"/>
          <w:lang w:val="en-GB"/>
        </w:rPr>
        <w:t xml:space="preserve"> said, I want</w:t>
      </w:r>
      <w:r w:rsidR="005A5C4B">
        <w:rPr>
          <w:rFonts w:ascii="Times New Roman" w:hAnsi="Times New Roman" w:eastAsia="Times New Roman" w:cs="Times New Roman"/>
          <w:sz w:val="24"/>
          <w:szCs w:val="24"/>
          <w:lang w:val="en-GB"/>
        </w:rPr>
        <w:t>ed</w:t>
      </w:r>
      <w:r w:rsidRPr="00D73D87">
        <w:rPr>
          <w:rFonts w:ascii="Times New Roman" w:hAnsi="Times New Roman" w:eastAsia="Times New Roman" w:cs="Times New Roman"/>
          <w:sz w:val="24"/>
          <w:szCs w:val="24"/>
          <w:lang w:val="en-GB"/>
        </w:rPr>
        <w:t xml:space="preserve"> bread, not a dollybird and walked out.</w:t>
      </w:r>
      <w:r w:rsidRPr="00D73D87" w:rsidR="0025646C">
        <w:rPr>
          <w:rFonts w:ascii="Times New Roman" w:hAnsi="Times New Roman" w:eastAsia="Times New Roman" w:cs="Times New Roman"/>
          <w:sz w:val="24"/>
          <w:szCs w:val="24"/>
          <w:lang w:val="en-GB"/>
        </w:rPr>
        <w:t>”</w:t>
      </w:r>
    </w:p>
    <w:p w:rsidRPr="00D73D87" w:rsidR="00EC1B4B" w:rsidP="00DA7952" w:rsidRDefault="0025646C" w14:paraId="294579B6" w14:textId="2EF6DA14">
      <w:pPr>
        <w:shd w:val="clear" w:color="auto" w:fill="FFFFFF"/>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The girls failed to get this completely and just shook their heads.</w:t>
      </w:r>
    </w:p>
    <w:p w:rsidRPr="00D73D87" w:rsidR="00482EAD" w:rsidP="00E67E96" w:rsidRDefault="00CA3229" w14:paraId="24705FC2" w14:textId="77777777">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“Do you want to know</w:t>
      </w:r>
      <w:r w:rsidRPr="00D73D87" w:rsidR="00682684">
        <w:rPr>
          <w:rFonts w:ascii="Times New Roman" w:hAnsi="Times New Roman"/>
          <w:sz w:val="24"/>
          <w:szCs w:val="24"/>
          <w:shd w:val="clear" w:color="auto" w:fill="FFFFFF"/>
          <w:lang w:val="en-GB"/>
        </w:rPr>
        <w:t xml:space="preserve"> my most embarrassing moment,” I said yawning.</w:t>
      </w:r>
    </w:p>
    <w:p w:rsidRPr="00D73D87" w:rsidR="00DF1F2A" w:rsidP="00E67E96" w:rsidRDefault="00482EAD" w14:paraId="1E12041C" w14:textId="77777777">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They nodded </w:t>
      </w:r>
      <w:r w:rsidRPr="00D73D87" w:rsidR="00DF1F2A">
        <w:rPr>
          <w:rFonts w:ascii="Times New Roman" w:hAnsi="Times New Roman"/>
          <w:sz w:val="24"/>
          <w:szCs w:val="24"/>
          <w:shd w:val="clear" w:color="auto" w:fill="FFFFFF"/>
          <w:lang w:val="en-GB"/>
        </w:rPr>
        <w:t>furiously.</w:t>
      </w:r>
    </w:p>
    <w:p w:rsidRPr="00D73D87" w:rsidR="00E67E96" w:rsidP="00E67E96" w:rsidRDefault="00DF1F2A" w14:paraId="6480CA55" w14:textId="3015A67B">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“On my first day in Spain</w:t>
      </w:r>
      <w:r w:rsidRPr="00D73D87" w:rsidR="00006C77">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 xml:space="preserve"> I ordered a</w:t>
      </w:r>
      <w:r w:rsidRPr="00D73D87" w:rsidR="00AB75CF">
        <w:rPr>
          <w:rFonts w:ascii="Times New Roman" w:hAnsi="Times New Roman"/>
          <w:sz w:val="24"/>
          <w:szCs w:val="24"/>
          <w:shd w:val="clear" w:color="auto" w:fill="FFFFFF"/>
          <w:lang w:val="en-GB"/>
        </w:rPr>
        <w:t xml:space="preserve"> Sandwich de polla</w:t>
      </w:r>
      <w:r w:rsidRPr="00D73D87" w:rsidR="00E67E96">
        <w:rPr>
          <w:rFonts w:ascii="Times New Roman" w:hAnsi="Times New Roman"/>
          <w:sz w:val="24"/>
          <w:szCs w:val="24"/>
          <w:shd w:val="clear" w:color="auto" w:fill="FFFFFF"/>
          <w:lang w:val="en-GB"/>
        </w:rPr>
        <w:t>.”</w:t>
      </w:r>
    </w:p>
    <w:p w:rsidRPr="00D73D87" w:rsidR="00E67E96" w:rsidP="00DA7952" w:rsidRDefault="008C6AA1" w14:paraId="7AC4A1D1" w14:textId="67461670">
      <w:pPr>
        <w:shd w:val="clear" w:color="auto" w:fill="FFFFFF"/>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eastAsia="Times New Roman" w:cs="Times New Roman"/>
          <w:sz w:val="24"/>
          <w:szCs w:val="24"/>
          <w:lang w:val="en-GB"/>
        </w:rPr>
        <w:t>They</w:t>
      </w:r>
      <w:r w:rsidRPr="00D73D87" w:rsidR="004D7A03">
        <w:rPr>
          <w:rFonts w:ascii="Times New Roman" w:hAnsi="Times New Roman" w:eastAsia="Times New Roman" w:cs="Times New Roman"/>
          <w:sz w:val="24"/>
          <w:szCs w:val="24"/>
          <w:lang w:val="en-GB"/>
        </w:rPr>
        <w:t xml:space="preserve"> fell off their chairs and had to go to the restrooms to recover.</w:t>
      </w:r>
    </w:p>
    <w:p w:rsidRPr="00D73D87" w:rsidR="00D14590" w:rsidP="4A6D2F5D" w:rsidRDefault="00D82D7C" w14:paraId="58278327" w14:textId="6D7A7A76">
      <w:pPr>
        <w:shd w:val="clear" w:color="auto" w:fill="FFFFFF" w:themeFill="background1"/>
        <w:spacing w:after="0" w:line="360" w:lineRule="auto"/>
        <w:ind w:firstLine="720"/>
        <w:rPr>
          <w:rFonts w:ascii="Times New Roman" w:hAnsi="Times New Roman" w:eastAsia="Times New Roman" w:cs="Times New Roman"/>
          <w:sz w:val="24"/>
          <w:szCs w:val="24"/>
          <w:lang w:val="en-GB"/>
        </w:rPr>
      </w:pPr>
      <w:r w:rsidRPr="4A6D2F5D" w:rsidR="4A6D2F5D">
        <w:rPr>
          <w:rFonts w:ascii="Times New Roman" w:hAnsi="Times New Roman" w:eastAsia="Times New Roman" w:cs="Times New Roman"/>
          <w:sz w:val="24"/>
          <w:szCs w:val="24"/>
          <w:lang w:val="en-GB"/>
        </w:rPr>
        <w:t xml:space="preserve">Polla is slang for a male appendage. Pollo means chicken. Being unaccustomed to gender-free language, I was discovering the importance of using the correct definitive article with its </w:t>
      </w:r>
      <w:r w:rsidRPr="4A6D2F5D" w:rsidR="4A6D2F5D">
        <w:rPr>
          <w:rFonts w:ascii="Times New Roman" w:hAnsi="Times New Roman" w:eastAsia="Times New Roman" w:cs="Times New Roman"/>
          <w:sz w:val="24"/>
          <w:szCs w:val="24"/>
          <w:lang w:val="en-GB"/>
        </w:rPr>
        <w:t>appropriate ending</w:t>
      </w:r>
      <w:r w:rsidRPr="4A6D2F5D" w:rsidR="4A6D2F5D">
        <w:rPr>
          <w:rFonts w:ascii="Times New Roman" w:hAnsi="Times New Roman" w:eastAsia="Times New Roman" w:cs="Times New Roman"/>
          <w:sz w:val="24"/>
          <w:szCs w:val="24"/>
          <w:lang w:val="en-GB"/>
        </w:rPr>
        <w:t xml:space="preserve"> only to be horrified by the enormous quantity of irregularities such as </w:t>
      </w:r>
      <w:r w:rsidRPr="4A6D2F5D" w:rsidR="4A6D2F5D">
        <w:rPr>
          <w:rFonts w:ascii="Times New Roman" w:hAnsi="Times New Roman" w:eastAsia="Times New Roman" w:cs="Times New Roman"/>
          <w:i w:val="1"/>
          <w:iCs w:val="1"/>
          <w:sz w:val="24"/>
          <w:szCs w:val="24"/>
          <w:lang w:val="en-GB"/>
          <w:rPrChange w:author="Gary Smailes" w:date="2024-01-17T13:52:14.873Z" w:id="469382188">
            <w:rPr>
              <w:rFonts w:ascii="Times New Roman" w:hAnsi="Times New Roman" w:eastAsia="Times New Roman" w:cs="Times New Roman"/>
              <w:sz w:val="24"/>
              <w:szCs w:val="24"/>
              <w:lang w:val="en-GB"/>
            </w:rPr>
          </w:rPrChange>
        </w:rPr>
        <w:t xml:space="preserve">buenos </w:t>
      </w:r>
      <w:r w:rsidRPr="4A6D2F5D" w:rsidR="4A6D2F5D">
        <w:rPr>
          <w:rFonts w:ascii="Times New Roman" w:hAnsi="Times New Roman" w:eastAsia="Times New Roman" w:cs="Times New Roman"/>
          <w:i w:val="1"/>
          <w:iCs w:val="1"/>
          <w:sz w:val="24"/>
          <w:szCs w:val="24"/>
          <w:lang w:val="en-GB"/>
          <w:rPrChange w:author="Gary Smailes" w:date="2024-01-17T13:52:14.873Z" w:id="290097960">
            <w:rPr>
              <w:rFonts w:ascii="Times New Roman" w:hAnsi="Times New Roman" w:eastAsia="Times New Roman" w:cs="Times New Roman"/>
              <w:sz w:val="24"/>
              <w:szCs w:val="24"/>
              <w:lang w:val="en-GB"/>
            </w:rPr>
          </w:rPrChange>
        </w:rPr>
        <w:t>dias</w:t>
      </w:r>
      <w:r w:rsidRPr="4A6D2F5D" w:rsidR="4A6D2F5D">
        <w:rPr>
          <w:rFonts w:ascii="Times New Roman" w:hAnsi="Times New Roman" w:eastAsia="Times New Roman" w:cs="Times New Roman"/>
          <w:i w:val="1"/>
          <w:iCs w:val="1"/>
          <w:sz w:val="24"/>
          <w:szCs w:val="24"/>
          <w:lang w:val="en-GB"/>
          <w:rPrChange w:author="Gary Smailes" w:date="2024-01-17T13:52:14.873Z" w:id="2146372561">
            <w:rPr>
              <w:rFonts w:ascii="Times New Roman" w:hAnsi="Times New Roman" w:eastAsia="Times New Roman" w:cs="Times New Roman"/>
              <w:sz w:val="24"/>
              <w:szCs w:val="24"/>
              <w:lang w:val="en-GB"/>
            </w:rPr>
          </w:rPrChange>
        </w:rPr>
        <w:t xml:space="preserve"> or </w:t>
      </w:r>
      <w:r w:rsidRPr="4A6D2F5D" w:rsidR="4A6D2F5D">
        <w:rPr>
          <w:rFonts w:ascii="Times New Roman" w:hAnsi="Times New Roman" w:eastAsia="Times New Roman" w:cs="Times New Roman"/>
          <w:i w:val="1"/>
          <w:iCs w:val="1"/>
          <w:sz w:val="24"/>
          <w:szCs w:val="24"/>
          <w:lang w:val="en-GB"/>
          <w:rPrChange w:author="Gary Smailes" w:date="2024-01-17T13:52:14.873Z" w:id="1820229815">
            <w:rPr>
              <w:rFonts w:ascii="Times New Roman" w:hAnsi="Times New Roman" w:eastAsia="Times New Roman" w:cs="Times New Roman"/>
              <w:sz w:val="24"/>
              <w:szCs w:val="24"/>
              <w:lang w:val="en-GB"/>
            </w:rPr>
          </w:rPrChange>
        </w:rPr>
        <w:t>el</w:t>
      </w:r>
      <w:r w:rsidRPr="4A6D2F5D" w:rsidR="4A6D2F5D">
        <w:rPr>
          <w:rFonts w:ascii="Times New Roman" w:hAnsi="Times New Roman" w:eastAsia="Times New Roman" w:cs="Times New Roman"/>
          <w:i w:val="1"/>
          <w:iCs w:val="1"/>
          <w:sz w:val="24"/>
          <w:szCs w:val="24"/>
          <w:lang w:val="en-GB"/>
          <w:rPrChange w:author="Gary Smailes" w:date="2024-01-17T13:52:14.873Z" w:id="1564250014">
            <w:rPr>
              <w:rFonts w:ascii="Times New Roman" w:hAnsi="Times New Roman" w:eastAsia="Times New Roman" w:cs="Times New Roman"/>
              <w:sz w:val="24"/>
              <w:szCs w:val="24"/>
              <w:lang w:val="en-GB"/>
            </w:rPr>
          </w:rPrChange>
        </w:rPr>
        <w:t xml:space="preserve"> </w:t>
      </w:r>
      <w:r w:rsidRPr="4A6D2F5D" w:rsidR="4A6D2F5D">
        <w:rPr>
          <w:rFonts w:ascii="Times New Roman" w:hAnsi="Times New Roman" w:eastAsia="Times New Roman" w:cs="Times New Roman"/>
          <w:i w:val="1"/>
          <w:iCs w:val="1"/>
          <w:sz w:val="24"/>
          <w:szCs w:val="24"/>
          <w:lang w:val="en-GB"/>
          <w:rPrChange w:author="Gary Smailes" w:date="2024-01-17T13:52:14.873Z" w:id="282083802">
            <w:rPr>
              <w:rFonts w:ascii="Times New Roman" w:hAnsi="Times New Roman" w:eastAsia="Times New Roman" w:cs="Times New Roman"/>
              <w:sz w:val="24"/>
              <w:szCs w:val="24"/>
              <w:lang w:val="en-GB"/>
            </w:rPr>
          </w:rPrChange>
        </w:rPr>
        <w:t>problema</w:t>
      </w:r>
      <w:r w:rsidRPr="4A6D2F5D" w:rsidR="4A6D2F5D">
        <w:rPr>
          <w:rFonts w:ascii="Times New Roman" w:hAnsi="Times New Roman" w:eastAsia="Times New Roman" w:cs="Times New Roman"/>
          <w:sz w:val="24"/>
          <w:szCs w:val="24"/>
          <w:lang w:val="en-GB"/>
        </w:rPr>
        <w:t>.</w:t>
      </w:r>
    </w:p>
    <w:p w:rsidRPr="00D73D87" w:rsidR="00F321D4" w:rsidP="00D14590" w:rsidRDefault="00F321D4" w14:paraId="698A3479" w14:textId="35AA09AC">
      <w:pPr>
        <w:shd w:val="clear" w:color="auto" w:fill="FFFFFF"/>
        <w:spacing w:after="0" w:line="360" w:lineRule="auto"/>
        <w:ind w:firstLine="720"/>
        <w:rPr>
          <w:rFonts w:ascii="Times New Roman" w:hAnsi="Times New Roman" w:eastAsia="Times New Roman" w:cs="Times New Roman"/>
          <w:sz w:val="24"/>
          <w:szCs w:val="24"/>
          <w:lang w:val="en-GB"/>
        </w:rPr>
      </w:pPr>
      <w:r w:rsidRPr="00D73D87">
        <w:rPr>
          <w:rFonts w:ascii="Times New Roman" w:hAnsi="Times New Roman"/>
          <w:sz w:val="24"/>
          <w:szCs w:val="24"/>
          <w:lang w:val="en-GB"/>
        </w:rPr>
        <w:t>As the night wore on</w:t>
      </w:r>
      <w:r w:rsidRPr="00D73D87" w:rsidR="00D14590">
        <w:rPr>
          <w:rFonts w:ascii="Times New Roman" w:hAnsi="Times New Roman"/>
          <w:sz w:val="24"/>
          <w:szCs w:val="24"/>
          <w:lang w:val="en-GB"/>
        </w:rPr>
        <w:t>,</w:t>
      </w:r>
      <w:r w:rsidRPr="00D73D87">
        <w:rPr>
          <w:rFonts w:ascii="Times New Roman" w:hAnsi="Times New Roman"/>
          <w:sz w:val="24"/>
          <w:szCs w:val="24"/>
          <w:lang w:val="en-GB"/>
        </w:rPr>
        <w:t xml:space="preserve"> </w:t>
      </w:r>
      <w:r w:rsidRPr="00D73D87" w:rsidR="0083550F">
        <w:rPr>
          <w:rFonts w:ascii="Times New Roman" w:hAnsi="Times New Roman"/>
          <w:sz w:val="24"/>
          <w:szCs w:val="24"/>
          <w:lang w:val="en-GB"/>
        </w:rPr>
        <w:t>I noticed none of the other girls made any attempt to flirt with me</w:t>
      </w:r>
      <w:r w:rsidRPr="00D73D87" w:rsidR="00AA6E65">
        <w:rPr>
          <w:rFonts w:ascii="Times New Roman" w:hAnsi="Times New Roman"/>
          <w:sz w:val="24"/>
          <w:szCs w:val="24"/>
          <w:lang w:val="en-GB"/>
        </w:rPr>
        <w:t xml:space="preserve">. Whenever I asked a question, they deferred to </w:t>
      </w:r>
      <w:r w:rsidRPr="00D57F0E" w:rsidR="00D57F0E">
        <w:rPr>
          <w:rFonts w:ascii="Times New Roman" w:hAnsi="Times New Roman" w:cs="Times New Roman"/>
          <w:color w:val="111111"/>
          <w:sz w:val="24"/>
          <w:szCs w:val="24"/>
          <w:shd w:val="clear" w:color="auto" w:fill="FFFFFF"/>
        </w:rPr>
        <w:t>Lucía</w:t>
      </w:r>
      <w:r w:rsidRPr="00D73D87" w:rsidR="00AA6E65">
        <w:rPr>
          <w:rFonts w:ascii="Times New Roman" w:hAnsi="Times New Roman"/>
          <w:sz w:val="24"/>
          <w:szCs w:val="24"/>
          <w:lang w:val="en-GB"/>
        </w:rPr>
        <w:t xml:space="preserve"> and eventually</w:t>
      </w:r>
      <w:r w:rsidRPr="00D73D87" w:rsidR="00006C77">
        <w:rPr>
          <w:rFonts w:ascii="Times New Roman" w:hAnsi="Times New Roman"/>
          <w:sz w:val="24"/>
          <w:szCs w:val="24"/>
          <w:lang w:val="en-GB"/>
        </w:rPr>
        <w:t>,</w:t>
      </w:r>
      <w:r w:rsidRPr="00D73D87" w:rsidR="00AA6E65">
        <w:rPr>
          <w:rFonts w:ascii="Times New Roman" w:hAnsi="Times New Roman"/>
          <w:sz w:val="24"/>
          <w:szCs w:val="24"/>
          <w:lang w:val="en-GB"/>
        </w:rPr>
        <w:t xml:space="preserve"> I understood what was going on. They were </w:t>
      </w:r>
      <w:r w:rsidRPr="00D73D87" w:rsidR="00CE78EC">
        <w:rPr>
          <w:rFonts w:ascii="Times New Roman" w:hAnsi="Times New Roman"/>
          <w:sz w:val="24"/>
          <w:szCs w:val="24"/>
          <w:lang w:val="en-GB"/>
        </w:rPr>
        <w:t>accompanying her</w:t>
      </w:r>
      <w:r w:rsidRPr="00D73D87" w:rsidR="00AA6E65">
        <w:rPr>
          <w:rFonts w:ascii="Times New Roman" w:hAnsi="Times New Roman"/>
          <w:sz w:val="24"/>
          <w:szCs w:val="24"/>
          <w:lang w:val="en-GB"/>
        </w:rPr>
        <w:t xml:space="preserve"> </w:t>
      </w:r>
      <w:r w:rsidRPr="00D73D87" w:rsidR="00B05A89">
        <w:rPr>
          <w:rFonts w:ascii="Times New Roman" w:hAnsi="Times New Roman"/>
          <w:sz w:val="24"/>
          <w:szCs w:val="24"/>
          <w:lang w:val="en-GB"/>
        </w:rPr>
        <w:t xml:space="preserve">not only </w:t>
      </w:r>
      <w:r w:rsidRPr="00D73D87" w:rsidR="00CE78EC">
        <w:rPr>
          <w:rFonts w:ascii="Times New Roman" w:hAnsi="Times New Roman"/>
          <w:sz w:val="24"/>
          <w:szCs w:val="24"/>
          <w:lang w:val="en-GB"/>
        </w:rPr>
        <w:t>as</w:t>
      </w:r>
      <w:r w:rsidRPr="00D73D87" w:rsidR="00B05A89">
        <w:rPr>
          <w:rFonts w:ascii="Times New Roman" w:hAnsi="Times New Roman"/>
          <w:sz w:val="24"/>
          <w:szCs w:val="24"/>
          <w:lang w:val="en-GB"/>
        </w:rPr>
        <w:t xml:space="preserve"> </w:t>
      </w:r>
      <w:r w:rsidRPr="00D73D87" w:rsidR="00AA6E65">
        <w:rPr>
          <w:rFonts w:ascii="Times New Roman" w:hAnsi="Times New Roman"/>
          <w:sz w:val="24"/>
          <w:szCs w:val="24"/>
          <w:lang w:val="en-GB"/>
        </w:rPr>
        <w:t xml:space="preserve">friends </w:t>
      </w:r>
      <w:r w:rsidRPr="00D73D87" w:rsidR="00B05A89">
        <w:rPr>
          <w:rFonts w:ascii="Times New Roman" w:hAnsi="Times New Roman"/>
          <w:sz w:val="24"/>
          <w:szCs w:val="24"/>
          <w:lang w:val="en-GB"/>
        </w:rPr>
        <w:t>gauging what they thought of me but also</w:t>
      </w:r>
      <w:r w:rsidRPr="00D73D87" w:rsidR="00AA6E65">
        <w:rPr>
          <w:rFonts w:ascii="Times New Roman" w:hAnsi="Times New Roman"/>
          <w:sz w:val="24"/>
          <w:szCs w:val="24"/>
          <w:lang w:val="en-GB"/>
        </w:rPr>
        <w:t xml:space="preserve"> </w:t>
      </w:r>
      <w:r w:rsidRPr="00D73D87" w:rsidR="00006C77">
        <w:rPr>
          <w:rFonts w:ascii="Times New Roman" w:hAnsi="Times New Roman"/>
          <w:sz w:val="24"/>
          <w:szCs w:val="24"/>
          <w:lang w:val="en-GB"/>
        </w:rPr>
        <w:t xml:space="preserve">as </w:t>
      </w:r>
      <w:r w:rsidRPr="00D73D87" w:rsidR="00AA6E65">
        <w:rPr>
          <w:rFonts w:ascii="Times New Roman" w:hAnsi="Times New Roman"/>
          <w:sz w:val="24"/>
          <w:szCs w:val="24"/>
          <w:lang w:val="en-GB"/>
        </w:rPr>
        <w:t>her chaperone</w:t>
      </w:r>
      <w:r w:rsidRPr="00D73D87" w:rsidR="00B05A89">
        <w:rPr>
          <w:rFonts w:ascii="Times New Roman" w:hAnsi="Times New Roman"/>
          <w:sz w:val="24"/>
          <w:szCs w:val="24"/>
          <w:lang w:val="en-GB"/>
        </w:rPr>
        <w:t>.</w:t>
      </w:r>
    </w:p>
    <w:p w:rsidRPr="00D73D87" w:rsidR="00C605DB" w:rsidP="00B930DC" w:rsidRDefault="00C605DB" w14:paraId="2B89BD4A" w14:textId="1763432E">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After midnight they were still full of energy, but I was flagging and needed to be up for the breakfasts. </w:t>
      </w:r>
      <w:r w:rsidRPr="00D57F0E" w:rsidR="00D57F0E">
        <w:rPr>
          <w:rFonts w:ascii="Times New Roman" w:hAnsi="Times New Roman"/>
          <w:color w:val="111111"/>
          <w:sz w:val="24"/>
          <w:szCs w:val="24"/>
          <w:shd w:val="clear" w:color="auto" w:fill="FFFFFF"/>
        </w:rPr>
        <w:t>Lucía</w:t>
      </w:r>
      <w:r w:rsidRPr="00D73D87">
        <w:rPr>
          <w:rFonts w:ascii="Times New Roman" w:hAnsi="Times New Roman"/>
          <w:sz w:val="24"/>
          <w:szCs w:val="24"/>
          <w:lang w:val="en-GB"/>
        </w:rPr>
        <w:t xml:space="preserve"> noticed and announced they should go. Immediately they asked for the bill</w:t>
      </w:r>
      <w:r w:rsidRPr="00D73D87" w:rsidR="00484B9B">
        <w:rPr>
          <w:rFonts w:ascii="Times New Roman" w:hAnsi="Times New Roman"/>
          <w:sz w:val="24"/>
          <w:szCs w:val="24"/>
          <w:lang w:val="en-GB"/>
        </w:rPr>
        <w:t xml:space="preserve"> and insisted on paying for my two beers.</w:t>
      </w:r>
    </w:p>
    <w:p w:rsidRPr="00D73D87" w:rsidR="00155D06" w:rsidP="00B930DC" w:rsidRDefault="00155D06" w14:paraId="0EC60362" w14:textId="411B5E61">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These evenings became regular </w:t>
      </w:r>
      <w:r w:rsidRPr="00D73D87" w:rsidR="004E0844">
        <w:rPr>
          <w:rFonts w:ascii="Times New Roman" w:hAnsi="Times New Roman"/>
          <w:sz w:val="24"/>
          <w:szCs w:val="24"/>
          <w:lang w:val="en-GB"/>
        </w:rPr>
        <w:t>events, but t</w:t>
      </w:r>
      <w:r w:rsidRPr="00D73D87">
        <w:rPr>
          <w:rFonts w:ascii="Times New Roman" w:hAnsi="Times New Roman"/>
          <w:sz w:val="24"/>
          <w:szCs w:val="24"/>
          <w:lang w:val="en-GB"/>
        </w:rPr>
        <w:t>hey were</w:t>
      </w:r>
      <w:r w:rsidRPr="00D73D87" w:rsidR="008F7BBA">
        <w:rPr>
          <w:rFonts w:ascii="Times New Roman" w:hAnsi="Times New Roman"/>
          <w:sz w:val="24"/>
          <w:szCs w:val="24"/>
          <w:lang w:val="en-GB"/>
        </w:rPr>
        <w:t xml:space="preserve">n’t always with the </w:t>
      </w:r>
      <w:r w:rsidRPr="00D73D87" w:rsidR="000D4932">
        <w:rPr>
          <w:rFonts w:ascii="Times New Roman" w:hAnsi="Times New Roman"/>
          <w:sz w:val="24"/>
          <w:szCs w:val="24"/>
          <w:lang w:val="en-GB"/>
        </w:rPr>
        <w:t>same</w:t>
      </w:r>
      <w:r w:rsidRPr="00D73D87" w:rsidR="008F7BBA">
        <w:rPr>
          <w:rFonts w:ascii="Times New Roman" w:hAnsi="Times New Roman"/>
          <w:sz w:val="24"/>
          <w:szCs w:val="24"/>
          <w:lang w:val="en-GB"/>
        </w:rPr>
        <w:t xml:space="preserve"> three girlfriends</w:t>
      </w:r>
      <w:r w:rsidRPr="00D73D87" w:rsidR="004E0844">
        <w:rPr>
          <w:rFonts w:ascii="Times New Roman" w:hAnsi="Times New Roman"/>
          <w:sz w:val="24"/>
          <w:szCs w:val="24"/>
          <w:lang w:val="en-GB"/>
        </w:rPr>
        <w:t>.</w:t>
      </w:r>
      <w:r w:rsidRPr="00D73D87" w:rsidR="008F7BBA">
        <w:rPr>
          <w:rFonts w:ascii="Times New Roman" w:hAnsi="Times New Roman"/>
          <w:sz w:val="24"/>
          <w:szCs w:val="24"/>
          <w:lang w:val="en-GB"/>
        </w:rPr>
        <w:t xml:space="preserve"> </w:t>
      </w:r>
      <w:r w:rsidRPr="00D73D87" w:rsidR="004E0844">
        <w:rPr>
          <w:rFonts w:ascii="Times New Roman" w:hAnsi="Times New Roman"/>
          <w:sz w:val="24"/>
          <w:szCs w:val="24"/>
          <w:lang w:val="en-GB"/>
        </w:rPr>
        <w:t>O</w:t>
      </w:r>
      <w:r w:rsidRPr="00D73D87" w:rsidR="008F7BBA">
        <w:rPr>
          <w:rFonts w:ascii="Times New Roman" w:hAnsi="Times New Roman"/>
          <w:sz w:val="24"/>
          <w:szCs w:val="24"/>
          <w:lang w:val="en-GB"/>
        </w:rPr>
        <w:t xml:space="preserve">ver the </w:t>
      </w:r>
      <w:r w:rsidRPr="00D73D87" w:rsidR="00A63593">
        <w:rPr>
          <w:rFonts w:ascii="Times New Roman" w:hAnsi="Times New Roman"/>
          <w:sz w:val="24"/>
          <w:szCs w:val="24"/>
          <w:lang w:val="en-GB"/>
        </w:rPr>
        <w:t>remaining weeks</w:t>
      </w:r>
      <w:r w:rsidRPr="00D73D87" w:rsidR="008F7BBA">
        <w:rPr>
          <w:rFonts w:ascii="Times New Roman" w:hAnsi="Times New Roman"/>
          <w:sz w:val="24"/>
          <w:szCs w:val="24"/>
          <w:lang w:val="en-GB"/>
        </w:rPr>
        <w:t xml:space="preserve"> </w:t>
      </w:r>
      <w:r w:rsidRPr="00D73D87" w:rsidR="00A761F2">
        <w:rPr>
          <w:rFonts w:ascii="Times New Roman" w:hAnsi="Times New Roman"/>
          <w:sz w:val="24"/>
          <w:szCs w:val="24"/>
          <w:lang w:val="en-GB"/>
        </w:rPr>
        <w:t>as</w:t>
      </w:r>
      <w:r w:rsidRPr="00D73D87" w:rsidR="008F7BBA">
        <w:rPr>
          <w:rFonts w:ascii="Times New Roman" w:hAnsi="Times New Roman"/>
          <w:sz w:val="24"/>
          <w:szCs w:val="24"/>
          <w:lang w:val="en-GB"/>
        </w:rPr>
        <w:t xml:space="preserve"> our first season</w:t>
      </w:r>
      <w:r w:rsidRPr="00D73D87" w:rsidR="00A761F2">
        <w:rPr>
          <w:rFonts w:ascii="Times New Roman" w:hAnsi="Times New Roman"/>
          <w:sz w:val="24"/>
          <w:szCs w:val="24"/>
          <w:lang w:val="en-GB"/>
        </w:rPr>
        <w:t xml:space="preserve"> ended,</w:t>
      </w:r>
      <w:r w:rsidRPr="00D73D87" w:rsidR="008F7BBA">
        <w:rPr>
          <w:rFonts w:ascii="Times New Roman" w:hAnsi="Times New Roman"/>
          <w:sz w:val="24"/>
          <w:szCs w:val="24"/>
          <w:lang w:val="en-GB"/>
        </w:rPr>
        <w:t xml:space="preserve"> I </w:t>
      </w:r>
      <w:r w:rsidRPr="00D73D87" w:rsidR="00A63593">
        <w:rPr>
          <w:rFonts w:ascii="Times New Roman" w:hAnsi="Times New Roman"/>
          <w:sz w:val="24"/>
          <w:szCs w:val="24"/>
          <w:lang w:val="en-GB"/>
        </w:rPr>
        <w:t>was</w:t>
      </w:r>
      <w:r w:rsidRPr="00D73D87" w:rsidR="008F7BBA">
        <w:rPr>
          <w:rFonts w:ascii="Times New Roman" w:hAnsi="Times New Roman"/>
          <w:sz w:val="24"/>
          <w:szCs w:val="24"/>
          <w:lang w:val="en-GB"/>
        </w:rPr>
        <w:t xml:space="preserve"> introduced to some twen</w:t>
      </w:r>
      <w:r w:rsidRPr="00D73D87" w:rsidR="004E0844">
        <w:rPr>
          <w:rFonts w:ascii="Times New Roman" w:hAnsi="Times New Roman"/>
          <w:sz w:val="24"/>
          <w:szCs w:val="24"/>
          <w:lang w:val="en-GB"/>
        </w:rPr>
        <w:t>ty friends and relatives including her sister and brother.</w:t>
      </w:r>
    </w:p>
    <w:p w:rsidRPr="00D73D87" w:rsidR="00D6689E" w:rsidP="00B930DC" w:rsidRDefault="00A63593" w14:paraId="516767F4" w14:textId="3CA62E22">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E</w:t>
      </w:r>
      <w:r w:rsidRPr="00D73D87" w:rsidR="00D6689E">
        <w:rPr>
          <w:rFonts w:ascii="Times New Roman" w:hAnsi="Times New Roman"/>
          <w:sz w:val="24"/>
          <w:szCs w:val="24"/>
          <w:lang w:val="en-GB"/>
        </w:rPr>
        <w:t>v</w:t>
      </w:r>
      <w:r w:rsidRPr="00D73D87" w:rsidR="00180FE7">
        <w:rPr>
          <w:rFonts w:ascii="Times New Roman" w:hAnsi="Times New Roman"/>
          <w:sz w:val="24"/>
          <w:szCs w:val="24"/>
          <w:lang w:val="en-GB"/>
        </w:rPr>
        <w:t>e</w:t>
      </w:r>
      <w:r w:rsidRPr="00D73D87" w:rsidR="00D6689E">
        <w:rPr>
          <w:rFonts w:ascii="Times New Roman" w:hAnsi="Times New Roman"/>
          <w:sz w:val="24"/>
          <w:szCs w:val="24"/>
          <w:lang w:val="en-GB"/>
        </w:rPr>
        <w:t xml:space="preserve">ry time we </w:t>
      </w:r>
      <w:r w:rsidRPr="00D73D87">
        <w:rPr>
          <w:rFonts w:ascii="Times New Roman" w:hAnsi="Times New Roman"/>
          <w:sz w:val="24"/>
          <w:szCs w:val="24"/>
          <w:lang w:val="en-GB"/>
        </w:rPr>
        <w:t xml:space="preserve">shook hands and </w:t>
      </w:r>
      <w:r w:rsidRPr="00D73D87" w:rsidR="00D6689E">
        <w:rPr>
          <w:rFonts w:ascii="Times New Roman" w:hAnsi="Times New Roman"/>
          <w:sz w:val="24"/>
          <w:szCs w:val="24"/>
          <w:lang w:val="en-GB"/>
        </w:rPr>
        <w:t xml:space="preserve">said </w:t>
      </w:r>
      <w:r w:rsidRPr="00D73D87" w:rsidR="006005F0">
        <w:rPr>
          <w:rFonts w:ascii="Times New Roman" w:hAnsi="Times New Roman"/>
          <w:sz w:val="24"/>
          <w:szCs w:val="24"/>
          <w:lang w:val="en-GB"/>
        </w:rPr>
        <w:t>goodbye</w:t>
      </w:r>
      <w:r w:rsidRPr="00D73D87" w:rsidR="00D6689E">
        <w:rPr>
          <w:rFonts w:ascii="Times New Roman" w:hAnsi="Times New Roman"/>
          <w:sz w:val="24"/>
          <w:szCs w:val="24"/>
          <w:lang w:val="en-GB"/>
        </w:rPr>
        <w:t xml:space="preserve">, I found myself </w:t>
      </w:r>
      <w:r w:rsidR="005A5C4B">
        <w:rPr>
          <w:rFonts w:ascii="Times New Roman" w:hAnsi="Times New Roman"/>
          <w:sz w:val="24"/>
          <w:szCs w:val="24"/>
          <w:lang w:val="en-GB"/>
        </w:rPr>
        <w:t>keenly anticipating</w:t>
      </w:r>
      <w:r w:rsidRPr="00D73D87" w:rsidR="00D6689E">
        <w:rPr>
          <w:rFonts w:ascii="Times New Roman" w:hAnsi="Times New Roman"/>
          <w:sz w:val="24"/>
          <w:szCs w:val="24"/>
          <w:lang w:val="en-GB"/>
        </w:rPr>
        <w:t xml:space="preserve"> our next</w:t>
      </w:r>
      <w:r w:rsidRPr="00D73D87" w:rsidR="00180FE7">
        <w:rPr>
          <w:rFonts w:ascii="Times New Roman" w:hAnsi="Times New Roman"/>
          <w:sz w:val="24"/>
          <w:szCs w:val="24"/>
          <w:lang w:val="en-GB"/>
        </w:rPr>
        <w:t xml:space="preserve"> meeting.</w:t>
      </w:r>
      <w:r w:rsidRPr="00D73D87">
        <w:rPr>
          <w:rFonts w:ascii="Times New Roman" w:hAnsi="Times New Roman"/>
          <w:sz w:val="24"/>
          <w:szCs w:val="24"/>
          <w:lang w:val="en-GB"/>
        </w:rPr>
        <w:t xml:space="preserve"> I longed to escort her home and kiss her goodnight, but beyond her long lingering looks and stroking my arm, she never hinted </w:t>
      </w:r>
      <w:r w:rsidRPr="00D73D87" w:rsidR="000904C2">
        <w:rPr>
          <w:rFonts w:ascii="Times New Roman" w:hAnsi="Times New Roman"/>
          <w:sz w:val="24"/>
          <w:szCs w:val="24"/>
          <w:lang w:val="en-GB"/>
        </w:rPr>
        <w:t>she wanted more</w:t>
      </w:r>
      <w:r w:rsidRPr="00D73D87">
        <w:rPr>
          <w:rFonts w:ascii="Times New Roman" w:hAnsi="Times New Roman"/>
          <w:sz w:val="24"/>
          <w:szCs w:val="24"/>
          <w:lang w:val="en-GB"/>
        </w:rPr>
        <w:t>. Despite ou</w:t>
      </w:r>
      <w:r w:rsidRPr="00D73D87" w:rsidR="00AD631B">
        <w:rPr>
          <w:rFonts w:ascii="Times New Roman" w:hAnsi="Times New Roman"/>
          <w:sz w:val="24"/>
          <w:szCs w:val="24"/>
          <w:lang w:val="en-GB"/>
        </w:rPr>
        <w:t>r</w:t>
      </w:r>
      <w:r w:rsidRPr="00D73D87">
        <w:rPr>
          <w:rFonts w:ascii="Times New Roman" w:hAnsi="Times New Roman"/>
          <w:sz w:val="24"/>
          <w:szCs w:val="24"/>
          <w:lang w:val="en-GB"/>
        </w:rPr>
        <w:t xml:space="preserve"> </w:t>
      </w:r>
      <w:r w:rsidRPr="00D73D87" w:rsidR="00006C77">
        <w:rPr>
          <w:rFonts w:ascii="Times New Roman" w:hAnsi="Times New Roman"/>
          <w:sz w:val="24"/>
          <w:szCs w:val="24"/>
          <w:lang w:val="en-GB"/>
        </w:rPr>
        <w:t>communication difficulties</w:t>
      </w:r>
      <w:r w:rsidRPr="00D73D87">
        <w:rPr>
          <w:rFonts w:ascii="Times New Roman" w:hAnsi="Times New Roman"/>
          <w:sz w:val="24"/>
          <w:szCs w:val="24"/>
          <w:lang w:val="en-GB"/>
        </w:rPr>
        <w:t xml:space="preserve">, we </w:t>
      </w:r>
      <w:r w:rsidRPr="00D73D87" w:rsidR="00006C77">
        <w:rPr>
          <w:rFonts w:ascii="Times New Roman" w:hAnsi="Times New Roman"/>
          <w:sz w:val="24"/>
          <w:szCs w:val="24"/>
          <w:lang w:val="en-GB"/>
        </w:rPr>
        <w:t>became</w:t>
      </w:r>
      <w:r w:rsidRPr="00D73D87">
        <w:rPr>
          <w:rFonts w:ascii="Times New Roman" w:hAnsi="Times New Roman"/>
          <w:sz w:val="24"/>
          <w:szCs w:val="24"/>
          <w:lang w:val="en-GB"/>
        </w:rPr>
        <w:t xml:space="preserve"> </w:t>
      </w:r>
      <w:r w:rsidRPr="00D73D87" w:rsidR="000904C2">
        <w:rPr>
          <w:rFonts w:ascii="Times New Roman" w:hAnsi="Times New Roman"/>
          <w:sz w:val="24"/>
          <w:szCs w:val="24"/>
          <w:lang w:val="en-GB"/>
        </w:rPr>
        <w:t>great</w:t>
      </w:r>
      <w:r w:rsidRPr="00D73D87">
        <w:rPr>
          <w:rFonts w:ascii="Times New Roman" w:hAnsi="Times New Roman"/>
          <w:sz w:val="24"/>
          <w:szCs w:val="24"/>
          <w:lang w:val="en-GB"/>
        </w:rPr>
        <w:t xml:space="preserve"> friends. By the warm vibes I received from her friends</w:t>
      </w:r>
      <w:r w:rsidRPr="00D73D87" w:rsidR="00006C77">
        <w:rPr>
          <w:rFonts w:ascii="Times New Roman" w:hAnsi="Times New Roman"/>
          <w:sz w:val="24"/>
          <w:szCs w:val="24"/>
          <w:lang w:val="en-GB"/>
        </w:rPr>
        <w:t>,</w:t>
      </w:r>
      <w:r w:rsidRPr="00D73D87">
        <w:rPr>
          <w:rFonts w:ascii="Times New Roman" w:hAnsi="Times New Roman"/>
          <w:sz w:val="24"/>
          <w:szCs w:val="24"/>
          <w:lang w:val="en-GB"/>
        </w:rPr>
        <w:t xml:space="preserve"> I could only assume they approved of me, but I did wonder where this was going.</w:t>
      </w:r>
    </w:p>
    <w:p w:rsidRPr="00D73D87" w:rsidR="00A63593" w:rsidP="00B930DC" w:rsidRDefault="00A63593" w14:paraId="60E4BEC4" w14:textId="7C1A76C1">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As the guest numbers dropped and I had more time to myself</w:t>
      </w:r>
      <w:r w:rsidRPr="00D73D87" w:rsidR="00906A48">
        <w:rPr>
          <w:rFonts w:ascii="Times New Roman" w:hAnsi="Times New Roman"/>
          <w:sz w:val="24"/>
          <w:szCs w:val="24"/>
          <w:lang w:val="en-GB"/>
        </w:rPr>
        <w:t>,</w:t>
      </w:r>
      <w:r w:rsidRPr="00D73D87">
        <w:rPr>
          <w:rFonts w:ascii="Times New Roman" w:hAnsi="Times New Roman"/>
          <w:sz w:val="24"/>
          <w:szCs w:val="24"/>
          <w:lang w:val="en-GB"/>
        </w:rPr>
        <w:t xml:space="preserve"> I could have hit the town or struck up a relationship with one of the many available girls at Narixa</w:t>
      </w:r>
      <w:r w:rsidRPr="00D73D87" w:rsidR="00906A48">
        <w:rPr>
          <w:rFonts w:ascii="Times New Roman" w:hAnsi="Times New Roman"/>
          <w:sz w:val="24"/>
          <w:szCs w:val="24"/>
          <w:lang w:val="en-GB"/>
        </w:rPr>
        <w:t xml:space="preserve">, but I was drawn to </w:t>
      </w:r>
      <w:r w:rsidRPr="00D57F0E" w:rsidR="00D57F0E">
        <w:rPr>
          <w:rFonts w:ascii="Times New Roman" w:hAnsi="Times New Roman"/>
          <w:color w:val="111111"/>
          <w:sz w:val="24"/>
          <w:szCs w:val="24"/>
          <w:shd w:val="clear" w:color="auto" w:fill="FFFFFF"/>
        </w:rPr>
        <w:t>Lucía</w:t>
      </w:r>
      <w:r w:rsidRPr="00D73D87" w:rsidR="00906A48">
        <w:rPr>
          <w:rFonts w:ascii="Times New Roman" w:hAnsi="Times New Roman"/>
          <w:sz w:val="24"/>
          <w:szCs w:val="24"/>
          <w:lang w:val="en-GB"/>
        </w:rPr>
        <w:t>. If she was English, we would be mutually exploring each other’s bodies by now</w:t>
      </w:r>
      <w:r w:rsidRPr="00D73D87" w:rsidR="00006C77">
        <w:rPr>
          <w:rFonts w:ascii="Times New Roman" w:hAnsi="Times New Roman"/>
          <w:sz w:val="24"/>
          <w:szCs w:val="24"/>
          <w:lang w:val="en-GB"/>
        </w:rPr>
        <w:t>,</w:t>
      </w:r>
      <w:r w:rsidRPr="00D73D87" w:rsidR="00906A48">
        <w:rPr>
          <w:rFonts w:ascii="Times New Roman" w:hAnsi="Times New Roman"/>
          <w:sz w:val="24"/>
          <w:szCs w:val="24"/>
          <w:lang w:val="en-GB"/>
        </w:rPr>
        <w:t xml:space="preserve"> and much as I wanted to be alone with </w:t>
      </w:r>
      <w:r w:rsidRPr="00D73D87" w:rsidR="00324065">
        <w:rPr>
          <w:rFonts w:ascii="Times New Roman" w:hAnsi="Times New Roman"/>
          <w:sz w:val="24"/>
          <w:szCs w:val="24"/>
          <w:lang w:val="en-GB"/>
        </w:rPr>
        <w:t>her</w:t>
      </w:r>
      <w:r w:rsidRPr="00D73D87" w:rsidR="00906A48">
        <w:rPr>
          <w:rFonts w:ascii="Times New Roman" w:hAnsi="Times New Roman"/>
          <w:sz w:val="24"/>
          <w:szCs w:val="24"/>
          <w:lang w:val="en-GB"/>
        </w:rPr>
        <w:t>, I respected their way of courting even though I had no idea of the boundaries or how I was expected to behave.</w:t>
      </w:r>
    </w:p>
    <w:p w:rsidRPr="00D73D87" w:rsidR="00180FE7" w:rsidP="00B930DC" w:rsidRDefault="00A63593" w14:paraId="7CD3AEBA" w14:textId="06422715">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With the prospect of long and lonely winter months</w:t>
      </w:r>
      <w:r w:rsidRPr="00D73D87" w:rsidR="00906A48">
        <w:rPr>
          <w:rFonts w:ascii="Times New Roman" w:hAnsi="Times New Roman"/>
          <w:sz w:val="24"/>
          <w:szCs w:val="24"/>
          <w:lang w:val="en-GB"/>
        </w:rPr>
        <w:t>,</w:t>
      </w:r>
      <w:r w:rsidRPr="00D73D87">
        <w:rPr>
          <w:rFonts w:ascii="Times New Roman" w:hAnsi="Times New Roman"/>
          <w:sz w:val="24"/>
          <w:szCs w:val="24"/>
          <w:lang w:val="en-GB"/>
        </w:rPr>
        <w:t xml:space="preserve"> </w:t>
      </w:r>
      <w:r w:rsidRPr="00D73D87" w:rsidR="00A761F2">
        <w:rPr>
          <w:rFonts w:ascii="Times New Roman" w:hAnsi="Times New Roman"/>
          <w:sz w:val="24"/>
          <w:szCs w:val="24"/>
          <w:lang w:val="en-GB"/>
        </w:rPr>
        <w:t xml:space="preserve">I thought one morning as I showered, </w:t>
      </w:r>
      <w:r w:rsidRPr="00D73D87" w:rsidR="006005F0">
        <w:rPr>
          <w:rFonts w:ascii="Times New Roman" w:hAnsi="Times New Roman"/>
          <w:sz w:val="24"/>
          <w:szCs w:val="24"/>
          <w:lang w:val="en-GB"/>
        </w:rPr>
        <w:t xml:space="preserve">I should </w:t>
      </w:r>
      <w:r w:rsidRPr="00D73D87">
        <w:rPr>
          <w:rFonts w:ascii="Times New Roman" w:hAnsi="Times New Roman"/>
          <w:sz w:val="24"/>
          <w:szCs w:val="24"/>
          <w:lang w:val="en-GB"/>
        </w:rPr>
        <w:t xml:space="preserve">probably </w:t>
      </w:r>
      <w:r w:rsidRPr="00D73D87" w:rsidR="006005F0">
        <w:rPr>
          <w:rFonts w:ascii="Times New Roman" w:hAnsi="Times New Roman"/>
          <w:sz w:val="24"/>
          <w:szCs w:val="24"/>
          <w:lang w:val="en-GB"/>
        </w:rPr>
        <w:t>do something to make this more formal</w:t>
      </w:r>
      <w:r w:rsidRPr="00D73D87">
        <w:rPr>
          <w:rFonts w:ascii="Times New Roman" w:hAnsi="Times New Roman"/>
          <w:sz w:val="24"/>
          <w:szCs w:val="24"/>
          <w:lang w:val="en-GB"/>
        </w:rPr>
        <w:t>.</w:t>
      </w:r>
      <w:r w:rsidRPr="00D73D87" w:rsidR="00BB1800">
        <w:rPr>
          <w:rFonts w:ascii="Times New Roman" w:hAnsi="Times New Roman"/>
          <w:sz w:val="24"/>
          <w:szCs w:val="24"/>
          <w:lang w:val="en-GB"/>
        </w:rPr>
        <w:t xml:space="preserve"> But I had no idea how </w:t>
      </w:r>
      <w:r w:rsidRPr="00D73D87" w:rsidR="00006C77">
        <w:rPr>
          <w:rFonts w:ascii="Times New Roman" w:hAnsi="Times New Roman"/>
          <w:sz w:val="24"/>
          <w:szCs w:val="24"/>
          <w:lang w:val="en-GB"/>
        </w:rPr>
        <w:t xml:space="preserve">without </w:t>
      </w:r>
      <w:r w:rsidRPr="00D73D87" w:rsidR="00BB1800">
        <w:rPr>
          <w:rFonts w:ascii="Times New Roman" w:hAnsi="Times New Roman"/>
          <w:sz w:val="24"/>
          <w:szCs w:val="24"/>
          <w:lang w:val="en-GB"/>
        </w:rPr>
        <w:t>breaking</w:t>
      </w:r>
      <w:r w:rsidRPr="00D73D87" w:rsidR="00FE67E9">
        <w:rPr>
          <w:rFonts w:ascii="Times New Roman" w:hAnsi="Times New Roman"/>
          <w:sz w:val="24"/>
          <w:szCs w:val="24"/>
          <w:lang w:val="en-GB"/>
        </w:rPr>
        <w:t xml:space="preserve"> their rules of engagement which were completely different from mine. After all these </w:t>
      </w:r>
      <w:r w:rsidRPr="00D73D87" w:rsidR="007B3C48">
        <w:rPr>
          <w:rFonts w:ascii="Times New Roman" w:hAnsi="Times New Roman"/>
          <w:sz w:val="24"/>
          <w:szCs w:val="24"/>
          <w:lang w:val="en-GB"/>
        </w:rPr>
        <w:t xml:space="preserve">times </w:t>
      </w:r>
      <w:r w:rsidRPr="00D73D87" w:rsidR="00906A48">
        <w:rPr>
          <w:rFonts w:ascii="Times New Roman" w:hAnsi="Times New Roman"/>
          <w:sz w:val="24"/>
          <w:szCs w:val="24"/>
          <w:lang w:val="en-GB"/>
        </w:rPr>
        <w:t>together,</w:t>
      </w:r>
      <w:r w:rsidRPr="00D73D87" w:rsidR="007B3C48">
        <w:rPr>
          <w:rFonts w:ascii="Times New Roman" w:hAnsi="Times New Roman"/>
          <w:sz w:val="24"/>
          <w:szCs w:val="24"/>
          <w:lang w:val="en-GB"/>
        </w:rPr>
        <w:t xml:space="preserve"> we had never been alone, held hands</w:t>
      </w:r>
      <w:r w:rsidRPr="00D73D87" w:rsidR="00006C77">
        <w:rPr>
          <w:rFonts w:ascii="Times New Roman" w:hAnsi="Times New Roman"/>
          <w:sz w:val="24"/>
          <w:szCs w:val="24"/>
          <w:lang w:val="en-GB"/>
        </w:rPr>
        <w:t>,</w:t>
      </w:r>
      <w:r w:rsidRPr="00D73D87" w:rsidR="007B3C48">
        <w:rPr>
          <w:rFonts w:ascii="Times New Roman" w:hAnsi="Times New Roman"/>
          <w:sz w:val="24"/>
          <w:szCs w:val="24"/>
          <w:lang w:val="en-GB"/>
        </w:rPr>
        <w:t xml:space="preserve"> or kissed. I certainly </w:t>
      </w:r>
      <w:r w:rsidRPr="00D73D87" w:rsidR="00A761F2">
        <w:rPr>
          <w:rFonts w:ascii="Times New Roman" w:hAnsi="Times New Roman"/>
          <w:sz w:val="24"/>
          <w:szCs w:val="24"/>
          <w:lang w:val="en-GB"/>
        </w:rPr>
        <w:t>yearned to</w:t>
      </w:r>
      <w:r w:rsidRPr="00D73D87" w:rsidR="007B3C48">
        <w:rPr>
          <w:rFonts w:ascii="Times New Roman" w:hAnsi="Times New Roman"/>
          <w:sz w:val="24"/>
          <w:szCs w:val="24"/>
          <w:lang w:val="en-GB"/>
        </w:rPr>
        <w:t>.</w:t>
      </w:r>
      <w:r w:rsidRPr="00D73D87" w:rsidR="00906A48">
        <w:rPr>
          <w:rFonts w:ascii="Times New Roman" w:hAnsi="Times New Roman"/>
          <w:sz w:val="24"/>
          <w:szCs w:val="24"/>
          <w:lang w:val="en-GB"/>
        </w:rPr>
        <w:t xml:space="preserve"> The question was, did she?”</w:t>
      </w:r>
    </w:p>
    <w:p w:rsidRPr="00D73D87" w:rsidR="008F71B8" w:rsidRDefault="008F71B8" w14:paraId="74DEB7B0" w14:textId="1F39DE10">
      <w:pPr>
        <w:rPr>
          <w:rFonts w:ascii="Times New Roman" w:hAnsi="Times New Roman" w:eastAsia="Calibri" w:cs="Times New Roman"/>
          <w:iCs/>
          <w:sz w:val="24"/>
          <w:szCs w:val="24"/>
          <w:lang w:val="en-GB"/>
        </w:rPr>
      </w:pPr>
      <w:r w:rsidRPr="00D73D87">
        <w:rPr>
          <w:rFonts w:ascii="Times New Roman" w:hAnsi="Times New Roman"/>
          <w:sz w:val="24"/>
          <w:szCs w:val="24"/>
          <w:lang w:val="en-GB"/>
        </w:rPr>
        <w:br w:type="page"/>
      </w:r>
    </w:p>
    <w:p w:rsidRPr="00D73D87" w:rsidR="008F71B8" w:rsidP="008A2829" w:rsidRDefault="00906A48" w14:paraId="0A08E0DC" w14:textId="43D82CFC">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lastRenderedPageBreak/>
        <w:t>Chapter</w:t>
      </w:r>
      <w:r w:rsidRPr="00D73D87" w:rsidR="006E32A0">
        <w:rPr>
          <w:rFonts w:ascii="Times New Roman" w:hAnsi="Times New Roman"/>
          <w:sz w:val="24"/>
          <w:szCs w:val="24"/>
          <w:lang w:val="en-GB"/>
        </w:rPr>
        <w:t xml:space="preserve"> 2</w:t>
      </w:r>
      <w:r w:rsidR="00A70F2B">
        <w:rPr>
          <w:rFonts w:ascii="Times New Roman" w:hAnsi="Times New Roman"/>
          <w:sz w:val="24"/>
          <w:szCs w:val="24"/>
          <w:lang w:val="en-GB"/>
        </w:rPr>
        <w:t>7</w:t>
      </w:r>
      <w:r w:rsidRPr="00D73D87" w:rsidR="00EB4D00">
        <w:rPr>
          <w:rFonts w:ascii="Times New Roman" w:hAnsi="Times New Roman"/>
          <w:sz w:val="24"/>
          <w:szCs w:val="24"/>
          <w:lang w:val="en-GB"/>
        </w:rPr>
        <w:t xml:space="preserve"> – Chaperones </w:t>
      </w:r>
      <w:proofErr w:type="gramStart"/>
      <w:r w:rsidRPr="00D73D87" w:rsidR="00EB4D00">
        <w:rPr>
          <w:rFonts w:ascii="Times New Roman" w:hAnsi="Times New Roman"/>
          <w:sz w:val="24"/>
          <w:szCs w:val="24"/>
          <w:lang w:val="en-GB"/>
        </w:rPr>
        <w:t>required</w:t>
      </w:r>
      <w:proofErr w:type="gramEnd"/>
    </w:p>
    <w:p w:rsidRPr="00D73D87" w:rsidR="008A2829" w:rsidP="008A2829" w:rsidRDefault="008A2829" w14:paraId="1E2ED157" w14:textId="77777777">
      <w:pPr>
        <w:spacing w:after="0" w:line="360" w:lineRule="auto"/>
        <w:ind w:firstLine="720"/>
        <w:rPr>
          <w:rFonts w:ascii="Times New Roman" w:hAnsi="Times New Roman"/>
          <w:sz w:val="24"/>
          <w:szCs w:val="24"/>
          <w:shd w:val="clear" w:color="auto" w:fill="FFFFFF"/>
          <w:lang w:val="en-GB"/>
        </w:rPr>
      </w:pPr>
    </w:p>
    <w:p w:rsidRPr="00D73D87" w:rsidR="008A2829" w:rsidP="008A2829" w:rsidRDefault="008A2829" w14:paraId="0521B613" w14:textId="230CD66A">
      <w:pPr>
        <w:spacing w:after="0" w:line="360" w:lineRule="auto"/>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“Hola </w:t>
      </w:r>
      <w:r w:rsidRPr="00D57F0E" w:rsidR="00D57F0E">
        <w:rPr>
          <w:rFonts w:ascii="Times New Roman" w:hAnsi="Times New Roman" w:cs="Times New Roman"/>
          <w:color w:val="111111"/>
          <w:sz w:val="24"/>
          <w:szCs w:val="24"/>
          <w:shd w:val="clear" w:color="auto" w:fill="FFFFFF"/>
        </w:rPr>
        <w:t>Lucía</w:t>
      </w:r>
      <w:r w:rsidRPr="00D73D87">
        <w:rPr>
          <w:rFonts w:ascii="Times New Roman" w:hAnsi="Times New Roman"/>
          <w:sz w:val="24"/>
          <w:szCs w:val="24"/>
          <w:shd w:val="clear" w:color="auto" w:fill="FFFFFF"/>
          <w:lang w:val="en-GB"/>
        </w:rPr>
        <w:t xml:space="preserve">,” </w:t>
      </w:r>
      <w:r w:rsidRPr="00D73D87" w:rsidR="00BE2826">
        <w:rPr>
          <w:rFonts w:ascii="Times New Roman" w:hAnsi="Times New Roman"/>
          <w:sz w:val="24"/>
          <w:szCs w:val="24"/>
          <w:shd w:val="clear" w:color="auto" w:fill="FFFFFF"/>
          <w:lang w:val="en-GB"/>
        </w:rPr>
        <w:t xml:space="preserve">I </w:t>
      </w:r>
      <w:r w:rsidRPr="00D73D87">
        <w:rPr>
          <w:rFonts w:ascii="Times New Roman" w:hAnsi="Times New Roman"/>
          <w:sz w:val="24"/>
          <w:szCs w:val="24"/>
          <w:shd w:val="clear" w:color="auto" w:fill="FFFFFF"/>
          <w:lang w:val="en-GB"/>
        </w:rPr>
        <w:t xml:space="preserve">said </w:t>
      </w:r>
      <w:r w:rsidRPr="00D73D87" w:rsidR="00BE2826">
        <w:rPr>
          <w:rFonts w:ascii="Times New Roman" w:hAnsi="Times New Roman"/>
          <w:sz w:val="24"/>
          <w:szCs w:val="24"/>
          <w:shd w:val="clear" w:color="auto" w:fill="FFFFFF"/>
          <w:lang w:val="en-GB"/>
        </w:rPr>
        <w:t xml:space="preserve">one morn</w:t>
      </w:r>
      <w:commentRangeStart w:id="526395400"/>
      <w:r w:rsidRPr="00D73D87" w:rsidR="00BE2826">
        <w:rPr>
          <w:rFonts w:ascii="Times New Roman" w:hAnsi="Times New Roman"/>
          <w:sz w:val="24"/>
          <w:szCs w:val="24"/>
          <w:shd w:val="clear" w:color="auto" w:fill="FFFFFF"/>
          <w:lang w:val="en-GB"/>
        </w:rPr>
        <w:t xml:space="preserve">ing on the way to </w:t>
      </w:r>
      <w:r w:rsidRPr="00D73D87">
        <w:rPr>
          <w:rFonts w:ascii="Times New Roman" w:hAnsi="Times New Roman"/>
          <w:sz w:val="24"/>
          <w:szCs w:val="24"/>
          <w:shd w:val="clear" w:color="auto" w:fill="FFFFFF"/>
          <w:lang w:val="en-GB"/>
        </w:rPr>
        <w:t xml:space="preserve">the greengrocer on Calle </w:t>
      </w:r>
      <w:r w:rsidRPr="00D73D87">
        <w:rPr>
          <w:rFonts w:ascii="Times New Roman" w:hAnsi="Times New Roman"/>
          <w:sz w:val="24"/>
          <w:szCs w:val="24"/>
          <w:shd w:val="clear" w:color="auto" w:fill="FFFFFF"/>
          <w:lang w:val="en-GB"/>
        </w:rPr>
        <w:t>Pintada</w:t>
      </w:r>
      <w:r w:rsidRPr="00D73D87">
        <w:rPr>
          <w:rFonts w:ascii="Times New Roman" w:hAnsi="Times New Roman"/>
          <w:sz w:val="24"/>
          <w:szCs w:val="24"/>
          <w:shd w:val="clear" w:color="auto" w:fill="FFFFFF"/>
          <w:lang w:val="en-GB"/>
        </w:rPr>
        <w:t>.</w:t>
      </w:r>
      <w:r w:rsidRPr="00D73D87" w:rsidR="00324065">
        <w:rPr>
          <w:rFonts w:ascii="Times New Roman" w:hAnsi="Times New Roman"/>
          <w:sz w:val="24"/>
          <w:szCs w:val="24"/>
          <w:shd w:val="clear" w:color="auto" w:fill="FFFFFF"/>
          <w:lang w:val="en-GB"/>
        </w:rPr>
        <w:t xml:space="preserve"> She was about to enter a house at the top end of the street.</w:t>
      </w:r>
      <w:r w:rsidRPr="00D73D87">
        <w:rPr>
          <w:rFonts w:ascii="Times New Roman" w:hAnsi="Times New Roman"/>
          <w:sz w:val="24"/>
          <w:szCs w:val="24"/>
          <w:shd w:val="clear" w:color="auto" w:fill="FFFFFF"/>
          <w:lang w:val="en-GB"/>
        </w:rPr>
        <w:t xml:space="preserve"> </w:t>
      </w:r>
      <w:r w:rsidRPr="00D73D87" w:rsidR="00324065">
        <w:rPr>
          <w:rFonts w:ascii="Times New Roman" w:hAnsi="Times New Roman"/>
          <w:sz w:val="24"/>
          <w:szCs w:val="24"/>
          <w:shd w:val="clear" w:color="auto" w:fill="FFFFFF"/>
          <w:lang w:val="en-GB"/>
        </w:rPr>
        <w:t xml:space="preserve">It was the first time I had used the shortened version of </w:t>
      </w:r>
      <w:r w:rsidRPr="00D57F0E" w:rsidR="00712C4D">
        <w:rPr>
          <w:rFonts w:ascii="Times New Roman" w:hAnsi="Times New Roman" w:cs="Times New Roman"/>
          <w:color w:val="111111"/>
          <w:sz w:val="24"/>
          <w:szCs w:val="24"/>
          <w:shd w:val="clear" w:color="auto" w:fill="FFFFFF"/>
        </w:rPr>
        <w:t>Lucía,</w:t>
      </w:r>
      <w:r w:rsidRPr="00D73D87" w:rsidR="00324065">
        <w:rPr>
          <w:rFonts w:ascii="Times New Roman" w:hAnsi="Times New Roman"/>
          <w:sz w:val="24"/>
          <w:szCs w:val="24"/>
          <w:shd w:val="clear" w:color="auto" w:fill="FFFFFF"/>
          <w:lang w:val="en-GB"/>
        </w:rPr>
        <w:t xml:space="preserve"> </w:t>
      </w:r>
      <w:r w:rsidRPr="00D73D87" w:rsidR="00DA67FB">
        <w:rPr>
          <w:rFonts w:ascii="Times New Roman" w:hAnsi="Times New Roman"/>
          <w:sz w:val="24"/>
          <w:szCs w:val="24"/>
          <w:shd w:val="clear" w:color="auto" w:fill="FFFFFF"/>
          <w:lang w:val="en-GB"/>
        </w:rPr>
        <w:t xml:space="preserve">and she nodded approvin</w:t>
      </w:r>
      <w:commentRangeEnd w:id="526395400"/>
      <w:r>
        <w:rPr>
          <w:rStyle w:val="CommentReference"/>
        </w:rPr>
        <w:commentReference w:id="526395400"/>
      </w:r>
      <w:r w:rsidRPr="00D73D87" w:rsidR="00DA67FB">
        <w:rPr>
          <w:rFonts w:ascii="Times New Roman" w:hAnsi="Times New Roman"/>
          <w:sz w:val="24"/>
          <w:szCs w:val="24"/>
          <w:shd w:val="clear" w:color="auto" w:fill="FFFFFF"/>
          <w:lang w:val="en-GB"/>
        </w:rPr>
        <w:t xml:space="preserve">gly. I smiled; we were moving forward. </w:t>
      </w:r>
      <w:r w:rsidRPr="00D73D87" w:rsidR="00BE2826">
        <w:rPr>
          <w:rFonts w:ascii="Times New Roman" w:hAnsi="Times New Roman"/>
          <w:sz w:val="24"/>
          <w:szCs w:val="24"/>
          <w:shd w:val="clear" w:color="auto" w:fill="FFFFFF"/>
          <w:lang w:val="en-GB"/>
        </w:rPr>
        <w:t>“Is this where you live?”</w:t>
      </w:r>
    </w:p>
    <w:p w:rsidRPr="00D73D87" w:rsidR="008A2829" w:rsidP="008A2829" w:rsidRDefault="008A2829" w14:paraId="7952A49B" w14:textId="6A27CDFF">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t>
      </w:r>
      <w:r w:rsidRPr="00D73D87" w:rsidR="00BE2826">
        <w:rPr>
          <w:rFonts w:ascii="Times New Roman" w:hAnsi="Times New Roman"/>
          <w:sz w:val="24"/>
          <w:szCs w:val="24"/>
          <w:shd w:val="clear" w:color="auto" w:fill="FFFFFF"/>
          <w:lang w:val="en-GB"/>
        </w:rPr>
        <w:t xml:space="preserve">It is. </w:t>
      </w:r>
      <w:r w:rsidRPr="00D73D87">
        <w:rPr>
          <w:rFonts w:ascii="Times New Roman" w:hAnsi="Times New Roman"/>
          <w:sz w:val="24"/>
          <w:szCs w:val="24"/>
          <w:shd w:val="clear" w:color="auto" w:fill="FFFFFF"/>
          <w:lang w:val="en-GB"/>
        </w:rPr>
        <w:t>Checking up on me already?” she said with a cheeky grin.</w:t>
      </w:r>
    </w:p>
    <w:p w:rsidRPr="00D73D87" w:rsidR="008A2829" w:rsidP="008A2829" w:rsidRDefault="008A2829" w14:paraId="7281C6DE" w14:textId="369B1D94">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“Of course,” </w:t>
      </w:r>
      <w:r w:rsidRPr="00D73D87" w:rsidR="00BE2826">
        <w:rPr>
          <w:rFonts w:ascii="Times New Roman" w:hAnsi="Times New Roman"/>
          <w:sz w:val="24"/>
          <w:szCs w:val="24"/>
          <w:shd w:val="clear" w:color="auto" w:fill="FFFFFF"/>
          <w:lang w:val="en-GB"/>
        </w:rPr>
        <w:t xml:space="preserve">I </w:t>
      </w:r>
      <w:r w:rsidRPr="00D73D87">
        <w:rPr>
          <w:rFonts w:ascii="Times New Roman" w:hAnsi="Times New Roman"/>
          <w:sz w:val="24"/>
          <w:szCs w:val="24"/>
          <w:shd w:val="clear" w:color="auto" w:fill="FFFFFF"/>
          <w:lang w:val="en-GB"/>
        </w:rPr>
        <w:t>said in English. “Start as you mean to carry on.”</w:t>
      </w:r>
    </w:p>
    <w:p w:rsidRPr="00D73D87" w:rsidR="008A2829" w:rsidP="008A2829" w:rsidRDefault="008A2829" w14:paraId="77B71686" w14:textId="66C3FCB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t>
      </w:r>
      <w:r w:rsidRPr="00D73D87" w:rsidR="00DA67FB">
        <w:rPr>
          <w:rFonts w:ascii="Times New Roman" w:hAnsi="Times New Roman"/>
          <w:sz w:val="24"/>
          <w:szCs w:val="24"/>
          <w:shd w:val="clear" w:color="auto" w:fill="FFFFFF"/>
          <w:lang w:val="en-GB"/>
        </w:rPr>
        <w:t>Perdon</w:t>
      </w:r>
      <w:r w:rsidRPr="00D73D87">
        <w:rPr>
          <w:rFonts w:ascii="Times New Roman" w:hAnsi="Times New Roman"/>
          <w:sz w:val="24"/>
          <w:szCs w:val="24"/>
          <w:shd w:val="clear" w:color="auto" w:fill="FFFFFF"/>
          <w:lang w:val="en-GB"/>
        </w:rPr>
        <w:t>?” she said, frowning.</w:t>
      </w:r>
    </w:p>
    <w:p w:rsidRPr="00D73D87" w:rsidR="008A2829" w:rsidP="008A2829" w:rsidRDefault="008A2829" w14:paraId="45E817D4" w14:textId="2F3491D6">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“English humour,” </w:t>
      </w:r>
      <w:r w:rsidRPr="00D73D87" w:rsidR="00BE2826">
        <w:rPr>
          <w:rFonts w:ascii="Times New Roman" w:hAnsi="Times New Roman"/>
          <w:sz w:val="24"/>
          <w:szCs w:val="24"/>
          <w:shd w:val="clear" w:color="auto" w:fill="FFFFFF"/>
          <w:lang w:val="en-GB"/>
        </w:rPr>
        <w:t>I</w:t>
      </w:r>
      <w:r w:rsidRPr="00D73D87">
        <w:rPr>
          <w:rFonts w:ascii="Times New Roman" w:hAnsi="Times New Roman"/>
          <w:sz w:val="24"/>
          <w:szCs w:val="24"/>
          <w:shd w:val="clear" w:color="auto" w:fill="FFFFFF"/>
          <w:lang w:val="en-GB"/>
        </w:rPr>
        <w:t xml:space="preserve"> said.</w:t>
      </w:r>
    </w:p>
    <w:p w:rsidRPr="00D73D87" w:rsidR="008A2829" w:rsidP="008A2829" w:rsidRDefault="008A2829" w14:paraId="73E6F14F"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“Don’t waste your breath,” she said. “Even Spanish jokes are beyond me. Where are you going?”</w:t>
      </w:r>
    </w:p>
    <w:p w:rsidRPr="00D73D87" w:rsidR="008A2829" w:rsidP="008A2829" w:rsidRDefault="008A2829" w14:paraId="7DC466F8"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t>
      </w:r>
      <w:r w:rsidRPr="00D73D87">
        <w:rPr>
          <w:rFonts w:ascii="Times New Roman" w:hAnsi="Times New Roman"/>
          <w:sz w:val="24"/>
          <w:szCs w:val="24"/>
          <w:lang w:val="en-GB"/>
        </w:rPr>
        <w:t>El Rubio</w:t>
      </w:r>
      <w:r w:rsidRPr="00D73D87">
        <w:rPr>
          <w:rFonts w:ascii="Times New Roman" w:hAnsi="Times New Roman"/>
          <w:sz w:val="24"/>
          <w:szCs w:val="24"/>
          <w:shd w:val="clear" w:color="auto" w:fill="FFFFFF"/>
          <w:lang w:val="en-GB"/>
        </w:rPr>
        <w:t xml:space="preserve">, our chef, he </w:t>
      </w:r>
      <w:proofErr w:type="gramStart"/>
      <w:r w:rsidRPr="00D73D87">
        <w:rPr>
          <w:rFonts w:ascii="Times New Roman" w:hAnsi="Times New Roman"/>
          <w:sz w:val="24"/>
          <w:szCs w:val="24"/>
          <w:shd w:val="clear" w:color="auto" w:fill="FFFFFF"/>
          <w:lang w:val="en-GB"/>
        </w:rPr>
        <w:t>need</w:t>
      </w:r>
      <w:proofErr w:type="gramEnd"/>
      <w:r w:rsidRPr="00D73D87">
        <w:rPr>
          <w:rFonts w:ascii="Times New Roman" w:hAnsi="Times New Roman"/>
          <w:sz w:val="24"/>
          <w:szCs w:val="24"/>
          <w:shd w:val="clear" w:color="auto" w:fill="FFFFFF"/>
          <w:lang w:val="en-GB"/>
        </w:rPr>
        <w:t xml:space="preserve"> potatoes. Fancy a coffee?”</w:t>
      </w:r>
    </w:p>
    <w:p w:rsidRPr="00D73D87" w:rsidR="008A2829" w:rsidP="008A2829" w:rsidRDefault="008A2829" w14:paraId="72AF4149"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“When?”</w:t>
      </w:r>
    </w:p>
    <w:p w:rsidRPr="00D73D87" w:rsidR="008A2829" w:rsidP="008A2829" w:rsidRDefault="008A2829" w14:paraId="48687DD6"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“Five minutes?”</w:t>
      </w:r>
    </w:p>
    <w:p w:rsidRPr="00D73D87" w:rsidR="008A2829" w:rsidP="008A2829" w:rsidRDefault="008A2829" w14:paraId="6BB05F5E"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“I’ll check with my mum.”</w:t>
      </w:r>
    </w:p>
    <w:p w:rsidRPr="00D73D87" w:rsidR="008A2829" w:rsidP="008A2829" w:rsidRDefault="008A2829" w14:paraId="6847972D"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“How old you are?”</w:t>
      </w:r>
    </w:p>
    <w:p w:rsidRPr="00D73D87" w:rsidR="008A2829" w:rsidP="008A2829" w:rsidRDefault="008A2829" w14:paraId="1D7F8745"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“Gentlemen don’t ask such questions?”</w:t>
      </w:r>
    </w:p>
    <w:p w:rsidRPr="00D73D87" w:rsidR="008A2829" w:rsidP="008A2829" w:rsidRDefault="008A2829" w14:paraId="40752773"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“Sorry, what I try say, is you old enough to decide go coffee.”</w:t>
      </w:r>
    </w:p>
    <w:p w:rsidRPr="00D73D87" w:rsidR="008A2829" w:rsidP="008A2829" w:rsidRDefault="008A2829" w14:paraId="69774842"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“Of course, but not alone with a young man. I appreciate it is difficult for you to understand, but when we are out in public, my whole family is judged by the community on my behaviour. When we can grab the occasional private moment, you will find me passionate and demanding. At all other times, I shall be prim and proper as expected of a single woman by our traditions.”</w:t>
      </w:r>
    </w:p>
    <w:p w:rsidRPr="00D73D87" w:rsidR="008A2829" w:rsidP="008A2829" w:rsidRDefault="008A2829" w14:paraId="201BF1E2" w14:textId="154383BB">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“This mean I </w:t>
      </w:r>
      <w:r w:rsidRPr="00D73D87" w:rsidR="00DA67FB">
        <w:rPr>
          <w:rFonts w:ascii="Times New Roman" w:hAnsi="Times New Roman"/>
          <w:sz w:val="24"/>
          <w:szCs w:val="24"/>
          <w:shd w:val="clear" w:color="auto" w:fill="FFFFFF"/>
          <w:lang w:val="en-GB"/>
        </w:rPr>
        <w:t xml:space="preserve">need </w:t>
      </w:r>
      <w:r w:rsidRPr="00D73D87">
        <w:rPr>
          <w:rFonts w:ascii="Times New Roman" w:hAnsi="Times New Roman"/>
          <w:sz w:val="24"/>
          <w:szCs w:val="24"/>
          <w:shd w:val="clear" w:color="auto" w:fill="FFFFFF"/>
          <w:lang w:val="en-GB"/>
        </w:rPr>
        <w:t>meet your parents?”</w:t>
      </w:r>
    </w:p>
    <w:p w:rsidRPr="00D73D87" w:rsidR="008A2829" w:rsidP="008A2829" w:rsidRDefault="008A2829" w14:paraId="6B1B1FC6" w14:textId="71C04F32">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t>
      </w:r>
      <w:r w:rsidRPr="00D73D87" w:rsidR="00DA67FB">
        <w:rPr>
          <w:rFonts w:ascii="Times New Roman" w:hAnsi="Times New Roman"/>
          <w:sz w:val="24"/>
          <w:szCs w:val="24"/>
          <w:shd w:val="clear" w:color="auto" w:fill="FFFFFF"/>
          <w:lang w:val="en-GB"/>
        </w:rPr>
        <w:t>Yes</w:t>
      </w:r>
      <w:r w:rsidRPr="00D73D87">
        <w:rPr>
          <w:rFonts w:ascii="Times New Roman" w:hAnsi="Times New Roman"/>
          <w:sz w:val="24"/>
          <w:szCs w:val="24"/>
          <w:shd w:val="clear" w:color="auto" w:fill="FFFFFF"/>
          <w:lang w:val="en-GB"/>
        </w:rPr>
        <w:t>, but it works both ways. My parents will also need to meet yours.”</w:t>
      </w:r>
    </w:p>
    <w:p w:rsidRPr="00D73D87" w:rsidR="008A2829" w:rsidP="008A2829" w:rsidRDefault="008A2829" w14:paraId="0A9EE35F" w14:textId="6930E8A6">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“Could be a </w:t>
      </w:r>
      <w:r w:rsidRPr="00D73D87" w:rsidR="00DA67FB">
        <w:rPr>
          <w:rFonts w:ascii="Times New Roman" w:hAnsi="Times New Roman"/>
          <w:sz w:val="24"/>
          <w:szCs w:val="24"/>
          <w:shd w:val="clear" w:color="auto" w:fill="FFFFFF"/>
          <w:lang w:val="en-GB"/>
        </w:rPr>
        <w:t>stimulating conversation</w:t>
      </w:r>
      <w:r w:rsidRPr="00D73D87">
        <w:rPr>
          <w:rFonts w:ascii="Times New Roman" w:hAnsi="Times New Roman"/>
          <w:sz w:val="24"/>
          <w:szCs w:val="24"/>
          <w:shd w:val="clear" w:color="auto" w:fill="FFFFFF"/>
          <w:lang w:val="en-GB"/>
        </w:rPr>
        <w:t xml:space="preserve">,” </w:t>
      </w:r>
      <w:r w:rsidRPr="00D73D87" w:rsidR="00A761F2">
        <w:rPr>
          <w:rFonts w:ascii="Times New Roman" w:hAnsi="Times New Roman"/>
          <w:sz w:val="24"/>
          <w:szCs w:val="24"/>
          <w:shd w:val="clear" w:color="auto" w:fill="FFFFFF"/>
          <w:lang w:val="en-GB"/>
        </w:rPr>
        <w:t xml:space="preserve">I </w:t>
      </w:r>
      <w:r w:rsidRPr="00D73D87">
        <w:rPr>
          <w:rFonts w:ascii="Times New Roman" w:hAnsi="Times New Roman"/>
          <w:sz w:val="24"/>
          <w:szCs w:val="24"/>
          <w:shd w:val="clear" w:color="auto" w:fill="FFFFFF"/>
          <w:lang w:val="en-GB"/>
        </w:rPr>
        <w:t>said. “Your parents speak English?”</w:t>
      </w:r>
    </w:p>
    <w:p w:rsidRPr="00D73D87" w:rsidR="008A2829" w:rsidP="008A2829" w:rsidRDefault="008A2829" w14:paraId="0C85717B"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“No.”</w:t>
      </w:r>
    </w:p>
    <w:p w:rsidRPr="00D73D87" w:rsidR="008A2829" w:rsidP="008A2829" w:rsidRDefault="008A2829" w14:paraId="765F3779"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“Do you speak English?”</w:t>
      </w:r>
    </w:p>
    <w:p w:rsidRPr="00D73D87" w:rsidR="008A2829" w:rsidP="008A2829" w:rsidRDefault="008A2829" w14:paraId="3DE01B36" w14:textId="4981C689">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t>
      </w:r>
      <w:r w:rsidRPr="00D73D87" w:rsidR="00DA67FB">
        <w:rPr>
          <w:rFonts w:ascii="Times New Roman" w:hAnsi="Times New Roman"/>
          <w:sz w:val="24"/>
          <w:szCs w:val="24"/>
          <w:shd w:val="clear" w:color="auto" w:fill="FFFFFF"/>
          <w:lang w:val="en-GB"/>
        </w:rPr>
        <w:t>You know I don’t</w:t>
      </w:r>
      <w:r w:rsidRPr="00D73D87">
        <w:rPr>
          <w:rFonts w:ascii="Times New Roman" w:hAnsi="Times New Roman"/>
          <w:sz w:val="24"/>
          <w:szCs w:val="24"/>
          <w:shd w:val="clear" w:color="auto" w:fill="FFFFFF"/>
          <w:lang w:val="en-GB"/>
        </w:rPr>
        <w:t>.”</w:t>
      </w:r>
    </w:p>
    <w:p w:rsidRPr="00D73D87" w:rsidR="008A2829" w:rsidP="008A2829" w:rsidRDefault="008A2829" w14:paraId="5980C301"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“Then no misunderstandings.”</w:t>
      </w:r>
    </w:p>
    <w:p w:rsidRPr="00D73D87" w:rsidR="008A2829" w:rsidP="008A2829" w:rsidRDefault="008A2829" w14:paraId="3BC5D5C7"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lastRenderedPageBreak/>
        <w:t>“Not much communication, either.”</w:t>
      </w:r>
    </w:p>
    <w:p w:rsidRPr="00D73D87" w:rsidR="008A2829" w:rsidP="008A2829" w:rsidRDefault="008A2829" w14:paraId="2FA71A05"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“Sounds like the perfect combination for a long and happy life together.”</w:t>
      </w:r>
    </w:p>
    <w:p w:rsidRPr="00D73D87" w:rsidR="008A2829" w:rsidP="008A2829" w:rsidRDefault="008A2829" w14:paraId="389E0CC8" w14:textId="06588B75">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“Ha, not yet, but we seem to be communicating despite our lack of language skills. You make me laugh and like me, </w:t>
      </w:r>
      <w:r w:rsidRPr="00D73D87" w:rsidR="00A761F2">
        <w:rPr>
          <w:rFonts w:ascii="Times New Roman" w:hAnsi="Times New Roman"/>
          <w:sz w:val="24"/>
          <w:szCs w:val="24"/>
          <w:shd w:val="clear" w:color="auto" w:fill="FFFFFF"/>
          <w:lang w:val="en-GB"/>
        </w:rPr>
        <w:t>no</w:t>
      </w:r>
      <w:r w:rsidRPr="00D73D87">
        <w:rPr>
          <w:rFonts w:ascii="Times New Roman" w:hAnsi="Times New Roman"/>
          <w:sz w:val="24"/>
          <w:szCs w:val="24"/>
          <w:shd w:val="clear" w:color="auto" w:fill="FFFFFF"/>
          <w:lang w:val="en-GB"/>
        </w:rPr>
        <w:t>?”</w:t>
      </w:r>
    </w:p>
    <w:p w:rsidRPr="00D73D87" w:rsidR="008A2829" w:rsidP="008A2829" w:rsidRDefault="008A2829" w14:paraId="225D1BC4" w14:textId="258E4E08">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“I do,” </w:t>
      </w:r>
      <w:r w:rsidRPr="00D73D87" w:rsidR="00A761F2">
        <w:rPr>
          <w:rFonts w:ascii="Times New Roman" w:hAnsi="Times New Roman"/>
          <w:sz w:val="24"/>
          <w:szCs w:val="24"/>
          <w:shd w:val="clear" w:color="auto" w:fill="FFFFFF"/>
          <w:lang w:val="en-GB"/>
        </w:rPr>
        <w:t xml:space="preserve">I </w:t>
      </w:r>
      <w:r w:rsidRPr="00D73D87">
        <w:rPr>
          <w:rFonts w:ascii="Times New Roman" w:hAnsi="Times New Roman"/>
          <w:sz w:val="24"/>
          <w:szCs w:val="24"/>
          <w:shd w:val="clear" w:color="auto" w:fill="FFFFFF"/>
          <w:lang w:val="en-GB"/>
        </w:rPr>
        <w:t xml:space="preserve">said nodding. “I </w:t>
      </w:r>
      <w:r w:rsidR="00201DF8">
        <w:rPr>
          <w:rFonts w:ascii="Times New Roman" w:hAnsi="Times New Roman"/>
          <w:sz w:val="24"/>
          <w:szCs w:val="24"/>
          <w:shd w:val="clear" w:color="auto" w:fill="FFFFFF"/>
          <w:lang w:val="en-GB"/>
        </w:rPr>
        <w:t>want to</w:t>
      </w:r>
      <w:r w:rsidRPr="00D73D87">
        <w:rPr>
          <w:rFonts w:ascii="Times New Roman" w:hAnsi="Times New Roman"/>
          <w:sz w:val="24"/>
          <w:szCs w:val="24"/>
          <w:shd w:val="clear" w:color="auto" w:fill="FFFFFF"/>
          <w:lang w:val="en-GB"/>
        </w:rPr>
        <w:t xml:space="preserve"> kiss </w:t>
      </w:r>
      <w:r w:rsidRPr="00D73D87" w:rsidR="00A761F2">
        <w:rPr>
          <w:rFonts w:ascii="Times New Roman" w:hAnsi="Times New Roman"/>
          <w:sz w:val="24"/>
          <w:szCs w:val="24"/>
          <w:shd w:val="clear" w:color="auto" w:fill="FFFFFF"/>
          <w:lang w:val="en-GB"/>
        </w:rPr>
        <w:t>you but</w:t>
      </w:r>
      <w:r w:rsidRPr="00D73D87">
        <w:rPr>
          <w:rFonts w:ascii="Times New Roman" w:hAnsi="Times New Roman"/>
          <w:sz w:val="24"/>
          <w:szCs w:val="24"/>
          <w:shd w:val="clear" w:color="auto" w:fill="FFFFFF"/>
          <w:lang w:val="en-GB"/>
        </w:rPr>
        <w:t xml:space="preserve"> have to be patient.”</w:t>
      </w:r>
    </w:p>
    <w:p w:rsidRPr="00D73D87" w:rsidR="008A2829" w:rsidP="008A2829" w:rsidRDefault="008A2829" w14:paraId="68FEF023" w14:textId="69E62A82">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“Yes, but not too patient, in Spain, we marry young and have lots of babies. Many of my friends are already married whereas I don’t have a boyfriend.”</w:t>
      </w:r>
    </w:p>
    <w:p w:rsidRPr="00D73D87" w:rsidR="008A2829" w:rsidP="008A2829" w:rsidRDefault="008A2829" w14:paraId="174F68ED" w14:textId="4B68EF82">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“You do now,” </w:t>
      </w:r>
      <w:r w:rsidRPr="00D73D87" w:rsidR="00A761F2">
        <w:rPr>
          <w:rFonts w:ascii="Times New Roman" w:hAnsi="Times New Roman"/>
          <w:sz w:val="24"/>
          <w:szCs w:val="24"/>
          <w:shd w:val="clear" w:color="auto" w:fill="FFFFFF"/>
          <w:lang w:val="en-GB"/>
        </w:rPr>
        <w:t xml:space="preserve">I </w:t>
      </w:r>
      <w:r w:rsidRPr="00D73D87">
        <w:rPr>
          <w:rFonts w:ascii="Times New Roman" w:hAnsi="Times New Roman"/>
          <w:sz w:val="24"/>
          <w:szCs w:val="24"/>
          <w:shd w:val="clear" w:color="auto" w:fill="FFFFFF"/>
          <w:lang w:val="en-GB"/>
        </w:rPr>
        <w:t>said reaching out and caressing her arm.</w:t>
      </w:r>
    </w:p>
    <w:p w:rsidRPr="00D73D87" w:rsidR="008A2829" w:rsidP="008A2829" w:rsidRDefault="008A2829" w14:paraId="5C790963" w14:textId="17EC1165">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She clasped </w:t>
      </w:r>
      <w:r w:rsidRPr="00D73D87" w:rsidR="00A761F2">
        <w:rPr>
          <w:rFonts w:ascii="Times New Roman" w:hAnsi="Times New Roman"/>
          <w:sz w:val="24"/>
          <w:szCs w:val="24"/>
          <w:shd w:val="clear" w:color="auto" w:fill="FFFFFF"/>
          <w:lang w:val="en-GB"/>
        </w:rPr>
        <w:t>my</w:t>
      </w:r>
      <w:r w:rsidRPr="00D73D87">
        <w:rPr>
          <w:rFonts w:ascii="Times New Roman" w:hAnsi="Times New Roman"/>
          <w:sz w:val="24"/>
          <w:szCs w:val="24"/>
          <w:shd w:val="clear" w:color="auto" w:fill="FFFFFF"/>
          <w:lang w:val="en-GB"/>
        </w:rPr>
        <w:t xml:space="preserve"> hand, stroked </w:t>
      </w:r>
      <w:r w:rsidRPr="00D73D87">
        <w:rPr>
          <w:rFonts w:ascii="Times New Roman" w:hAnsi="Times New Roman"/>
          <w:sz w:val="24"/>
          <w:szCs w:val="24"/>
          <w:shd w:val="clear" w:color="auto" w:fill="FFFFFF"/>
          <w:lang w:val="en-GB"/>
        </w:rPr>
        <w:t xml:space="preserve">it</w:t>
      </w:r>
      <w:r w:rsidRPr="00D73D87">
        <w:rPr>
          <w:rFonts w:ascii="Times New Roman" w:hAnsi="Times New Roman"/>
          <w:sz w:val="24"/>
          <w:szCs w:val="24"/>
          <w:shd w:val="clear" w:color="auto" w:fill="FFFFFF"/>
          <w:lang w:val="en-GB"/>
        </w:rPr>
        <w:t xml:space="preserve"> and gazed into </w:t>
      </w:r>
      <w:r w:rsidRPr="00D73D87" w:rsidR="00A761F2">
        <w:rPr>
          <w:rFonts w:ascii="Times New Roman" w:hAnsi="Times New Roman"/>
          <w:sz w:val="24"/>
          <w:szCs w:val="24"/>
          <w:shd w:val="clear" w:color="auto" w:fill="FFFFFF"/>
          <w:lang w:val="en-GB"/>
        </w:rPr>
        <w:t>my</w:t>
      </w:r>
      <w:r w:rsidRPr="00D73D87">
        <w:rPr>
          <w:rFonts w:ascii="Times New Roman" w:hAnsi="Times New Roman"/>
          <w:sz w:val="24"/>
          <w:szCs w:val="24"/>
          <w:shd w:val="clear" w:color="auto" w:fill="FFFFFF"/>
          <w:lang w:val="en-GB"/>
        </w:rPr>
        <w:t xml:space="preserve"> eyes. “</w:t>
      </w:r>
      <w:r w:rsidRPr="00D73D87" w:rsidR="00A761F2">
        <w:rPr>
          <w:rFonts w:ascii="Times New Roman" w:hAnsi="Times New Roman"/>
          <w:sz w:val="24"/>
          <w:szCs w:val="24"/>
          <w:shd w:val="clear" w:color="auto" w:fill="FFFFFF"/>
          <w:lang w:val="en-GB"/>
        </w:rPr>
        <w:t>At last</w:t>
      </w:r>
      <w:r w:rsidRPr="00D73D87">
        <w:rPr>
          <w:rFonts w:ascii="Times New Roman" w:hAnsi="Times New Roman"/>
          <w:sz w:val="24"/>
          <w:szCs w:val="24"/>
          <w:shd w:val="clear" w:color="auto" w:fill="FFFFFF"/>
          <w:lang w:val="en-GB"/>
        </w:rPr>
        <w:t>, we are agreed, now we have to win the parents over.”</w:t>
      </w:r>
    </w:p>
    <w:p w:rsidRPr="00D73D87" w:rsidR="008A2829" w:rsidP="008A2829" w:rsidRDefault="008A2829" w14:paraId="2A6A0B22" w14:textId="78C88B03">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t>
      </w:r>
      <w:proofErr w:type="gramStart"/>
      <w:r w:rsidRPr="00D73D87" w:rsidR="00DA67FB">
        <w:rPr>
          <w:rFonts w:ascii="Times New Roman" w:hAnsi="Times New Roman"/>
          <w:sz w:val="24"/>
          <w:szCs w:val="24"/>
          <w:shd w:val="clear" w:color="auto" w:fill="FFFFFF"/>
          <w:lang w:val="en-GB"/>
        </w:rPr>
        <w:t>It</w:t>
      </w:r>
      <w:proofErr w:type="gramEnd"/>
      <w:r w:rsidRPr="00D73D87" w:rsidR="00DA67FB">
        <w:rPr>
          <w:rFonts w:ascii="Times New Roman" w:hAnsi="Times New Roman"/>
          <w:sz w:val="24"/>
          <w:szCs w:val="24"/>
          <w:shd w:val="clear" w:color="auto" w:fill="FFFFFF"/>
          <w:lang w:val="en-GB"/>
        </w:rPr>
        <w:t xml:space="preserve"> problem</w:t>
      </w:r>
      <w:r w:rsidRPr="00D73D87">
        <w:rPr>
          <w:rFonts w:ascii="Times New Roman" w:hAnsi="Times New Roman"/>
          <w:sz w:val="24"/>
          <w:szCs w:val="24"/>
          <w:shd w:val="clear" w:color="auto" w:fill="FFFFFF"/>
          <w:lang w:val="en-GB"/>
        </w:rPr>
        <w:t>?”</w:t>
      </w:r>
    </w:p>
    <w:p w:rsidRPr="00D73D87" w:rsidR="008A2829" w:rsidP="008A2829" w:rsidRDefault="008A2829" w14:paraId="4139EDF8" w14:textId="4E31BE0A">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“My father is anti, but my mother is </w:t>
      </w:r>
      <w:r w:rsidR="00EF07A1">
        <w:rPr>
          <w:rFonts w:ascii="Times New Roman" w:hAnsi="Times New Roman"/>
          <w:sz w:val="24"/>
          <w:szCs w:val="24"/>
          <w:shd w:val="clear" w:color="auto" w:fill="FFFFFF"/>
          <w:lang w:val="en-GB"/>
        </w:rPr>
        <w:t>o</w:t>
      </w:r>
      <w:r w:rsidR="00634759">
        <w:rPr>
          <w:rFonts w:ascii="Times New Roman" w:hAnsi="Times New Roman"/>
          <w:sz w:val="24"/>
          <w:szCs w:val="24"/>
          <w:shd w:val="clear" w:color="auto" w:fill="FFFFFF"/>
          <w:lang w:val="en-GB"/>
        </w:rPr>
        <w:t>k</w:t>
      </w:r>
      <w:r w:rsidRPr="00D73D87">
        <w:rPr>
          <w:rFonts w:ascii="Times New Roman" w:hAnsi="Times New Roman"/>
          <w:sz w:val="24"/>
          <w:szCs w:val="24"/>
          <w:shd w:val="clear" w:color="auto" w:fill="FFFFFF"/>
          <w:lang w:val="en-GB"/>
        </w:rPr>
        <w:t>. She likes your hotel and especially the car.”</w:t>
      </w:r>
    </w:p>
    <w:p w:rsidRPr="00D73D87" w:rsidR="008A2829" w:rsidP="008A2829" w:rsidRDefault="008A2829" w14:paraId="666B1C08"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“You discuss me already?”</w:t>
      </w:r>
    </w:p>
    <w:p w:rsidRPr="00D73D87" w:rsidR="008A2829" w:rsidP="008A2829" w:rsidRDefault="008A2829" w14:paraId="361F500D" w14:textId="6CBB41FB">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“Of course. My instincts tell me we would be good together and I could help you in the hotel, but </w:t>
      </w:r>
      <w:r w:rsidRPr="00D73D87" w:rsidR="000904C2">
        <w:rPr>
          <w:rFonts w:ascii="Times New Roman" w:hAnsi="Times New Roman"/>
          <w:sz w:val="24"/>
          <w:szCs w:val="24"/>
          <w:shd w:val="clear" w:color="auto" w:fill="FFFFFF"/>
          <w:lang w:val="en-GB"/>
        </w:rPr>
        <w:t xml:space="preserve">you </w:t>
      </w:r>
      <w:r w:rsidRPr="00D73D87" w:rsidR="00B53AD0">
        <w:rPr>
          <w:rFonts w:ascii="Times New Roman" w:hAnsi="Times New Roman"/>
          <w:sz w:val="24"/>
          <w:szCs w:val="24"/>
          <w:shd w:val="clear" w:color="auto" w:fill="FFFFFF"/>
          <w:lang w:val="en-GB"/>
        </w:rPr>
        <w:t>must</w:t>
      </w:r>
      <w:r w:rsidRPr="00D73D87">
        <w:rPr>
          <w:rFonts w:ascii="Times New Roman" w:hAnsi="Times New Roman"/>
          <w:sz w:val="24"/>
          <w:szCs w:val="24"/>
          <w:shd w:val="clear" w:color="auto" w:fill="FFFFFF"/>
          <w:lang w:val="en-GB"/>
        </w:rPr>
        <w:t xml:space="preserve"> win their approval before we can continue, or my life won’t be worth living. Oh, and don’t forget </w:t>
      </w:r>
      <w:r w:rsidRPr="00D73D87" w:rsidR="000904C2">
        <w:rPr>
          <w:rFonts w:ascii="Times New Roman" w:hAnsi="Times New Roman"/>
          <w:sz w:val="24"/>
          <w:szCs w:val="24"/>
          <w:shd w:val="clear" w:color="auto" w:fill="FFFFFF"/>
          <w:lang w:val="en-GB"/>
        </w:rPr>
        <w:t xml:space="preserve">the rest of </w:t>
      </w:r>
      <w:r w:rsidRPr="00D73D87">
        <w:rPr>
          <w:rFonts w:ascii="Times New Roman" w:hAnsi="Times New Roman"/>
          <w:sz w:val="24"/>
          <w:szCs w:val="24"/>
          <w:shd w:val="clear" w:color="auto" w:fill="FFFFFF"/>
          <w:lang w:val="en-GB"/>
        </w:rPr>
        <w:t xml:space="preserve">my relatives and friends, you </w:t>
      </w:r>
      <w:r w:rsidRPr="00D73D87" w:rsidR="00B53AD0">
        <w:rPr>
          <w:rFonts w:ascii="Times New Roman" w:hAnsi="Times New Roman"/>
          <w:sz w:val="24"/>
          <w:szCs w:val="24"/>
          <w:shd w:val="clear" w:color="auto" w:fill="FFFFFF"/>
          <w:lang w:val="en-GB"/>
        </w:rPr>
        <w:t>need to</w:t>
      </w:r>
      <w:r w:rsidRPr="00D73D87">
        <w:rPr>
          <w:rFonts w:ascii="Times New Roman" w:hAnsi="Times New Roman"/>
          <w:sz w:val="24"/>
          <w:szCs w:val="24"/>
          <w:shd w:val="clear" w:color="auto" w:fill="FFFFFF"/>
          <w:lang w:val="en-GB"/>
        </w:rPr>
        <w:t xml:space="preserve"> impress them too.”</w:t>
      </w:r>
    </w:p>
    <w:p w:rsidRPr="00D73D87" w:rsidR="00A761F2" w:rsidP="008A2829" w:rsidRDefault="008A2829" w14:paraId="66DECAFB" w14:textId="397F3259">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t>
      </w:r>
      <w:r w:rsidRPr="00D73D87" w:rsidR="00A761F2">
        <w:rPr>
          <w:rFonts w:ascii="Times New Roman" w:hAnsi="Times New Roman"/>
          <w:sz w:val="24"/>
          <w:szCs w:val="24"/>
          <w:shd w:val="clear" w:color="auto" w:fill="FFFFFF"/>
          <w:lang w:val="en-GB"/>
        </w:rPr>
        <w:t>I thought I had done.”</w:t>
      </w:r>
    </w:p>
    <w:p w:rsidRPr="00D73D87" w:rsidR="008A2829" w:rsidP="008A2829" w:rsidRDefault="00A761F2" w14:paraId="6A4EC0D6" w14:textId="5EFEC471">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“There are more</w:t>
      </w:r>
      <w:r w:rsidRPr="00D73D87" w:rsidR="008A2829">
        <w:rPr>
          <w:rFonts w:ascii="Times New Roman" w:hAnsi="Times New Roman"/>
          <w:sz w:val="24"/>
          <w:szCs w:val="24"/>
          <w:shd w:val="clear" w:color="auto" w:fill="FFFFFF"/>
          <w:lang w:val="en-GB"/>
        </w:rPr>
        <w:t>?”</w:t>
      </w:r>
    </w:p>
    <w:p w:rsidRPr="00D73D87" w:rsidR="00A761F2" w:rsidP="008A2829" w:rsidRDefault="00A761F2" w14:paraId="4B46D329" w14:textId="62EAA0A2">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“How many?”</w:t>
      </w:r>
    </w:p>
    <w:p w:rsidRPr="00D73D87" w:rsidR="008A2829" w:rsidP="008A2829" w:rsidRDefault="008A2829" w14:paraId="6A48C1D5"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“About sixty?”</w:t>
      </w:r>
    </w:p>
    <w:p w:rsidRPr="00D73D87" w:rsidR="008A2829" w:rsidP="008A2829" w:rsidRDefault="008A2829" w14:paraId="0440FE65" w14:textId="711EA83E">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“Wow,” </w:t>
      </w:r>
      <w:r w:rsidRPr="00D73D87" w:rsidR="00A761F2">
        <w:rPr>
          <w:rFonts w:ascii="Times New Roman" w:hAnsi="Times New Roman"/>
          <w:sz w:val="24"/>
          <w:szCs w:val="24"/>
          <w:shd w:val="clear" w:color="auto" w:fill="FFFFFF"/>
          <w:lang w:val="en-GB"/>
        </w:rPr>
        <w:t xml:space="preserve">I </w:t>
      </w:r>
      <w:r w:rsidRPr="00D73D87">
        <w:rPr>
          <w:rFonts w:ascii="Times New Roman" w:hAnsi="Times New Roman"/>
          <w:sz w:val="24"/>
          <w:szCs w:val="24"/>
          <w:shd w:val="clear" w:color="auto" w:fill="FFFFFF"/>
          <w:lang w:val="en-GB"/>
        </w:rPr>
        <w:t>said. “My mini car too small, have to buy coach.”</w:t>
      </w:r>
    </w:p>
    <w:p w:rsidRPr="00D73D87" w:rsidR="008A2829" w:rsidP="008A2829" w:rsidRDefault="00A761F2" w14:paraId="4C6C1F63" w14:textId="25DACADF">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She giggled.</w:t>
      </w:r>
    </w:p>
    <w:p w:rsidRPr="00D73D87" w:rsidR="008A2829" w:rsidP="008A2829" w:rsidRDefault="008A2829" w14:paraId="6AFD09BB" w14:textId="48A31FB4">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“Then </w:t>
      </w:r>
      <w:r w:rsidRPr="00D73D87" w:rsidR="000904C2">
        <w:rPr>
          <w:rFonts w:ascii="Times New Roman" w:hAnsi="Times New Roman"/>
          <w:sz w:val="24"/>
          <w:szCs w:val="24"/>
          <w:shd w:val="clear" w:color="auto" w:fill="FFFFFF"/>
          <w:lang w:val="en-GB"/>
        </w:rPr>
        <w:t xml:space="preserve">I </w:t>
      </w:r>
      <w:r w:rsidRPr="00D73D87">
        <w:rPr>
          <w:rFonts w:ascii="Times New Roman" w:hAnsi="Times New Roman"/>
          <w:sz w:val="24"/>
          <w:szCs w:val="24"/>
          <w:shd w:val="clear" w:color="auto" w:fill="FFFFFF"/>
          <w:lang w:val="en-GB"/>
        </w:rPr>
        <w:t>buy potatoes and</w:t>
      </w:r>
      <w:r w:rsidRPr="00D73D87" w:rsidR="000904C2">
        <w:rPr>
          <w:rFonts w:ascii="Times New Roman" w:hAnsi="Times New Roman"/>
          <w:sz w:val="24"/>
          <w:szCs w:val="24"/>
          <w:shd w:val="clear" w:color="auto" w:fill="FFFFFF"/>
          <w:lang w:val="en-GB"/>
        </w:rPr>
        <w:t xml:space="preserve"> we</w:t>
      </w:r>
      <w:r w:rsidRPr="00D73D87">
        <w:rPr>
          <w:rFonts w:ascii="Times New Roman" w:hAnsi="Times New Roman"/>
          <w:sz w:val="24"/>
          <w:szCs w:val="24"/>
          <w:shd w:val="clear" w:color="auto" w:fill="FFFFFF"/>
          <w:lang w:val="en-GB"/>
        </w:rPr>
        <w:t xml:space="preserve"> </w:t>
      </w:r>
      <w:r w:rsidRPr="00D73D87" w:rsidR="00A761F2">
        <w:rPr>
          <w:rFonts w:ascii="Times New Roman" w:hAnsi="Times New Roman"/>
          <w:sz w:val="24"/>
          <w:szCs w:val="24"/>
          <w:shd w:val="clear" w:color="auto" w:fill="FFFFFF"/>
          <w:lang w:val="en-GB"/>
        </w:rPr>
        <w:t>have coffee</w:t>
      </w:r>
      <w:r w:rsidRPr="00D73D87">
        <w:rPr>
          <w:rFonts w:ascii="Times New Roman" w:hAnsi="Times New Roman"/>
          <w:sz w:val="24"/>
          <w:szCs w:val="24"/>
          <w:shd w:val="clear" w:color="auto" w:fill="FFFFFF"/>
          <w:lang w:val="en-GB"/>
        </w:rPr>
        <w:t xml:space="preserve"> in Plaza Cantarer</w:t>
      </w:r>
      <w:r w:rsidRPr="00D73D87" w:rsidR="00A761F2">
        <w:rPr>
          <w:rFonts w:ascii="Times New Roman" w:hAnsi="Times New Roman"/>
          <w:sz w:val="24"/>
          <w:szCs w:val="24"/>
          <w:shd w:val="clear" w:color="auto" w:fill="FFFFFF"/>
          <w:lang w:val="en-GB"/>
        </w:rPr>
        <w:t>o</w:t>
      </w:r>
      <w:r w:rsidRPr="00D73D87">
        <w:rPr>
          <w:rFonts w:ascii="Times New Roman" w:hAnsi="Times New Roman"/>
          <w:sz w:val="24"/>
          <w:szCs w:val="24"/>
          <w:shd w:val="clear" w:color="auto" w:fill="FFFFFF"/>
          <w:lang w:val="en-GB"/>
        </w:rPr>
        <w:t>.”</w:t>
      </w:r>
    </w:p>
    <w:p w:rsidRPr="00D73D87" w:rsidR="008A2829" w:rsidP="008A2829" w:rsidRDefault="008A2829" w14:paraId="086B32F0"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“If my mum is free, I will be there. If not, another time?”</w:t>
      </w:r>
    </w:p>
    <w:p w:rsidRPr="00D73D87" w:rsidR="008A2829" w:rsidP="008A2829" w:rsidRDefault="00A761F2" w14:paraId="138DD929" w14:textId="5615E880">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Our</w:t>
      </w:r>
      <w:r w:rsidRPr="00D73D87" w:rsidR="008A2829">
        <w:rPr>
          <w:rFonts w:ascii="Times New Roman" w:hAnsi="Times New Roman"/>
          <w:sz w:val="24"/>
          <w:szCs w:val="24"/>
          <w:shd w:val="clear" w:color="auto" w:fill="FFFFFF"/>
          <w:lang w:val="en-GB"/>
        </w:rPr>
        <w:t xml:space="preserve"> touch lingered as </w:t>
      </w:r>
      <w:r w:rsidRPr="00D73D87">
        <w:rPr>
          <w:rFonts w:ascii="Times New Roman" w:hAnsi="Times New Roman"/>
          <w:sz w:val="24"/>
          <w:szCs w:val="24"/>
          <w:shd w:val="clear" w:color="auto" w:fill="FFFFFF"/>
          <w:lang w:val="en-GB"/>
        </w:rPr>
        <w:t>we</w:t>
      </w:r>
      <w:r w:rsidRPr="00D73D87" w:rsidR="008A2829">
        <w:rPr>
          <w:rFonts w:ascii="Times New Roman" w:hAnsi="Times New Roman"/>
          <w:sz w:val="24"/>
          <w:szCs w:val="24"/>
          <w:shd w:val="clear" w:color="auto" w:fill="FFFFFF"/>
          <w:lang w:val="en-GB"/>
        </w:rPr>
        <w:t xml:space="preserve"> </w:t>
      </w:r>
      <w:r w:rsidRPr="00D73D87">
        <w:rPr>
          <w:rFonts w:ascii="Times New Roman" w:hAnsi="Times New Roman"/>
          <w:sz w:val="24"/>
          <w:szCs w:val="24"/>
          <w:shd w:val="clear" w:color="auto" w:fill="FFFFFF"/>
          <w:lang w:val="en-GB"/>
        </w:rPr>
        <w:t>admired</w:t>
      </w:r>
      <w:r w:rsidRPr="00D73D87" w:rsidR="008A2829">
        <w:rPr>
          <w:rFonts w:ascii="Times New Roman" w:hAnsi="Times New Roman"/>
          <w:sz w:val="24"/>
          <w:szCs w:val="24"/>
          <w:shd w:val="clear" w:color="auto" w:fill="FFFFFF"/>
          <w:lang w:val="en-GB"/>
        </w:rPr>
        <w:t xml:space="preserve"> each other.</w:t>
      </w:r>
    </w:p>
    <w:p w:rsidRPr="00D73D87" w:rsidR="008A2829" w:rsidP="008A2829" w:rsidRDefault="008A2829" w14:paraId="43D0C7AC" w14:textId="30293BBB">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t>
      </w:r>
      <w:r w:rsidRPr="00D73D87">
        <w:rPr>
          <w:rFonts w:ascii="Times New Roman" w:hAnsi="Times New Roman"/>
          <w:i/>
          <w:iCs/>
          <w:sz w:val="24"/>
          <w:szCs w:val="24"/>
          <w:shd w:val="clear" w:color="auto" w:fill="FFFFFF"/>
          <w:lang w:val="en-GB"/>
        </w:rPr>
        <w:t>Bueno, hasta lluego</w:t>
      </w:r>
      <w:r w:rsidRPr="00D73D87">
        <w:rPr>
          <w:rFonts w:ascii="Times New Roman" w:hAnsi="Times New Roman"/>
          <w:sz w:val="24"/>
          <w:szCs w:val="24"/>
          <w:shd w:val="clear" w:color="auto" w:fill="FFFFFF"/>
          <w:lang w:val="en-GB"/>
        </w:rPr>
        <w:t xml:space="preserve">,” said </w:t>
      </w:r>
      <w:r w:rsidRPr="00D57F0E" w:rsidR="00D57F0E">
        <w:rPr>
          <w:rFonts w:ascii="Times New Roman" w:hAnsi="Times New Roman" w:cs="Times New Roman"/>
          <w:color w:val="111111"/>
          <w:sz w:val="24"/>
          <w:szCs w:val="24"/>
          <w:shd w:val="clear" w:color="auto" w:fill="FFFFFF"/>
        </w:rPr>
        <w:t>Lucía</w:t>
      </w:r>
      <w:r w:rsidRPr="00D73D87">
        <w:rPr>
          <w:rFonts w:ascii="Times New Roman" w:hAnsi="Times New Roman"/>
          <w:sz w:val="24"/>
          <w:szCs w:val="24"/>
          <w:shd w:val="clear" w:color="auto" w:fill="FFFFFF"/>
          <w:lang w:val="en-GB"/>
        </w:rPr>
        <w:t xml:space="preserve"> and closed the door.</w:t>
      </w:r>
    </w:p>
    <w:p w:rsidRPr="00D73D87" w:rsidR="008A2829" w:rsidP="008A2829" w:rsidRDefault="00A761F2" w14:textId="66DF1991" w14:paraId="0C17FF1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My</w:t>
      </w:r>
      <w:r w:rsidRPr="00D73D87" w:rsidR="008A2829">
        <w:rPr>
          <w:rFonts w:ascii="Times New Roman" w:hAnsi="Times New Roman"/>
          <w:sz w:val="24"/>
          <w:szCs w:val="24"/>
          <w:shd w:val="clear" w:color="auto" w:fill="FFFFFF"/>
          <w:lang w:val="en-GB"/>
        </w:rPr>
        <w:t xml:space="preserve"> heart was thumping as </w:t>
      </w:r>
      <w:r w:rsidRPr="00D73D87">
        <w:rPr>
          <w:rFonts w:ascii="Times New Roman" w:hAnsi="Times New Roman"/>
          <w:sz w:val="24"/>
          <w:szCs w:val="24"/>
          <w:shd w:val="clear" w:color="auto" w:fill="FFFFFF"/>
          <w:lang w:val="en-GB"/>
        </w:rPr>
        <w:t>I</w:t>
      </w:r>
      <w:r w:rsidRPr="00D73D87" w:rsidR="008A2829">
        <w:rPr>
          <w:rFonts w:ascii="Times New Roman" w:hAnsi="Times New Roman"/>
          <w:sz w:val="24"/>
          <w:szCs w:val="24"/>
          <w:shd w:val="clear" w:color="auto" w:fill="FFFFFF"/>
          <w:lang w:val="en-GB"/>
        </w:rPr>
        <w:t xml:space="preserve"> waited in line to pay for the potatoes. Coffee with </w:t>
      </w:r>
      <w:r w:rsidRPr="00D73D87">
        <w:rPr>
          <w:rFonts w:ascii="Times New Roman" w:hAnsi="Times New Roman"/>
          <w:sz w:val="24"/>
          <w:szCs w:val="24"/>
          <w:shd w:val="clear" w:color="auto" w:fill="FFFFFF"/>
          <w:lang w:val="en-GB"/>
        </w:rPr>
        <w:t>my</w:t>
      </w:r>
      <w:r w:rsidRPr="00D73D87" w:rsidR="008A2829">
        <w:rPr>
          <w:rFonts w:ascii="Times New Roman" w:hAnsi="Times New Roman"/>
          <w:sz w:val="24"/>
          <w:szCs w:val="24"/>
          <w:shd w:val="clear" w:color="auto" w:fill="FFFFFF"/>
          <w:lang w:val="en-GB"/>
        </w:rPr>
        <w:t xml:space="preserve"> dream lady at last, but what a palaver to arrange a date. Ten minutes later, three shoppers remained in front</w:t>
      </w:r>
      <w:r w:rsidRPr="00D73D87">
        <w:rPr>
          <w:rFonts w:ascii="Times New Roman" w:hAnsi="Times New Roman"/>
          <w:sz w:val="24"/>
          <w:szCs w:val="24"/>
          <w:shd w:val="clear" w:color="auto" w:fill="FFFFFF"/>
          <w:lang w:val="en-GB"/>
        </w:rPr>
        <w:t xml:space="preserve"> of me</w:t>
      </w:r>
      <w:r w:rsidRPr="00D73D87" w:rsidR="008A2829">
        <w:rPr>
          <w:rFonts w:ascii="Times New Roman" w:hAnsi="Times New Roman"/>
          <w:sz w:val="24"/>
          <w:szCs w:val="24"/>
          <w:shd w:val="clear" w:color="auto" w:fill="FFFFFF"/>
          <w:lang w:val="en-GB"/>
        </w:rPr>
        <w:t xml:space="preserve"> each exchanging family updates with the elderly lady manning the cash drawer. She weighed each item on some antique scales, wrote down the prices of each item on a scrap of </w:t>
      </w:r>
      <w:r w:rsidRPr="00D73D87" w:rsidR="008A2829">
        <w:rPr>
          <w:rFonts w:ascii="Times New Roman" w:hAnsi="Times New Roman"/>
          <w:sz w:val="24"/>
          <w:szCs w:val="24"/>
          <w:shd w:val="clear" w:color="auto" w:fill="FFFFFF"/>
          <w:lang w:val="en-GB"/>
        </w:rPr>
        <w:lastRenderedPageBreak/>
        <w:t xml:space="preserve">paper, and added up the total. Spanish bookkeeping at its finest. We should try it, </w:t>
      </w:r>
      <w:r w:rsidRPr="00D73D87" w:rsidR="00B00893">
        <w:rPr>
          <w:rFonts w:ascii="Times New Roman" w:hAnsi="Times New Roman"/>
          <w:sz w:val="24"/>
          <w:szCs w:val="24"/>
          <w:shd w:val="clear" w:color="auto" w:fill="FFFFFF"/>
          <w:lang w:val="en-GB"/>
        </w:rPr>
        <w:t xml:space="preserve">I </w:t>
      </w:r>
      <w:r w:rsidRPr="00D73D87" w:rsidR="008A2829">
        <w:rPr>
          <w:rFonts w:ascii="Times New Roman" w:hAnsi="Times New Roman"/>
          <w:sz w:val="24"/>
          <w:szCs w:val="24"/>
          <w:shd w:val="clear" w:color="auto" w:fill="FFFFFF"/>
          <w:lang w:val="en-GB"/>
        </w:rPr>
        <w:t>thought</w:t>
      </w:r>
      <w:r w:rsidRPr="00D73D87" w:rsidR="00B53AD0">
        <w:rPr>
          <w:rFonts w:ascii="Times New Roman" w:hAnsi="Times New Roman"/>
          <w:sz w:val="24"/>
          <w:szCs w:val="24"/>
          <w:shd w:val="clear" w:color="auto" w:fill="FFFFFF"/>
          <w:lang w:val="en-GB"/>
        </w:rPr>
        <w:t>,</w:t>
      </w:r>
      <w:r w:rsidRPr="00D73D87" w:rsidR="008A2829">
        <w:rPr>
          <w:rFonts w:ascii="Times New Roman" w:hAnsi="Times New Roman"/>
          <w:sz w:val="24"/>
          <w:szCs w:val="24"/>
          <w:shd w:val="clear" w:color="auto" w:fill="FFFFFF"/>
          <w:lang w:val="en-GB"/>
        </w:rPr>
        <w:t xml:space="preserve"> fascinated by the ultimate in tax avoidance schemes. </w:t>
      </w:r>
      <w:r w:rsidRPr="00D73D87">
        <w:rPr>
          <w:rFonts w:ascii="Times New Roman" w:hAnsi="Times New Roman"/>
          <w:sz w:val="24"/>
          <w:szCs w:val="24"/>
          <w:shd w:val="clear" w:color="auto" w:fill="FFFFFF"/>
          <w:lang w:val="en-GB"/>
        </w:rPr>
        <w:t xml:space="preserve">Fifteen minutes later, </w:t>
      </w:r>
      <w:r w:rsidRPr="00D73D87" w:rsidR="00B00893">
        <w:rPr>
          <w:rFonts w:ascii="Times New Roman" w:hAnsi="Times New Roman"/>
          <w:sz w:val="24"/>
          <w:szCs w:val="24"/>
          <w:shd w:val="clear" w:color="auto" w:fill="FFFFFF"/>
          <w:lang w:val="en-GB"/>
        </w:rPr>
        <w:t>I</w:t>
      </w:r>
      <w:r w:rsidRPr="00D73D87">
        <w:rPr>
          <w:rFonts w:ascii="Times New Roman" w:hAnsi="Times New Roman"/>
          <w:sz w:val="24"/>
          <w:szCs w:val="24"/>
          <w:shd w:val="clear" w:color="auto" w:fill="FFFFFF"/>
          <w:lang w:val="en-GB"/>
        </w:rPr>
        <w:t xml:space="preserve"> arrived breathlessly at the crowded café to find </w:t>
      </w:r>
      <w:r w:rsidRPr="00D57F0E" w:rsidR="00D57F0E">
        <w:rPr>
          <w:rFonts w:ascii="Times New Roman" w:hAnsi="Times New Roman" w:cs="Times New Roman"/>
          <w:color w:val="111111"/>
          <w:sz w:val="24"/>
          <w:szCs w:val="24"/>
          <w:shd w:val="clear" w:color="auto" w:fill="FFFFFF"/>
        </w:rPr>
        <w:t>Lucía</w:t>
      </w:r>
      <w:r w:rsidRPr="00D73D87">
        <w:rPr>
          <w:rFonts w:ascii="Times New Roman" w:hAnsi="Times New Roman"/>
          <w:sz w:val="24"/>
          <w:szCs w:val="24"/>
          <w:shd w:val="clear" w:color="auto" w:fill="FFFFFF"/>
          <w:lang w:val="en-GB"/>
        </w:rPr>
        <w:t xml:space="preserve"> sitting at a table with an older version of herself and a slender, middle-aged man</w:t>
      </w:r>
      <w:r w:rsidRPr="00D73D87" w:rsidR="00B53AD0">
        <w:rPr>
          <w:rFonts w:ascii="Times New Roman" w:hAnsi="Times New Roman"/>
          <w:sz w:val="24"/>
          <w:szCs w:val="24"/>
          <w:shd w:val="clear" w:color="auto" w:fill="FFFFFF"/>
          <w:lang w:val="en-GB"/>
        </w:rPr>
        <w:t xml:space="preserve"> with a deadly serious expression</w:t>
      </w:r>
      <w:r w:rsidRPr="00D73D87">
        <w:rPr>
          <w:rFonts w:ascii="Times New Roman" w:hAnsi="Times New Roman"/>
          <w:sz w:val="24"/>
          <w:szCs w:val="24"/>
          <w:shd w:val="clear" w:color="auto" w:fill="FFFFFF"/>
          <w:lang w:val="en-GB"/>
        </w:rPr>
        <w:t>.</w:t>
      </w:r>
    </w:p>
    <w:p w:rsidRPr="00D73D87" w:rsidR="008A2829" w:rsidP="008A2829" w:rsidRDefault="008A2829" w14:paraId="0FA1CDA1" w14:textId="075B6586">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“Sorry, late,” </w:t>
      </w:r>
      <w:r w:rsidRPr="00D73D87" w:rsidR="00B00893">
        <w:rPr>
          <w:rFonts w:ascii="Times New Roman" w:hAnsi="Times New Roman"/>
          <w:sz w:val="24"/>
          <w:szCs w:val="24"/>
          <w:shd w:val="clear" w:color="auto" w:fill="FFFFFF"/>
          <w:lang w:val="en-GB"/>
        </w:rPr>
        <w:t xml:space="preserve">I </w:t>
      </w:r>
      <w:r w:rsidRPr="00D73D87">
        <w:rPr>
          <w:rFonts w:ascii="Times New Roman" w:hAnsi="Times New Roman"/>
          <w:sz w:val="24"/>
          <w:szCs w:val="24"/>
          <w:shd w:val="clear" w:color="auto" w:fill="FFFFFF"/>
          <w:lang w:val="en-GB"/>
        </w:rPr>
        <w:t>said. “Queue in fruteria.”</w:t>
      </w:r>
    </w:p>
    <w:p w:rsidRPr="00D73D87" w:rsidR="008A2829" w:rsidP="008A2829" w:rsidRDefault="008A2829" w14:paraId="4D5A5CC6" w14:textId="4E5B1EB4">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“De nada,” said </w:t>
      </w:r>
      <w:r w:rsidRPr="00D57F0E" w:rsidR="00D57F0E">
        <w:rPr>
          <w:rFonts w:ascii="Times New Roman" w:hAnsi="Times New Roman" w:cs="Times New Roman"/>
          <w:color w:val="111111"/>
          <w:sz w:val="24"/>
          <w:szCs w:val="24"/>
          <w:shd w:val="clear" w:color="auto" w:fill="FFFFFF"/>
        </w:rPr>
        <w:t>Lucía</w:t>
      </w:r>
      <w:r w:rsidRPr="00D73D87">
        <w:rPr>
          <w:rFonts w:ascii="Times New Roman" w:hAnsi="Times New Roman"/>
          <w:sz w:val="24"/>
          <w:szCs w:val="24"/>
          <w:shd w:val="clear" w:color="auto" w:fill="FFFFFF"/>
          <w:lang w:val="en-GB"/>
        </w:rPr>
        <w:t>. “We’ve just sat down.”</w:t>
      </w:r>
    </w:p>
    <w:p w:rsidRPr="00D73D87" w:rsidR="008A2829" w:rsidP="008A2829" w:rsidRDefault="008A2829" w14:paraId="1EA5F61E" w14:textId="3B0EFC2A">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The man stood and proffered his hand. </w:t>
      </w:r>
      <w:r w:rsidRPr="00D73D87" w:rsidR="00B00893">
        <w:rPr>
          <w:rFonts w:ascii="Times New Roman" w:hAnsi="Times New Roman"/>
          <w:sz w:val="24"/>
          <w:szCs w:val="24"/>
          <w:shd w:val="clear" w:color="auto" w:fill="FFFFFF"/>
          <w:lang w:val="en-GB"/>
        </w:rPr>
        <w:t>I</w:t>
      </w:r>
      <w:r w:rsidRPr="00D73D87">
        <w:rPr>
          <w:rFonts w:ascii="Times New Roman" w:hAnsi="Times New Roman"/>
          <w:sz w:val="24"/>
          <w:szCs w:val="24"/>
          <w:shd w:val="clear" w:color="auto" w:fill="FFFFFF"/>
          <w:lang w:val="en-GB"/>
        </w:rPr>
        <w:t xml:space="preserve"> took it and </w:t>
      </w:r>
      <w:r w:rsidRPr="00D73D87" w:rsidR="00B00893">
        <w:rPr>
          <w:rFonts w:ascii="Times New Roman" w:hAnsi="Times New Roman"/>
          <w:sz w:val="24"/>
          <w:szCs w:val="24"/>
          <w:shd w:val="clear" w:color="auto" w:fill="FFFFFF"/>
          <w:lang w:val="en-GB"/>
        </w:rPr>
        <w:t>gave it my best.</w:t>
      </w:r>
    </w:p>
    <w:p w:rsidRPr="00D73D87" w:rsidR="008A2829" w:rsidP="008A2829" w:rsidRDefault="008A2829" w14:paraId="5FDF9CBC" w14:textId="0A57DA15">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“This is </w:t>
      </w:r>
      <w:r w:rsidRPr="002B6FDD" w:rsidR="007D604B">
        <w:rPr>
          <w:rFonts w:ascii="Times New Roman" w:hAnsi="Times New Roman" w:cs="Times New Roman"/>
          <w:color w:val="111111"/>
          <w:sz w:val="24"/>
          <w:szCs w:val="24"/>
          <w:shd w:val="clear" w:color="auto" w:fill="FFFFFF"/>
        </w:rPr>
        <w:t>José</w:t>
      </w:r>
      <w:r w:rsidRPr="00D73D87">
        <w:rPr>
          <w:rFonts w:ascii="Times New Roman" w:hAnsi="Times New Roman"/>
          <w:sz w:val="24"/>
          <w:szCs w:val="24"/>
          <w:shd w:val="clear" w:color="auto" w:fill="FFFFFF"/>
          <w:lang w:val="en-GB"/>
        </w:rPr>
        <w:t xml:space="preserve">, my father,” said </w:t>
      </w:r>
      <w:r w:rsidRPr="00D57F0E" w:rsidR="00D57F0E">
        <w:rPr>
          <w:rFonts w:ascii="Times New Roman" w:hAnsi="Times New Roman" w:cs="Times New Roman"/>
          <w:color w:val="111111"/>
          <w:sz w:val="24"/>
          <w:szCs w:val="24"/>
          <w:shd w:val="clear" w:color="auto" w:fill="FFFFFF"/>
        </w:rPr>
        <w:t>Lucía</w:t>
      </w:r>
      <w:r w:rsidRPr="00D73D87">
        <w:rPr>
          <w:rFonts w:ascii="Times New Roman" w:hAnsi="Times New Roman"/>
          <w:sz w:val="24"/>
          <w:szCs w:val="24"/>
          <w:shd w:val="clear" w:color="auto" w:fill="FFFFFF"/>
          <w:lang w:val="en-GB"/>
        </w:rPr>
        <w:t>. “And Francisca, my mother.”</w:t>
      </w:r>
    </w:p>
    <w:p w:rsidRPr="00D73D87" w:rsidR="00B00893" w:rsidP="008A2829" w:rsidRDefault="00B00893" w14:paraId="7524A44D" w14:textId="293F4CAD">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Francisca held out her hand appraising me thoroughly. I shook her hand gently wondering if I’d passed muster.</w:t>
      </w:r>
    </w:p>
    <w:p w:rsidRPr="00D73D87" w:rsidR="008A2829" w:rsidP="008A2829" w:rsidRDefault="008A2829" w14:paraId="208CCF36" w14:textId="1E77092D">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“Please meet you,” </w:t>
      </w:r>
      <w:r w:rsidRPr="00D73D87" w:rsidR="00B00893">
        <w:rPr>
          <w:rFonts w:ascii="Times New Roman" w:hAnsi="Times New Roman"/>
          <w:sz w:val="24"/>
          <w:szCs w:val="24"/>
          <w:shd w:val="clear" w:color="auto" w:fill="FFFFFF"/>
          <w:lang w:val="en-GB"/>
        </w:rPr>
        <w:t xml:space="preserve">I </w:t>
      </w:r>
      <w:r w:rsidRPr="00D73D87">
        <w:rPr>
          <w:rFonts w:ascii="Times New Roman" w:hAnsi="Times New Roman"/>
          <w:sz w:val="24"/>
          <w:szCs w:val="24"/>
          <w:shd w:val="clear" w:color="auto" w:fill="FFFFFF"/>
          <w:lang w:val="en-GB"/>
        </w:rPr>
        <w:t xml:space="preserve">said as </w:t>
      </w:r>
      <w:r w:rsidRPr="00D73D87" w:rsidR="00B00893">
        <w:rPr>
          <w:rFonts w:ascii="Times New Roman" w:hAnsi="Times New Roman"/>
          <w:sz w:val="24"/>
          <w:szCs w:val="24"/>
          <w:shd w:val="clear" w:color="auto" w:fill="FFFFFF"/>
          <w:lang w:val="en-GB"/>
        </w:rPr>
        <w:t>I</w:t>
      </w:r>
      <w:r w:rsidRPr="00D73D87">
        <w:rPr>
          <w:rFonts w:ascii="Times New Roman" w:hAnsi="Times New Roman"/>
          <w:sz w:val="24"/>
          <w:szCs w:val="24"/>
          <w:shd w:val="clear" w:color="auto" w:fill="FFFFFF"/>
          <w:lang w:val="en-GB"/>
        </w:rPr>
        <w:t xml:space="preserve"> parked the potatoes under the table and sat down in the spare chair. “Coffee?”</w:t>
      </w:r>
    </w:p>
    <w:p w:rsidRPr="00D73D87" w:rsidR="008A2829" w:rsidP="008A2829" w:rsidRDefault="00B00893" w14:paraId="54F60835" w14:textId="5A9A97F1">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I</w:t>
      </w:r>
      <w:r w:rsidRPr="00D73D87" w:rsidR="008A2829">
        <w:rPr>
          <w:rFonts w:ascii="Times New Roman" w:hAnsi="Times New Roman"/>
          <w:sz w:val="24"/>
          <w:szCs w:val="24"/>
          <w:shd w:val="clear" w:color="auto" w:fill="FFFFFF"/>
          <w:lang w:val="en-GB"/>
        </w:rPr>
        <w:t xml:space="preserve"> placed their orders when the waiter eventually arrived and </w:t>
      </w:r>
      <w:r w:rsidR="005043BE">
        <w:rPr>
          <w:rFonts w:ascii="Times New Roman" w:hAnsi="Times New Roman"/>
          <w:sz w:val="24"/>
          <w:szCs w:val="24"/>
          <w:shd w:val="clear" w:color="auto" w:fill="FFFFFF"/>
          <w:lang w:val="en-GB"/>
        </w:rPr>
        <w:t>glanced at</w:t>
      </w:r>
      <w:r w:rsidRPr="00D73D87" w:rsidR="008A2829">
        <w:rPr>
          <w:rFonts w:ascii="Times New Roman" w:hAnsi="Times New Roman"/>
          <w:sz w:val="24"/>
          <w:szCs w:val="24"/>
          <w:shd w:val="clear" w:color="auto" w:fill="FFFFFF"/>
          <w:lang w:val="en-GB"/>
        </w:rPr>
        <w:t xml:space="preserve"> </w:t>
      </w:r>
      <w:r w:rsidRPr="00D57F0E" w:rsidR="00D57F0E">
        <w:rPr>
          <w:rFonts w:ascii="Times New Roman" w:hAnsi="Times New Roman" w:cs="Times New Roman"/>
          <w:color w:val="111111"/>
          <w:sz w:val="24"/>
          <w:szCs w:val="24"/>
          <w:shd w:val="clear" w:color="auto" w:fill="FFFFFF"/>
        </w:rPr>
        <w:t>Lucía</w:t>
      </w:r>
      <w:r w:rsidRPr="00D73D87" w:rsidR="008A2829">
        <w:rPr>
          <w:rFonts w:ascii="Times New Roman" w:hAnsi="Times New Roman"/>
          <w:sz w:val="24"/>
          <w:szCs w:val="24"/>
          <w:shd w:val="clear" w:color="auto" w:fill="FFFFFF"/>
          <w:lang w:val="en-GB"/>
        </w:rPr>
        <w:t>.</w:t>
      </w:r>
    </w:p>
    <w:p w:rsidRPr="00D73D87" w:rsidR="008A2829" w:rsidP="008A2829" w:rsidRDefault="008A2829" w14:paraId="7DA5BEEE" w14:textId="0BE584AA">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“Please forgive,” </w:t>
      </w:r>
      <w:r w:rsidRPr="00D73D87" w:rsidR="00B00893">
        <w:rPr>
          <w:rFonts w:ascii="Times New Roman" w:hAnsi="Times New Roman"/>
          <w:sz w:val="24"/>
          <w:szCs w:val="24"/>
          <w:shd w:val="clear" w:color="auto" w:fill="FFFFFF"/>
          <w:lang w:val="en-GB"/>
        </w:rPr>
        <w:t xml:space="preserve">I </w:t>
      </w:r>
      <w:r w:rsidRPr="00D73D87">
        <w:rPr>
          <w:rFonts w:ascii="Times New Roman" w:hAnsi="Times New Roman"/>
          <w:sz w:val="24"/>
          <w:szCs w:val="24"/>
          <w:shd w:val="clear" w:color="auto" w:fill="FFFFFF"/>
          <w:lang w:val="en-GB"/>
        </w:rPr>
        <w:t>said turning to her parents. “For not applying to see daughter. English ways not habitual to your culture.”</w:t>
      </w:r>
    </w:p>
    <w:p w:rsidRPr="00D73D87" w:rsidR="008A2829" w:rsidP="008A2829" w:rsidRDefault="008A2829" w14:paraId="5A9A9CF5" w14:textId="693FF023">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“Did you take </w:t>
      </w:r>
      <w:r w:rsidRPr="00D73D87" w:rsidR="00B00893">
        <w:rPr>
          <w:rFonts w:ascii="Times New Roman" w:hAnsi="Times New Roman"/>
          <w:sz w:val="24"/>
          <w:szCs w:val="24"/>
          <w:shd w:val="clear" w:color="auto" w:fill="FFFFFF"/>
          <w:lang w:val="en-GB"/>
        </w:rPr>
        <w:t xml:space="preserve">Spanish </w:t>
      </w:r>
      <w:r w:rsidRPr="00D73D87">
        <w:rPr>
          <w:rFonts w:ascii="Times New Roman" w:hAnsi="Times New Roman"/>
          <w:sz w:val="24"/>
          <w:szCs w:val="24"/>
          <w:shd w:val="clear" w:color="auto" w:fill="FFFFFF"/>
          <w:lang w:val="en-GB"/>
        </w:rPr>
        <w:t xml:space="preserve">lessons?” said </w:t>
      </w:r>
      <w:r w:rsidRPr="002B6FDD" w:rsidR="007D604B">
        <w:rPr>
          <w:rFonts w:ascii="Times New Roman" w:hAnsi="Times New Roman" w:cs="Times New Roman"/>
          <w:color w:val="111111"/>
          <w:sz w:val="24"/>
          <w:szCs w:val="24"/>
          <w:shd w:val="clear" w:color="auto" w:fill="FFFFFF"/>
        </w:rPr>
        <w:t>José</w:t>
      </w:r>
      <w:r w:rsidRPr="00D73D87">
        <w:rPr>
          <w:rFonts w:ascii="Times New Roman" w:hAnsi="Times New Roman"/>
          <w:sz w:val="24"/>
          <w:szCs w:val="24"/>
          <w:shd w:val="clear" w:color="auto" w:fill="FFFFFF"/>
          <w:lang w:val="en-GB"/>
        </w:rPr>
        <w:t>.</w:t>
      </w:r>
    </w:p>
    <w:p w:rsidRPr="00D73D87" w:rsidR="008A2829" w:rsidP="008A2829" w:rsidRDefault="008A2829" w14:paraId="78843D70"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“I </w:t>
      </w:r>
      <w:proofErr w:type="gramStart"/>
      <w:r w:rsidRPr="00D73D87">
        <w:rPr>
          <w:rFonts w:ascii="Times New Roman" w:hAnsi="Times New Roman"/>
          <w:sz w:val="24"/>
          <w:szCs w:val="24"/>
          <w:shd w:val="clear" w:color="auto" w:fill="FFFFFF"/>
          <w:lang w:val="en-GB"/>
        </w:rPr>
        <w:t>exercising</w:t>
      </w:r>
      <w:proofErr w:type="gramEnd"/>
      <w:r w:rsidRPr="00D73D87">
        <w:rPr>
          <w:rFonts w:ascii="Times New Roman" w:hAnsi="Times New Roman"/>
          <w:sz w:val="24"/>
          <w:szCs w:val="24"/>
          <w:shd w:val="clear" w:color="auto" w:fill="FFFFFF"/>
          <w:lang w:val="en-GB"/>
        </w:rPr>
        <w:t xml:space="preserve"> in England. But classes no include </w:t>
      </w:r>
      <w:proofErr w:type="gramStart"/>
      <w:r w:rsidRPr="00D73D87">
        <w:rPr>
          <w:rFonts w:ascii="Times New Roman" w:hAnsi="Times New Roman"/>
          <w:sz w:val="24"/>
          <w:szCs w:val="24"/>
          <w:shd w:val="clear" w:color="auto" w:fill="FFFFFF"/>
          <w:lang w:val="en-GB"/>
        </w:rPr>
        <w:t>traditions, and</w:t>
      </w:r>
      <w:proofErr w:type="gramEnd"/>
      <w:r w:rsidRPr="00D73D87">
        <w:rPr>
          <w:rFonts w:ascii="Times New Roman" w:hAnsi="Times New Roman"/>
          <w:sz w:val="24"/>
          <w:szCs w:val="24"/>
          <w:shd w:val="clear" w:color="auto" w:fill="FFFFFF"/>
          <w:lang w:val="en-GB"/>
        </w:rPr>
        <w:t xml:space="preserve"> asking way to train station in Nerja waste of time. Best way </w:t>
      </w:r>
      <w:proofErr w:type="gramStart"/>
      <w:r w:rsidRPr="00D73D87">
        <w:rPr>
          <w:rFonts w:ascii="Times New Roman" w:hAnsi="Times New Roman"/>
          <w:sz w:val="24"/>
          <w:szCs w:val="24"/>
          <w:shd w:val="clear" w:color="auto" w:fill="FFFFFF"/>
          <w:lang w:val="en-GB"/>
        </w:rPr>
        <w:t>learn</w:t>
      </w:r>
      <w:proofErr w:type="gramEnd"/>
      <w:r w:rsidRPr="00D73D87">
        <w:rPr>
          <w:rFonts w:ascii="Times New Roman" w:hAnsi="Times New Roman"/>
          <w:sz w:val="24"/>
          <w:szCs w:val="24"/>
          <w:shd w:val="clear" w:color="auto" w:fill="FFFFFF"/>
          <w:lang w:val="en-GB"/>
        </w:rPr>
        <w:t xml:space="preserve"> by doing.”</w:t>
      </w:r>
    </w:p>
    <w:p w:rsidRPr="00D73D87" w:rsidR="008A2829" w:rsidP="008A2829" w:rsidRDefault="008A2829" w14:paraId="0435FB1C" w14:textId="03585680">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“And you wish learn </w:t>
      </w:r>
      <w:r w:rsidRPr="00D73D87" w:rsidR="00B00893">
        <w:rPr>
          <w:rFonts w:ascii="Times New Roman" w:hAnsi="Times New Roman"/>
          <w:sz w:val="24"/>
          <w:szCs w:val="24"/>
          <w:shd w:val="clear" w:color="auto" w:fill="FFFFFF"/>
          <w:lang w:val="en-GB"/>
        </w:rPr>
        <w:t xml:space="preserve">by </w:t>
      </w:r>
      <w:r w:rsidRPr="00D73D87">
        <w:rPr>
          <w:rFonts w:ascii="Times New Roman" w:hAnsi="Times New Roman"/>
          <w:sz w:val="24"/>
          <w:szCs w:val="24"/>
          <w:shd w:val="clear" w:color="auto" w:fill="FFFFFF"/>
          <w:lang w:val="en-GB"/>
        </w:rPr>
        <w:t>doing with our daughter?” said Francisca with a dead straight face.</w:t>
      </w:r>
    </w:p>
    <w:p w:rsidRPr="00D73D87" w:rsidR="008A2829" w:rsidP="008A2829" w:rsidRDefault="008A2829" w14:paraId="25EF19BF" w14:textId="799A75CE">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“Pleases,” </w:t>
      </w:r>
      <w:r w:rsidRPr="00D73D87" w:rsidR="00B00893">
        <w:rPr>
          <w:rFonts w:ascii="Times New Roman" w:hAnsi="Times New Roman"/>
          <w:sz w:val="24"/>
          <w:szCs w:val="24"/>
          <w:shd w:val="clear" w:color="auto" w:fill="FFFFFF"/>
          <w:lang w:val="en-GB"/>
        </w:rPr>
        <w:t xml:space="preserve">I </w:t>
      </w:r>
      <w:r w:rsidRPr="00D73D87">
        <w:rPr>
          <w:rFonts w:ascii="Times New Roman" w:hAnsi="Times New Roman"/>
          <w:sz w:val="24"/>
          <w:szCs w:val="24"/>
          <w:shd w:val="clear" w:color="auto" w:fill="FFFFFF"/>
          <w:lang w:val="en-GB"/>
        </w:rPr>
        <w:t xml:space="preserve">said trying </w:t>
      </w:r>
      <w:r w:rsidRPr="00D73D87" w:rsidR="00B00893">
        <w:rPr>
          <w:rFonts w:ascii="Times New Roman" w:hAnsi="Times New Roman"/>
          <w:sz w:val="24"/>
          <w:szCs w:val="24"/>
          <w:shd w:val="clear" w:color="auto" w:fill="FFFFFF"/>
          <w:lang w:val="en-GB"/>
        </w:rPr>
        <w:t>my</w:t>
      </w:r>
      <w:r w:rsidRPr="00D73D87">
        <w:rPr>
          <w:rFonts w:ascii="Times New Roman" w:hAnsi="Times New Roman"/>
          <w:sz w:val="24"/>
          <w:szCs w:val="24"/>
          <w:shd w:val="clear" w:color="auto" w:fill="FFFFFF"/>
          <w:lang w:val="en-GB"/>
        </w:rPr>
        <w:t xml:space="preserve"> best to not laugh out loud. “And learn language </w:t>
      </w:r>
      <w:r w:rsidRPr="00D73D87" w:rsidR="000D4932">
        <w:rPr>
          <w:rFonts w:ascii="Times New Roman" w:hAnsi="Times New Roman"/>
          <w:sz w:val="24"/>
          <w:szCs w:val="24"/>
          <w:lang w:val="en-GB"/>
        </w:rPr>
        <w:t>same</w:t>
      </w:r>
      <w:r w:rsidRPr="00D73D87">
        <w:rPr>
          <w:rFonts w:ascii="Times New Roman" w:hAnsi="Times New Roman"/>
          <w:sz w:val="24"/>
          <w:szCs w:val="24"/>
          <w:shd w:val="clear" w:color="auto" w:fill="FFFFFF"/>
          <w:lang w:val="en-GB"/>
        </w:rPr>
        <w:t xml:space="preserve"> time.”</w:t>
      </w:r>
    </w:p>
    <w:p w:rsidRPr="00D73D87" w:rsidR="008A2829" w:rsidP="008A2829" w:rsidRDefault="008A2829" w14:paraId="60BB6D2E"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Nobody smiled.</w:t>
      </w:r>
    </w:p>
    <w:p w:rsidRPr="00D73D87" w:rsidR="008A2829" w:rsidP="008A2829" w:rsidRDefault="008A2829" w14:paraId="115871C7" w14:textId="0979EC50">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“It is traditional for parents to ask a few questions of potential suitors,” said </w:t>
      </w:r>
      <w:r w:rsidRPr="002B6FDD" w:rsidR="007D604B">
        <w:rPr>
          <w:rFonts w:ascii="Times New Roman" w:hAnsi="Times New Roman" w:cs="Times New Roman"/>
          <w:color w:val="111111"/>
          <w:sz w:val="24"/>
          <w:szCs w:val="24"/>
          <w:shd w:val="clear" w:color="auto" w:fill="FFFFFF"/>
        </w:rPr>
        <w:t>José</w:t>
      </w:r>
      <w:r w:rsidRPr="00D73D87">
        <w:rPr>
          <w:rFonts w:ascii="Times New Roman" w:hAnsi="Times New Roman"/>
          <w:sz w:val="24"/>
          <w:szCs w:val="24"/>
          <w:shd w:val="clear" w:color="auto" w:fill="FFFFFF"/>
          <w:lang w:val="en-GB"/>
        </w:rPr>
        <w:t>. “Do you mind?”</w:t>
      </w:r>
    </w:p>
    <w:p w:rsidRPr="00D73D87" w:rsidR="008A2829" w:rsidP="008A2829" w:rsidRDefault="008A2829" w14:paraId="0911A0A2" w14:textId="5F7DBB42">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“I happily react questions,”</w:t>
      </w:r>
      <w:r w:rsidRPr="00D73D87" w:rsidR="00B00893">
        <w:rPr>
          <w:rFonts w:ascii="Times New Roman" w:hAnsi="Times New Roman"/>
          <w:sz w:val="24"/>
          <w:szCs w:val="24"/>
          <w:shd w:val="clear" w:color="auto" w:fill="FFFFFF"/>
          <w:lang w:val="en-GB"/>
        </w:rPr>
        <w:t xml:space="preserve"> I</w:t>
      </w:r>
      <w:r w:rsidRPr="00D73D87">
        <w:rPr>
          <w:rFonts w:ascii="Times New Roman" w:hAnsi="Times New Roman"/>
          <w:sz w:val="24"/>
          <w:szCs w:val="24"/>
          <w:shd w:val="clear" w:color="auto" w:fill="FFFFFF"/>
          <w:lang w:val="en-GB"/>
        </w:rPr>
        <w:t xml:space="preserve"> said. “But can I interrogate one?”</w:t>
      </w:r>
    </w:p>
    <w:p w:rsidRPr="00D73D87" w:rsidR="008A2829" w:rsidP="008A2829" w:rsidRDefault="008A2829" w14:paraId="044C2951" w14:textId="22CE5739">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“Please,” said </w:t>
      </w:r>
      <w:r w:rsidRPr="002B6FDD" w:rsidR="007D604B">
        <w:rPr>
          <w:rFonts w:ascii="Times New Roman" w:hAnsi="Times New Roman" w:cs="Times New Roman"/>
          <w:color w:val="111111"/>
          <w:sz w:val="24"/>
          <w:szCs w:val="24"/>
          <w:shd w:val="clear" w:color="auto" w:fill="FFFFFF"/>
        </w:rPr>
        <w:t>José</w:t>
      </w:r>
      <w:r w:rsidRPr="00D73D87">
        <w:rPr>
          <w:rFonts w:ascii="Times New Roman" w:hAnsi="Times New Roman"/>
          <w:sz w:val="24"/>
          <w:szCs w:val="24"/>
          <w:shd w:val="clear" w:color="auto" w:fill="FFFFFF"/>
          <w:lang w:val="en-GB"/>
        </w:rPr>
        <w:t>.</w:t>
      </w:r>
    </w:p>
    <w:p w:rsidRPr="00D73D87" w:rsidR="008A2829" w:rsidP="008A2829" w:rsidRDefault="008A2829" w14:paraId="78D9C052"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“Before meet parents in England, couples are cognizant for several months, have kissed, are friendly, and intimate. Parents embroiled when both agree amalgamation progress from casual to serious. Why necessary in Spain meet parents before first kiss? For example, what happen if when kiss there no chemistry and we rupture? Everyone waisted time.”</w:t>
      </w:r>
    </w:p>
    <w:p w:rsidRPr="00D73D87" w:rsidR="008A2829" w:rsidP="008A2829" w:rsidRDefault="008A2829" w14:paraId="54B3F6F5" w14:textId="473A794F">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lastRenderedPageBreak/>
        <w:t xml:space="preserve">“Good question,” said </w:t>
      </w:r>
      <w:r w:rsidRPr="00D57F0E" w:rsidR="00D57F0E">
        <w:rPr>
          <w:rFonts w:ascii="Times New Roman" w:hAnsi="Times New Roman" w:cs="Times New Roman"/>
          <w:color w:val="111111"/>
          <w:sz w:val="24"/>
          <w:szCs w:val="24"/>
          <w:shd w:val="clear" w:color="auto" w:fill="FFFFFF"/>
        </w:rPr>
        <w:t>Lucía</w:t>
      </w:r>
      <w:r w:rsidRPr="00D73D87">
        <w:rPr>
          <w:rFonts w:ascii="Times New Roman" w:hAnsi="Times New Roman"/>
          <w:sz w:val="24"/>
          <w:szCs w:val="24"/>
          <w:shd w:val="clear" w:color="auto" w:fill="FFFFFF"/>
          <w:lang w:val="en-GB"/>
        </w:rPr>
        <w:t>.</w:t>
      </w:r>
    </w:p>
    <w:p w:rsidRPr="00D73D87" w:rsidR="008A2829" w:rsidP="008A2829" w:rsidRDefault="008A2829" w14:paraId="171607DF" w14:textId="7B74BC71">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“I agree</w:t>
      </w:r>
      <w:r w:rsidRPr="00D73D87" w:rsidR="00DA67FB">
        <w:rPr>
          <w:rFonts w:ascii="Times New Roman" w:hAnsi="Times New Roman"/>
          <w:sz w:val="24"/>
          <w:szCs w:val="24"/>
          <w:shd w:val="clear" w:color="auto" w:fill="FFFFFF"/>
          <w:lang w:val="en-GB"/>
        </w:rPr>
        <w:t xml:space="preserve"> and </w:t>
      </w:r>
      <w:r w:rsidRPr="00D73D87" w:rsidR="00B53AD0">
        <w:rPr>
          <w:rFonts w:ascii="Times New Roman" w:hAnsi="Times New Roman"/>
          <w:sz w:val="24"/>
          <w:szCs w:val="24"/>
          <w:shd w:val="clear" w:color="auto" w:fill="FFFFFF"/>
          <w:lang w:val="en-GB"/>
        </w:rPr>
        <w:t xml:space="preserve">it’s </w:t>
      </w:r>
      <w:r w:rsidRPr="00D73D87" w:rsidR="00DA67FB">
        <w:rPr>
          <w:rFonts w:ascii="Times New Roman" w:hAnsi="Times New Roman"/>
          <w:sz w:val="24"/>
          <w:szCs w:val="24"/>
          <w:shd w:val="clear" w:color="auto" w:fill="FFFFFF"/>
          <w:lang w:val="en-GB"/>
        </w:rPr>
        <w:t>o</w:t>
      </w:r>
      <w:r w:rsidRPr="00D73D87">
        <w:rPr>
          <w:rFonts w:ascii="Times New Roman" w:hAnsi="Times New Roman"/>
          <w:sz w:val="24"/>
          <w:szCs w:val="24"/>
          <w:shd w:val="clear" w:color="auto" w:fill="FFFFFF"/>
          <w:lang w:val="en-GB"/>
        </w:rPr>
        <w:t>ne I have never considered</w:t>
      </w:r>
      <w:r w:rsidRPr="00D73D87" w:rsidR="00DA67FB">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 xml:space="preserve"> </w:t>
      </w:r>
      <w:r w:rsidRPr="00D73D87" w:rsidR="00DA67FB">
        <w:rPr>
          <w:rFonts w:ascii="Times New Roman" w:hAnsi="Times New Roman"/>
          <w:sz w:val="24"/>
          <w:szCs w:val="24"/>
          <w:shd w:val="clear" w:color="auto" w:fill="FFFFFF"/>
          <w:lang w:val="en-GB"/>
        </w:rPr>
        <w:t>said Francisca nodding at her husband. “</w:t>
      </w:r>
      <w:r w:rsidRPr="00D73D87">
        <w:rPr>
          <w:rFonts w:ascii="Times New Roman" w:hAnsi="Times New Roman"/>
          <w:sz w:val="24"/>
          <w:szCs w:val="24"/>
          <w:shd w:val="clear" w:color="auto" w:fill="FFFFFF"/>
          <w:lang w:val="en-GB"/>
        </w:rPr>
        <w:t xml:space="preserve">Let </w:t>
      </w:r>
      <w:r w:rsidRPr="00D73D87" w:rsidR="00006C77">
        <w:rPr>
          <w:rFonts w:ascii="Times New Roman" w:hAnsi="Times New Roman"/>
          <w:sz w:val="24"/>
          <w:szCs w:val="24"/>
          <w:shd w:val="clear" w:color="auto" w:fill="FFFFFF"/>
          <w:lang w:val="en-GB"/>
        </w:rPr>
        <w:t>m</w:t>
      </w:r>
      <w:r w:rsidRPr="00D73D87" w:rsidR="00DA67FB">
        <w:rPr>
          <w:rFonts w:ascii="Times New Roman" w:hAnsi="Times New Roman"/>
          <w:sz w:val="24"/>
          <w:szCs w:val="24"/>
          <w:shd w:val="clear" w:color="auto" w:fill="FFFFFF"/>
          <w:lang w:val="en-GB"/>
        </w:rPr>
        <w:t>y husband</w:t>
      </w:r>
      <w:r w:rsidRPr="00D73D87">
        <w:rPr>
          <w:rFonts w:ascii="Times New Roman" w:hAnsi="Times New Roman"/>
          <w:sz w:val="24"/>
          <w:szCs w:val="24"/>
          <w:shd w:val="clear" w:color="auto" w:fill="FFFFFF"/>
          <w:lang w:val="en-GB"/>
        </w:rPr>
        <w:t xml:space="preserve"> explain</w:t>
      </w:r>
      <w:r w:rsidRPr="00D73D87" w:rsidR="00D74EA3">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 xml:space="preserve"> because we prefer you to understand and be supportive of how we do things. Then you and </w:t>
      </w:r>
      <w:r w:rsidRPr="00D57F0E" w:rsidR="00D57F0E">
        <w:rPr>
          <w:rFonts w:ascii="Times New Roman" w:hAnsi="Times New Roman" w:cs="Times New Roman"/>
          <w:color w:val="111111"/>
          <w:sz w:val="24"/>
          <w:szCs w:val="24"/>
          <w:shd w:val="clear" w:color="auto" w:fill="FFFFFF"/>
        </w:rPr>
        <w:t>Lucía</w:t>
      </w:r>
      <w:r w:rsidRPr="00D73D87">
        <w:rPr>
          <w:rFonts w:ascii="Times New Roman" w:hAnsi="Times New Roman"/>
          <w:sz w:val="24"/>
          <w:szCs w:val="24"/>
          <w:shd w:val="clear" w:color="auto" w:fill="FFFFFF"/>
          <w:lang w:val="en-GB"/>
        </w:rPr>
        <w:t xml:space="preserve"> have a much greater chance of forming a wonderful couple.”</w:t>
      </w:r>
    </w:p>
    <w:p w:rsidRPr="00D73D87" w:rsidR="008A2829" w:rsidP="008A2829" w:rsidRDefault="008A2829" w14:paraId="4338BAF2" w14:textId="309DBF4F">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“You see, </w:t>
      </w:r>
      <w:r w:rsidR="00CF55C7">
        <w:rPr>
          <w:rFonts w:ascii="Times New Roman" w:hAnsi="Times New Roman"/>
          <w:sz w:val="24"/>
          <w:szCs w:val="24"/>
          <w:shd w:val="clear" w:color="auto" w:fill="FFFFFF"/>
          <w:lang w:val="en-GB"/>
        </w:rPr>
        <w:t>Robin</w:t>
      </w:r>
      <w:r w:rsidRPr="00D73D87">
        <w:rPr>
          <w:rFonts w:ascii="Times New Roman" w:hAnsi="Times New Roman"/>
          <w:sz w:val="24"/>
          <w:szCs w:val="24"/>
          <w:shd w:val="clear" w:color="auto" w:fill="FFFFFF"/>
          <w:lang w:val="en-GB"/>
        </w:rPr>
        <w:t xml:space="preserve">,” said </w:t>
      </w:r>
      <w:r w:rsidRPr="002B6FDD" w:rsidR="007D604B">
        <w:rPr>
          <w:rFonts w:ascii="Times New Roman" w:hAnsi="Times New Roman" w:cs="Times New Roman"/>
          <w:color w:val="111111"/>
          <w:sz w:val="24"/>
          <w:szCs w:val="24"/>
          <w:shd w:val="clear" w:color="auto" w:fill="FFFFFF"/>
        </w:rPr>
        <w:t>José</w:t>
      </w:r>
      <w:r w:rsidRPr="00D73D87">
        <w:rPr>
          <w:rFonts w:ascii="Times New Roman" w:hAnsi="Times New Roman"/>
          <w:sz w:val="24"/>
          <w:szCs w:val="24"/>
          <w:shd w:val="clear" w:color="auto" w:fill="FFFFFF"/>
          <w:lang w:val="en-GB"/>
        </w:rPr>
        <w:t>. “Regardless of whether you are religious or not, our traditions are influenced by the church and centuries of experience. Because we abide by this code of conduct, we have an extremely low divorce rate and children grow up in a stable, loving environment supported by the entire family, not only the parents. Life is hard enough as it is. To struggle through it as a couple on your own is even more difficult. Whereas, if you lose your job, or become too ill to provide for your wife and children, the family will chip in and help until you recover. In short, you are not only building a relationship with our daughter but with all of us. And to do so successfully, it is only fair if we are all involved in the courtship. If you turn out to be a charlatan or bad person, we expose these possibilities before long-term commitments are made. Whereas if we left it to the two of you, you w</w:t>
      </w:r>
      <w:r w:rsidRPr="00D73D87" w:rsidR="00006C77">
        <w:rPr>
          <w:rFonts w:ascii="Times New Roman" w:hAnsi="Times New Roman"/>
          <w:sz w:val="24"/>
          <w:szCs w:val="24"/>
          <w:shd w:val="clear" w:color="auto" w:fill="FFFFFF"/>
          <w:lang w:val="en-GB"/>
        </w:rPr>
        <w:t>ould</w:t>
      </w:r>
      <w:r w:rsidRPr="00D73D87">
        <w:rPr>
          <w:rFonts w:ascii="Times New Roman" w:hAnsi="Times New Roman"/>
          <w:sz w:val="24"/>
          <w:szCs w:val="24"/>
          <w:shd w:val="clear" w:color="auto" w:fill="FFFFFF"/>
          <w:lang w:val="en-GB"/>
        </w:rPr>
        <w:t xml:space="preserve"> be blinded by lust clamouring to be at each other all the time and ignoring the key ingredients to a long and happy marriage which are building friendship, loyalty, and trust. Have I explained myself, do you understand?”</w:t>
      </w:r>
    </w:p>
    <w:p w:rsidRPr="00D73D87" w:rsidR="008A2829" w:rsidP="008A2829" w:rsidRDefault="008A2829" w14:paraId="7268B3F2" w14:textId="189051E3">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“I think so,” </w:t>
      </w:r>
      <w:r w:rsidRPr="00D73D87" w:rsidR="00B00893">
        <w:rPr>
          <w:rFonts w:ascii="Times New Roman" w:hAnsi="Times New Roman"/>
          <w:sz w:val="24"/>
          <w:szCs w:val="24"/>
          <w:shd w:val="clear" w:color="auto" w:fill="FFFFFF"/>
          <w:lang w:val="en-GB"/>
        </w:rPr>
        <w:t xml:space="preserve">I </w:t>
      </w:r>
      <w:r w:rsidRPr="00D73D87">
        <w:rPr>
          <w:rFonts w:ascii="Times New Roman" w:hAnsi="Times New Roman"/>
          <w:sz w:val="24"/>
          <w:szCs w:val="24"/>
          <w:shd w:val="clear" w:color="auto" w:fill="FFFFFF"/>
          <w:lang w:val="en-GB"/>
        </w:rPr>
        <w:t>said nodding. “However, forgive me while I absorb what legislation mean</w:t>
      </w:r>
      <w:r w:rsidRPr="00D73D87" w:rsidR="00006C77">
        <w:rPr>
          <w:rFonts w:ascii="Times New Roman" w:hAnsi="Times New Roman"/>
          <w:sz w:val="24"/>
          <w:szCs w:val="24"/>
          <w:shd w:val="clear" w:color="auto" w:fill="FFFFFF"/>
          <w:lang w:val="en-GB"/>
        </w:rPr>
        <w:t>s</w:t>
      </w:r>
      <w:r w:rsidRPr="00D73D87">
        <w:rPr>
          <w:rFonts w:ascii="Times New Roman" w:hAnsi="Times New Roman"/>
          <w:sz w:val="24"/>
          <w:szCs w:val="24"/>
          <w:shd w:val="clear" w:color="auto" w:fill="FFFFFF"/>
          <w:lang w:val="en-GB"/>
        </w:rPr>
        <w:t>. I am bound to make mistakes.”</w:t>
      </w:r>
    </w:p>
    <w:p w:rsidRPr="00D73D87" w:rsidR="008A2829" w:rsidP="008A2829" w:rsidRDefault="008A2829" w14:paraId="35CC498B" w14:textId="45EA151F">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“As you said,” said </w:t>
      </w:r>
      <w:r w:rsidRPr="00D57F0E" w:rsidR="00D57F0E">
        <w:rPr>
          <w:rFonts w:ascii="Times New Roman" w:hAnsi="Times New Roman" w:cs="Times New Roman"/>
          <w:color w:val="111111"/>
          <w:sz w:val="24"/>
          <w:szCs w:val="24"/>
          <w:shd w:val="clear" w:color="auto" w:fill="FFFFFF"/>
        </w:rPr>
        <w:t>Lucía</w:t>
      </w:r>
      <w:r w:rsidRPr="00D73D87" w:rsidR="00B00893">
        <w:rPr>
          <w:rFonts w:ascii="Times New Roman" w:hAnsi="Times New Roman"/>
          <w:sz w:val="24"/>
          <w:szCs w:val="24"/>
          <w:shd w:val="clear" w:color="auto" w:fill="FFFFFF"/>
          <w:lang w:val="en-GB"/>
        </w:rPr>
        <w:t xml:space="preserve"> </w:t>
      </w:r>
      <w:r w:rsidRPr="00D73D87">
        <w:rPr>
          <w:rFonts w:ascii="Times New Roman" w:hAnsi="Times New Roman"/>
          <w:sz w:val="24"/>
          <w:szCs w:val="24"/>
          <w:shd w:val="clear" w:color="auto" w:fill="FFFFFF"/>
          <w:lang w:val="en-GB"/>
        </w:rPr>
        <w:t>grinning. “Learning by doing is best.”</w:t>
      </w:r>
    </w:p>
    <w:p w:rsidRPr="00D73D87" w:rsidR="008A2829" w:rsidP="008A2829" w:rsidRDefault="008A2829" w14:paraId="792E326F" w14:textId="0E471BF8">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So, it wasn’t lost in translation, </w:t>
      </w:r>
      <w:r w:rsidRPr="00D73D87" w:rsidR="00B00893">
        <w:rPr>
          <w:rFonts w:ascii="Times New Roman" w:hAnsi="Times New Roman"/>
          <w:sz w:val="24"/>
          <w:szCs w:val="24"/>
          <w:shd w:val="clear" w:color="auto" w:fill="FFFFFF"/>
          <w:lang w:val="en-GB"/>
        </w:rPr>
        <w:t xml:space="preserve">I </w:t>
      </w:r>
      <w:r w:rsidRPr="00D73D87">
        <w:rPr>
          <w:rFonts w:ascii="Times New Roman" w:hAnsi="Times New Roman"/>
          <w:sz w:val="24"/>
          <w:szCs w:val="24"/>
          <w:shd w:val="clear" w:color="auto" w:fill="FFFFFF"/>
          <w:lang w:val="en-GB"/>
        </w:rPr>
        <w:t>thought. I’m impressed and if I’m not to make a complete arse of myself, I ought to treat this relationship seriously and not as another opportunity for a quick shag.</w:t>
      </w:r>
    </w:p>
    <w:p w:rsidRPr="00D73D87" w:rsidR="008A2829" w:rsidP="008A2829" w:rsidRDefault="008A2829" w14:paraId="7C51BD76" w14:textId="40A16099">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“Having explained our traditions, </w:t>
      </w:r>
      <w:r w:rsidR="00CF55C7">
        <w:rPr>
          <w:rFonts w:ascii="Times New Roman" w:hAnsi="Times New Roman"/>
          <w:sz w:val="24"/>
          <w:szCs w:val="24"/>
          <w:shd w:val="clear" w:color="auto" w:fill="FFFFFF"/>
          <w:lang w:val="en-GB"/>
        </w:rPr>
        <w:t>Robin</w:t>
      </w:r>
      <w:r w:rsidRPr="00D73D87">
        <w:rPr>
          <w:rFonts w:ascii="Times New Roman" w:hAnsi="Times New Roman"/>
          <w:sz w:val="24"/>
          <w:szCs w:val="24"/>
          <w:shd w:val="clear" w:color="auto" w:fill="FFFFFF"/>
          <w:lang w:val="en-GB"/>
        </w:rPr>
        <w:t xml:space="preserve">,” said </w:t>
      </w:r>
      <w:r w:rsidRPr="002B6FDD" w:rsidR="007D604B">
        <w:rPr>
          <w:rFonts w:ascii="Times New Roman" w:hAnsi="Times New Roman" w:cs="Times New Roman"/>
          <w:color w:val="111111"/>
          <w:sz w:val="24"/>
          <w:szCs w:val="24"/>
          <w:shd w:val="clear" w:color="auto" w:fill="FFFFFF"/>
        </w:rPr>
        <w:t>José</w:t>
      </w:r>
      <w:r w:rsidRPr="00D73D87">
        <w:rPr>
          <w:rFonts w:ascii="Times New Roman" w:hAnsi="Times New Roman"/>
          <w:sz w:val="24"/>
          <w:szCs w:val="24"/>
          <w:shd w:val="clear" w:color="auto" w:fill="FFFFFF"/>
          <w:lang w:val="en-GB"/>
        </w:rPr>
        <w:t>. “And I am satisfied you understand them, I remain sceptical about granting my approval to this relationship. The odds of two foreigners overcoming their differences add another dimension and area of stress to cementing a strong bond. However, you seem like a polite and intelligent young man with reasonable prospects, so I am prepared to allow you time to convince me otherwise. O</w:t>
      </w:r>
      <w:r w:rsidR="00634759">
        <w:rPr>
          <w:rFonts w:ascii="Times New Roman" w:hAnsi="Times New Roman"/>
          <w:sz w:val="24"/>
          <w:szCs w:val="24"/>
          <w:shd w:val="clear" w:color="auto" w:fill="FFFFFF"/>
          <w:lang w:val="en-GB"/>
        </w:rPr>
        <w:t>k</w:t>
      </w:r>
      <w:r w:rsidRPr="00D73D87">
        <w:rPr>
          <w:rFonts w:ascii="Times New Roman" w:hAnsi="Times New Roman"/>
          <w:sz w:val="24"/>
          <w:szCs w:val="24"/>
          <w:shd w:val="clear" w:color="auto" w:fill="FFFFFF"/>
          <w:lang w:val="en-GB"/>
        </w:rPr>
        <w:t>?”</w:t>
      </w:r>
    </w:p>
    <w:p w:rsidRPr="00D73D87" w:rsidR="008A2829" w:rsidP="00B00893" w:rsidRDefault="00B00893" w14:paraId="7C8369A9" w14:textId="74B7BD5F">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I</w:t>
      </w:r>
      <w:r w:rsidRPr="00D73D87" w:rsidR="008A2829">
        <w:rPr>
          <w:rFonts w:ascii="Times New Roman" w:hAnsi="Times New Roman"/>
          <w:sz w:val="24"/>
          <w:szCs w:val="24"/>
          <w:shd w:val="clear" w:color="auto" w:fill="FFFFFF"/>
          <w:lang w:val="en-GB"/>
        </w:rPr>
        <w:t xml:space="preserve"> studied </w:t>
      </w:r>
      <w:r w:rsidRPr="00D57F0E" w:rsidR="00D57F0E">
        <w:rPr>
          <w:rFonts w:ascii="Times New Roman" w:hAnsi="Times New Roman" w:cs="Times New Roman"/>
          <w:color w:val="111111"/>
          <w:sz w:val="24"/>
          <w:szCs w:val="24"/>
          <w:shd w:val="clear" w:color="auto" w:fill="FFFFFF"/>
        </w:rPr>
        <w:t>Lucía</w:t>
      </w:r>
      <w:r w:rsidRPr="00D73D87" w:rsidR="008A2829">
        <w:rPr>
          <w:rFonts w:ascii="Times New Roman" w:hAnsi="Times New Roman"/>
          <w:sz w:val="24"/>
          <w:szCs w:val="24"/>
          <w:shd w:val="clear" w:color="auto" w:fill="FFFFFF"/>
          <w:lang w:val="en-GB"/>
        </w:rPr>
        <w:t xml:space="preserve">, </w:t>
      </w:r>
      <w:r w:rsidRPr="00D73D87" w:rsidR="000904C2">
        <w:rPr>
          <w:rFonts w:ascii="Times New Roman" w:hAnsi="Times New Roman"/>
          <w:sz w:val="24"/>
          <w:szCs w:val="24"/>
          <w:shd w:val="clear" w:color="auto" w:fill="FFFFFF"/>
          <w:lang w:val="en-GB"/>
        </w:rPr>
        <w:t>my</w:t>
      </w:r>
      <w:r w:rsidRPr="00D73D87" w:rsidR="008A2829">
        <w:rPr>
          <w:rFonts w:ascii="Times New Roman" w:hAnsi="Times New Roman"/>
          <w:sz w:val="24"/>
          <w:szCs w:val="24"/>
          <w:shd w:val="clear" w:color="auto" w:fill="FFFFFF"/>
          <w:lang w:val="en-GB"/>
        </w:rPr>
        <w:t xml:space="preserve"> mind buzzing. She gazed back at </w:t>
      </w:r>
      <w:r w:rsidRPr="00D73D87">
        <w:rPr>
          <w:rFonts w:ascii="Times New Roman" w:hAnsi="Times New Roman"/>
          <w:sz w:val="24"/>
          <w:szCs w:val="24"/>
          <w:shd w:val="clear" w:color="auto" w:fill="FFFFFF"/>
          <w:lang w:val="en-GB"/>
        </w:rPr>
        <w:t xml:space="preserve">me while I </w:t>
      </w:r>
      <w:r w:rsidRPr="00D73D87" w:rsidR="008A2829">
        <w:rPr>
          <w:rFonts w:ascii="Times New Roman" w:hAnsi="Times New Roman"/>
          <w:sz w:val="24"/>
          <w:szCs w:val="24"/>
          <w:shd w:val="clear" w:color="auto" w:fill="FFFFFF"/>
          <w:lang w:val="en-GB"/>
        </w:rPr>
        <w:t xml:space="preserve">pondered, remembering the summer. </w:t>
      </w:r>
      <w:r w:rsidRPr="00D73D87">
        <w:rPr>
          <w:rFonts w:ascii="Times New Roman" w:hAnsi="Times New Roman"/>
          <w:sz w:val="24"/>
          <w:szCs w:val="24"/>
          <w:shd w:val="clear" w:color="auto" w:fill="FFFFFF"/>
          <w:lang w:val="en-GB"/>
        </w:rPr>
        <w:t>I</w:t>
      </w:r>
      <w:r w:rsidRPr="00D73D87" w:rsidR="008A2829">
        <w:rPr>
          <w:rFonts w:ascii="Times New Roman" w:hAnsi="Times New Roman"/>
          <w:sz w:val="24"/>
          <w:szCs w:val="24"/>
          <w:shd w:val="clear" w:color="auto" w:fill="FFFFFF"/>
          <w:lang w:val="en-GB"/>
        </w:rPr>
        <w:t xml:space="preserve">’d had a wonderful time with Bettina and other hotel guests, and many a night clubbing until breakfast. But winter was </w:t>
      </w:r>
      <w:r w:rsidRPr="00D73D87">
        <w:rPr>
          <w:rFonts w:ascii="Times New Roman" w:hAnsi="Times New Roman"/>
          <w:sz w:val="24"/>
          <w:szCs w:val="24"/>
          <w:shd w:val="clear" w:color="auto" w:fill="FFFFFF"/>
          <w:lang w:val="en-GB"/>
        </w:rPr>
        <w:t>coming</w:t>
      </w:r>
      <w:r w:rsidRPr="00D73D87" w:rsidR="008A2829">
        <w:rPr>
          <w:rFonts w:ascii="Times New Roman" w:hAnsi="Times New Roman"/>
          <w:sz w:val="24"/>
          <w:szCs w:val="24"/>
          <w:shd w:val="clear" w:color="auto" w:fill="FFFFFF"/>
          <w:lang w:val="en-GB"/>
        </w:rPr>
        <w:t xml:space="preserve">. Work was boring with few guests and most of </w:t>
      </w:r>
      <w:r w:rsidRPr="00D73D87">
        <w:rPr>
          <w:rFonts w:ascii="Times New Roman" w:hAnsi="Times New Roman"/>
          <w:sz w:val="24"/>
          <w:szCs w:val="24"/>
          <w:shd w:val="clear" w:color="auto" w:fill="FFFFFF"/>
          <w:lang w:val="en-GB"/>
        </w:rPr>
        <w:t>my</w:t>
      </w:r>
      <w:r w:rsidRPr="00D73D87" w:rsidR="008A2829">
        <w:rPr>
          <w:rFonts w:ascii="Times New Roman" w:hAnsi="Times New Roman"/>
          <w:sz w:val="24"/>
          <w:szCs w:val="24"/>
          <w:shd w:val="clear" w:color="auto" w:fill="FFFFFF"/>
          <w:lang w:val="en-GB"/>
        </w:rPr>
        <w:t xml:space="preserve"> free time </w:t>
      </w:r>
      <w:r w:rsidRPr="00D73D87">
        <w:rPr>
          <w:rFonts w:ascii="Times New Roman" w:hAnsi="Times New Roman"/>
          <w:sz w:val="24"/>
          <w:szCs w:val="24"/>
          <w:shd w:val="clear" w:color="auto" w:fill="FFFFFF"/>
          <w:lang w:val="en-GB"/>
        </w:rPr>
        <w:t xml:space="preserve">was likely to </w:t>
      </w:r>
      <w:r w:rsidRPr="00D73D87" w:rsidR="008A2829">
        <w:rPr>
          <w:rFonts w:ascii="Times New Roman" w:hAnsi="Times New Roman"/>
          <w:sz w:val="24"/>
          <w:szCs w:val="24"/>
          <w:shd w:val="clear" w:color="auto" w:fill="FFFFFF"/>
          <w:lang w:val="en-GB"/>
        </w:rPr>
        <w:t xml:space="preserve">consist of long, lonely nights nursing a beer with </w:t>
      </w:r>
      <w:r w:rsidRPr="00D73D87">
        <w:rPr>
          <w:rFonts w:ascii="Times New Roman" w:hAnsi="Times New Roman"/>
          <w:sz w:val="24"/>
          <w:szCs w:val="24"/>
          <w:shd w:val="clear" w:color="auto" w:fill="FFFFFF"/>
          <w:lang w:val="en-GB"/>
        </w:rPr>
        <w:t>my</w:t>
      </w:r>
      <w:r w:rsidRPr="00D73D87" w:rsidR="008A2829">
        <w:rPr>
          <w:rFonts w:ascii="Times New Roman" w:hAnsi="Times New Roman"/>
          <w:sz w:val="24"/>
          <w:szCs w:val="24"/>
          <w:shd w:val="clear" w:color="auto" w:fill="FFFFFF"/>
          <w:lang w:val="en-GB"/>
        </w:rPr>
        <w:t xml:space="preserve"> parents or </w:t>
      </w:r>
      <w:r w:rsidRPr="00D73D87" w:rsidR="008A2829">
        <w:rPr>
          <w:rFonts w:ascii="Times New Roman" w:hAnsi="Times New Roman"/>
          <w:sz w:val="24"/>
          <w:szCs w:val="24"/>
          <w:shd w:val="clear" w:color="auto" w:fill="FFFFFF"/>
          <w:lang w:val="en-GB"/>
        </w:rPr>
        <w:lastRenderedPageBreak/>
        <w:t xml:space="preserve">elderly ex-pats. Having someone, especially a local Spanish girl to share those moments with </w:t>
      </w:r>
      <w:r w:rsidR="00B0296F">
        <w:rPr>
          <w:rFonts w:ascii="Times New Roman" w:hAnsi="Times New Roman"/>
          <w:sz w:val="24"/>
          <w:szCs w:val="24"/>
          <w:shd w:val="clear" w:color="auto" w:fill="FFFFFF"/>
          <w:lang w:val="en-GB"/>
        </w:rPr>
        <w:t>sounded appealing</w:t>
      </w:r>
      <w:r w:rsidRPr="00D73D87" w:rsidR="008A2829">
        <w:rPr>
          <w:rFonts w:ascii="Times New Roman" w:hAnsi="Times New Roman"/>
          <w:sz w:val="24"/>
          <w:szCs w:val="24"/>
          <w:shd w:val="clear" w:color="auto" w:fill="FFFFFF"/>
          <w:lang w:val="en-GB"/>
        </w:rPr>
        <w:t>. And when Dad eventually does dip his short arms into his deep wallet and expand the bar it would be so much more fulfilling to run it with a meaningful other half.</w:t>
      </w:r>
    </w:p>
    <w:p w:rsidRPr="00D73D87" w:rsidR="008A2829" w:rsidP="008A2829" w:rsidRDefault="00AB042A" w14:paraId="58796D22" w14:textId="45B7A200">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I</w:t>
      </w:r>
      <w:r w:rsidRPr="00D73D87" w:rsidR="008A2829">
        <w:rPr>
          <w:rFonts w:ascii="Times New Roman" w:hAnsi="Times New Roman"/>
          <w:sz w:val="24"/>
          <w:szCs w:val="24"/>
          <w:shd w:val="clear" w:color="auto" w:fill="FFFFFF"/>
          <w:lang w:val="en-GB"/>
        </w:rPr>
        <w:t xml:space="preserve"> turned to Francisca. She nodded</w:t>
      </w:r>
      <w:r w:rsidRPr="00D73D87" w:rsidR="00B00893">
        <w:rPr>
          <w:rFonts w:ascii="Times New Roman" w:hAnsi="Times New Roman"/>
          <w:sz w:val="24"/>
          <w:szCs w:val="24"/>
          <w:shd w:val="clear" w:color="auto" w:fill="FFFFFF"/>
          <w:lang w:val="en-GB"/>
        </w:rPr>
        <w:t>.</w:t>
      </w:r>
    </w:p>
    <w:p w:rsidRPr="00D73D87" w:rsidR="008A2829" w:rsidP="008A2829" w:rsidRDefault="00AB042A" w14:paraId="455C8B31" w14:textId="03E80353">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I</w:t>
      </w:r>
      <w:r w:rsidRPr="00D73D87" w:rsidR="008A2829">
        <w:rPr>
          <w:rFonts w:ascii="Times New Roman" w:hAnsi="Times New Roman"/>
          <w:sz w:val="24"/>
          <w:szCs w:val="24"/>
          <w:shd w:val="clear" w:color="auto" w:fill="FFFFFF"/>
          <w:lang w:val="en-GB"/>
        </w:rPr>
        <w:t xml:space="preserve"> grasped </w:t>
      </w:r>
      <w:r w:rsidRPr="00D73D87">
        <w:rPr>
          <w:rFonts w:ascii="Times New Roman" w:hAnsi="Times New Roman"/>
          <w:sz w:val="24"/>
          <w:szCs w:val="24"/>
          <w:shd w:val="clear" w:color="auto" w:fill="FFFFFF"/>
          <w:lang w:val="en-GB"/>
        </w:rPr>
        <w:t xml:space="preserve">her hand </w:t>
      </w:r>
      <w:r w:rsidRPr="00D73D87" w:rsidR="008A2829">
        <w:rPr>
          <w:rFonts w:ascii="Times New Roman" w:hAnsi="Times New Roman"/>
          <w:sz w:val="24"/>
          <w:szCs w:val="24"/>
          <w:shd w:val="clear" w:color="auto" w:fill="FFFFFF"/>
          <w:lang w:val="en-GB"/>
        </w:rPr>
        <w:t xml:space="preserve">and squeezed it </w:t>
      </w:r>
      <w:r w:rsidR="005043BE">
        <w:rPr>
          <w:rFonts w:ascii="Times New Roman" w:hAnsi="Times New Roman"/>
          <w:sz w:val="24"/>
          <w:szCs w:val="24"/>
          <w:shd w:val="clear" w:color="auto" w:fill="FFFFFF"/>
          <w:lang w:val="en-GB"/>
        </w:rPr>
        <w:t>gazing</w:t>
      </w:r>
      <w:r w:rsidRPr="00D73D87" w:rsidR="008A2829">
        <w:rPr>
          <w:rFonts w:ascii="Times New Roman" w:hAnsi="Times New Roman"/>
          <w:sz w:val="24"/>
          <w:szCs w:val="24"/>
          <w:shd w:val="clear" w:color="auto" w:fill="FFFFFF"/>
          <w:lang w:val="en-GB"/>
        </w:rPr>
        <w:t xml:space="preserve"> </w:t>
      </w:r>
      <w:r w:rsidRPr="00D73D87">
        <w:rPr>
          <w:rFonts w:ascii="Times New Roman" w:hAnsi="Times New Roman"/>
          <w:sz w:val="24"/>
          <w:szCs w:val="24"/>
          <w:shd w:val="clear" w:color="auto" w:fill="FFFFFF"/>
          <w:lang w:val="en-GB"/>
        </w:rPr>
        <w:t xml:space="preserve">deeply </w:t>
      </w:r>
      <w:r w:rsidRPr="00D73D87" w:rsidR="008A2829">
        <w:rPr>
          <w:rFonts w:ascii="Times New Roman" w:hAnsi="Times New Roman"/>
          <w:sz w:val="24"/>
          <w:szCs w:val="24"/>
          <w:shd w:val="clear" w:color="auto" w:fill="FFFFFF"/>
          <w:lang w:val="en-GB"/>
        </w:rPr>
        <w:t xml:space="preserve">into her eyes wondering what the </w:t>
      </w:r>
      <w:r w:rsidRPr="00D73D87" w:rsidR="00B035F9">
        <w:rPr>
          <w:rFonts w:ascii="Times New Roman" w:hAnsi="Times New Roman"/>
          <w:sz w:val="24"/>
          <w:szCs w:val="24"/>
          <w:shd w:val="clear" w:color="auto" w:fill="FFFFFF"/>
          <w:lang w:val="en-GB"/>
        </w:rPr>
        <w:t>hell</w:t>
      </w:r>
      <w:r w:rsidRPr="00D73D87" w:rsidR="008A2829">
        <w:rPr>
          <w:rFonts w:ascii="Times New Roman" w:hAnsi="Times New Roman"/>
          <w:sz w:val="24"/>
          <w:szCs w:val="24"/>
          <w:shd w:val="clear" w:color="auto" w:fill="FFFFFF"/>
          <w:lang w:val="en-GB"/>
        </w:rPr>
        <w:t xml:space="preserve"> to say to </w:t>
      </w:r>
      <w:r w:rsidRPr="00D73D87">
        <w:rPr>
          <w:rFonts w:ascii="Times New Roman" w:hAnsi="Times New Roman"/>
          <w:sz w:val="24"/>
          <w:szCs w:val="24"/>
          <w:shd w:val="clear" w:color="auto" w:fill="FFFFFF"/>
          <w:lang w:val="en-GB"/>
        </w:rPr>
        <w:t>my</w:t>
      </w:r>
      <w:r w:rsidRPr="00D73D87" w:rsidR="008A2829">
        <w:rPr>
          <w:rFonts w:ascii="Times New Roman" w:hAnsi="Times New Roman"/>
          <w:sz w:val="24"/>
          <w:szCs w:val="24"/>
          <w:shd w:val="clear" w:color="auto" w:fill="FFFFFF"/>
          <w:lang w:val="en-GB"/>
        </w:rPr>
        <w:t xml:space="preserve"> potential mother-in-law.</w:t>
      </w:r>
    </w:p>
    <w:p w:rsidRPr="00D73D87" w:rsidR="008A2829" w:rsidP="008A2829" w:rsidRDefault="008A2829" w14:paraId="0A54A87A" w14:textId="3DD1D5B3">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“What </w:t>
      </w:r>
      <w:r w:rsidRPr="00D73D87" w:rsidR="00B035F9">
        <w:rPr>
          <w:rFonts w:ascii="Times New Roman" w:hAnsi="Times New Roman"/>
          <w:sz w:val="24"/>
          <w:szCs w:val="24"/>
          <w:shd w:val="clear" w:color="auto" w:fill="FFFFFF"/>
          <w:lang w:val="en-GB"/>
        </w:rPr>
        <w:t>must</w:t>
      </w:r>
      <w:r w:rsidRPr="00D73D87">
        <w:rPr>
          <w:rFonts w:ascii="Times New Roman" w:hAnsi="Times New Roman"/>
          <w:sz w:val="24"/>
          <w:szCs w:val="24"/>
          <w:shd w:val="clear" w:color="auto" w:fill="FFFFFF"/>
          <w:lang w:val="en-GB"/>
        </w:rPr>
        <w:t xml:space="preserve"> do?” </w:t>
      </w:r>
      <w:r w:rsidRPr="00D73D87" w:rsidR="00AB042A">
        <w:rPr>
          <w:rFonts w:ascii="Times New Roman" w:hAnsi="Times New Roman"/>
          <w:sz w:val="24"/>
          <w:szCs w:val="24"/>
          <w:shd w:val="clear" w:color="auto" w:fill="FFFFFF"/>
          <w:lang w:val="en-GB"/>
        </w:rPr>
        <w:t>I</w:t>
      </w:r>
      <w:r w:rsidRPr="00D73D87">
        <w:rPr>
          <w:rFonts w:ascii="Times New Roman" w:hAnsi="Times New Roman"/>
          <w:sz w:val="24"/>
          <w:szCs w:val="24"/>
          <w:shd w:val="clear" w:color="auto" w:fill="FFFFFF"/>
          <w:lang w:val="en-GB"/>
        </w:rPr>
        <w:t xml:space="preserve"> </w:t>
      </w:r>
      <w:proofErr w:type="gramStart"/>
      <w:r w:rsidRPr="00D73D87">
        <w:rPr>
          <w:rFonts w:ascii="Times New Roman" w:hAnsi="Times New Roman"/>
          <w:sz w:val="24"/>
          <w:szCs w:val="24"/>
          <w:shd w:val="clear" w:color="auto" w:fill="FFFFFF"/>
          <w:lang w:val="en-GB"/>
        </w:rPr>
        <w:t>said</w:t>
      </w:r>
      <w:proofErr w:type="gramEnd"/>
      <w:r w:rsidRPr="00D73D87">
        <w:rPr>
          <w:rFonts w:ascii="Times New Roman" w:hAnsi="Times New Roman"/>
          <w:sz w:val="24"/>
          <w:szCs w:val="24"/>
          <w:shd w:val="clear" w:color="auto" w:fill="FFFFFF"/>
          <w:lang w:val="en-GB"/>
        </w:rPr>
        <w:t>.</w:t>
      </w:r>
    </w:p>
    <w:p w:rsidRPr="00D73D87" w:rsidR="008A2829" w:rsidP="008A2829" w:rsidRDefault="008A2829" w14:paraId="6CD00358" w14:textId="4843770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“Let me define our rules,” said </w:t>
      </w:r>
      <w:r w:rsidRPr="002B6FDD" w:rsidR="007D604B">
        <w:rPr>
          <w:rFonts w:ascii="Times New Roman" w:hAnsi="Times New Roman" w:cs="Times New Roman"/>
          <w:color w:val="111111"/>
          <w:sz w:val="24"/>
          <w:szCs w:val="24"/>
          <w:shd w:val="clear" w:color="auto" w:fill="FFFFFF"/>
        </w:rPr>
        <w:t>José</w:t>
      </w:r>
      <w:r w:rsidRPr="00D73D87">
        <w:rPr>
          <w:rFonts w:ascii="Times New Roman" w:hAnsi="Times New Roman"/>
          <w:sz w:val="24"/>
          <w:szCs w:val="24"/>
          <w:shd w:val="clear" w:color="auto" w:fill="FFFFFF"/>
          <w:lang w:val="en-GB"/>
        </w:rPr>
        <w:t xml:space="preserve">. “You may see </w:t>
      </w:r>
      <w:r w:rsidRPr="00D57F0E" w:rsidR="00D57F0E">
        <w:rPr>
          <w:rFonts w:ascii="Times New Roman" w:hAnsi="Times New Roman" w:cs="Times New Roman"/>
          <w:color w:val="111111"/>
          <w:sz w:val="24"/>
          <w:szCs w:val="24"/>
          <w:shd w:val="clear" w:color="auto" w:fill="FFFFFF"/>
        </w:rPr>
        <w:t>Lucía</w:t>
      </w:r>
      <w:r w:rsidRPr="00D73D87">
        <w:rPr>
          <w:rFonts w:ascii="Times New Roman" w:hAnsi="Times New Roman"/>
          <w:sz w:val="24"/>
          <w:szCs w:val="24"/>
          <w:shd w:val="clear" w:color="auto" w:fill="FFFFFF"/>
          <w:lang w:val="en-GB"/>
        </w:rPr>
        <w:t xml:space="preserve"> but unless you are going to a restaurant or cinema, she must be accompanied either by friends or members of the family. Don’t buy her alcoholic drinks and make sure you bring her home on the dot of midnight. More importantly, you are not allowed to touch intimately until we are happy your intentions are honourable. Do you understand?”</w:t>
      </w:r>
    </w:p>
    <w:p w:rsidRPr="00D73D87" w:rsidR="008A2829" w:rsidP="008A2829" w:rsidRDefault="008A2829" w14:paraId="031D3B90" w14:textId="74632E26">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“Of course,” </w:t>
      </w:r>
      <w:r w:rsidRPr="00D73D87" w:rsidR="00AB042A">
        <w:rPr>
          <w:rFonts w:ascii="Times New Roman" w:hAnsi="Times New Roman"/>
          <w:sz w:val="24"/>
          <w:szCs w:val="24"/>
          <w:shd w:val="clear" w:color="auto" w:fill="FFFFFF"/>
          <w:lang w:val="en-GB"/>
        </w:rPr>
        <w:t xml:space="preserve">I </w:t>
      </w:r>
      <w:r w:rsidRPr="00D73D87">
        <w:rPr>
          <w:rFonts w:ascii="Times New Roman" w:hAnsi="Times New Roman"/>
          <w:sz w:val="24"/>
          <w:szCs w:val="24"/>
          <w:shd w:val="clear" w:color="auto" w:fill="FFFFFF"/>
          <w:lang w:val="en-GB"/>
        </w:rPr>
        <w:t xml:space="preserve">said. “Will it be </w:t>
      </w:r>
      <w:r w:rsidR="00EF07A1">
        <w:rPr>
          <w:rFonts w:ascii="Times New Roman" w:hAnsi="Times New Roman"/>
          <w:sz w:val="24"/>
          <w:szCs w:val="24"/>
          <w:shd w:val="clear" w:color="auto" w:fill="FFFFFF"/>
          <w:lang w:val="en-GB"/>
        </w:rPr>
        <w:t>o</w:t>
      </w:r>
      <w:r w:rsidR="00634759">
        <w:rPr>
          <w:rFonts w:ascii="Times New Roman" w:hAnsi="Times New Roman"/>
          <w:sz w:val="24"/>
          <w:szCs w:val="24"/>
          <w:shd w:val="clear" w:color="auto" w:fill="FFFFFF"/>
          <w:lang w:val="en-GB"/>
        </w:rPr>
        <w:t>k</w:t>
      </w:r>
      <w:r w:rsidRPr="00D73D87">
        <w:rPr>
          <w:rFonts w:ascii="Times New Roman" w:hAnsi="Times New Roman"/>
          <w:sz w:val="24"/>
          <w:szCs w:val="24"/>
          <w:shd w:val="clear" w:color="auto" w:fill="FFFFFF"/>
          <w:lang w:val="en-GB"/>
        </w:rPr>
        <w:t xml:space="preserve"> if we are with my parents?”</w:t>
      </w:r>
    </w:p>
    <w:p w:rsidRPr="00D73D87" w:rsidR="008A2829" w:rsidP="008A2829" w:rsidRDefault="008A2829" w14:paraId="1382A8B4" w14:textId="556CEF45">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Francisca and </w:t>
      </w:r>
      <w:r w:rsidRPr="002B6FDD" w:rsidR="007D604B">
        <w:rPr>
          <w:rFonts w:ascii="Times New Roman" w:hAnsi="Times New Roman" w:cs="Times New Roman"/>
          <w:color w:val="111111"/>
          <w:sz w:val="24"/>
          <w:szCs w:val="24"/>
          <w:shd w:val="clear" w:color="auto" w:fill="FFFFFF"/>
        </w:rPr>
        <w:t>José</w:t>
      </w:r>
      <w:r w:rsidRPr="00D73D87">
        <w:rPr>
          <w:rFonts w:ascii="Times New Roman" w:hAnsi="Times New Roman"/>
          <w:sz w:val="24"/>
          <w:szCs w:val="24"/>
          <w:shd w:val="clear" w:color="auto" w:fill="FFFFFF"/>
          <w:lang w:val="en-GB"/>
        </w:rPr>
        <w:t xml:space="preserve"> exchanged glances and nodded.</w:t>
      </w:r>
    </w:p>
    <w:p w:rsidRPr="00D73D87" w:rsidR="008A2829" w:rsidP="008A2829" w:rsidRDefault="008A2829" w14:paraId="168ECD60"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“Yes, but only after we have met them and explained our ways,” said Francisca.</w:t>
      </w:r>
    </w:p>
    <w:p w:rsidRPr="00D73D87" w:rsidR="008A2829" w:rsidP="008A2829" w:rsidRDefault="008A2829" w14:paraId="7F698708" w14:textId="053D3A9F">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“Then can I invite you to join us for lunch in our hotel?” </w:t>
      </w:r>
      <w:r w:rsidRPr="00D73D87" w:rsidR="00AB042A">
        <w:rPr>
          <w:rFonts w:ascii="Times New Roman" w:hAnsi="Times New Roman"/>
          <w:sz w:val="24"/>
          <w:szCs w:val="24"/>
          <w:shd w:val="clear" w:color="auto" w:fill="FFFFFF"/>
          <w:lang w:val="en-GB"/>
        </w:rPr>
        <w:t xml:space="preserve">I </w:t>
      </w:r>
      <w:r w:rsidRPr="00D73D87">
        <w:rPr>
          <w:rFonts w:ascii="Times New Roman" w:hAnsi="Times New Roman"/>
          <w:sz w:val="24"/>
          <w:szCs w:val="24"/>
          <w:shd w:val="clear" w:color="auto" w:fill="FFFFFF"/>
          <w:lang w:val="en-GB"/>
        </w:rPr>
        <w:t>said as the coffee w</w:t>
      </w:r>
      <w:r w:rsidRPr="00D73D87" w:rsidR="00006C77">
        <w:rPr>
          <w:rFonts w:ascii="Times New Roman" w:hAnsi="Times New Roman"/>
          <w:sz w:val="24"/>
          <w:szCs w:val="24"/>
          <w:shd w:val="clear" w:color="auto" w:fill="FFFFFF"/>
          <w:lang w:val="en-GB"/>
        </w:rPr>
        <w:t>as</w:t>
      </w:r>
      <w:r w:rsidRPr="00D73D87">
        <w:rPr>
          <w:rFonts w:ascii="Times New Roman" w:hAnsi="Times New Roman"/>
          <w:sz w:val="24"/>
          <w:szCs w:val="24"/>
          <w:shd w:val="clear" w:color="auto" w:fill="FFFFFF"/>
          <w:lang w:val="en-GB"/>
        </w:rPr>
        <w:t xml:space="preserve"> served. “You can meet my parents and </w:t>
      </w:r>
      <w:r w:rsidRPr="00D73D87" w:rsidR="00FB1DA8">
        <w:rPr>
          <w:rFonts w:ascii="Times New Roman" w:hAnsi="Times New Roman"/>
          <w:sz w:val="24"/>
          <w:szCs w:val="24"/>
          <w:shd w:val="clear" w:color="auto" w:fill="FFFFFF"/>
          <w:lang w:val="en-GB"/>
        </w:rPr>
        <w:t>sample</w:t>
      </w:r>
      <w:r w:rsidRPr="00D73D87">
        <w:rPr>
          <w:rFonts w:ascii="Times New Roman" w:hAnsi="Times New Roman"/>
          <w:sz w:val="24"/>
          <w:szCs w:val="24"/>
          <w:shd w:val="clear" w:color="auto" w:fill="FFFFFF"/>
          <w:lang w:val="en-GB"/>
        </w:rPr>
        <w:t xml:space="preserve"> our amazing English food at the </w:t>
      </w:r>
      <w:r w:rsidRPr="00D73D87" w:rsidR="000D4932">
        <w:rPr>
          <w:rFonts w:ascii="Times New Roman" w:hAnsi="Times New Roman"/>
          <w:sz w:val="24"/>
          <w:szCs w:val="24"/>
          <w:lang w:val="en-GB"/>
        </w:rPr>
        <w:t>same</w:t>
      </w:r>
      <w:r w:rsidRPr="00D73D87">
        <w:rPr>
          <w:rFonts w:ascii="Times New Roman" w:hAnsi="Times New Roman"/>
          <w:sz w:val="24"/>
          <w:szCs w:val="24"/>
          <w:shd w:val="clear" w:color="auto" w:fill="FFFFFF"/>
          <w:lang w:val="en-GB"/>
        </w:rPr>
        <w:t xml:space="preserve"> time.”</w:t>
      </w:r>
    </w:p>
    <w:p w:rsidRPr="00D73D87" w:rsidR="008A2829" w:rsidP="008A2829" w:rsidRDefault="008A2829" w14:paraId="0E6E2FBA" w14:textId="3911F66D">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“When do you suggest?” said </w:t>
      </w:r>
      <w:r w:rsidRPr="00D57F0E" w:rsidR="00D57F0E">
        <w:rPr>
          <w:rFonts w:ascii="Times New Roman" w:hAnsi="Times New Roman" w:cs="Times New Roman"/>
          <w:color w:val="111111"/>
          <w:sz w:val="24"/>
          <w:szCs w:val="24"/>
          <w:shd w:val="clear" w:color="auto" w:fill="FFFFFF"/>
        </w:rPr>
        <w:t>Lucía</w:t>
      </w:r>
      <w:r w:rsidRPr="00D73D87">
        <w:rPr>
          <w:rFonts w:ascii="Times New Roman" w:hAnsi="Times New Roman"/>
          <w:sz w:val="24"/>
          <w:szCs w:val="24"/>
          <w:shd w:val="clear" w:color="auto" w:fill="FFFFFF"/>
          <w:lang w:val="en-GB"/>
        </w:rPr>
        <w:t>, eyes twinkling.</w:t>
      </w:r>
    </w:p>
    <w:p w:rsidRPr="00D73D87" w:rsidR="00D62187" w:rsidP="008A2829" w:rsidRDefault="00D62187" w14:paraId="068DF4FF" w14:textId="128211D4">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t>
      </w:r>
      <w:r w:rsidRPr="00D73D87" w:rsidR="00B246B9">
        <w:rPr>
          <w:rFonts w:ascii="Times New Roman" w:hAnsi="Times New Roman"/>
          <w:sz w:val="24"/>
          <w:szCs w:val="24"/>
          <w:shd w:val="clear" w:color="auto" w:fill="FFFFFF"/>
          <w:lang w:val="en-GB"/>
        </w:rPr>
        <w:t>As soon as possible</w:t>
      </w:r>
      <w:r w:rsidRPr="00D73D87">
        <w:rPr>
          <w:rFonts w:ascii="Times New Roman" w:hAnsi="Times New Roman"/>
          <w:sz w:val="24"/>
          <w:szCs w:val="24"/>
          <w:shd w:val="clear" w:color="auto" w:fill="FFFFFF"/>
          <w:lang w:val="en-GB"/>
        </w:rPr>
        <w:t>.”</w:t>
      </w:r>
    </w:p>
    <w:p w:rsidRPr="00D73D87" w:rsidR="00B246B9" w:rsidP="008A2829" w:rsidRDefault="00B246B9" w14:paraId="54F3FFB7" w14:textId="75C57354">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By their doubtful expressions, her parents appeared not to share her enthusiasm.</w:t>
      </w:r>
    </w:p>
    <w:p w:rsidRPr="00D73D87" w:rsidR="008A2829" w:rsidP="008A2829" w:rsidRDefault="008A2829" w14:paraId="3C5571B9" w14:textId="77777777">
      <w:pPr>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br w:type="page"/>
      </w:r>
    </w:p>
    <w:p w:rsidRPr="00D73D87" w:rsidR="008A2829" w:rsidP="008A2829" w:rsidRDefault="008A2829" w14:paraId="34F8951C" w14:textId="30F7BD28">
      <w:pPr>
        <w:spacing w:after="0" w:line="360" w:lineRule="auto"/>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lastRenderedPageBreak/>
        <w:t xml:space="preserve">Chapter </w:t>
      </w:r>
      <w:r w:rsidRPr="00D73D87" w:rsidR="006E32A0">
        <w:rPr>
          <w:rFonts w:ascii="Times New Roman" w:hAnsi="Times New Roman"/>
          <w:sz w:val="24"/>
          <w:szCs w:val="24"/>
          <w:shd w:val="clear" w:color="auto" w:fill="FFFFFF"/>
          <w:lang w:val="en-GB"/>
        </w:rPr>
        <w:t>2</w:t>
      </w:r>
      <w:r w:rsidR="00A70F2B">
        <w:rPr>
          <w:rFonts w:ascii="Times New Roman" w:hAnsi="Times New Roman"/>
          <w:sz w:val="24"/>
          <w:szCs w:val="24"/>
          <w:shd w:val="clear" w:color="auto" w:fill="FFFFFF"/>
          <w:lang w:val="en-GB"/>
        </w:rPr>
        <w:t>8</w:t>
      </w:r>
      <w:r w:rsidRPr="00D73D87" w:rsidR="00EB4D00">
        <w:rPr>
          <w:rFonts w:ascii="Times New Roman" w:hAnsi="Times New Roman"/>
          <w:sz w:val="24"/>
          <w:szCs w:val="24"/>
          <w:shd w:val="clear" w:color="auto" w:fill="FFFFFF"/>
          <w:lang w:val="en-GB"/>
        </w:rPr>
        <w:t xml:space="preserve"> – The in</w:t>
      </w:r>
      <w:r w:rsidRPr="00D73D87" w:rsidR="00006C77">
        <w:rPr>
          <w:rFonts w:ascii="Times New Roman" w:hAnsi="Times New Roman"/>
          <w:sz w:val="24"/>
          <w:szCs w:val="24"/>
          <w:shd w:val="clear" w:color="auto" w:fill="FFFFFF"/>
          <w:lang w:val="en-GB"/>
        </w:rPr>
        <w:t>-</w:t>
      </w:r>
      <w:r w:rsidRPr="00D73D87" w:rsidR="00EB4D00">
        <w:rPr>
          <w:rFonts w:ascii="Times New Roman" w:hAnsi="Times New Roman"/>
          <w:sz w:val="24"/>
          <w:szCs w:val="24"/>
          <w:shd w:val="clear" w:color="auto" w:fill="FFFFFF"/>
          <w:lang w:val="en-GB"/>
        </w:rPr>
        <w:t xml:space="preserve">laws come to </w:t>
      </w:r>
      <w:proofErr w:type="gramStart"/>
      <w:r w:rsidRPr="00D73D87" w:rsidR="00EB4D00">
        <w:rPr>
          <w:rFonts w:ascii="Times New Roman" w:hAnsi="Times New Roman"/>
          <w:sz w:val="24"/>
          <w:szCs w:val="24"/>
          <w:shd w:val="clear" w:color="auto" w:fill="FFFFFF"/>
          <w:lang w:val="en-GB"/>
        </w:rPr>
        <w:t>lunch</w:t>
      </w:r>
      <w:proofErr w:type="gramEnd"/>
    </w:p>
    <w:p w:rsidRPr="00D73D87" w:rsidR="008A2829" w:rsidP="008A2829" w:rsidRDefault="008A2829" w14:paraId="3F7D10EA" w14:textId="77777777">
      <w:pPr>
        <w:spacing w:after="0" w:line="360" w:lineRule="auto"/>
        <w:ind w:firstLine="720"/>
        <w:rPr>
          <w:rFonts w:ascii="Times New Roman" w:hAnsi="Times New Roman"/>
          <w:sz w:val="24"/>
          <w:szCs w:val="24"/>
          <w:shd w:val="clear" w:color="auto" w:fill="FFFFFF"/>
          <w:lang w:val="en-GB"/>
        </w:rPr>
      </w:pPr>
    </w:p>
    <w:p w:rsidRPr="00D73D87" w:rsidR="008A2829" w:rsidP="008A2829" w:rsidRDefault="006A6BB4" w14:paraId="3BFEAE42" w14:textId="699558B6">
      <w:pPr>
        <w:spacing w:after="0" w:line="360" w:lineRule="auto"/>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“What’s for lunch</w:t>
      </w:r>
      <w:ins w:author="Gary Smailes" w:date="2024-01-18T10:32:54.05Z" w:id="842275296">
        <w:r w:rsidRPr="00D73D87">
          <w:rPr>
            <w:rFonts w:ascii="Times New Roman" w:hAnsi="Times New Roman"/>
            <w:sz w:val="24"/>
            <w:szCs w:val="24"/>
            <w:shd w:val="clear" w:color="auto" w:fill="FFFFFF"/>
            <w:lang w:val="en-GB"/>
          </w:rPr>
          <w:t xml:space="preserve">?</w:t>
        </w:r>
      </w:ins>
      <w:del w:author="Gary Smailes" w:date="2024-01-18T10:32:53.544Z" w:id="60400696">
        <w:r w:rsidRPr="2DD51775" w:rsidDel="2DD51775">
          <w:rPr>
            <w:rFonts w:ascii="Times New Roman" w:hAnsi="Times New Roman"/>
            <w:sz w:val="24"/>
            <w:szCs w:val="24"/>
            <w:lang w:val="en-GB"/>
          </w:rPr>
          <w:delText>,</w:delText>
        </w:r>
      </w:del>
      <w:r w:rsidRPr="00D73D87">
        <w:rPr>
          <w:rFonts w:ascii="Times New Roman" w:hAnsi="Times New Roman"/>
          <w:sz w:val="24"/>
          <w:szCs w:val="24"/>
          <w:shd w:val="clear" w:color="auto" w:fill="FFFFFF"/>
          <w:lang w:val="en-GB"/>
        </w:rPr>
        <w:t xml:space="preserve">” said </w:t>
      </w:r>
      <w:r w:rsidRPr="00D73D87" w:rsidR="00D3432A">
        <w:rPr>
          <w:rFonts w:ascii="Times New Roman" w:hAnsi="Times New Roman"/>
          <w:sz w:val="24"/>
          <w:szCs w:val="24"/>
          <w:shd w:val="clear" w:color="auto" w:fill="FFFFFF"/>
          <w:lang w:val="en-GB"/>
        </w:rPr>
        <w:t>Jack</w:t>
      </w:r>
      <w:r w:rsidRPr="00D73D87">
        <w:rPr>
          <w:rFonts w:ascii="Times New Roman" w:hAnsi="Times New Roman"/>
          <w:sz w:val="24"/>
          <w:szCs w:val="24"/>
          <w:shd w:val="clear" w:color="auto" w:fill="FFFFFF"/>
          <w:lang w:val="en-GB"/>
        </w:rPr>
        <w:t xml:space="preserve"> as he strode into the hotel lobby.</w:t>
      </w:r>
    </w:p>
    <w:p w:rsidRPr="00D73D87" w:rsidR="008A2829" w:rsidP="008A2829" w:rsidRDefault="008A2829" w14:paraId="346FFE3B" w14:textId="2D1CEB66">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“Change of plan,” said </w:t>
      </w:r>
      <w:r w:rsidRPr="00D73D87" w:rsidR="007C738B">
        <w:rPr>
          <w:rFonts w:ascii="Times New Roman" w:hAnsi="Times New Roman"/>
          <w:sz w:val="24"/>
          <w:szCs w:val="24"/>
          <w:shd w:val="clear" w:color="auto" w:fill="FFFFFF"/>
          <w:lang w:val="en-GB"/>
        </w:rPr>
        <w:t>Donna</w:t>
      </w:r>
      <w:r w:rsidRPr="00D73D87">
        <w:rPr>
          <w:rFonts w:ascii="Times New Roman" w:hAnsi="Times New Roman"/>
          <w:sz w:val="24"/>
          <w:szCs w:val="24"/>
          <w:shd w:val="clear" w:color="auto" w:fill="FFFFFF"/>
          <w:lang w:val="en-GB"/>
        </w:rPr>
        <w:t xml:space="preserve"> </w:t>
      </w:r>
      <w:r w:rsidRPr="00D73D87" w:rsidR="003205B6">
        <w:rPr>
          <w:rFonts w:ascii="Times New Roman" w:hAnsi="Times New Roman"/>
          <w:sz w:val="24"/>
          <w:szCs w:val="24"/>
          <w:shd w:val="clear" w:color="auto" w:fill="FFFFFF"/>
          <w:lang w:val="en-GB"/>
        </w:rPr>
        <w:t>sitting behind the reception desk</w:t>
      </w:r>
      <w:r w:rsidRPr="00D73D87">
        <w:rPr>
          <w:rFonts w:ascii="Times New Roman" w:hAnsi="Times New Roman"/>
          <w:sz w:val="24"/>
          <w:szCs w:val="24"/>
          <w:shd w:val="clear" w:color="auto" w:fill="FFFFFF"/>
          <w:lang w:val="en-GB"/>
        </w:rPr>
        <w:t>. “</w:t>
      </w:r>
      <w:r w:rsidR="00CF55C7">
        <w:rPr>
          <w:rFonts w:ascii="Times New Roman" w:hAnsi="Times New Roman"/>
          <w:sz w:val="24"/>
          <w:szCs w:val="24"/>
          <w:shd w:val="clear" w:color="auto" w:fill="FFFFFF"/>
          <w:lang w:val="en-GB"/>
        </w:rPr>
        <w:t>Robin</w:t>
      </w:r>
      <w:r w:rsidRPr="00D73D87">
        <w:rPr>
          <w:rFonts w:ascii="Times New Roman" w:hAnsi="Times New Roman"/>
          <w:sz w:val="24"/>
          <w:szCs w:val="24"/>
          <w:shd w:val="clear" w:color="auto" w:fill="FFFFFF"/>
          <w:lang w:val="en-GB"/>
        </w:rPr>
        <w:t xml:space="preserve"> has invited his new young lady with her parents. He wants us to meet them.”</w:t>
      </w:r>
    </w:p>
    <w:p w:rsidRPr="00D73D87" w:rsidR="008A2829" w:rsidP="008A2829" w:rsidRDefault="008A2829" w14:paraId="4778F89F" w14:textId="3A9CAD5B">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“Bit early to be meeting parents?” said </w:t>
      </w:r>
      <w:r w:rsidRPr="00D73D87" w:rsidR="00D3432A">
        <w:rPr>
          <w:rFonts w:ascii="Times New Roman" w:hAnsi="Times New Roman"/>
          <w:sz w:val="24"/>
          <w:szCs w:val="24"/>
          <w:shd w:val="clear" w:color="auto" w:fill="FFFFFF"/>
          <w:lang w:val="en-GB"/>
        </w:rPr>
        <w:t>Jack</w:t>
      </w:r>
      <w:r w:rsidRPr="00D73D87">
        <w:rPr>
          <w:rFonts w:ascii="Times New Roman" w:hAnsi="Times New Roman"/>
          <w:sz w:val="24"/>
          <w:szCs w:val="24"/>
          <w:shd w:val="clear" w:color="auto" w:fill="FFFFFF"/>
          <w:lang w:val="en-GB"/>
        </w:rPr>
        <w:t>. “They hardly know each other.”</w:t>
      </w:r>
    </w:p>
    <w:p w:rsidRPr="00D73D87" w:rsidR="008A2829" w:rsidP="008A2829" w:rsidRDefault="008A2829" w14:paraId="06E6C7C7"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“In Spain dear, it’s the other way around. The families get together first to see if everybody gets on. If both sides approve, the relationship can proceed.”</w:t>
      </w:r>
    </w:p>
    <w:p w:rsidRPr="00D73D87" w:rsidR="008A2829" w:rsidP="008A2829" w:rsidRDefault="008A2829" w14:paraId="5E8AD2DD" w14:textId="02F553A0">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“Cart before the horse, if you ask me,” said </w:t>
      </w:r>
      <w:r w:rsidRPr="00D73D87" w:rsidR="00D3432A">
        <w:rPr>
          <w:rFonts w:ascii="Times New Roman" w:hAnsi="Times New Roman"/>
          <w:sz w:val="24"/>
          <w:szCs w:val="24"/>
          <w:shd w:val="clear" w:color="auto" w:fill="FFFFFF"/>
          <w:lang w:val="en-GB"/>
        </w:rPr>
        <w:t>Jack</w:t>
      </w:r>
      <w:r w:rsidRPr="00D73D87">
        <w:rPr>
          <w:rFonts w:ascii="Times New Roman" w:hAnsi="Times New Roman"/>
          <w:sz w:val="24"/>
          <w:szCs w:val="24"/>
          <w:shd w:val="clear" w:color="auto" w:fill="FFFFFF"/>
          <w:lang w:val="en-GB"/>
        </w:rPr>
        <w:t>. “</w:t>
      </w:r>
      <w:r w:rsidRPr="00D73D87" w:rsidR="006A6BB4">
        <w:rPr>
          <w:rFonts w:ascii="Times New Roman" w:hAnsi="Times New Roman"/>
          <w:sz w:val="24"/>
          <w:szCs w:val="24"/>
          <w:shd w:val="clear" w:color="auto" w:fill="FFFFFF"/>
          <w:lang w:val="en-GB"/>
        </w:rPr>
        <w:t xml:space="preserve">Anyway, </w:t>
      </w:r>
      <w:r w:rsidRPr="00D73D87">
        <w:rPr>
          <w:rFonts w:ascii="Times New Roman" w:hAnsi="Times New Roman"/>
          <w:sz w:val="24"/>
          <w:szCs w:val="24"/>
          <w:shd w:val="clear" w:color="auto" w:fill="FFFFFF"/>
          <w:lang w:val="en-GB"/>
        </w:rPr>
        <w:t xml:space="preserve">I </w:t>
      </w:r>
      <w:r w:rsidR="00375D4B">
        <w:rPr>
          <w:rFonts w:ascii="Times New Roman" w:hAnsi="Times New Roman"/>
          <w:sz w:val="24"/>
          <w:szCs w:val="24"/>
          <w:shd w:val="clear" w:color="auto" w:fill="FFFFFF"/>
          <w:lang w:val="en-GB"/>
        </w:rPr>
        <w:t>can’t wait</w:t>
      </w:r>
      <w:r w:rsidRPr="00D73D87">
        <w:rPr>
          <w:rFonts w:ascii="Times New Roman" w:hAnsi="Times New Roman"/>
          <w:sz w:val="24"/>
          <w:szCs w:val="24"/>
          <w:shd w:val="clear" w:color="auto" w:fill="FFFFFF"/>
          <w:lang w:val="en-GB"/>
        </w:rPr>
        <w:t xml:space="preserve"> to meet them.”</w:t>
      </w:r>
    </w:p>
    <w:p w:rsidRPr="00D73D87" w:rsidR="008A2829" w:rsidP="008A2829" w:rsidRDefault="008A2829" w14:paraId="0EC8639F" w14:textId="03E43DB6">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t>
      </w:r>
      <w:r w:rsidRPr="00D73D87" w:rsidR="00B91DA5">
        <w:rPr>
          <w:rFonts w:ascii="Times New Roman" w:hAnsi="Times New Roman"/>
          <w:sz w:val="24"/>
          <w:szCs w:val="24"/>
          <w:shd w:val="clear" w:color="auto" w:fill="FFFFFF"/>
          <w:lang w:val="en-GB"/>
        </w:rPr>
        <w:t>Just as well</w:t>
      </w:r>
      <w:r w:rsidRPr="00D73D87">
        <w:rPr>
          <w:rFonts w:ascii="Times New Roman" w:hAnsi="Times New Roman"/>
          <w:sz w:val="24"/>
          <w:szCs w:val="24"/>
          <w:shd w:val="clear" w:color="auto" w:fill="FFFFFF"/>
          <w:lang w:val="en-GB"/>
        </w:rPr>
        <w:t xml:space="preserve">,” said </w:t>
      </w:r>
      <w:r w:rsidRPr="00D73D87" w:rsidR="007C738B">
        <w:rPr>
          <w:rFonts w:ascii="Times New Roman" w:hAnsi="Times New Roman"/>
          <w:sz w:val="24"/>
          <w:szCs w:val="24"/>
          <w:shd w:val="clear" w:color="auto" w:fill="FFFFFF"/>
          <w:lang w:val="en-GB"/>
        </w:rPr>
        <w:t>Donna</w:t>
      </w:r>
      <w:r w:rsidRPr="00D73D87">
        <w:rPr>
          <w:rFonts w:ascii="Times New Roman" w:hAnsi="Times New Roman"/>
          <w:sz w:val="24"/>
          <w:szCs w:val="24"/>
          <w:shd w:val="clear" w:color="auto" w:fill="FFFFFF"/>
          <w:lang w:val="en-GB"/>
        </w:rPr>
        <w:t>. “They are in the restaurantay already.”</w:t>
      </w:r>
    </w:p>
    <w:p w:rsidRPr="00D73D87" w:rsidR="008A2829" w:rsidP="008A2829" w:rsidRDefault="00D3432A" w14:paraId="38A27D7D" w14:textId="36BECA09">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Jack</w:t>
      </w:r>
      <w:r w:rsidRPr="00D73D87" w:rsidR="008A2829">
        <w:rPr>
          <w:rFonts w:ascii="Times New Roman" w:hAnsi="Times New Roman"/>
          <w:sz w:val="24"/>
          <w:szCs w:val="24"/>
          <w:shd w:val="clear" w:color="auto" w:fill="FFFFFF"/>
          <w:lang w:val="en-GB"/>
        </w:rPr>
        <w:t xml:space="preserve"> and </w:t>
      </w:r>
      <w:r w:rsidRPr="00D73D87" w:rsidR="007C738B">
        <w:rPr>
          <w:rFonts w:ascii="Times New Roman" w:hAnsi="Times New Roman"/>
          <w:sz w:val="24"/>
          <w:szCs w:val="24"/>
          <w:shd w:val="clear" w:color="auto" w:fill="FFFFFF"/>
          <w:lang w:val="en-GB"/>
        </w:rPr>
        <w:t>Donna</w:t>
      </w:r>
      <w:r w:rsidRPr="00D73D87" w:rsidR="008A2829">
        <w:rPr>
          <w:rFonts w:ascii="Times New Roman" w:hAnsi="Times New Roman"/>
          <w:sz w:val="24"/>
          <w:szCs w:val="24"/>
          <w:shd w:val="clear" w:color="auto" w:fill="FFFFFF"/>
          <w:lang w:val="en-GB"/>
        </w:rPr>
        <w:t xml:space="preserve"> went through to the bar. </w:t>
      </w:r>
      <w:r w:rsidRPr="00D73D87" w:rsidR="006A6BB4">
        <w:rPr>
          <w:rFonts w:ascii="Times New Roman" w:hAnsi="Times New Roman"/>
          <w:sz w:val="24"/>
          <w:szCs w:val="24"/>
          <w:shd w:val="clear" w:color="auto" w:fill="FFFFFF"/>
          <w:lang w:val="en-GB"/>
        </w:rPr>
        <w:t>El Rubio</w:t>
      </w:r>
      <w:r w:rsidRPr="00D73D87" w:rsidR="008A2829">
        <w:rPr>
          <w:rFonts w:ascii="Times New Roman" w:hAnsi="Times New Roman"/>
          <w:sz w:val="24"/>
          <w:szCs w:val="24"/>
          <w:shd w:val="clear" w:color="auto" w:fill="FFFFFF"/>
          <w:lang w:val="en-GB"/>
        </w:rPr>
        <w:t xml:space="preserve"> was serving and chatting with </w:t>
      </w:r>
      <w:r w:rsidRPr="002B6FDD" w:rsidR="007D604B">
        <w:rPr>
          <w:rFonts w:ascii="Times New Roman" w:hAnsi="Times New Roman" w:cs="Times New Roman"/>
          <w:color w:val="111111"/>
          <w:sz w:val="24"/>
          <w:szCs w:val="24"/>
          <w:shd w:val="clear" w:color="auto" w:fill="FFFFFF"/>
        </w:rPr>
        <w:t>José</w:t>
      </w:r>
      <w:r w:rsidRPr="00D73D87" w:rsidR="008A2829">
        <w:rPr>
          <w:rFonts w:ascii="Times New Roman" w:hAnsi="Times New Roman"/>
          <w:sz w:val="24"/>
          <w:szCs w:val="24"/>
          <w:shd w:val="clear" w:color="auto" w:fill="FFFFFF"/>
          <w:lang w:val="en-GB"/>
        </w:rPr>
        <w:t>.</w:t>
      </w:r>
    </w:p>
    <w:p w:rsidRPr="00D73D87" w:rsidR="008A2829" w:rsidP="008A2829" w:rsidRDefault="00B91DA5" w14:paraId="4CB4FD20" w14:textId="3933AB3B">
      <w:pPr>
        <w:spacing w:after="0" w:line="360" w:lineRule="auto"/>
        <w:ind w:firstLine="720"/>
        <w:rPr>
          <w:del w:author="Gary Smailes" w:date="2024-01-18T10:38:47.065Z" w:id="1408186346"/>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I</w:t>
      </w:r>
      <w:r w:rsidRPr="00D73D87" w:rsidR="008A2829">
        <w:rPr>
          <w:rFonts w:ascii="Times New Roman" w:hAnsi="Times New Roman"/>
          <w:sz w:val="24"/>
          <w:szCs w:val="24"/>
          <w:shd w:val="clear" w:color="auto" w:fill="FFFFFF"/>
          <w:lang w:val="en-GB"/>
        </w:rPr>
        <w:t xml:space="preserve"> looked up from the table with a </w:t>
      </w:r>
      <w:r w:rsidRPr="00D73D87">
        <w:rPr>
          <w:rFonts w:ascii="Times New Roman" w:hAnsi="Times New Roman"/>
          <w:sz w:val="24"/>
          <w:szCs w:val="24"/>
          <w:shd w:val="clear" w:color="auto" w:fill="FFFFFF"/>
          <w:lang w:val="en-GB"/>
        </w:rPr>
        <w:t>relieved expression</w:t>
      </w:r>
      <w:r w:rsidRPr="00D73D87" w:rsidR="008A2829">
        <w:rPr>
          <w:rFonts w:ascii="Times New Roman" w:hAnsi="Times New Roman"/>
          <w:sz w:val="24"/>
          <w:szCs w:val="24"/>
          <w:shd w:val="clear" w:color="auto" w:fill="FFFFFF"/>
          <w:lang w:val="en-GB"/>
        </w:rPr>
        <w:t xml:space="preserve"> as </w:t>
      </w:r>
      <w:r w:rsidRPr="00D73D87">
        <w:rPr>
          <w:rFonts w:ascii="Times New Roman" w:hAnsi="Times New Roman"/>
          <w:sz w:val="24"/>
          <w:szCs w:val="24"/>
          <w:shd w:val="clear" w:color="auto" w:fill="FFFFFF"/>
          <w:lang w:val="en-GB"/>
        </w:rPr>
        <w:t>my</w:t>
      </w:r>
      <w:r w:rsidRPr="00D73D87" w:rsidR="008A2829">
        <w:rPr>
          <w:rFonts w:ascii="Times New Roman" w:hAnsi="Times New Roman"/>
          <w:sz w:val="24"/>
          <w:szCs w:val="24"/>
          <w:shd w:val="clear" w:color="auto" w:fill="FFFFFF"/>
          <w:lang w:val="en-GB"/>
        </w:rPr>
        <w:t xml:space="preserve"> parents approached</w:t>
      </w:r>
      <w:r w:rsidRPr="00D73D87">
        <w:rPr>
          <w:rFonts w:ascii="Times New Roman" w:hAnsi="Times New Roman"/>
          <w:sz w:val="24"/>
          <w:szCs w:val="24"/>
          <w:shd w:val="clear" w:color="auto" w:fill="FFFFFF"/>
          <w:lang w:val="en-GB"/>
        </w:rPr>
        <w:t>,</w:t>
      </w:r>
      <w:r w:rsidRPr="00D73D87" w:rsidR="008A2829">
        <w:rPr>
          <w:rFonts w:ascii="Times New Roman" w:hAnsi="Times New Roman"/>
          <w:sz w:val="24"/>
          <w:szCs w:val="24"/>
          <w:shd w:val="clear" w:color="auto" w:fill="FFFFFF"/>
          <w:lang w:val="en-GB"/>
        </w:rPr>
        <w:t xml:space="preserve"> </w:t>
      </w:r>
      <w:r w:rsidRPr="00D73D87" w:rsidR="0047339F">
        <w:rPr>
          <w:rFonts w:ascii="Times New Roman" w:hAnsi="Times New Roman"/>
          <w:sz w:val="24"/>
          <w:szCs w:val="24"/>
          <w:shd w:val="clear" w:color="auto" w:fill="FFFFFF"/>
          <w:lang w:val="en-GB"/>
        </w:rPr>
        <w:t>stood,</w:t>
      </w:r>
      <w:r w:rsidRPr="00D73D87" w:rsidR="008A2829">
        <w:rPr>
          <w:rFonts w:ascii="Times New Roman" w:hAnsi="Times New Roman"/>
          <w:sz w:val="24"/>
          <w:szCs w:val="24"/>
          <w:shd w:val="clear" w:color="auto" w:fill="FFFFFF"/>
          <w:lang w:val="en-GB"/>
        </w:rPr>
        <w:t xml:space="preserve"> and introduced everybody. They all sat down. </w:t>
      </w:r>
      <w:r w:rsidRPr="00D73D87" w:rsidR="00D3432A">
        <w:rPr>
          <w:rFonts w:ascii="Times New Roman" w:hAnsi="Times New Roman"/>
          <w:sz w:val="24"/>
          <w:szCs w:val="24"/>
          <w:shd w:val="clear" w:color="auto" w:fill="FFFFFF"/>
          <w:lang w:val="en-GB"/>
        </w:rPr>
        <w:t>Jack</w:t>
      </w:r>
      <w:r w:rsidRPr="00D73D87" w:rsidR="008A2829">
        <w:rPr>
          <w:rFonts w:ascii="Times New Roman" w:hAnsi="Times New Roman"/>
          <w:sz w:val="24"/>
          <w:szCs w:val="24"/>
          <w:shd w:val="clear" w:color="auto" w:fill="FFFFFF"/>
          <w:lang w:val="en-GB"/>
        </w:rPr>
        <w:t xml:space="preserve"> picked up the menu and offered it to </w:t>
      </w:r>
      <w:r w:rsidRPr="00D57F0E" w:rsidR="00D57F0E">
        <w:rPr>
          <w:rFonts w:ascii="Times New Roman" w:hAnsi="Times New Roman" w:cs="Times New Roman"/>
          <w:color w:val="111111"/>
          <w:sz w:val="24"/>
          <w:szCs w:val="24"/>
          <w:shd w:val="clear" w:color="auto" w:fill="FFFFFF"/>
        </w:rPr>
        <w:t>Lucía</w:t>
      </w:r>
      <w:r w:rsidRPr="00D73D87" w:rsidR="008A2829">
        <w:rPr>
          <w:rFonts w:ascii="Times New Roman" w:hAnsi="Times New Roman"/>
          <w:sz w:val="24"/>
          <w:szCs w:val="24"/>
          <w:shd w:val="clear" w:color="auto" w:fill="FFFFFF"/>
          <w:lang w:val="en-GB"/>
        </w:rPr>
        <w:t>’s parents.</w:t>
      </w:r>
      <w:ins w:author="Gary Smailes" w:date="2024-01-18T10:38:47.781Z" w:id="1907304127">
        <w:r w:rsidRPr="00D73D87" w:rsidR="008A2829">
          <w:rPr>
            <w:rFonts w:ascii="Times New Roman" w:hAnsi="Times New Roman"/>
            <w:sz w:val="24"/>
            <w:szCs w:val="24"/>
            <w:shd w:val="clear" w:color="auto" w:fill="FFFFFF"/>
            <w:lang w:val="en-GB"/>
          </w:rPr>
          <w:t xml:space="preserve"> </w:t>
        </w:r>
      </w:ins>
    </w:p>
    <w:p w:rsidRPr="00D73D87" w:rsidR="008A2829" w:rsidP="2DD51775" w:rsidRDefault="008A2829" w14:paraId="565F90DC" w14:textId="5EBDB496">
      <w:pPr>
        <w:spacing w:after="0" w:line="360" w:lineRule="auto"/>
        <w:ind w:firstLine="0"/>
        <w:rPr>
          <w:rFonts w:ascii="Times New Roman" w:hAnsi="Times New Roman"/>
          <w:sz w:val="24"/>
          <w:szCs w:val="24"/>
          <w:shd w:val="clear" w:color="auto" w:fill="FFFFFF"/>
          <w:lang w:val="en-GB"/>
        </w:rPr>
        <w:pPrChange w:author="Gary Smailes" w:date="2024-01-18T10:38:46.909Z">
          <w:pPr>
            <w:spacing w:after="0" w:line="360" w:lineRule="auto"/>
            <w:ind w:firstLine="720"/>
          </w:pPr>
        </w:pPrChange>
      </w:pPr>
      <w:r w:rsidRPr="00D73D87">
        <w:rPr>
          <w:rFonts w:ascii="Times New Roman" w:hAnsi="Times New Roman"/>
          <w:sz w:val="24"/>
          <w:szCs w:val="24"/>
          <w:shd w:val="clear" w:color="auto" w:fill="FFFFFF"/>
          <w:lang w:val="en-GB"/>
        </w:rPr>
        <w:t xml:space="preserve">They </w:t>
      </w:r>
      <w:r w:rsidR="001C60ED">
        <w:rPr>
          <w:rFonts w:ascii="Times New Roman" w:hAnsi="Times New Roman"/>
          <w:sz w:val="24"/>
          <w:szCs w:val="24"/>
          <w:shd w:val="clear" w:color="auto" w:fill="FFFFFF"/>
          <w:lang w:val="en-GB"/>
        </w:rPr>
        <w:t>glanced</w:t>
      </w:r>
      <w:r w:rsidRPr="00D73D87">
        <w:rPr>
          <w:rFonts w:ascii="Times New Roman" w:hAnsi="Times New Roman"/>
          <w:sz w:val="24"/>
          <w:szCs w:val="24"/>
          <w:shd w:val="clear" w:color="auto" w:fill="FFFFFF"/>
          <w:lang w:val="en-GB"/>
        </w:rPr>
        <w:t xml:space="preserve"> at it and shook their heads.</w:t>
      </w:r>
    </w:p>
    <w:p w:rsidRPr="00D73D87" w:rsidR="008A2829" w:rsidP="008A2829" w:rsidRDefault="008A2829" w14:paraId="2B4538C4" w14:textId="4427CE58">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“Sorry,” said </w:t>
      </w:r>
      <w:r w:rsidRPr="00D73D87" w:rsidR="00D3432A">
        <w:rPr>
          <w:rFonts w:ascii="Times New Roman" w:hAnsi="Times New Roman"/>
          <w:sz w:val="24"/>
          <w:szCs w:val="24"/>
          <w:shd w:val="clear" w:color="auto" w:fill="FFFFFF"/>
          <w:lang w:val="en-GB"/>
        </w:rPr>
        <w:t>Jack</w:t>
      </w:r>
      <w:r w:rsidRPr="00D73D87">
        <w:rPr>
          <w:rFonts w:ascii="Times New Roman" w:hAnsi="Times New Roman"/>
          <w:sz w:val="24"/>
          <w:szCs w:val="24"/>
          <w:shd w:val="clear" w:color="auto" w:fill="FFFFFF"/>
          <w:lang w:val="en-GB"/>
        </w:rPr>
        <w:t xml:space="preserve">. “It’s in English. </w:t>
      </w:r>
      <w:r w:rsidRPr="00D73D87">
        <w:rPr>
          <w:rFonts w:ascii="Times New Roman" w:hAnsi="Times New Roman"/>
          <w:sz w:val="24"/>
          <w:szCs w:val="24"/>
          <w:lang w:val="en-GB"/>
        </w:rPr>
        <w:t>El Rubio</w:t>
      </w:r>
      <w:r w:rsidRPr="00D73D87" w:rsidR="00006C77">
        <w:rPr>
          <w:rFonts w:ascii="Times New Roman" w:hAnsi="Times New Roman"/>
          <w:sz w:val="24"/>
          <w:szCs w:val="24"/>
          <w:lang w:val="en-GB"/>
        </w:rPr>
        <w:t>,</w:t>
      </w:r>
      <w:r w:rsidRPr="00D73D87" w:rsidR="006A6BB4">
        <w:rPr>
          <w:rFonts w:ascii="Times New Roman" w:hAnsi="Times New Roman"/>
          <w:sz w:val="24"/>
          <w:szCs w:val="24"/>
          <w:shd w:val="clear" w:color="auto" w:fill="FFFFFF"/>
          <w:lang w:val="en-GB"/>
        </w:rPr>
        <w:t xml:space="preserve"> </w:t>
      </w:r>
      <w:r w:rsidRPr="00D73D87">
        <w:rPr>
          <w:rFonts w:ascii="Times New Roman" w:hAnsi="Times New Roman"/>
          <w:sz w:val="24"/>
          <w:szCs w:val="24"/>
          <w:shd w:val="clear" w:color="auto" w:fill="FFFFFF"/>
          <w:lang w:val="en-GB"/>
        </w:rPr>
        <w:t xml:space="preserve">can </w:t>
      </w:r>
      <w:r w:rsidRPr="00D73D87" w:rsidR="006A6BB4">
        <w:rPr>
          <w:rFonts w:ascii="Times New Roman" w:hAnsi="Times New Roman"/>
          <w:sz w:val="24"/>
          <w:szCs w:val="24"/>
          <w:shd w:val="clear" w:color="auto" w:fill="FFFFFF"/>
          <w:lang w:val="en-GB"/>
        </w:rPr>
        <w:t xml:space="preserve">you </w:t>
      </w:r>
      <w:r w:rsidRPr="00D73D87">
        <w:rPr>
          <w:rFonts w:ascii="Times New Roman" w:hAnsi="Times New Roman"/>
          <w:sz w:val="24"/>
          <w:szCs w:val="24"/>
          <w:shd w:val="clear" w:color="auto" w:fill="FFFFFF"/>
          <w:lang w:val="en-GB"/>
        </w:rPr>
        <w:t>explain</w:t>
      </w:r>
      <w:r w:rsidRPr="00D73D87" w:rsidR="006A6BB4">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w:t>
      </w:r>
    </w:p>
    <w:p w:rsidRPr="00D73D87" w:rsidR="008A2829" w:rsidP="008A2829" w:rsidRDefault="008A2829" w14:paraId="1D246AA9"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lang w:val="en-GB"/>
        </w:rPr>
        <w:t>El Rubio</w:t>
      </w:r>
      <w:r w:rsidRPr="00D73D87">
        <w:rPr>
          <w:rFonts w:ascii="Times New Roman" w:hAnsi="Times New Roman"/>
          <w:sz w:val="24"/>
          <w:szCs w:val="24"/>
          <w:shd w:val="clear" w:color="auto" w:fill="FFFFFF"/>
          <w:lang w:val="en-GB"/>
        </w:rPr>
        <w:t xml:space="preserve"> was at his most effusive.</w:t>
      </w:r>
    </w:p>
    <w:p w:rsidRPr="00D73D87" w:rsidR="008A2829" w:rsidP="008A2829" w:rsidRDefault="008A2829" w14:paraId="191C9A2E" w14:textId="6D5A9A63">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“What is the best of this English food?” said </w:t>
      </w:r>
      <w:r w:rsidRPr="002B6FDD" w:rsidR="002B6FDD">
        <w:rPr>
          <w:rFonts w:ascii="Times New Roman" w:hAnsi="Times New Roman" w:cs="Times New Roman"/>
          <w:color w:val="111111"/>
          <w:sz w:val="24"/>
          <w:szCs w:val="24"/>
          <w:shd w:val="clear" w:color="auto" w:fill="FFFFFF"/>
        </w:rPr>
        <w:t>José</w:t>
      </w:r>
      <w:r w:rsidRPr="002B6FDD">
        <w:rPr>
          <w:rFonts w:ascii="Times New Roman" w:hAnsi="Times New Roman" w:cs="Times New Roman"/>
          <w:sz w:val="24"/>
          <w:szCs w:val="24"/>
          <w:shd w:val="clear" w:color="auto" w:fill="FFFFFF"/>
          <w:lang w:val="en-GB"/>
        </w:rPr>
        <w:t>.</w:t>
      </w:r>
    </w:p>
    <w:p w:rsidRPr="00D73D87" w:rsidR="008A2829" w:rsidP="008A2829" w:rsidRDefault="008A2829" w14:paraId="7953A6CE"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“Shall we say, it is different,” said </w:t>
      </w:r>
      <w:r w:rsidRPr="00D73D87">
        <w:rPr>
          <w:rFonts w:ascii="Times New Roman" w:hAnsi="Times New Roman"/>
          <w:sz w:val="24"/>
          <w:szCs w:val="24"/>
          <w:lang w:val="en-GB"/>
        </w:rPr>
        <w:t>El Rubio</w:t>
      </w:r>
      <w:r w:rsidRPr="00D73D87">
        <w:rPr>
          <w:rFonts w:ascii="Times New Roman" w:hAnsi="Times New Roman"/>
          <w:sz w:val="24"/>
          <w:szCs w:val="24"/>
          <w:shd w:val="clear" w:color="auto" w:fill="FFFFFF"/>
          <w:lang w:val="en-GB"/>
        </w:rPr>
        <w:t>.</w:t>
      </w:r>
    </w:p>
    <w:p w:rsidRPr="00D73D87" w:rsidR="008A2829" w:rsidP="008A2829" w:rsidRDefault="008A2829" w14:paraId="193333B6"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“What do you recommend?” said Francisca.</w:t>
      </w:r>
    </w:p>
    <w:p w:rsidRPr="00D73D87" w:rsidR="008A2829" w:rsidP="008A2829" w:rsidRDefault="008A2829" w14:paraId="5C537ECB"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“The beef casserole was freshly made this morning,” said </w:t>
      </w:r>
      <w:r w:rsidRPr="00D73D87">
        <w:rPr>
          <w:rFonts w:ascii="Times New Roman" w:hAnsi="Times New Roman"/>
          <w:sz w:val="24"/>
          <w:szCs w:val="24"/>
          <w:lang w:val="en-GB"/>
        </w:rPr>
        <w:t>El Rubio</w:t>
      </w:r>
      <w:r w:rsidRPr="00D73D87">
        <w:rPr>
          <w:rFonts w:ascii="Times New Roman" w:hAnsi="Times New Roman"/>
          <w:sz w:val="24"/>
          <w:szCs w:val="24"/>
          <w:shd w:val="clear" w:color="auto" w:fill="FFFFFF"/>
          <w:lang w:val="en-GB"/>
        </w:rPr>
        <w:t xml:space="preserve">. “It’s a bit like </w:t>
      </w:r>
      <w:r w:rsidRPr="00D73D87">
        <w:rPr>
          <w:rFonts w:ascii="Times New Roman" w:hAnsi="Times New Roman"/>
          <w:i/>
          <w:iCs/>
          <w:sz w:val="24"/>
          <w:szCs w:val="24"/>
          <w:shd w:val="clear" w:color="auto" w:fill="FFFFFF"/>
          <w:lang w:val="en-GB"/>
        </w:rPr>
        <w:t>Rabo de Toro</w:t>
      </w:r>
      <w:r w:rsidRPr="00D73D87">
        <w:rPr>
          <w:rFonts w:ascii="Times New Roman" w:hAnsi="Times New Roman"/>
          <w:sz w:val="24"/>
          <w:szCs w:val="24"/>
          <w:shd w:val="clear" w:color="auto" w:fill="FFFFFF"/>
          <w:lang w:val="en-GB"/>
        </w:rPr>
        <w:t xml:space="preserve"> without bones.”</w:t>
      </w:r>
    </w:p>
    <w:p w:rsidRPr="00D73D87" w:rsidR="008A2829" w:rsidP="008A2829" w:rsidRDefault="008A2829" w14:paraId="0A341BFF" w14:textId="258382DC">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“Then three of those,” said </w:t>
      </w:r>
      <w:r w:rsidRPr="002B6FDD" w:rsidR="002B6FDD">
        <w:rPr>
          <w:rFonts w:ascii="Times New Roman" w:hAnsi="Times New Roman" w:cs="Times New Roman"/>
          <w:color w:val="111111"/>
          <w:sz w:val="24"/>
          <w:szCs w:val="24"/>
          <w:shd w:val="clear" w:color="auto" w:fill="FFFFFF"/>
        </w:rPr>
        <w:t>José</w:t>
      </w:r>
      <w:r w:rsidRPr="00D73D87" w:rsidR="002B6FDD">
        <w:rPr>
          <w:rFonts w:ascii="Times New Roman" w:hAnsi="Times New Roman"/>
          <w:sz w:val="24"/>
          <w:szCs w:val="24"/>
          <w:shd w:val="clear" w:color="auto" w:fill="FFFFFF"/>
          <w:lang w:val="en-GB"/>
        </w:rPr>
        <w:t xml:space="preserve"> </w:t>
      </w:r>
      <w:r w:rsidRPr="00D73D87">
        <w:rPr>
          <w:rFonts w:ascii="Times New Roman" w:hAnsi="Times New Roman"/>
          <w:sz w:val="24"/>
          <w:szCs w:val="24"/>
          <w:shd w:val="clear" w:color="auto" w:fill="FFFFFF"/>
          <w:lang w:val="en-GB"/>
        </w:rPr>
        <w:t>deciding for his family.</w:t>
      </w:r>
    </w:p>
    <w:p w:rsidRPr="00D73D87" w:rsidR="008A2829" w:rsidP="008A2829" w:rsidRDefault="008A2829" w14:paraId="0C22CED8" w14:textId="6AC948CC">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“Good choice,” said </w:t>
      </w:r>
      <w:r w:rsidRPr="00D73D87" w:rsidR="00D3432A">
        <w:rPr>
          <w:rFonts w:ascii="Times New Roman" w:hAnsi="Times New Roman"/>
          <w:sz w:val="24"/>
          <w:szCs w:val="24"/>
          <w:shd w:val="clear" w:color="auto" w:fill="FFFFFF"/>
          <w:lang w:val="en-GB"/>
        </w:rPr>
        <w:t>Jack</w:t>
      </w:r>
      <w:r w:rsidRPr="00D73D87">
        <w:rPr>
          <w:rFonts w:ascii="Times New Roman" w:hAnsi="Times New Roman"/>
          <w:sz w:val="24"/>
          <w:szCs w:val="24"/>
          <w:shd w:val="clear" w:color="auto" w:fill="FFFFFF"/>
          <w:lang w:val="en-GB"/>
        </w:rPr>
        <w:t>. “Me too, please.”</w:t>
      </w:r>
    </w:p>
    <w:p w:rsidRPr="00D73D87" w:rsidR="008A2829" w:rsidP="008A2829" w:rsidRDefault="008A2829" w14:paraId="2E65F9B4"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“Sorry, boss,” said </w:t>
      </w:r>
      <w:r w:rsidRPr="00D73D87">
        <w:rPr>
          <w:rFonts w:ascii="Times New Roman" w:hAnsi="Times New Roman"/>
          <w:sz w:val="24"/>
          <w:szCs w:val="24"/>
          <w:lang w:val="en-GB"/>
        </w:rPr>
        <w:t>El Rubio</w:t>
      </w:r>
      <w:r w:rsidRPr="00D73D87">
        <w:rPr>
          <w:rFonts w:ascii="Times New Roman" w:hAnsi="Times New Roman"/>
          <w:sz w:val="24"/>
          <w:szCs w:val="24"/>
          <w:shd w:val="clear" w:color="auto" w:fill="FFFFFF"/>
          <w:lang w:val="en-GB"/>
        </w:rPr>
        <w:t xml:space="preserve"> switching to English. “Only enough for three.”</w:t>
      </w:r>
    </w:p>
    <w:p w:rsidRPr="00D73D87" w:rsidR="008A2829" w:rsidP="008A2829" w:rsidRDefault="008A2829" w14:paraId="192941F0" w14:textId="098B7340">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“What?” said </w:t>
      </w:r>
      <w:r w:rsidRPr="00D73D87" w:rsidR="00D3432A">
        <w:rPr>
          <w:rFonts w:ascii="Times New Roman" w:hAnsi="Times New Roman"/>
          <w:sz w:val="24"/>
          <w:szCs w:val="24"/>
          <w:shd w:val="clear" w:color="auto" w:fill="FFFFFF"/>
          <w:lang w:val="en-GB"/>
        </w:rPr>
        <w:t>Jack</w:t>
      </w:r>
      <w:r w:rsidRPr="00D73D87">
        <w:rPr>
          <w:rFonts w:ascii="Times New Roman" w:hAnsi="Times New Roman"/>
          <w:sz w:val="24"/>
          <w:szCs w:val="24"/>
          <w:shd w:val="clear" w:color="auto" w:fill="FFFFFF"/>
          <w:lang w:val="en-GB"/>
        </w:rPr>
        <w:t xml:space="preserve">. “I’ve been </w:t>
      </w:r>
      <w:r w:rsidR="00432369">
        <w:rPr>
          <w:rFonts w:ascii="Times New Roman" w:hAnsi="Times New Roman"/>
          <w:sz w:val="24"/>
          <w:szCs w:val="24"/>
          <w:shd w:val="clear" w:color="auto" w:fill="FFFFFF"/>
          <w:lang w:val="en-GB"/>
        </w:rPr>
        <w:t xml:space="preserve">savouring </w:t>
      </w:r>
      <w:r w:rsidRPr="00D73D87">
        <w:rPr>
          <w:rFonts w:ascii="Times New Roman" w:hAnsi="Times New Roman"/>
          <w:sz w:val="24"/>
          <w:szCs w:val="24"/>
          <w:shd w:val="clear" w:color="auto" w:fill="FFFFFF"/>
          <w:lang w:val="en-GB"/>
        </w:rPr>
        <w:t xml:space="preserve">it all </w:t>
      </w:r>
      <w:proofErr w:type="gramStart"/>
      <w:r w:rsidRPr="00D73D87">
        <w:rPr>
          <w:rFonts w:ascii="Times New Roman" w:hAnsi="Times New Roman"/>
          <w:sz w:val="24"/>
          <w:szCs w:val="24"/>
          <w:shd w:val="clear" w:color="auto" w:fill="FFFFFF"/>
          <w:lang w:val="en-GB"/>
        </w:rPr>
        <w:t>morning,</w:t>
      </w:r>
      <w:proofErr w:type="gramEnd"/>
      <w:r w:rsidRPr="00D73D87">
        <w:rPr>
          <w:rFonts w:ascii="Times New Roman" w:hAnsi="Times New Roman"/>
          <w:sz w:val="24"/>
          <w:szCs w:val="24"/>
          <w:shd w:val="clear" w:color="auto" w:fill="FFFFFF"/>
          <w:lang w:val="en-GB"/>
        </w:rPr>
        <w:t xml:space="preserve"> can’t you make smaller portions and pad it out with extra chips?”</w:t>
      </w:r>
    </w:p>
    <w:p w:rsidRPr="00D73D87" w:rsidR="008A2829" w:rsidP="008A2829" w:rsidRDefault="008A2829" w14:paraId="5ED35BF8"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“Of course, they </w:t>
      </w:r>
      <w:proofErr w:type="gramStart"/>
      <w:r w:rsidRPr="00D73D87">
        <w:rPr>
          <w:rFonts w:ascii="Times New Roman" w:hAnsi="Times New Roman"/>
          <w:sz w:val="24"/>
          <w:szCs w:val="24"/>
          <w:shd w:val="clear" w:color="auto" w:fill="FFFFFF"/>
          <w:lang w:val="en-GB"/>
        </w:rPr>
        <w:t>not know</w:t>
      </w:r>
      <w:proofErr w:type="gramEnd"/>
      <w:r w:rsidRPr="00D73D87">
        <w:rPr>
          <w:rFonts w:ascii="Times New Roman" w:hAnsi="Times New Roman"/>
          <w:sz w:val="24"/>
          <w:szCs w:val="24"/>
          <w:shd w:val="clear" w:color="auto" w:fill="FFFFFF"/>
          <w:lang w:val="en-GB"/>
        </w:rPr>
        <w:t xml:space="preserve"> difference.”</w:t>
      </w:r>
    </w:p>
    <w:p w:rsidRPr="00D73D87" w:rsidR="008A2829" w:rsidP="008A2829" w:rsidRDefault="008A2829" w14:paraId="6D7C1361" w14:textId="6ABB89B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“What you like imbibe?” </w:t>
      </w:r>
      <w:r w:rsidRPr="00D73D87" w:rsidR="00051D9E">
        <w:rPr>
          <w:rFonts w:ascii="Times New Roman" w:hAnsi="Times New Roman"/>
          <w:sz w:val="24"/>
          <w:szCs w:val="24"/>
          <w:lang w:val="en-GB"/>
        </w:rPr>
        <w:t xml:space="preserve">I </w:t>
      </w:r>
      <w:proofErr w:type="gramStart"/>
      <w:r w:rsidRPr="00D73D87" w:rsidR="00051D9E">
        <w:rPr>
          <w:rFonts w:ascii="Times New Roman" w:hAnsi="Times New Roman"/>
          <w:sz w:val="24"/>
          <w:szCs w:val="24"/>
          <w:lang w:val="en-GB"/>
        </w:rPr>
        <w:t>said</w:t>
      </w:r>
      <w:proofErr w:type="gramEnd"/>
      <w:r w:rsidRPr="00D73D87">
        <w:rPr>
          <w:rFonts w:ascii="Times New Roman" w:hAnsi="Times New Roman"/>
          <w:sz w:val="24"/>
          <w:szCs w:val="24"/>
          <w:shd w:val="clear" w:color="auto" w:fill="FFFFFF"/>
          <w:lang w:val="en-GB"/>
        </w:rPr>
        <w:t>. “Wine, beer, water?”</w:t>
      </w:r>
    </w:p>
    <w:p w:rsidRPr="00D73D87" w:rsidR="008A2829" w:rsidP="008A2829" w:rsidRDefault="008A2829" w14:paraId="4C006BB8" w14:textId="679636F3">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“Let’s have champagne,” said </w:t>
      </w:r>
      <w:r w:rsidRPr="00D73D87" w:rsidR="007C738B">
        <w:rPr>
          <w:rFonts w:ascii="Times New Roman" w:hAnsi="Times New Roman"/>
          <w:sz w:val="24"/>
          <w:szCs w:val="24"/>
          <w:shd w:val="clear" w:color="auto" w:fill="FFFFFF"/>
          <w:lang w:val="en-GB"/>
        </w:rPr>
        <w:t>Donna</w:t>
      </w:r>
      <w:r w:rsidRPr="00D73D87">
        <w:rPr>
          <w:rFonts w:ascii="Times New Roman" w:hAnsi="Times New Roman"/>
          <w:sz w:val="24"/>
          <w:szCs w:val="24"/>
          <w:shd w:val="clear" w:color="auto" w:fill="FFFFFF"/>
          <w:lang w:val="en-GB"/>
        </w:rPr>
        <w:t>. “To celebrate our new friends.”</w:t>
      </w:r>
    </w:p>
    <w:p w:rsidRPr="00D73D87" w:rsidR="008A2829" w:rsidP="008A2829" w:rsidRDefault="008A2829" w14:paraId="473158DF"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“Water,” said Eduardo. “We have to work in the campo this afternoon.”</w:t>
      </w:r>
    </w:p>
    <w:p w:rsidRPr="00D73D87" w:rsidR="008A2829" w:rsidP="008A2829" w:rsidRDefault="008A2829" w14:paraId="4B2B337C" w14:textId="27D76589">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lastRenderedPageBreak/>
        <w:t xml:space="preserve">“Where campo?” </w:t>
      </w:r>
      <w:r w:rsidRPr="00D73D87" w:rsidR="00051D9E">
        <w:rPr>
          <w:rFonts w:ascii="Times New Roman" w:hAnsi="Times New Roman"/>
          <w:sz w:val="24"/>
          <w:szCs w:val="24"/>
          <w:lang w:val="en-GB"/>
        </w:rPr>
        <w:t xml:space="preserve">I </w:t>
      </w:r>
      <w:proofErr w:type="gramStart"/>
      <w:r w:rsidRPr="00D73D87" w:rsidR="00051D9E">
        <w:rPr>
          <w:rFonts w:ascii="Times New Roman" w:hAnsi="Times New Roman"/>
          <w:sz w:val="24"/>
          <w:szCs w:val="24"/>
          <w:lang w:val="en-GB"/>
        </w:rPr>
        <w:t>said</w:t>
      </w:r>
      <w:proofErr w:type="gramEnd"/>
      <w:r w:rsidRPr="00D73D87">
        <w:rPr>
          <w:rFonts w:ascii="Times New Roman" w:hAnsi="Times New Roman"/>
          <w:sz w:val="24"/>
          <w:szCs w:val="24"/>
          <w:shd w:val="clear" w:color="auto" w:fill="FFFFFF"/>
          <w:lang w:val="en-GB"/>
        </w:rPr>
        <w:t>.</w:t>
      </w:r>
    </w:p>
    <w:p w:rsidRPr="00D73D87" w:rsidR="008A2829" w:rsidP="008A2829" w:rsidRDefault="008A2829" w14:paraId="5362F908" w14:textId="40C26B48">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“On the </w:t>
      </w:r>
      <w:r w:rsidRPr="00D73D87">
        <w:rPr>
          <w:rStyle w:val="cf01"/>
          <w:rFonts w:ascii="Times New Roman" w:hAnsi="Times New Roman" w:cs="Times New Roman"/>
          <w:sz w:val="24"/>
          <w:szCs w:val="24"/>
          <w:lang w:val="en-GB"/>
        </w:rPr>
        <w:t>Camino de Rio S</w:t>
      </w:r>
      <w:commentRangeStart w:id="42951279"/>
      <w:r w:rsidRPr="00D73D87">
        <w:rPr>
          <w:rStyle w:val="cf01"/>
          <w:rFonts w:ascii="Times New Roman" w:hAnsi="Times New Roman" w:cs="Times New Roman"/>
          <w:sz w:val="24"/>
          <w:szCs w:val="24"/>
          <w:lang w:val="en-GB"/>
        </w:rPr>
        <w:t>eco riverbed lead</w:t>
      </w:r>
      <w:r w:rsidR="00AD6FA8">
        <w:rPr>
          <w:rStyle w:val="cf01"/>
          <w:rFonts w:ascii="Times New Roman" w:hAnsi="Times New Roman" w:cs="Times New Roman"/>
          <w:sz w:val="24"/>
          <w:szCs w:val="24"/>
          <w:lang w:val="en-GB"/>
        </w:rPr>
        <w:t>ing</w:t>
      </w:r>
      <w:r w:rsidRPr="00D73D87">
        <w:rPr>
          <w:rStyle w:val="cf01"/>
          <w:rFonts w:ascii="Times New Roman" w:hAnsi="Times New Roman" w:cs="Times New Roman"/>
          <w:sz w:val="24"/>
          <w:szCs w:val="24"/>
          <w:lang w:val="en-GB"/>
        </w:rPr>
        <w:t xml:space="preserve"> down to </w:t>
      </w:r>
      <w:r w:rsidRPr="00D73D87">
        <w:rPr>
          <w:rStyle w:val="cf01"/>
          <w:rFonts w:ascii="Times New Roman" w:hAnsi="Times New Roman" w:cs="Times New Roman"/>
          <w:sz w:val="24"/>
          <w:szCs w:val="24"/>
          <w:lang w:val="en-GB"/>
        </w:rPr>
        <w:t xml:space="preserve">Play</w:t>
      </w:r>
      <w:r w:rsidRPr="00D73D87" w:rsidR="006A6BB4">
        <w:rPr>
          <w:rStyle w:val="cf01"/>
          <w:rFonts w:ascii="Times New Roman" w:hAnsi="Times New Roman" w:cs="Times New Roman"/>
          <w:sz w:val="24"/>
          <w:szCs w:val="24"/>
          <w:lang w:val="en-GB"/>
        </w:rPr>
        <w:t>a</w:t>
      </w:r>
      <w:r w:rsidRPr="00D73D87">
        <w:rPr>
          <w:rStyle w:val="cf01"/>
          <w:rFonts w:ascii="Times New Roman" w:hAnsi="Times New Roman" w:cs="Times New Roman"/>
          <w:sz w:val="24"/>
          <w:szCs w:val="24"/>
          <w:lang w:val="en-GB"/>
        </w:rPr>
        <w:t>zo</w:t>
      </w:r>
      <w:r w:rsidRPr="00D73D87">
        <w:rPr>
          <w:rStyle w:val="cf01"/>
          <w:rFonts w:ascii="Times New Roman" w:hAnsi="Times New Roman" w:cs="Times New Roman"/>
          <w:sz w:val="24"/>
          <w:szCs w:val="24"/>
          <w:lang w:val="en-GB"/>
        </w:rPr>
        <w:t xml:space="preserve"> beach,”</w:t>
      </w:r>
      <w:r w:rsidRPr="00D73D87" w:rsidDel="000808B1">
        <w:rPr>
          <w:rFonts w:ascii="Times New Roman" w:hAnsi="Times New Roman"/>
          <w:sz w:val="24"/>
          <w:szCs w:val="24"/>
          <w:shd w:val="clear" w:color="auto" w:fill="FFFFFF"/>
          <w:lang w:val="en-GB"/>
        </w:rPr>
        <w:t xml:space="preserve"> </w:t>
      </w:r>
      <w:r w:rsidRPr="00D73D87">
        <w:rPr>
          <w:rFonts w:ascii="Times New Roman" w:hAnsi="Times New Roman"/>
          <w:sz w:val="24"/>
          <w:szCs w:val="24"/>
          <w:shd w:val="clear" w:color="auto" w:fill="FFFFFF"/>
          <w:lang w:val="en-GB"/>
        </w:rPr>
        <w:t xml:space="preserve">said </w:t>
      </w:r>
      <w:r w:rsidRPr="00D57F0E" w:rsidR="00D57F0E">
        <w:rPr>
          <w:rFonts w:ascii="Times New Roman" w:hAnsi="Times New Roman" w:cs="Times New Roman"/>
          <w:color w:val="111111"/>
          <w:sz w:val="24"/>
          <w:szCs w:val="24"/>
          <w:shd w:val="clear" w:color="auto" w:fill="FFFFFF"/>
        </w:rPr>
        <w:t>Lucía</w:t>
      </w:r>
      <w:r w:rsidRPr="00D73D87">
        <w:rPr>
          <w:rFonts w:ascii="Times New Roman" w:hAnsi="Times New Roman"/>
          <w:sz w:val="24"/>
          <w:szCs w:val="24"/>
          <w:shd w:val="clear" w:color="auto" w:fill="FFFFFF"/>
          <w:lang w:val="en-GB"/>
        </w:rPr>
        <w:t xml:space="preserve">. “We have a little house there where we spend most weekends. My sister Paqui and her husband Antonio run the farm, but you can join us for one of our famous </w:t>
      </w:r>
      <w:r w:rsidRPr="2DD51775">
        <w:rPr>
          <w:rFonts w:ascii="Times New Roman" w:hAnsi="Times New Roman"/>
          <w:i w:val="1"/>
          <w:iCs w:val="1"/>
          <w:sz w:val="24"/>
          <w:szCs w:val="24"/>
          <w:shd w:val="clear" w:color="auto" w:fill="FFFFFF"/>
          <w:lang w:val="en-GB"/>
        </w:rPr>
        <w:t>Matanzas</w:t>
      </w:r>
      <w:r w:rsidRPr="00D73D87">
        <w:rPr>
          <w:rFonts w:ascii="Times New Roman" w:hAnsi="Times New Roman"/>
          <w:sz w:val="24"/>
          <w:szCs w:val="24"/>
          <w:shd w:val="clear" w:color="auto" w:fill="FFFFFF"/>
          <w:lang w:val="en-GB"/>
        </w:rPr>
        <w:t>.”</w:t>
      </w:r>
    </w:p>
    <w:p w:rsidRPr="00D73D87" w:rsidR="008A2829" w:rsidP="008A2829" w:rsidRDefault="008A2829" w14:paraId="16F891B5" w14:textId="12E1A3EB">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“Wow,” </w:t>
      </w:r>
      <w:r w:rsidRPr="00D73D87" w:rsidR="00051D9E">
        <w:rPr>
          <w:rFonts w:ascii="Times New Roman" w:hAnsi="Times New Roman"/>
          <w:sz w:val="24"/>
          <w:szCs w:val="24"/>
          <w:lang w:val="en-GB"/>
        </w:rPr>
        <w:t>I said.</w:t>
      </w:r>
      <w:r w:rsidRPr="00D73D87">
        <w:rPr>
          <w:rFonts w:ascii="Times New Roman" w:hAnsi="Times New Roman"/>
          <w:sz w:val="24"/>
          <w:szCs w:val="24"/>
          <w:shd w:val="clear" w:color="auto" w:fill="FFFFFF"/>
          <w:lang w:val="en-GB"/>
        </w:rPr>
        <w:t xml:space="preserve"> overdoing the enthusiasm. “What </w:t>
      </w:r>
      <w:r w:rsidRPr="00D73D87">
        <w:rPr>
          <w:rFonts w:ascii="Times New Roman" w:hAnsi="Times New Roman"/>
          <w:i/>
          <w:iCs/>
          <w:sz w:val="24"/>
          <w:szCs w:val="24"/>
          <w:shd w:val="clear" w:color="auto" w:fill="FFFFFF"/>
          <w:lang w:val="en-GB"/>
        </w:rPr>
        <w:t>Mazanta</w:t>
      </w:r>
      <w:r w:rsidRPr="00D73D87">
        <w:rPr>
          <w:rFonts w:ascii="Times New Roman" w:hAnsi="Times New Roman"/>
          <w:sz w:val="24"/>
          <w:szCs w:val="24"/>
          <w:shd w:val="clear" w:color="auto" w:fill="FFFFFF"/>
          <w:lang w:val="en-GB"/>
        </w:rPr>
        <w:t>?”</w:t>
      </w:r>
    </w:p>
    <w:p w:rsidRPr="00D73D87" w:rsidR="008A2829" w:rsidP="008A2829" w:rsidRDefault="008A2829" w14:paraId="58FA9283" w14:textId="4DA4BCCF">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t>
      </w:r>
      <w:r w:rsidRPr="2DD51775">
        <w:rPr>
          <w:rFonts w:ascii="Times New Roman" w:hAnsi="Times New Roman"/>
          <w:i w:val="1"/>
          <w:iCs w:val="1"/>
          <w:sz w:val="24"/>
          <w:szCs w:val="24"/>
          <w:shd w:val="clear" w:color="auto" w:fill="FFFFFF"/>
          <w:lang w:val="en-GB"/>
        </w:rPr>
        <w:t>Matanza</w:t>
      </w:r>
      <w:r w:rsidRPr="00D73D87">
        <w:rPr>
          <w:rFonts w:ascii="Times New Roman" w:hAnsi="Times New Roman"/>
          <w:sz w:val="24"/>
          <w:szCs w:val="24"/>
          <w:shd w:val="clear" w:color="auto" w:fill="FFFFFF"/>
          <w:lang w:val="en-GB"/>
        </w:rPr>
        <w:t xml:space="preserve">. We slaughter our fattest pig, butcher it, and barbecue some of the tender meat,” said </w:t>
      </w:r>
      <w:r w:rsidRPr="00D57F0E" w:rsidR="00D57F0E">
        <w:rPr>
          <w:rFonts w:ascii="Times New Roman" w:hAnsi="Times New Roman" w:cs="Times New Roman"/>
          <w:color w:val="111111"/>
          <w:sz w:val="24"/>
          <w:szCs w:val="24"/>
          <w:shd w:val="clear" w:color="auto" w:fill="FFFFFF"/>
        </w:rPr>
        <w:t>Lucía</w:t>
      </w:r>
      <w:r w:rsidRPr="00D73D87">
        <w:rPr>
          <w:rFonts w:ascii="Times New Roman" w:hAnsi="Times New Roman"/>
          <w:sz w:val="24"/>
          <w:szCs w:val="24"/>
          <w:shd w:val="clear" w:color="auto" w:fill="FFFFFF"/>
          <w:lang w:val="en-GB"/>
        </w:rPr>
        <w:t xml:space="preserve">. “We share the </w:t>
      </w:r>
      <w:r w:rsidRPr="00D73D87">
        <w:rPr>
          <w:rFonts w:ascii="Times New Roman" w:hAnsi="Times New Roman"/>
          <w:sz w:val="24"/>
          <w:szCs w:val="24"/>
          <w:shd w:val="clear" w:color="auto" w:fill="FFFFFF"/>
          <w:lang w:val="en-GB"/>
        </w:rPr>
        <w:t xml:space="preserve">remainder</w:t>
      </w:r>
      <w:r w:rsidRPr="00D73D87">
        <w:rPr>
          <w:rFonts w:ascii="Times New Roman" w:hAnsi="Times New Roman"/>
          <w:sz w:val="24"/>
          <w:szCs w:val="24"/>
          <w:shd w:val="clear" w:color="auto" w:fill="FFFFFF"/>
          <w:lang w:val="en-GB"/>
        </w:rPr>
        <w:t xml:space="preserve"> of the carcass but save the blood and guts and mix it up in a giant bowl. After lunch, we sit </w:t>
      </w:r>
      <w:commentRangeEnd w:id="42951279"/>
      <w:r>
        <w:rPr>
          <w:rStyle w:val="CommentReference"/>
        </w:rPr>
        <w:commentReference w:id="42951279"/>
      </w:r>
      <w:r w:rsidRPr="00D73D87">
        <w:rPr>
          <w:rFonts w:ascii="Times New Roman" w:hAnsi="Times New Roman"/>
          <w:sz w:val="24"/>
          <w:szCs w:val="24"/>
          <w:shd w:val="clear" w:color="auto" w:fill="FFFFFF"/>
          <w:lang w:val="en-GB"/>
        </w:rPr>
        <w:t xml:space="preserve">around the table chatting and stuffing the intestines with the mixture to make morcilla, black pudding. We hang it to dry and when ready share it with the rest of the family. </w:t>
      </w:r>
      <w:r w:rsidR="00F463C8">
        <w:rPr>
          <w:rFonts w:ascii="Times New Roman" w:hAnsi="Times New Roman"/>
          <w:sz w:val="24"/>
          <w:szCs w:val="24"/>
          <w:shd w:val="clear" w:color="auto" w:fill="FFFFFF"/>
          <w:lang w:val="en-GB"/>
        </w:rPr>
        <w:t>C</w:t>
      </w:r>
      <w:r w:rsidRPr="00D73D87">
        <w:rPr>
          <w:rFonts w:ascii="Times New Roman" w:hAnsi="Times New Roman"/>
          <w:sz w:val="24"/>
          <w:szCs w:val="24"/>
          <w:shd w:val="clear" w:color="auto" w:fill="FFFFFF"/>
          <w:lang w:val="en-GB"/>
        </w:rPr>
        <w:t>are to try some?”</w:t>
      </w:r>
    </w:p>
    <w:p w:rsidRPr="00D73D87" w:rsidR="00890D98" w:rsidP="008A2829" w:rsidRDefault="00890D98" w14:paraId="254A1CBA" w14:textId="48665941">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I failed to understand almost every word. Thankfully El Rubio stepped in and translated.</w:t>
      </w:r>
    </w:p>
    <w:p w:rsidRPr="00D73D87" w:rsidR="008A2829" w:rsidP="008A2829" w:rsidRDefault="008A2829" w14:paraId="1FD3898D" w14:textId="29CB035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“Er…, no thanks,” </w:t>
      </w:r>
      <w:r w:rsidRPr="00D73D87" w:rsidR="00051D9E">
        <w:rPr>
          <w:rFonts w:ascii="Times New Roman" w:hAnsi="Times New Roman"/>
          <w:sz w:val="24"/>
          <w:szCs w:val="24"/>
          <w:lang w:val="en-GB"/>
        </w:rPr>
        <w:t>I said</w:t>
      </w:r>
      <w:r w:rsidRPr="00D73D87" w:rsidR="00890D98">
        <w:rPr>
          <w:rFonts w:ascii="Times New Roman" w:hAnsi="Times New Roman"/>
          <w:sz w:val="24"/>
          <w:szCs w:val="24"/>
          <w:lang w:val="en-GB"/>
        </w:rPr>
        <w:t xml:space="preserve"> after hearing out El Rubio</w:t>
      </w:r>
      <w:r w:rsidRPr="00D73D87">
        <w:rPr>
          <w:rFonts w:ascii="Times New Roman" w:hAnsi="Times New Roman"/>
          <w:sz w:val="24"/>
          <w:szCs w:val="24"/>
          <w:shd w:val="clear" w:color="auto" w:fill="FFFFFF"/>
          <w:lang w:val="en-GB"/>
        </w:rPr>
        <w:t>. “But I luxuriate in barbecue meat.”</w:t>
      </w:r>
    </w:p>
    <w:p w:rsidRPr="00D73D87" w:rsidR="008A2829" w:rsidP="008A2829" w:rsidRDefault="008A2829" w14:paraId="1150B786" w14:textId="2F42AD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“I bet you can’t singe the sausages as well as my dad,” said </w:t>
      </w:r>
      <w:r w:rsidRPr="00D57F0E" w:rsidR="00D57F0E">
        <w:rPr>
          <w:rFonts w:ascii="Times New Roman" w:hAnsi="Times New Roman" w:cs="Times New Roman"/>
          <w:color w:val="111111"/>
          <w:sz w:val="24"/>
          <w:szCs w:val="24"/>
          <w:shd w:val="clear" w:color="auto" w:fill="FFFFFF"/>
        </w:rPr>
        <w:t>Lucía</w:t>
      </w:r>
      <w:r w:rsidRPr="00D73D87">
        <w:rPr>
          <w:rFonts w:ascii="Times New Roman" w:hAnsi="Times New Roman"/>
          <w:sz w:val="24"/>
          <w:szCs w:val="24"/>
          <w:shd w:val="clear" w:color="auto" w:fill="FFFFFF"/>
          <w:lang w:val="en-GB"/>
        </w:rPr>
        <w:t>.</w:t>
      </w:r>
    </w:p>
    <w:p w:rsidRPr="00D73D87" w:rsidR="008A2829" w:rsidP="008A2829" w:rsidRDefault="008A2829" w14:paraId="609D463A" w14:textId="6978E0C6">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t>
      </w:r>
      <w:r w:rsidRPr="00D57F0E" w:rsidR="00D57F0E">
        <w:rPr>
          <w:rFonts w:ascii="Times New Roman" w:hAnsi="Times New Roman" w:cs="Times New Roman"/>
          <w:color w:val="111111"/>
          <w:sz w:val="24"/>
          <w:szCs w:val="24"/>
          <w:shd w:val="clear" w:color="auto" w:fill="FFFFFF"/>
        </w:rPr>
        <w:t>Lucía</w:t>
      </w:r>
      <w:r w:rsidRPr="00D73D87">
        <w:rPr>
          <w:rFonts w:ascii="Times New Roman" w:hAnsi="Times New Roman"/>
          <w:sz w:val="24"/>
          <w:szCs w:val="24"/>
          <w:shd w:val="clear" w:color="auto" w:fill="FFFFFF"/>
          <w:lang w:val="en-GB"/>
        </w:rPr>
        <w:t>,” said her mother grinning. “Your Dad is a wonderful grill expert.”</w:t>
      </w:r>
    </w:p>
    <w:p w:rsidRPr="00D73D87" w:rsidR="008A2829" w:rsidP="008A2829" w:rsidRDefault="008A2829" w14:paraId="0C9C01E7" w14:textId="770723B5">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“Perhaps he and </w:t>
      </w:r>
      <w:r w:rsidR="00CF55C7">
        <w:rPr>
          <w:rFonts w:ascii="Times New Roman" w:hAnsi="Times New Roman"/>
          <w:sz w:val="24"/>
          <w:szCs w:val="24"/>
          <w:shd w:val="clear" w:color="auto" w:fill="FFFFFF"/>
          <w:lang w:val="en-GB"/>
        </w:rPr>
        <w:t>Robin</w:t>
      </w:r>
      <w:r w:rsidRPr="00D73D87">
        <w:rPr>
          <w:rFonts w:ascii="Times New Roman" w:hAnsi="Times New Roman"/>
          <w:sz w:val="24"/>
          <w:szCs w:val="24"/>
          <w:shd w:val="clear" w:color="auto" w:fill="FFFFFF"/>
          <w:lang w:val="en-GB"/>
        </w:rPr>
        <w:t xml:space="preserve"> can make a team,” said </w:t>
      </w:r>
      <w:r w:rsidRPr="00D57F0E" w:rsidR="00D57F0E">
        <w:rPr>
          <w:rFonts w:ascii="Times New Roman" w:hAnsi="Times New Roman" w:cs="Times New Roman"/>
          <w:color w:val="111111"/>
          <w:sz w:val="24"/>
          <w:szCs w:val="24"/>
          <w:shd w:val="clear" w:color="auto" w:fill="FFFFFF"/>
        </w:rPr>
        <w:t>Lucía</w:t>
      </w:r>
      <w:r w:rsidRPr="00D73D87">
        <w:rPr>
          <w:rFonts w:ascii="Times New Roman" w:hAnsi="Times New Roman"/>
          <w:sz w:val="24"/>
          <w:szCs w:val="24"/>
          <w:shd w:val="clear" w:color="auto" w:fill="FFFFFF"/>
          <w:lang w:val="en-GB"/>
        </w:rPr>
        <w:t>. “Burnt burgers and crucified chicken.”</w:t>
      </w:r>
    </w:p>
    <w:p w:rsidRPr="00D73D87" w:rsidR="008A2829" w:rsidP="008A2829" w:rsidRDefault="008A2829" w14:paraId="5801C4CC" w14:textId="0031875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“I bring </w:t>
      </w:r>
      <w:r w:rsidRPr="00D73D87">
        <w:rPr>
          <w:rFonts w:ascii="Times New Roman" w:hAnsi="Times New Roman"/>
          <w:sz w:val="24"/>
          <w:szCs w:val="24"/>
          <w:lang w:val="en-GB"/>
        </w:rPr>
        <w:t>El Rubio</w:t>
      </w:r>
      <w:r w:rsidRPr="00D73D87">
        <w:rPr>
          <w:rFonts w:ascii="Times New Roman" w:hAnsi="Times New Roman"/>
          <w:sz w:val="24"/>
          <w:szCs w:val="24"/>
          <w:shd w:val="clear" w:color="auto" w:fill="FFFFFF"/>
          <w:lang w:val="en-GB"/>
        </w:rPr>
        <w:t xml:space="preserve">,” </w:t>
      </w:r>
      <w:r w:rsidRPr="00D73D87" w:rsidR="00051D9E">
        <w:rPr>
          <w:rFonts w:ascii="Times New Roman" w:hAnsi="Times New Roman"/>
          <w:sz w:val="24"/>
          <w:szCs w:val="24"/>
          <w:lang w:val="en-GB"/>
        </w:rPr>
        <w:t>I said</w:t>
      </w:r>
      <w:r w:rsidRPr="00D73D87">
        <w:rPr>
          <w:rFonts w:ascii="Times New Roman" w:hAnsi="Times New Roman"/>
          <w:sz w:val="24"/>
          <w:szCs w:val="24"/>
          <w:shd w:val="clear" w:color="auto" w:fill="FFFFFF"/>
          <w:lang w:val="en-GB"/>
        </w:rPr>
        <w:t xml:space="preserve">. “He </w:t>
      </w:r>
      <w:r w:rsidRPr="00D73D87" w:rsidR="00EB57FC">
        <w:rPr>
          <w:rFonts w:ascii="Times New Roman" w:hAnsi="Times New Roman"/>
          <w:sz w:val="24"/>
          <w:szCs w:val="24"/>
          <w:shd w:val="clear" w:color="auto" w:fill="FFFFFF"/>
          <w:lang w:val="en-GB"/>
        </w:rPr>
        <w:t xml:space="preserve">can </w:t>
      </w:r>
      <w:proofErr w:type="gramStart"/>
      <w:r w:rsidRPr="00D73D87" w:rsidR="00EB57FC">
        <w:rPr>
          <w:rFonts w:ascii="Times New Roman" w:hAnsi="Times New Roman"/>
          <w:sz w:val="24"/>
          <w:szCs w:val="24"/>
          <w:shd w:val="clear" w:color="auto" w:fill="FFFFFF"/>
          <w:lang w:val="en-GB"/>
        </w:rPr>
        <w:t>translates</w:t>
      </w:r>
      <w:proofErr w:type="gramEnd"/>
      <w:r w:rsidRPr="00D73D87" w:rsidR="00EB57FC">
        <w:rPr>
          <w:rFonts w:ascii="Times New Roman" w:hAnsi="Times New Roman"/>
          <w:sz w:val="24"/>
          <w:szCs w:val="24"/>
          <w:shd w:val="clear" w:color="auto" w:fill="FFFFFF"/>
          <w:lang w:val="en-GB"/>
        </w:rPr>
        <w:t xml:space="preserve"> and </w:t>
      </w:r>
      <w:r w:rsidRPr="00D73D87">
        <w:rPr>
          <w:rFonts w:ascii="Times New Roman" w:hAnsi="Times New Roman"/>
          <w:sz w:val="24"/>
          <w:szCs w:val="24"/>
          <w:shd w:val="clear" w:color="auto" w:fill="FFFFFF"/>
          <w:lang w:val="en-GB"/>
        </w:rPr>
        <w:t>roast beef.”</w:t>
      </w:r>
    </w:p>
    <w:p w:rsidRPr="00D73D87" w:rsidR="008A2829" w:rsidP="008A2829" w:rsidRDefault="008A2829" w14:paraId="56E7A3B2"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“English roast beef?” said Francisca. “I have heard of it but never tried it.”</w:t>
      </w:r>
    </w:p>
    <w:p w:rsidRPr="00D73D87" w:rsidR="008A2829" w:rsidP="008A2829" w:rsidRDefault="008A2829" w14:paraId="0F7FB87C" w14:textId="5283F78F">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“It my favourite,” said </w:t>
      </w:r>
      <w:r w:rsidRPr="00D73D87" w:rsidR="007C738B">
        <w:rPr>
          <w:rFonts w:ascii="Times New Roman" w:hAnsi="Times New Roman"/>
          <w:sz w:val="24"/>
          <w:szCs w:val="24"/>
          <w:shd w:val="clear" w:color="auto" w:fill="FFFFFF"/>
          <w:lang w:val="en-GB"/>
        </w:rPr>
        <w:t>Donna</w:t>
      </w:r>
      <w:r w:rsidRPr="00D73D87">
        <w:rPr>
          <w:rFonts w:ascii="Times New Roman" w:hAnsi="Times New Roman"/>
          <w:sz w:val="24"/>
          <w:szCs w:val="24"/>
          <w:shd w:val="clear" w:color="auto" w:fill="FFFFFF"/>
          <w:lang w:val="en-GB"/>
        </w:rPr>
        <w:t>. “With Yorkshire Pudding.”</w:t>
      </w:r>
    </w:p>
    <w:p w:rsidRPr="00D73D87" w:rsidR="008A2829" w:rsidP="008A2829" w:rsidRDefault="008A2829" w14:paraId="31D53833" w14:textId="74EB977B">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The Spaniards </w:t>
      </w:r>
      <w:r w:rsidR="00432369">
        <w:rPr>
          <w:rFonts w:ascii="Times New Roman" w:hAnsi="Times New Roman"/>
          <w:sz w:val="24"/>
          <w:szCs w:val="24"/>
          <w:shd w:val="clear" w:color="auto" w:fill="FFFFFF"/>
          <w:lang w:val="en-GB"/>
        </w:rPr>
        <w:t>were</w:t>
      </w:r>
      <w:r w:rsidRPr="00D73D87">
        <w:rPr>
          <w:rFonts w:ascii="Times New Roman" w:hAnsi="Times New Roman"/>
          <w:sz w:val="24"/>
          <w:szCs w:val="24"/>
          <w:shd w:val="clear" w:color="auto" w:fill="FFFFFF"/>
          <w:lang w:val="en-GB"/>
        </w:rPr>
        <w:t xml:space="preserve"> astounded</w:t>
      </w:r>
      <w:r w:rsidRPr="00D73D87" w:rsidR="00EB57FC">
        <w:rPr>
          <w:rFonts w:ascii="Times New Roman" w:hAnsi="Times New Roman"/>
          <w:sz w:val="24"/>
          <w:szCs w:val="24"/>
          <w:shd w:val="clear" w:color="auto" w:fill="FFFFFF"/>
          <w:lang w:val="en-GB"/>
        </w:rPr>
        <w:t xml:space="preserve"> as El Rubio served the food.</w:t>
      </w:r>
    </w:p>
    <w:p w:rsidRPr="00D73D87" w:rsidR="008A2829" w:rsidP="008A2829" w:rsidRDefault="008A2829" w14:paraId="5BD9DD7C" w14:textId="4520978B">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“Puddin’ with meat?” said </w:t>
      </w:r>
      <w:r w:rsidRPr="00D57F0E" w:rsidR="00D57F0E">
        <w:rPr>
          <w:rFonts w:ascii="Times New Roman" w:hAnsi="Times New Roman" w:cs="Times New Roman"/>
          <w:color w:val="111111"/>
          <w:sz w:val="24"/>
          <w:szCs w:val="24"/>
          <w:shd w:val="clear" w:color="auto" w:fill="FFFFFF"/>
        </w:rPr>
        <w:t>Lucía</w:t>
      </w:r>
      <w:r w:rsidRPr="00D73D87">
        <w:rPr>
          <w:rFonts w:ascii="Times New Roman" w:hAnsi="Times New Roman"/>
          <w:sz w:val="24"/>
          <w:szCs w:val="24"/>
          <w:shd w:val="clear" w:color="auto" w:fill="FFFFFF"/>
          <w:lang w:val="en-GB"/>
        </w:rPr>
        <w:t>. “Sounds disgusting.”</w:t>
      </w:r>
    </w:p>
    <w:p w:rsidRPr="00D73D87" w:rsidR="008A2829" w:rsidP="008A2829" w:rsidRDefault="008A2829" w14:paraId="5012B989" w14:textId="06C9CBF9">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“Believe me, it </w:t>
      </w:r>
      <w:r w:rsidRPr="00D73D87" w:rsidR="00EB57FC">
        <w:rPr>
          <w:rFonts w:ascii="Times New Roman" w:hAnsi="Times New Roman"/>
          <w:sz w:val="24"/>
          <w:szCs w:val="24"/>
          <w:shd w:val="clear" w:color="auto" w:fill="FFFFFF"/>
          <w:lang w:val="en-GB"/>
        </w:rPr>
        <w:t>good</w:t>
      </w:r>
      <w:r w:rsidRPr="00D73D87">
        <w:rPr>
          <w:rFonts w:ascii="Times New Roman" w:hAnsi="Times New Roman"/>
          <w:sz w:val="24"/>
          <w:szCs w:val="24"/>
          <w:shd w:val="clear" w:color="auto" w:fill="FFFFFF"/>
          <w:lang w:val="en-GB"/>
        </w:rPr>
        <w:t xml:space="preserve">,” </w:t>
      </w:r>
      <w:r w:rsidRPr="00D73D87" w:rsidR="00051D9E">
        <w:rPr>
          <w:rFonts w:ascii="Times New Roman" w:hAnsi="Times New Roman"/>
          <w:sz w:val="24"/>
          <w:szCs w:val="24"/>
          <w:lang w:val="en-GB"/>
        </w:rPr>
        <w:t>I said</w:t>
      </w:r>
      <w:r w:rsidRPr="00D73D87">
        <w:rPr>
          <w:rFonts w:ascii="Times New Roman" w:hAnsi="Times New Roman"/>
          <w:sz w:val="24"/>
          <w:szCs w:val="24"/>
          <w:shd w:val="clear" w:color="auto" w:fill="FFFFFF"/>
          <w:lang w:val="en-GB"/>
        </w:rPr>
        <w:t>. “Wait you try before deciding bad.”</w:t>
      </w:r>
    </w:p>
    <w:p w:rsidRPr="00D73D87" w:rsidR="00EB57FC" w:rsidP="00EB57FC" w:rsidRDefault="008A2829" w14:paraId="2E1A4772" w14:textId="2D4935A2">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“Fair point,” said </w:t>
      </w:r>
      <w:r w:rsidRPr="002B6FDD" w:rsidR="002B6FDD">
        <w:rPr>
          <w:rFonts w:ascii="Times New Roman" w:hAnsi="Times New Roman" w:cs="Times New Roman"/>
          <w:color w:val="111111"/>
          <w:sz w:val="24"/>
          <w:szCs w:val="24"/>
          <w:shd w:val="clear" w:color="auto" w:fill="FFFFFF"/>
        </w:rPr>
        <w:t>José</w:t>
      </w:r>
      <w:r w:rsidRPr="00D73D87" w:rsidR="002B6FDD">
        <w:rPr>
          <w:rFonts w:ascii="Times New Roman" w:hAnsi="Times New Roman"/>
          <w:sz w:val="24"/>
          <w:szCs w:val="24"/>
          <w:shd w:val="clear" w:color="auto" w:fill="FFFFFF"/>
          <w:lang w:val="en-GB"/>
        </w:rPr>
        <w:t xml:space="preserve"> </w:t>
      </w:r>
      <w:r w:rsidRPr="00D73D87">
        <w:rPr>
          <w:rFonts w:ascii="Times New Roman" w:hAnsi="Times New Roman"/>
          <w:sz w:val="24"/>
          <w:szCs w:val="24"/>
          <w:shd w:val="clear" w:color="auto" w:fill="FFFFFF"/>
          <w:lang w:val="en-GB"/>
        </w:rPr>
        <w:t xml:space="preserve">nodding favourably in </w:t>
      </w:r>
      <w:r w:rsidR="00CF55C7">
        <w:rPr>
          <w:rFonts w:ascii="Times New Roman" w:hAnsi="Times New Roman"/>
          <w:sz w:val="24"/>
          <w:szCs w:val="24"/>
          <w:shd w:val="clear" w:color="auto" w:fill="FFFFFF"/>
          <w:lang w:val="en-GB"/>
        </w:rPr>
        <w:t>Robin</w:t>
      </w:r>
      <w:r w:rsidRPr="00D73D87">
        <w:rPr>
          <w:rFonts w:ascii="Times New Roman" w:hAnsi="Times New Roman"/>
          <w:sz w:val="24"/>
          <w:szCs w:val="24"/>
          <w:shd w:val="clear" w:color="auto" w:fill="FFFFFF"/>
          <w:lang w:val="en-GB"/>
        </w:rPr>
        <w:t>’s direction</w:t>
      </w:r>
      <w:r w:rsidRPr="00D73D87" w:rsidR="00EB57FC">
        <w:rPr>
          <w:rFonts w:ascii="Times New Roman" w:hAnsi="Times New Roman"/>
          <w:sz w:val="24"/>
          <w:szCs w:val="24"/>
          <w:shd w:val="clear" w:color="auto" w:fill="FFFFFF"/>
          <w:lang w:val="en-GB"/>
        </w:rPr>
        <w:t xml:space="preserve"> before trying</w:t>
      </w:r>
      <w:r w:rsidRPr="00D73D87">
        <w:rPr>
          <w:rFonts w:ascii="Times New Roman" w:hAnsi="Times New Roman"/>
          <w:sz w:val="24"/>
          <w:szCs w:val="24"/>
          <w:shd w:val="clear" w:color="auto" w:fill="FFFFFF"/>
          <w:lang w:val="en-GB"/>
        </w:rPr>
        <w:t xml:space="preserve"> a forkful of casserole. After a few more mouthfuls, he said, “The stew is good.</w:t>
      </w:r>
    </w:p>
    <w:p w:rsidRPr="00D73D87" w:rsidR="008A2829" w:rsidP="008A2829" w:rsidRDefault="008A2829" w14:paraId="06DFDC15" w14:textId="0E4323FF">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“What you grow</w:t>
      </w:r>
      <w:r w:rsidRPr="00D73D87" w:rsidR="00EB57FC">
        <w:rPr>
          <w:rFonts w:ascii="Times New Roman" w:hAnsi="Times New Roman"/>
          <w:sz w:val="24"/>
          <w:szCs w:val="24"/>
          <w:shd w:val="clear" w:color="auto" w:fill="FFFFFF"/>
          <w:lang w:val="en-GB"/>
        </w:rPr>
        <w:t xml:space="preserve"> in Campo</w:t>
      </w:r>
      <w:r w:rsidRPr="00D73D87">
        <w:rPr>
          <w:rFonts w:ascii="Times New Roman" w:hAnsi="Times New Roman"/>
          <w:sz w:val="24"/>
          <w:szCs w:val="24"/>
          <w:shd w:val="clear" w:color="auto" w:fill="FFFFFF"/>
          <w:lang w:val="en-GB"/>
        </w:rPr>
        <w:t xml:space="preserve">?” said </w:t>
      </w:r>
      <w:r w:rsidRPr="00D73D87" w:rsidR="007C738B">
        <w:rPr>
          <w:rFonts w:ascii="Times New Roman" w:hAnsi="Times New Roman"/>
          <w:sz w:val="24"/>
          <w:szCs w:val="24"/>
          <w:shd w:val="clear" w:color="auto" w:fill="FFFFFF"/>
          <w:lang w:val="en-GB"/>
        </w:rPr>
        <w:t>Donna</w:t>
      </w:r>
      <w:r w:rsidRPr="00D73D87">
        <w:rPr>
          <w:rFonts w:ascii="Times New Roman" w:hAnsi="Times New Roman"/>
          <w:sz w:val="24"/>
          <w:szCs w:val="24"/>
          <w:shd w:val="clear" w:color="auto" w:fill="FFFFFF"/>
          <w:lang w:val="en-GB"/>
        </w:rPr>
        <w:t>.</w:t>
      </w:r>
    </w:p>
    <w:p w:rsidRPr="00D73D87" w:rsidR="00EB57FC" w:rsidP="008A2829" w:rsidRDefault="00EB57FC" w14:paraId="619B811F" w14:textId="684F47B2">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I was amazed. This must have been my mother’s longest</w:t>
      </w:r>
      <w:r w:rsidRPr="00D73D87" w:rsidR="00006C77">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ever sentence in Spanish.</w:t>
      </w:r>
    </w:p>
    <w:p w:rsidRPr="00D73D87" w:rsidR="008A2829" w:rsidP="008A2829" w:rsidRDefault="008A2829" w14:paraId="550AB4C5" w14:textId="1E6D2715">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“It’s a large plot,” said </w:t>
      </w:r>
      <w:r w:rsidRPr="002B6FDD" w:rsidR="002B6FDD">
        <w:rPr>
          <w:rFonts w:ascii="Times New Roman" w:hAnsi="Times New Roman" w:cs="Times New Roman"/>
          <w:color w:val="111111"/>
          <w:sz w:val="24"/>
          <w:szCs w:val="24"/>
          <w:shd w:val="clear" w:color="auto" w:fill="FFFFFF"/>
        </w:rPr>
        <w:t>José</w:t>
      </w:r>
      <w:r w:rsidRPr="00D73D87">
        <w:rPr>
          <w:rFonts w:ascii="Times New Roman" w:hAnsi="Times New Roman"/>
          <w:sz w:val="24"/>
          <w:szCs w:val="24"/>
          <w:shd w:val="clear" w:color="auto" w:fill="FFFFFF"/>
          <w:lang w:val="en-GB"/>
        </w:rPr>
        <w:t>. “In addition to raising pigs, goats, chickens, and rabbits, we grow most fruits and vegetables.”</w:t>
      </w:r>
    </w:p>
    <w:p w:rsidRPr="00D73D87" w:rsidR="008A2829" w:rsidP="008A2829" w:rsidRDefault="008A2829" w14:paraId="16C5CAAD" w14:textId="54A27550">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“Do you sell any?” </w:t>
      </w:r>
      <w:r w:rsidRPr="00D73D87" w:rsidR="00051D9E">
        <w:rPr>
          <w:rFonts w:ascii="Times New Roman" w:hAnsi="Times New Roman"/>
          <w:sz w:val="24"/>
          <w:szCs w:val="24"/>
          <w:lang w:val="en-GB"/>
        </w:rPr>
        <w:t xml:space="preserve">I </w:t>
      </w:r>
      <w:proofErr w:type="gramStart"/>
      <w:r w:rsidRPr="00D73D87" w:rsidR="00051D9E">
        <w:rPr>
          <w:rFonts w:ascii="Times New Roman" w:hAnsi="Times New Roman"/>
          <w:sz w:val="24"/>
          <w:szCs w:val="24"/>
          <w:lang w:val="en-GB"/>
        </w:rPr>
        <w:t>said</w:t>
      </w:r>
      <w:proofErr w:type="gramEnd"/>
      <w:r w:rsidRPr="00D73D87" w:rsidR="00051D9E">
        <w:rPr>
          <w:rFonts w:ascii="Times New Roman" w:hAnsi="Times New Roman"/>
          <w:sz w:val="24"/>
          <w:szCs w:val="24"/>
          <w:lang w:val="en-GB"/>
        </w:rPr>
        <w:t>.</w:t>
      </w:r>
    </w:p>
    <w:p w:rsidRPr="00D73D87" w:rsidR="008A2829" w:rsidP="008A2829" w:rsidRDefault="008A2829" w14:paraId="3CFD11E9" w14:textId="77A57E1B">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“The family takes </w:t>
      </w:r>
      <w:r w:rsidRPr="00D73D87" w:rsidR="00006C77">
        <w:rPr>
          <w:rFonts w:ascii="Times New Roman" w:hAnsi="Times New Roman"/>
          <w:sz w:val="24"/>
          <w:szCs w:val="24"/>
          <w:shd w:val="clear" w:color="auto" w:fill="FFFFFF"/>
          <w:lang w:val="en-GB"/>
        </w:rPr>
        <w:t xml:space="preserve">the </w:t>
      </w:r>
      <w:r w:rsidRPr="00D73D87">
        <w:rPr>
          <w:rFonts w:ascii="Times New Roman" w:hAnsi="Times New Roman"/>
          <w:sz w:val="24"/>
          <w:szCs w:val="24"/>
          <w:shd w:val="clear" w:color="auto" w:fill="FFFFFF"/>
          <w:lang w:val="en-GB"/>
        </w:rPr>
        <w:t xml:space="preserve">most,” said </w:t>
      </w:r>
      <w:r w:rsidRPr="00D57F0E" w:rsidR="00D57F0E">
        <w:rPr>
          <w:rFonts w:ascii="Times New Roman" w:hAnsi="Times New Roman" w:cs="Times New Roman"/>
          <w:color w:val="111111"/>
          <w:sz w:val="24"/>
          <w:szCs w:val="24"/>
          <w:shd w:val="clear" w:color="auto" w:fill="FFFFFF"/>
        </w:rPr>
        <w:t>Lucía</w:t>
      </w:r>
      <w:r w:rsidRPr="00D73D87">
        <w:rPr>
          <w:rFonts w:ascii="Times New Roman" w:hAnsi="Times New Roman"/>
          <w:sz w:val="24"/>
          <w:szCs w:val="24"/>
          <w:shd w:val="clear" w:color="auto" w:fill="FFFFFF"/>
          <w:lang w:val="en-GB"/>
        </w:rPr>
        <w:t>. “But we always have too much.”</w:t>
      </w:r>
    </w:p>
    <w:p w:rsidRPr="00D73D87" w:rsidR="008A2829" w:rsidP="008A2829" w:rsidRDefault="008A2829" w14:paraId="53A4E0EC" w14:textId="12B908EF">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“Perhaps we buy direct?” </w:t>
      </w:r>
      <w:r w:rsidRPr="00D73D87" w:rsidR="00051D9E">
        <w:rPr>
          <w:rFonts w:ascii="Times New Roman" w:hAnsi="Times New Roman"/>
          <w:sz w:val="24"/>
          <w:szCs w:val="24"/>
          <w:lang w:val="en-GB"/>
        </w:rPr>
        <w:t xml:space="preserve">I </w:t>
      </w:r>
      <w:proofErr w:type="gramStart"/>
      <w:r w:rsidRPr="00D73D87" w:rsidR="00051D9E">
        <w:rPr>
          <w:rFonts w:ascii="Times New Roman" w:hAnsi="Times New Roman"/>
          <w:sz w:val="24"/>
          <w:szCs w:val="24"/>
          <w:lang w:val="en-GB"/>
        </w:rPr>
        <w:t>said</w:t>
      </w:r>
      <w:proofErr w:type="gramEnd"/>
      <w:r w:rsidRPr="00D73D87" w:rsidR="00051D9E">
        <w:rPr>
          <w:rFonts w:ascii="Times New Roman" w:hAnsi="Times New Roman"/>
          <w:sz w:val="24"/>
          <w:szCs w:val="24"/>
          <w:lang w:val="en-GB"/>
        </w:rPr>
        <w:t>.</w:t>
      </w:r>
    </w:p>
    <w:p w:rsidRPr="00D73D87" w:rsidR="008A2829" w:rsidP="008A2829" w:rsidRDefault="008A2829" w14:paraId="7755B04C" w14:textId="6A9B9403">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lastRenderedPageBreak/>
        <w:t xml:space="preserve">“Good idea,” said </w:t>
      </w:r>
      <w:r w:rsidRPr="002B6FDD" w:rsidR="007D604B">
        <w:rPr>
          <w:rFonts w:ascii="Times New Roman" w:hAnsi="Times New Roman" w:cs="Times New Roman"/>
          <w:color w:val="111111"/>
          <w:sz w:val="24"/>
          <w:szCs w:val="24"/>
          <w:shd w:val="clear" w:color="auto" w:fill="FFFFFF"/>
        </w:rPr>
        <w:t>José</w:t>
      </w:r>
      <w:r w:rsidRPr="00D73D87" w:rsidR="00EB57FC">
        <w:rPr>
          <w:rFonts w:ascii="Times New Roman" w:hAnsi="Times New Roman"/>
          <w:sz w:val="24"/>
          <w:szCs w:val="24"/>
          <w:shd w:val="clear" w:color="auto" w:fill="FFFFFF"/>
          <w:lang w:val="en-GB"/>
        </w:rPr>
        <w:t xml:space="preserve"> wiping his mouth and standing</w:t>
      </w:r>
      <w:r w:rsidRPr="00D73D87">
        <w:rPr>
          <w:rFonts w:ascii="Times New Roman" w:hAnsi="Times New Roman"/>
          <w:sz w:val="24"/>
          <w:szCs w:val="24"/>
          <w:shd w:val="clear" w:color="auto" w:fill="FFFFFF"/>
          <w:lang w:val="en-GB"/>
        </w:rPr>
        <w:t>.</w:t>
      </w:r>
      <w:r w:rsidRPr="00D73D87" w:rsidR="00EB57FC">
        <w:rPr>
          <w:rFonts w:ascii="Times New Roman" w:hAnsi="Times New Roman"/>
          <w:sz w:val="24"/>
          <w:szCs w:val="24"/>
          <w:shd w:val="clear" w:color="auto" w:fill="FFFFFF"/>
          <w:lang w:val="en-GB"/>
        </w:rPr>
        <w:t xml:space="preserve"> “Sorry, but the </w:t>
      </w:r>
      <w:r w:rsidRPr="00D73D87" w:rsidR="00F57370">
        <w:rPr>
          <w:rFonts w:ascii="Times New Roman" w:hAnsi="Times New Roman"/>
          <w:sz w:val="24"/>
          <w:szCs w:val="24"/>
          <w:shd w:val="clear" w:color="auto" w:fill="FFFFFF"/>
          <w:lang w:val="en-GB"/>
        </w:rPr>
        <w:t>beetroot needs watering</w:t>
      </w:r>
      <w:r w:rsidRPr="00D73D87" w:rsidR="00EB57FC">
        <w:rPr>
          <w:rFonts w:ascii="Times New Roman" w:hAnsi="Times New Roman"/>
          <w:sz w:val="24"/>
          <w:szCs w:val="24"/>
          <w:shd w:val="clear" w:color="auto" w:fill="FFFFFF"/>
          <w:lang w:val="en-GB"/>
        </w:rPr>
        <w:t>. Nice to meet you and thanks for the er excellent stew.”</w:t>
      </w:r>
    </w:p>
    <w:p w:rsidRPr="00D73D87" w:rsidR="008A2829" w:rsidP="008A2829" w:rsidRDefault="007D604B" w14:paraId="2D594966" w14:textId="39984D54">
      <w:pPr>
        <w:spacing w:after="0" w:line="360" w:lineRule="auto"/>
        <w:ind w:firstLine="720"/>
        <w:rPr>
          <w:del w:author="Gary Smailes" w:date="2024-01-18T10:40:33.67Z" w:id="1842676707"/>
          <w:rFonts w:ascii="Times New Roman" w:hAnsi="Times New Roman"/>
          <w:sz w:val="24"/>
          <w:szCs w:val="24"/>
          <w:shd w:val="clear" w:color="auto" w:fill="FFFFFF"/>
          <w:lang w:val="en-GB"/>
        </w:rPr>
      </w:pPr>
      <w:r w:rsidRPr="002B6FDD">
        <w:rPr>
          <w:rFonts w:ascii="Times New Roman" w:hAnsi="Times New Roman" w:cs="Times New Roman"/>
          <w:color w:val="111111"/>
          <w:sz w:val="24"/>
          <w:szCs w:val="24"/>
          <w:shd w:val="clear" w:color="auto" w:fill="FFFFFF"/>
        </w:rPr>
        <w:t>José</w:t>
      </w:r>
      <w:r w:rsidRPr="00D73D87" w:rsidR="00EB57FC">
        <w:rPr>
          <w:rFonts w:ascii="Times New Roman" w:hAnsi="Times New Roman"/>
          <w:sz w:val="24"/>
          <w:szCs w:val="24"/>
          <w:shd w:val="clear" w:color="auto" w:fill="FFFFFF"/>
          <w:lang w:val="en-GB"/>
        </w:rPr>
        <w:t xml:space="preserve"> and Francisca</w:t>
      </w:r>
      <w:r w:rsidRPr="00D73D87" w:rsidR="008A2829">
        <w:rPr>
          <w:rFonts w:ascii="Times New Roman" w:hAnsi="Times New Roman"/>
          <w:sz w:val="24"/>
          <w:szCs w:val="24"/>
          <w:shd w:val="clear" w:color="auto" w:fill="FFFFFF"/>
          <w:lang w:val="en-GB"/>
        </w:rPr>
        <w:t xml:space="preserve"> </w:t>
      </w:r>
      <w:r w:rsidRPr="00D73D87" w:rsidR="00EB57FC">
        <w:rPr>
          <w:rFonts w:ascii="Times New Roman" w:hAnsi="Times New Roman"/>
          <w:sz w:val="24"/>
          <w:szCs w:val="24"/>
          <w:shd w:val="clear" w:color="auto" w:fill="FFFFFF"/>
          <w:lang w:val="en-GB"/>
        </w:rPr>
        <w:t>shook hands with my parents, said their farewells</w:t>
      </w:r>
      <w:r w:rsidRPr="00D73D87" w:rsidR="00006C77">
        <w:rPr>
          <w:rFonts w:ascii="Times New Roman" w:hAnsi="Times New Roman"/>
          <w:sz w:val="24"/>
          <w:szCs w:val="24"/>
          <w:shd w:val="clear" w:color="auto" w:fill="FFFFFF"/>
          <w:lang w:val="en-GB"/>
        </w:rPr>
        <w:t>,</w:t>
      </w:r>
      <w:r w:rsidRPr="00D73D87" w:rsidR="00EB57FC">
        <w:rPr>
          <w:rFonts w:ascii="Times New Roman" w:hAnsi="Times New Roman"/>
          <w:sz w:val="24"/>
          <w:szCs w:val="24"/>
          <w:shd w:val="clear" w:color="auto" w:fill="FFFFFF"/>
          <w:lang w:val="en-GB"/>
        </w:rPr>
        <w:t xml:space="preserve"> and </w:t>
      </w:r>
      <w:r w:rsidRPr="00D73D87" w:rsidR="008A2829">
        <w:rPr>
          <w:rFonts w:ascii="Times New Roman" w:hAnsi="Times New Roman"/>
          <w:sz w:val="24"/>
          <w:szCs w:val="24"/>
          <w:shd w:val="clear" w:color="auto" w:fill="FFFFFF"/>
          <w:lang w:val="en-GB"/>
        </w:rPr>
        <w:t>headed for the front door</w:t>
      </w:r>
      <w:r w:rsidRPr="00D73D87" w:rsidR="00EB57FC">
        <w:rPr>
          <w:rFonts w:ascii="Times New Roman" w:hAnsi="Times New Roman"/>
          <w:sz w:val="24"/>
          <w:szCs w:val="24"/>
          <w:shd w:val="clear" w:color="auto" w:fill="FFFFFF"/>
          <w:lang w:val="en-GB"/>
        </w:rPr>
        <w:t xml:space="preserve"> but </w:t>
      </w:r>
      <w:r w:rsidRPr="00D57F0E" w:rsidR="00D57F0E">
        <w:rPr>
          <w:rFonts w:ascii="Times New Roman" w:hAnsi="Times New Roman" w:cs="Times New Roman"/>
          <w:color w:val="111111"/>
          <w:sz w:val="24"/>
          <w:szCs w:val="24"/>
          <w:shd w:val="clear" w:color="auto" w:fill="FFFFFF"/>
        </w:rPr>
        <w:t>Lucía</w:t>
      </w:r>
      <w:r w:rsidRPr="00D73D87" w:rsidR="00EB57FC">
        <w:rPr>
          <w:rFonts w:ascii="Times New Roman" w:hAnsi="Times New Roman"/>
          <w:sz w:val="24"/>
          <w:szCs w:val="24"/>
          <w:shd w:val="clear" w:color="auto" w:fill="FFFFFF"/>
          <w:lang w:val="en-GB"/>
        </w:rPr>
        <w:t xml:space="preserve"> </w:t>
      </w:r>
      <w:r w:rsidRPr="00D73D87" w:rsidR="008A2829">
        <w:rPr>
          <w:rFonts w:ascii="Times New Roman" w:hAnsi="Times New Roman"/>
          <w:sz w:val="24"/>
          <w:szCs w:val="24"/>
          <w:shd w:val="clear" w:color="auto" w:fill="FFFFFF"/>
          <w:lang w:val="en-GB"/>
        </w:rPr>
        <w:t xml:space="preserve">hung back and held </w:t>
      </w:r>
      <w:r w:rsidRPr="00D73D87" w:rsidR="000759AF">
        <w:rPr>
          <w:rFonts w:ascii="Times New Roman" w:hAnsi="Times New Roman"/>
          <w:sz w:val="24"/>
          <w:szCs w:val="24"/>
          <w:shd w:val="clear" w:color="auto" w:fill="FFFFFF"/>
          <w:lang w:val="en-GB"/>
        </w:rPr>
        <w:t>my</w:t>
      </w:r>
      <w:r w:rsidRPr="00D73D87" w:rsidR="008A2829">
        <w:rPr>
          <w:rFonts w:ascii="Times New Roman" w:hAnsi="Times New Roman"/>
          <w:sz w:val="24"/>
          <w:szCs w:val="24"/>
          <w:shd w:val="clear" w:color="auto" w:fill="FFFFFF"/>
          <w:lang w:val="en-GB"/>
        </w:rPr>
        <w:t xml:space="preserve"> hand.</w:t>
      </w:r>
      <w:ins w:author="Gary Smailes" w:date="2024-01-18T10:40:34.03Z" w:id="425733582">
        <w:r w:rsidRPr="00D73D87" w:rsidR="008A2829">
          <w:rPr>
            <w:rFonts w:ascii="Times New Roman" w:hAnsi="Times New Roman"/>
            <w:sz w:val="24"/>
            <w:szCs w:val="24"/>
            <w:shd w:val="clear" w:color="auto" w:fill="FFFFFF"/>
            <w:lang w:val="en-GB"/>
          </w:rPr>
          <w:t xml:space="preserve"> </w:t>
        </w:r>
      </w:ins>
    </w:p>
    <w:p w:rsidRPr="00D73D87" w:rsidR="008A2829" w:rsidP="2DD51775" w:rsidRDefault="000759AF" w14:paraId="55619636" w14:textId="06170C1E">
      <w:pPr>
        <w:spacing w:after="0" w:line="360" w:lineRule="auto"/>
        <w:ind w:firstLine="0"/>
        <w:rPr>
          <w:del w:author="Gary Smailes" w:date="2024-01-18T10:40:37.127Z" w:id="828609997"/>
          <w:rFonts w:ascii="Times New Roman" w:hAnsi="Times New Roman"/>
          <w:sz w:val="24"/>
          <w:szCs w:val="24"/>
          <w:shd w:val="clear" w:color="auto" w:fill="FFFFFF"/>
          <w:lang w:val="en-GB"/>
        </w:rPr>
        <w:pPrChange w:author="Gary Smailes" w:date="2024-01-18T10:40:33.36Z">
          <w:pPr>
            <w:spacing w:after="0" w:line="360" w:lineRule="auto"/>
            <w:ind w:firstLine="720"/>
          </w:pPr>
        </w:pPrChange>
      </w:pPr>
      <w:r w:rsidRPr="00D73D87">
        <w:rPr>
          <w:rFonts w:ascii="Times New Roman" w:hAnsi="Times New Roman"/>
          <w:sz w:val="24"/>
          <w:szCs w:val="24"/>
          <w:shd w:val="clear" w:color="auto" w:fill="FFFFFF"/>
          <w:lang w:val="en-GB"/>
        </w:rPr>
        <w:t>I</w:t>
      </w:r>
      <w:r w:rsidRPr="00D73D87" w:rsidR="008A2829">
        <w:rPr>
          <w:rFonts w:ascii="Times New Roman" w:hAnsi="Times New Roman"/>
          <w:sz w:val="24"/>
          <w:szCs w:val="24"/>
          <w:shd w:val="clear" w:color="auto" w:fill="FFFFFF"/>
          <w:lang w:val="en-GB"/>
        </w:rPr>
        <w:t xml:space="preserve"> smiled lovingly at her.</w:t>
      </w:r>
      <w:ins w:author="Gary Smailes" w:date="2024-01-18T10:40:37.488Z" w:id="360157561">
        <w:r w:rsidRPr="00D73D87" w:rsidR="008A2829">
          <w:rPr>
            <w:rFonts w:ascii="Times New Roman" w:hAnsi="Times New Roman"/>
            <w:sz w:val="24"/>
            <w:szCs w:val="24"/>
            <w:shd w:val="clear" w:color="auto" w:fill="FFFFFF"/>
            <w:lang w:val="en-GB"/>
          </w:rPr>
          <w:t xml:space="preserve"> </w:t>
        </w:r>
      </w:ins>
    </w:p>
    <w:p w:rsidRPr="00D73D87" w:rsidR="008A2829" w:rsidP="2DD51775" w:rsidRDefault="008A2829" w14:paraId="1BCC6C63" w14:textId="14272192">
      <w:pPr>
        <w:spacing w:after="0" w:line="360" w:lineRule="auto"/>
        <w:ind w:firstLine="0"/>
        <w:rPr>
          <w:rFonts w:ascii="Times New Roman" w:hAnsi="Times New Roman"/>
          <w:sz w:val="24"/>
          <w:szCs w:val="24"/>
          <w:shd w:val="clear" w:color="auto" w:fill="FFFFFF"/>
          <w:lang w:val="en-GB"/>
        </w:rPr>
        <w:pPrChange w:author="Gary Smailes" w:date="2024-01-18T10:40:36.915Z">
          <w:pPr>
            <w:spacing w:after="0" w:line="360" w:lineRule="auto"/>
            <w:ind w:firstLine="720"/>
          </w:pPr>
        </w:pPrChange>
      </w:pPr>
      <w:r w:rsidRPr="00D73D87">
        <w:rPr>
          <w:rFonts w:ascii="Times New Roman" w:hAnsi="Times New Roman"/>
          <w:sz w:val="24"/>
          <w:szCs w:val="24"/>
          <w:shd w:val="clear" w:color="auto" w:fill="FFFFFF"/>
          <w:lang w:val="en-GB"/>
        </w:rPr>
        <w:t xml:space="preserve">She </w:t>
      </w:r>
      <w:r w:rsidR="00432369">
        <w:rPr>
          <w:rFonts w:ascii="Times New Roman" w:hAnsi="Times New Roman"/>
          <w:sz w:val="24"/>
          <w:szCs w:val="24"/>
          <w:shd w:val="clear" w:color="auto" w:fill="FFFFFF"/>
          <w:lang w:val="en-GB"/>
        </w:rPr>
        <w:t>glanced</w:t>
      </w:r>
      <w:r w:rsidRPr="00D73D87">
        <w:rPr>
          <w:rFonts w:ascii="Times New Roman" w:hAnsi="Times New Roman"/>
          <w:sz w:val="24"/>
          <w:szCs w:val="24"/>
          <w:shd w:val="clear" w:color="auto" w:fill="FFFFFF"/>
          <w:lang w:val="en-GB"/>
        </w:rPr>
        <w:t xml:space="preserve"> down</w:t>
      </w:r>
      <w:del w:author="Gary Smailes" w:date="2024-01-18T10:40:40.204Z" w:id="1013835073">
        <w:r w:rsidRPr="2DD51775" w:rsidDel="2DD51775">
          <w:rPr>
            <w:rFonts w:ascii="Times New Roman" w:hAnsi="Times New Roman"/>
            <w:sz w:val="24"/>
            <w:szCs w:val="24"/>
            <w:lang w:val="en-GB"/>
          </w:rPr>
          <w:delText xml:space="preserve"> demurely</w:delText>
        </w:r>
      </w:del>
      <w:r w:rsidRPr="00D73D87">
        <w:rPr>
          <w:rFonts w:ascii="Times New Roman" w:hAnsi="Times New Roman"/>
          <w:sz w:val="24"/>
          <w:szCs w:val="24"/>
          <w:shd w:val="clear" w:color="auto" w:fill="FFFFFF"/>
          <w:lang w:val="en-GB"/>
        </w:rPr>
        <w:t xml:space="preserve">.</w:t>
      </w:r>
    </w:p>
    <w:p w:rsidRPr="00D73D87" w:rsidR="008A2829" w:rsidP="008A2829" w:rsidRDefault="008A2829" w14:paraId="0C66D27B" w14:textId="69DBCCF1">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“How we do?” </w:t>
      </w:r>
      <w:r w:rsidRPr="00D73D87" w:rsidR="00051D9E">
        <w:rPr>
          <w:rFonts w:ascii="Times New Roman" w:hAnsi="Times New Roman"/>
          <w:sz w:val="24"/>
          <w:szCs w:val="24"/>
          <w:lang w:val="en-GB"/>
        </w:rPr>
        <w:t xml:space="preserve">I </w:t>
      </w:r>
      <w:proofErr w:type="gramStart"/>
      <w:r w:rsidRPr="00D73D87" w:rsidR="00051D9E">
        <w:rPr>
          <w:rFonts w:ascii="Times New Roman" w:hAnsi="Times New Roman"/>
          <w:sz w:val="24"/>
          <w:szCs w:val="24"/>
          <w:lang w:val="en-GB"/>
        </w:rPr>
        <w:t>said</w:t>
      </w:r>
      <w:proofErr w:type="gramEnd"/>
      <w:r w:rsidRPr="00D73D87">
        <w:rPr>
          <w:rFonts w:ascii="Times New Roman" w:hAnsi="Times New Roman"/>
          <w:sz w:val="24"/>
          <w:szCs w:val="24"/>
          <w:shd w:val="clear" w:color="auto" w:fill="FFFFFF"/>
          <w:lang w:val="en-GB"/>
        </w:rPr>
        <w:t>.</w:t>
      </w:r>
    </w:p>
    <w:p w:rsidRPr="00D73D87" w:rsidR="008A2829" w:rsidP="008A2829" w:rsidRDefault="008A2829" w14:paraId="5FA57B38" w14:textId="778CCE14">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t>
      </w:r>
      <w:r w:rsidRPr="00D73D87" w:rsidR="00B246B9">
        <w:rPr>
          <w:rFonts w:ascii="Times New Roman" w:hAnsi="Times New Roman"/>
          <w:sz w:val="24"/>
          <w:szCs w:val="24"/>
          <w:shd w:val="clear" w:color="auto" w:fill="FFFFFF"/>
          <w:lang w:val="en-GB"/>
        </w:rPr>
        <w:t>No idea</w:t>
      </w:r>
      <w:r w:rsidRPr="00D73D87">
        <w:rPr>
          <w:rFonts w:ascii="Times New Roman" w:hAnsi="Times New Roman"/>
          <w:sz w:val="24"/>
          <w:szCs w:val="24"/>
          <w:shd w:val="clear" w:color="auto" w:fill="FFFFFF"/>
          <w:lang w:val="en-GB"/>
        </w:rPr>
        <w:t>,” she said</w:t>
      </w:r>
      <w:r w:rsidRPr="00D73D87" w:rsidR="00B246B9">
        <w:rPr>
          <w:rFonts w:ascii="Times New Roman" w:hAnsi="Times New Roman"/>
          <w:sz w:val="24"/>
          <w:szCs w:val="24"/>
          <w:shd w:val="clear" w:color="auto" w:fill="FFFFFF"/>
          <w:lang w:val="en-GB"/>
        </w:rPr>
        <w:t>. “</w:t>
      </w:r>
      <w:r w:rsidRPr="00D73D87" w:rsidR="000759AF">
        <w:rPr>
          <w:rFonts w:ascii="Times New Roman" w:hAnsi="Times New Roman"/>
          <w:sz w:val="24"/>
          <w:szCs w:val="24"/>
          <w:shd w:val="clear" w:color="auto" w:fill="FFFFFF"/>
          <w:lang w:val="en-GB"/>
        </w:rPr>
        <w:t>I’ve never seen them disguise their feelings so tightly.”</w:t>
      </w:r>
    </w:p>
    <w:p w:rsidRPr="00D73D87" w:rsidR="000759AF" w:rsidP="008A2829" w:rsidRDefault="000759AF" w14:paraId="7D67A408" w14:textId="6AFC1C0B">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“Should I be worried?”</w:t>
      </w:r>
    </w:p>
    <w:p w:rsidRPr="00D73D87" w:rsidR="000759AF" w:rsidP="008A2829" w:rsidRDefault="000759AF" w14:paraId="1D7B44CD" w14:textId="5AA44499">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“I’ll let you know</w:t>
      </w:r>
      <w:r w:rsidRPr="00D73D87" w:rsidR="00890D98">
        <w:rPr>
          <w:rFonts w:ascii="Times New Roman" w:hAnsi="Times New Roman"/>
          <w:sz w:val="24"/>
          <w:szCs w:val="24"/>
          <w:shd w:val="clear" w:color="auto" w:fill="FFFFFF"/>
          <w:lang w:val="en-GB"/>
        </w:rPr>
        <w:t xml:space="preserve">, but what concerns me more is </w:t>
      </w:r>
      <w:r w:rsidRPr="00D73D87" w:rsidR="00F57370">
        <w:rPr>
          <w:rFonts w:ascii="Times New Roman" w:hAnsi="Times New Roman"/>
          <w:sz w:val="24"/>
          <w:szCs w:val="24"/>
          <w:shd w:val="clear" w:color="auto" w:fill="FFFFFF"/>
          <w:lang w:val="en-GB"/>
        </w:rPr>
        <w:t xml:space="preserve">when we need to discuss serious issues, </w:t>
      </w:r>
      <w:r w:rsidRPr="00D73D87" w:rsidR="00890D98">
        <w:rPr>
          <w:rFonts w:ascii="Times New Roman" w:hAnsi="Times New Roman"/>
          <w:sz w:val="24"/>
          <w:szCs w:val="24"/>
          <w:shd w:val="clear" w:color="auto" w:fill="FFFFFF"/>
          <w:lang w:val="en-GB"/>
        </w:rPr>
        <w:t>how little we understand each other. I was grateful El Rubio was there to translate but I wouldn’t want him along on every date.</w:t>
      </w:r>
      <w:r w:rsidRPr="00D73D87">
        <w:rPr>
          <w:rFonts w:ascii="Times New Roman" w:hAnsi="Times New Roman"/>
          <w:sz w:val="24"/>
          <w:szCs w:val="24"/>
          <w:shd w:val="clear" w:color="auto" w:fill="FFFFFF"/>
          <w:lang w:val="en-GB"/>
        </w:rPr>
        <w:t>”</w:t>
      </w:r>
    </w:p>
    <w:p w:rsidRPr="00D73D87" w:rsidR="00890D98" w:rsidP="008A2829" w:rsidRDefault="00890D98" w14:paraId="659AD448" w14:textId="4BEDEB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“Me neither but does this mean you want stop?”</w:t>
      </w:r>
    </w:p>
    <w:p w:rsidRPr="00D73D87" w:rsidR="00890D98" w:rsidP="008A2829" w:rsidRDefault="00890D98" w14:paraId="1A76317E" w14:textId="07C67283">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“No,” said </w:t>
      </w:r>
      <w:r w:rsidRPr="00D57F0E" w:rsidR="00D57F0E">
        <w:rPr>
          <w:rFonts w:ascii="Times New Roman" w:hAnsi="Times New Roman" w:cs="Times New Roman"/>
          <w:color w:val="111111"/>
          <w:sz w:val="24"/>
          <w:szCs w:val="24"/>
          <w:shd w:val="clear" w:color="auto" w:fill="FFFFFF"/>
        </w:rPr>
        <w:t>Lucía</w:t>
      </w:r>
      <w:r w:rsidRPr="00D73D87">
        <w:rPr>
          <w:rFonts w:ascii="Times New Roman" w:hAnsi="Times New Roman"/>
          <w:sz w:val="24"/>
          <w:szCs w:val="24"/>
          <w:shd w:val="clear" w:color="auto" w:fill="FFFFFF"/>
          <w:lang w:val="en-GB"/>
        </w:rPr>
        <w:t xml:space="preserve"> shaking her head vehemently and squeezing my hand more tightly.</w:t>
      </w:r>
    </w:p>
    <w:p w:rsidRPr="00D73D87" w:rsidR="00F57370" w:rsidP="008A2829" w:rsidRDefault="00F57370" w14:paraId="58E032E8" w14:textId="00811622">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“I happy keep trying,” I said.</w:t>
      </w:r>
    </w:p>
    <w:p w:rsidRPr="00D73D87" w:rsidR="00F57370" w:rsidP="008A2829" w:rsidRDefault="00F57370" w14:paraId="3049A81B" w14:textId="634CCAD3">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“Me too, but for how long?”</w:t>
      </w:r>
    </w:p>
    <w:p w:rsidRPr="00D73D87" w:rsidR="00F57370" w:rsidP="00F57370" w:rsidRDefault="00F57370" w14:paraId="767CF141" w14:textId="0896D3D0">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“As long as it takes.”</w:t>
      </w:r>
    </w:p>
    <w:p w:rsidRPr="00D73D87" w:rsidR="00F57370" w:rsidP="00F57370" w:rsidRDefault="00F57370" w14:paraId="0B5E0875" w14:textId="6B2103FF">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For the first time, she hugged me</w:t>
      </w:r>
      <w:del w:author="Gary Smailes" w:date="2024-01-18T10:40:53.732Z" w:id="1745747044">
        <w:r w:rsidRPr="2DD51775" w:rsidDel="2DD51775">
          <w:rPr>
            <w:rFonts w:ascii="Times New Roman" w:hAnsi="Times New Roman"/>
            <w:sz w:val="24"/>
            <w:szCs w:val="24"/>
            <w:lang w:val="en-GB"/>
          </w:rPr>
          <w:delText xml:space="preserve"> tightly</w:delText>
        </w:r>
      </w:del>
      <w:r w:rsidRPr="00D73D87">
        <w:rPr>
          <w:rFonts w:ascii="Times New Roman" w:hAnsi="Times New Roman"/>
          <w:sz w:val="24"/>
          <w:szCs w:val="24"/>
          <w:shd w:val="clear" w:color="auto" w:fill="FFFFFF"/>
          <w:lang w:val="en-GB"/>
        </w:rPr>
        <w:t>.</w:t>
      </w:r>
    </w:p>
    <w:p w:rsidRPr="00D73D87" w:rsidR="008A2829" w:rsidP="008A2829" w:rsidRDefault="008A2829" w14:paraId="6A74F892" w14:textId="77777777">
      <w:pPr>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br w:type="page"/>
      </w:r>
    </w:p>
    <w:p w:rsidRPr="00D73D87" w:rsidR="00D62187" w:rsidP="00D62187" w:rsidRDefault="00D62187" w14:paraId="432EB129" w14:textId="34C7000C">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lastRenderedPageBreak/>
        <w:t xml:space="preserve">Chapter </w:t>
      </w:r>
      <w:r w:rsidR="00A70F2B">
        <w:rPr>
          <w:rFonts w:ascii="Times New Roman" w:hAnsi="Times New Roman"/>
          <w:sz w:val="24"/>
          <w:szCs w:val="24"/>
          <w:lang w:val="en-GB"/>
        </w:rPr>
        <w:t>29</w:t>
      </w:r>
      <w:r w:rsidRPr="00D73D87" w:rsidR="00EB4D00">
        <w:rPr>
          <w:rFonts w:ascii="Times New Roman" w:hAnsi="Times New Roman"/>
          <w:sz w:val="24"/>
          <w:szCs w:val="24"/>
          <w:lang w:val="en-GB"/>
        </w:rPr>
        <w:t xml:space="preserve"> – Christmas in both your houses</w:t>
      </w:r>
    </w:p>
    <w:p w:rsidRPr="00D73D87" w:rsidR="00D62187" w:rsidP="00D62187" w:rsidRDefault="00D62187" w14:paraId="714F4D87" w14:textId="77777777">
      <w:pPr>
        <w:spacing w:after="0" w:line="360" w:lineRule="auto"/>
        <w:ind w:firstLine="720"/>
        <w:rPr>
          <w:rFonts w:ascii="Times New Roman" w:hAnsi="Times New Roman"/>
          <w:sz w:val="24"/>
          <w:szCs w:val="24"/>
          <w:shd w:val="clear" w:color="auto" w:fill="FFFFFF"/>
          <w:lang w:val="en-GB"/>
        </w:rPr>
      </w:pPr>
    </w:p>
    <w:p w:rsidRPr="00D73D87" w:rsidR="00C13E7B" w:rsidP="00D62187" w:rsidRDefault="00F57370" w14:paraId="0F1F0E86" w14:textId="07B424D3">
      <w:pPr>
        <w:spacing w:after="0" w:line="360" w:lineRule="auto"/>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Despite </w:t>
      </w:r>
      <w:r w:rsidRPr="00D73D87" w:rsidR="00C13E7B">
        <w:rPr>
          <w:rFonts w:ascii="Times New Roman" w:hAnsi="Times New Roman"/>
          <w:sz w:val="24"/>
          <w:szCs w:val="24"/>
          <w:shd w:val="clear" w:color="auto" w:fill="FFFFFF"/>
          <w:lang w:val="en-GB"/>
        </w:rPr>
        <w:t xml:space="preserve">the </w:t>
      </w:r>
      <w:r w:rsidRPr="00D73D87">
        <w:rPr>
          <w:rFonts w:ascii="Times New Roman" w:hAnsi="Times New Roman"/>
          <w:sz w:val="24"/>
          <w:szCs w:val="24"/>
          <w:shd w:val="clear" w:color="auto" w:fill="FFFFFF"/>
          <w:lang w:val="en-GB"/>
        </w:rPr>
        <w:t xml:space="preserve">constant communication </w:t>
      </w:r>
      <w:r w:rsidRPr="00D73D87" w:rsidR="00C13E7B">
        <w:rPr>
          <w:rFonts w:ascii="Times New Roman" w:hAnsi="Times New Roman"/>
          <w:sz w:val="24"/>
          <w:szCs w:val="24"/>
          <w:shd w:val="clear" w:color="auto" w:fill="FFFFFF"/>
          <w:lang w:val="en-GB"/>
        </w:rPr>
        <w:t>struggles</w:t>
      </w:r>
      <w:r w:rsidRPr="00D73D87">
        <w:rPr>
          <w:rFonts w:ascii="Times New Roman" w:hAnsi="Times New Roman"/>
          <w:sz w:val="24"/>
          <w:szCs w:val="24"/>
          <w:shd w:val="clear" w:color="auto" w:fill="FFFFFF"/>
          <w:lang w:val="en-GB"/>
        </w:rPr>
        <w:t xml:space="preserve"> </w:t>
      </w:r>
      <w:r w:rsidRPr="00D73D87" w:rsidR="003230C3">
        <w:rPr>
          <w:rFonts w:ascii="Times New Roman" w:hAnsi="Times New Roman"/>
          <w:sz w:val="24"/>
          <w:szCs w:val="24"/>
          <w:shd w:val="clear" w:color="auto" w:fill="FFFFFF"/>
          <w:lang w:val="en-GB"/>
        </w:rPr>
        <w:t xml:space="preserve">with </w:t>
      </w:r>
      <w:r w:rsidRPr="00D57F0E" w:rsidR="00D57F0E">
        <w:rPr>
          <w:rFonts w:ascii="Times New Roman" w:hAnsi="Times New Roman" w:cs="Times New Roman"/>
          <w:color w:val="111111"/>
          <w:sz w:val="24"/>
          <w:szCs w:val="24"/>
          <w:shd w:val="clear" w:color="auto" w:fill="FFFFFF"/>
        </w:rPr>
        <w:t>Lucía</w:t>
      </w:r>
      <w:r w:rsidRPr="00D73D87" w:rsidR="003230C3">
        <w:rPr>
          <w:rFonts w:ascii="Times New Roman" w:hAnsi="Times New Roman"/>
          <w:sz w:val="24"/>
          <w:szCs w:val="24"/>
          <w:shd w:val="clear" w:color="auto" w:fill="FFFFFF"/>
          <w:lang w:val="en-GB"/>
        </w:rPr>
        <w:t xml:space="preserve"> and her family</w:t>
      </w:r>
      <w:r w:rsidRPr="00D73D87" w:rsidR="003205B6">
        <w:rPr>
          <w:rFonts w:ascii="Times New Roman" w:hAnsi="Times New Roman"/>
          <w:sz w:val="24"/>
          <w:szCs w:val="24"/>
          <w:shd w:val="clear" w:color="auto" w:fill="FFFFFF"/>
          <w:lang w:val="en-GB"/>
        </w:rPr>
        <w:t>,</w:t>
      </w:r>
      <w:r w:rsidRPr="00D73D87" w:rsidR="003230C3">
        <w:rPr>
          <w:rFonts w:ascii="Times New Roman" w:hAnsi="Times New Roman"/>
          <w:sz w:val="24"/>
          <w:szCs w:val="24"/>
          <w:shd w:val="clear" w:color="auto" w:fill="FFFFFF"/>
          <w:lang w:val="en-GB"/>
        </w:rPr>
        <w:t xml:space="preserve"> </w:t>
      </w:r>
      <w:r w:rsidRPr="00D73D87" w:rsidR="000C2F6B">
        <w:rPr>
          <w:rFonts w:ascii="Times New Roman" w:hAnsi="Times New Roman"/>
          <w:sz w:val="24"/>
          <w:szCs w:val="24"/>
          <w:shd w:val="clear" w:color="auto" w:fill="FFFFFF"/>
          <w:lang w:val="en-GB"/>
        </w:rPr>
        <w:t xml:space="preserve">somehow </w:t>
      </w:r>
      <w:r w:rsidRPr="00D73D87">
        <w:rPr>
          <w:rFonts w:ascii="Times New Roman" w:hAnsi="Times New Roman"/>
          <w:sz w:val="24"/>
          <w:szCs w:val="24"/>
          <w:shd w:val="clear" w:color="auto" w:fill="FFFFFF"/>
          <w:lang w:val="en-GB"/>
        </w:rPr>
        <w:t xml:space="preserve">our relationship </w:t>
      </w:r>
      <w:del w:author="Gary Smailes" w:date="2024-01-18T10:45:05.896Z" w:id="2045564583">
        <w:r w:rsidRPr="2DD51775" w:rsidDel="2DD51775">
          <w:rPr>
            <w:rFonts w:ascii="Times New Roman" w:hAnsi="Times New Roman"/>
            <w:sz w:val="24"/>
            <w:szCs w:val="24"/>
            <w:lang w:val="en-GB"/>
          </w:rPr>
          <w:delText xml:space="preserve">miraculously </w:delText>
        </w:r>
      </w:del>
      <w:r w:rsidRPr="00D73D87">
        <w:rPr>
          <w:rFonts w:ascii="Times New Roman" w:hAnsi="Times New Roman"/>
          <w:sz w:val="24"/>
          <w:szCs w:val="24"/>
          <w:shd w:val="clear" w:color="auto" w:fill="FFFFFF"/>
          <w:lang w:val="en-GB"/>
        </w:rPr>
        <w:t>continued to blossom through the winter</w:t>
      </w:r>
      <w:r w:rsidRPr="00D73D87" w:rsidR="003230C3">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 xml:space="preserve"> </w:t>
      </w:r>
      <w:r w:rsidRPr="00D73D87" w:rsidR="003230C3">
        <w:rPr>
          <w:rFonts w:ascii="Times New Roman" w:hAnsi="Times New Roman"/>
          <w:sz w:val="24"/>
          <w:szCs w:val="24"/>
          <w:shd w:val="clear" w:color="auto" w:fill="FFFFFF"/>
          <w:lang w:val="en-GB"/>
        </w:rPr>
        <w:t>S</w:t>
      </w:r>
      <w:r w:rsidRPr="00D73D87">
        <w:rPr>
          <w:rFonts w:ascii="Times New Roman" w:hAnsi="Times New Roman"/>
          <w:sz w:val="24"/>
          <w:szCs w:val="24"/>
          <w:shd w:val="clear" w:color="auto" w:fill="FFFFFF"/>
          <w:lang w:val="en-GB"/>
        </w:rPr>
        <w:t xml:space="preserve">lowly our basic level of </w:t>
      </w:r>
      <w:r w:rsidRPr="00D73D87" w:rsidR="000C2F6B">
        <w:rPr>
          <w:rFonts w:ascii="Times New Roman" w:hAnsi="Times New Roman"/>
          <w:sz w:val="24"/>
          <w:szCs w:val="24"/>
          <w:shd w:val="clear" w:color="auto" w:fill="FFFFFF"/>
          <w:lang w:val="en-GB"/>
        </w:rPr>
        <w:t xml:space="preserve">understanding </w:t>
      </w:r>
      <w:r w:rsidRPr="00D73D87" w:rsidR="00006C77">
        <w:rPr>
          <w:rFonts w:ascii="Times New Roman" w:hAnsi="Times New Roman"/>
          <w:sz w:val="24"/>
          <w:szCs w:val="24"/>
          <w:shd w:val="clear" w:color="auto" w:fill="FFFFFF"/>
          <w:lang w:val="en-GB"/>
        </w:rPr>
        <w:t xml:space="preserve">of </w:t>
      </w:r>
      <w:r w:rsidRPr="00D73D87" w:rsidR="000C2F6B">
        <w:rPr>
          <w:rFonts w:ascii="Times New Roman" w:hAnsi="Times New Roman"/>
          <w:sz w:val="24"/>
          <w:szCs w:val="24"/>
          <w:shd w:val="clear" w:color="auto" w:fill="FFFFFF"/>
          <w:lang w:val="en-GB"/>
        </w:rPr>
        <w:t>each other</w:t>
      </w:r>
      <w:r w:rsidRPr="00D73D87">
        <w:rPr>
          <w:rFonts w:ascii="Times New Roman" w:hAnsi="Times New Roman"/>
          <w:sz w:val="24"/>
          <w:szCs w:val="24"/>
          <w:shd w:val="clear" w:color="auto" w:fill="FFFFFF"/>
          <w:lang w:val="en-GB"/>
        </w:rPr>
        <w:t xml:space="preserve"> improved</w:t>
      </w:r>
      <w:ins w:author="Gary Smailes" w:date="2024-01-18T10:45:14.184Z" w:id="1954666593">
        <w:r w:rsidRPr="00D73D87">
          <w:rPr>
            <w:rFonts w:ascii="Times New Roman" w:hAnsi="Times New Roman"/>
            <w:sz w:val="24"/>
            <w:szCs w:val="24"/>
            <w:shd w:val="clear" w:color="auto" w:fill="FFFFFF"/>
            <w:lang w:val="en-GB"/>
          </w:rPr>
          <w:t xml:space="preserve">,</w:t>
        </w:r>
      </w:ins>
      <w:r w:rsidRPr="00D73D87">
        <w:rPr>
          <w:rFonts w:ascii="Times New Roman" w:hAnsi="Times New Roman"/>
          <w:sz w:val="24"/>
          <w:szCs w:val="24"/>
          <w:shd w:val="clear" w:color="auto" w:fill="FFFFFF"/>
          <w:lang w:val="en-GB"/>
        </w:rPr>
        <w:t xml:space="preserve"> but as soon as the conversation turned to more complex issues, we were both lost. </w:t>
      </w:r>
      <w:r w:rsidRPr="00D73D87" w:rsidR="00006C77">
        <w:rPr>
          <w:rFonts w:ascii="Times New Roman" w:hAnsi="Times New Roman"/>
          <w:sz w:val="24"/>
          <w:szCs w:val="24"/>
          <w:shd w:val="clear" w:color="auto" w:fill="FFFFFF"/>
          <w:lang w:val="en-GB"/>
        </w:rPr>
        <w:t>She,</w:t>
      </w:r>
      <w:r w:rsidRPr="00D73D87">
        <w:rPr>
          <w:rFonts w:ascii="Times New Roman" w:hAnsi="Times New Roman"/>
          <w:sz w:val="24"/>
          <w:szCs w:val="24"/>
          <w:shd w:val="clear" w:color="auto" w:fill="FFFFFF"/>
          <w:lang w:val="en-GB"/>
        </w:rPr>
        <w:t xml:space="preserve"> tryin</w:t>
      </w:r>
      <w:r w:rsidRPr="00D73D87" w:rsidR="004C09BA">
        <w:rPr>
          <w:rFonts w:ascii="Times New Roman" w:hAnsi="Times New Roman"/>
          <w:sz w:val="24"/>
          <w:szCs w:val="24"/>
          <w:shd w:val="clear" w:color="auto" w:fill="FFFFFF"/>
          <w:lang w:val="en-GB"/>
        </w:rPr>
        <w:t xml:space="preserve">g </w:t>
      </w:r>
      <w:r w:rsidRPr="00D73D87">
        <w:rPr>
          <w:rFonts w:ascii="Times New Roman" w:hAnsi="Times New Roman"/>
          <w:sz w:val="24"/>
          <w:szCs w:val="24"/>
          <w:shd w:val="clear" w:color="auto" w:fill="FFFFFF"/>
          <w:lang w:val="en-GB"/>
        </w:rPr>
        <w:t>to explain them in simple terms</w:t>
      </w:r>
      <w:r w:rsidRPr="00D73D87" w:rsidR="00006C77">
        <w:rPr>
          <w:rFonts w:ascii="Times New Roman" w:hAnsi="Times New Roman"/>
          <w:sz w:val="24"/>
          <w:szCs w:val="24"/>
          <w:shd w:val="clear" w:color="auto" w:fill="FFFFFF"/>
          <w:lang w:val="en-GB"/>
        </w:rPr>
        <w:t>,</w:t>
      </w:r>
      <w:r w:rsidRPr="00D73D87" w:rsidR="004C09BA">
        <w:rPr>
          <w:rFonts w:ascii="Times New Roman" w:hAnsi="Times New Roman"/>
          <w:sz w:val="24"/>
          <w:szCs w:val="24"/>
          <w:shd w:val="clear" w:color="auto" w:fill="FFFFFF"/>
          <w:lang w:val="en-GB"/>
        </w:rPr>
        <w:t xml:space="preserve"> and </w:t>
      </w:r>
      <w:r w:rsidRPr="00D73D87" w:rsidR="00006C77">
        <w:rPr>
          <w:rFonts w:ascii="Times New Roman" w:hAnsi="Times New Roman"/>
          <w:sz w:val="24"/>
          <w:szCs w:val="24"/>
          <w:shd w:val="clear" w:color="auto" w:fill="FFFFFF"/>
          <w:lang w:val="en-GB"/>
        </w:rPr>
        <w:t>I,</w:t>
      </w:r>
      <w:r w:rsidRPr="00D73D87" w:rsidR="004C09BA">
        <w:rPr>
          <w:rFonts w:ascii="Times New Roman" w:hAnsi="Times New Roman"/>
          <w:sz w:val="24"/>
          <w:szCs w:val="24"/>
          <w:shd w:val="clear" w:color="auto" w:fill="FFFFFF"/>
          <w:lang w:val="en-GB"/>
        </w:rPr>
        <w:t xml:space="preserve"> grasping the point.</w:t>
      </w:r>
    </w:p>
    <w:p w:rsidRPr="00D73D87" w:rsidR="004C09BA" w:rsidP="00C13E7B" w:rsidRDefault="004C09BA" w14:paraId="097C385F" w14:textId="7134F20E">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I still </w:t>
      </w:r>
      <w:r w:rsidRPr="00D73D87">
        <w:rPr>
          <w:rFonts w:ascii="Times New Roman" w:hAnsi="Times New Roman"/>
          <w:sz w:val="24"/>
          <w:szCs w:val="24"/>
          <w:shd w:val="clear" w:color="auto" w:fill="FFFFFF"/>
          <w:lang w:val="en-GB"/>
        </w:rPr>
        <w:t xml:space="preserve">failed to</w:t>
      </w:r>
      <w:r w:rsidRPr="00D73D87">
        <w:rPr>
          <w:rFonts w:ascii="Times New Roman" w:hAnsi="Times New Roman"/>
          <w:sz w:val="24"/>
          <w:szCs w:val="24"/>
          <w:shd w:val="clear" w:color="auto" w:fill="FFFFFF"/>
          <w:lang w:val="en-GB"/>
        </w:rPr>
        <w:t xml:space="preserve"> </w:t>
      </w:r>
      <w:r w:rsidRPr="00D73D87" w:rsidR="00274914">
        <w:rPr>
          <w:rFonts w:ascii="Times New Roman" w:hAnsi="Times New Roman"/>
          <w:sz w:val="24"/>
          <w:szCs w:val="24"/>
          <w:shd w:val="clear" w:color="auto" w:fill="FFFFFF"/>
          <w:lang w:val="en-GB"/>
        </w:rPr>
        <w:t>accept</w:t>
      </w:r>
      <w:r w:rsidRPr="00D73D87">
        <w:rPr>
          <w:rFonts w:ascii="Times New Roman" w:hAnsi="Times New Roman"/>
          <w:sz w:val="24"/>
          <w:szCs w:val="24"/>
          <w:shd w:val="clear" w:color="auto" w:fill="FFFFFF"/>
          <w:lang w:val="en-GB"/>
        </w:rPr>
        <w:t xml:space="preserve"> why I </w:t>
      </w:r>
      <w:r w:rsidRPr="00D73D87">
        <w:rPr>
          <w:rFonts w:ascii="Times New Roman" w:hAnsi="Times New Roman"/>
          <w:sz w:val="24"/>
          <w:szCs w:val="24"/>
          <w:shd w:val="clear" w:color="auto" w:fill="FFFFFF"/>
          <w:lang w:val="en-GB"/>
        </w:rPr>
        <w:t xml:space="preserve">wasn’t</w:t>
      </w:r>
      <w:r w:rsidRPr="00D73D87">
        <w:rPr>
          <w:rFonts w:ascii="Times New Roman" w:hAnsi="Times New Roman"/>
          <w:sz w:val="24"/>
          <w:szCs w:val="24"/>
          <w:shd w:val="clear" w:color="auto" w:fill="FFFFFF"/>
          <w:lang w:val="en-GB"/>
        </w:rPr>
        <w:t xml:space="preserve"> allowed to take </w:t>
      </w:r>
      <w:r w:rsidRPr="00D57F0E" w:rsidR="00D57F0E">
        <w:rPr>
          <w:rFonts w:ascii="Times New Roman" w:hAnsi="Times New Roman" w:cs="Times New Roman"/>
          <w:color w:val="111111"/>
          <w:sz w:val="24"/>
          <w:szCs w:val="24"/>
          <w:shd w:val="clear" w:color="auto" w:fill="FFFFFF"/>
        </w:rPr>
        <w:t>Lucía</w:t>
      </w:r>
      <w:r w:rsidRPr="00D73D87">
        <w:rPr>
          <w:rFonts w:ascii="Times New Roman" w:hAnsi="Times New Roman"/>
          <w:sz w:val="24"/>
          <w:szCs w:val="24"/>
          <w:shd w:val="clear" w:color="auto" w:fill="FFFFFF"/>
          <w:lang w:val="en-GB"/>
        </w:rPr>
        <w:t xml:space="preserve"> away for a weekend or stay out beyond midnight without a host of family </w:t>
      </w:r>
      <w:r w:rsidRPr="00D73D87" w:rsidR="00C13E7B">
        <w:rPr>
          <w:rFonts w:ascii="Times New Roman" w:hAnsi="Times New Roman"/>
          <w:sz w:val="24"/>
          <w:szCs w:val="24"/>
          <w:shd w:val="clear" w:color="auto" w:fill="FFFFFF"/>
          <w:lang w:val="en-GB"/>
        </w:rPr>
        <w:t>trotting</w:t>
      </w:r>
      <w:r w:rsidRPr="00D73D87">
        <w:rPr>
          <w:rFonts w:ascii="Times New Roman" w:hAnsi="Times New Roman"/>
          <w:sz w:val="24"/>
          <w:szCs w:val="24"/>
          <w:shd w:val="clear" w:color="auto" w:fill="FFFFFF"/>
          <w:lang w:val="en-GB"/>
        </w:rPr>
        <w:t xml:space="preserve"> along</w:t>
      </w:r>
      <w:r w:rsidRPr="00D73D87" w:rsidR="00C13E7B">
        <w:rPr>
          <w:rFonts w:ascii="Times New Roman" w:hAnsi="Times New Roman"/>
          <w:sz w:val="24"/>
          <w:szCs w:val="24"/>
          <w:shd w:val="clear" w:color="auto" w:fill="FFFFFF"/>
          <w:lang w:val="en-GB"/>
        </w:rPr>
        <w:t xml:space="preserve"> in </w:t>
      </w:r>
      <w:r w:rsidRPr="00D73D87" w:rsidR="00C13E7B">
        <w:rPr>
          <w:rFonts w:ascii="Times New Roman" w:hAnsi="Times New Roman"/>
          <w:sz w:val="24"/>
          <w:szCs w:val="24"/>
          <w:shd w:val="clear" w:color="auto" w:fill="FFFFFF"/>
          <w:lang w:val="en-GB"/>
        </w:rPr>
        <w:t>close proximity</w:t>
      </w:r>
      <w:r w:rsidRPr="00D73D87">
        <w:rPr>
          <w:rFonts w:ascii="Times New Roman" w:hAnsi="Times New Roman"/>
          <w:sz w:val="24"/>
          <w:szCs w:val="24"/>
          <w:shd w:val="clear" w:color="auto" w:fill="FFFFFF"/>
          <w:lang w:val="en-GB"/>
        </w:rPr>
        <w:t xml:space="preserve">. I had several heated and frustrating arguments with </w:t>
      </w:r>
      <w:r w:rsidRPr="00D73D87" w:rsidR="000C2F6B">
        <w:rPr>
          <w:rFonts w:ascii="Times New Roman" w:hAnsi="Times New Roman"/>
          <w:sz w:val="24"/>
          <w:szCs w:val="24"/>
          <w:shd w:val="clear" w:color="auto" w:fill="FFFFFF"/>
          <w:lang w:val="en-GB"/>
        </w:rPr>
        <w:t>her father</w:t>
      </w:r>
      <w:ins w:author="Gary Smailes" w:date="2024-01-18T10:45:36.336Z" w:id="1839306318">
        <w:r w:rsidRPr="00D73D87" w:rsidR="000C2F6B">
          <w:rPr>
            <w:rFonts w:ascii="Times New Roman" w:hAnsi="Times New Roman"/>
            <w:sz w:val="24"/>
            <w:szCs w:val="24"/>
            <w:shd w:val="clear" w:color="auto" w:fill="FFFFFF"/>
            <w:lang w:val="en-GB"/>
          </w:rPr>
          <w:t>,</w:t>
        </w:r>
      </w:ins>
      <w:r w:rsidRPr="00D73D87">
        <w:rPr>
          <w:rFonts w:ascii="Times New Roman" w:hAnsi="Times New Roman"/>
          <w:sz w:val="24"/>
          <w:szCs w:val="24"/>
          <w:shd w:val="clear" w:color="auto" w:fill="FFFFFF"/>
          <w:lang w:val="en-GB"/>
        </w:rPr>
        <w:t xml:space="preserve"> who was determined to keep a tight rein on his unwed daughter.</w:t>
      </w:r>
    </w:p>
    <w:p w:rsidRPr="00D73D87" w:rsidR="00C95E71" w:rsidP="004C09BA" w:rsidRDefault="004C09BA" w14:paraId="151C9F35" w14:textId="36551940">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I assumed things were </w:t>
      </w:r>
      <w:r w:rsidRPr="00D73D87" w:rsidR="000C2F6B">
        <w:rPr>
          <w:rFonts w:ascii="Times New Roman" w:hAnsi="Times New Roman"/>
          <w:sz w:val="24"/>
          <w:szCs w:val="24"/>
          <w:shd w:val="clear" w:color="auto" w:fill="FFFFFF"/>
          <w:lang w:val="en-GB"/>
        </w:rPr>
        <w:t>heading to an increased tolerance level</w:t>
      </w:r>
      <w:r w:rsidRPr="00D73D87">
        <w:rPr>
          <w:rFonts w:ascii="Times New Roman" w:hAnsi="Times New Roman"/>
          <w:sz w:val="24"/>
          <w:szCs w:val="24"/>
          <w:shd w:val="clear" w:color="auto" w:fill="FFFFFF"/>
          <w:lang w:val="en-GB"/>
        </w:rPr>
        <w:t xml:space="preserve"> when I was </w:t>
      </w:r>
      <w:r w:rsidRPr="00D73D87" w:rsidR="00F57370">
        <w:rPr>
          <w:rFonts w:ascii="Times New Roman" w:hAnsi="Times New Roman"/>
          <w:sz w:val="24"/>
          <w:szCs w:val="24"/>
          <w:shd w:val="clear" w:color="auto" w:fill="FFFFFF"/>
          <w:lang w:val="en-GB"/>
        </w:rPr>
        <w:t xml:space="preserve">invited to join </w:t>
      </w:r>
      <w:r w:rsidRPr="00D57F0E" w:rsidR="00D57F0E">
        <w:rPr>
          <w:rFonts w:ascii="Times New Roman" w:hAnsi="Times New Roman" w:cs="Times New Roman"/>
          <w:color w:val="111111"/>
          <w:sz w:val="24"/>
          <w:szCs w:val="24"/>
          <w:shd w:val="clear" w:color="auto" w:fill="FFFFFF"/>
        </w:rPr>
        <w:t>Lucía</w:t>
      </w:r>
      <w:r w:rsidRPr="00D73D87" w:rsidR="00C95E71">
        <w:rPr>
          <w:rFonts w:ascii="Times New Roman" w:hAnsi="Times New Roman"/>
          <w:sz w:val="24"/>
          <w:szCs w:val="24"/>
          <w:shd w:val="clear" w:color="auto" w:fill="FFFFFF"/>
          <w:lang w:val="en-GB"/>
        </w:rPr>
        <w:t xml:space="preserve">’s family </w:t>
      </w:r>
      <w:r w:rsidRPr="00D73D87">
        <w:rPr>
          <w:rFonts w:ascii="Times New Roman" w:hAnsi="Times New Roman"/>
          <w:sz w:val="24"/>
          <w:szCs w:val="24"/>
          <w:shd w:val="clear" w:color="auto" w:fill="FFFFFF"/>
          <w:lang w:val="en-GB"/>
        </w:rPr>
        <w:t xml:space="preserve">at their house on Christmas Eve. </w:t>
      </w:r>
      <w:r w:rsidRPr="00D73D87" w:rsidR="00C95E71">
        <w:rPr>
          <w:rFonts w:ascii="Times New Roman" w:hAnsi="Times New Roman"/>
          <w:sz w:val="24"/>
          <w:szCs w:val="24"/>
          <w:shd w:val="clear" w:color="auto" w:fill="FFFFFF"/>
          <w:lang w:val="en-GB"/>
        </w:rPr>
        <w:t xml:space="preserve">It was only close relatives</w:t>
      </w:r>
      <w:ins w:author="Gary Smailes" w:date="2024-01-18T10:45:53.365Z" w:id="1841609220">
        <w:r w:rsidRPr="00D73D87" w:rsidR="00C95E71">
          <w:rPr>
            <w:rFonts w:ascii="Times New Roman" w:hAnsi="Times New Roman"/>
            <w:sz w:val="24"/>
            <w:szCs w:val="24"/>
            <w:shd w:val="clear" w:color="auto" w:fill="FFFFFF"/>
            <w:lang w:val="en-GB"/>
          </w:rPr>
          <w:t xml:space="preserve">,</w:t>
        </w:r>
      </w:ins>
      <w:r w:rsidRPr="00D73D87" w:rsidR="00C95E71">
        <w:rPr>
          <w:rFonts w:ascii="Times New Roman" w:hAnsi="Times New Roman"/>
          <w:sz w:val="24"/>
          <w:szCs w:val="24"/>
          <w:shd w:val="clear" w:color="auto" w:fill="FFFFFF"/>
          <w:lang w:val="en-GB"/>
        </w:rPr>
        <w:t xml:space="preserve"> so there </w:t>
      </w:r>
      <w:r w:rsidR="004C46B6">
        <w:rPr>
          <w:rFonts w:ascii="Times New Roman" w:hAnsi="Times New Roman"/>
          <w:sz w:val="24"/>
          <w:szCs w:val="24"/>
          <w:shd w:val="clear" w:color="auto" w:fill="FFFFFF"/>
          <w:lang w:val="en-GB"/>
        </w:rPr>
        <w:t>will</w:t>
      </w:r>
      <w:r w:rsidRPr="00D73D87" w:rsidR="00C95E71">
        <w:rPr>
          <w:rFonts w:ascii="Times New Roman" w:hAnsi="Times New Roman"/>
          <w:sz w:val="24"/>
          <w:szCs w:val="24"/>
          <w:shd w:val="clear" w:color="auto" w:fill="FFFFFF"/>
          <w:lang w:val="en-GB"/>
        </w:rPr>
        <w:t xml:space="preserve"> be s</w:t>
      </w:r>
      <w:r w:rsidRPr="00D73D87" w:rsidR="00E91681">
        <w:rPr>
          <w:rFonts w:ascii="Times New Roman" w:hAnsi="Times New Roman"/>
          <w:sz w:val="24"/>
          <w:szCs w:val="24"/>
          <w:shd w:val="clear" w:color="auto" w:fill="FFFFFF"/>
          <w:lang w:val="en-GB"/>
        </w:rPr>
        <w:t xml:space="preserve">even </w:t>
      </w:r>
      <w:r w:rsidRPr="00D73D87" w:rsidR="00C95E71">
        <w:rPr>
          <w:rFonts w:ascii="Times New Roman" w:hAnsi="Times New Roman"/>
          <w:sz w:val="24"/>
          <w:szCs w:val="24"/>
          <w:shd w:val="clear" w:color="auto" w:fill="FFFFFF"/>
          <w:lang w:val="en-GB"/>
        </w:rPr>
        <w:t xml:space="preserve">of us. </w:t>
      </w:r>
      <w:r w:rsidRPr="00D73D87" w:rsidR="000C2F6B">
        <w:rPr>
          <w:rFonts w:ascii="Times New Roman" w:hAnsi="Times New Roman"/>
          <w:sz w:val="24"/>
          <w:szCs w:val="24"/>
          <w:shd w:val="clear" w:color="auto" w:fill="FFFFFF"/>
          <w:lang w:val="en-GB"/>
        </w:rPr>
        <w:t xml:space="preserve">At least I should remember their names, I thought, but </w:t>
      </w:r>
      <w:r w:rsidRPr="00D73D87" w:rsidR="003230C3">
        <w:rPr>
          <w:rFonts w:ascii="Times New Roman" w:hAnsi="Times New Roman"/>
          <w:sz w:val="24"/>
          <w:szCs w:val="24"/>
          <w:shd w:val="clear" w:color="auto" w:fill="FFFFFF"/>
          <w:lang w:val="en-GB"/>
        </w:rPr>
        <w:t>had no idea what the etiquette was with regards to presents</w:t>
      </w:r>
      <w:r w:rsidRPr="00D73D87" w:rsidR="000C2F6B">
        <w:rPr>
          <w:rFonts w:ascii="Times New Roman" w:hAnsi="Times New Roman"/>
          <w:sz w:val="24"/>
          <w:szCs w:val="24"/>
          <w:shd w:val="clear" w:color="auto" w:fill="FFFFFF"/>
          <w:lang w:val="en-GB"/>
        </w:rPr>
        <w:t>.</w:t>
      </w:r>
      <w:r w:rsidRPr="00D73D87" w:rsidR="003230C3">
        <w:rPr>
          <w:rFonts w:ascii="Times New Roman" w:hAnsi="Times New Roman"/>
          <w:sz w:val="24"/>
          <w:szCs w:val="24"/>
          <w:shd w:val="clear" w:color="auto" w:fill="FFFFFF"/>
          <w:lang w:val="en-GB"/>
        </w:rPr>
        <w:t xml:space="preserve"> I took an enormous </w:t>
      </w:r>
      <w:r w:rsidRPr="00D73D87" w:rsidR="000C2F6B">
        <w:rPr>
          <w:rFonts w:ascii="Times New Roman" w:hAnsi="Times New Roman"/>
          <w:sz w:val="24"/>
          <w:szCs w:val="24"/>
          <w:shd w:val="clear" w:color="auto" w:fill="FFFFFF"/>
          <w:lang w:val="en-GB"/>
        </w:rPr>
        <w:t xml:space="preserve">bouquet, and a treasured </w:t>
      </w:r>
      <w:r w:rsidRPr="00D73D87" w:rsidR="003230C3">
        <w:rPr>
          <w:rFonts w:ascii="Times New Roman" w:hAnsi="Times New Roman"/>
          <w:sz w:val="24"/>
          <w:szCs w:val="24"/>
          <w:shd w:val="clear" w:color="auto" w:fill="FFFFFF"/>
          <w:lang w:val="en-GB"/>
        </w:rPr>
        <w:t xml:space="preserve">box of </w:t>
      </w:r>
      <w:r w:rsidRPr="00D73D87" w:rsidR="000C2F6B">
        <w:rPr>
          <w:rFonts w:ascii="Times New Roman" w:hAnsi="Times New Roman"/>
          <w:sz w:val="24"/>
          <w:szCs w:val="24"/>
          <w:shd w:val="clear" w:color="auto" w:fill="FFFFFF"/>
          <w:lang w:val="en-GB"/>
        </w:rPr>
        <w:t xml:space="preserve">Lindt </w:t>
      </w:r>
      <w:r w:rsidRPr="00D73D87" w:rsidR="003230C3">
        <w:rPr>
          <w:rFonts w:ascii="Times New Roman" w:hAnsi="Times New Roman"/>
          <w:sz w:val="24"/>
          <w:szCs w:val="24"/>
          <w:shd w:val="clear" w:color="auto" w:fill="FFFFFF"/>
          <w:lang w:val="en-GB"/>
        </w:rPr>
        <w:t>ch</w:t>
      </w:r>
      <w:r w:rsidRPr="00D73D87" w:rsidR="00C95E71">
        <w:rPr>
          <w:rFonts w:ascii="Times New Roman" w:hAnsi="Times New Roman"/>
          <w:sz w:val="24"/>
          <w:szCs w:val="24"/>
          <w:shd w:val="clear" w:color="auto" w:fill="FFFFFF"/>
          <w:lang w:val="en-GB"/>
        </w:rPr>
        <w:t>ocolates</w:t>
      </w:r>
      <w:ins w:author="Gary Smailes" w:date="2024-01-18T10:46:08.595Z" w:id="284451300">
        <w:r w:rsidRPr="00D73D87" w:rsidR="00C95E71">
          <w:rPr>
            <w:rFonts w:ascii="Times New Roman" w:hAnsi="Times New Roman"/>
            <w:sz w:val="24"/>
            <w:szCs w:val="24"/>
            <w:shd w:val="clear" w:color="auto" w:fill="FFFFFF"/>
            <w:lang w:val="en-GB"/>
          </w:rPr>
          <w:t>,</w:t>
        </w:r>
      </w:ins>
      <w:r w:rsidRPr="00D73D87" w:rsidR="00C95E71">
        <w:rPr>
          <w:rFonts w:ascii="Times New Roman" w:hAnsi="Times New Roman"/>
          <w:sz w:val="24"/>
          <w:szCs w:val="24"/>
          <w:shd w:val="clear" w:color="auto" w:fill="FFFFFF"/>
          <w:lang w:val="en-GB"/>
        </w:rPr>
        <w:t xml:space="preserve"> give</w:t>
      </w:r>
      <w:r w:rsidRPr="00D73D87" w:rsidR="00006C77">
        <w:rPr>
          <w:rFonts w:ascii="Times New Roman" w:hAnsi="Times New Roman"/>
          <w:sz w:val="24"/>
          <w:szCs w:val="24"/>
          <w:shd w:val="clear" w:color="auto" w:fill="FFFFFF"/>
          <w:lang w:val="en-GB"/>
        </w:rPr>
        <w:t>n</w:t>
      </w:r>
      <w:r w:rsidRPr="00D73D87" w:rsidR="00C95E71">
        <w:rPr>
          <w:rFonts w:ascii="Times New Roman" w:hAnsi="Times New Roman"/>
          <w:sz w:val="24"/>
          <w:szCs w:val="24"/>
          <w:shd w:val="clear" w:color="auto" w:fill="FFFFFF"/>
          <w:lang w:val="en-GB"/>
        </w:rPr>
        <w:t xml:space="preserve"> to me by my sisters on their arrival at the hotel yesterday.</w:t>
      </w:r>
      <w:r w:rsidRPr="00D73D87" w:rsidR="00292A0B">
        <w:rPr>
          <w:rFonts w:ascii="Times New Roman" w:hAnsi="Times New Roman"/>
          <w:sz w:val="24"/>
          <w:szCs w:val="24"/>
          <w:shd w:val="clear" w:color="auto" w:fill="FFFFFF"/>
          <w:lang w:val="en-GB"/>
        </w:rPr>
        <w:t xml:space="preserve"> I was scolded for bringing anything. Christmas was not the time for exchanging </w:t>
      </w:r>
      <w:r w:rsidRPr="00D73D87" w:rsidR="00AB2A03">
        <w:rPr>
          <w:rFonts w:ascii="Times New Roman" w:hAnsi="Times New Roman"/>
          <w:sz w:val="24"/>
          <w:szCs w:val="24"/>
          <w:shd w:val="clear" w:color="auto" w:fill="FFFFFF"/>
          <w:lang w:val="en-GB"/>
        </w:rPr>
        <w:t>presents</w:t>
      </w:r>
      <w:r w:rsidRPr="00D73D87" w:rsidR="00292A0B">
        <w:rPr>
          <w:rFonts w:ascii="Times New Roman" w:hAnsi="Times New Roman"/>
          <w:sz w:val="24"/>
          <w:szCs w:val="24"/>
          <w:shd w:val="clear" w:color="auto" w:fill="FFFFFF"/>
          <w:lang w:val="en-GB"/>
        </w:rPr>
        <w:t>. That was reserved for Three Kings, Los Reyes Magos when children receive</w:t>
      </w:r>
      <w:r w:rsidR="004C46B6">
        <w:rPr>
          <w:rFonts w:ascii="Times New Roman" w:hAnsi="Times New Roman"/>
          <w:sz w:val="24"/>
          <w:szCs w:val="24"/>
          <w:shd w:val="clear" w:color="auto" w:fill="FFFFFF"/>
          <w:lang w:val="en-GB"/>
        </w:rPr>
        <w:t>d</w:t>
      </w:r>
      <w:r w:rsidRPr="00D73D87" w:rsidR="00292A0B">
        <w:rPr>
          <w:rFonts w:ascii="Times New Roman" w:hAnsi="Times New Roman"/>
          <w:sz w:val="24"/>
          <w:szCs w:val="24"/>
          <w:shd w:val="clear" w:color="auto" w:fill="FFFFFF"/>
          <w:lang w:val="en-GB"/>
        </w:rPr>
        <w:t xml:space="preserve"> one gift each.</w:t>
      </w:r>
    </w:p>
    <w:p w:rsidRPr="00D73D87" w:rsidR="00AB2A03" w:rsidP="004C09BA" w:rsidRDefault="00C95E71" w14:paraId="35994C36" w14:textId="657D131D">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When </w:t>
      </w:r>
      <w:r w:rsidRPr="00D57F0E" w:rsidR="00D57F0E">
        <w:rPr>
          <w:rFonts w:ascii="Times New Roman" w:hAnsi="Times New Roman" w:cs="Times New Roman"/>
          <w:color w:val="111111"/>
          <w:sz w:val="24"/>
          <w:szCs w:val="24"/>
          <w:shd w:val="clear" w:color="auto" w:fill="FFFFFF"/>
        </w:rPr>
        <w:t>Lucía</w:t>
      </w:r>
      <w:r w:rsidRPr="00D73D87">
        <w:rPr>
          <w:rFonts w:ascii="Times New Roman" w:hAnsi="Times New Roman"/>
          <w:sz w:val="24"/>
          <w:szCs w:val="24"/>
          <w:shd w:val="clear" w:color="auto" w:fill="FFFFFF"/>
          <w:lang w:val="en-GB"/>
        </w:rPr>
        <w:t xml:space="preserve"> </w:t>
      </w:r>
      <w:r w:rsidRPr="00D73D87" w:rsidR="00006C77">
        <w:rPr>
          <w:rFonts w:ascii="Times New Roman" w:hAnsi="Times New Roman"/>
          <w:sz w:val="24"/>
          <w:szCs w:val="24"/>
          <w:shd w:val="clear" w:color="auto" w:fill="FFFFFF"/>
          <w:lang w:val="en-GB"/>
        </w:rPr>
        <w:t>escorted</w:t>
      </w:r>
      <w:r w:rsidRPr="00D73D87">
        <w:rPr>
          <w:rFonts w:ascii="Times New Roman" w:hAnsi="Times New Roman"/>
          <w:sz w:val="24"/>
          <w:szCs w:val="24"/>
          <w:shd w:val="clear" w:color="auto" w:fill="FFFFFF"/>
          <w:lang w:val="en-GB"/>
        </w:rPr>
        <w:t xml:space="preserve"> me into </w:t>
      </w:r>
      <w:r w:rsidRPr="00D73D87" w:rsidR="000C2F6B">
        <w:rPr>
          <w:rFonts w:ascii="Times New Roman" w:hAnsi="Times New Roman"/>
          <w:sz w:val="24"/>
          <w:szCs w:val="24"/>
          <w:shd w:val="clear" w:color="auto" w:fill="FFFFFF"/>
          <w:lang w:val="en-GB"/>
        </w:rPr>
        <w:t>the single</w:t>
      </w:r>
      <w:r w:rsidRPr="00D73D87" w:rsidR="00006C77">
        <w:rPr>
          <w:rFonts w:ascii="Times New Roman" w:hAnsi="Times New Roman"/>
          <w:sz w:val="24"/>
          <w:szCs w:val="24"/>
          <w:shd w:val="clear" w:color="auto" w:fill="FFFFFF"/>
          <w:lang w:val="en-GB"/>
        </w:rPr>
        <w:t>-</w:t>
      </w:r>
      <w:r w:rsidRPr="00D73D87" w:rsidR="000C2F6B">
        <w:rPr>
          <w:rFonts w:ascii="Times New Roman" w:hAnsi="Times New Roman"/>
          <w:sz w:val="24"/>
          <w:szCs w:val="24"/>
          <w:shd w:val="clear" w:color="auto" w:fill="FFFFFF"/>
          <w:lang w:val="en-GB"/>
        </w:rPr>
        <w:t xml:space="preserve">floor </w:t>
      </w:r>
      <w:r w:rsidRPr="00D73D87">
        <w:rPr>
          <w:rFonts w:ascii="Times New Roman" w:hAnsi="Times New Roman"/>
          <w:sz w:val="24"/>
          <w:szCs w:val="24"/>
          <w:shd w:val="clear" w:color="auto" w:fill="FFFFFF"/>
          <w:lang w:val="en-GB"/>
        </w:rPr>
        <w:t xml:space="preserve">house, I </w:t>
      </w:r>
      <w:r w:rsidRPr="00D73D87" w:rsidR="00B50D32">
        <w:rPr>
          <w:rFonts w:ascii="Times New Roman" w:hAnsi="Times New Roman"/>
          <w:sz w:val="24"/>
          <w:szCs w:val="24"/>
          <w:shd w:val="clear" w:color="auto" w:fill="FFFFFF"/>
          <w:lang w:val="en-GB"/>
        </w:rPr>
        <w:t>was shocked</w:t>
      </w:r>
      <w:r w:rsidRPr="00D73D87" w:rsidR="000C2F6B">
        <w:rPr>
          <w:rFonts w:ascii="Times New Roman" w:hAnsi="Times New Roman"/>
          <w:sz w:val="24"/>
          <w:szCs w:val="24"/>
          <w:shd w:val="clear" w:color="auto" w:fill="FFFFFF"/>
          <w:lang w:val="en-GB"/>
        </w:rPr>
        <w:t xml:space="preserve">. First by the lack of space for so many people. The front door opened out into a passageway with a bedroom off either side, leading to a large kitchen and family room at the back. A glazed door </w:t>
      </w:r>
      <w:r w:rsidRPr="00D73D87" w:rsidR="007B2383">
        <w:rPr>
          <w:rFonts w:ascii="Times New Roman" w:hAnsi="Times New Roman"/>
          <w:sz w:val="24"/>
          <w:szCs w:val="24"/>
          <w:shd w:val="clear" w:color="auto" w:fill="FFFFFF"/>
          <w:lang w:val="en-GB"/>
        </w:rPr>
        <w:t>provided access</w:t>
      </w:r>
      <w:r w:rsidRPr="00D73D87" w:rsidR="000C2F6B">
        <w:rPr>
          <w:rFonts w:ascii="Times New Roman" w:hAnsi="Times New Roman"/>
          <w:sz w:val="24"/>
          <w:szCs w:val="24"/>
          <w:shd w:val="clear" w:color="auto" w:fill="FFFFFF"/>
          <w:lang w:val="en-GB"/>
        </w:rPr>
        <w:t xml:space="preserve"> to a tiny walled</w:t>
      </w:r>
      <w:r w:rsidRPr="00D73D87" w:rsidR="00006C77">
        <w:rPr>
          <w:rFonts w:ascii="Times New Roman" w:hAnsi="Times New Roman"/>
          <w:sz w:val="24"/>
          <w:szCs w:val="24"/>
          <w:shd w:val="clear" w:color="auto" w:fill="FFFFFF"/>
          <w:lang w:val="en-GB"/>
        </w:rPr>
        <w:t>-</w:t>
      </w:r>
      <w:r w:rsidRPr="00D73D87" w:rsidR="000C2F6B">
        <w:rPr>
          <w:rFonts w:ascii="Times New Roman" w:hAnsi="Times New Roman"/>
          <w:sz w:val="24"/>
          <w:szCs w:val="24"/>
          <w:shd w:val="clear" w:color="auto" w:fill="FFFFFF"/>
          <w:lang w:val="en-GB"/>
        </w:rPr>
        <w:t>in open</w:t>
      </w:r>
      <w:r w:rsidRPr="00D73D87" w:rsidR="00006C77">
        <w:rPr>
          <w:rFonts w:ascii="Times New Roman" w:hAnsi="Times New Roman"/>
          <w:sz w:val="24"/>
          <w:szCs w:val="24"/>
          <w:shd w:val="clear" w:color="auto" w:fill="FFFFFF"/>
          <w:lang w:val="en-GB"/>
        </w:rPr>
        <w:t>-</w:t>
      </w:r>
      <w:r w:rsidRPr="00D73D87" w:rsidR="000C2F6B">
        <w:rPr>
          <w:rFonts w:ascii="Times New Roman" w:hAnsi="Times New Roman"/>
          <w:sz w:val="24"/>
          <w:szCs w:val="24"/>
          <w:shd w:val="clear" w:color="auto" w:fill="FFFFFF"/>
          <w:lang w:val="en-GB"/>
        </w:rPr>
        <w:t>air terrace with a few pot plants and a couple of easy chairs. Steps led up to the roof where laundry was hung out to dry.</w:t>
      </w:r>
      <w:r w:rsidRPr="00D73D87" w:rsidR="00B50D32">
        <w:rPr>
          <w:rFonts w:ascii="Times New Roman" w:hAnsi="Times New Roman"/>
          <w:sz w:val="24"/>
          <w:szCs w:val="24"/>
          <w:shd w:val="clear" w:color="auto" w:fill="FFFFFF"/>
          <w:lang w:val="en-GB"/>
        </w:rPr>
        <w:t xml:space="preserve"> </w:t>
      </w:r>
      <w:r w:rsidRPr="00D73D87" w:rsidR="000C2F6B">
        <w:rPr>
          <w:rFonts w:ascii="Times New Roman" w:hAnsi="Times New Roman"/>
          <w:sz w:val="24"/>
          <w:szCs w:val="24"/>
          <w:shd w:val="clear" w:color="auto" w:fill="FFFFFF"/>
          <w:lang w:val="en-GB"/>
        </w:rPr>
        <w:t>For such a significant celebration for their still heavily religious country</w:t>
      </w:r>
      <w:r w:rsidRPr="00D73D87" w:rsidR="00006C77">
        <w:rPr>
          <w:rFonts w:ascii="Times New Roman" w:hAnsi="Times New Roman"/>
          <w:sz w:val="24"/>
          <w:szCs w:val="24"/>
          <w:shd w:val="clear" w:color="auto" w:fill="FFFFFF"/>
          <w:lang w:val="en-GB"/>
        </w:rPr>
        <w:t>,</w:t>
      </w:r>
      <w:r w:rsidRPr="00D73D87" w:rsidR="000C2F6B">
        <w:rPr>
          <w:rFonts w:ascii="Times New Roman" w:hAnsi="Times New Roman"/>
          <w:sz w:val="24"/>
          <w:szCs w:val="24"/>
          <w:shd w:val="clear" w:color="auto" w:fill="FFFFFF"/>
          <w:lang w:val="en-GB"/>
        </w:rPr>
        <w:t xml:space="preserve"> t</w:t>
      </w:r>
      <w:r w:rsidRPr="00D73D87">
        <w:rPr>
          <w:rFonts w:ascii="Times New Roman" w:hAnsi="Times New Roman"/>
          <w:sz w:val="24"/>
          <w:szCs w:val="24"/>
          <w:shd w:val="clear" w:color="auto" w:fill="FFFFFF"/>
          <w:lang w:val="en-GB"/>
        </w:rPr>
        <w:t xml:space="preserve">here wasn’t a </w:t>
      </w:r>
      <w:r w:rsidRPr="00D73D87" w:rsidR="000C2F6B">
        <w:rPr>
          <w:rFonts w:ascii="Times New Roman" w:hAnsi="Times New Roman"/>
          <w:sz w:val="24"/>
          <w:szCs w:val="24"/>
          <w:shd w:val="clear" w:color="auto" w:fill="FFFFFF"/>
          <w:lang w:val="en-GB"/>
        </w:rPr>
        <w:t xml:space="preserve">Christmas </w:t>
      </w:r>
      <w:r w:rsidRPr="00D73D87">
        <w:rPr>
          <w:rFonts w:ascii="Times New Roman" w:hAnsi="Times New Roman"/>
          <w:sz w:val="24"/>
          <w:szCs w:val="24"/>
          <w:shd w:val="clear" w:color="auto" w:fill="FFFFFF"/>
          <w:lang w:val="en-GB"/>
        </w:rPr>
        <w:t>tree in sight</w:t>
      </w:r>
      <w:r w:rsidRPr="00D73D87" w:rsidR="000C2F6B">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 xml:space="preserve"> </w:t>
      </w:r>
      <w:r w:rsidRPr="00D73D87" w:rsidR="000C2F6B">
        <w:rPr>
          <w:rFonts w:ascii="Times New Roman" w:hAnsi="Times New Roman"/>
          <w:sz w:val="24"/>
          <w:szCs w:val="24"/>
          <w:shd w:val="clear" w:color="auto" w:fill="FFFFFF"/>
          <w:lang w:val="en-GB"/>
        </w:rPr>
        <w:t>No</w:t>
      </w:r>
      <w:r w:rsidRPr="00D73D87" w:rsidR="000A3BBE">
        <w:rPr>
          <w:rFonts w:ascii="Times New Roman" w:hAnsi="Times New Roman"/>
          <w:sz w:val="24"/>
          <w:szCs w:val="24"/>
          <w:shd w:val="clear" w:color="auto" w:fill="FFFFFF"/>
          <w:lang w:val="en-GB"/>
        </w:rPr>
        <w:t xml:space="preserve"> fairy lights</w:t>
      </w:r>
      <w:r w:rsidRPr="00D73D87" w:rsidR="000C2F6B">
        <w:rPr>
          <w:rFonts w:ascii="Times New Roman" w:hAnsi="Times New Roman"/>
          <w:sz w:val="24"/>
          <w:szCs w:val="24"/>
          <w:shd w:val="clear" w:color="auto" w:fill="FFFFFF"/>
          <w:lang w:val="en-GB"/>
        </w:rPr>
        <w:t xml:space="preserve"> either</w:t>
      </w:r>
      <w:r w:rsidRPr="00D73D87" w:rsidR="000A3BBE">
        <w:rPr>
          <w:rFonts w:ascii="Times New Roman" w:hAnsi="Times New Roman"/>
          <w:sz w:val="24"/>
          <w:szCs w:val="24"/>
          <w:shd w:val="clear" w:color="auto" w:fill="FFFFFF"/>
          <w:lang w:val="en-GB"/>
        </w:rPr>
        <w:t xml:space="preserve">, </w:t>
      </w:r>
      <w:r w:rsidRPr="00D73D87">
        <w:rPr>
          <w:rFonts w:ascii="Times New Roman" w:hAnsi="Times New Roman"/>
          <w:sz w:val="24"/>
          <w:szCs w:val="24"/>
          <w:shd w:val="clear" w:color="auto" w:fill="FFFFFF"/>
          <w:lang w:val="en-GB"/>
        </w:rPr>
        <w:t>just a small pine branch</w:t>
      </w:r>
      <w:r w:rsidRPr="00D73D87" w:rsidR="000A3BBE">
        <w:rPr>
          <w:rFonts w:ascii="Times New Roman" w:hAnsi="Times New Roman"/>
          <w:sz w:val="24"/>
          <w:szCs w:val="24"/>
          <w:shd w:val="clear" w:color="auto" w:fill="FFFFFF"/>
          <w:lang w:val="en-GB"/>
        </w:rPr>
        <w:t xml:space="preserve"> with</w:t>
      </w:r>
      <w:r w:rsidRPr="00D73D87">
        <w:rPr>
          <w:rFonts w:ascii="Times New Roman" w:hAnsi="Times New Roman"/>
          <w:sz w:val="24"/>
          <w:szCs w:val="24"/>
          <w:shd w:val="clear" w:color="auto" w:fill="FFFFFF"/>
          <w:lang w:val="en-GB"/>
        </w:rPr>
        <w:t xml:space="preserve"> a few homemade folded paper ornaments </w:t>
      </w:r>
      <w:r w:rsidRPr="00D73D87" w:rsidR="000A3BBE">
        <w:rPr>
          <w:rFonts w:ascii="Times New Roman" w:hAnsi="Times New Roman"/>
          <w:sz w:val="24"/>
          <w:szCs w:val="24"/>
          <w:shd w:val="clear" w:color="auto" w:fill="FFFFFF"/>
          <w:lang w:val="en-GB"/>
        </w:rPr>
        <w:t xml:space="preserve">hanging from it </w:t>
      </w:r>
      <w:r w:rsidRPr="00D73D87">
        <w:rPr>
          <w:rFonts w:ascii="Times New Roman" w:hAnsi="Times New Roman"/>
          <w:sz w:val="24"/>
          <w:szCs w:val="24"/>
          <w:shd w:val="clear" w:color="auto" w:fill="FFFFFF"/>
          <w:lang w:val="en-GB"/>
        </w:rPr>
        <w:t xml:space="preserve">standing on a sideboard next to </w:t>
      </w:r>
      <w:r w:rsidRPr="00D73D87" w:rsidR="00AB2A03">
        <w:rPr>
          <w:rFonts w:ascii="Times New Roman" w:hAnsi="Times New Roman"/>
          <w:sz w:val="24"/>
          <w:szCs w:val="24"/>
          <w:shd w:val="clear" w:color="auto" w:fill="FFFFFF"/>
          <w:lang w:val="en-GB"/>
        </w:rPr>
        <w:t>a sizeable nativity scene and many framed family photos.</w:t>
      </w:r>
      <w:r w:rsidRPr="00D73D87" w:rsidR="003F2DCA">
        <w:rPr>
          <w:rFonts w:ascii="Times New Roman" w:hAnsi="Times New Roman"/>
          <w:sz w:val="24"/>
          <w:szCs w:val="24"/>
          <w:shd w:val="clear" w:color="auto" w:fill="FFFFFF"/>
          <w:lang w:val="en-GB"/>
        </w:rPr>
        <w:t xml:space="preserve"> More family portraits hung on the walls. </w:t>
      </w:r>
      <w:r w:rsidRPr="00D57F0E" w:rsidR="00D57F0E">
        <w:rPr>
          <w:rFonts w:ascii="Times New Roman" w:hAnsi="Times New Roman" w:cs="Times New Roman"/>
          <w:color w:val="111111"/>
          <w:sz w:val="24"/>
          <w:szCs w:val="24"/>
          <w:shd w:val="clear" w:color="auto" w:fill="FFFFFF"/>
        </w:rPr>
        <w:t>Lucía</w:t>
      </w:r>
      <w:r w:rsidRPr="00D73D87" w:rsidR="003F2DCA">
        <w:rPr>
          <w:rFonts w:ascii="Times New Roman" w:hAnsi="Times New Roman"/>
          <w:sz w:val="24"/>
          <w:szCs w:val="24"/>
          <w:shd w:val="clear" w:color="auto" w:fill="FFFFFF"/>
          <w:lang w:val="en-GB"/>
        </w:rPr>
        <w:t xml:space="preserve"> explained who </w:t>
      </w:r>
      <w:proofErr w:type="gramStart"/>
      <w:r w:rsidRPr="00D73D87" w:rsidR="003F2DCA">
        <w:rPr>
          <w:rFonts w:ascii="Times New Roman" w:hAnsi="Times New Roman"/>
          <w:sz w:val="24"/>
          <w:szCs w:val="24"/>
          <w:shd w:val="clear" w:color="auto" w:fill="FFFFFF"/>
          <w:lang w:val="en-GB"/>
        </w:rPr>
        <w:t>was who</w:t>
      </w:r>
      <w:proofErr w:type="gramEnd"/>
      <w:r w:rsidRPr="00D73D87" w:rsidR="003F2DCA">
        <w:rPr>
          <w:rFonts w:ascii="Times New Roman" w:hAnsi="Times New Roman"/>
          <w:sz w:val="24"/>
          <w:szCs w:val="24"/>
          <w:shd w:val="clear" w:color="auto" w:fill="FFFFFF"/>
          <w:lang w:val="en-GB"/>
        </w:rPr>
        <w:t>.</w:t>
      </w:r>
    </w:p>
    <w:p w:rsidRPr="00D73D87" w:rsidR="00AB2A03" w:rsidP="004C09BA" w:rsidRDefault="00AB2A03" w14:paraId="36EB3A4B"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“I like this,” I said pointing at the nativity. “Why is it so big?”</w:t>
      </w:r>
    </w:p>
    <w:p w:rsidRPr="00D73D87" w:rsidR="00AB2A03" w:rsidP="004C09BA" w:rsidRDefault="00AB2A03" w14:paraId="02524F49" w14:textId="32DB9436">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“It’s a Belen,” said </w:t>
      </w:r>
      <w:r w:rsidRPr="00D57F0E" w:rsidR="00D57F0E">
        <w:rPr>
          <w:rFonts w:ascii="Times New Roman" w:hAnsi="Times New Roman" w:cs="Times New Roman"/>
          <w:color w:val="111111"/>
          <w:sz w:val="24"/>
          <w:szCs w:val="24"/>
          <w:shd w:val="clear" w:color="auto" w:fill="FFFFFF"/>
        </w:rPr>
        <w:t>Lucía</w:t>
      </w:r>
      <w:r w:rsidRPr="00D73D87">
        <w:rPr>
          <w:rFonts w:ascii="Times New Roman" w:hAnsi="Times New Roman"/>
          <w:sz w:val="24"/>
          <w:szCs w:val="24"/>
          <w:shd w:val="clear" w:color="auto" w:fill="FFFFFF"/>
          <w:lang w:val="en-GB"/>
        </w:rPr>
        <w:t>. “It represents the city of Bethlehem, hence the Roman soldiers and buildings surrounding the stable. Some of the figurines have been in the family for generations.”</w:t>
      </w:r>
    </w:p>
    <w:p w:rsidRPr="00D73D87" w:rsidR="00AB2A03" w:rsidP="004C09BA" w:rsidRDefault="00AB2A03" w14:paraId="206888FC" w14:textId="3177D03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lastRenderedPageBreak/>
        <w:t xml:space="preserve">“Excuse me,” I said pointing at </w:t>
      </w:r>
      <w:r w:rsidRPr="00D73D87" w:rsidR="003F2DCA">
        <w:rPr>
          <w:rFonts w:ascii="Times New Roman" w:hAnsi="Times New Roman"/>
          <w:sz w:val="24"/>
          <w:szCs w:val="24"/>
          <w:shd w:val="clear" w:color="auto" w:fill="FFFFFF"/>
          <w:lang w:val="en-GB"/>
        </w:rPr>
        <w:t xml:space="preserve">a </w:t>
      </w:r>
      <w:r w:rsidRPr="00D73D87">
        <w:rPr>
          <w:rFonts w:ascii="Times New Roman" w:hAnsi="Times New Roman"/>
          <w:sz w:val="24"/>
          <w:szCs w:val="24"/>
          <w:shd w:val="clear" w:color="auto" w:fill="FFFFFF"/>
          <w:lang w:val="en-GB"/>
        </w:rPr>
        <w:t>man</w:t>
      </w:r>
      <w:ins w:author="Gary Smailes" w:date="2024-01-18T10:46:50.208Z" w:id="1149625541">
        <w:r w:rsidRPr="00D73D87">
          <w:rPr>
            <w:rFonts w:ascii="Times New Roman" w:hAnsi="Times New Roman"/>
            <w:sz w:val="24"/>
            <w:szCs w:val="24"/>
            <w:shd w:val="clear" w:color="auto" w:fill="FFFFFF"/>
            <w:lang w:val="en-GB"/>
          </w:rPr>
          <w:t>,</w:t>
        </w:r>
      </w:ins>
      <w:r w:rsidRPr="00D73D87">
        <w:rPr>
          <w:rFonts w:ascii="Times New Roman" w:hAnsi="Times New Roman"/>
          <w:sz w:val="24"/>
          <w:szCs w:val="24"/>
          <w:shd w:val="clear" w:color="auto" w:fill="FFFFFF"/>
          <w:lang w:val="en-GB"/>
        </w:rPr>
        <w:t xml:space="preserve"> who had lifted his robes and was taking a dump in the corner outside the stable. “Isn’t that a?”</w:t>
      </w:r>
    </w:p>
    <w:p w:rsidRPr="00D73D87" w:rsidR="003F2DCA" w:rsidP="004C09BA" w:rsidRDefault="00AB2A03" w14:paraId="59372580" w14:textId="7FEF6BEE">
      <w:pPr>
        <w:spacing w:after="0" w:line="360" w:lineRule="auto"/>
        <w:ind w:firstLine="720"/>
        <w:rPr>
          <w:rFonts w:ascii="Times New Roman" w:hAnsi="Times New Roman" w:cs="Times New Roman"/>
          <w:color w:val="202122"/>
          <w:sz w:val="24"/>
          <w:szCs w:val="24"/>
          <w:lang w:val="en-GB"/>
        </w:rPr>
      </w:pPr>
      <w:r w:rsidRPr="00D73D87">
        <w:rPr>
          <w:rFonts w:ascii="Times New Roman" w:hAnsi="Times New Roman" w:cs="Times New Roman"/>
          <w:sz w:val="24"/>
          <w:szCs w:val="24"/>
          <w:shd w:val="clear" w:color="auto" w:fill="FFFFFF"/>
          <w:lang w:val="en-GB"/>
        </w:rPr>
        <w:t>“</w:t>
      </w:r>
      <w:r w:rsidRPr="00D73D87">
        <w:rPr>
          <w:rFonts w:ascii="Times New Roman" w:hAnsi="Times New Roman" w:cs="Times New Roman"/>
          <w:color w:val="202122"/>
          <w:sz w:val="24"/>
          <w:szCs w:val="24"/>
          <w:lang w:val="en-GB"/>
        </w:rPr>
        <w:t xml:space="preserve">He is the Caganer,” said </w:t>
      </w:r>
      <w:r w:rsidRPr="00D57F0E" w:rsidR="00D57F0E">
        <w:rPr>
          <w:rFonts w:ascii="Times New Roman" w:hAnsi="Times New Roman" w:cs="Times New Roman"/>
          <w:color w:val="111111"/>
          <w:sz w:val="24"/>
          <w:szCs w:val="24"/>
          <w:shd w:val="clear" w:color="auto" w:fill="FFFFFF"/>
        </w:rPr>
        <w:t>Lucía</w:t>
      </w:r>
      <w:r w:rsidRPr="00D73D87">
        <w:rPr>
          <w:rFonts w:ascii="Times New Roman" w:hAnsi="Times New Roman" w:cs="Times New Roman"/>
          <w:color w:val="202122"/>
          <w:sz w:val="24"/>
          <w:szCs w:val="24"/>
          <w:lang w:val="en-GB"/>
        </w:rPr>
        <w:t xml:space="preserve"> grinning. “No Belen is complete without him. Adults believe he is fertilizing the ground to ensure good luck </w:t>
      </w:r>
      <w:r w:rsidRPr="00D73D87" w:rsidR="003F2DCA">
        <w:rPr>
          <w:rFonts w:ascii="Times New Roman" w:hAnsi="Times New Roman" w:cs="Times New Roman"/>
          <w:color w:val="202122"/>
          <w:sz w:val="24"/>
          <w:szCs w:val="24"/>
          <w:lang w:val="en-GB"/>
        </w:rPr>
        <w:t>and the return of Belen for the coming year. To children, particularly adolescents, he represents a playful spoilsport, an element of fun among this serious tribute to the birth of Christ.”</w:t>
      </w:r>
    </w:p>
    <w:p w:rsidRPr="00D73D87" w:rsidR="000A3BBE" w:rsidP="004C09BA" w:rsidRDefault="000C2F6B" w14:paraId="6C2E65D6" w14:textId="69AE15F6">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Francisca was busy cooking while </w:t>
      </w:r>
      <w:r w:rsidRPr="002B6FDD" w:rsidR="007D604B">
        <w:rPr>
          <w:rFonts w:ascii="Times New Roman" w:hAnsi="Times New Roman" w:cs="Times New Roman"/>
          <w:color w:val="111111"/>
          <w:sz w:val="24"/>
          <w:szCs w:val="24"/>
          <w:shd w:val="clear" w:color="auto" w:fill="FFFFFF"/>
        </w:rPr>
        <w:t>José</w:t>
      </w:r>
      <w:r w:rsidRPr="00D73D87" w:rsidR="007B2383">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 xml:space="preserve"> </w:t>
      </w:r>
      <w:r w:rsidRPr="00D57F0E" w:rsidR="00D57F0E">
        <w:rPr>
          <w:rFonts w:ascii="Times New Roman" w:hAnsi="Times New Roman" w:cs="Times New Roman"/>
          <w:color w:val="111111"/>
          <w:sz w:val="24"/>
          <w:szCs w:val="24"/>
          <w:shd w:val="clear" w:color="auto" w:fill="FFFFFF"/>
        </w:rPr>
        <w:t>Lucía</w:t>
      </w:r>
      <w:r w:rsidRPr="00D73D87">
        <w:rPr>
          <w:rFonts w:ascii="Times New Roman" w:hAnsi="Times New Roman"/>
          <w:sz w:val="24"/>
          <w:szCs w:val="24"/>
          <w:shd w:val="clear" w:color="auto" w:fill="FFFFFF"/>
          <w:lang w:val="en-GB"/>
        </w:rPr>
        <w:t>’s brother</w:t>
      </w:r>
      <w:r w:rsidRPr="00D73D87" w:rsidR="00006C77">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 xml:space="preserve"> and sister </w:t>
      </w:r>
      <w:r w:rsidRPr="00D73D87" w:rsidR="007B2383">
        <w:rPr>
          <w:rFonts w:ascii="Times New Roman" w:hAnsi="Times New Roman"/>
          <w:sz w:val="24"/>
          <w:szCs w:val="24"/>
          <w:shd w:val="clear" w:color="auto" w:fill="FFFFFF"/>
          <w:lang w:val="en-GB"/>
        </w:rPr>
        <w:t xml:space="preserve">sat at the table </w:t>
      </w:r>
      <w:r w:rsidRPr="00D73D87" w:rsidR="000A3BBE">
        <w:rPr>
          <w:rFonts w:ascii="Times New Roman" w:hAnsi="Times New Roman"/>
          <w:sz w:val="24"/>
          <w:szCs w:val="24"/>
          <w:shd w:val="clear" w:color="auto" w:fill="FFFFFF"/>
          <w:lang w:val="en-GB"/>
        </w:rPr>
        <w:t>all chatting at once</w:t>
      </w:r>
      <w:r w:rsidRPr="00D73D87" w:rsidR="007B2383">
        <w:rPr>
          <w:rFonts w:ascii="Times New Roman" w:hAnsi="Times New Roman"/>
          <w:sz w:val="24"/>
          <w:szCs w:val="24"/>
          <w:shd w:val="clear" w:color="auto" w:fill="FFFFFF"/>
          <w:lang w:val="en-GB"/>
        </w:rPr>
        <w:t>. They carried on</w:t>
      </w:r>
      <w:r w:rsidRPr="00D73D87" w:rsidR="000A3BBE">
        <w:rPr>
          <w:rFonts w:ascii="Times New Roman" w:hAnsi="Times New Roman"/>
          <w:sz w:val="24"/>
          <w:szCs w:val="24"/>
          <w:shd w:val="clear" w:color="auto" w:fill="FFFFFF"/>
          <w:lang w:val="en-GB"/>
        </w:rPr>
        <w:t xml:space="preserve"> as I exchanged the customary cheek kisses with the ladies and shook the hands of </w:t>
      </w:r>
      <w:r w:rsidRPr="00D73D87" w:rsidR="003F2DCA">
        <w:rPr>
          <w:rFonts w:ascii="Times New Roman" w:hAnsi="Times New Roman"/>
          <w:sz w:val="24"/>
          <w:szCs w:val="24"/>
          <w:shd w:val="clear" w:color="auto" w:fill="FFFFFF"/>
          <w:lang w:val="en-GB"/>
        </w:rPr>
        <w:t>the men</w:t>
      </w:r>
      <w:r w:rsidRPr="00D73D87" w:rsidR="000A3BBE">
        <w:rPr>
          <w:rFonts w:ascii="Times New Roman" w:hAnsi="Times New Roman"/>
          <w:sz w:val="24"/>
          <w:szCs w:val="24"/>
          <w:shd w:val="clear" w:color="auto" w:fill="FFFFFF"/>
          <w:lang w:val="en-GB"/>
        </w:rPr>
        <w:t xml:space="preserve">. It felt like a normal family gathering and didn’t </w:t>
      </w:r>
      <w:r w:rsidRPr="00D73D87" w:rsidR="007B2383">
        <w:rPr>
          <w:rFonts w:ascii="Times New Roman" w:hAnsi="Times New Roman"/>
          <w:sz w:val="24"/>
          <w:szCs w:val="24"/>
          <w:shd w:val="clear" w:color="auto" w:fill="FFFFFF"/>
          <w:lang w:val="en-GB"/>
        </w:rPr>
        <w:t>feel Christmassy at all.</w:t>
      </w:r>
    </w:p>
    <w:p w:rsidRPr="00D73D87" w:rsidR="00B50D32" w:rsidP="004C09BA" w:rsidRDefault="00C95E71" w14:paraId="530CBF80" w14:textId="14835E0C">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The table was laid </w:t>
      </w:r>
      <w:commentRangeStart w:id="1380391966"/>
      <w:r w:rsidRPr="00D73D87" w:rsidR="000A3BBE">
        <w:rPr>
          <w:rFonts w:ascii="Times New Roman" w:hAnsi="Times New Roman"/>
          <w:sz w:val="24"/>
          <w:szCs w:val="24"/>
          <w:shd w:val="clear" w:color="auto" w:fill="FFFFFF"/>
          <w:lang w:val="en-GB"/>
        </w:rPr>
        <w:t xml:space="preserve">but </w:t>
      </w:r>
      <w:r w:rsidRPr="00D73D87" w:rsidR="007B2383">
        <w:rPr>
          <w:rFonts w:ascii="Times New Roman" w:hAnsi="Times New Roman"/>
          <w:sz w:val="24"/>
          <w:szCs w:val="24"/>
          <w:shd w:val="clear" w:color="auto" w:fill="FFFFFF"/>
          <w:lang w:val="en-GB"/>
        </w:rPr>
        <w:t xml:space="preserve">the only sign it was as a special meal were </w:t>
      </w:r>
      <w:r w:rsidRPr="00D73D87" w:rsidR="003C1531">
        <w:rPr>
          <w:rFonts w:ascii="Times New Roman" w:hAnsi="Times New Roman"/>
          <w:sz w:val="24"/>
          <w:szCs w:val="24"/>
          <w:shd w:val="clear" w:color="auto" w:fill="FFFFFF"/>
          <w:lang w:val="en-GB"/>
        </w:rPr>
        <w:t>three</w:t>
      </w:r>
      <w:r w:rsidRPr="00D73D87" w:rsidR="007B2383">
        <w:rPr>
          <w:rFonts w:ascii="Times New Roman" w:hAnsi="Times New Roman"/>
          <w:sz w:val="24"/>
          <w:szCs w:val="24"/>
          <w:shd w:val="clear" w:color="auto" w:fill="FFFFFF"/>
          <w:lang w:val="en-GB"/>
        </w:rPr>
        <w:t xml:space="preserve"> plates in the </w:t>
      </w:r>
      <w:r w:rsidRPr="00D73D87" w:rsidR="003C1531">
        <w:rPr>
          <w:rFonts w:ascii="Times New Roman" w:hAnsi="Times New Roman"/>
          <w:sz w:val="24"/>
          <w:szCs w:val="24"/>
          <w:shd w:val="clear" w:color="auto" w:fill="FFFFFF"/>
          <w:lang w:val="en-GB"/>
        </w:rPr>
        <w:t>centre</w:t>
      </w:r>
      <w:r w:rsidRPr="00D73D87" w:rsidR="007B2383">
        <w:rPr>
          <w:rFonts w:ascii="Times New Roman" w:hAnsi="Times New Roman"/>
          <w:sz w:val="24"/>
          <w:szCs w:val="24"/>
          <w:shd w:val="clear" w:color="auto" w:fill="FFFFFF"/>
          <w:lang w:val="en-GB"/>
        </w:rPr>
        <w:t xml:space="preserve"> of the table. One </w:t>
      </w:r>
      <w:r w:rsidRPr="00D73D87" w:rsidR="007B2383">
        <w:rPr>
          <w:rFonts w:ascii="Times New Roman" w:hAnsi="Times New Roman"/>
          <w:sz w:val="24"/>
          <w:szCs w:val="24"/>
          <w:shd w:val="clear" w:color="auto" w:fill="FFFFFF"/>
          <w:lang w:val="en-GB"/>
        </w:rPr>
        <w:t xml:space="preserve">contained</w:t>
      </w:r>
      <w:r w:rsidRPr="00D73D87" w:rsidR="00B50D32">
        <w:rPr>
          <w:rFonts w:ascii="Times New Roman" w:hAnsi="Times New Roman"/>
          <w:sz w:val="24"/>
          <w:szCs w:val="24"/>
          <w:shd w:val="clear" w:color="auto" w:fill="FFFFFF"/>
          <w:lang w:val="en-GB"/>
        </w:rPr>
        <w:t xml:space="preserve"> </w:t>
      </w:r>
      <w:r w:rsidRPr="00D73D87" w:rsidR="001F3CDD">
        <w:rPr>
          <w:rFonts w:ascii="Times New Roman" w:hAnsi="Times New Roman"/>
          <w:sz w:val="24"/>
          <w:szCs w:val="24"/>
          <w:shd w:val="clear" w:color="auto" w:fill="FFFFFF"/>
          <w:lang w:val="en-GB"/>
        </w:rPr>
        <w:t xml:space="preserve">homemade </w:t>
      </w:r>
      <w:r w:rsidRPr="00D73D87" w:rsidR="00B50D32">
        <w:rPr>
          <w:rFonts w:ascii="Times New Roman" w:hAnsi="Times New Roman"/>
          <w:sz w:val="24"/>
          <w:szCs w:val="24"/>
          <w:shd w:val="clear" w:color="auto" w:fill="FFFFFF"/>
          <w:lang w:val="en-GB"/>
        </w:rPr>
        <w:t>Roscos</w:t>
      </w:r>
      <w:r w:rsidRPr="00D73D87" w:rsidR="00B50D32">
        <w:rPr>
          <w:rFonts w:ascii="Times New Roman" w:hAnsi="Times New Roman"/>
          <w:sz w:val="24"/>
          <w:szCs w:val="24"/>
          <w:shd w:val="clear" w:color="auto" w:fill="FFFFFF"/>
          <w:lang w:val="en-GB"/>
        </w:rPr>
        <w:t>, sugar</w:t>
      </w:r>
      <w:r w:rsidRPr="00D73D87" w:rsidR="00006C77">
        <w:rPr>
          <w:rFonts w:ascii="Times New Roman" w:hAnsi="Times New Roman"/>
          <w:sz w:val="24"/>
          <w:szCs w:val="24"/>
          <w:shd w:val="clear" w:color="auto" w:fill="FFFFFF"/>
          <w:lang w:val="en-GB"/>
        </w:rPr>
        <w:t>-</w:t>
      </w:r>
      <w:r w:rsidRPr="00D73D87" w:rsidR="00B50D32">
        <w:rPr>
          <w:rFonts w:ascii="Times New Roman" w:hAnsi="Times New Roman"/>
          <w:sz w:val="24"/>
          <w:szCs w:val="24"/>
          <w:shd w:val="clear" w:color="auto" w:fill="FFFFFF"/>
          <w:lang w:val="en-GB"/>
        </w:rPr>
        <w:t>coated donuts flavoured with citrus, cinnamon</w:t>
      </w:r>
      <w:r w:rsidRPr="00D73D87" w:rsidR="00006C77">
        <w:rPr>
          <w:rFonts w:ascii="Times New Roman" w:hAnsi="Times New Roman"/>
          <w:sz w:val="24"/>
          <w:szCs w:val="24"/>
          <w:shd w:val="clear" w:color="auto" w:fill="FFFFFF"/>
          <w:lang w:val="en-GB"/>
        </w:rPr>
        <w:t>,</w:t>
      </w:r>
      <w:r w:rsidRPr="00D73D87" w:rsidR="00B50D32">
        <w:rPr>
          <w:rFonts w:ascii="Times New Roman" w:hAnsi="Times New Roman"/>
          <w:sz w:val="24"/>
          <w:szCs w:val="24"/>
          <w:shd w:val="clear" w:color="auto" w:fill="FFFFFF"/>
          <w:lang w:val="en-GB"/>
        </w:rPr>
        <w:t xml:space="preserve"> </w:t>
      </w:r>
      <w:r w:rsidRPr="00D73D87" w:rsidR="003205B6">
        <w:rPr>
          <w:rFonts w:ascii="Times New Roman" w:hAnsi="Times New Roman"/>
          <w:sz w:val="24"/>
          <w:szCs w:val="24"/>
          <w:shd w:val="clear" w:color="auto" w:fill="FFFFFF"/>
          <w:lang w:val="en-GB"/>
        </w:rPr>
        <w:t>and</w:t>
      </w:r>
      <w:r w:rsidRPr="00D73D87" w:rsidR="00B50D32">
        <w:rPr>
          <w:rFonts w:ascii="Times New Roman" w:hAnsi="Times New Roman"/>
          <w:sz w:val="24"/>
          <w:szCs w:val="24"/>
          <w:shd w:val="clear" w:color="auto" w:fill="FFFFFF"/>
          <w:lang w:val="en-GB"/>
        </w:rPr>
        <w:t xml:space="preserve"> anis, </w:t>
      </w:r>
      <w:r w:rsidRPr="00D73D87" w:rsidR="003C1531">
        <w:rPr>
          <w:rFonts w:ascii="Times New Roman" w:hAnsi="Times New Roman"/>
          <w:sz w:val="24"/>
          <w:szCs w:val="24"/>
          <w:shd w:val="clear" w:color="auto" w:fill="FFFFFF"/>
          <w:lang w:val="en-GB"/>
        </w:rPr>
        <w:t>an</w:t>
      </w:r>
      <w:r w:rsidRPr="00D73D87" w:rsidR="007B2383">
        <w:rPr>
          <w:rFonts w:ascii="Times New Roman" w:hAnsi="Times New Roman"/>
          <w:sz w:val="24"/>
          <w:szCs w:val="24"/>
          <w:shd w:val="clear" w:color="auto" w:fill="FFFFFF"/>
          <w:lang w:val="en-GB"/>
        </w:rPr>
        <w:t xml:space="preserve">other </w:t>
      </w:r>
      <w:r w:rsidRPr="00D73D87" w:rsidR="003205B6">
        <w:rPr>
          <w:rFonts w:ascii="Times New Roman" w:hAnsi="Times New Roman"/>
          <w:sz w:val="24"/>
          <w:szCs w:val="24"/>
          <w:shd w:val="clear" w:color="auto" w:fill="FFFFFF"/>
          <w:lang w:val="en-GB"/>
        </w:rPr>
        <w:t xml:space="preserve">had </w:t>
      </w:r>
      <w:r w:rsidRPr="00D73D87" w:rsidR="00B50D32">
        <w:rPr>
          <w:rFonts w:ascii="Times New Roman" w:hAnsi="Times New Roman"/>
          <w:sz w:val="24"/>
          <w:szCs w:val="24"/>
          <w:shd w:val="clear" w:color="auto" w:fill="FFFFFF"/>
          <w:lang w:val="en-GB"/>
        </w:rPr>
        <w:t xml:space="preserve">wrapped sweets known as </w:t>
      </w:r>
      <w:r w:rsidRPr="00D73D87" w:rsidR="00B50D32">
        <w:rPr>
          <w:rFonts w:ascii="Times New Roman" w:hAnsi="Times New Roman"/>
          <w:sz w:val="24"/>
          <w:szCs w:val="24"/>
          <w:shd w:val="clear" w:color="auto" w:fill="FFFFFF"/>
          <w:lang w:val="en-GB"/>
        </w:rPr>
        <w:t>pesti</w:t>
      </w:r>
      <w:r w:rsidRPr="00D73D87" w:rsidR="00B50D32">
        <w:rPr>
          <w:rFonts w:ascii="Times New Roman" w:hAnsi="Times New Roman"/>
          <w:sz w:val="24"/>
          <w:szCs w:val="24"/>
          <w:lang w:val="en-GB" w:eastAsia="en-GB"/>
        </w:rPr>
        <w:t>ñ</w:t>
      </w:r>
      <w:r w:rsidRPr="00D73D87" w:rsidR="00B50D32">
        <w:rPr>
          <w:rFonts w:ascii="Times New Roman" w:hAnsi="Times New Roman"/>
          <w:sz w:val="24"/>
          <w:szCs w:val="24"/>
          <w:shd w:val="clear" w:color="auto" w:fill="FFFFFF"/>
          <w:lang w:val="en-GB"/>
        </w:rPr>
        <w:t>os</w:t>
      </w:r>
      <w:r w:rsidRPr="00D73D87" w:rsidR="00006C77">
        <w:rPr>
          <w:rFonts w:ascii="Times New Roman" w:hAnsi="Times New Roman"/>
          <w:sz w:val="24"/>
          <w:szCs w:val="24"/>
          <w:shd w:val="clear" w:color="auto" w:fill="FFFFFF"/>
          <w:lang w:val="en-GB"/>
        </w:rPr>
        <w:t>.</w:t>
      </w:r>
      <w:r w:rsidRPr="00D73D87" w:rsidR="003C1531">
        <w:rPr>
          <w:rFonts w:ascii="Times New Roman" w:hAnsi="Times New Roman"/>
          <w:sz w:val="24"/>
          <w:szCs w:val="24"/>
          <w:shd w:val="clear" w:color="auto" w:fill="FFFFFF"/>
          <w:lang w:val="en-GB"/>
        </w:rPr>
        <w:t xml:space="preserve"> </w:t>
      </w:r>
      <w:r w:rsidRPr="00D73D87" w:rsidR="00006C77">
        <w:rPr>
          <w:rFonts w:ascii="Times New Roman" w:hAnsi="Times New Roman"/>
          <w:sz w:val="24"/>
          <w:szCs w:val="24"/>
          <w:shd w:val="clear" w:color="auto" w:fill="FFFFFF"/>
          <w:lang w:val="en-GB"/>
        </w:rPr>
        <w:t>The</w:t>
      </w:r>
      <w:r w:rsidRPr="00D73D87" w:rsidR="003C1531">
        <w:rPr>
          <w:rFonts w:ascii="Times New Roman" w:hAnsi="Times New Roman"/>
          <w:sz w:val="24"/>
          <w:szCs w:val="24"/>
          <w:shd w:val="clear" w:color="auto" w:fill="FFFFFF"/>
          <w:lang w:val="en-GB"/>
        </w:rPr>
        <w:t xml:space="preserve"> third </w:t>
      </w:r>
      <w:r w:rsidRPr="00D73D87" w:rsidR="00006C77">
        <w:rPr>
          <w:rFonts w:ascii="Times New Roman" w:hAnsi="Times New Roman"/>
          <w:sz w:val="24"/>
          <w:szCs w:val="24"/>
          <w:shd w:val="clear" w:color="auto" w:fill="FFFFFF"/>
          <w:lang w:val="en-GB"/>
        </w:rPr>
        <w:t xml:space="preserve">was </w:t>
      </w:r>
      <w:r w:rsidRPr="00D73D87" w:rsidR="003C1531">
        <w:rPr>
          <w:rFonts w:ascii="Times New Roman" w:hAnsi="Times New Roman"/>
          <w:sz w:val="24"/>
          <w:szCs w:val="24"/>
          <w:shd w:val="clear" w:color="auto" w:fill="FFFFFF"/>
          <w:lang w:val="en-GB"/>
        </w:rPr>
        <w:t xml:space="preserve">piled high with Magdalena sponge cakes. Ovens were rare in Spanish homes so at Christmas, the women </w:t>
      </w:r>
      <w:r w:rsidR="003F3363">
        <w:rPr>
          <w:rFonts w:ascii="Times New Roman" w:hAnsi="Times New Roman"/>
          <w:sz w:val="24"/>
          <w:szCs w:val="24"/>
          <w:shd w:val="clear" w:color="auto" w:fill="FFFFFF"/>
          <w:lang w:val="en-GB"/>
        </w:rPr>
        <w:t>prepared</w:t>
      </w:r>
      <w:r w:rsidRPr="00D73D87" w:rsidR="003C1531">
        <w:rPr>
          <w:rFonts w:ascii="Times New Roman" w:hAnsi="Times New Roman"/>
          <w:sz w:val="24"/>
          <w:szCs w:val="24"/>
          <w:shd w:val="clear" w:color="auto" w:fill="FFFFFF"/>
          <w:lang w:val="en-GB"/>
        </w:rPr>
        <w:t xml:space="preserve"> the dough at home</w:t>
      </w:r>
      <w:r w:rsidR="0054739E">
        <w:rPr>
          <w:rFonts w:ascii="Times New Roman" w:hAnsi="Times New Roman"/>
          <w:sz w:val="24"/>
          <w:szCs w:val="24"/>
          <w:shd w:val="clear" w:color="auto" w:fill="FFFFFF"/>
          <w:lang w:val="en-GB"/>
        </w:rPr>
        <w:t xml:space="preserve"> and</w:t>
      </w:r>
      <w:r w:rsidR="00A217D0">
        <w:rPr>
          <w:rFonts w:ascii="Times New Roman" w:hAnsi="Times New Roman"/>
          <w:sz w:val="24"/>
          <w:szCs w:val="24"/>
          <w:shd w:val="clear" w:color="auto" w:fill="FFFFFF"/>
          <w:lang w:val="en-GB"/>
        </w:rPr>
        <w:t xml:space="preserve"> had them</w:t>
      </w:r>
      <w:r w:rsidRPr="00D73D87" w:rsidR="003C1531">
        <w:rPr>
          <w:rFonts w:ascii="Times New Roman" w:hAnsi="Times New Roman"/>
          <w:sz w:val="24"/>
          <w:szCs w:val="24"/>
          <w:shd w:val="clear" w:color="auto" w:fill="FFFFFF"/>
          <w:lang w:val="en-GB"/>
        </w:rPr>
        <w:t xml:space="preserve"> baked in the local bakery. In Christmas Eve mornings </w:t>
      </w:r>
      <w:r w:rsidRPr="00D73D87" w:rsidR="003C1531">
        <w:rPr>
          <w:rFonts w:ascii="Times New Roman" w:hAnsi="Times New Roman"/>
          <w:sz w:val="24"/>
          <w:szCs w:val="24"/>
          <w:shd w:val="clear" w:color="auto" w:fill="FFFFFF"/>
          <w:lang w:val="en-GB"/>
        </w:rPr>
        <w:t xml:space="preserve">whereas</w:t>
      </w:r>
      <w:r w:rsidRPr="00D73D87" w:rsidR="003C1531">
        <w:rPr>
          <w:rFonts w:ascii="Times New Roman" w:hAnsi="Times New Roman"/>
          <w:sz w:val="24"/>
          <w:szCs w:val="24"/>
          <w:shd w:val="clear" w:color="auto" w:fill="FFFFFF"/>
          <w:lang w:val="en-GB"/>
        </w:rPr>
        <w:t xml:space="preserve"> Brits would be queuing at the butchers for turkey and sausage meat filling, the ladies of Spain form</w:t>
      </w:r>
      <w:r w:rsidR="00A217D0">
        <w:rPr>
          <w:rFonts w:ascii="Times New Roman" w:hAnsi="Times New Roman"/>
          <w:sz w:val="24"/>
          <w:szCs w:val="24"/>
          <w:shd w:val="clear" w:color="auto" w:fill="FFFFFF"/>
          <w:lang w:val="en-GB"/>
        </w:rPr>
        <w:t>ed</w:t>
      </w:r>
      <w:r w:rsidRPr="00D73D87" w:rsidR="003C1531">
        <w:rPr>
          <w:rFonts w:ascii="Times New Roman" w:hAnsi="Times New Roman"/>
          <w:sz w:val="24"/>
          <w:szCs w:val="24"/>
          <w:shd w:val="clear" w:color="auto" w:fill="FFFFFF"/>
          <w:lang w:val="en-GB"/>
        </w:rPr>
        <w:t xml:space="preserve"> lines outside baker</w:t>
      </w:r>
      <w:r w:rsidR="00A217D0">
        <w:rPr>
          <w:rFonts w:ascii="Times New Roman" w:hAnsi="Times New Roman"/>
          <w:sz w:val="24"/>
          <w:szCs w:val="24"/>
          <w:shd w:val="clear" w:color="auto" w:fill="FFFFFF"/>
          <w:lang w:val="en-GB"/>
        </w:rPr>
        <w:t>ies</w:t>
      </w:r>
      <w:r w:rsidRPr="00D73D87" w:rsidR="003C1531">
        <w:rPr>
          <w:rFonts w:ascii="Times New Roman" w:hAnsi="Times New Roman"/>
          <w:sz w:val="24"/>
          <w:szCs w:val="24"/>
          <w:shd w:val="clear" w:color="auto" w:fill="FFFFFF"/>
          <w:lang w:val="en-GB"/>
        </w:rPr>
        <w:t>.</w:t>
      </w:r>
      <w:commentRangeEnd w:id="1380391966"/>
      <w:r>
        <w:rPr>
          <w:rStyle w:val="CommentReference"/>
        </w:rPr>
        <w:commentReference w:id="1380391966"/>
      </w:r>
    </w:p>
    <w:p w:rsidRPr="00D73D87" w:rsidR="007B2383" w:rsidP="004C09BA" w:rsidRDefault="007B2383" w14:paraId="01F7FEF5" w14:textId="17BC463C">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The meal was pleasant enough.</w:t>
      </w:r>
    </w:p>
    <w:p w:rsidRPr="00D73D87" w:rsidR="007B2383" w:rsidP="004C09BA" w:rsidRDefault="007B2383" w14:paraId="06DC50D0" w14:textId="01B0E2D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t>
      </w:r>
      <w:r w:rsidRPr="00D73D87" w:rsidR="003205B6">
        <w:rPr>
          <w:rFonts w:ascii="Times New Roman" w:hAnsi="Times New Roman"/>
          <w:sz w:val="24"/>
          <w:szCs w:val="24"/>
          <w:shd w:val="clear" w:color="auto" w:fill="FFFFFF"/>
          <w:lang w:val="en-GB"/>
        </w:rPr>
        <w:t>Everything is</w:t>
      </w:r>
      <w:r w:rsidRPr="00D73D87">
        <w:rPr>
          <w:rFonts w:ascii="Times New Roman" w:hAnsi="Times New Roman"/>
          <w:sz w:val="24"/>
          <w:szCs w:val="24"/>
          <w:shd w:val="clear" w:color="auto" w:fill="FFFFFF"/>
          <w:lang w:val="en-GB"/>
        </w:rPr>
        <w:t xml:space="preserve"> from our Campo,” said her father.</w:t>
      </w:r>
    </w:p>
    <w:p w:rsidRPr="00D73D87" w:rsidR="00B50D32" w:rsidP="007B2383" w:rsidRDefault="007B2383" w14:paraId="74BF24E5" w14:textId="391F2803">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We started with a </w:t>
      </w:r>
      <w:r w:rsidRPr="00D73D87" w:rsidR="009539A2">
        <w:rPr>
          <w:rFonts w:ascii="Times New Roman" w:hAnsi="Times New Roman"/>
          <w:sz w:val="24"/>
          <w:szCs w:val="24"/>
          <w:shd w:val="clear" w:color="auto" w:fill="FFFFFF"/>
          <w:lang w:val="en-GB"/>
        </w:rPr>
        <w:t>potaje de nochebuena; Christmas eve soup,</w:t>
      </w:r>
      <w:r w:rsidRPr="00D73D87">
        <w:rPr>
          <w:rFonts w:ascii="Times New Roman" w:hAnsi="Times New Roman"/>
          <w:sz w:val="24"/>
          <w:szCs w:val="24"/>
          <w:shd w:val="clear" w:color="auto" w:fill="FFFFFF"/>
          <w:lang w:val="en-GB"/>
        </w:rPr>
        <w:t xml:space="preserve"> morcilla</w:t>
      </w:r>
      <w:r w:rsidRPr="00D73D87" w:rsidR="009539A2">
        <w:rPr>
          <w:rFonts w:ascii="Times New Roman" w:hAnsi="Times New Roman"/>
          <w:sz w:val="24"/>
          <w:szCs w:val="24"/>
          <w:shd w:val="clear" w:color="auto" w:fill="FFFFFF"/>
          <w:lang w:val="en-GB"/>
        </w:rPr>
        <w:t xml:space="preserve">; </w:t>
      </w:r>
      <w:r w:rsidRPr="00D73D87">
        <w:rPr>
          <w:rFonts w:ascii="Times New Roman" w:hAnsi="Times New Roman"/>
          <w:sz w:val="24"/>
          <w:szCs w:val="24"/>
          <w:shd w:val="clear" w:color="auto" w:fill="FFFFFF"/>
          <w:lang w:val="en-GB"/>
        </w:rPr>
        <w:t xml:space="preserve">and slices of fresh </w:t>
      </w:r>
      <w:r w:rsidRPr="00D73D87" w:rsidR="003C1531">
        <w:rPr>
          <w:rFonts w:ascii="Times New Roman" w:hAnsi="Times New Roman"/>
          <w:sz w:val="24"/>
          <w:szCs w:val="24"/>
          <w:shd w:val="clear" w:color="auto" w:fill="FFFFFF"/>
          <w:lang w:val="en-GB"/>
        </w:rPr>
        <w:t>goat’s</w:t>
      </w:r>
      <w:r w:rsidRPr="00D73D87">
        <w:rPr>
          <w:rFonts w:ascii="Times New Roman" w:hAnsi="Times New Roman"/>
          <w:sz w:val="24"/>
          <w:szCs w:val="24"/>
          <w:shd w:val="clear" w:color="auto" w:fill="FFFFFF"/>
          <w:lang w:val="en-GB"/>
        </w:rPr>
        <w:t xml:space="preserve"> cheese followed by </w:t>
      </w:r>
      <w:r w:rsidRPr="00D73D87" w:rsidR="0066138B">
        <w:rPr>
          <w:rFonts w:ascii="Times New Roman" w:hAnsi="Times New Roman"/>
          <w:sz w:val="24"/>
          <w:szCs w:val="24"/>
          <w:shd w:val="clear" w:color="auto" w:fill="FFFFFF"/>
          <w:lang w:val="en-GB"/>
        </w:rPr>
        <w:t>goat</w:t>
      </w:r>
      <w:r w:rsidRPr="00D73D87">
        <w:rPr>
          <w:rFonts w:ascii="Times New Roman" w:hAnsi="Times New Roman"/>
          <w:sz w:val="24"/>
          <w:szCs w:val="24"/>
          <w:shd w:val="clear" w:color="auto" w:fill="FFFFFF"/>
          <w:lang w:val="en-GB"/>
        </w:rPr>
        <w:t xml:space="preserve"> in garlic and a dessert of homemade flan. We raised our glasses with one glass of </w:t>
      </w:r>
      <w:r w:rsidRPr="00D73D87" w:rsidR="00ED75BD">
        <w:rPr>
          <w:rFonts w:ascii="Times New Roman" w:hAnsi="Times New Roman"/>
          <w:sz w:val="24"/>
          <w:szCs w:val="24"/>
          <w:shd w:val="clear" w:color="auto" w:fill="FFFFFF"/>
          <w:lang w:val="en-GB"/>
        </w:rPr>
        <w:t xml:space="preserve">sweet white </w:t>
      </w:r>
      <w:r w:rsidRPr="00D73D87" w:rsidR="003205B6">
        <w:rPr>
          <w:rFonts w:ascii="Times New Roman" w:hAnsi="Times New Roman"/>
          <w:sz w:val="24"/>
          <w:szCs w:val="24"/>
          <w:shd w:val="clear" w:color="auto" w:fill="FFFFFF"/>
          <w:lang w:val="en-GB"/>
        </w:rPr>
        <w:t xml:space="preserve">Frigiliana </w:t>
      </w:r>
      <w:r w:rsidRPr="00D73D87" w:rsidR="00ED75BD">
        <w:rPr>
          <w:rFonts w:ascii="Times New Roman" w:hAnsi="Times New Roman"/>
          <w:sz w:val="24"/>
          <w:szCs w:val="24"/>
          <w:shd w:val="clear" w:color="auto" w:fill="FFFFFF"/>
          <w:lang w:val="en-GB"/>
        </w:rPr>
        <w:t xml:space="preserve">wine </w:t>
      </w:r>
      <w:r w:rsidRPr="00D73D87">
        <w:rPr>
          <w:rFonts w:ascii="Times New Roman" w:hAnsi="Times New Roman"/>
          <w:sz w:val="24"/>
          <w:szCs w:val="24"/>
          <w:shd w:val="clear" w:color="auto" w:fill="FFFFFF"/>
          <w:lang w:val="en-GB"/>
        </w:rPr>
        <w:t>each</w:t>
      </w:r>
      <w:r w:rsidRPr="00D73D87" w:rsidR="00ED75BD">
        <w:rPr>
          <w:rFonts w:ascii="Times New Roman" w:hAnsi="Times New Roman"/>
          <w:sz w:val="24"/>
          <w:szCs w:val="24"/>
          <w:shd w:val="clear" w:color="auto" w:fill="FFFFFF"/>
          <w:lang w:val="en-GB"/>
        </w:rPr>
        <w:t>. This promises to be my most sober Christmas yet, I thought.</w:t>
      </w:r>
    </w:p>
    <w:p w:rsidRPr="00D73D87" w:rsidR="003C1531" w:rsidP="00292A0B" w:rsidRDefault="00104BED" w14:paraId="16F5B9D5" w14:textId="190F3A7E">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The flan spurred me to try and explain Christmas puddings, cakes, and logs but when </w:t>
      </w:r>
      <w:r w:rsidRPr="00D57F0E" w:rsidR="00D57300">
        <w:rPr>
          <w:rFonts w:ascii="Times New Roman" w:hAnsi="Times New Roman" w:cs="Times New Roman"/>
          <w:color w:val="111111"/>
          <w:sz w:val="24"/>
          <w:szCs w:val="24"/>
          <w:shd w:val="clear" w:color="auto" w:fill="FFFFFF"/>
        </w:rPr>
        <w:t>Lucía</w:t>
      </w:r>
      <w:r w:rsidRPr="00D73D87">
        <w:rPr>
          <w:rFonts w:ascii="Times New Roman" w:hAnsi="Times New Roman"/>
          <w:sz w:val="24"/>
          <w:szCs w:val="24"/>
          <w:shd w:val="clear" w:color="auto" w:fill="FFFFFF"/>
          <w:lang w:val="en-GB"/>
        </w:rPr>
        <w:t xml:space="preserve">’s mum asked </w:t>
      </w:r>
      <w:r w:rsidRPr="00D73D87" w:rsidR="00F31C19">
        <w:rPr>
          <w:rFonts w:ascii="Times New Roman" w:hAnsi="Times New Roman"/>
          <w:sz w:val="24"/>
          <w:szCs w:val="24"/>
          <w:shd w:val="clear" w:color="auto" w:fill="FFFFFF"/>
          <w:lang w:val="en-GB"/>
        </w:rPr>
        <w:t>how they were made</w:t>
      </w:r>
      <w:r w:rsidRPr="00D73D87">
        <w:rPr>
          <w:rFonts w:ascii="Times New Roman" w:hAnsi="Times New Roman"/>
          <w:sz w:val="24"/>
          <w:szCs w:val="24"/>
          <w:shd w:val="clear" w:color="auto" w:fill="FFFFFF"/>
          <w:lang w:val="en-GB"/>
        </w:rPr>
        <w:t>, I was done.</w:t>
      </w:r>
      <w:r w:rsidRPr="00D73D87" w:rsidR="00292A0B">
        <w:rPr>
          <w:rFonts w:ascii="Times New Roman" w:hAnsi="Times New Roman"/>
          <w:sz w:val="24"/>
          <w:szCs w:val="24"/>
          <w:shd w:val="clear" w:color="auto" w:fill="FFFFFF"/>
          <w:lang w:val="en-GB"/>
        </w:rPr>
        <w:t xml:space="preserve"> Translation overload.</w:t>
      </w:r>
      <w:r w:rsidRPr="00D73D87" w:rsidR="00F31C19">
        <w:rPr>
          <w:rFonts w:ascii="Times New Roman" w:hAnsi="Times New Roman"/>
          <w:sz w:val="24"/>
          <w:szCs w:val="24"/>
          <w:shd w:val="clear" w:color="auto" w:fill="FFFFFF"/>
          <w:lang w:val="en-GB"/>
        </w:rPr>
        <w:t xml:space="preserve"> The recipes were way too technical even if I knew how to make them.</w:t>
      </w:r>
    </w:p>
    <w:p w:rsidRPr="00D73D87" w:rsidR="007B2383" w:rsidP="004C09BA" w:rsidRDefault="007B2383" w14:paraId="31F2BC1B" w14:textId="1527A913">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Then they began to sing </w:t>
      </w:r>
      <w:r w:rsidRPr="00D73D87" w:rsidR="00292A0B">
        <w:rPr>
          <w:rFonts w:ascii="Times New Roman" w:hAnsi="Times New Roman"/>
          <w:sz w:val="24"/>
          <w:szCs w:val="24"/>
          <w:shd w:val="clear" w:color="auto" w:fill="FFFFFF"/>
          <w:lang w:val="en-GB"/>
        </w:rPr>
        <w:t>villancicos, carols.</w:t>
      </w:r>
    </w:p>
    <w:p w:rsidRPr="00D73D87" w:rsidR="007B2383" w:rsidP="004C09BA" w:rsidRDefault="007B2383" w14:paraId="21EB4C5D" w14:textId="3D716FBB">
      <w:pPr>
        <w:spacing w:after="0" w:line="360" w:lineRule="auto"/>
        <w:ind w:firstLine="720"/>
        <w:rPr>
          <w:rFonts w:ascii="Times New Roman" w:hAnsi="Times New Roman" w:cs="Times New Roman"/>
          <w:color w:val="444444"/>
          <w:sz w:val="24"/>
          <w:szCs w:val="24"/>
          <w:shd w:val="clear" w:color="auto" w:fill="FFFFFF"/>
          <w:lang w:val="en-GB"/>
        </w:rPr>
      </w:pPr>
      <w:r w:rsidRPr="00D73D87">
        <w:rPr>
          <w:rFonts w:ascii="Times New Roman" w:hAnsi="Times New Roman"/>
          <w:sz w:val="24"/>
          <w:szCs w:val="24"/>
          <w:shd w:val="clear" w:color="auto" w:fill="FFFFFF"/>
          <w:lang w:val="en-GB"/>
        </w:rPr>
        <w:t>This was more what I expected a</w:t>
      </w:r>
      <w:r w:rsidRPr="00D73D87" w:rsidR="003C1531">
        <w:rPr>
          <w:rFonts w:ascii="Times New Roman" w:hAnsi="Times New Roman"/>
          <w:sz w:val="24"/>
          <w:szCs w:val="24"/>
          <w:shd w:val="clear" w:color="auto" w:fill="FFFFFF"/>
          <w:lang w:val="en-GB"/>
        </w:rPr>
        <w:t>s</w:t>
      </w:r>
      <w:r w:rsidRPr="00D73D87">
        <w:rPr>
          <w:rFonts w:ascii="Times New Roman" w:hAnsi="Times New Roman"/>
          <w:sz w:val="24"/>
          <w:szCs w:val="24"/>
          <w:shd w:val="clear" w:color="auto" w:fill="FFFFFF"/>
          <w:lang w:val="en-GB"/>
        </w:rPr>
        <w:t xml:space="preserve"> they bu</w:t>
      </w:r>
      <w:r w:rsidRPr="00D73D87" w:rsidR="003C1531">
        <w:rPr>
          <w:rFonts w:ascii="Times New Roman" w:hAnsi="Times New Roman"/>
          <w:sz w:val="24"/>
          <w:szCs w:val="24"/>
          <w:shd w:val="clear" w:color="auto" w:fill="FFFFFF"/>
          <w:lang w:val="en-GB"/>
        </w:rPr>
        <w:t>r</w:t>
      </w:r>
      <w:r w:rsidRPr="00D73D87">
        <w:rPr>
          <w:rFonts w:ascii="Times New Roman" w:hAnsi="Times New Roman"/>
          <w:sz w:val="24"/>
          <w:szCs w:val="24"/>
          <w:shd w:val="clear" w:color="auto" w:fill="FFFFFF"/>
          <w:lang w:val="en-GB"/>
        </w:rPr>
        <w:t>st into Jingle Bells in</w:t>
      </w:r>
      <w:r w:rsidRPr="00D73D87" w:rsidR="003C1531">
        <w:rPr>
          <w:rFonts w:ascii="Times New Roman" w:hAnsi="Times New Roman"/>
          <w:sz w:val="24"/>
          <w:szCs w:val="24"/>
          <w:shd w:val="clear" w:color="auto" w:fill="FFFFFF"/>
          <w:lang w:val="en-GB"/>
        </w:rPr>
        <w:t xml:space="preserve"> Spanish.</w:t>
      </w:r>
      <w:r w:rsidRPr="00D73D87" w:rsidR="00292A0B">
        <w:rPr>
          <w:rFonts w:ascii="Times New Roman" w:hAnsi="Times New Roman"/>
          <w:sz w:val="24"/>
          <w:szCs w:val="24"/>
          <w:shd w:val="clear" w:color="auto" w:fill="FFFFFF"/>
          <w:lang w:val="en-GB"/>
        </w:rPr>
        <w:t xml:space="preserve"> I could at least hum along but I wasn’t quite sure if they were singing the serious version or </w:t>
      </w:r>
      <w:r w:rsidRPr="00D73D87" w:rsidR="00F50974">
        <w:rPr>
          <w:rFonts w:ascii="Times New Roman" w:hAnsi="Times New Roman"/>
          <w:sz w:val="24"/>
          <w:szCs w:val="24"/>
          <w:shd w:val="clear" w:color="auto" w:fill="FFFFFF"/>
          <w:lang w:val="en-GB"/>
        </w:rPr>
        <w:t>like</w:t>
      </w:r>
      <w:r w:rsidRPr="00D73D87" w:rsidR="00292A0B">
        <w:rPr>
          <w:rFonts w:ascii="Times New Roman" w:hAnsi="Times New Roman"/>
          <w:sz w:val="24"/>
          <w:szCs w:val="24"/>
          <w:shd w:val="clear" w:color="auto" w:fill="FFFFFF"/>
          <w:lang w:val="en-GB"/>
        </w:rPr>
        <w:t xml:space="preserve"> English kids </w:t>
      </w:r>
      <w:r w:rsidRPr="00D73D87" w:rsidR="00F50974">
        <w:rPr>
          <w:rFonts w:ascii="Times New Roman" w:hAnsi="Times New Roman"/>
          <w:sz w:val="24"/>
          <w:szCs w:val="24"/>
          <w:shd w:val="clear" w:color="auto" w:fill="FFFFFF"/>
          <w:lang w:val="en-GB"/>
        </w:rPr>
        <w:t xml:space="preserve">do when </w:t>
      </w:r>
      <w:r w:rsidRPr="00D73D87" w:rsidR="00292A0B">
        <w:rPr>
          <w:rFonts w:ascii="Times New Roman" w:hAnsi="Times New Roman"/>
          <w:sz w:val="24"/>
          <w:szCs w:val="24"/>
          <w:shd w:val="clear" w:color="auto" w:fill="FFFFFF"/>
          <w:lang w:val="en-GB"/>
        </w:rPr>
        <w:t>questioning Batman’s deodorant</w:t>
      </w:r>
      <w:r w:rsidRPr="00D73D87" w:rsidR="00F50974">
        <w:rPr>
          <w:rFonts w:ascii="Times New Roman" w:hAnsi="Times New Roman"/>
          <w:sz w:val="24"/>
          <w:szCs w:val="24"/>
          <w:shd w:val="clear" w:color="auto" w:fill="FFFFFF"/>
          <w:lang w:val="en-GB"/>
        </w:rPr>
        <w:t xml:space="preserve"> or the location of Uncle Willy’s equipment.</w:t>
      </w:r>
    </w:p>
    <w:p w:rsidRPr="00D73D87" w:rsidR="00292A0B" w:rsidP="004C09BA" w:rsidRDefault="00292A0B" w14:paraId="35DFC023" w14:textId="23BDF39C">
      <w:pPr>
        <w:spacing w:after="0" w:line="360" w:lineRule="auto"/>
        <w:ind w:firstLine="720"/>
        <w:rPr>
          <w:rFonts w:ascii="Times New Roman" w:hAnsi="Times New Roman" w:cs="Times New Roman"/>
          <w:color w:val="444444"/>
          <w:sz w:val="24"/>
          <w:szCs w:val="24"/>
          <w:shd w:val="clear" w:color="auto" w:fill="FFFFFF"/>
          <w:lang w:val="en-GB"/>
        </w:rPr>
      </w:pPr>
      <w:del w:author="Gary Smailes" w:date="2024-01-18T10:56:53.881Z" w:id="388813578">
        <w:r w:rsidRPr="2DD51775" w:rsidDel="2DD51775">
          <w:rPr>
            <w:rFonts w:ascii="Times New Roman" w:hAnsi="Times New Roman" w:cs="Times New Roman"/>
            <w:color w:val="444444"/>
            <w:sz w:val="24"/>
            <w:szCs w:val="24"/>
            <w:lang w:val="en-GB"/>
          </w:rPr>
          <w:delText xml:space="preserve">Then </w:delText>
        </w:r>
      </w:del>
      <w:r w:rsidRPr="00D73D87">
        <w:rPr>
          <w:rFonts w:ascii="Times New Roman" w:hAnsi="Times New Roman" w:cs="Times New Roman"/>
          <w:color w:val="444444"/>
          <w:sz w:val="24"/>
          <w:szCs w:val="24"/>
          <w:shd w:val="clear" w:color="auto" w:fill="FFFFFF"/>
          <w:lang w:val="en-GB"/>
        </w:rPr>
        <w:t>I was asked to sing it in English.</w:t>
      </w:r>
    </w:p>
    <w:p w:rsidRPr="00D73D87" w:rsidR="00292A0B" w:rsidP="004C09BA" w:rsidRDefault="00292A0B" w14:paraId="6CB346D6" w14:textId="05A0B4DD">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cs="Times New Roman"/>
          <w:color w:val="444444"/>
          <w:sz w:val="24"/>
          <w:szCs w:val="24"/>
          <w:shd w:val="clear" w:color="auto" w:fill="FFFFFF"/>
          <w:lang w:val="en-GB"/>
        </w:rPr>
        <w:lastRenderedPageBreak/>
        <w:t xml:space="preserve">I gave it my best discordance and tried to encourage them to join </w:t>
      </w:r>
      <w:r w:rsidRPr="00D73D87" w:rsidR="00F31C19">
        <w:rPr>
          <w:rFonts w:ascii="Times New Roman" w:hAnsi="Times New Roman" w:cs="Times New Roman"/>
          <w:color w:val="444444"/>
          <w:sz w:val="24"/>
          <w:szCs w:val="24"/>
          <w:shd w:val="clear" w:color="auto" w:fill="FFFFFF"/>
          <w:lang w:val="en-GB"/>
        </w:rPr>
        <w:t>in,</w:t>
      </w:r>
      <w:r w:rsidRPr="00D73D87">
        <w:rPr>
          <w:rFonts w:ascii="Times New Roman" w:hAnsi="Times New Roman" w:cs="Times New Roman"/>
          <w:color w:val="444444"/>
          <w:sz w:val="24"/>
          <w:szCs w:val="24"/>
          <w:shd w:val="clear" w:color="auto" w:fill="FFFFFF"/>
          <w:lang w:val="en-GB"/>
        </w:rPr>
        <w:t xml:space="preserve"> which was a good laugh when they sang Hingle Bells, Hingle Bells, Hingle all the </w:t>
      </w:r>
      <w:proofErr w:type="gramStart"/>
      <w:r w:rsidRPr="00D73D87" w:rsidR="00F31C19">
        <w:rPr>
          <w:rFonts w:ascii="Times New Roman" w:hAnsi="Times New Roman" w:cs="Times New Roman"/>
          <w:color w:val="444444"/>
          <w:sz w:val="24"/>
          <w:szCs w:val="24"/>
          <w:shd w:val="clear" w:color="auto" w:fill="FFFFFF"/>
          <w:lang w:val="en-GB"/>
        </w:rPr>
        <w:t>b</w:t>
      </w:r>
      <w:r w:rsidRPr="00D73D87">
        <w:rPr>
          <w:rFonts w:ascii="Times New Roman" w:hAnsi="Times New Roman" w:cs="Times New Roman"/>
          <w:color w:val="444444"/>
          <w:sz w:val="24"/>
          <w:szCs w:val="24"/>
          <w:shd w:val="clear" w:color="auto" w:fill="FFFFFF"/>
          <w:lang w:val="en-GB"/>
        </w:rPr>
        <w:t>ay</w:t>
      </w:r>
      <w:proofErr w:type="gramEnd"/>
      <w:r w:rsidRPr="00D73D87">
        <w:rPr>
          <w:rFonts w:ascii="Times New Roman" w:hAnsi="Times New Roman" w:cs="Times New Roman"/>
          <w:color w:val="444444"/>
          <w:sz w:val="24"/>
          <w:szCs w:val="24"/>
          <w:shd w:val="clear" w:color="auto" w:fill="FFFFFF"/>
          <w:lang w:val="en-GB"/>
        </w:rPr>
        <w:t>.</w:t>
      </w:r>
    </w:p>
    <w:p w:rsidRPr="00D73D87" w:rsidR="00F143E3" w:rsidP="00F143E3" w:rsidRDefault="00F31C19" w14:paraId="4AB04409" w14:textId="6753A09B">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After an hour or so</w:t>
      </w:r>
      <w:ins w:author="Gary Smailes" w:date="2024-01-18T10:57:02.444Z" w:id="1095785507">
        <w:r w:rsidRPr="00D73D87">
          <w:rPr>
            <w:rFonts w:ascii="Times New Roman" w:hAnsi="Times New Roman"/>
            <w:sz w:val="24"/>
            <w:szCs w:val="24"/>
            <w:shd w:val="clear" w:color="auto" w:fill="FFFFFF"/>
            <w:lang w:val="en-GB"/>
          </w:rPr>
          <w:t xml:space="preserve">,</w:t>
        </w:r>
      </w:ins>
      <w:r w:rsidRPr="00D73D87">
        <w:rPr>
          <w:rFonts w:ascii="Times New Roman" w:hAnsi="Times New Roman"/>
          <w:sz w:val="24"/>
          <w:szCs w:val="24"/>
          <w:shd w:val="clear" w:color="auto" w:fill="FFFFFF"/>
          <w:lang w:val="en-GB"/>
        </w:rPr>
        <w:t xml:space="preserve"> </w:t>
      </w:r>
      <w:r w:rsidRPr="00D73D87" w:rsidR="00566172">
        <w:rPr>
          <w:rFonts w:ascii="Times New Roman" w:hAnsi="Times New Roman"/>
          <w:sz w:val="24"/>
          <w:szCs w:val="24"/>
          <w:shd w:val="clear" w:color="auto" w:fill="FFFFFF"/>
          <w:lang w:val="en-GB"/>
        </w:rPr>
        <w:t xml:space="preserve">I’d</w:t>
      </w:r>
      <w:r w:rsidRPr="00D73D87" w:rsidR="00566172">
        <w:rPr>
          <w:rFonts w:ascii="Times New Roman" w:hAnsi="Times New Roman"/>
          <w:sz w:val="24"/>
          <w:szCs w:val="24"/>
          <w:shd w:val="clear" w:color="auto" w:fill="FFFFFF"/>
          <w:lang w:val="en-GB"/>
        </w:rPr>
        <w:t xml:space="preserve"> reached </w:t>
      </w:r>
      <w:r w:rsidRPr="00D73D87">
        <w:rPr>
          <w:rFonts w:ascii="Times New Roman" w:hAnsi="Times New Roman"/>
          <w:sz w:val="24"/>
          <w:szCs w:val="24"/>
          <w:shd w:val="clear" w:color="auto" w:fill="FFFFFF"/>
          <w:lang w:val="en-GB"/>
        </w:rPr>
        <w:t>the</w:t>
      </w:r>
      <w:r w:rsidRPr="00D73D87" w:rsidR="00566172">
        <w:rPr>
          <w:rFonts w:ascii="Times New Roman" w:hAnsi="Times New Roman"/>
          <w:sz w:val="24"/>
          <w:szCs w:val="24"/>
          <w:shd w:val="clear" w:color="auto" w:fill="FFFFFF"/>
          <w:lang w:val="en-GB"/>
        </w:rPr>
        <w:t xml:space="preserve"> point where my brain just </w:t>
      </w:r>
      <w:r w:rsidRPr="00D73D87" w:rsidR="00566172">
        <w:rPr>
          <w:rFonts w:ascii="Times New Roman" w:hAnsi="Times New Roman"/>
          <w:sz w:val="24"/>
          <w:szCs w:val="24"/>
          <w:shd w:val="clear" w:color="auto" w:fill="FFFFFF"/>
          <w:lang w:val="en-GB"/>
        </w:rPr>
        <w:t xml:space="preserve">couldn’t</w:t>
      </w:r>
      <w:r w:rsidRPr="00D73D87" w:rsidR="00566172">
        <w:rPr>
          <w:rFonts w:ascii="Times New Roman" w:hAnsi="Times New Roman"/>
          <w:sz w:val="24"/>
          <w:szCs w:val="24"/>
          <w:shd w:val="clear" w:color="auto" w:fill="FFFFFF"/>
          <w:lang w:val="en-GB"/>
        </w:rPr>
        <w:t xml:space="preserve"> process anymore</w:t>
      </w:r>
      <w:r w:rsidRPr="00D73D87" w:rsidR="00104BED">
        <w:rPr>
          <w:rFonts w:ascii="Times New Roman" w:hAnsi="Times New Roman"/>
          <w:sz w:val="24"/>
          <w:szCs w:val="24"/>
          <w:shd w:val="clear" w:color="auto" w:fill="FFFFFF"/>
          <w:lang w:val="en-GB"/>
        </w:rPr>
        <w:t>. I made my excuses</w:t>
      </w:r>
      <w:r w:rsidRPr="00D73D87" w:rsidR="007B2383">
        <w:rPr>
          <w:rFonts w:ascii="Times New Roman" w:hAnsi="Times New Roman"/>
          <w:sz w:val="24"/>
          <w:szCs w:val="24"/>
          <w:shd w:val="clear" w:color="auto" w:fill="FFFFFF"/>
          <w:lang w:val="en-GB"/>
        </w:rPr>
        <w:t xml:space="preserve"> </w:t>
      </w:r>
      <w:r w:rsidRPr="00D73D87" w:rsidR="001431D8">
        <w:rPr>
          <w:rFonts w:ascii="Times New Roman" w:hAnsi="Times New Roman"/>
          <w:sz w:val="24"/>
          <w:szCs w:val="24"/>
          <w:shd w:val="clear" w:color="auto" w:fill="FFFFFF"/>
          <w:lang w:val="en-GB"/>
        </w:rPr>
        <w:t>and stood to go.</w:t>
      </w:r>
    </w:p>
    <w:p w:rsidRPr="00D73D87" w:rsidR="00104BED" w:rsidP="004C09BA" w:rsidRDefault="00D57300" w14:paraId="3E427B26" w14:textId="5A4567F3">
      <w:pPr>
        <w:spacing w:after="0" w:line="360" w:lineRule="auto"/>
        <w:ind w:firstLine="720"/>
        <w:rPr>
          <w:rFonts w:ascii="Times New Roman" w:hAnsi="Times New Roman"/>
          <w:sz w:val="24"/>
          <w:szCs w:val="24"/>
          <w:shd w:val="clear" w:color="auto" w:fill="FFFFFF"/>
          <w:lang w:val="en-GB"/>
        </w:rPr>
      </w:pPr>
      <w:r w:rsidRPr="00D57F0E">
        <w:rPr>
          <w:rFonts w:ascii="Times New Roman" w:hAnsi="Times New Roman" w:cs="Times New Roman"/>
          <w:color w:val="111111"/>
          <w:sz w:val="24"/>
          <w:szCs w:val="24"/>
          <w:shd w:val="clear" w:color="auto" w:fill="FFFFFF"/>
        </w:rPr>
        <w:t>Lucía</w:t>
      </w:r>
      <w:r w:rsidRPr="00D73D87" w:rsidR="00104BED">
        <w:rPr>
          <w:rFonts w:ascii="Times New Roman" w:hAnsi="Times New Roman"/>
          <w:sz w:val="24"/>
          <w:szCs w:val="24"/>
          <w:shd w:val="clear" w:color="auto" w:fill="FFFFFF"/>
          <w:lang w:val="en-GB"/>
        </w:rPr>
        <w:t xml:space="preserve"> </w:t>
      </w:r>
      <w:r w:rsidR="00882ADF">
        <w:rPr>
          <w:rFonts w:ascii="Times New Roman" w:hAnsi="Times New Roman"/>
          <w:sz w:val="24"/>
          <w:szCs w:val="24"/>
          <w:shd w:val="clear" w:color="auto" w:fill="FFFFFF"/>
          <w:lang w:val="en-GB"/>
        </w:rPr>
        <w:t>escorted</w:t>
      </w:r>
      <w:r w:rsidRPr="00D73D87" w:rsidR="00104BED">
        <w:rPr>
          <w:rFonts w:ascii="Times New Roman" w:hAnsi="Times New Roman"/>
          <w:sz w:val="24"/>
          <w:szCs w:val="24"/>
          <w:shd w:val="clear" w:color="auto" w:fill="FFFFFF"/>
          <w:lang w:val="en-GB"/>
        </w:rPr>
        <w:t xml:space="preserve"> me to the door with a questionable expression.</w:t>
      </w:r>
    </w:p>
    <w:p w:rsidRPr="00D73D87" w:rsidR="00F143E3" w:rsidP="004C09BA" w:rsidRDefault="00F143E3" w14:paraId="565B5083" w14:textId="5AEA0236">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“You don’t want to come to</w:t>
      </w:r>
      <w:r w:rsidRPr="00D73D87" w:rsidR="009539A2">
        <w:rPr>
          <w:rFonts w:ascii="Times New Roman" w:hAnsi="Times New Roman"/>
          <w:sz w:val="24"/>
          <w:szCs w:val="24"/>
          <w:shd w:val="clear" w:color="auto" w:fill="FFFFFF"/>
          <w:lang w:val="en-GB"/>
        </w:rPr>
        <w:t xml:space="preserve"> misa del gallo;</w:t>
      </w:r>
      <w:r w:rsidRPr="00D73D87">
        <w:rPr>
          <w:rFonts w:ascii="Times New Roman" w:hAnsi="Times New Roman"/>
          <w:sz w:val="24"/>
          <w:szCs w:val="24"/>
          <w:shd w:val="clear" w:color="auto" w:fill="FFFFFF"/>
          <w:lang w:val="en-GB"/>
        </w:rPr>
        <w:t xml:space="preserve"> midnight mass with us?” she said.</w:t>
      </w:r>
    </w:p>
    <w:p w:rsidRPr="00D73D87" w:rsidR="00F143E3" w:rsidP="004C09BA" w:rsidRDefault="00F143E3" w14:paraId="0DB0433B" w14:textId="20E358C5">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“Church?” I </w:t>
      </w:r>
      <w:proofErr w:type="gramStart"/>
      <w:r w:rsidRPr="00D73D87">
        <w:rPr>
          <w:rFonts w:ascii="Times New Roman" w:hAnsi="Times New Roman"/>
          <w:sz w:val="24"/>
          <w:szCs w:val="24"/>
          <w:shd w:val="clear" w:color="auto" w:fill="FFFFFF"/>
          <w:lang w:val="en-GB"/>
        </w:rPr>
        <w:t>said</w:t>
      </w:r>
      <w:proofErr w:type="gramEnd"/>
      <w:r w:rsidRPr="00D73D87">
        <w:rPr>
          <w:rFonts w:ascii="Times New Roman" w:hAnsi="Times New Roman"/>
          <w:sz w:val="24"/>
          <w:szCs w:val="24"/>
          <w:shd w:val="clear" w:color="auto" w:fill="FFFFFF"/>
          <w:lang w:val="en-GB"/>
        </w:rPr>
        <w:t>. “I didn’t know you were religious.”</w:t>
      </w:r>
    </w:p>
    <w:p w:rsidRPr="00D73D87" w:rsidR="00F143E3" w:rsidP="004C09BA" w:rsidRDefault="00F143E3" w14:paraId="707BD1F9" w14:textId="7C0C03A1">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“Not really, but </w:t>
      </w:r>
      <w:r w:rsidRPr="00D73D87" w:rsidR="00190A56">
        <w:rPr>
          <w:rFonts w:ascii="Times New Roman" w:hAnsi="Times New Roman"/>
          <w:sz w:val="24"/>
          <w:szCs w:val="24"/>
          <w:shd w:val="clear" w:color="auto" w:fill="FFFFFF"/>
          <w:lang w:val="en-GB"/>
        </w:rPr>
        <w:t>under Franco</w:t>
      </w:r>
      <w:r w:rsidRPr="00D73D87" w:rsidR="00006C77">
        <w:rPr>
          <w:rFonts w:ascii="Times New Roman" w:hAnsi="Times New Roman"/>
          <w:sz w:val="24"/>
          <w:szCs w:val="24"/>
          <w:shd w:val="clear" w:color="auto" w:fill="FFFFFF"/>
          <w:lang w:val="en-GB"/>
        </w:rPr>
        <w:t>,</w:t>
      </w:r>
      <w:r w:rsidRPr="00D73D87" w:rsidR="00190A56">
        <w:rPr>
          <w:rFonts w:ascii="Times New Roman" w:hAnsi="Times New Roman"/>
          <w:sz w:val="24"/>
          <w:szCs w:val="24"/>
          <w:shd w:val="clear" w:color="auto" w:fill="FFFFFF"/>
          <w:lang w:val="en-GB"/>
        </w:rPr>
        <w:t xml:space="preserve"> if we don’t attend church regularly, it can be held against you. However, </w:t>
      </w:r>
      <w:r w:rsidRPr="00D73D87">
        <w:rPr>
          <w:rFonts w:ascii="Times New Roman" w:hAnsi="Times New Roman"/>
          <w:sz w:val="24"/>
          <w:szCs w:val="24"/>
          <w:shd w:val="clear" w:color="auto" w:fill="FFFFFF"/>
          <w:lang w:val="en-GB"/>
        </w:rPr>
        <w:t>at Christmas</w:t>
      </w:r>
      <w:r w:rsidRPr="00D73D87" w:rsidR="00006C77">
        <w:rPr>
          <w:rFonts w:ascii="Times New Roman" w:hAnsi="Times New Roman"/>
          <w:sz w:val="24"/>
          <w:szCs w:val="24"/>
          <w:shd w:val="clear" w:color="auto" w:fill="FFFFFF"/>
          <w:lang w:val="en-GB"/>
        </w:rPr>
        <w:t>,</w:t>
      </w:r>
      <w:r w:rsidRPr="00D73D87" w:rsidR="00190A56">
        <w:rPr>
          <w:rFonts w:ascii="Times New Roman" w:hAnsi="Times New Roman"/>
          <w:sz w:val="24"/>
          <w:szCs w:val="24"/>
          <w:shd w:val="clear" w:color="auto" w:fill="FFFFFF"/>
          <w:lang w:val="en-GB"/>
        </w:rPr>
        <w:t xml:space="preserve"> we go because</w:t>
      </w:r>
      <w:r w:rsidRPr="00D73D87">
        <w:rPr>
          <w:rFonts w:ascii="Times New Roman" w:hAnsi="Times New Roman"/>
          <w:sz w:val="24"/>
          <w:szCs w:val="24"/>
          <w:shd w:val="clear" w:color="auto" w:fill="FFFFFF"/>
          <w:lang w:val="en-GB"/>
        </w:rPr>
        <w:t xml:space="preserve"> </w:t>
      </w:r>
      <w:r w:rsidRPr="00D73D87" w:rsidR="00190A56">
        <w:rPr>
          <w:rFonts w:ascii="Times New Roman" w:hAnsi="Times New Roman"/>
          <w:sz w:val="24"/>
          <w:szCs w:val="24"/>
          <w:shd w:val="clear" w:color="auto" w:fill="FFFFFF"/>
          <w:lang w:val="en-GB"/>
        </w:rPr>
        <w:t>i</w:t>
      </w:r>
      <w:r w:rsidRPr="00D73D87">
        <w:rPr>
          <w:rFonts w:ascii="Times New Roman" w:hAnsi="Times New Roman"/>
          <w:sz w:val="24"/>
          <w:szCs w:val="24"/>
          <w:shd w:val="clear" w:color="auto" w:fill="FFFFFF"/>
          <w:lang w:val="en-GB"/>
        </w:rPr>
        <w:t>t’s hilarious.”</w:t>
      </w:r>
    </w:p>
    <w:p w:rsidRPr="00D73D87" w:rsidR="00F143E3" w:rsidP="004C09BA" w:rsidRDefault="00F143E3" w14:paraId="26656637" w14:textId="4209578A">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“Sorry, you’ll have to explain.”</w:t>
      </w:r>
    </w:p>
    <w:p w:rsidRPr="00D73D87" w:rsidR="00F143E3" w:rsidP="00F143E3" w:rsidRDefault="00F143E3" w14:paraId="1292E311" w14:textId="73F44001">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t>
      </w:r>
      <w:r w:rsidRPr="00D73D87" w:rsidR="009539A2">
        <w:rPr>
          <w:rFonts w:ascii="Times New Roman" w:hAnsi="Times New Roman"/>
          <w:sz w:val="24"/>
          <w:szCs w:val="24"/>
          <w:shd w:val="clear" w:color="auto" w:fill="FFFFFF"/>
          <w:lang w:val="en-GB"/>
        </w:rPr>
        <w:t>Didn’t you notice the</w:t>
      </w:r>
      <w:r w:rsidRPr="00D73D87">
        <w:rPr>
          <w:rFonts w:ascii="Times New Roman" w:hAnsi="Times New Roman"/>
          <w:sz w:val="24"/>
          <w:szCs w:val="24"/>
          <w:shd w:val="clear" w:color="auto" w:fill="FFFFFF"/>
          <w:lang w:val="en-GB"/>
        </w:rPr>
        <w:t xml:space="preserve"> garbanzos</w:t>
      </w:r>
      <w:r w:rsidRPr="00D73D87" w:rsidR="009539A2">
        <w:rPr>
          <w:rFonts w:ascii="Times New Roman" w:hAnsi="Times New Roman"/>
          <w:sz w:val="24"/>
          <w:szCs w:val="24"/>
          <w:shd w:val="clear" w:color="auto" w:fill="FFFFFF"/>
          <w:lang w:val="en-GB"/>
        </w:rPr>
        <w:t xml:space="preserve"> in the </w:t>
      </w:r>
      <w:proofErr w:type="gramStart"/>
      <w:r w:rsidRPr="00D73D87" w:rsidR="009539A2">
        <w:rPr>
          <w:rFonts w:ascii="Times New Roman" w:hAnsi="Times New Roman"/>
          <w:sz w:val="24"/>
          <w:szCs w:val="24"/>
          <w:shd w:val="clear" w:color="auto" w:fill="FFFFFF"/>
          <w:lang w:val="en-GB"/>
        </w:rPr>
        <w:t>soup;</w:t>
      </w:r>
      <w:proofErr w:type="gramEnd"/>
      <w:r w:rsidRPr="00D73D87">
        <w:rPr>
          <w:rFonts w:ascii="Times New Roman" w:hAnsi="Times New Roman"/>
          <w:sz w:val="24"/>
          <w:szCs w:val="24"/>
          <w:shd w:val="clear" w:color="auto" w:fill="FFFFFF"/>
          <w:lang w:val="en-GB"/>
        </w:rPr>
        <w:t xml:space="preserve"> chickpeas</w:t>
      </w:r>
      <w:r w:rsidRPr="00D73D87" w:rsidR="009539A2">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 xml:space="preserve"> By the time </w:t>
      </w:r>
      <w:r w:rsidRPr="00D73D87" w:rsidR="009539A2">
        <w:rPr>
          <w:rFonts w:ascii="Times New Roman" w:hAnsi="Times New Roman"/>
          <w:sz w:val="24"/>
          <w:szCs w:val="24"/>
          <w:shd w:val="clear" w:color="auto" w:fill="FFFFFF"/>
          <w:lang w:val="en-GB"/>
        </w:rPr>
        <w:t>we</w:t>
      </w:r>
      <w:r w:rsidRPr="00D73D87">
        <w:rPr>
          <w:rFonts w:ascii="Times New Roman" w:hAnsi="Times New Roman"/>
          <w:sz w:val="24"/>
          <w:szCs w:val="24"/>
          <w:shd w:val="clear" w:color="auto" w:fill="FFFFFF"/>
          <w:lang w:val="en-GB"/>
        </w:rPr>
        <w:t xml:space="preserve"> </w:t>
      </w:r>
      <w:r w:rsidRPr="00D73D87" w:rsidR="009539A2">
        <w:rPr>
          <w:rFonts w:ascii="Times New Roman" w:hAnsi="Times New Roman"/>
          <w:sz w:val="24"/>
          <w:szCs w:val="24"/>
          <w:shd w:val="clear" w:color="auto" w:fill="FFFFFF"/>
          <w:lang w:val="en-GB"/>
        </w:rPr>
        <w:t>arrive at</w:t>
      </w:r>
      <w:r w:rsidRPr="00D73D87">
        <w:rPr>
          <w:rFonts w:ascii="Times New Roman" w:hAnsi="Times New Roman"/>
          <w:sz w:val="24"/>
          <w:szCs w:val="24"/>
          <w:shd w:val="clear" w:color="auto" w:fill="FFFFFF"/>
          <w:lang w:val="en-GB"/>
        </w:rPr>
        <w:t xml:space="preserve"> church</w:t>
      </w:r>
      <w:r w:rsidRPr="00D73D87" w:rsidR="00006C77">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 xml:space="preserve"> </w:t>
      </w:r>
      <w:r w:rsidRPr="00D73D87" w:rsidR="009539A2">
        <w:rPr>
          <w:rFonts w:ascii="Times New Roman" w:hAnsi="Times New Roman"/>
          <w:sz w:val="24"/>
          <w:szCs w:val="24"/>
          <w:shd w:val="clear" w:color="auto" w:fill="FFFFFF"/>
          <w:lang w:val="en-GB"/>
        </w:rPr>
        <w:t xml:space="preserve">we will </w:t>
      </w:r>
      <w:r w:rsidRPr="00D73D87">
        <w:rPr>
          <w:rFonts w:ascii="Times New Roman" w:hAnsi="Times New Roman"/>
          <w:sz w:val="24"/>
          <w:szCs w:val="24"/>
          <w:shd w:val="clear" w:color="auto" w:fill="FFFFFF"/>
          <w:lang w:val="en-GB"/>
        </w:rPr>
        <w:t>pedo like crazy.”</w:t>
      </w:r>
    </w:p>
    <w:p w:rsidRPr="00D73D87" w:rsidR="00F143E3" w:rsidP="00F143E3" w:rsidRDefault="00F143E3" w14:paraId="67D14B64" w14:textId="19B69CE9">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“Chickpeas turn people into pedophiles?”</w:t>
      </w:r>
    </w:p>
    <w:p w:rsidRPr="00D73D87" w:rsidR="00F143E3" w:rsidP="00F143E3" w:rsidRDefault="00D57300" w14:paraId="72937F10" w14:textId="6E565473">
      <w:pPr>
        <w:spacing w:after="0" w:line="360" w:lineRule="auto"/>
        <w:ind w:firstLine="720"/>
        <w:rPr>
          <w:rFonts w:ascii="Times New Roman" w:hAnsi="Times New Roman"/>
          <w:sz w:val="24"/>
          <w:szCs w:val="24"/>
          <w:shd w:val="clear" w:color="auto" w:fill="FFFFFF"/>
          <w:lang w:val="en-GB"/>
        </w:rPr>
      </w:pPr>
      <w:r w:rsidRPr="00D57F0E">
        <w:rPr>
          <w:rFonts w:ascii="Times New Roman" w:hAnsi="Times New Roman" w:cs="Times New Roman"/>
          <w:color w:val="111111"/>
          <w:sz w:val="24"/>
          <w:szCs w:val="24"/>
          <w:shd w:val="clear" w:color="auto" w:fill="FFFFFF"/>
        </w:rPr>
        <w:t>Lucía</w:t>
      </w:r>
      <w:r w:rsidRPr="00D73D87" w:rsidR="00F143E3">
        <w:rPr>
          <w:rFonts w:ascii="Times New Roman" w:hAnsi="Times New Roman"/>
          <w:sz w:val="24"/>
          <w:szCs w:val="24"/>
          <w:shd w:val="clear" w:color="auto" w:fill="FFFFFF"/>
          <w:lang w:val="en-GB"/>
        </w:rPr>
        <w:t xml:space="preserve"> </w:t>
      </w:r>
      <w:r w:rsidR="00432369">
        <w:rPr>
          <w:rFonts w:ascii="Times New Roman" w:hAnsi="Times New Roman"/>
          <w:sz w:val="24"/>
          <w:szCs w:val="24"/>
          <w:shd w:val="clear" w:color="auto" w:fill="FFFFFF"/>
          <w:lang w:val="en-GB"/>
        </w:rPr>
        <w:t>was</w:t>
      </w:r>
      <w:r w:rsidRPr="00D73D87" w:rsidR="00F143E3">
        <w:rPr>
          <w:rFonts w:ascii="Times New Roman" w:hAnsi="Times New Roman"/>
          <w:sz w:val="24"/>
          <w:szCs w:val="24"/>
          <w:shd w:val="clear" w:color="auto" w:fill="FFFFFF"/>
          <w:lang w:val="en-GB"/>
        </w:rPr>
        <w:t xml:space="preserve"> astonished, turned, bent over, </w:t>
      </w:r>
      <w:r w:rsidRPr="00D73D87" w:rsidR="004F311D">
        <w:rPr>
          <w:rFonts w:ascii="Times New Roman" w:hAnsi="Times New Roman"/>
          <w:sz w:val="24"/>
          <w:szCs w:val="24"/>
          <w:shd w:val="clear" w:color="auto" w:fill="FFFFFF"/>
          <w:lang w:val="en-GB"/>
        </w:rPr>
        <w:t xml:space="preserve">tapped </w:t>
      </w:r>
      <w:r w:rsidRPr="00D73D87" w:rsidR="0066138B">
        <w:rPr>
          <w:rFonts w:ascii="Times New Roman" w:hAnsi="Times New Roman"/>
          <w:sz w:val="24"/>
          <w:szCs w:val="24"/>
          <w:shd w:val="clear" w:color="auto" w:fill="FFFFFF"/>
          <w:lang w:val="en-GB"/>
        </w:rPr>
        <w:t>her</w:t>
      </w:r>
      <w:r w:rsidRPr="00D73D87" w:rsidR="004F311D">
        <w:rPr>
          <w:rFonts w:ascii="Times New Roman" w:hAnsi="Times New Roman"/>
          <w:sz w:val="24"/>
          <w:szCs w:val="24"/>
          <w:shd w:val="clear" w:color="auto" w:fill="FFFFFF"/>
          <w:lang w:val="en-GB"/>
        </w:rPr>
        <w:t xml:space="preserve"> </w:t>
      </w:r>
      <w:r w:rsidRPr="00D73D87" w:rsidR="0047339F">
        <w:rPr>
          <w:rFonts w:ascii="Times New Roman" w:hAnsi="Times New Roman"/>
          <w:sz w:val="24"/>
          <w:szCs w:val="24"/>
          <w:shd w:val="clear" w:color="auto" w:fill="FFFFFF"/>
          <w:lang w:val="en-GB"/>
        </w:rPr>
        <w:t>backside,</w:t>
      </w:r>
      <w:r w:rsidRPr="00D73D87" w:rsidR="004F311D">
        <w:rPr>
          <w:rFonts w:ascii="Times New Roman" w:hAnsi="Times New Roman"/>
          <w:sz w:val="24"/>
          <w:szCs w:val="24"/>
          <w:shd w:val="clear" w:color="auto" w:fill="FFFFFF"/>
          <w:lang w:val="en-GB"/>
        </w:rPr>
        <w:t xml:space="preserve"> and made a farting noise.”</w:t>
      </w:r>
    </w:p>
    <w:p w:rsidRPr="00D73D87" w:rsidR="004F311D" w:rsidP="00F143E3" w:rsidRDefault="004F311D" w14:paraId="49A602EB" w14:textId="5B19A743">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t>
      </w:r>
      <w:r w:rsidRPr="00D73D87" w:rsidR="00190A56">
        <w:rPr>
          <w:rFonts w:ascii="Times New Roman" w:hAnsi="Times New Roman"/>
          <w:sz w:val="24"/>
          <w:szCs w:val="24"/>
          <w:shd w:val="clear" w:color="auto" w:fill="FFFFFF"/>
          <w:lang w:val="en-GB"/>
        </w:rPr>
        <w:t xml:space="preserve">Now I understand, </w:t>
      </w:r>
      <w:r w:rsidRPr="00D73D87">
        <w:rPr>
          <w:rFonts w:ascii="Times New Roman" w:hAnsi="Times New Roman"/>
          <w:sz w:val="24"/>
          <w:szCs w:val="24"/>
          <w:shd w:val="clear" w:color="auto" w:fill="FFFFFF"/>
          <w:lang w:val="en-GB"/>
        </w:rPr>
        <w:t xml:space="preserve">Pedo </w:t>
      </w:r>
      <w:r w:rsidRPr="00D73D87" w:rsidR="00190A56">
        <w:rPr>
          <w:rFonts w:ascii="Times New Roman" w:hAnsi="Times New Roman"/>
          <w:sz w:val="24"/>
          <w:szCs w:val="24"/>
          <w:shd w:val="clear" w:color="auto" w:fill="FFFFFF"/>
          <w:lang w:val="en-GB"/>
        </w:rPr>
        <w:t>means</w:t>
      </w:r>
      <w:r w:rsidRPr="00D73D87">
        <w:rPr>
          <w:rFonts w:ascii="Times New Roman" w:hAnsi="Times New Roman"/>
          <w:sz w:val="24"/>
          <w:szCs w:val="24"/>
          <w:shd w:val="clear" w:color="auto" w:fill="FFFFFF"/>
          <w:lang w:val="en-GB"/>
        </w:rPr>
        <w:t xml:space="preserve"> fart</w:t>
      </w:r>
      <w:r w:rsidRPr="00D73D87" w:rsidR="00190A56">
        <w:rPr>
          <w:rFonts w:ascii="Times New Roman" w:hAnsi="Times New Roman"/>
          <w:sz w:val="24"/>
          <w:szCs w:val="24"/>
          <w:shd w:val="clear" w:color="auto" w:fill="FFFFFF"/>
          <w:lang w:val="en-GB"/>
        </w:rPr>
        <w:t>. And that’s funny?</w:t>
      </w:r>
      <w:r w:rsidRPr="00D73D87">
        <w:rPr>
          <w:rFonts w:ascii="Times New Roman" w:hAnsi="Times New Roman"/>
          <w:sz w:val="24"/>
          <w:szCs w:val="24"/>
          <w:shd w:val="clear" w:color="auto" w:fill="FFFFFF"/>
          <w:lang w:val="en-GB"/>
        </w:rPr>
        <w:t>”</w:t>
      </w:r>
    </w:p>
    <w:p w:rsidRPr="00D73D87" w:rsidR="00190A56" w:rsidP="00F143E3" w:rsidRDefault="00190A56" w14:paraId="2369E418" w14:textId="1C6B44C2">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t>
      </w:r>
      <w:r w:rsidRPr="00D73D87" w:rsidR="004E0973">
        <w:rPr>
          <w:rFonts w:ascii="Times New Roman" w:hAnsi="Times New Roman"/>
          <w:sz w:val="24"/>
          <w:szCs w:val="24"/>
          <w:shd w:val="clear" w:color="auto" w:fill="FFFFFF"/>
          <w:lang w:val="en-GB"/>
        </w:rPr>
        <w:t>In a serious place like a church, we think it is especially when s</w:t>
      </w:r>
      <w:r w:rsidRPr="00D73D87">
        <w:rPr>
          <w:rFonts w:ascii="Times New Roman" w:hAnsi="Times New Roman"/>
          <w:sz w:val="24"/>
          <w:szCs w:val="24"/>
          <w:shd w:val="clear" w:color="auto" w:fill="FFFFFF"/>
          <w:lang w:val="en-GB"/>
        </w:rPr>
        <w:t xml:space="preserve">ome disguise it by </w:t>
      </w:r>
      <w:r w:rsidRPr="00D73D87" w:rsidR="004E0973">
        <w:rPr>
          <w:rFonts w:ascii="Times New Roman" w:hAnsi="Times New Roman"/>
          <w:sz w:val="24"/>
          <w:szCs w:val="24"/>
          <w:shd w:val="clear" w:color="auto" w:fill="FFFFFF"/>
          <w:lang w:val="en-GB"/>
        </w:rPr>
        <w:t>letting rip</w:t>
      </w:r>
      <w:r w:rsidRPr="00D73D87">
        <w:rPr>
          <w:rFonts w:ascii="Times New Roman" w:hAnsi="Times New Roman"/>
          <w:sz w:val="24"/>
          <w:szCs w:val="24"/>
          <w:shd w:val="clear" w:color="auto" w:fill="FFFFFF"/>
          <w:lang w:val="en-GB"/>
        </w:rPr>
        <w:t xml:space="preserve"> it in time with the organ music. Others </w:t>
      </w:r>
      <w:r w:rsidRPr="00D73D87" w:rsidR="004E0973">
        <w:rPr>
          <w:rFonts w:ascii="Times New Roman" w:hAnsi="Times New Roman"/>
          <w:sz w:val="24"/>
          <w:szCs w:val="24"/>
          <w:shd w:val="clear" w:color="auto" w:fill="FFFFFF"/>
          <w:lang w:val="en-GB"/>
        </w:rPr>
        <w:t>bottle</w:t>
      </w:r>
      <w:r w:rsidRPr="00D73D87">
        <w:rPr>
          <w:rFonts w:ascii="Times New Roman" w:hAnsi="Times New Roman"/>
          <w:sz w:val="24"/>
          <w:szCs w:val="24"/>
          <w:shd w:val="clear" w:color="auto" w:fill="FFFFFF"/>
          <w:lang w:val="en-GB"/>
        </w:rPr>
        <w:t xml:space="preserve"> it up for the Amen.”</w:t>
      </w:r>
    </w:p>
    <w:p w:rsidRPr="00D73D87" w:rsidR="00190A56" w:rsidP="00190A56" w:rsidRDefault="00190A56" w14:paraId="7847028A"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“And I thought church was meant to be a spiritual occasion.”</w:t>
      </w:r>
    </w:p>
    <w:p w:rsidRPr="00D73D87" w:rsidR="00190A56" w:rsidP="00190A56" w:rsidRDefault="00190A56" w14:paraId="573A8F0C"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“God moves in mysterious ways.”</w:t>
      </w:r>
    </w:p>
    <w:p w:rsidRPr="00D73D87" w:rsidR="00F143E3" w:rsidP="00190A56" w:rsidRDefault="00190A56" w14:paraId="0E8427E1" w14:textId="2216C3D9">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t>
      </w:r>
      <w:r w:rsidRPr="00D73D87" w:rsidR="009539A2">
        <w:rPr>
          <w:rFonts w:ascii="Times New Roman" w:hAnsi="Times New Roman"/>
          <w:sz w:val="24"/>
          <w:szCs w:val="24"/>
          <w:shd w:val="clear" w:color="auto" w:fill="FFFFFF"/>
          <w:lang w:val="en-GB"/>
        </w:rPr>
        <w:t>Bowels also</w:t>
      </w:r>
      <w:r w:rsidRPr="00D73D87">
        <w:rPr>
          <w:rFonts w:ascii="Times New Roman" w:hAnsi="Times New Roman"/>
          <w:sz w:val="24"/>
          <w:szCs w:val="24"/>
          <w:shd w:val="clear" w:color="auto" w:fill="FFFFFF"/>
          <w:lang w:val="en-GB"/>
        </w:rPr>
        <w:t xml:space="preserve">. </w:t>
      </w:r>
      <w:r w:rsidRPr="00D73D87" w:rsidR="00F143E3">
        <w:rPr>
          <w:rFonts w:ascii="Times New Roman" w:hAnsi="Times New Roman"/>
          <w:sz w:val="24"/>
          <w:szCs w:val="24"/>
          <w:shd w:val="clear" w:color="auto" w:fill="FFFFFF"/>
          <w:lang w:val="en-GB"/>
        </w:rPr>
        <w:t xml:space="preserve">I am not </w:t>
      </w:r>
      <w:r w:rsidRPr="00D73D87" w:rsidR="00284628">
        <w:rPr>
          <w:rFonts w:ascii="Times New Roman" w:hAnsi="Times New Roman"/>
          <w:sz w:val="24"/>
          <w:szCs w:val="24"/>
          <w:shd w:val="clear" w:color="auto" w:fill="FFFFFF"/>
          <w:lang w:val="en-GB"/>
        </w:rPr>
        <w:t xml:space="preserve">religious or </w:t>
      </w:r>
      <w:r w:rsidRPr="00D73D87" w:rsidR="00F143E3">
        <w:rPr>
          <w:rFonts w:ascii="Times New Roman" w:hAnsi="Times New Roman"/>
          <w:sz w:val="24"/>
          <w:szCs w:val="24"/>
          <w:shd w:val="clear" w:color="auto" w:fill="FFFFFF"/>
          <w:lang w:val="en-GB"/>
        </w:rPr>
        <w:t xml:space="preserve">Catholic. </w:t>
      </w:r>
      <w:r w:rsidR="00AC586C">
        <w:rPr>
          <w:rFonts w:ascii="Times New Roman" w:hAnsi="Times New Roman"/>
          <w:sz w:val="24"/>
          <w:szCs w:val="24"/>
          <w:shd w:val="clear" w:color="auto" w:fill="FFFFFF"/>
          <w:lang w:val="en-GB"/>
        </w:rPr>
        <w:t>Is</w:t>
      </w:r>
      <w:r w:rsidRPr="00D73D87" w:rsidR="00F143E3">
        <w:rPr>
          <w:rFonts w:ascii="Times New Roman" w:hAnsi="Times New Roman"/>
          <w:sz w:val="24"/>
          <w:szCs w:val="24"/>
          <w:shd w:val="clear" w:color="auto" w:fill="FFFFFF"/>
          <w:lang w:val="en-GB"/>
        </w:rPr>
        <w:t xml:space="preserve"> that a problem?”</w:t>
      </w:r>
    </w:p>
    <w:p w:rsidRPr="00D73D87" w:rsidR="00F143E3" w:rsidP="004C09BA" w:rsidRDefault="00190A56" w14:paraId="28DC1983" w14:textId="248025C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“I expect not. </w:t>
      </w:r>
      <w:r w:rsidRPr="00D73D87" w:rsidR="00F80FD1">
        <w:rPr>
          <w:rFonts w:ascii="Times New Roman" w:hAnsi="Times New Roman"/>
          <w:sz w:val="24"/>
          <w:szCs w:val="24"/>
          <w:shd w:val="clear" w:color="auto" w:fill="FFFFFF"/>
          <w:lang w:val="en-GB"/>
        </w:rPr>
        <w:t>Any</w:t>
      </w:r>
      <w:r w:rsidRPr="00D73D87">
        <w:rPr>
          <w:rFonts w:ascii="Times New Roman" w:hAnsi="Times New Roman"/>
          <w:sz w:val="24"/>
          <w:szCs w:val="24"/>
          <w:shd w:val="clear" w:color="auto" w:fill="FFFFFF"/>
          <w:lang w:val="en-GB"/>
        </w:rPr>
        <w:t xml:space="preserve"> donation to the collection plate </w:t>
      </w:r>
      <w:r w:rsidRPr="00D73D87" w:rsidR="00F80FD1">
        <w:rPr>
          <w:rFonts w:ascii="Times New Roman" w:hAnsi="Times New Roman"/>
          <w:sz w:val="24"/>
          <w:szCs w:val="24"/>
          <w:shd w:val="clear" w:color="auto" w:fill="FFFFFF"/>
          <w:lang w:val="en-GB"/>
        </w:rPr>
        <w:t>is welcome, irrespective of denomination.”</w:t>
      </w:r>
    </w:p>
    <w:p w:rsidRPr="00D73D87" w:rsidR="00104BED" w:rsidP="004C09BA" w:rsidRDefault="00104BED" w14:paraId="6BC9B2CC" w14:textId="0CED8848">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“Sorry,” I said</w:t>
      </w:r>
      <w:r w:rsidRPr="00D73D87" w:rsidR="00F80FD1">
        <w:rPr>
          <w:rFonts w:ascii="Times New Roman" w:hAnsi="Times New Roman"/>
          <w:sz w:val="24"/>
          <w:szCs w:val="24"/>
          <w:shd w:val="clear" w:color="auto" w:fill="FFFFFF"/>
          <w:lang w:val="en-GB"/>
        </w:rPr>
        <w:t xml:space="preserve"> yawning</w:t>
      </w:r>
      <w:r w:rsidRPr="00D73D87">
        <w:rPr>
          <w:rFonts w:ascii="Times New Roman" w:hAnsi="Times New Roman"/>
          <w:sz w:val="24"/>
          <w:szCs w:val="24"/>
          <w:shd w:val="clear" w:color="auto" w:fill="FFFFFF"/>
          <w:lang w:val="en-GB"/>
        </w:rPr>
        <w:t>. “</w:t>
      </w:r>
      <w:r w:rsidRPr="00D73D87" w:rsidR="00F80FD1">
        <w:rPr>
          <w:rFonts w:ascii="Times New Roman" w:hAnsi="Times New Roman"/>
          <w:sz w:val="24"/>
          <w:szCs w:val="24"/>
          <w:shd w:val="clear" w:color="auto" w:fill="FFFFFF"/>
          <w:lang w:val="en-GB"/>
        </w:rPr>
        <w:t xml:space="preserve">Another year perhaps. </w:t>
      </w:r>
      <w:r w:rsidRPr="00D73D87" w:rsidR="001431D8">
        <w:rPr>
          <w:rFonts w:ascii="Times New Roman" w:hAnsi="Times New Roman"/>
          <w:sz w:val="24"/>
          <w:szCs w:val="24"/>
          <w:shd w:val="clear" w:color="auto" w:fill="FFFFFF"/>
          <w:lang w:val="en-GB"/>
        </w:rPr>
        <w:t xml:space="preserve">I </w:t>
      </w:r>
      <w:proofErr w:type="gramStart"/>
      <w:r w:rsidRPr="00D73D87" w:rsidR="001431D8">
        <w:rPr>
          <w:rFonts w:ascii="Times New Roman" w:hAnsi="Times New Roman"/>
          <w:sz w:val="24"/>
          <w:szCs w:val="24"/>
          <w:shd w:val="clear" w:color="auto" w:fill="FFFFFF"/>
          <w:lang w:val="en-GB"/>
        </w:rPr>
        <w:t>have to</w:t>
      </w:r>
      <w:proofErr w:type="gramEnd"/>
      <w:r w:rsidRPr="00D73D87" w:rsidR="001431D8">
        <w:rPr>
          <w:rFonts w:ascii="Times New Roman" w:hAnsi="Times New Roman"/>
          <w:sz w:val="24"/>
          <w:szCs w:val="24"/>
          <w:shd w:val="clear" w:color="auto" w:fill="FFFFFF"/>
          <w:lang w:val="en-GB"/>
        </w:rPr>
        <w:t xml:space="preserve"> do the breakfast tomorrow.”</w:t>
      </w:r>
    </w:p>
    <w:p w:rsidRPr="00D73D87" w:rsidR="001431D8" w:rsidP="004C09BA" w:rsidRDefault="001431D8" w14:paraId="7F968F8C" w14:textId="142FA4F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t>
      </w:r>
      <w:r w:rsidRPr="00D73D87" w:rsidR="00F80FD1">
        <w:rPr>
          <w:rFonts w:ascii="Times New Roman" w:hAnsi="Times New Roman"/>
          <w:sz w:val="24"/>
          <w:szCs w:val="24"/>
          <w:shd w:val="clear" w:color="auto" w:fill="FFFFFF"/>
          <w:lang w:val="en-GB"/>
        </w:rPr>
        <w:t>What did you think, i</w:t>
      </w:r>
      <w:r w:rsidRPr="00D73D87">
        <w:rPr>
          <w:rFonts w:ascii="Times New Roman" w:hAnsi="Times New Roman"/>
          <w:sz w:val="24"/>
          <w:szCs w:val="24"/>
          <w:shd w:val="clear" w:color="auto" w:fill="FFFFFF"/>
          <w:lang w:val="en-GB"/>
        </w:rPr>
        <w:t>t’s different from your Christmas, no?”</w:t>
      </w:r>
    </w:p>
    <w:p w:rsidRPr="00D73D87" w:rsidR="001431D8" w:rsidP="004C09BA" w:rsidRDefault="001431D8" w14:paraId="47193768" w14:textId="7E3604C2">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t>
      </w:r>
      <w:r w:rsidRPr="00D73D87" w:rsidR="00F80FD1">
        <w:rPr>
          <w:rFonts w:ascii="Times New Roman" w:hAnsi="Times New Roman"/>
          <w:sz w:val="24"/>
          <w:szCs w:val="24"/>
          <w:shd w:val="clear" w:color="auto" w:fill="FFFFFF"/>
          <w:lang w:val="en-GB"/>
        </w:rPr>
        <w:t>Carols, y</w:t>
      </w:r>
      <w:r w:rsidRPr="00D73D87" w:rsidR="00C13E7B">
        <w:rPr>
          <w:rFonts w:ascii="Times New Roman" w:hAnsi="Times New Roman"/>
          <w:sz w:val="24"/>
          <w:szCs w:val="24"/>
          <w:shd w:val="clear" w:color="auto" w:fill="FFFFFF"/>
          <w:lang w:val="en-GB"/>
        </w:rPr>
        <w:t>es</w:t>
      </w:r>
      <w:r w:rsidRPr="00D73D87" w:rsidR="009539A2">
        <w:rPr>
          <w:rFonts w:ascii="Times New Roman" w:hAnsi="Times New Roman"/>
          <w:sz w:val="24"/>
          <w:szCs w:val="24"/>
          <w:shd w:val="clear" w:color="auto" w:fill="FFFFFF"/>
          <w:lang w:val="en-GB"/>
        </w:rPr>
        <w:t xml:space="preserve">, </w:t>
      </w:r>
      <w:r w:rsidRPr="00D73D87" w:rsidR="00F80FD1">
        <w:rPr>
          <w:rFonts w:ascii="Times New Roman" w:hAnsi="Times New Roman"/>
          <w:sz w:val="24"/>
          <w:szCs w:val="24"/>
          <w:shd w:val="clear" w:color="auto" w:fill="FFFFFF"/>
          <w:lang w:val="en-GB"/>
        </w:rPr>
        <w:t>farting in church, no</w:t>
      </w:r>
      <w:r w:rsidRPr="00D73D87" w:rsidR="00C13E7B">
        <w:rPr>
          <w:rFonts w:ascii="Times New Roman" w:hAnsi="Times New Roman"/>
          <w:sz w:val="24"/>
          <w:szCs w:val="24"/>
          <w:shd w:val="clear" w:color="auto" w:fill="FFFFFF"/>
          <w:lang w:val="en-GB"/>
        </w:rPr>
        <w:t xml:space="preserve">. Listen, </w:t>
      </w:r>
      <w:r w:rsidRPr="00D73D87">
        <w:rPr>
          <w:rFonts w:ascii="Times New Roman" w:hAnsi="Times New Roman"/>
          <w:sz w:val="24"/>
          <w:szCs w:val="24"/>
          <w:shd w:val="clear" w:color="auto" w:fill="FFFFFF"/>
          <w:lang w:val="en-GB"/>
        </w:rPr>
        <w:t>El Rubio is cooking a traditional English Christmas lunch tomorrow, why don’t you join us? Maybe you will appreciate while we might celebrate in different ways, it is still families spending time together</w:t>
      </w:r>
      <w:r w:rsidRPr="00D73D87" w:rsidR="00C13E7B">
        <w:rPr>
          <w:rFonts w:ascii="Times New Roman" w:hAnsi="Times New Roman"/>
          <w:sz w:val="24"/>
          <w:szCs w:val="24"/>
          <w:shd w:val="clear" w:color="auto" w:fill="FFFFFF"/>
          <w:lang w:val="en-GB"/>
        </w:rPr>
        <w:t xml:space="preserve"> </w:t>
      </w:r>
      <w:r w:rsidR="00291A2D">
        <w:rPr>
          <w:rFonts w:ascii="Times New Roman" w:hAnsi="Times New Roman"/>
          <w:sz w:val="24"/>
          <w:szCs w:val="24"/>
          <w:shd w:val="clear" w:color="auto" w:fill="FFFFFF"/>
          <w:lang w:val="en-GB"/>
        </w:rPr>
        <w:t xml:space="preserve">and </w:t>
      </w:r>
      <w:r w:rsidRPr="00D73D87" w:rsidR="00C13E7B">
        <w:rPr>
          <w:rFonts w:ascii="Times New Roman" w:hAnsi="Times New Roman"/>
          <w:sz w:val="24"/>
          <w:szCs w:val="24"/>
          <w:shd w:val="clear" w:color="auto" w:fill="FFFFFF"/>
          <w:lang w:val="en-GB"/>
        </w:rPr>
        <w:t xml:space="preserve">sharing the </w:t>
      </w:r>
      <w:r w:rsidRPr="00D73D87" w:rsidR="000D4932">
        <w:rPr>
          <w:rFonts w:ascii="Times New Roman" w:hAnsi="Times New Roman"/>
          <w:sz w:val="24"/>
          <w:szCs w:val="24"/>
          <w:lang w:val="en-GB"/>
        </w:rPr>
        <w:t>same</w:t>
      </w:r>
      <w:r w:rsidRPr="00D73D87" w:rsidR="00C13E7B">
        <w:rPr>
          <w:rFonts w:ascii="Times New Roman" w:hAnsi="Times New Roman"/>
          <w:sz w:val="24"/>
          <w:szCs w:val="24"/>
          <w:shd w:val="clear" w:color="auto" w:fill="FFFFFF"/>
          <w:lang w:val="en-GB"/>
        </w:rPr>
        <w:t xml:space="preserve"> terrible jokes and </w:t>
      </w:r>
      <w:r w:rsidRPr="00D73D87" w:rsidR="00F80FD1">
        <w:rPr>
          <w:rFonts w:ascii="Times New Roman" w:hAnsi="Times New Roman"/>
          <w:sz w:val="24"/>
          <w:szCs w:val="24"/>
          <w:shd w:val="clear" w:color="auto" w:fill="FFFFFF"/>
          <w:lang w:val="en-GB"/>
        </w:rPr>
        <w:t>anecdotes</w:t>
      </w:r>
      <w:r w:rsidRPr="00D73D87">
        <w:rPr>
          <w:rFonts w:ascii="Times New Roman" w:hAnsi="Times New Roman"/>
          <w:sz w:val="24"/>
          <w:szCs w:val="24"/>
          <w:shd w:val="clear" w:color="auto" w:fill="FFFFFF"/>
          <w:lang w:val="en-GB"/>
        </w:rPr>
        <w:t>. And you can meet my elder sisters and their families.”</w:t>
      </w:r>
    </w:p>
    <w:p w:rsidRPr="00D73D87" w:rsidR="001431D8" w:rsidP="004C09BA" w:rsidRDefault="00D57300" w14:paraId="754800E6" w14:textId="2096E67F">
      <w:pPr>
        <w:spacing w:after="0" w:line="360" w:lineRule="auto"/>
        <w:ind w:firstLine="720"/>
        <w:rPr>
          <w:rFonts w:ascii="Times New Roman" w:hAnsi="Times New Roman"/>
          <w:sz w:val="24"/>
          <w:szCs w:val="24"/>
          <w:shd w:val="clear" w:color="auto" w:fill="FFFFFF"/>
          <w:lang w:val="en-GB"/>
        </w:rPr>
      </w:pPr>
      <w:r w:rsidRPr="00D57F0E">
        <w:rPr>
          <w:rFonts w:ascii="Times New Roman" w:hAnsi="Times New Roman" w:cs="Times New Roman"/>
          <w:color w:val="111111"/>
          <w:sz w:val="24"/>
          <w:szCs w:val="24"/>
          <w:shd w:val="clear" w:color="auto" w:fill="FFFFFF"/>
        </w:rPr>
        <w:t>Lucía</w:t>
      </w:r>
      <w:r w:rsidRPr="00D73D87" w:rsidR="001431D8">
        <w:rPr>
          <w:rFonts w:ascii="Times New Roman" w:hAnsi="Times New Roman"/>
          <w:sz w:val="24"/>
          <w:szCs w:val="24"/>
          <w:shd w:val="clear" w:color="auto" w:fill="FFFFFF"/>
          <w:lang w:val="en-GB"/>
        </w:rPr>
        <w:t xml:space="preserve"> nodded and looked </w:t>
      </w:r>
      <w:r w:rsidR="00BA1FB3">
        <w:rPr>
          <w:rFonts w:ascii="Times New Roman" w:hAnsi="Times New Roman"/>
          <w:sz w:val="24"/>
          <w:szCs w:val="24"/>
          <w:shd w:val="clear" w:color="auto" w:fill="FFFFFF"/>
          <w:lang w:val="en-GB"/>
        </w:rPr>
        <w:t>nervously</w:t>
      </w:r>
      <w:r w:rsidRPr="00D73D87" w:rsidR="001431D8">
        <w:rPr>
          <w:rFonts w:ascii="Times New Roman" w:hAnsi="Times New Roman"/>
          <w:sz w:val="24"/>
          <w:szCs w:val="24"/>
          <w:shd w:val="clear" w:color="auto" w:fill="FFFFFF"/>
          <w:lang w:val="en-GB"/>
        </w:rPr>
        <w:t xml:space="preserve"> over her shoulder to</w:t>
      </w:r>
      <w:r w:rsidRPr="00D73D87" w:rsidR="00F80FD1">
        <w:rPr>
          <w:rFonts w:ascii="Times New Roman" w:hAnsi="Times New Roman"/>
          <w:sz w:val="24"/>
          <w:szCs w:val="24"/>
          <w:shd w:val="clear" w:color="auto" w:fill="FFFFFF"/>
          <w:lang w:val="en-GB"/>
        </w:rPr>
        <w:t>ward</w:t>
      </w:r>
      <w:r w:rsidRPr="00D73D87" w:rsidR="001431D8">
        <w:rPr>
          <w:rFonts w:ascii="Times New Roman" w:hAnsi="Times New Roman"/>
          <w:sz w:val="24"/>
          <w:szCs w:val="24"/>
          <w:shd w:val="clear" w:color="auto" w:fill="FFFFFF"/>
          <w:lang w:val="en-GB"/>
        </w:rPr>
        <w:t xml:space="preserve"> the </w:t>
      </w:r>
      <w:r w:rsidRPr="00D73D87" w:rsidR="00F31C19">
        <w:rPr>
          <w:rFonts w:ascii="Times New Roman" w:hAnsi="Times New Roman"/>
          <w:sz w:val="24"/>
          <w:szCs w:val="24"/>
          <w:shd w:val="clear" w:color="auto" w:fill="FFFFFF"/>
          <w:lang w:val="en-GB"/>
        </w:rPr>
        <w:t>back</w:t>
      </w:r>
      <w:r w:rsidRPr="00D73D87" w:rsidR="001431D8">
        <w:rPr>
          <w:rFonts w:ascii="Times New Roman" w:hAnsi="Times New Roman"/>
          <w:sz w:val="24"/>
          <w:szCs w:val="24"/>
          <w:shd w:val="clear" w:color="auto" w:fill="FFFFFF"/>
          <w:lang w:val="en-GB"/>
        </w:rPr>
        <w:t>room. Happy everyone was embroiled in conversation she pushed me against the wall and kissed me more passionately th</w:t>
      </w:r>
      <w:r w:rsidRPr="00D73D87" w:rsidR="009826CB">
        <w:rPr>
          <w:rFonts w:ascii="Times New Roman" w:hAnsi="Times New Roman"/>
          <w:sz w:val="24"/>
          <w:szCs w:val="24"/>
          <w:shd w:val="clear" w:color="auto" w:fill="FFFFFF"/>
          <w:lang w:val="en-GB"/>
        </w:rPr>
        <w:t>a</w:t>
      </w:r>
      <w:r w:rsidRPr="00D73D87" w:rsidR="001431D8">
        <w:rPr>
          <w:rFonts w:ascii="Times New Roman" w:hAnsi="Times New Roman"/>
          <w:sz w:val="24"/>
          <w:szCs w:val="24"/>
          <w:shd w:val="clear" w:color="auto" w:fill="FFFFFF"/>
          <w:lang w:val="en-GB"/>
        </w:rPr>
        <w:t>n ever before.</w:t>
      </w:r>
    </w:p>
    <w:p w:rsidRPr="00D73D87" w:rsidR="00104BED" w:rsidP="00C13E7B" w:rsidRDefault="001431D8" w14:paraId="6CC2CC69" w14:textId="1686544E">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lastRenderedPageBreak/>
        <w:t>As I crossed the road heading home, I knew. Despite our differences, she was the one for me.</w:t>
      </w:r>
      <w:r w:rsidRPr="00D73D87" w:rsidR="009826CB">
        <w:rPr>
          <w:rFonts w:ascii="Times New Roman" w:hAnsi="Times New Roman"/>
          <w:sz w:val="24"/>
          <w:szCs w:val="24"/>
          <w:shd w:val="clear" w:color="auto" w:fill="FFFFFF"/>
          <w:lang w:val="en-GB"/>
        </w:rPr>
        <w:t xml:space="preserve"> It got me thinking. All night I tossed and turned</w:t>
      </w:r>
      <w:r w:rsidRPr="00D73D87" w:rsidR="007851A9">
        <w:rPr>
          <w:rFonts w:ascii="Times New Roman" w:hAnsi="Times New Roman"/>
          <w:sz w:val="24"/>
          <w:szCs w:val="24"/>
          <w:shd w:val="clear" w:color="auto" w:fill="FFFFFF"/>
          <w:lang w:val="en-GB"/>
        </w:rPr>
        <w:t>. Everything was churning.</w:t>
      </w:r>
      <w:r w:rsidRPr="00D73D87" w:rsidR="004E0973">
        <w:rPr>
          <w:rFonts w:ascii="Times New Roman" w:hAnsi="Times New Roman"/>
          <w:sz w:val="24"/>
          <w:szCs w:val="24"/>
          <w:shd w:val="clear" w:color="auto" w:fill="FFFFFF"/>
          <w:lang w:val="en-GB"/>
        </w:rPr>
        <w:t xml:space="preserve"> </w:t>
      </w:r>
      <w:r w:rsidRPr="00D73D87" w:rsidR="007851A9">
        <w:rPr>
          <w:rFonts w:ascii="Times New Roman" w:hAnsi="Times New Roman"/>
          <w:sz w:val="24"/>
          <w:szCs w:val="24"/>
          <w:shd w:val="clear" w:color="auto" w:fill="FFFFFF"/>
          <w:lang w:val="en-GB"/>
        </w:rPr>
        <w:t xml:space="preserve">My mind with what to do about </w:t>
      </w:r>
      <w:r w:rsidRPr="00D57F0E" w:rsidR="00D57300">
        <w:rPr>
          <w:rFonts w:ascii="Times New Roman" w:hAnsi="Times New Roman" w:cs="Times New Roman"/>
          <w:color w:val="111111"/>
          <w:sz w:val="24"/>
          <w:szCs w:val="24"/>
          <w:shd w:val="clear" w:color="auto" w:fill="FFFFFF"/>
        </w:rPr>
        <w:t>Lucía</w:t>
      </w:r>
      <w:r w:rsidRPr="00D73D87" w:rsidR="007851A9">
        <w:rPr>
          <w:rFonts w:ascii="Times New Roman" w:hAnsi="Times New Roman"/>
          <w:sz w:val="24"/>
          <w:szCs w:val="24"/>
          <w:shd w:val="clear" w:color="auto" w:fill="FFFFFF"/>
          <w:lang w:val="en-GB"/>
        </w:rPr>
        <w:t xml:space="preserve">, while my guts wrestled with </w:t>
      </w:r>
      <w:r w:rsidRPr="00D73D87" w:rsidR="004E0973">
        <w:rPr>
          <w:rFonts w:ascii="Times New Roman" w:hAnsi="Times New Roman"/>
          <w:sz w:val="24"/>
          <w:szCs w:val="24"/>
          <w:shd w:val="clear" w:color="auto" w:fill="FFFFFF"/>
          <w:lang w:val="en-GB"/>
        </w:rPr>
        <w:t>the garbanzos</w:t>
      </w:r>
      <w:r w:rsidRPr="00D73D87" w:rsidR="009826CB">
        <w:rPr>
          <w:rFonts w:ascii="Times New Roman" w:hAnsi="Times New Roman"/>
          <w:sz w:val="24"/>
          <w:szCs w:val="24"/>
          <w:shd w:val="clear" w:color="auto" w:fill="FFFFFF"/>
          <w:lang w:val="en-GB"/>
        </w:rPr>
        <w:t xml:space="preserve">. </w:t>
      </w:r>
      <w:r w:rsidRPr="00D73D87" w:rsidR="007851A9">
        <w:rPr>
          <w:rFonts w:ascii="Times New Roman" w:hAnsi="Times New Roman"/>
          <w:sz w:val="24"/>
          <w:szCs w:val="24"/>
          <w:shd w:val="clear" w:color="auto" w:fill="FFFFFF"/>
          <w:lang w:val="en-GB"/>
        </w:rPr>
        <w:t>Just before dawn</w:t>
      </w:r>
      <w:r w:rsidRPr="00D73D87" w:rsidR="00006C77">
        <w:rPr>
          <w:rFonts w:ascii="Times New Roman" w:hAnsi="Times New Roman"/>
          <w:sz w:val="24"/>
          <w:szCs w:val="24"/>
          <w:shd w:val="clear" w:color="auto" w:fill="FFFFFF"/>
          <w:lang w:val="en-GB"/>
        </w:rPr>
        <w:t>,</w:t>
      </w:r>
      <w:r w:rsidRPr="00D73D87" w:rsidR="007851A9">
        <w:rPr>
          <w:rFonts w:ascii="Times New Roman" w:hAnsi="Times New Roman"/>
          <w:sz w:val="24"/>
          <w:szCs w:val="24"/>
          <w:shd w:val="clear" w:color="auto" w:fill="FFFFFF"/>
          <w:lang w:val="en-GB"/>
        </w:rPr>
        <w:t xml:space="preserve"> I had resolved two things. </w:t>
      </w:r>
      <w:r w:rsidRPr="00D73D87" w:rsidR="009826CB">
        <w:rPr>
          <w:rFonts w:ascii="Times New Roman" w:hAnsi="Times New Roman"/>
          <w:sz w:val="24"/>
          <w:szCs w:val="24"/>
          <w:shd w:val="clear" w:color="auto" w:fill="FFFFFF"/>
          <w:lang w:val="en-GB"/>
        </w:rPr>
        <w:t xml:space="preserve">If I wanted more </w:t>
      </w:r>
      <w:r w:rsidRPr="00D73D87" w:rsidR="004E0973">
        <w:rPr>
          <w:rFonts w:ascii="Times New Roman" w:hAnsi="Times New Roman"/>
          <w:sz w:val="24"/>
          <w:szCs w:val="24"/>
          <w:shd w:val="clear" w:color="auto" w:fill="FFFFFF"/>
          <w:lang w:val="en-GB"/>
        </w:rPr>
        <w:t xml:space="preserve">enduring </w:t>
      </w:r>
      <w:r w:rsidRPr="00D73D87" w:rsidR="009826CB">
        <w:rPr>
          <w:rFonts w:ascii="Times New Roman" w:hAnsi="Times New Roman"/>
          <w:sz w:val="24"/>
          <w:szCs w:val="24"/>
          <w:shd w:val="clear" w:color="auto" w:fill="FFFFFF"/>
          <w:lang w:val="en-GB"/>
        </w:rPr>
        <w:t>passion</w:t>
      </w:r>
      <w:r w:rsidRPr="00D73D87" w:rsidR="00F31C19">
        <w:rPr>
          <w:rFonts w:ascii="Times New Roman" w:hAnsi="Times New Roman"/>
          <w:sz w:val="24"/>
          <w:szCs w:val="24"/>
          <w:shd w:val="clear" w:color="auto" w:fill="FFFFFF"/>
          <w:lang w:val="en-GB"/>
        </w:rPr>
        <w:t>ate experiences</w:t>
      </w:r>
      <w:r w:rsidRPr="00D73D87" w:rsidR="009826CB">
        <w:rPr>
          <w:rFonts w:ascii="Times New Roman" w:hAnsi="Times New Roman"/>
          <w:sz w:val="24"/>
          <w:szCs w:val="24"/>
          <w:shd w:val="clear" w:color="auto" w:fill="FFFFFF"/>
          <w:lang w:val="en-GB"/>
        </w:rPr>
        <w:t xml:space="preserve">, I had to </w:t>
      </w:r>
      <w:r w:rsidRPr="00D73D87" w:rsidR="00C13E7B">
        <w:rPr>
          <w:rFonts w:ascii="Times New Roman" w:hAnsi="Times New Roman"/>
          <w:sz w:val="24"/>
          <w:szCs w:val="24"/>
          <w:shd w:val="clear" w:color="auto" w:fill="FFFFFF"/>
          <w:lang w:val="en-GB"/>
        </w:rPr>
        <w:t xml:space="preserve">get </w:t>
      </w:r>
      <w:r w:rsidRPr="00D57F0E" w:rsidR="00D57300">
        <w:rPr>
          <w:rFonts w:ascii="Times New Roman" w:hAnsi="Times New Roman" w:cs="Times New Roman"/>
          <w:color w:val="111111"/>
          <w:sz w:val="24"/>
          <w:szCs w:val="24"/>
          <w:shd w:val="clear" w:color="auto" w:fill="FFFFFF"/>
        </w:rPr>
        <w:t>Lucía</w:t>
      </w:r>
      <w:r w:rsidRPr="00D73D87" w:rsidR="00C13E7B">
        <w:rPr>
          <w:rFonts w:ascii="Times New Roman" w:hAnsi="Times New Roman"/>
          <w:sz w:val="24"/>
          <w:szCs w:val="24"/>
          <w:shd w:val="clear" w:color="auto" w:fill="FFFFFF"/>
          <w:lang w:val="en-GB"/>
        </w:rPr>
        <w:t xml:space="preserve"> away from the clutches of her parents and </w:t>
      </w:r>
      <w:r w:rsidRPr="00D73D87" w:rsidR="007851A9">
        <w:rPr>
          <w:rFonts w:ascii="Times New Roman" w:hAnsi="Times New Roman"/>
          <w:sz w:val="24"/>
          <w:szCs w:val="24"/>
          <w:shd w:val="clear" w:color="auto" w:fill="FFFFFF"/>
          <w:lang w:val="en-GB"/>
        </w:rPr>
        <w:t>now I understood why the incense in Catholic churches was so overpowering.</w:t>
      </w:r>
    </w:p>
    <w:p w:rsidRPr="00D73D87" w:rsidR="00D62187" w:rsidP="004C09BA" w:rsidRDefault="00D62187" w14:paraId="0A5E39DE" w14:textId="6E2823D2">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“Will, you marry me?” </w:t>
      </w:r>
      <w:r w:rsidRPr="00D73D87" w:rsidR="006E32A0">
        <w:rPr>
          <w:rFonts w:ascii="Times New Roman" w:hAnsi="Times New Roman"/>
          <w:sz w:val="24"/>
          <w:szCs w:val="24"/>
          <w:shd w:val="clear" w:color="auto" w:fill="FFFFFF"/>
          <w:lang w:val="en-GB"/>
        </w:rPr>
        <w:t xml:space="preserve">I </w:t>
      </w:r>
      <w:r w:rsidRPr="00D73D87">
        <w:rPr>
          <w:rFonts w:ascii="Times New Roman" w:hAnsi="Times New Roman"/>
          <w:sz w:val="24"/>
          <w:szCs w:val="24"/>
          <w:shd w:val="clear" w:color="auto" w:fill="FFFFFF"/>
          <w:lang w:val="en-GB"/>
        </w:rPr>
        <w:t xml:space="preserve">said to the mirror in </w:t>
      </w:r>
      <w:r w:rsidRPr="00D73D87" w:rsidR="006E32A0">
        <w:rPr>
          <w:rFonts w:ascii="Times New Roman" w:hAnsi="Times New Roman"/>
          <w:sz w:val="24"/>
          <w:szCs w:val="24"/>
          <w:shd w:val="clear" w:color="auto" w:fill="FFFFFF"/>
          <w:lang w:val="en-GB"/>
        </w:rPr>
        <w:t>my</w:t>
      </w:r>
      <w:r w:rsidRPr="00D73D87">
        <w:rPr>
          <w:rFonts w:ascii="Times New Roman" w:hAnsi="Times New Roman"/>
          <w:sz w:val="24"/>
          <w:szCs w:val="24"/>
          <w:shd w:val="clear" w:color="auto" w:fill="FFFFFF"/>
          <w:lang w:val="en-GB"/>
        </w:rPr>
        <w:t xml:space="preserve"> bathroom </w:t>
      </w:r>
      <w:r w:rsidRPr="00D73D87" w:rsidR="006E32A0">
        <w:rPr>
          <w:rFonts w:ascii="Times New Roman" w:hAnsi="Times New Roman"/>
          <w:sz w:val="24"/>
          <w:szCs w:val="24"/>
          <w:shd w:val="clear" w:color="auto" w:fill="FFFFFF"/>
          <w:lang w:val="en-GB"/>
        </w:rPr>
        <w:t>while</w:t>
      </w:r>
      <w:r w:rsidRPr="00D73D87">
        <w:rPr>
          <w:rFonts w:ascii="Times New Roman" w:hAnsi="Times New Roman"/>
          <w:sz w:val="24"/>
          <w:szCs w:val="24"/>
          <w:shd w:val="clear" w:color="auto" w:fill="FFFFFF"/>
          <w:lang w:val="en-GB"/>
        </w:rPr>
        <w:t xml:space="preserve"> brush</w:t>
      </w:r>
      <w:r w:rsidRPr="00D73D87" w:rsidR="006E32A0">
        <w:rPr>
          <w:rFonts w:ascii="Times New Roman" w:hAnsi="Times New Roman"/>
          <w:sz w:val="24"/>
          <w:szCs w:val="24"/>
          <w:shd w:val="clear" w:color="auto" w:fill="FFFFFF"/>
          <w:lang w:val="en-GB"/>
        </w:rPr>
        <w:t>ing my</w:t>
      </w:r>
      <w:r w:rsidRPr="00D73D87">
        <w:rPr>
          <w:rFonts w:ascii="Times New Roman" w:hAnsi="Times New Roman"/>
          <w:sz w:val="24"/>
          <w:szCs w:val="24"/>
          <w:shd w:val="clear" w:color="auto" w:fill="FFFFFF"/>
          <w:lang w:val="en-GB"/>
        </w:rPr>
        <w:t xml:space="preserve"> teeth</w:t>
      </w:r>
      <w:r w:rsidRPr="00D73D87" w:rsidR="00C13E7B">
        <w:rPr>
          <w:rFonts w:ascii="Times New Roman" w:hAnsi="Times New Roman"/>
          <w:sz w:val="24"/>
          <w:szCs w:val="24"/>
          <w:shd w:val="clear" w:color="auto" w:fill="FFFFFF"/>
          <w:lang w:val="en-GB"/>
        </w:rPr>
        <w:t xml:space="preserve"> the next morning</w:t>
      </w:r>
      <w:r w:rsidRPr="00D73D87">
        <w:rPr>
          <w:rFonts w:ascii="Times New Roman" w:hAnsi="Times New Roman"/>
          <w:sz w:val="24"/>
          <w:szCs w:val="24"/>
          <w:shd w:val="clear" w:color="auto" w:fill="FFFFFF"/>
          <w:lang w:val="en-GB"/>
        </w:rPr>
        <w:t xml:space="preserve">. “Will you, marry me? Will you marry, me? </w:t>
      </w:r>
      <w:r w:rsidRPr="00D73D87" w:rsidR="00C13E7B">
        <w:rPr>
          <w:rFonts w:ascii="Times New Roman" w:hAnsi="Times New Roman"/>
          <w:sz w:val="24"/>
          <w:szCs w:val="24"/>
          <w:shd w:val="clear" w:color="auto" w:fill="FFFFFF"/>
          <w:lang w:val="en-GB"/>
        </w:rPr>
        <w:t>Te q</w:t>
      </w:r>
      <w:r w:rsidRPr="00D73D87">
        <w:rPr>
          <w:rFonts w:ascii="Times New Roman" w:hAnsi="Times New Roman"/>
          <w:sz w:val="24"/>
          <w:szCs w:val="24"/>
          <w:shd w:val="clear" w:color="auto" w:fill="FFFFFF"/>
          <w:lang w:val="en-GB"/>
        </w:rPr>
        <w:t>uieres casar conmigo?”</w:t>
      </w:r>
    </w:p>
    <w:p w:rsidRPr="00D73D87" w:rsidR="00083FB4" w:rsidP="00D62187" w:rsidRDefault="006E32A0" w14:paraId="77C6BB24" w14:textId="3DD2F9B3">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I’ve n</w:t>
      </w:r>
      <w:r w:rsidRPr="00D73D87" w:rsidR="00D62187">
        <w:rPr>
          <w:rFonts w:ascii="Times New Roman" w:hAnsi="Times New Roman"/>
          <w:sz w:val="24"/>
          <w:szCs w:val="24"/>
          <w:shd w:val="clear" w:color="auto" w:fill="FFFFFF"/>
          <w:lang w:val="en-GB"/>
        </w:rPr>
        <w:t xml:space="preserve">o idea which </w:t>
      </w:r>
      <w:r w:rsidRPr="00D73D87" w:rsidR="00F70543">
        <w:rPr>
          <w:rFonts w:ascii="Times New Roman" w:hAnsi="Times New Roman"/>
          <w:sz w:val="24"/>
          <w:szCs w:val="24"/>
          <w:shd w:val="clear" w:color="auto" w:fill="FFFFFF"/>
          <w:lang w:val="en-GB"/>
        </w:rPr>
        <w:t>was</w:t>
      </w:r>
      <w:r w:rsidRPr="00D73D87" w:rsidR="00D62187">
        <w:rPr>
          <w:rFonts w:ascii="Times New Roman" w:hAnsi="Times New Roman"/>
          <w:sz w:val="24"/>
          <w:szCs w:val="24"/>
          <w:shd w:val="clear" w:color="auto" w:fill="FFFFFF"/>
          <w:lang w:val="en-GB"/>
        </w:rPr>
        <w:t xml:space="preserve"> the most romantic way to say it, </w:t>
      </w:r>
      <w:r w:rsidRPr="00D73D87">
        <w:rPr>
          <w:rFonts w:ascii="Times New Roman" w:hAnsi="Times New Roman"/>
          <w:sz w:val="24"/>
          <w:szCs w:val="24"/>
          <w:shd w:val="clear" w:color="auto" w:fill="FFFFFF"/>
          <w:lang w:val="en-GB"/>
        </w:rPr>
        <w:t>I</w:t>
      </w:r>
      <w:r w:rsidRPr="00D73D87" w:rsidR="00D62187">
        <w:rPr>
          <w:rFonts w:ascii="Times New Roman" w:hAnsi="Times New Roman"/>
          <w:sz w:val="24"/>
          <w:szCs w:val="24"/>
          <w:shd w:val="clear" w:color="auto" w:fill="FFFFFF"/>
          <w:lang w:val="en-GB"/>
        </w:rPr>
        <w:t xml:space="preserve"> pondered</w:t>
      </w:r>
      <w:r w:rsidRPr="00D73D87" w:rsidR="00C13E7B">
        <w:rPr>
          <w:rFonts w:ascii="Times New Roman" w:hAnsi="Times New Roman"/>
          <w:sz w:val="24"/>
          <w:szCs w:val="24"/>
          <w:shd w:val="clear" w:color="auto" w:fill="FFFFFF"/>
          <w:lang w:val="en-GB"/>
        </w:rPr>
        <w:t xml:space="preserve"> but was worried about using the wrong word.</w:t>
      </w:r>
      <w:r w:rsidRPr="00D73D87" w:rsidR="00D62187">
        <w:rPr>
          <w:rFonts w:ascii="Times New Roman" w:hAnsi="Times New Roman"/>
          <w:sz w:val="24"/>
          <w:szCs w:val="24"/>
          <w:shd w:val="clear" w:color="auto" w:fill="FFFFFF"/>
          <w:lang w:val="en-GB"/>
        </w:rPr>
        <w:t xml:space="preserve"> </w:t>
      </w:r>
      <w:r w:rsidRPr="00D73D87" w:rsidR="00C13E7B">
        <w:rPr>
          <w:rFonts w:ascii="Times New Roman" w:hAnsi="Times New Roman"/>
          <w:sz w:val="24"/>
          <w:szCs w:val="24"/>
          <w:shd w:val="clear" w:color="auto" w:fill="FFFFFF"/>
          <w:lang w:val="en-GB"/>
        </w:rPr>
        <w:t>Casar, to marry and casa, house sound similar</w:t>
      </w:r>
      <w:r w:rsidRPr="00D73D87" w:rsidR="00006C77">
        <w:rPr>
          <w:rFonts w:ascii="Times New Roman" w:hAnsi="Times New Roman"/>
          <w:sz w:val="24"/>
          <w:szCs w:val="24"/>
          <w:shd w:val="clear" w:color="auto" w:fill="FFFFFF"/>
          <w:lang w:val="en-GB"/>
        </w:rPr>
        <w:t>,</w:t>
      </w:r>
      <w:r w:rsidRPr="00D73D87" w:rsidR="00C13E7B">
        <w:rPr>
          <w:rFonts w:ascii="Times New Roman" w:hAnsi="Times New Roman"/>
          <w:sz w:val="24"/>
          <w:szCs w:val="24"/>
          <w:shd w:val="clear" w:color="auto" w:fill="FFFFFF"/>
          <w:lang w:val="en-GB"/>
        </w:rPr>
        <w:t xml:space="preserve"> especially with my execrable pronunciation</w:t>
      </w:r>
      <w:r w:rsidRPr="00D73D87" w:rsidR="00083FB4">
        <w:rPr>
          <w:rFonts w:ascii="Times New Roman" w:hAnsi="Times New Roman"/>
          <w:sz w:val="24"/>
          <w:szCs w:val="24"/>
          <w:shd w:val="clear" w:color="auto" w:fill="FFFFFF"/>
          <w:lang w:val="en-GB"/>
        </w:rPr>
        <w:t>. I didn’t want her t</w:t>
      </w:r>
      <w:r w:rsidRPr="00D73D87" w:rsidR="00006C77">
        <w:rPr>
          <w:rFonts w:ascii="Times New Roman" w:hAnsi="Times New Roman"/>
          <w:sz w:val="24"/>
          <w:szCs w:val="24"/>
          <w:shd w:val="clear" w:color="auto" w:fill="FFFFFF"/>
          <w:lang w:val="en-GB"/>
        </w:rPr>
        <w:t>o think</w:t>
      </w:r>
      <w:r w:rsidRPr="00D73D87" w:rsidR="00083FB4">
        <w:rPr>
          <w:rFonts w:ascii="Times New Roman" w:hAnsi="Times New Roman"/>
          <w:sz w:val="24"/>
          <w:szCs w:val="24"/>
          <w:shd w:val="clear" w:color="auto" w:fill="FFFFFF"/>
          <w:lang w:val="en-GB"/>
        </w:rPr>
        <w:t xml:space="preserve"> I was asking her to share a house with me. Her parents would not approve of any form of cohabiting until after a church wedding.</w:t>
      </w:r>
    </w:p>
    <w:p w:rsidRPr="00D73D87" w:rsidR="00D62187" w:rsidP="00274914" w:rsidRDefault="00D62187" w14:paraId="0B05DAE2" w14:textId="3B1459B0">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But the real question </w:t>
      </w:r>
      <w:r w:rsidRPr="00D73D87" w:rsidR="00274914">
        <w:rPr>
          <w:rFonts w:ascii="Times New Roman" w:hAnsi="Times New Roman"/>
          <w:sz w:val="24"/>
          <w:szCs w:val="24"/>
          <w:shd w:val="clear" w:color="auto" w:fill="FFFFFF"/>
          <w:lang w:val="en-GB"/>
        </w:rPr>
        <w:t>was,</w:t>
      </w:r>
      <w:r w:rsidRPr="00D73D87">
        <w:rPr>
          <w:rFonts w:ascii="Times New Roman" w:hAnsi="Times New Roman"/>
          <w:sz w:val="24"/>
          <w:szCs w:val="24"/>
          <w:shd w:val="clear" w:color="auto" w:fill="FFFFFF"/>
          <w:lang w:val="en-GB"/>
        </w:rPr>
        <w:t xml:space="preserve"> am I ready to make such a </w:t>
      </w:r>
      <w:r w:rsidRPr="00D73D87" w:rsidR="00274914">
        <w:rPr>
          <w:rFonts w:ascii="Times New Roman" w:hAnsi="Times New Roman"/>
          <w:sz w:val="24"/>
          <w:szCs w:val="24"/>
          <w:shd w:val="clear" w:color="auto" w:fill="FFFFFF"/>
          <w:lang w:val="en-GB"/>
        </w:rPr>
        <w:t>major life</w:t>
      </w:r>
      <w:r w:rsidRPr="00D73D87" w:rsidR="00006C77">
        <w:rPr>
          <w:rFonts w:ascii="Times New Roman" w:hAnsi="Times New Roman"/>
          <w:sz w:val="24"/>
          <w:szCs w:val="24"/>
          <w:shd w:val="clear" w:color="auto" w:fill="FFFFFF"/>
          <w:lang w:val="en-GB"/>
        </w:rPr>
        <w:t>-</w:t>
      </w:r>
      <w:r w:rsidRPr="00D73D87" w:rsidR="00274914">
        <w:rPr>
          <w:rFonts w:ascii="Times New Roman" w:hAnsi="Times New Roman"/>
          <w:sz w:val="24"/>
          <w:szCs w:val="24"/>
          <w:shd w:val="clear" w:color="auto" w:fill="FFFFFF"/>
          <w:lang w:val="en-GB"/>
        </w:rPr>
        <w:t xml:space="preserve">changing </w:t>
      </w:r>
      <w:r w:rsidRPr="00D73D87">
        <w:rPr>
          <w:rFonts w:ascii="Times New Roman" w:hAnsi="Times New Roman"/>
          <w:sz w:val="24"/>
          <w:szCs w:val="24"/>
          <w:shd w:val="clear" w:color="auto" w:fill="FFFFFF"/>
          <w:lang w:val="en-GB"/>
        </w:rPr>
        <w:t xml:space="preserve">decision at the tender age of twenty-one? </w:t>
      </w:r>
      <w:r w:rsidRPr="00D73D87" w:rsidR="00274914">
        <w:rPr>
          <w:rFonts w:ascii="Times New Roman" w:hAnsi="Times New Roman"/>
          <w:sz w:val="24"/>
          <w:szCs w:val="24"/>
          <w:shd w:val="clear" w:color="auto" w:fill="FFFFFF"/>
          <w:lang w:val="en-GB"/>
        </w:rPr>
        <w:t xml:space="preserve">It meant </w:t>
      </w:r>
      <w:r w:rsidRPr="00D73D87" w:rsidR="00006C77">
        <w:rPr>
          <w:rFonts w:ascii="Times New Roman" w:hAnsi="Times New Roman"/>
          <w:sz w:val="24"/>
          <w:szCs w:val="24"/>
          <w:shd w:val="clear" w:color="auto" w:fill="FFFFFF"/>
          <w:lang w:val="en-GB"/>
        </w:rPr>
        <w:t xml:space="preserve">a </w:t>
      </w:r>
      <w:r w:rsidRPr="00D73D87" w:rsidR="00274914">
        <w:rPr>
          <w:rFonts w:ascii="Times New Roman" w:hAnsi="Times New Roman"/>
          <w:sz w:val="24"/>
          <w:szCs w:val="24"/>
          <w:shd w:val="clear" w:color="auto" w:fill="FFFFFF"/>
          <w:lang w:val="en-GB"/>
        </w:rPr>
        <w:t>long</w:t>
      </w:r>
      <w:r w:rsidRPr="00D73D87" w:rsidR="00006C77">
        <w:rPr>
          <w:rFonts w:ascii="Times New Roman" w:hAnsi="Times New Roman"/>
          <w:sz w:val="24"/>
          <w:szCs w:val="24"/>
          <w:shd w:val="clear" w:color="auto" w:fill="FFFFFF"/>
          <w:lang w:val="en-GB"/>
        </w:rPr>
        <w:t>-</w:t>
      </w:r>
      <w:r w:rsidRPr="00D73D87" w:rsidR="00274914">
        <w:rPr>
          <w:rFonts w:ascii="Times New Roman" w:hAnsi="Times New Roman"/>
          <w:sz w:val="24"/>
          <w:szCs w:val="24"/>
          <w:shd w:val="clear" w:color="auto" w:fill="FFFFFF"/>
          <w:lang w:val="en-GB"/>
        </w:rPr>
        <w:t>term c</w:t>
      </w:r>
      <w:r w:rsidRPr="00D73D87">
        <w:rPr>
          <w:rFonts w:ascii="Times New Roman" w:hAnsi="Times New Roman"/>
          <w:sz w:val="24"/>
          <w:szCs w:val="24"/>
          <w:shd w:val="clear" w:color="auto" w:fill="FFFFFF"/>
          <w:lang w:val="en-GB"/>
        </w:rPr>
        <w:t>ommitment</w:t>
      </w:r>
      <w:r w:rsidRPr="00D73D87" w:rsidR="00274914">
        <w:rPr>
          <w:rFonts w:ascii="Times New Roman" w:hAnsi="Times New Roman"/>
          <w:sz w:val="24"/>
          <w:szCs w:val="24"/>
          <w:shd w:val="clear" w:color="auto" w:fill="FFFFFF"/>
          <w:lang w:val="en-GB"/>
        </w:rPr>
        <w:t xml:space="preserve"> to </w:t>
      </w:r>
      <w:r w:rsidRPr="00D73D87" w:rsidR="00F27CFE">
        <w:rPr>
          <w:rFonts w:ascii="Times New Roman" w:hAnsi="Times New Roman"/>
          <w:sz w:val="24"/>
          <w:szCs w:val="24"/>
          <w:shd w:val="clear" w:color="auto" w:fill="FFFFFF"/>
          <w:lang w:val="en-GB"/>
        </w:rPr>
        <w:t>one-person</w:t>
      </w:r>
      <w:r w:rsidR="00F27CFE">
        <w:rPr>
          <w:rFonts w:ascii="Times New Roman" w:hAnsi="Times New Roman"/>
          <w:sz w:val="24"/>
          <w:szCs w:val="24"/>
          <w:shd w:val="clear" w:color="auto" w:fill="FFFFFF"/>
          <w:lang w:val="en-GB"/>
        </w:rPr>
        <w:t>,</w:t>
      </w:r>
      <w:r w:rsidRPr="00D73D87" w:rsidR="00274914">
        <w:rPr>
          <w:rFonts w:ascii="Times New Roman" w:hAnsi="Times New Roman"/>
          <w:sz w:val="24"/>
          <w:szCs w:val="24"/>
          <w:shd w:val="clear" w:color="auto" w:fill="FFFFFF"/>
          <w:lang w:val="en-GB"/>
        </w:rPr>
        <w:t xml:space="preserve"> potential</w:t>
      </w:r>
      <w:r w:rsidRPr="00D73D87">
        <w:rPr>
          <w:rFonts w:ascii="Times New Roman" w:hAnsi="Times New Roman"/>
          <w:sz w:val="24"/>
          <w:szCs w:val="24"/>
          <w:shd w:val="clear" w:color="auto" w:fill="FFFFFF"/>
          <w:lang w:val="en-GB"/>
        </w:rPr>
        <w:t xml:space="preserve"> parenthood</w:t>
      </w:r>
      <w:r w:rsidR="00F27CFE">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 xml:space="preserve"> </w:t>
      </w:r>
      <w:r w:rsidR="00F27CFE">
        <w:rPr>
          <w:rFonts w:ascii="Times New Roman" w:hAnsi="Times New Roman"/>
          <w:sz w:val="24"/>
          <w:szCs w:val="24"/>
          <w:shd w:val="clear" w:color="auto" w:fill="FFFFFF"/>
          <w:lang w:val="en-GB"/>
        </w:rPr>
        <w:t>and n</w:t>
      </w:r>
      <w:r w:rsidRPr="00D73D87" w:rsidR="00274914">
        <w:rPr>
          <w:rFonts w:ascii="Times New Roman" w:hAnsi="Times New Roman"/>
          <w:sz w:val="24"/>
          <w:szCs w:val="24"/>
          <w:shd w:val="clear" w:color="auto" w:fill="FFFFFF"/>
          <w:lang w:val="en-GB"/>
        </w:rPr>
        <w:t>o more illicit nights out with demanding guests</w:t>
      </w:r>
      <w:r w:rsidR="00F27CFE">
        <w:rPr>
          <w:rFonts w:ascii="Times New Roman" w:hAnsi="Times New Roman"/>
          <w:sz w:val="24"/>
          <w:szCs w:val="24"/>
          <w:shd w:val="clear" w:color="auto" w:fill="FFFFFF"/>
          <w:lang w:val="en-GB"/>
        </w:rPr>
        <w:t>.</w:t>
      </w:r>
    </w:p>
    <w:p w:rsidRPr="00D73D87" w:rsidR="00D62187" w:rsidP="00D62187" w:rsidRDefault="00D62187" w14:paraId="7AAACBD1" w14:textId="4E6F362F">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I’m flattered such a beautiful girl declares her undying love for me, but is she only seeing the Rolls and the hotel? In other words, a route to a wealthier lifestyle unlikely to be offered by most Spanish men. Yet without her vivacious and enjoyable company, these long and lonely winter nights would have been unbearable.</w:t>
      </w:r>
    </w:p>
    <w:p w:rsidRPr="00D73D87" w:rsidR="00D62187" w:rsidP="00D62187" w:rsidRDefault="00D62187" w14:paraId="055A0837" w14:textId="0364B46B">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The entertainment program was working a treat, the bar was full most nights of the week but as Dad is saving to pay the builder not much finds its way into my bank account. How could I afford a wedding? And with the final payment due to Emilio de Miguel at the end of January Dad can’t either. </w:t>
      </w:r>
      <w:r w:rsidRPr="00D73D87" w:rsidR="00F70543">
        <w:rPr>
          <w:rFonts w:ascii="Times New Roman" w:hAnsi="Times New Roman"/>
          <w:sz w:val="24"/>
          <w:szCs w:val="24"/>
          <w:shd w:val="clear" w:color="auto" w:fill="FFFFFF"/>
          <w:lang w:val="en-GB"/>
        </w:rPr>
        <w:t xml:space="preserve">The </w:t>
      </w:r>
      <w:r w:rsidRPr="00D73D87" w:rsidR="00F31C19">
        <w:rPr>
          <w:rFonts w:ascii="Times New Roman" w:hAnsi="Times New Roman"/>
          <w:sz w:val="24"/>
          <w:szCs w:val="24"/>
          <w:shd w:val="clear" w:color="auto" w:fill="FFFFFF"/>
          <w:lang w:val="en-GB"/>
        </w:rPr>
        <w:t xml:space="preserve">brain </w:t>
      </w:r>
      <w:r w:rsidRPr="00D73D87" w:rsidR="00F70543">
        <w:rPr>
          <w:rFonts w:ascii="Times New Roman" w:hAnsi="Times New Roman"/>
          <w:sz w:val="24"/>
          <w:szCs w:val="24"/>
          <w:shd w:val="clear" w:color="auto" w:fill="FFFFFF"/>
          <w:lang w:val="en-GB"/>
        </w:rPr>
        <w:t xml:space="preserve">turmoil continued through the </w:t>
      </w:r>
      <w:r w:rsidRPr="00D73D87" w:rsidR="00F80FD1">
        <w:rPr>
          <w:rFonts w:ascii="Times New Roman" w:hAnsi="Times New Roman"/>
          <w:sz w:val="24"/>
          <w:szCs w:val="24"/>
          <w:shd w:val="clear" w:color="auto" w:fill="FFFFFF"/>
          <w:lang w:val="en-GB"/>
        </w:rPr>
        <w:t>night,</w:t>
      </w:r>
      <w:r w:rsidRPr="00D73D87" w:rsidR="00F70543">
        <w:rPr>
          <w:rFonts w:ascii="Times New Roman" w:hAnsi="Times New Roman"/>
          <w:sz w:val="24"/>
          <w:szCs w:val="24"/>
          <w:shd w:val="clear" w:color="auto" w:fill="FFFFFF"/>
          <w:lang w:val="en-GB"/>
        </w:rPr>
        <w:t xml:space="preserve"> and I woke on Christmas morning feeling worse than </w:t>
      </w:r>
      <w:r w:rsidRPr="00D73D87" w:rsidR="00F31C19">
        <w:rPr>
          <w:rFonts w:ascii="Times New Roman" w:hAnsi="Times New Roman"/>
          <w:sz w:val="24"/>
          <w:szCs w:val="24"/>
          <w:shd w:val="clear" w:color="auto" w:fill="FFFFFF"/>
          <w:lang w:val="en-GB"/>
        </w:rPr>
        <w:t xml:space="preserve">with </w:t>
      </w:r>
      <w:r w:rsidRPr="00D73D87" w:rsidR="00F70543">
        <w:rPr>
          <w:rFonts w:ascii="Times New Roman" w:hAnsi="Times New Roman"/>
          <w:sz w:val="24"/>
          <w:szCs w:val="24"/>
          <w:shd w:val="clear" w:color="auto" w:fill="FFFFFF"/>
          <w:lang w:val="en-GB"/>
        </w:rPr>
        <w:t>a hangover.</w:t>
      </w:r>
    </w:p>
    <w:p w:rsidRPr="00D73D87" w:rsidR="00083FB4" w:rsidP="00D62187" w:rsidRDefault="00083FB4" w14:paraId="7246D236" w14:textId="4E9B30D1">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I had breakfast with our sole guest, David Wilkes</w:t>
      </w:r>
      <w:r w:rsidRPr="00D73D87" w:rsidR="00F31C19">
        <w:rPr>
          <w:rFonts w:ascii="Times New Roman" w:hAnsi="Times New Roman"/>
          <w:sz w:val="24"/>
          <w:szCs w:val="24"/>
          <w:shd w:val="clear" w:color="auto" w:fill="FFFFFF"/>
          <w:lang w:val="en-GB"/>
        </w:rPr>
        <w:t xml:space="preserve">. </w:t>
      </w:r>
      <w:r w:rsidRPr="00D73D87">
        <w:rPr>
          <w:rFonts w:ascii="Times New Roman" w:hAnsi="Times New Roman"/>
          <w:sz w:val="24"/>
          <w:szCs w:val="24"/>
          <w:shd w:val="clear" w:color="auto" w:fill="FFFFFF"/>
          <w:lang w:val="en-GB"/>
        </w:rPr>
        <w:t xml:space="preserve">I often envied his independent </w:t>
      </w:r>
      <w:r w:rsidRPr="00D73D87" w:rsidR="00F31C19">
        <w:rPr>
          <w:rFonts w:ascii="Times New Roman" w:hAnsi="Times New Roman"/>
          <w:sz w:val="24"/>
          <w:szCs w:val="24"/>
          <w:shd w:val="clear" w:color="auto" w:fill="FFFFFF"/>
          <w:lang w:val="en-GB"/>
        </w:rPr>
        <w:t>and responsibility</w:t>
      </w:r>
      <w:r w:rsidRPr="00D73D87" w:rsidR="00006C77">
        <w:rPr>
          <w:rFonts w:ascii="Times New Roman" w:hAnsi="Times New Roman"/>
          <w:sz w:val="24"/>
          <w:szCs w:val="24"/>
          <w:shd w:val="clear" w:color="auto" w:fill="FFFFFF"/>
          <w:lang w:val="en-GB"/>
        </w:rPr>
        <w:t>-</w:t>
      </w:r>
      <w:r w:rsidRPr="00D73D87" w:rsidR="00F31C19">
        <w:rPr>
          <w:rFonts w:ascii="Times New Roman" w:hAnsi="Times New Roman"/>
          <w:sz w:val="24"/>
          <w:szCs w:val="24"/>
          <w:shd w:val="clear" w:color="auto" w:fill="FFFFFF"/>
          <w:lang w:val="en-GB"/>
        </w:rPr>
        <w:t xml:space="preserve">free </w:t>
      </w:r>
      <w:r w:rsidRPr="00D73D87">
        <w:rPr>
          <w:rFonts w:ascii="Times New Roman" w:hAnsi="Times New Roman"/>
          <w:sz w:val="24"/>
          <w:szCs w:val="24"/>
          <w:shd w:val="clear" w:color="auto" w:fill="FFFFFF"/>
          <w:lang w:val="en-GB"/>
        </w:rPr>
        <w:t xml:space="preserve">lifestyle, travelling, writing, </w:t>
      </w:r>
      <w:r w:rsidRPr="00D73D87" w:rsidR="00006C77">
        <w:rPr>
          <w:rFonts w:ascii="Times New Roman" w:hAnsi="Times New Roman"/>
          <w:sz w:val="24"/>
          <w:szCs w:val="24"/>
          <w:shd w:val="clear" w:color="auto" w:fill="FFFFFF"/>
          <w:lang w:val="en-GB"/>
        </w:rPr>
        <w:t xml:space="preserve">and </w:t>
      </w:r>
      <w:r w:rsidRPr="00D73D87">
        <w:rPr>
          <w:rFonts w:ascii="Times New Roman" w:hAnsi="Times New Roman"/>
          <w:sz w:val="24"/>
          <w:szCs w:val="24"/>
          <w:shd w:val="clear" w:color="auto" w:fill="FFFFFF"/>
          <w:lang w:val="en-GB"/>
        </w:rPr>
        <w:t>not having to worry about anything other than his next chapter</w:t>
      </w:r>
      <w:r w:rsidRPr="00D73D87" w:rsidR="00274914">
        <w:rPr>
          <w:rFonts w:ascii="Times New Roman" w:hAnsi="Times New Roman"/>
          <w:sz w:val="24"/>
          <w:szCs w:val="24"/>
          <w:shd w:val="clear" w:color="auto" w:fill="FFFFFF"/>
          <w:lang w:val="en-GB"/>
        </w:rPr>
        <w:t xml:space="preserve"> and he seemed happy being on his own</w:t>
      </w:r>
      <w:r w:rsidRPr="00D73D87" w:rsidR="00F31C19">
        <w:rPr>
          <w:rFonts w:ascii="Times New Roman" w:hAnsi="Times New Roman"/>
          <w:sz w:val="24"/>
          <w:szCs w:val="24"/>
          <w:shd w:val="clear" w:color="auto" w:fill="FFFFFF"/>
          <w:lang w:val="en-GB"/>
        </w:rPr>
        <w:t xml:space="preserve"> for Christmas. I invited him to </w:t>
      </w:r>
      <w:r w:rsidRPr="00D73D87" w:rsidR="00E91681">
        <w:rPr>
          <w:rFonts w:ascii="Times New Roman" w:hAnsi="Times New Roman"/>
          <w:sz w:val="24"/>
          <w:szCs w:val="24"/>
          <w:shd w:val="clear" w:color="auto" w:fill="FFFFFF"/>
          <w:lang w:val="en-GB"/>
        </w:rPr>
        <w:t>have</w:t>
      </w:r>
      <w:r w:rsidRPr="00D73D87" w:rsidR="00F31C19">
        <w:rPr>
          <w:rFonts w:ascii="Times New Roman" w:hAnsi="Times New Roman"/>
          <w:sz w:val="24"/>
          <w:szCs w:val="24"/>
          <w:shd w:val="clear" w:color="auto" w:fill="FFFFFF"/>
          <w:lang w:val="en-GB"/>
        </w:rPr>
        <w:t xml:space="preserve"> lunch</w:t>
      </w:r>
      <w:r w:rsidRPr="00D73D87" w:rsidR="00E91681">
        <w:rPr>
          <w:rFonts w:ascii="Times New Roman" w:hAnsi="Times New Roman"/>
          <w:sz w:val="24"/>
          <w:szCs w:val="24"/>
          <w:shd w:val="clear" w:color="auto" w:fill="FFFFFF"/>
          <w:lang w:val="en-GB"/>
        </w:rPr>
        <w:t xml:space="preserve"> with us</w:t>
      </w:r>
      <w:r w:rsidRPr="00D73D87" w:rsidR="00F31C19">
        <w:rPr>
          <w:rFonts w:ascii="Times New Roman" w:hAnsi="Times New Roman"/>
          <w:sz w:val="24"/>
          <w:szCs w:val="24"/>
          <w:shd w:val="clear" w:color="auto" w:fill="FFFFFF"/>
          <w:lang w:val="en-GB"/>
        </w:rPr>
        <w:t>.</w:t>
      </w:r>
    </w:p>
    <w:p w:rsidRPr="00D73D87" w:rsidR="00B50D32" w:rsidP="00D62187" w:rsidRDefault="00B50D32" w14:paraId="2D98085F" w14:textId="335BCDE5">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My parents arrived </w:t>
      </w:r>
      <w:r w:rsidRPr="00D73D87" w:rsidR="00F31C19">
        <w:rPr>
          <w:rFonts w:ascii="Times New Roman" w:hAnsi="Times New Roman"/>
          <w:sz w:val="24"/>
          <w:szCs w:val="24"/>
          <w:shd w:val="clear" w:color="auto" w:fill="FFFFFF"/>
          <w:lang w:val="en-GB"/>
        </w:rPr>
        <w:t xml:space="preserve">to join </w:t>
      </w:r>
      <w:r w:rsidRPr="00D73D87" w:rsidR="00F70543">
        <w:rPr>
          <w:rFonts w:ascii="Times New Roman" w:hAnsi="Times New Roman"/>
          <w:sz w:val="24"/>
          <w:szCs w:val="24"/>
          <w:shd w:val="clear" w:color="auto" w:fill="FFFFFF"/>
          <w:lang w:val="en-GB"/>
        </w:rPr>
        <w:t xml:space="preserve">my sisters </w:t>
      </w:r>
      <w:r w:rsidRPr="00D73D87">
        <w:rPr>
          <w:rFonts w:ascii="Times New Roman" w:hAnsi="Times New Roman"/>
          <w:sz w:val="24"/>
          <w:szCs w:val="24"/>
          <w:shd w:val="clear" w:color="auto" w:fill="FFFFFF"/>
          <w:lang w:val="en-GB"/>
        </w:rPr>
        <w:t xml:space="preserve">and </w:t>
      </w:r>
      <w:r w:rsidRPr="00D73D87" w:rsidR="00006C77">
        <w:rPr>
          <w:rFonts w:ascii="Times New Roman" w:hAnsi="Times New Roman"/>
          <w:sz w:val="24"/>
          <w:szCs w:val="24"/>
          <w:shd w:val="clear" w:color="auto" w:fill="FFFFFF"/>
          <w:lang w:val="en-GB"/>
        </w:rPr>
        <w:t xml:space="preserve">their respective </w:t>
      </w:r>
      <w:r w:rsidRPr="00D73D87" w:rsidR="00F70543">
        <w:rPr>
          <w:rFonts w:ascii="Times New Roman" w:hAnsi="Times New Roman"/>
          <w:sz w:val="24"/>
          <w:szCs w:val="24"/>
          <w:shd w:val="clear" w:color="auto" w:fill="FFFFFF"/>
          <w:lang w:val="en-GB"/>
        </w:rPr>
        <w:t>famil</w:t>
      </w:r>
      <w:r w:rsidRPr="00D73D87" w:rsidR="00006C77">
        <w:rPr>
          <w:rFonts w:ascii="Times New Roman" w:hAnsi="Times New Roman"/>
          <w:sz w:val="24"/>
          <w:szCs w:val="24"/>
          <w:shd w:val="clear" w:color="auto" w:fill="FFFFFF"/>
          <w:lang w:val="en-GB"/>
        </w:rPr>
        <w:t>ies</w:t>
      </w:r>
      <w:r w:rsidRPr="00D73D87" w:rsidR="00F70543">
        <w:rPr>
          <w:rFonts w:ascii="Times New Roman" w:hAnsi="Times New Roman"/>
          <w:sz w:val="24"/>
          <w:szCs w:val="24"/>
          <w:shd w:val="clear" w:color="auto" w:fill="FFFFFF"/>
          <w:lang w:val="en-GB"/>
        </w:rPr>
        <w:t xml:space="preserve"> </w:t>
      </w:r>
      <w:r w:rsidRPr="00D73D87" w:rsidR="00F31C19">
        <w:rPr>
          <w:rFonts w:ascii="Times New Roman" w:hAnsi="Times New Roman"/>
          <w:sz w:val="24"/>
          <w:szCs w:val="24"/>
          <w:shd w:val="clear" w:color="auto" w:fill="FFFFFF"/>
          <w:lang w:val="en-GB"/>
        </w:rPr>
        <w:t>who were staying in the hotel. We</w:t>
      </w:r>
      <w:r w:rsidRPr="00D73D87" w:rsidR="00F70543">
        <w:rPr>
          <w:rFonts w:ascii="Times New Roman" w:hAnsi="Times New Roman"/>
          <w:sz w:val="24"/>
          <w:szCs w:val="24"/>
          <w:shd w:val="clear" w:color="auto" w:fill="FFFFFF"/>
          <w:lang w:val="en-GB"/>
        </w:rPr>
        <w:t xml:space="preserve"> </w:t>
      </w:r>
      <w:r w:rsidRPr="00D73D87">
        <w:rPr>
          <w:rFonts w:ascii="Times New Roman" w:hAnsi="Times New Roman"/>
          <w:sz w:val="24"/>
          <w:szCs w:val="24"/>
          <w:shd w:val="clear" w:color="auto" w:fill="FFFFFF"/>
          <w:lang w:val="en-GB"/>
        </w:rPr>
        <w:t xml:space="preserve">unloaded the presents from the Rolls and arranged them around the tree. I think we had more </w:t>
      </w:r>
      <w:r w:rsidRPr="00D73D87" w:rsidR="00F31C19">
        <w:rPr>
          <w:rFonts w:ascii="Times New Roman" w:hAnsi="Times New Roman"/>
          <w:sz w:val="24"/>
          <w:szCs w:val="24"/>
          <w:shd w:val="clear" w:color="auto" w:fill="FFFFFF"/>
          <w:lang w:val="en-GB"/>
        </w:rPr>
        <w:t xml:space="preserve">lights and </w:t>
      </w:r>
      <w:r w:rsidRPr="00D73D87">
        <w:rPr>
          <w:rFonts w:ascii="Times New Roman" w:hAnsi="Times New Roman"/>
          <w:sz w:val="24"/>
          <w:szCs w:val="24"/>
          <w:shd w:val="clear" w:color="auto" w:fill="FFFFFF"/>
          <w:lang w:val="en-GB"/>
        </w:rPr>
        <w:t>decorations in the bar than the rest of the town</w:t>
      </w:r>
      <w:r w:rsidRPr="00D73D87" w:rsidR="00F31C19">
        <w:rPr>
          <w:rFonts w:ascii="Times New Roman" w:hAnsi="Times New Roman"/>
          <w:sz w:val="24"/>
          <w:szCs w:val="24"/>
          <w:shd w:val="clear" w:color="auto" w:fill="FFFFFF"/>
          <w:lang w:val="en-GB"/>
        </w:rPr>
        <w:t xml:space="preserve"> put together</w:t>
      </w:r>
      <w:r w:rsidRPr="00D73D87">
        <w:rPr>
          <w:rFonts w:ascii="Times New Roman" w:hAnsi="Times New Roman"/>
          <w:sz w:val="24"/>
          <w:szCs w:val="24"/>
          <w:shd w:val="clear" w:color="auto" w:fill="FFFFFF"/>
          <w:lang w:val="en-GB"/>
        </w:rPr>
        <w:t>.</w:t>
      </w:r>
    </w:p>
    <w:p w:rsidRPr="00D73D87" w:rsidR="00F70543" w:rsidP="00D62187" w:rsidRDefault="00F70543" w14:paraId="5D1B6D70" w14:textId="374B1A6D">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lastRenderedPageBreak/>
        <w:t>My sisters started straight away.</w:t>
      </w:r>
    </w:p>
    <w:p w:rsidRPr="00D73D87" w:rsidR="00F70543" w:rsidP="00D62187" w:rsidRDefault="00F70543" w14:paraId="0823A22C" w14:textId="38F3AFBD">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“How was your evening?” said Diane.</w:t>
      </w:r>
    </w:p>
    <w:p w:rsidRPr="00D73D87" w:rsidR="00F70543" w:rsidP="00D62187" w:rsidRDefault="00F70543" w14:paraId="46CB1BAC" w14:textId="26870D6F">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“When are you getting married?” said Gloria.</w:t>
      </w:r>
    </w:p>
    <w:p w:rsidRPr="00D73D87" w:rsidR="00D62187" w:rsidP="00D62187" w:rsidRDefault="00D62187" w14:paraId="5B093229"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“I haven’t asked her yet. She might refuse me.”</w:t>
      </w:r>
    </w:p>
    <w:p w:rsidRPr="00D73D87" w:rsidR="00D62187" w:rsidP="00D62187" w:rsidRDefault="00D62187" w14:paraId="0AD64223" w14:textId="13E23C38">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“No, she won’t, son,</w:t>
      </w:r>
      <w:r w:rsidRPr="00D73D87" w:rsidR="00F449A2">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 xml:space="preserve"> said </w:t>
      </w:r>
      <w:r w:rsidRPr="00D73D87" w:rsidR="007C738B">
        <w:rPr>
          <w:rFonts w:ascii="Times New Roman" w:hAnsi="Times New Roman"/>
          <w:sz w:val="24"/>
          <w:szCs w:val="24"/>
          <w:shd w:val="clear" w:color="auto" w:fill="FFFFFF"/>
          <w:lang w:val="en-GB"/>
        </w:rPr>
        <w:t>Donna</w:t>
      </w:r>
      <w:r w:rsidRPr="00D73D87">
        <w:rPr>
          <w:rFonts w:ascii="Times New Roman" w:hAnsi="Times New Roman"/>
          <w:sz w:val="24"/>
          <w:szCs w:val="24"/>
          <w:shd w:val="clear" w:color="auto" w:fill="FFFFFF"/>
          <w:lang w:val="en-GB"/>
        </w:rPr>
        <w:t xml:space="preserve">. “I can see the </w:t>
      </w:r>
      <w:r w:rsidR="00BA1FB3">
        <w:rPr>
          <w:rFonts w:ascii="Times New Roman" w:hAnsi="Times New Roman"/>
          <w:sz w:val="24"/>
          <w:szCs w:val="24"/>
          <w:shd w:val="clear" w:color="auto" w:fill="FFFFFF"/>
          <w:lang w:val="en-GB"/>
        </w:rPr>
        <w:t>twinkle</w:t>
      </w:r>
      <w:r w:rsidRPr="00D73D87">
        <w:rPr>
          <w:rFonts w:ascii="Times New Roman" w:hAnsi="Times New Roman"/>
          <w:sz w:val="24"/>
          <w:szCs w:val="24"/>
          <w:shd w:val="clear" w:color="auto" w:fill="FFFFFF"/>
          <w:lang w:val="en-GB"/>
        </w:rPr>
        <w:t xml:space="preserve"> in her eye.”</w:t>
      </w:r>
    </w:p>
    <w:p w:rsidRPr="00D73D87" w:rsidR="00D62187" w:rsidP="00D62187" w:rsidRDefault="00D62187" w14:paraId="58B3FA20" w14:textId="1E2C0FF4">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“What </w:t>
      </w:r>
      <w:r w:rsidR="00BA1FB3">
        <w:rPr>
          <w:rFonts w:ascii="Times New Roman" w:hAnsi="Times New Roman"/>
          <w:sz w:val="24"/>
          <w:szCs w:val="24"/>
          <w:shd w:val="clear" w:color="auto" w:fill="FFFFFF"/>
          <w:lang w:val="en-GB"/>
        </w:rPr>
        <w:t>twinkle</w:t>
      </w:r>
      <w:r w:rsidRPr="00D73D87">
        <w:rPr>
          <w:rFonts w:ascii="Times New Roman" w:hAnsi="Times New Roman"/>
          <w:sz w:val="24"/>
          <w:szCs w:val="24"/>
          <w:shd w:val="clear" w:color="auto" w:fill="FFFFFF"/>
          <w:lang w:val="en-GB"/>
        </w:rPr>
        <w:t>?</w:t>
      </w:r>
    </w:p>
    <w:p w:rsidRPr="00D73D87" w:rsidR="00D62187" w:rsidP="00D62187" w:rsidRDefault="00D62187" w14:paraId="0B8F8D6C" w14:textId="69084790">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“Women know these things,” said </w:t>
      </w:r>
      <w:r w:rsidRPr="00D73D87" w:rsidR="007C738B">
        <w:rPr>
          <w:rFonts w:ascii="Times New Roman" w:hAnsi="Times New Roman"/>
          <w:sz w:val="24"/>
          <w:szCs w:val="24"/>
          <w:shd w:val="clear" w:color="auto" w:fill="FFFFFF"/>
          <w:lang w:val="en-GB"/>
        </w:rPr>
        <w:t>Donna</w:t>
      </w:r>
      <w:r w:rsidRPr="00D73D87">
        <w:rPr>
          <w:rFonts w:ascii="Times New Roman" w:hAnsi="Times New Roman"/>
          <w:sz w:val="24"/>
          <w:szCs w:val="24"/>
          <w:shd w:val="clear" w:color="auto" w:fill="FFFFFF"/>
          <w:lang w:val="en-GB"/>
        </w:rPr>
        <w:t>. “Believe me, she is ready for the plucking.”</w:t>
      </w:r>
    </w:p>
    <w:p w:rsidRPr="00D73D87" w:rsidR="00F70543" w:rsidP="00D62187" w:rsidRDefault="00F70543" w14:paraId="5CAEC8AF" w14:textId="4EDF78FC">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We spent the morning preparing for lunch singing along to carols</w:t>
      </w:r>
      <w:r w:rsidRPr="00D73D87" w:rsidR="00F31C19">
        <w:rPr>
          <w:rFonts w:ascii="Times New Roman" w:hAnsi="Times New Roman"/>
          <w:sz w:val="24"/>
          <w:szCs w:val="24"/>
          <w:shd w:val="clear" w:color="auto" w:fill="FFFFFF"/>
          <w:lang w:val="en-GB"/>
        </w:rPr>
        <w:t xml:space="preserve"> from Kings Cambridge</w:t>
      </w:r>
      <w:r w:rsidRPr="00D73D87">
        <w:rPr>
          <w:rFonts w:ascii="Times New Roman" w:hAnsi="Times New Roman"/>
          <w:sz w:val="24"/>
          <w:szCs w:val="24"/>
          <w:shd w:val="clear" w:color="auto" w:fill="FFFFFF"/>
          <w:lang w:val="en-GB"/>
        </w:rPr>
        <w:t xml:space="preserve">, deterring the kids from </w:t>
      </w:r>
      <w:r w:rsidRPr="00D73D87" w:rsidR="00F31C19">
        <w:rPr>
          <w:rFonts w:ascii="Times New Roman" w:hAnsi="Times New Roman"/>
          <w:sz w:val="24"/>
          <w:szCs w:val="24"/>
          <w:shd w:val="clear" w:color="auto" w:fill="FFFFFF"/>
          <w:lang w:val="en-GB"/>
        </w:rPr>
        <w:t>ripping</w:t>
      </w:r>
      <w:r w:rsidRPr="00D73D87">
        <w:rPr>
          <w:rFonts w:ascii="Times New Roman" w:hAnsi="Times New Roman"/>
          <w:sz w:val="24"/>
          <w:szCs w:val="24"/>
          <w:shd w:val="clear" w:color="auto" w:fill="FFFFFF"/>
          <w:lang w:val="en-GB"/>
        </w:rPr>
        <w:t xml:space="preserve"> the crackers </w:t>
      </w:r>
      <w:r w:rsidRPr="00D73D87" w:rsidR="00F31C19">
        <w:rPr>
          <w:rFonts w:ascii="Times New Roman" w:hAnsi="Times New Roman"/>
          <w:sz w:val="24"/>
          <w:szCs w:val="24"/>
          <w:shd w:val="clear" w:color="auto" w:fill="FFFFFF"/>
          <w:lang w:val="en-GB"/>
        </w:rPr>
        <w:t>to shreds</w:t>
      </w:r>
      <w:r w:rsidRPr="00D73D87" w:rsidR="00006C77">
        <w:rPr>
          <w:rFonts w:ascii="Times New Roman" w:hAnsi="Times New Roman"/>
          <w:sz w:val="24"/>
          <w:szCs w:val="24"/>
          <w:shd w:val="clear" w:color="auto" w:fill="FFFFFF"/>
          <w:lang w:val="en-GB"/>
        </w:rPr>
        <w:t>,</w:t>
      </w:r>
      <w:r w:rsidRPr="00D73D87" w:rsidR="00F31C19">
        <w:rPr>
          <w:rFonts w:ascii="Times New Roman" w:hAnsi="Times New Roman"/>
          <w:sz w:val="24"/>
          <w:szCs w:val="24"/>
          <w:shd w:val="clear" w:color="auto" w:fill="FFFFFF"/>
          <w:lang w:val="en-GB"/>
        </w:rPr>
        <w:t xml:space="preserve"> </w:t>
      </w:r>
      <w:r w:rsidRPr="00D73D87">
        <w:rPr>
          <w:rFonts w:ascii="Times New Roman" w:hAnsi="Times New Roman"/>
          <w:sz w:val="24"/>
          <w:szCs w:val="24"/>
          <w:shd w:val="clear" w:color="auto" w:fill="FFFFFF"/>
          <w:lang w:val="en-GB"/>
        </w:rPr>
        <w:t xml:space="preserve">and chatting about the usual family nonsense. </w:t>
      </w:r>
      <w:r w:rsidRPr="00D73D87" w:rsidR="00E91681">
        <w:rPr>
          <w:rFonts w:ascii="Times New Roman" w:hAnsi="Times New Roman"/>
          <w:sz w:val="24"/>
          <w:szCs w:val="24"/>
          <w:shd w:val="clear" w:color="auto" w:fill="FFFFFF"/>
          <w:lang w:val="en-GB"/>
        </w:rPr>
        <w:t>After a couple of sherries, we</w:t>
      </w:r>
      <w:r w:rsidRPr="00D73D87">
        <w:rPr>
          <w:rFonts w:ascii="Times New Roman" w:hAnsi="Times New Roman"/>
          <w:sz w:val="24"/>
          <w:szCs w:val="24"/>
          <w:shd w:val="clear" w:color="auto" w:fill="FFFFFF"/>
          <w:lang w:val="en-GB"/>
        </w:rPr>
        <w:t xml:space="preserve"> were passably merry when </w:t>
      </w:r>
      <w:r w:rsidRPr="00D57F0E" w:rsidR="00D57300">
        <w:rPr>
          <w:rFonts w:ascii="Times New Roman" w:hAnsi="Times New Roman" w:cs="Times New Roman"/>
          <w:color w:val="111111"/>
          <w:sz w:val="24"/>
          <w:szCs w:val="24"/>
          <w:shd w:val="clear" w:color="auto" w:fill="FFFFFF"/>
        </w:rPr>
        <w:t>Lucía</w:t>
      </w:r>
      <w:r w:rsidRPr="00D73D87">
        <w:rPr>
          <w:rFonts w:ascii="Times New Roman" w:hAnsi="Times New Roman"/>
          <w:sz w:val="24"/>
          <w:szCs w:val="24"/>
          <w:shd w:val="clear" w:color="auto" w:fill="FFFFFF"/>
          <w:lang w:val="en-GB"/>
        </w:rPr>
        <w:t xml:space="preserve"> </w:t>
      </w:r>
      <w:r w:rsidRPr="00D73D87" w:rsidR="00E22C6E">
        <w:rPr>
          <w:rFonts w:ascii="Times New Roman" w:hAnsi="Times New Roman"/>
          <w:sz w:val="24"/>
          <w:szCs w:val="24"/>
          <w:shd w:val="clear" w:color="auto" w:fill="FFFFFF"/>
          <w:lang w:val="en-GB"/>
        </w:rPr>
        <w:t>arrived,</w:t>
      </w:r>
      <w:r w:rsidRPr="00D73D87">
        <w:rPr>
          <w:rFonts w:ascii="Times New Roman" w:hAnsi="Times New Roman"/>
          <w:sz w:val="24"/>
          <w:szCs w:val="24"/>
          <w:shd w:val="clear" w:color="auto" w:fill="FFFFFF"/>
          <w:lang w:val="en-GB"/>
        </w:rPr>
        <w:t xml:space="preserve"> and the translating began again. The alcohol helped </w:t>
      </w:r>
      <w:r w:rsidRPr="00D73D87" w:rsidR="00E22C6E">
        <w:rPr>
          <w:rFonts w:ascii="Times New Roman" w:hAnsi="Times New Roman"/>
          <w:sz w:val="24"/>
          <w:szCs w:val="24"/>
          <w:shd w:val="clear" w:color="auto" w:fill="FFFFFF"/>
          <w:lang w:val="en-GB"/>
        </w:rPr>
        <w:t xml:space="preserve">and </w:t>
      </w:r>
      <w:r w:rsidRPr="00D57F0E" w:rsidR="00D57300">
        <w:rPr>
          <w:rFonts w:ascii="Times New Roman" w:hAnsi="Times New Roman" w:cs="Times New Roman"/>
          <w:color w:val="111111"/>
          <w:sz w:val="24"/>
          <w:szCs w:val="24"/>
          <w:shd w:val="clear" w:color="auto" w:fill="FFFFFF"/>
        </w:rPr>
        <w:t>Lucía</w:t>
      </w:r>
      <w:r w:rsidRPr="00D73D87" w:rsidR="00E22C6E">
        <w:rPr>
          <w:rFonts w:ascii="Times New Roman" w:hAnsi="Times New Roman"/>
          <w:sz w:val="24"/>
          <w:szCs w:val="24"/>
          <w:shd w:val="clear" w:color="auto" w:fill="FFFFFF"/>
          <w:lang w:val="en-GB"/>
        </w:rPr>
        <w:t xml:space="preserve"> </w:t>
      </w:r>
      <w:r w:rsidRPr="00D73D87" w:rsidR="00E91681">
        <w:rPr>
          <w:rFonts w:ascii="Times New Roman" w:hAnsi="Times New Roman"/>
          <w:sz w:val="24"/>
          <w:szCs w:val="24"/>
          <w:shd w:val="clear" w:color="auto" w:fill="FFFFFF"/>
          <w:lang w:val="en-GB"/>
        </w:rPr>
        <w:t>was soon ready</w:t>
      </w:r>
      <w:r w:rsidRPr="00D73D87" w:rsidR="00E22C6E">
        <w:rPr>
          <w:rFonts w:ascii="Times New Roman" w:hAnsi="Times New Roman"/>
          <w:sz w:val="24"/>
          <w:szCs w:val="24"/>
          <w:shd w:val="clear" w:color="auto" w:fill="FFFFFF"/>
          <w:lang w:val="en-GB"/>
        </w:rPr>
        <w:t xml:space="preserve"> </w:t>
      </w:r>
      <w:r w:rsidRPr="00D73D87" w:rsidR="00E91681">
        <w:rPr>
          <w:rFonts w:ascii="Times New Roman" w:hAnsi="Times New Roman"/>
          <w:sz w:val="24"/>
          <w:szCs w:val="24"/>
          <w:shd w:val="clear" w:color="auto" w:fill="FFFFFF"/>
          <w:lang w:val="en-GB"/>
        </w:rPr>
        <w:t>to pra</w:t>
      </w:r>
      <w:r w:rsidRPr="00D73D87" w:rsidR="00006C77">
        <w:rPr>
          <w:rFonts w:ascii="Times New Roman" w:hAnsi="Times New Roman"/>
          <w:sz w:val="24"/>
          <w:szCs w:val="24"/>
          <w:shd w:val="clear" w:color="auto" w:fill="FFFFFF"/>
          <w:lang w:val="en-GB"/>
        </w:rPr>
        <w:t>c</w:t>
      </w:r>
      <w:r w:rsidRPr="00D73D87" w:rsidR="00E91681">
        <w:rPr>
          <w:rFonts w:ascii="Times New Roman" w:hAnsi="Times New Roman"/>
          <w:sz w:val="24"/>
          <w:szCs w:val="24"/>
          <w:shd w:val="clear" w:color="auto" w:fill="FFFFFF"/>
          <w:lang w:val="en-GB"/>
        </w:rPr>
        <w:t>tice</w:t>
      </w:r>
      <w:r w:rsidRPr="00D73D87" w:rsidR="00E22C6E">
        <w:rPr>
          <w:rFonts w:ascii="Times New Roman" w:hAnsi="Times New Roman"/>
          <w:sz w:val="24"/>
          <w:szCs w:val="24"/>
          <w:shd w:val="clear" w:color="auto" w:fill="FFFFFF"/>
          <w:lang w:val="en-GB"/>
        </w:rPr>
        <w:t xml:space="preserve"> her limited English.</w:t>
      </w:r>
    </w:p>
    <w:p w:rsidRPr="00D73D87" w:rsidR="00E22C6E" w:rsidP="00D62187" w:rsidRDefault="00E22C6E" w14:paraId="3F6A0BC5" w14:textId="18E74F71">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Lunch was a drawn-out affair with </w:t>
      </w:r>
      <w:r w:rsidRPr="00D73D87" w:rsidR="008D56E1">
        <w:rPr>
          <w:rFonts w:ascii="Times New Roman" w:hAnsi="Times New Roman"/>
          <w:sz w:val="24"/>
          <w:szCs w:val="24"/>
          <w:shd w:val="clear" w:color="auto" w:fill="FFFFFF"/>
          <w:lang w:val="en-GB"/>
        </w:rPr>
        <w:t>roast turkey</w:t>
      </w:r>
      <w:r w:rsidRPr="00D73D87" w:rsidR="00284628">
        <w:rPr>
          <w:rFonts w:ascii="Times New Roman" w:hAnsi="Times New Roman"/>
          <w:sz w:val="24"/>
          <w:szCs w:val="24"/>
          <w:shd w:val="clear" w:color="auto" w:fill="FFFFFF"/>
          <w:lang w:val="en-GB"/>
        </w:rPr>
        <w:t>,</w:t>
      </w:r>
      <w:r w:rsidRPr="00D73D87" w:rsidR="008D56E1">
        <w:rPr>
          <w:rFonts w:ascii="Times New Roman" w:hAnsi="Times New Roman"/>
          <w:sz w:val="24"/>
          <w:szCs w:val="24"/>
          <w:shd w:val="clear" w:color="auto" w:fill="FFFFFF"/>
          <w:lang w:val="en-GB"/>
        </w:rPr>
        <w:t xml:space="preserve"> all the trimmings</w:t>
      </w:r>
      <w:r w:rsidRPr="00D73D87" w:rsidR="00006C77">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 xml:space="preserve"> </w:t>
      </w:r>
      <w:r w:rsidRPr="00D73D87" w:rsidR="008D56E1">
        <w:rPr>
          <w:rFonts w:ascii="Times New Roman" w:hAnsi="Times New Roman"/>
          <w:sz w:val="24"/>
          <w:szCs w:val="24"/>
          <w:shd w:val="clear" w:color="auto" w:fill="FFFFFF"/>
          <w:lang w:val="en-GB"/>
        </w:rPr>
        <w:t xml:space="preserve">and </w:t>
      </w:r>
      <w:r w:rsidRPr="00D73D87">
        <w:rPr>
          <w:rFonts w:ascii="Times New Roman" w:hAnsi="Times New Roman"/>
          <w:sz w:val="24"/>
          <w:szCs w:val="24"/>
          <w:shd w:val="clear" w:color="auto" w:fill="FFFFFF"/>
          <w:lang w:val="en-GB"/>
        </w:rPr>
        <w:t>plenty of wine.</w:t>
      </w:r>
    </w:p>
    <w:p w:rsidRPr="00D73D87" w:rsidR="00E22C6E" w:rsidP="00D62187" w:rsidRDefault="00E22C6E" w14:paraId="24EA3016" w14:textId="50C3C659">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Traditionally, my father made a speech </w:t>
      </w:r>
      <w:r w:rsidRPr="00D73D87" w:rsidR="008D56E1">
        <w:rPr>
          <w:rFonts w:ascii="Times New Roman" w:hAnsi="Times New Roman"/>
          <w:sz w:val="24"/>
          <w:szCs w:val="24"/>
          <w:shd w:val="clear" w:color="auto" w:fill="FFFFFF"/>
          <w:lang w:val="en-GB"/>
        </w:rPr>
        <w:t>after</w:t>
      </w:r>
      <w:r w:rsidRPr="00D73D87">
        <w:rPr>
          <w:rFonts w:ascii="Times New Roman" w:hAnsi="Times New Roman"/>
          <w:sz w:val="24"/>
          <w:szCs w:val="24"/>
          <w:shd w:val="clear" w:color="auto" w:fill="FFFFFF"/>
          <w:lang w:val="en-GB"/>
        </w:rPr>
        <w:t xml:space="preserve"> we were all stuffed with Christmas pudding. My mother tapped her glass, this year was obviously </w:t>
      </w:r>
      <w:r w:rsidRPr="00D73D87" w:rsidR="008D56E1">
        <w:rPr>
          <w:rFonts w:ascii="Times New Roman" w:hAnsi="Times New Roman"/>
          <w:sz w:val="24"/>
          <w:szCs w:val="24"/>
          <w:shd w:val="clear" w:color="auto" w:fill="FFFFFF"/>
          <w:lang w:val="en-GB"/>
        </w:rPr>
        <w:t xml:space="preserve">to be </w:t>
      </w:r>
      <w:r w:rsidRPr="00D73D87">
        <w:rPr>
          <w:rFonts w:ascii="Times New Roman" w:hAnsi="Times New Roman"/>
          <w:sz w:val="24"/>
          <w:szCs w:val="24"/>
          <w:shd w:val="clear" w:color="auto" w:fill="FFFFFF"/>
          <w:lang w:val="en-GB"/>
        </w:rPr>
        <w:t>no exception.</w:t>
      </w:r>
    </w:p>
    <w:p w:rsidRPr="00D73D87" w:rsidR="00E22C6E" w:rsidP="00D62187" w:rsidRDefault="00E22C6E" w14:paraId="7F530E28" w14:textId="11C2EDA1">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Dad stood, raised his </w:t>
      </w:r>
      <w:r w:rsidRPr="00D73D87" w:rsidR="00F31C19">
        <w:rPr>
          <w:rFonts w:ascii="Times New Roman" w:hAnsi="Times New Roman"/>
          <w:sz w:val="24"/>
          <w:szCs w:val="24"/>
          <w:shd w:val="clear" w:color="auto" w:fill="FFFFFF"/>
          <w:lang w:val="en-GB"/>
        </w:rPr>
        <w:t>glass,</w:t>
      </w:r>
      <w:r w:rsidRPr="00D73D87">
        <w:rPr>
          <w:rFonts w:ascii="Times New Roman" w:hAnsi="Times New Roman"/>
          <w:sz w:val="24"/>
          <w:szCs w:val="24"/>
          <w:shd w:val="clear" w:color="auto" w:fill="FFFFFF"/>
          <w:lang w:val="en-GB"/>
        </w:rPr>
        <w:t xml:space="preserve"> and toasted the family.</w:t>
      </w:r>
    </w:p>
    <w:p w:rsidRPr="00D73D87" w:rsidR="003848C2" w:rsidP="00D62187" w:rsidRDefault="003848C2" w14:paraId="517B27FA" w14:textId="3BC29816">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Normally </w:t>
      </w:r>
      <w:r w:rsidRPr="00D73D87" w:rsidR="008D56E1">
        <w:rPr>
          <w:rFonts w:ascii="Times New Roman" w:hAnsi="Times New Roman"/>
          <w:sz w:val="24"/>
          <w:szCs w:val="24"/>
          <w:shd w:val="clear" w:color="auto" w:fill="FFFFFF"/>
          <w:lang w:val="en-GB"/>
        </w:rPr>
        <w:t>he</w:t>
      </w:r>
      <w:r w:rsidRPr="00D73D87">
        <w:rPr>
          <w:rFonts w:ascii="Times New Roman" w:hAnsi="Times New Roman"/>
          <w:sz w:val="24"/>
          <w:szCs w:val="24"/>
          <w:shd w:val="clear" w:color="auto" w:fill="FFFFFF"/>
          <w:lang w:val="en-GB"/>
        </w:rPr>
        <w:t xml:space="preserve"> was relaxed, cigar in one hand, whiskey in the other</w:t>
      </w:r>
      <w:r w:rsidRPr="00D73D87" w:rsidR="00006C77">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 xml:space="preserve"> and entertain</w:t>
      </w:r>
      <w:r w:rsidR="008141DA">
        <w:rPr>
          <w:rFonts w:ascii="Times New Roman" w:hAnsi="Times New Roman"/>
          <w:sz w:val="24"/>
          <w:szCs w:val="24"/>
          <w:shd w:val="clear" w:color="auto" w:fill="FFFFFF"/>
          <w:lang w:val="en-GB"/>
        </w:rPr>
        <w:t>ed</w:t>
      </w:r>
      <w:r w:rsidRPr="00D73D87">
        <w:rPr>
          <w:rFonts w:ascii="Times New Roman" w:hAnsi="Times New Roman"/>
          <w:sz w:val="24"/>
          <w:szCs w:val="24"/>
          <w:shd w:val="clear" w:color="auto" w:fill="FFFFFF"/>
          <w:lang w:val="en-GB"/>
        </w:rPr>
        <w:t xml:space="preserve"> us with amusing family </w:t>
      </w:r>
      <w:r w:rsidR="008141DA">
        <w:rPr>
          <w:rFonts w:ascii="Times New Roman" w:hAnsi="Times New Roman"/>
          <w:sz w:val="24"/>
          <w:szCs w:val="24"/>
          <w:shd w:val="clear" w:color="auto" w:fill="FFFFFF"/>
          <w:lang w:val="en-GB"/>
        </w:rPr>
        <w:t>anecdotes</w:t>
      </w:r>
      <w:r w:rsidRPr="00D73D87">
        <w:rPr>
          <w:rFonts w:ascii="Times New Roman" w:hAnsi="Times New Roman"/>
          <w:sz w:val="24"/>
          <w:szCs w:val="24"/>
          <w:shd w:val="clear" w:color="auto" w:fill="FFFFFF"/>
          <w:lang w:val="en-GB"/>
        </w:rPr>
        <w:t xml:space="preserve">. But for the first time in my </w:t>
      </w:r>
      <w:r w:rsidRPr="00D73D87" w:rsidR="001222E9">
        <w:rPr>
          <w:rFonts w:ascii="Times New Roman" w:hAnsi="Times New Roman"/>
          <w:sz w:val="24"/>
          <w:szCs w:val="24"/>
          <w:shd w:val="clear" w:color="auto" w:fill="FFFFFF"/>
          <w:lang w:val="en-GB"/>
        </w:rPr>
        <w:t>life,</w:t>
      </w:r>
      <w:r w:rsidRPr="00D73D87">
        <w:rPr>
          <w:rFonts w:ascii="Times New Roman" w:hAnsi="Times New Roman"/>
          <w:sz w:val="24"/>
          <w:szCs w:val="24"/>
          <w:shd w:val="clear" w:color="auto" w:fill="FFFFFF"/>
          <w:lang w:val="en-GB"/>
        </w:rPr>
        <w:t xml:space="preserve"> I saw him downtrodden and </w:t>
      </w:r>
      <w:r w:rsidRPr="00D73D87" w:rsidR="001222E9">
        <w:rPr>
          <w:rFonts w:ascii="Times New Roman" w:hAnsi="Times New Roman"/>
          <w:sz w:val="24"/>
          <w:szCs w:val="24"/>
          <w:shd w:val="clear" w:color="auto" w:fill="FFFFFF"/>
          <w:lang w:val="en-GB"/>
        </w:rPr>
        <w:t>distraught</w:t>
      </w:r>
      <w:r w:rsidRPr="00D73D87">
        <w:rPr>
          <w:rFonts w:ascii="Times New Roman" w:hAnsi="Times New Roman"/>
          <w:sz w:val="24"/>
          <w:szCs w:val="24"/>
          <w:shd w:val="clear" w:color="auto" w:fill="FFFFFF"/>
          <w:lang w:val="en-GB"/>
        </w:rPr>
        <w:t xml:space="preserve">. </w:t>
      </w:r>
      <w:r w:rsidRPr="00D73D87" w:rsidR="00E22C6E">
        <w:rPr>
          <w:rFonts w:ascii="Times New Roman" w:hAnsi="Times New Roman"/>
          <w:sz w:val="24"/>
          <w:szCs w:val="24"/>
          <w:shd w:val="clear" w:color="auto" w:fill="FFFFFF"/>
          <w:lang w:val="en-GB"/>
        </w:rPr>
        <w:t xml:space="preserve">He </w:t>
      </w:r>
      <w:r w:rsidR="00BA1FB3">
        <w:rPr>
          <w:rFonts w:ascii="Times New Roman" w:hAnsi="Times New Roman"/>
          <w:sz w:val="24"/>
          <w:szCs w:val="24"/>
          <w:shd w:val="clear" w:color="auto" w:fill="FFFFFF"/>
          <w:lang w:val="en-GB"/>
        </w:rPr>
        <w:t>regarded</w:t>
      </w:r>
      <w:r w:rsidRPr="00D73D87" w:rsidR="00E22C6E">
        <w:rPr>
          <w:rFonts w:ascii="Times New Roman" w:hAnsi="Times New Roman"/>
          <w:sz w:val="24"/>
          <w:szCs w:val="24"/>
          <w:shd w:val="clear" w:color="auto" w:fill="FFFFFF"/>
          <w:lang w:val="en-GB"/>
        </w:rPr>
        <w:t xml:space="preserve"> each one of us with a pained expression </w:t>
      </w:r>
      <w:r w:rsidRPr="00D73D87">
        <w:rPr>
          <w:rFonts w:ascii="Times New Roman" w:hAnsi="Times New Roman"/>
          <w:sz w:val="24"/>
          <w:szCs w:val="24"/>
          <w:shd w:val="clear" w:color="auto" w:fill="FFFFFF"/>
          <w:lang w:val="en-GB"/>
        </w:rPr>
        <w:t xml:space="preserve">and said, “I’m sorry </w:t>
      </w:r>
      <w:r w:rsidRPr="00D73D87" w:rsidR="00F80FD1">
        <w:rPr>
          <w:rFonts w:ascii="Times New Roman" w:hAnsi="Times New Roman"/>
          <w:sz w:val="24"/>
          <w:szCs w:val="24"/>
          <w:shd w:val="clear" w:color="auto" w:fill="FFFFFF"/>
          <w:lang w:val="en-GB"/>
        </w:rPr>
        <w:t>to be so negative</w:t>
      </w:r>
      <w:r w:rsidRPr="00D73D87" w:rsidR="00006C77">
        <w:rPr>
          <w:rFonts w:ascii="Times New Roman" w:hAnsi="Times New Roman"/>
          <w:sz w:val="24"/>
          <w:szCs w:val="24"/>
          <w:shd w:val="clear" w:color="auto" w:fill="FFFFFF"/>
          <w:lang w:val="en-GB"/>
        </w:rPr>
        <w:t>,</w:t>
      </w:r>
      <w:r w:rsidRPr="00D73D87" w:rsidR="00F80FD1">
        <w:rPr>
          <w:rFonts w:ascii="Times New Roman" w:hAnsi="Times New Roman"/>
          <w:sz w:val="24"/>
          <w:szCs w:val="24"/>
          <w:shd w:val="clear" w:color="auto" w:fill="FFFFFF"/>
          <w:lang w:val="en-GB"/>
        </w:rPr>
        <w:t xml:space="preserve"> especially at this joyous time of year,</w:t>
      </w:r>
      <w:r w:rsidRPr="00D73D87">
        <w:rPr>
          <w:rFonts w:ascii="Times New Roman" w:hAnsi="Times New Roman"/>
          <w:sz w:val="24"/>
          <w:szCs w:val="24"/>
          <w:shd w:val="clear" w:color="auto" w:fill="FFFFFF"/>
          <w:lang w:val="en-GB"/>
        </w:rPr>
        <w:t xml:space="preserve"> but this business venture in Spain has been </w:t>
      </w:r>
      <w:r w:rsidRPr="00D73D87" w:rsidR="00F80FD1">
        <w:rPr>
          <w:rFonts w:ascii="Times New Roman" w:hAnsi="Times New Roman"/>
          <w:sz w:val="24"/>
          <w:szCs w:val="24"/>
          <w:shd w:val="clear" w:color="auto" w:fill="FFFFFF"/>
          <w:lang w:val="en-GB"/>
        </w:rPr>
        <w:t>the wors</w:t>
      </w:r>
      <w:r w:rsidRPr="00D73D87" w:rsidR="00006C77">
        <w:rPr>
          <w:rFonts w:ascii="Times New Roman" w:hAnsi="Times New Roman"/>
          <w:sz w:val="24"/>
          <w:szCs w:val="24"/>
          <w:shd w:val="clear" w:color="auto" w:fill="FFFFFF"/>
          <w:lang w:val="en-GB"/>
        </w:rPr>
        <w:t>t</w:t>
      </w:r>
      <w:r w:rsidRPr="00D73D87" w:rsidR="00F80FD1">
        <w:rPr>
          <w:rFonts w:ascii="Times New Roman" w:hAnsi="Times New Roman"/>
          <w:sz w:val="24"/>
          <w:szCs w:val="24"/>
          <w:shd w:val="clear" w:color="auto" w:fill="FFFFFF"/>
          <w:lang w:val="en-GB"/>
        </w:rPr>
        <w:t xml:space="preserve"> experience in my life</w:t>
      </w:r>
      <w:r w:rsidRPr="00D73D87">
        <w:rPr>
          <w:rFonts w:ascii="Times New Roman" w:hAnsi="Times New Roman"/>
          <w:sz w:val="24"/>
          <w:szCs w:val="24"/>
          <w:shd w:val="clear" w:color="auto" w:fill="FFFFFF"/>
          <w:lang w:val="en-GB"/>
        </w:rPr>
        <w:t>. We, er I</w:t>
      </w:r>
      <w:r w:rsidRPr="00D73D87" w:rsidR="00006C77">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 xml:space="preserve"> have failed</w:t>
      </w:r>
      <w:r w:rsidRPr="00D73D87" w:rsidR="00F80FD1">
        <w:rPr>
          <w:rFonts w:ascii="Times New Roman" w:hAnsi="Times New Roman"/>
          <w:sz w:val="24"/>
          <w:szCs w:val="24"/>
          <w:shd w:val="clear" w:color="auto" w:fill="FFFFFF"/>
          <w:lang w:val="en-GB"/>
        </w:rPr>
        <w:t xml:space="preserve"> miserably</w:t>
      </w:r>
      <w:r w:rsidRPr="00D73D87">
        <w:rPr>
          <w:rFonts w:ascii="Times New Roman" w:hAnsi="Times New Roman"/>
          <w:sz w:val="24"/>
          <w:szCs w:val="24"/>
          <w:shd w:val="clear" w:color="auto" w:fill="FFFFFF"/>
          <w:lang w:val="en-GB"/>
        </w:rPr>
        <w:t xml:space="preserve"> </w:t>
      </w:r>
      <w:r w:rsidRPr="00D73D87" w:rsidR="00F80FD1">
        <w:rPr>
          <w:rFonts w:ascii="Times New Roman" w:hAnsi="Times New Roman"/>
          <w:sz w:val="24"/>
          <w:szCs w:val="24"/>
          <w:shd w:val="clear" w:color="auto" w:fill="FFFFFF"/>
          <w:lang w:val="en-GB"/>
        </w:rPr>
        <w:t>and</w:t>
      </w:r>
      <w:r w:rsidRPr="00D73D87">
        <w:rPr>
          <w:rFonts w:ascii="Times New Roman" w:hAnsi="Times New Roman"/>
          <w:sz w:val="24"/>
          <w:szCs w:val="24"/>
          <w:shd w:val="clear" w:color="auto" w:fill="FFFFFF"/>
          <w:lang w:val="en-GB"/>
        </w:rPr>
        <w:t xml:space="preserve"> are now stuck between a rock and a hard place. We cannot sell until we have paid the final instalment to the </w:t>
      </w:r>
      <w:r w:rsidRPr="00D73D87" w:rsidR="00F80FD1">
        <w:rPr>
          <w:rFonts w:ascii="Times New Roman" w:hAnsi="Times New Roman"/>
          <w:sz w:val="24"/>
          <w:szCs w:val="24"/>
          <w:shd w:val="clear" w:color="auto" w:fill="FFFFFF"/>
          <w:lang w:val="en-GB"/>
        </w:rPr>
        <w:t>builder,</w:t>
      </w:r>
      <w:r w:rsidRPr="00D73D87">
        <w:rPr>
          <w:rFonts w:ascii="Times New Roman" w:hAnsi="Times New Roman"/>
          <w:sz w:val="24"/>
          <w:szCs w:val="24"/>
          <w:shd w:val="clear" w:color="auto" w:fill="FFFFFF"/>
          <w:lang w:val="en-GB"/>
        </w:rPr>
        <w:t xml:space="preserve"> which is due next month</w:t>
      </w:r>
      <w:r w:rsidRPr="00D73D87" w:rsidR="00F80FD1">
        <w:rPr>
          <w:rFonts w:ascii="Times New Roman" w:hAnsi="Times New Roman"/>
          <w:sz w:val="24"/>
          <w:szCs w:val="24"/>
          <w:shd w:val="clear" w:color="auto" w:fill="FFFFFF"/>
          <w:lang w:val="en-GB"/>
        </w:rPr>
        <w:t xml:space="preserve"> and</w:t>
      </w:r>
      <w:r w:rsidRPr="00D73D87">
        <w:rPr>
          <w:rFonts w:ascii="Times New Roman" w:hAnsi="Times New Roman"/>
          <w:sz w:val="24"/>
          <w:szCs w:val="24"/>
          <w:shd w:val="clear" w:color="auto" w:fill="FFFFFF"/>
          <w:lang w:val="en-GB"/>
        </w:rPr>
        <w:t xml:space="preserve"> </w:t>
      </w:r>
      <w:r w:rsidRPr="00D73D87" w:rsidR="00F80FD1">
        <w:rPr>
          <w:rFonts w:ascii="Times New Roman" w:hAnsi="Times New Roman"/>
          <w:sz w:val="24"/>
          <w:szCs w:val="24"/>
          <w:shd w:val="clear" w:color="auto" w:fill="FFFFFF"/>
          <w:lang w:val="en-GB"/>
        </w:rPr>
        <w:t>a</w:t>
      </w:r>
      <w:r w:rsidRPr="00D73D87">
        <w:rPr>
          <w:rFonts w:ascii="Times New Roman" w:hAnsi="Times New Roman"/>
          <w:sz w:val="24"/>
          <w:szCs w:val="24"/>
          <w:shd w:val="clear" w:color="auto" w:fill="FFFFFF"/>
          <w:lang w:val="en-GB"/>
        </w:rPr>
        <w:t>s it stands, we cannot make the payment</w:t>
      </w:r>
      <w:r w:rsidRPr="00D73D87" w:rsidR="00F80FD1">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 xml:space="preserve"> </w:t>
      </w:r>
      <w:r w:rsidRPr="00D73D87" w:rsidR="00F80FD1">
        <w:rPr>
          <w:rFonts w:ascii="Times New Roman" w:hAnsi="Times New Roman"/>
          <w:sz w:val="24"/>
          <w:szCs w:val="24"/>
          <w:shd w:val="clear" w:color="auto" w:fill="FFFFFF"/>
          <w:lang w:val="en-GB"/>
        </w:rPr>
        <w:t>Therefore,</w:t>
      </w:r>
      <w:r w:rsidRPr="00D73D87">
        <w:rPr>
          <w:rFonts w:ascii="Times New Roman" w:hAnsi="Times New Roman"/>
          <w:sz w:val="24"/>
          <w:szCs w:val="24"/>
          <w:shd w:val="clear" w:color="auto" w:fill="FFFFFF"/>
          <w:lang w:val="en-GB"/>
        </w:rPr>
        <w:t xml:space="preserve"> we have only one choice.”</w:t>
      </w:r>
    </w:p>
    <w:p w:rsidRPr="00D73D87" w:rsidR="00E22C6E" w:rsidP="00D62187" w:rsidRDefault="003848C2" w14:paraId="0824963C" w14:textId="616262F2">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He stood before us with tears running</w:t>
      </w:r>
      <w:r w:rsidRPr="00D73D87" w:rsidR="00E22C6E">
        <w:rPr>
          <w:rFonts w:ascii="Times New Roman" w:hAnsi="Times New Roman"/>
          <w:sz w:val="24"/>
          <w:szCs w:val="24"/>
          <w:shd w:val="clear" w:color="auto" w:fill="FFFFFF"/>
          <w:lang w:val="en-GB"/>
        </w:rPr>
        <w:t xml:space="preserve"> down his cheeks.</w:t>
      </w:r>
    </w:p>
    <w:p w:rsidRPr="00D73D87" w:rsidR="003848C2" w:rsidP="003848C2" w:rsidRDefault="003848C2" w14:paraId="65415AE3" w14:textId="3E4B53AD">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“We have</w:t>
      </w:r>
      <w:r w:rsidRPr="00D73D87" w:rsidR="00E22C6E">
        <w:rPr>
          <w:rFonts w:ascii="Times New Roman" w:hAnsi="Times New Roman"/>
          <w:sz w:val="24"/>
          <w:szCs w:val="24"/>
          <w:shd w:val="clear" w:color="auto" w:fill="FFFFFF"/>
          <w:lang w:val="en-GB"/>
        </w:rPr>
        <w:t xml:space="preserve"> to sell the Rolls</w:t>
      </w:r>
      <w:r w:rsidRPr="00D73D87">
        <w:rPr>
          <w:rFonts w:ascii="Times New Roman" w:hAnsi="Times New Roman"/>
          <w:sz w:val="24"/>
          <w:szCs w:val="24"/>
          <w:shd w:val="clear" w:color="auto" w:fill="FFFFFF"/>
          <w:lang w:val="en-GB"/>
        </w:rPr>
        <w:t>.</w:t>
      </w:r>
      <w:r w:rsidRPr="00D73D87" w:rsidR="00E22C6E">
        <w:rPr>
          <w:rFonts w:ascii="Times New Roman" w:hAnsi="Times New Roman"/>
          <w:sz w:val="24"/>
          <w:szCs w:val="24"/>
          <w:shd w:val="clear" w:color="auto" w:fill="FFFFFF"/>
          <w:lang w:val="en-GB"/>
        </w:rPr>
        <w:t>”</w:t>
      </w:r>
    </w:p>
    <w:p w:rsidRPr="00D73D87" w:rsidR="00F80FD1" w:rsidP="003848C2" w:rsidRDefault="003848C2" w14:paraId="1CA90AE4" w14:textId="7777777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He</w:t>
      </w:r>
      <w:r w:rsidRPr="00D73D87" w:rsidR="00E22C6E">
        <w:rPr>
          <w:rFonts w:ascii="Times New Roman" w:hAnsi="Times New Roman"/>
          <w:sz w:val="24"/>
          <w:szCs w:val="24"/>
          <w:shd w:val="clear" w:color="auto" w:fill="FFFFFF"/>
          <w:lang w:val="en-GB"/>
        </w:rPr>
        <w:t xml:space="preserve"> sat down, shoulders shuddering.</w:t>
      </w:r>
    </w:p>
    <w:p w:rsidRPr="00D73D87" w:rsidR="00D62187" w:rsidP="003848C2" w:rsidRDefault="00D62187" w14:paraId="2FCE354E" w14:textId="74F957C5">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br w:type="page"/>
      </w:r>
    </w:p>
    <w:p w:rsidRPr="00D73D87" w:rsidR="007A68C9" w:rsidP="006E32A0" w:rsidRDefault="00C86A44" w14:paraId="21204DB4" w14:textId="7610724B">
      <w:pPr>
        <w:spacing w:after="0" w:line="360" w:lineRule="auto"/>
        <w:rPr>
          <w:rFonts w:ascii="Times New Roman" w:hAnsi="Times New Roman" w:cs="Times New Roman"/>
          <w:sz w:val="24"/>
          <w:szCs w:val="24"/>
          <w:lang w:val="en-GB"/>
        </w:rPr>
      </w:pPr>
      <w:r w:rsidRPr="00D73D87">
        <w:rPr>
          <w:rFonts w:ascii="Times New Roman" w:hAnsi="Times New Roman" w:cs="Times New Roman"/>
          <w:sz w:val="24"/>
          <w:szCs w:val="24"/>
          <w:lang w:val="en-GB"/>
        </w:rPr>
        <w:lastRenderedPageBreak/>
        <w:t>Chapter</w:t>
      </w:r>
      <w:r w:rsidRPr="00D73D87" w:rsidR="00DF389E">
        <w:rPr>
          <w:rFonts w:ascii="Times New Roman" w:hAnsi="Times New Roman" w:cs="Times New Roman"/>
          <w:sz w:val="24"/>
          <w:szCs w:val="24"/>
          <w:lang w:val="en-GB"/>
        </w:rPr>
        <w:t xml:space="preserve"> </w:t>
      </w:r>
      <w:r w:rsidRPr="00D73D87" w:rsidR="00611975">
        <w:rPr>
          <w:rFonts w:ascii="Times New Roman" w:hAnsi="Times New Roman" w:cs="Times New Roman"/>
          <w:sz w:val="24"/>
          <w:szCs w:val="24"/>
          <w:lang w:val="en-GB"/>
        </w:rPr>
        <w:t>3</w:t>
      </w:r>
      <w:r w:rsidR="00A70F2B">
        <w:rPr>
          <w:rFonts w:ascii="Times New Roman" w:hAnsi="Times New Roman" w:cs="Times New Roman"/>
          <w:sz w:val="24"/>
          <w:szCs w:val="24"/>
          <w:lang w:val="en-GB"/>
        </w:rPr>
        <w:t>0</w:t>
      </w:r>
      <w:r w:rsidRPr="00D73D87" w:rsidR="00EB4D00">
        <w:rPr>
          <w:rFonts w:ascii="Times New Roman" w:hAnsi="Times New Roman" w:cs="Times New Roman"/>
          <w:sz w:val="24"/>
          <w:szCs w:val="24"/>
          <w:lang w:val="en-GB"/>
        </w:rPr>
        <w:t xml:space="preserve"> – Engaging </w:t>
      </w:r>
      <w:r w:rsidRPr="00D73D87" w:rsidR="00006C77">
        <w:rPr>
          <w:rFonts w:ascii="Times New Roman" w:hAnsi="Times New Roman" w:cs="Times New Roman"/>
          <w:sz w:val="24"/>
          <w:szCs w:val="24"/>
          <w:lang w:val="en-GB"/>
        </w:rPr>
        <w:t>P</w:t>
      </w:r>
      <w:r w:rsidRPr="00D73D87" w:rsidR="00EB4D00">
        <w:rPr>
          <w:rFonts w:ascii="Times New Roman" w:hAnsi="Times New Roman" w:cs="Times New Roman"/>
          <w:sz w:val="24"/>
          <w:szCs w:val="24"/>
          <w:lang w:val="en-GB"/>
        </w:rPr>
        <w:t>ursuits</w:t>
      </w:r>
    </w:p>
    <w:p w:rsidRPr="00D73D87" w:rsidR="00C86A44" w:rsidP="006E32A0" w:rsidRDefault="00C86A44" w14:paraId="7DA0C89F" w14:textId="77777777">
      <w:pPr>
        <w:spacing w:after="0" w:line="360" w:lineRule="auto"/>
        <w:rPr>
          <w:rFonts w:ascii="Times New Roman" w:hAnsi="Times New Roman" w:cs="Times New Roman"/>
          <w:sz w:val="24"/>
          <w:szCs w:val="24"/>
          <w:lang w:val="en-GB"/>
        </w:rPr>
      </w:pPr>
    </w:p>
    <w:p w:rsidRPr="00D73D87" w:rsidR="00F50974" w:rsidP="006E32A0" w:rsidRDefault="00F50974" w14:paraId="03DCC755" w14:textId="58231836">
      <w:pPr>
        <w:spacing w:after="0" w:line="360" w:lineRule="auto"/>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Christmas </w:t>
      </w:r>
      <w:r w:rsidRPr="00D73D87" w:rsidR="00006C77">
        <w:rPr>
          <w:rFonts w:ascii="Times New Roman" w:hAnsi="Times New Roman" w:cs="Times New Roman"/>
          <w:sz w:val="24"/>
          <w:szCs w:val="24"/>
          <w:lang w:val="en-GB"/>
        </w:rPr>
        <w:t>D</w:t>
      </w:r>
      <w:r w:rsidRPr="00D73D87">
        <w:rPr>
          <w:rFonts w:ascii="Times New Roman" w:hAnsi="Times New Roman" w:cs="Times New Roman"/>
          <w:sz w:val="24"/>
          <w:szCs w:val="24"/>
          <w:lang w:val="en-GB"/>
        </w:rPr>
        <w:t xml:space="preserve">ay never recovered after the sobering admission of failure by my dad. We all did our best to cheer him </w:t>
      </w:r>
      <w:r w:rsidRPr="00D73D87" w:rsidR="00F633EB">
        <w:rPr>
          <w:rFonts w:ascii="Times New Roman" w:hAnsi="Times New Roman" w:cs="Times New Roman"/>
          <w:sz w:val="24"/>
          <w:szCs w:val="24"/>
          <w:lang w:val="en-GB"/>
        </w:rPr>
        <w:t>up,</w:t>
      </w:r>
      <w:r w:rsidRPr="00D73D87">
        <w:rPr>
          <w:rFonts w:ascii="Times New Roman" w:hAnsi="Times New Roman" w:cs="Times New Roman"/>
          <w:sz w:val="24"/>
          <w:szCs w:val="24"/>
          <w:lang w:val="en-GB"/>
        </w:rPr>
        <w:t xml:space="preserve"> but it was only when my mother dragged him off after lunch back up to their villa the rest of us could relax and the fun could begin. We ripped open the crackers, chuckled at the rubbish jokes, </w:t>
      </w:r>
      <w:r w:rsidRPr="00D73D87" w:rsidR="00C65277">
        <w:rPr>
          <w:rFonts w:ascii="Times New Roman" w:hAnsi="Times New Roman" w:cs="Times New Roman"/>
          <w:sz w:val="24"/>
          <w:szCs w:val="24"/>
          <w:lang w:val="en-GB"/>
        </w:rPr>
        <w:t>solved</w:t>
      </w:r>
      <w:r w:rsidRPr="00D73D87" w:rsidR="00F633EB">
        <w:rPr>
          <w:rFonts w:ascii="Times New Roman" w:hAnsi="Times New Roman" w:cs="Times New Roman"/>
          <w:sz w:val="24"/>
          <w:szCs w:val="24"/>
          <w:lang w:val="en-GB"/>
        </w:rPr>
        <w:t xml:space="preserve"> the puzzles in two seconds, </w:t>
      </w:r>
      <w:r w:rsidRPr="00D73D87">
        <w:rPr>
          <w:rFonts w:ascii="Times New Roman" w:hAnsi="Times New Roman" w:cs="Times New Roman"/>
          <w:sz w:val="24"/>
          <w:szCs w:val="24"/>
          <w:lang w:val="en-GB"/>
        </w:rPr>
        <w:t xml:space="preserve">donned our party hats, and danced the </w:t>
      </w:r>
      <w:r w:rsidRPr="00D73D87" w:rsidR="00F633EB">
        <w:rPr>
          <w:rFonts w:ascii="Times New Roman" w:hAnsi="Times New Roman" w:cs="Times New Roman"/>
          <w:sz w:val="24"/>
          <w:szCs w:val="24"/>
          <w:lang w:val="en-GB"/>
        </w:rPr>
        <w:t>evening</w:t>
      </w:r>
      <w:r w:rsidRPr="00D73D87">
        <w:rPr>
          <w:rFonts w:ascii="Times New Roman" w:hAnsi="Times New Roman" w:cs="Times New Roman"/>
          <w:sz w:val="24"/>
          <w:szCs w:val="24"/>
          <w:lang w:val="en-GB"/>
        </w:rPr>
        <w:t xml:space="preserve"> away.</w:t>
      </w:r>
    </w:p>
    <w:p w:rsidRPr="00D73D87" w:rsidR="00F50974" w:rsidP="00F50974" w:rsidRDefault="00F50974" w14:paraId="7B831F97" w14:textId="727AB5E2">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“How will your father sell the car?” said </w:t>
      </w:r>
      <w:r w:rsidRPr="00D57F0E" w:rsidR="00D57300">
        <w:rPr>
          <w:rFonts w:ascii="Times New Roman" w:hAnsi="Times New Roman" w:cs="Times New Roman"/>
          <w:color w:val="111111"/>
          <w:sz w:val="24"/>
          <w:szCs w:val="24"/>
          <w:shd w:val="clear" w:color="auto" w:fill="FFFFFF"/>
        </w:rPr>
        <w:t>Lucía</w:t>
      </w:r>
      <w:r w:rsidRPr="00D73D87">
        <w:rPr>
          <w:rFonts w:ascii="Times New Roman" w:hAnsi="Times New Roman" w:cs="Times New Roman"/>
          <w:sz w:val="24"/>
          <w:szCs w:val="24"/>
          <w:lang w:val="en-GB"/>
        </w:rPr>
        <w:t xml:space="preserve"> as I escorted her home to beat the ever-looming Cinderella deadline. “There are no Rolls Royce </w:t>
      </w:r>
      <w:r w:rsidRPr="00D73D87" w:rsidR="00F633EB">
        <w:rPr>
          <w:rFonts w:ascii="Times New Roman" w:hAnsi="Times New Roman" w:cs="Times New Roman"/>
          <w:sz w:val="24"/>
          <w:szCs w:val="24"/>
          <w:lang w:val="en-GB"/>
        </w:rPr>
        <w:t>garages</w:t>
      </w:r>
      <w:r w:rsidRPr="00D73D87">
        <w:rPr>
          <w:rFonts w:ascii="Times New Roman" w:hAnsi="Times New Roman" w:cs="Times New Roman"/>
          <w:sz w:val="24"/>
          <w:szCs w:val="24"/>
          <w:lang w:val="en-GB"/>
        </w:rPr>
        <w:t xml:space="preserve"> in Andalucia</w:t>
      </w:r>
      <w:r w:rsidRPr="00D73D87" w:rsidR="00006C77">
        <w:rPr>
          <w:rFonts w:ascii="Times New Roman" w:hAnsi="Times New Roman" w:cs="Times New Roman"/>
          <w:sz w:val="24"/>
          <w:szCs w:val="24"/>
          <w:lang w:val="en-GB"/>
        </w:rPr>
        <w:t>,</w:t>
      </w:r>
      <w:r w:rsidRPr="00D73D87">
        <w:rPr>
          <w:rFonts w:ascii="Times New Roman" w:hAnsi="Times New Roman" w:cs="Times New Roman"/>
          <w:sz w:val="24"/>
          <w:szCs w:val="24"/>
          <w:lang w:val="en-GB"/>
        </w:rPr>
        <w:t xml:space="preserve"> especially for one with the steering wheel on the wrong side.”</w:t>
      </w:r>
    </w:p>
    <w:p w:rsidRPr="00D73D87" w:rsidR="00F633EB" w:rsidP="00F50974" w:rsidRDefault="00F633EB" w14:paraId="7070DF21" w14:textId="699AB994">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“We will call the dealer where we purchased it in London in the New Year and see what they advise,” I said. “What did you think of your first English Christmas?”</w:t>
      </w:r>
    </w:p>
    <w:p w:rsidRPr="00D73D87" w:rsidR="00F633EB" w:rsidP="00F50974" w:rsidRDefault="00F633EB" w14:paraId="58CF1743" w14:textId="519A9CDE">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“It was wonderful,” she said, pulling away from me and twirling in the middle of the road. “And completely different to ours.”</w:t>
      </w:r>
    </w:p>
    <w:p w:rsidRPr="00D73D87" w:rsidR="00F633EB" w:rsidP="00F50974" w:rsidRDefault="00F633EB" w14:paraId="38F02F71" w14:textId="2B7B663E">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She danced her way to me and jumped into my arms.</w:t>
      </w:r>
    </w:p>
    <w:p w:rsidRPr="00D73D87" w:rsidR="00F633EB" w:rsidP="00F50974" w:rsidRDefault="00F633EB" w14:paraId="12393C46" w14:textId="26D312A3">
      <w:pPr>
        <w:spacing w:after="0" w:line="360" w:lineRule="auto"/>
        <w:ind w:firstLine="720"/>
        <w:rPr>
          <w:del w:author="Gary Smailes" w:date="2024-01-18T11:01:47.076Z" w:id="761629839"/>
          <w:rFonts w:ascii="Times New Roman" w:hAnsi="Times New Roman" w:cs="Times New Roman"/>
          <w:sz w:val="24"/>
          <w:szCs w:val="24"/>
          <w:lang w:val="en-GB"/>
        </w:rPr>
      </w:pPr>
      <w:r w:rsidRPr="2DD51775" w:rsidR="2DD51775">
        <w:rPr>
          <w:rFonts w:ascii="Times New Roman" w:hAnsi="Times New Roman" w:cs="Times New Roman"/>
          <w:sz w:val="24"/>
          <w:szCs w:val="24"/>
          <w:lang w:val="en-GB"/>
        </w:rPr>
        <w:t>Thankfully, I managed to catch her. She wriggled to the ground pushed me up against the apartment block wall and kissed me passionately.</w:t>
      </w:r>
      <w:ins w:author="Gary Smailes" w:date="2024-01-18T11:01:47.445Z" w:id="2072122479">
        <w:r w:rsidRPr="2DD51775" w:rsidR="2DD51775">
          <w:rPr>
            <w:rFonts w:ascii="Times New Roman" w:hAnsi="Times New Roman" w:cs="Times New Roman"/>
            <w:sz w:val="24"/>
            <w:szCs w:val="24"/>
            <w:lang w:val="en-GB"/>
          </w:rPr>
          <w:t xml:space="preserve"> </w:t>
        </w:r>
      </w:ins>
    </w:p>
    <w:p w:rsidRPr="00D73D87" w:rsidR="00F633EB" w:rsidP="2DD51775" w:rsidRDefault="00F633EB" w14:paraId="6BF8733D" w14:textId="031C1973">
      <w:pPr>
        <w:spacing w:after="0" w:line="360" w:lineRule="auto"/>
        <w:ind w:firstLine="0"/>
        <w:rPr>
          <w:del w:author="Gary Smailes" w:date="2024-01-18T11:01:50.132Z" w:id="482030444"/>
          <w:rFonts w:ascii="Times New Roman" w:hAnsi="Times New Roman" w:cs="Times New Roman"/>
          <w:sz w:val="24"/>
          <w:szCs w:val="24"/>
          <w:lang w:val="en-GB"/>
        </w:rPr>
        <w:pPrChange w:author="Gary Smailes" w:date="2024-01-18T11:01:46.689Z">
          <w:pPr>
            <w:spacing w:after="0" w:line="360" w:lineRule="auto"/>
            <w:ind w:firstLine="720"/>
          </w:pPr>
        </w:pPrChange>
      </w:pPr>
      <w:r w:rsidRPr="2DD51775" w:rsidR="2DD51775">
        <w:rPr>
          <w:rFonts w:ascii="Times New Roman" w:hAnsi="Times New Roman" w:cs="Times New Roman"/>
          <w:sz w:val="24"/>
          <w:szCs w:val="24"/>
          <w:lang w:val="en-GB"/>
        </w:rPr>
        <w:t>It was now or never.</w:t>
      </w:r>
      <w:ins w:author="Gary Smailes" w:date="2024-01-18T11:01:50.697Z" w:id="1352345509">
        <w:r w:rsidRPr="2DD51775" w:rsidR="2DD51775">
          <w:rPr>
            <w:rFonts w:ascii="Times New Roman" w:hAnsi="Times New Roman" w:cs="Times New Roman"/>
            <w:sz w:val="24"/>
            <w:szCs w:val="24"/>
            <w:lang w:val="en-GB"/>
          </w:rPr>
          <w:t xml:space="preserve"> </w:t>
        </w:r>
      </w:ins>
    </w:p>
    <w:p w:rsidRPr="00D73D87" w:rsidR="00F633EB" w:rsidP="2DD51775" w:rsidRDefault="00F633EB" w14:paraId="40F2EACB" w14:textId="2699267D">
      <w:pPr>
        <w:spacing w:after="0" w:line="360" w:lineRule="auto"/>
        <w:ind w:firstLine="0"/>
        <w:rPr>
          <w:rFonts w:ascii="Times New Roman" w:hAnsi="Times New Roman" w:cs="Times New Roman"/>
          <w:sz w:val="24"/>
          <w:szCs w:val="24"/>
          <w:lang w:val="en-GB"/>
        </w:rPr>
        <w:pPrChange w:author="Gary Smailes" w:date="2024-01-18T11:01:49.936Z">
          <w:pPr>
            <w:spacing w:after="0" w:line="360" w:lineRule="auto"/>
            <w:ind w:firstLine="720"/>
          </w:pPr>
        </w:pPrChange>
      </w:pPr>
      <w:r w:rsidRPr="2DD51775" w:rsidR="2DD51775">
        <w:rPr>
          <w:rFonts w:ascii="Times New Roman" w:hAnsi="Times New Roman" w:cs="Times New Roman"/>
          <w:sz w:val="24"/>
          <w:szCs w:val="24"/>
          <w:lang w:val="en-GB"/>
        </w:rPr>
        <w:t>I eased her away from me and dropped to one knee.</w:t>
      </w:r>
    </w:p>
    <w:p w:rsidRPr="005A1562" w:rsidR="00F633EB" w:rsidP="00F50974" w:rsidRDefault="00F633EB" w14:paraId="65E5E982" w14:textId="121BC217">
      <w:pPr>
        <w:spacing w:after="0" w:line="360" w:lineRule="auto"/>
        <w:ind w:firstLine="720"/>
        <w:rPr>
          <w:rFonts w:ascii="Times New Roman" w:hAnsi="Times New Roman"/>
          <w:sz w:val="24"/>
          <w:szCs w:val="24"/>
          <w:shd w:val="clear" w:color="auto" w:fill="FFFFFF"/>
          <w:lang w:val="es-ES"/>
        </w:rPr>
      </w:pPr>
      <w:r w:rsidRPr="005A1562">
        <w:rPr>
          <w:rFonts w:ascii="Times New Roman" w:hAnsi="Times New Roman"/>
          <w:sz w:val="24"/>
          <w:szCs w:val="24"/>
          <w:shd w:val="clear" w:color="auto" w:fill="FFFFFF"/>
          <w:lang w:val="es-ES"/>
        </w:rPr>
        <w:t>“</w:t>
      </w:r>
      <w:r w:rsidRPr="2DD51775">
        <w:rPr>
          <w:rFonts w:ascii="Times New Roman" w:hAnsi="Times New Roman"/>
          <w:i w:val="1"/>
          <w:iCs w:val="1"/>
          <w:sz w:val="24"/>
          <w:szCs w:val="24"/>
          <w:shd w:val="clear" w:color="auto" w:fill="FFFFFF"/>
          <w:lang w:val="es-ES"/>
          <w:rPrChange w:author="Gary Smailes" w:date="2024-01-18T11:01:58.722Z" w:id="980310479">
            <w:rPr>
              <w:rFonts w:ascii="Times New Roman" w:hAnsi="Times New Roman"/>
              <w:sz w:val="24"/>
              <w:szCs w:val="24"/>
              <w:lang w:val="es-ES"/>
            </w:rPr>
          </w:rPrChange>
        </w:rPr>
        <w:t>T</w:t>
      </w:r>
      <w:r w:rsidRPr="2DD51775">
        <w:rPr>
          <w:rFonts w:ascii="Times New Roman" w:hAnsi="Times New Roman"/>
          <w:i w:val="1"/>
          <w:iCs w:val="1"/>
          <w:sz w:val="24"/>
          <w:szCs w:val="24"/>
          <w:shd w:val="clear" w:color="auto" w:fill="FFFFFF"/>
          <w:lang w:val="es-ES"/>
          <w:rPrChange w:author="Gary Smailes" w:date="2024-01-18T11:01:55.435Z" w:id="630409738">
            <w:rPr>
              <w:rFonts w:ascii="Times New Roman" w:hAnsi="Times New Roman"/>
              <w:sz w:val="24"/>
              <w:szCs w:val="24"/>
              <w:lang w:val="es-ES"/>
            </w:rPr>
          </w:rPrChange>
        </w:rPr>
        <w:t>e quieres casar conmigo?</w:t>
      </w:r>
      <w:r w:rsidRPr="005A1562">
        <w:rPr>
          <w:rFonts w:ascii="Times New Roman" w:hAnsi="Times New Roman"/>
          <w:sz w:val="24"/>
          <w:szCs w:val="24"/>
          <w:shd w:val="clear" w:color="auto" w:fill="FFFFFF"/>
          <w:lang w:val="es-ES"/>
        </w:rPr>
        <w:t xml:space="preserve"> Will </w:t>
      </w:r>
      <w:r w:rsidRPr="005A1562">
        <w:rPr>
          <w:rFonts w:ascii="Times New Roman" w:hAnsi="Times New Roman"/>
          <w:sz w:val="24"/>
          <w:szCs w:val="24"/>
          <w:shd w:val="clear" w:color="auto" w:fill="FFFFFF"/>
          <w:lang w:val="es-ES"/>
        </w:rPr>
        <w:t>you</w:t>
      </w:r>
      <w:r w:rsidRPr="005A1562">
        <w:rPr>
          <w:rFonts w:ascii="Times New Roman" w:hAnsi="Times New Roman"/>
          <w:sz w:val="24"/>
          <w:szCs w:val="24"/>
          <w:shd w:val="clear" w:color="auto" w:fill="FFFFFF"/>
          <w:lang w:val="es-ES"/>
        </w:rPr>
        <w:t xml:space="preserve"> </w:t>
      </w:r>
      <w:r w:rsidRPr="005A1562">
        <w:rPr>
          <w:rFonts w:ascii="Times New Roman" w:hAnsi="Times New Roman"/>
          <w:sz w:val="24"/>
          <w:szCs w:val="24"/>
          <w:shd w:val="clear" w:color="auto" w:fill="FFFFFF"/>
          <w:lang w:val="es-ES"/>
        </w:rPr>
        <w:t>marry</w:t>
      </w:r>
      <w:r w:rsidRPr="005A1562">
        <w:rPr>
          <w:rFonts w:ascii="Times New Roman" w:hAnsi="Times New Roman"/>
          <w:sz w:val="24"/>
          <w:szCs w:val="24"/>
          <w:shd w:val="clear" w:color="auto" w:fill="FFFFFF"/>
          <w:lang w:val="es-ES"/>
        </w:rPr>
        <w:t xml:space="preserve"> me?”</w:t>
      </w:r>
    </w:p>
    <w:p w:rsidRPr="00D73D87" w:rsidR="00F633EB" w:rsidP="00F633EB" w:rsidRDefault="00F633EB" w14:paraId="1173B050" w14:textId="0078151A">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She threw her arms around me and said </w:t>
      </w:r>
      <w:del w:author="Gary Smailes" w:date="2024-01-18T11:02:05.325Z" w:id="1064305982">
        <w:r w:rsidRPr="2DD51775" w:rsidDel="2DD51775">
          <w:rPr>
            <w:rFonts w:ascii="Times New Roman" w:hAnsi="Times New Roman"/>
            <w:sz w:val="24"/>
            <w:szCs w:val="24"/>
            <w:lang w:val="en-GB"/>
          </w:rPr>
          <w:delText xml:space="preserve">breathlessly </w:delText>
        </w:r>
      </w:del>
      <w:r w:rsidRPr="00D73D87">
        <w:rPr>
          <w:rFonts w:ascii="Times New Roman" w:hAnsi="Times New Roman"/>
          <w:sz w:val="24"/>
          <w:szCs w:val="24"/>
          <w:shd w:val="clear" w:color="auto" w:fill="FFFFFF"/>
          <w:lang w:val="en-GB"/>
        </w:rPr>
        <w:t>in English, “Oh yes</w:t>
      </w:r>
      <w:r w:rsidRPr="00D73D87" w:rsidR="00006C77">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 xml:space="preserve"> please. When?”</w:t>
      </w:r>
    </w:p>
    <w:p w:rsidRPr="00D73D87" w:rsidR="00F633EB" w:rsidP="00F633EB" w:rsidRDefault="00F633EB" w14:paraId="69BA8BB3" w14:textId="7FF200B3">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“As soon as we can afford it. I have enough to buy you a ring. I thought I’d ask George </w:t>
      </w:r>
      <w:r w:rsidRPr="00D73D87" w:rsidR="00C651C4">
        <w:rPr>
          <w:rFonts w:ascii="Times New Roman" w:hAnsi="Times New Roman"/>
          <w:sz w:val="24"/>
          <w:szCs w:val="24"/>
          <w:shd w:val="clear" w:color="auto" w:fill="FFFFFF"/>
          <w:lang w:val="en-GB"/>
        </w:rPr>
        <w:t>Faulkner</w:t>
      </w:r>
      <w:r w:rsidRPr="00D73D87" w:rsidR="00284628">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 xml:space="preserve"> the </w:t>
      </w:r>
      <w:r w:rsidRPr="00D73D87" w:rsidR="00600035">
        <w:rPr>
          <w:rFonts w:ascii="Times New Roman" w:hAnsi="Times New Roman"/>
          <w:sz w:val="24"/>
          <w:szCs w:val="24"/>
          <w:shd w:val="clear" w:color="auto" w:fill="FFFFFF"/>
          <w:lang w:val="en-GB"/>
        </w:rPr>
        <w:t>jeweller</w:t>
      </w:r>
      <w:r w:rsidRPr="00D73D87">
        <w:rPr>
          <w:rFonts w:ascii="Times New Roman" w:hAnsi="Times New Roman"/>
          <w:sz w:val="24"/>
          <w:szCs w:val="24"/>
          <w:shd w:val="clear" w:color="auto" w:fill="FFFFFF"/>
          <w:lang w:val="en-GB"/>
        </w:rPr>
        <w:t xml:space="preserve"> guy from London who often stays with us to make one. What do you fancy?”</w:t>
      </w:r>
    </w:p>
    <w:p w:rsidRPr="00D73D87" w:rsidR="00F633EB" w:rsidP="00F633EB" w:rsidRDefault="00ED5111" w14:paraId="6D917588" w14:textId="4592E1E9">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“Anything will do,” she said. “As long as there is a </w:t>
      </w:r>
      <w:r w:rsidRPr="00D73D87" w:rsidR="00C65277">
        <w:rPr>
          <w:rFonts w:ascii="Times New Roman" w:hAnsi="Times New Roman"/>
          <w:sz w:val="24"/>
          <w:szCs w:val="24"/>
          <w:shd w:val="clear" w:color="auto" w:fill="FFFFFF"/>
          <w:lang w:val="en-GB"/>
        </w:rPr>
        <w:t xml:space="preserve">sliver of </w:t>
      </w:r>
      <w:r w:rsidRPr="00D73D87">
        <w:rPr>
          <w:rFonts w:ascii="Times New Roman" w:hAnsi="Times New Roman"/>
          <w:sz w:val="24"/>
          <w:szCs w:val="24"/>
          <w:shd w:val="clear" w:color="auto" w:fill="FFFFFF"/>
          <w:lang w:val="en-GB"/>
        </w:rPr>
        <w:t>diamond in there somewhere. Listen, can we not announce anything until I can show them the ring</w:t>
      </w:r>
      <w:r w:rsidRPr="00D73D87" w:rsidR="00C65277">
        <w:rPr>
          <w:rFonts w:ascii="Times New Roman" w:hAnsi="Times New Roman"/>
          <w:sz w:val="24"/>
          <w:szCs w:val="24"/>
          <w:shd w:val="clear" w:color="auto" w:fill="FFFFFF"/>
          <w:lang w:val="en-GB"/>
        </w:rPr>
        <w:t xml:space="preserve"> and have an idea of a date</w:t>
      </w:r>
      <w:r w:rsidRPr="00D73D87" w:rsidR="00006C77">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 xml:space="preserve"> When my parents see </w:t>
      </w:r>
      <w:r w:rsidR="0014458C">
        <w:rPr>
          <w:rFonts w:ascii="Times New Roman" w:hAnsi="Times New Roman"/>
          <w:sz w:val="24"/>
          <w:szCs w:val="24"/>
          <w:shd w:val="clear" w:color="auto" w:fill="FFFFFF"/>
          <w:lang w:val="en-GB"/>
        </w:rPr>
        <w:t>it,</w:t>
      </w:r>
      <w:r w:rsidRPr="00D73D87">
        <w:rPr>
          <w:rFonts w:ascii="Times New Roman" w:hAnsi="Times New Roman"/>
          <w:sz w:val="24"/>
          <w:szCs w:val="24"/>
          <w:shd w:val="clear" w:color="auto" w:fill="FFFFFF"/>
          <w:lang w:val="en-GB"/>
        </w:rPr>
        <w:t xml:space="preserve"> they will know you are serious and will present fewer objections.”</w:t>
      </w:r>
    </w:p>
    <w:p w:rsidRPr="00D73D87" w:rsidR="00ED5111" w:rsidP="00F633EB" w:rsidRDefault="00ED5111" w14:paraId="64A58C40" w14:textId="3185BD8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“O</w:t>
      </w:r>
      <w:r w:rsidR="00634759">
        <w:rPr>
          <w:rFonts w:ascii="Times New Roman" w:hAnsi="Times New Roman"/>
          <w:sz w:val="24"/>
          <w:szCs w:val="24"/>
          <w:shd w:val="clear" w:color="auto" w:fill="FFFFFF"/>
          <w:lang w:val="en-GB"/>
        </w:rPr>
        <w:t>k</w:t>
      </w:r>
      <w:r w:rsidRPr="00D73D87" w:rsidR="00006C77">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 xml:space="preserve"> my love. George is due out in February; I’ll ask him to bring his catalogue and we can choose together.”</w:t>
      </w:r>
    </w:p>
    <w:p w:rsidRPr="00D73D87" w:rsidR="00ED5111" w:rsidP="00F633EB" w:rsidRDefault="00ED5111" w14:paraId="6FD1288E" w14:textId="4D92D646">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lastRenderedPageBreak/>
        <w:t xml:space="preserve">Maybe my </w:t>
      </w:r>
      <w:r w:rsidRPr="00D73D87" w:rsidR="00C65277">
        <w:rPr>
          <w:rFonts w:ascii="Times New Roman" w:hAnsi="Times New Roman"/>
          <w:sz w:val="24"/>
          <w:szCs w:val="24"/>
          <w:shd w:val="clear" w:color="auto" w:fill="FFFFFF"/>
          <w:lang w:val="en-GB"/>
        </w:rPr>
        <w:t>smug</w:t>
      </w:r>
      <w:r w:rsidRPr="00D73D87">
        <w:rPr>
          <w:rFonts w:ascii="Times New Roman" w:hAnsi="Times New Roman"/>
          <w:sz w:val="24"/>
          <w:szCs w:val="24"/>
          <w:shd w:val="clear" w:color="auto" w:fill="FFFFFF"/>
          <w:lang w:val="en-GB"/>
        </w:rPr>
        <w:t xml:space="preserve"> grin had conveyed my victorious excitement to him, but her father </w:t>
      </w:r>
      <w:r w:rsidR="00BA1FB3">
        <w:rPr>
          <w:rFonts w:ascii="Times New Roman" w:hAnsi="Times New Roman"/>
          <w:sz w:val="24"/>
          <w:szCs w:val="24"/>
          <w:shd w:val="clear" w:color="auto" w:fill="FFFFFF"/>
          <w:lang w:val="en-GB"/>
        </w:rPr>
        <w:t>peered at</w:t>
      </w:r>
      <w:r w:rsidRPr="00D73D87">
        <w:rPr>
          <w:rFonts w:ascii="Times New Roman" w:hAnsi="Times New Roman"/>
          <w:sz w:val="24"/>
          <w:szCs w:val="24"/>
          <w:shd w:val="clear" w:color="auto" w:fill="FFFFFF"/>
          <w:lang w:val="en-GB"/>
        </w:rPr>
        <w:t xml:space="preserve"> me most suspiciously as </w:t>
      </w:r>
      <w:r w:rsidRPr="00D57F0E" w:rsidR="00D57300">
        <w:rPr>
          <w:rFonts w:ascii="Times New Roman" w:hAnsi="Times New Roman" w:cs="Times New Roman"/>
          <w:color w:val="111111"/>
          <w:sz w:val="24"/>
          <w:szCs w:val="24"/>
          <w:shd w:val="clear" w:color="auto" w:fill="FFFFFF"/>
        </w:rPr>
        <w:t>Lucía</w:t>
      </w:r>
      <w:r w:rsidRPr="00D73D87">
        <w:rPr>
          <w:rFonts w:ascii="Times New Roman" w:hAnsi="Times New Roman"/>
          <w:sz w:val="24"/>
          <w:szCs w:val="24"/>
          <w:shd w:val="clear" w:color="auto" w:fill="FFFFFF"/>
          <w:lang w:val="en-GB"/>
        </w:rPr>
        <w:t xml:space="preserve"> disappeared into the house with a skip and a wave. Finally, I could be alone with his daughter. At last, he could no longer keep her locked up in his fortress.</w:t>
      </w:r>
    </w:p>
    <w:p w:rsidRPr="00D73D87" w:rsidR="00ED5111" w:rsidP="003A3CDF" w:rsidRDefault="00ED5111" w14:paraId="375C0802" w14:textId="7453F2AF">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I thought I ought to tell my parents about my impending nuptial obligations but wondered after Dad’s miserable announcement the previous day if now was the right time. As always, </w:t>
      </w:r>
      <w:r w:rsidRPr="00D73D87" w:rsidR="003A3CDF">
        <w:rPr>
          <w:rFonts w:ascii="Times New Roman" w:hAnsi="Times New Roman"/>
          <w:sz w:val="24"/>
          <w:szCs w:val="24"/>
          <w:shd w:val="clear" w:color="auto" w:fill="FFFFFF"/>
          <w:lang w:val="en-GB"/>
        </w:rPr>
        <w:t>when</w:t>
      </w:r>
      <w:r w:rsidRPr="00D73D87">
        <w:rPr>
          <w:rFonts w:ascii="Times New Roman" w:hAnsi="Times New Roman"/>
          <w:sz w:val="24"/>
          <w:szCs w:val="24"/>
          <w:shd w:val="clear" w:color="auto" w:fill="FFFFFF"/>
          <w:lang w:val="en-GB"/>
        </w:rPr>
        <w:t xml:space="preserve"> my parents arrived at the hotel the next morning, he surprised me with his normal jolly and confident disposition. It was as if having </w:t>
      </w:r>
      <w:r w:rsidRPr="00D73D87" w:rsidR="00006C77">
        <w:rPr>
          <w:rFonts w:ascii="Times New Roman" w:hAnsi="Times New Roman"/>
          <w:sz w:val="24"/>
          <w:szCs w:val="24"/>
          <w:shd w:val="clear" w:color="auto" w:fill="FFFFFF"/>
          <w:lang w:val="en-GB"/>
        </w:rPr>
        <w:t>decided</w:t>
      </w:r>
      <w:r w:rsidRPr="00D73D87">
        <w:rPr>
          <w:rFonts w:ascii="Times New Roman" w:hAnsi="Times New Roman"/>
          <w:sz w:val="24"/>
          <w:szCs w:val="24"/>
          <w:shd w:val="clear" w:color="auto" w:fill="FFFFFF"/>
          <w:lang w:val="en-GB"/>
        </w:rPr>
        <w:t xml:space="preserve"> to sell</w:t>
      </w:r>
      <w:r w:rsidRPr="00D73D87" w:rsidR="003A3CDF">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 xml:space="preserve"> a weight had been lifted from his shoulders</w:t>
      </w:r>
      <w:r w:rsidRPr="00D73D87" w:rsidR="003A3CDF">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 xml:space="preserve"> </w:t>
      </w:r>
      <w:r w:rsidRPr="00D73D87" w:rsidR="003A3CDF">
        <w:rPr>
          <w:rFonts w:ascii="Times New Roman" w:hAnsi="Times New Roman"/>
          <w:sz w:val="24"/>
          <w:szCs w:val="24"/>
          <w:shd w:val="clear" w:color="auto" w:fill="FFFFFF"/>
          <w:lang w:val="en-GB"/>
        </w:rPr>
        <w:t>W</w:t>
      </w:r>
      <w:r w:rsidRPr="00D73D87">
        <w:rPr>
          <w:rFonts w:ascii="Times New Roman" w:hAnsi="Times New Roman"/>
          <w:sz w:val="24"/>
          <w:szCs w:val="24"/>
          <w:shd w:val="clear" w:color="auto" w:fill="FFFFFF"/>
          <w:lang w:val="en-GB"/>
        </w:rPr>
        <w:t>ith the proceeds</w:t>
      </w:r>
      <w:r w:rsidRPr="00D73D87" w:rsidR="00006C77">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 xml:space="preserve"> we could move forward or in this case</w:t>
      </w:r>
      <w:r w:rsidRPr="00D73D87" w:rsidR="00006C77">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 xml:space="preserve"> at least survive until</w:t>
      </w:r>
      <w:r w:rsidRPr="00D73D87" w:rsidR="008F5F2D">
        <w:rPr>
          <w:rFonts w:ascii="Times New Roman" w:hAnsi="Times New Roman"/>
          <w:sz w:val="24"/>
          <w:szCs w:val="24"/>
          <w:shd w:val="clear" w:color="auto" w:fill="FFFFFF"/>
          <w:lang w:val="en-GB"/>
        </w:rPr>
        <w:t xml:space="preserve"> the first guests began to arrive in April.</w:t>
      </w:r>
    </w:p>
    <w:p w:rsidRPr="00D73D87" w:rsidR="008F5F2D" w:rsidP="00F633EB" w:rsidRDefault="008F5F2D" w14:paraId="521A746E" w14:textId="30DCF2B8">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“You</w:t>
      </w:r>
      <w:r w:rsidR="00BA1FB3">
        <w:rPr>
          <w:rFonts w:ascii="Times New Roman" w:hAnsi="Times New Roman"/>
          <w:sz w:val="24"/>
          <w:szCs w:val="24"/>
          <w:shd w:val="clear" w:color="auto" w:fill="FFFFFF"/>
          <w:lang w:val="en-GB"/>
        </w:rPr>
        <w:t xml:space="preserve"> seem</w:t>
      </w:r>
      <w:r w:rsidRPr="00D73D87">
        <w:rPr>
          <w:rFonts w:ascii="Times New Roman" w:hAnsi="Times New Roman"/>
          <w:sz w:val="24"/>
          <w:szCs w:val="24"/>
          <w:shd w:val="clear" w:color="auto" w:fill="FFFFFF"/>
          <w:lang w:val="en-GB"/>
        </w:rPr>
        <w:t xml:space="preserve"> pleased with yourself,” said Mum as she took her seat behind the lobby desk. “</w:t>
      </w:r>
      <w:r w:rsidRPr="00D57F0E" w:rsidR="00D57300">
        <w:rPr>
          <w:rFonts w:ascii="Times New Roman" w:hAnsi="Times New Roman" w:cs="Times New Roman"/>
          <w:color w:val="111111"/>
          <w:sz w:val="24"/>
          <w:szCs w:val="24"/>
          <w:shd w:val="clear" w:color="auto" w:fill="FFFFFF"/>
        </w:rPr>
        <w:t>Lucía</w:t>
      </w:r>
      <w:r w:rsidRPr="00D73D87">
        <w:rPr>
          <w:rFonts w:ascii="Times New Roman" w:hAnsi="Times New Roman"/>
          <w:sz w:val="24"/>
          <w:szCs w:val="24"/>
          <w:shd w:val="clear" w:color="auto" w:fill="FFFFFF"/>
          <w:lang w:val="en-GB"/>
        </w:rPr>
        <w:t xml:space="preserve"> sa</w:t>
      </w:r>
      <w:r w:rsidRPr="00D73D87" w:rsidR="00DB2CBD">
        <w:rPr>
          <w:rFonts w:ascii="Times New Roman" w:hAnsi="Times New Roman"/>
          <w:sz w:val="24"/>
          <w:szCs w:val="24"/>
          <w:shd w:val="clear" w:color="auto" w:fill="FFFFFF"/>
          <w:lang w:val="en-GB"/>
        </w:rPr>
        <w:t>id</w:t>
      </w:r>
      <w:r w:rsidRPr="00D73D87">
        <w:rPr>
          <w:rFonts w:ascii="Times New Roman" w:hAnsi="Times New Roman"/>
          <w:sz w:val="24"/>
          <w:szCs w:val="24"/>
          <w:shd w:val="clear" w:color="auto" w:fill="FFFFFF"/>
          <w:lang w:val="en-GB"/>
        </w:rPr>
        <w:t xml:space="preserve"> yes?”</w:t>
      </w:r>
    </w:p>
    <w:p w:rsidRPr="00D73D87" w:rsidR="003A3CDF" w:rsidP="00F633EB" w:rsidRDefault="003A3CDF" w14:paraId="7D482F70" w14:textId="381A2695">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I could barely contain myself.</w:t>
      </w:r>
    </w:p>
    <w:p w:rsidRPr="00D73D87" w:rsidR="003A3CDF" w:rsidP="00F633EB" w:rsidRDefault="003A3CDF" w14:paraId="61D60671" w14:textId="7C73E8AB">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“She did,” I said</w:t>
      </w:r>
      <w:del w:author="Gary Smailes" w:date="2024-01-18T11:02:31.523Z" w:id="1957175769">
        <w:r w:rsidRPr="2DD51775" w:rsidDel="2DD51775">
          <w:rPr>
            <w:rFonts w:ascii="Times New Roman" w:hAnsi="Times New Roman"/>
            <w:sz w:val="24"/>
            <w:szCs w:val="24"/>
            <w:lang w:val="en-GB"/>
          </w:rPr>
          <w:delText xml:space="preserve"> quietly</w:delText>
        </w:r>
      </w:del>
      <w:r w:rsidRPr="00D73D87">
        <w:rPr>
          <w:rFonts w:ascii="Times New Roman" w:hAnsi="Times New Roman"/>
          <w:sz w:val="24"/>
          <w:szCs w:val="24"/>
          <w:shd w:val="clear" w:color="auto" w:fill="FFFFFF"/>
          <w:lang w:val="en-GB"/>
        </w:rPr>
        <w:t>. “But until I can buy a ring and put it on her finger, we are keeping it schtum.”</w:t>
      </w:r>
    </w:p>
    <w:p w:rsidRPr="00D73D87" w:rsidR="003A3CDF" w:rsidP="00F633EB" w:rsidRDefault="003A3CDF" w14:paraId="4AE57387" w14:textId="041C87AE">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“Why?” said Dad. “You should be shouting it from the rooftops.”</w:t>
      </w:r>
    </w:p>
    <w:p w:rsidRPr="00D73D87" w:rsidR="003A3CDF" w:rsidP="00F633EB" w:rsidRDefault="003A3CDF" w14:paraId="25A84CFD" w14:textId="732B7773">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“Out of respect for her parents,” I said. “She feels a ring </w:t>
      </w:r>
      <w:r w:rsidRPr="00D73D87" w:rsidR="00284628">
        <w:rPr>
          <w:rFonts w:ascii="Times New Roman" w:hAnsi="Times New Roman"/>
          <w:sz w:val="24"/>
          <w:szCs w:val="24"/>
          <w:shd w:val="clear" w:color="auto" w:fill="FFFFFF"/>
          <w:lang w:val="en-GB"/>
        </w:rPr>
        <w:t xml:space="preserve">and an exact date </w:t>
      </w:r>
      <w:r w:rsidRPr="00D73D87">
        <w:rPr>
          <w:rFonts w:ascii="Times New Roman" w:hAnsi="Times New Roman"/>
          <w:sz w:val="24"/>
          <w:szCs w:val="24"/>
          <w:shd w:val="clear" w:color="auto" w:fill="FFFFFF"/>
          <w:lang w:val="en-GB"/>
        </w:rPr>
        <w:t>demonstrates my commitment and will minimize any family objections. She is after all breaking tradition and marrying one of those bloody foreigners.”</w:t>
      </w:r>
    </w:p>
    <w:p w:rsidRPr="00D73D87" w:rsidR="003A3CDF" w:rsidP="00F633EB" w:rsidRDefault="003A3CDF" w14:paraId="607BDFD6" w14:textId="659267B1">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“Not just any blood foreigner,” said dad. “On</w:t>
      </w:r>
      <w:r w:rsidRPr="00D73D87" w:rsidR="00C65277">
        <w:rPr>
          <w:rFonts w:ascii="Times New Roman" w:hAnsi="Times New Roman"/>
          <w:sz w:val="24"/>
          <w:szCs w:val="24"/>
          <w:shd w:val="clear" w:color="auto" w:fill="FFFFFF"/>
          <w:lang w:val="en-GB"/>
        </w:rPr>
        <w:t>e</w:t>
      </w:r>
      <w:r w:rsidRPr="00D73D87">
        <w:rPr>
          <w:rFonts w:ascii="Times New Roman" w:hAnsi="Times New Roman"/>
          <w:sz w:val="24"/>
          <w:szCs w:val="24"/>
          <w:shd w:val="clear" w:color="auto" w:fill="FFFFFF"/>
          <w:lang w:val="en-GB"/>
        </w:rPr>
        <w:t xml:space="preserve"> invested heavily in their country.”</w:t>
      </w:r>
    </w:p>
    <w:p w:rsidRPr="00D73D87" w:rsidR="003A3CDF" w:rsidP="00F633EB" w:rsidRDefault="003A3CDF" w14:paraId="2FE2AE98" w14:textId="5499F3B5">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“Makes no difference,” I said. “We all look the </w:t>
      </w:r>
      <w:r w:rsidRPr="00D73D87" w:rsidR="000D4932">
        <w:rPr>
          <w:rFonts w:ascii="Times New Roman" w:hAnsi="Times New Roman"/>
          <w:sz w:val="24"/>
          <w:szCs w:val="24"/>
          <w:lang w:val="en-GB"/>
        </w:rPr>
        <w:t>same</w:t>
      </w:r>
      <w:r w:rsidRPr="00D73D87">
        <w:rPr>
          <w:rFonts w:ascii="Times New Roman" w:hAnsi="Times New Roman"/>
          <w:sz w:val="24"/>
          <w:szCs w:val="24"/>
          <w:shd w:val="clear" w:color="auto" w:fill="FFFFFF"/>
          <w:lang w:val="en-GB"/>
        </w:rPr>
        <w:t xml:space="preserve"> no matter the size of our wallet</w:t>
      </w:r>
      <w:r w:rsidRPr="00D73D87" w:rsidR="00D910B5">
        <w:rPr>
          <w:rFonts w:ascii="Times New Roman" w:hAnsi="Times New Roman"/>
          <w:sz w:val="24"/>
          <w:szCs w:val="24"/>
          <w:shd w:val="clear" w:color="auto" w:fill="FFFFFF"/>
          <w:lang w:val="en-GB"/>
        </w:rPr>
        <w:t>.”</w:t>
      </w:r>
    </w:p>
    <w:p w:rsidRPr="00D73D87" w:rsidR="00D910B5" w:rsidP="00F633EB" w:rsidRDefault="00D910B5" w14:paraId="6B54B421" w14:textId="127F956E">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“Fair enough, we’ll keep it quiet until you’re ready,” said mum. “And when we’ve sold the car, we’ll have a bit left to </w:t>
      </w:r>
      <w:r w:rsidRPr="00D73D87" w:rsidR="00284628">
        <w:rPr>
          <w:rFonts w:ascii="Times New Roman" w:hAnsi="Times New Roman"/>
          <w:sz w:val="24"/>
          <w:szCs w:val="24"/>
          <w:shd w:val="clear" w:color="auto" w:fill="FFFFFF"/>
          <w:lang w:val="en-GB"/>
        </w:rPr>
        <w:t>contribute to</w:t>
      </w:r>
      <w:r w:rsidRPr="00D73D87">
        <w:rPr>
          <w:rFonts w:ascii="Times New Roman" w:hAnsi="Times New Roman"/>
          <w:sz w:val="24"/>
          <w:szCs w:val="24"/>
          <w:shd w:val="clear" w:color="auto" w:fill="FFFFFF"/>
          <w:lang w:val="en-GB"/>
        </w:rPr>
        <w:t xml:space="preserve"> </w:t>
      </w:r>
      <w:r w:rsidRPr="00D73D87" w:rsidR="00284628">
        <w:rPr>
          <w:rFonts w:ascii="Times New Roman" w:hAnsi="Times New Roman"/>
          <w:sz w:val="24"/>
          <w:szCs w:val="24"/>
          <w:shd w:val="clear" w:color="auto" w:fill="FFFFFF"/>
          <w:lang w:val="en-GB"/>
        </w:rPr>
        <w:t>the</w:t>
      </w:r>
      <w:r w:rsidRPr="00D73D87">
        <w:rPr>
          <w:rFonts w:ascii="Times New Roman" w:hAnsi="Times New Roman"/>
          <w:sz w:val="24"/>
          <w:szCs w:val="24"/>
          <w:shd w:val="clear" w:color="auto" w:fill="FFFFFF"/>
          <w:lang w:val="en-GB"/>
        </w:rPr>
        <w:t xml:space="preserve"> wedding.”</w:t>
      </w:r>
    </w:p>
    <w:p w:rsidRPr="00D73D87" w:rsidR="00D910B5" w:rsidP="00F633EB" w:rsidRDefault="00D910B5" w14:paraId="7B944D42" w14:textId="1074E7B6">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“Fantastic,” I said hugging them both. “How do you propose to sell the car?”</w:t>
      </w:r>
    </w:p>
    <w:p w:rsidRPr="00D73D87" w:rsidR="00D910B5" w:rsidP="00F633EB" w:rsidRDefault="00D910B5" w14:paraId="7E4086DE" w14:textId="58D514F2">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“I’ll call Jack Barclay in London after New</w:t>
      </w:r>
      <w:r w:rsidRPr="00D73D87" w:rsidR="00006C77">
        <w:rPr>
          <w:rFonts w:ascii="Times New Roman" w:hAnsi="Times New Roman"/>
          <w:sz w:val="24"/>
          <w:szCs w:val="24"/>
          <w:shd w:val="clear" w:color="auto" w:fill="FFFFFF"/>
          <w:lang w:val="en-GB"/>
        </w:rPr>
        <w:t xml:space="preserve"> </w:t>
      </w:r>
      <w:r w:rsidRPr="00D73D87">
        <w:rPr>
          <w:rFonts w:ascii="Times New Roman" w:hAnsi="Times New Roman"/>
          <w:sz w:val="24"/>
          <w:szCs w:val="24"/>
          <w:shd w:val="clear" w:color="auto" w:fill="FFFFFF"/>
          <w:lang w:val="en-GB"/>
        </w:rPr>
        <w:t xml:space="preserve">Year,” said </w:t>
      </w:r>
      <w:r w:rsidRPr="00D73D87" w:rsidR="00006C77">
        <w:rPr>
          <w:rFonts w:ascii="Times New Roman" w:hAnsi="Times New Roman"/>
          <w:sz w:val="24"/>
          <w:szCs w:val="24"/>
          <w:shd w:val="clear" w:color="auto" w:fill="FFFFFF"/>
          <w:lang w:val="en-GB"/>
        </w:rPr>
        <w:t>d</w:t>
      </w:r>
      <w:r w:rsidRPr="00D73D87">
        <w:rPr>
          <w:rFonts w:ascii="Times New Roman" w:hAnsi="Times New Roman"/>
          <w:sz w:val="24"/>
          <w:szCs w:val="24"/>
          <w:shd w:val="clear" w:color="auto" w:fill="FFFFFF"/>
          <w:lang w:val="en-GB"/>
        </w:rPr>
        <w:t>ad. “We’ll see what they advise.”</w:t>
      </w:r>
    </w:p>
    <w:p w:rsidRPr="00D73D87" w:rsidR="00D910B5" w:rsidRDefault="00D910B5" w14:paraId="24A3E49C" w14:textId="3E8607D8">
      <w:pPr>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br w:type="page"/>
      </w:r>
    </w:p>
    <w:p w:rsidRPr="00D73D87" w:rsidR="00D910B5" w:rsidP="00D910B5" w:rsidRDefault="00D910B5" w14:paraId="36E7B4C6" w14:textId="6F502C7E">
      <w:pPr>
        <w:spacing w:after="0" w:line="360" w:lineRule="auto"/>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lastRenderedPageBreak/>
        <w:t>Chapter</w:t>
      </w:r>
      <w:r w:rsidRPr="00D73D87" w:rsidR="00DF389E">
        <w:rPr>
          <w:rFonts w:ascii="Times New Roman" w:hAnsi="Times New Roman"/>
          <w:sz w:val="24"/>
          <w:szCs w:val="24"/>
          <w:shd w:val="clear" w:color="auto" w:fill="FFFFFF"/>
          <w:lang w:val="en-GB"/>
        </w:rPr>
        <w:t xml:space="preserve"> 3</w:t>
      </w:r>
      <w:r w:rsidR="00A70F2B">
        <w:rPr>
          <w:rFonts w:ascii="Times New Roman" w:hAnsi="Times New Roman"/>
          <w:sz w:val="24"/>
          <w:szCs w:val="24"/>
          <w:shd w:val="clear" w:color="auto" w:fill="FFFFFF"/>
          <w:lang w:val="en-GB"/>
        </w:rPr>
        <w:t>1</w:t>
      </w:r>
      <w:r w:rsidRPr="00D73D87" w:rsidR="00EB4D00">
        <w:rPr>
          <w:rFonts w:ascii="Times New Roman" w:hAnsi="Times New Roman"/>
          <w:sz w:val="24"/>
          <w:szCs w:val="24"/>
          <w:shd w:val="clear" w:color="auto" w:fill="FFFFFF"/>
          <w:lang w:val="en-GB"/>
        </w:rPr>
        <w:t xml:space="preserve"> – Goodbye Rolls</w:t>
      </w:r>
    </w:p>
    <w:p w:rsidRPr="00D73D87" w:rsidR="00D910B5" w:rsidP="00F633EB" w:rsidRDefault="00D910B5" w14:paraId="67DC692E" w14:textId="77777777">
      <w:pPr>
        <w:spacing w:after="0" w:line="360" w:lineRule="auto"/>
        <w:ind w:firstLine="720"/>
        <w:rPr>
          <w:rFonts w:ascii="Times New Roman" w:hAnsi="Times New Roman"/>
          <w:sz w:val="24"/>
          <w:szCs w:val="24"/>
          <w:shd w:val="clear" w:color="auto" w:fill="FFFFFF"/>
          <w:lang w:val="en-GB"/>
        </w:rPr>
      </w:pPr>
    </w:p>
    <w:p w:rsidRPr="00D73D87" w:rsidR="001B2DA3" w:rsidP="006E32A0" w:rsidRDefault="001B2DA3" w14:paraId="26E32A9A" w14:textId="2B9DC6CF">
      <w:pPr>
        <w:spacing w:after="0" w:line="360" w:lineRule="auto"/>
        <w:rPr>
          <w:rFonts w:ascii="Times New Roman" w:hAnsi="Times New Roman" w:cs="Times New Roman"/>
          <w:sz w:val="24"/>
          <w:szCs w:val="24"/>
          <w:lang w:val="en-GB"/>
        </w:rPr>
      </w:pPr>
      <w:r w:rsidRPr="2DD51775" w:rsidR="2DD51775">
        <w:rPr>
          <w:rFonts w:ascii="Times New Roman" w:hAnsi="Times New Roman" w:cs="Times New Roman"/>
          <w:sz w:val="24"/>
          <w:szCs w:val="24"/>
          <w:lang w:val="en-GB"/>
        </w:rPr>
        <w:t xml:space="preserve">“Good morning,” said a smartly dressed man in a tweed jacket and military tie as he strode </w:t>
      </w:r>
      <w:del w:author="Gary Smailes" w:date="2024-01-18T11:03:17.265Z" w:id="40397581">
        <w:r w:rsidRPr="2DD51775" w:rsidDel="2DD51775">
          <w:rPr>
            <w:rFonts w:ascii="Times New Roman" w:hAnsi="Times New Roman" w:cs="Times New Roman"/>
            <w:sz w:val="24"/>
            <w:szCs w:val="24"/>
            <w:lang w:val="en-GB"/>
          </w:rPr>
          <w:delText xml:space="preserve">purposely </w:delText>
        </w:r>
      </w:del>
      <w:r w:rsidRPr="2DD51775" w:rsidR="2DD51775">
        <w:rPr>
          <w:rFonts w:ascii="Times New Roman" w:hAnsi="Times New Roman" w:cs="Times New Roman"/>
          <w:sz w:val="24"/>
          <w:szCs w:val="24"/>
          <w:lang w:val="en-GB"/>
        </w:rPr>
        <w:t xml:space="preserve">into the hotel lobby one morning in early January. “Name is Hustler. Captain Hustler. </w:t>
      </w:r>
      <w:r w:rsidRPr="2DD51775" w:rsidR="2DD51775">
        <w:rPr>
          <w:rFonts w:ascii="Times New Roman" w:hAnsi="Times New Roman" w:cs="Times New Roman"/>
          <w:sz w:val="24"/>
          <w:szCs w:val="24"/>
          <w:lang w:val="en-GB"/>
        </w:rPr>
        <w:t>I’m</w:t>
      </w:r>
      <w:r w:rsidRPr="2DD51775" w:rsidR="2DD51775">
        <w:rPr>
          <w:rFonts w:ascii="Times New Roman" w:hAnsi="Times New Roman" w:cs="Times New Roman"/>
          <w:sz w:val="24"/>
          <w:szCs w:val="24"/>
          <w:lang w:val="en-GB"/>
        </w:rPr>
        <w:t xml:space="preserve"> from Jack Barclay’s in London. Is that the Rolls parked in the alley?”</w:t>
      </w:r>
    </w:p>
    <w:p w:rsidRPr="00D73D87" w:rsidR="00D910B5" w:rsidP="00D910B5" w:rsidRDefault="00D910B5" w14:paraId="6EF083C8" w14:textId="0BFB58F1">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“Just a minute,” I said. “I’ll fetch my father. He’ll take you for a spin. I ought to warn you though, he delights in telling the history of the car so be prepared.”</w:t>
      </w:r>
    </w:p>
    <w:p w:rsidRPr="00D73D87" w:rsidR="00D910B5" w:rsidP="00D910B5" w:rsidRDefault="00D910B5" w14:paraId="0046C70E" w14:textId="4FDAFB43">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“Just what I want to hear,” said Hustler.</w:t>
      </w:r>
    </w:p>
    <w:p w:rsidRPr="00D73D87" w:rsidR="00D910B5" w:rsidP="00D910B5" w:rsidRDefault="00D910B5" w14:paraId="7E859A55" w14:textId="2ABCE89D">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What an unfortunate name for a car salesman. I thought as went to collect Dad.</w:t>
      </w:r>
    </w:p>
    <w:p w:rsidRPr="00D73D87" w:rsidR="00D5662C" w:rsidP="00D910B5" w:rsidRDefault="00D5662C" w14:paraId="4D13F53C" w14:textId="295D717E">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We left mum in </w:t>
      </w:r>
      <w:r w:rsidRPr="00D73D87" w:rsidR="00A271C6">
        <w:rPr>
          <w:rFonts w:ascii="Times New Roman" w:hAnsi="Times New Roman" w:cs="Times New Roman"/>
          <w:sz w:val="24"/>
          <w:szCs w:val="24"/>
          <w:lang w:val="en-GB"/>
        </w:rPr>
        <w:t xml:space="preserve">charge of the bar, went </w:t>
      </w:r>
      <w:r w:rsidRPr="00D73D87" w:rsidR="0047339F">
        <w:rPr>
          <w:rFonts w:ascii="Times New Roman" w:hAnsi="Times New Roman" w:cs="Times New Roman"/>
          <w:sz w:val="24"/>
          <w:szCs w:val="24"/>
          <w:lang w:val="en-GB"/>
        </w:rPr>
        <w:t>outside,</w:t>
      </w:r>
      <w:r w:rsidRPr="00D73D87" w:rsidR="00A271C6">
        <w:rPr>
          <w:rFonts w:ascii="Times New Roman" w:hAnsi="Times New Roman" w:cs="Times New Roman"/>
          <w:sz w:val="24"/>
          <w:szCs w:val="24"/>
          <w:lang w:val="en-GB"/>
        </w:rPr>
        <w:t xml:space="preserve"> and stood gazing at the car. Hustler prowled around inspecting the bodywork occasionally wiping a fleck from the otherwise gleaming bodywork. After a thorough inspection of the engine and boot</w:t>
      </w:r>
      <w:r w:rsidRPr="00D73D87">
        <w:rPr>
          <w:rFonts w:ascii="Times New Roman" w:hAnsi="Times New Roman" w:cs="Times New Roman"/>
          <w:sz w:val="24"/>
          <w:szCs w:val="24"/>
          <w:lang w:val="en-GB"/>
        </w:rPr>
        <w:t xml:space="preserve"> </w:t>
      </w:r>
      <w:r w:rsidRPr="00D73D87" w:rsidR="00A271C6">
        <w:rPr>
          <w:rFonts w:ascii="Times New Roman" w:hAnsi="Times New Roman" w:cs="Times New Roman"/>
          <w:sz w:val="24"/>
          <w:szCs w:val="24"/>
          <w:lang w:val="en-GB"/>
        </w:rPr>
        <w:t>accompanied by nods an</w:t>
      </w:r>
      <w:r w:rsidRPr="00D73D87" w:rsidR="0047339F">
        <w:rPr>
          <w:rFonts w:ascii="Times New Roman" w:hAnsi="Times New Roman" w:cs="Times New Roman"/>
          <w:sz w:val="24"/>
          <w:szCs w:val="24"/>
          <w:lang w:val="en-GB"/>
        </w:rPr>
        <w:t>d</w:t>
      </w:r>
      <w:r w:rsidRPr="00D73D87" w:rsidR="00A271C6">
        <w:rPr>
          <w:rFonts w:ascii="Times New Roman" w:hAnsi="Times New Roman" w:cs="Times New Roman"/>
          <w:sz w:val="24"/>
          <w:szCs w:val="24"/>
          <w:lang w:val="en-GB"/>
        </w:rPr>
        <w:t xml:space="preserve"> </w:t>
      </w:r>
      <w:r w:rsidRPr="00D73D87" w:rsidR="008A29F1">
        <w:rPr>
          <w:rFonts w:ascii="Times New Roman" w:hAnsi="Times New Roman" w:cs="Times New Roman"/>
          <w:sz w:val="24"/>
          <w:szCs w:val="24"/>
          <w:lang w:val="en-GB"/>
        </w:rPr>
        <w:t>hums</w:t>
      </w:r>
      <w:r w:rsidRPr="00D73D87" w:rsidR="00A271C6">
        <w:rPr>
          <w:rFonts w:ascii="Times New Roman" w:hAnsi="Times New Roman" w:cs="Times New Roman"/>
          <w:sz w:val="24"/>
          <w:szCs w:val="24"/>
          <w:lang w:val="en-GB"/>
        </w:rPr>
        <w:t xml:space="preserve"> from Hustler, </w:t>
      </w:r>
      <w:r w:rsidRPr="00D73D87">
        <w:rPr>
          <w:rFonts w:ascii="Times New Roman" w:hAnsi="Times New Roman" w:cs="Times New Roman"/>
          <w:sz w:val="24"/>
          <w:szCs w:val="24"/>
          <w:lang w:val="en-GB"/>
        </w:rPr>
        <w:t xml:space="preserve">I climbed into the </w:t>
      </w:r>
      <w:r w:rsidRPr="00D73D87" w:rsidR="0047339F">
        <w:rPr>
          <w:rFonts w:ascii="Times New Roman" w:hAnsi="Times New Roman" w:cs="Times New Roman"/>
          <w:sz w:val="24"/>
          <w:szCs w:val="24"/>
          <w:lang w:val="en-GB"/>
        </w:rPr>
        <w:t>back,</w:t>
      </w:r>
      <w:r w:rsidRPr="00D73D87">
        <w:rPr>
          <w:rFonts w:ascii="Times New Roman" w:hAnsi="Times New Roman" w:cs="Times New Roman"/>
          <w:sz w:val="24"/>
          <w:szCs w:val="24"/>
          <w:lang w:val="en-GB"/>
        </w:rPr>
        <w:t xml:space="preserve"> </w:t>
      </w:r>
      <w:r w:rsidRPr="00D73D87" w:rsidR="00A271C6">
        <w:rPr>
          <w:rFonts w:ascii="Times New Roman" w:hAnsi="Times New Roman" w:cs="Times New Roman"/>
          <w:sz w:val="24"/>
          <w:szCs w:val="24"/>
          <w:lang w:val="en-GB"/>
        </w:rPr>
        <w:t>and we</w:t>
      </w:r>
      <w:r w:rsidRPr="00D73D87">
        <w:rPr>
          <w:rFonts w:ascii="Times New Roman" w:hAnsi="Times New Roman" w:cs="Times New Roman"/>
          <w:sz w:val="24"/>
          <w:szCs w:val="24"/>
          <w:lang w:val="en-GB"/>
        </w:rPr>
        <w:t xml:space="preserve"> headed off </w:t>
      </w:r>
      <w:r w:rsidRPr="00D73D87" w:rsidR="008A29F1">
        <w:rPr>
          <w:rFonts w:ascii="Times New Roman" w:hAnsi="Times New Roman" w:cs="Times New Roman"/>
          <w:sz w:val="24"/>
          <w:szCs w:val="24"/>
          <w:lang w:val="en-GB"/>
        </w:rPr>
        <w:t>toward</w:t>
      </w:r>
      <w:r w:rsidRPr="00D73D87">
        <w:rPr>
          <w:rFonts w:ascii="Times New Roman" w:hAnsi="Times New Roman" w:cs="Times New Roman"/>
          <w:sz w:val="24"/>
          <w:szCs w:val="24"/>
          <w:lang w:val="en-GB"/>
        </w:rPr>
        <w:t xml:space="preserve"> the main road</w:t>
      </w:r>
      <w:r w:rsidRPr="00D73D87" w:rsidR="008A29F1">
        <w:rPr>
          <w:rFonts w:ascii="Times New Roman" w:hAnsi="Times New Roman" w:cs="Times New Roman"/>
          <w:sz w:val="24"/>
          <w:szCs w:val="24"/>
          <w:lang w:val="en-GB"/>
        </w:rPr>
        <w:t>.</w:t>
      </w:r>
    </w:p>
    <w:p w:rsidRPr="00D73D87" w:rsidR="00755DEB" w:rsidP="00755DEB" w:rsidRDefault="00755DEB" w14:paraId="14550AAA" w14:textId="200E9671">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“I’ve owned th</w:t>
      </w:r>
      <w:r w:rsidRPr="00D73D87" w:rsidR="00D5662C">
        <w:rPr>
          <w:rFonts w:ascii="Times New Roman" w:hAnsi="Times New Roman"/>
          <w:sz w:val="24"/>
          <w:szCs w:val="24"/>
          <w:shd w:val="clear" w:color="auto" w:fill="FFFFFF"/>
          <w:lang w:val="en-GB"/>
        </w:rPr>
        <w:t>is</w:t>
      </w:r>
      <w:r w:rsidRPr="00D73D87">
        <w:rPr>
          <w:rFonts w:ascii="Times New Roman" w:hAnsi="Times New Roman"/>
          <w:sz w:val="24"/>
          <w:szCs w:val="24"/>
          <w:shd w:val="clear" w:color="auto" w:fill="FFFFFF"/>
          <w:lang w:val="en-GB"/>
        </w:rPr>
        <w:t xml:space="preserve"> little beauty for nearly nine years,</w:t>
      </w:r>
      <w:r w:rsidRPr="00D73D87" w:rsidR="00D5662C">
        <w:rPr>
          <w:rFonts w:ascii="Times New Roman" w:hAnsi="Times New Roman"/>
          <w:sz w:val="24"/>
          <w:szCs w:val="24"/>
          <w:shd w:val="clear" w:color="auto" w:fill="FFFFFF"/>
          <w:lang w:val="en-GB"/>
        </w:rPr>
        <w:t>” said dad as we crossed the bridge over the river. After the recent rain</w:t>
      </w:r>
      <w:r w:rsidRPr="00D73D87" w:rsidR="00006C77">
        <w:rPr>
          <w:rFonts w:ascii="Times New Roman" w:hAnsi="Times New Roman"/>
          <w:sz w:val="24"/>
          <w:szCs w:val="24"/>
          <w:shd w:val="clear" w:color="auto" w:fill="FFFFFF"/>
          <w:lang w:val="en-GB"/>
        </w:rPr>
        <w:t>,</w:t>
      </w:r>
      <w:r w:rsidRPr="00D73D87" w:rsidR="00D5662C">
        <w:rPr>
          <w:rFonts w:ascii="Times New Roman" w:hAnsi="Times New Roman"/>
          <w:sz w:val="24"/>
          <w:szCs w:val="24"/>
          <w:shd w:val="clear" w:color="auto" w:fill="FFFFFF"/>
          <w:lang w:val="en-GB"/>
        </w:rPr>
        <w:t xml:space="preserve"> the usually dry </w:t>
      </w:r>
      <w:r w:rsidRPr="00D73D87" w:rsidR="00A271C6">
        <w:rPr>
          <w:rFonts w:ascii="Times New Roman" w:hAnsi="Times New Roman"/>
          <w:sz w:val="24"/>
          <w:szCs w:val="24"/>
          <w:shd w:val="clear" w:color="auto" w:fill="FFFFFF"/>
          <w:lang w:val="en-GB"/>
        </w:rPr>
        <w:t>riverbed</w:t>
      </w:r>
      <w:r w:rsidRPr="00D73D87" w:rsidR="00D5662C">
        <w:rPr>
          <w:rFonts w:ascii="Times New Roman" w:hAnsi="Times New Roman"/>
          <w:sz w:val="24"/>
          <w:szCs w:val="24"/>
          <w:shd w:val="clear" w:color="auto" w:fill="FFFFFF"/>
          <w:lang w:val="en-GB"/>
        </w:rPr>
        <w:t xml:space="preserve"> was swirling with muddy water. “S</w:t>
      </w:r>
      <w:r w:rsidRPr="00D73D87">
        <w:rPr>
          <w:rFonts w:ascii="Times New Roman" w:hAnsi="Times New Roman"/>
          <w:sz w:val="24"/>
          <w:szCs w:val="24"/>
          <w:shd w:val="clear" w:color="auto" w:fill="FFFFFF"/>
          <w:lang w:val="en-GB"/>
        </w:rPr>
        <w:t xml:space="preserve">he’s one of only six </w:t>
      </w:r>
      <w:r w:rsidRPr="00D73D87">
        <w:rPr>
          <w:rFonts w:ascii="Times New Roman" w:hAnsi="Times New Roman" w:cs="Times New Roman"/>
          <w:sz w:val="24"/>
          <w:szCs w:val="24"/>
          <w:lang w:val="en-GB"/>
        </w:rPr>
        <w:t xml:space="preserve">special long wheelbase, custom coach-built editions </w:t>
      </w:r>
      <w:r w:rsidRPr="00D73D87">
        <w:rPr>
          <w:rFonts w:ascii="Times New Roman" w:hAnsi="Times New Roman"/>
          <w:sz w:val="24"/>
          <w:szCs w:val="24"/>
          <w:shd w:val="clear" w:color="auto" w:fill="FFFFFF"/>
          <w:lang w:val="en-GB"/>
        </w:rPr>
        <w:t xml:space="preserve">in the world? When I purchased her in 1966, I couldn’t believe my luck when the previous owner </w:t>
      </w:r>
      <w:r w:rsidRPr="00D73D87">
        <w:rPr>
          <w:rFonts w:ascii="Times New Roman" w:hAnsi="Times New Roman" w:cs="Times New Roman"/>
          <w:sz w:val="24"/>
          <w:szCs w:val="24"/>
          <w:lang w:val="en-GB"/>
        </w:rPr>
        <w:t xml:space="preserve">Sir </w:t>
      </w:r>
      <w:r w:rsidR="00CF55C7">
        <w:rPr>
          <w:rFonts w:ascii="Times New Roman" w:hAnsi="Times New Roman" w:cs="Times New Roman"/>
          <w:sz w:val="24"/>
          <w:szCs w:val="24"/>
          <w:lang w:val="en-GB"/>
        </w:rPr>
        <w:t>Robin</w:t>
      </w:r>
      <w:r w:rsidRPr="00D73D87">
        <w:rPr>
          <w:rFonts w:ascii="Times New Roman" w:hAnsi="Times New Roman" w:cs="Times New Roman"/>
          <w:sz w:val="24"/>
          <w:szCs w:val="24"/>
          <w:lang w:val="en-GB"/>
        </w:rPr>
        <w:t xml:space="preserve"> Ian Bellinger, The Lord Mayor of London,</w:t>
      </w:r>
      <w:r w:rsidRPr="00D73D87">
        <w:rPr>
          <w:rFonts w:ascii="Times New Roman" w:hAnsi="Times New Roman"/>
          <w:sz w:val="24"/>
          <w:szCs w:val="24"/>
          <w:shd w:val="clear" w:color="auto" w:fill="FFFFFF"/>
          <w:lang w:val="en-GB"/>
        </w:rPr>
        <w:t xml:space="preserve"> who bought it new in 1961, decided to leave his numberplate AFC 27 on the car. He was also the president of Arsenal Football Club, and the number represents their first appearance in the final of the Football Association Cup in 1927 against Cardiff. They lost 1-0.”</w:t>
      </w:r>
    </w:p>
    <w:p w:rsidRPr="00D73D87" w:rsidR="00755DEB" w:rsidP="00755DEB" w:rsidRDefault="00755DEB" w14:paraId="1D86D861" w14:textId="6945EC4E">
      <w:pPr>
        <w:spacing w:after="0" w:line="360" w:lineRule="auto"/>
        <w:ind w:firstLine="720"/>
        <w:rPr>
          <w:del w:author="Gary Smailes" w:date="2024-01-18T11:04:03.286Z" w:id="293378888"/>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I’d heard the story hundreds of times but still cherished hearing him talk so lovingly </w:t>
      </w:r>
      <w:r w:rsidRPr="00D73D87" w:rsidR="00006C77">
        <w:rPr>
          <w:rFonts w:ascii="Times New Roman" w:hAnsi="Times New Roman"/>
          <w:sz w:val="24"/>
          <w:szCs w:val="24"/>
          <w:shd w:val="clear" w:color="auto" w:fill="FFFFFF"/>
          <w:lang w:val="en-GB"/>
        </w:rPr>
        <w:t>about</w:t>
      </w:r>
      <w:r w:rsidRPr="00D73D87" w:rsidR="00D5662C">
        <w:rPr>
          <w:rFonts w:ascii="Times New Roman" w:hAnsi="Times New Roman"/>
          <w:sz w:val="24"/>
          <w:szCs w:val="24"/>
          <w:shd w:val="clear" w:color="auto" w:fill="FFFFFF"/>
          <w:lang w:val="en-GB"/>
        </w:rPr>
        <w:t xml:space="preserve"> what had been a </w:t>
      </w:r>
      <w:r w:rsidRPr="00D73D87" w:rsidR="00E91681">
        <w:rPr>
          <w:rFonts w:ascii="Times New Roman" w:hAnsi="Times New Roman"/>
          <w:sz w:val="24"/>
          <w:szCs w:val="24"/>
          <w:shd w:val="clear" w:color="auto" w:fill="FFFFFF"/>
          <w:lang w:val="en-GB"/>
        </w:rPr>
        <w:t>significant</w:t>
      </w:r>
      <w:r w:rsidRPr="00D73D87" w:rsidR="00D5662C">
        <w:rPr>
          <w:rFonts w:ascii="Times New Roman" w:hAnsi="Times New Roman"/>
          <w:sz w:val="24"/>
          <w:szCs w:val="24"/>
          <w:shd w:val="clear" w:color="auto" w:fill="FFFFFF"/>
          <w:lang w:val="en-GB"/>
        </w:rPr>
        <w:t xml:space="preserve"> part of his life.</w:t>
      </w:r>
      <w:ins w:author="Gary Smailes" w:date="2024-01-18T11:04:03.655Z" w:id="574086172">
        <w:r w:rsidRPr="00D73D87" w:rsidR="00D5662C">
          <w:rPr>
            <w:rFonts w:ascii="Times New Roman" w:hAnsi="Times New Roman"/>
            <w:sz w:val="24"/>
            <w:szCs w:val="24"/>
            <w:shd w:val="clear" w:color="auto" w:fill="FFFFFF"/>
            <w:lang w:val="en-GB"/>
          </w:rPr>
          <w:t xml:space="preserve"> </w:t>
        </w:r>
      </w:ins>
    </w:p>
    <w:p w:rsidRPr="00D73D87" w:rsidR="00D5662C" w:rsidP="2DD51775" w:rsidRDefault="00D5662C" w14:paraId="1973EB23" w14:textId="23809BEF">
      <w:pPr>
        <w:spacing w:after="0" w:line="360" w:lineRule="auto"/>
        <w:ind w:firstLine="0"/>
        <w:rPr>
          <w:rFonts w:ascii="Times New Roman" w:hAnsi="Times New Roman"/>
          <w:sz w:val="24"/>
          <w:szCs w:val="24"/>
          <w:shd w:val="clear" w:color="auto" w:fill="FFFFFF"/>
          <w:lang w:val="en-GB"/>
        </w:rPr>
        <w:pPrChange w:author="Gary Smailes" w:date="2024-01-18T11:04:03.073Z">
          <w:pPr>
            <w:spacing w:after="0" w:line="360" w:lineRule="auto"/>
            <w:ind w:firstLine="720"/>
          </w:pPr>
        </w:pPrChange>
      </w:pPr>
      <w:r w:rsidRPr="00D73D87">
        <w:rPr>
          <w:rFonts w:ascii="Times New Roman" w:hAnsi="Times New Roman"/>
          <w:sz w:val="24"/>
          <w:szCs w:val="24"/>
          <w:shd w:val="clear" w:color="auto" w:fill="FFFFFF"/>
          <w:lang w:val="en-GB"/>
        </w:rPr>
        <w:t xml:space="preserve">Hustler nodded </w:t>
      </w:r>
      <w:del w:author="Gary Smailes" w:date="2024-01-18T11:04:06.208Z" w:id="1599067488">
        <w:r w:rsidRPr="2DD51775" w:rsidDel="2DD51775">
          <w:rPr>
            <w:rFonts w:ascii="Times New Roman" w:hAnsi="Times New Roman"/>
            <w:sz w:val="24"/>
            <w:szCs w:val="24"/>
            <w:lang w:val="en-GB"/>
          </w:rPr>
          <w:delText xml:space="preserve">enthusiastically </w:delText>
        </w:r>
      </w:del>
      <w:r w:rsidRPr="00D73D87">
        <w:rPr>
          <w:rFonts w:ascii="Times New Roman" w:hAnsi="Times New Roman"/>
          <w:sz w:val="24"/>
          <w:szCs w:val="24"/>
          <w:shd w:val="clear" w:color="auto" w:fill="FFFFFF"/>
          <w:lang w:val="en-GB"/>
        </w:rPr>
        <w:t>but</w:t>
      </w:r>
      <w:r w:rsidRPr="00D73D87" w:rsidR="00A271C6">
        <w:rPr>
          <w:rFonts w:ascii="Times New Roman" w:hAnsi="Times New Roman"/>
          <w:sz w:val="24"/>
          <w:szCs w:val="24"/>
          <w:shd w:val="clear" w:color="auto" w:fill="FFFFFF"/>
          <w:lang w:val="en-GB"/>
        </w:rPr>
        <w:t xml:space="preserve"> didn’t comment.</w:t>
      </w:r>
    </w:p>
    <w:p w:rsidRPr="00D73D87" w:rsidR="008A29F1" w:rsidP="00755DEB" w:rsidRDefault="008A29F1" w14:paraId="7B624722" w14:textId="6BD92053">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Twenty minutes later</w:t>
      </w:r>
      <w:ins w:author="Gary Smailes" w:date="2024-01-18T11:04:10.197Z" w:id="1939905631">
        <w:r w:rsidRPr="00D73D87">
          <w:rPr>
            <w:rFonts w:ascii="Times New Roman" w:hAnsi="Times New Roman"/>
            <w:sz w:val="24"/>
            <w:szCs w:val="24"/>
            <w:shd w:val="clear" w:color="auto" w:fill="FFFFFF"/>
            <w:lang w:val="en-GB"/>
          </w:rPr>
          <w:t xml:space="preserve">,</w:t>
        </w:r>
      </w:ins>
      <w:r w:rsidRPr="00D73D87">
        <w:rPr>
          <w:rFonts w:ascii="Times New Roman" w:hAnsi="Times New Roman"/>
          <w:sz w:val="24"/>
          <w:szCs w:val="24"/>
          <w:shd w:val="clear" w:color="auto" w:fill="FFFFFF"/>
          <w:lang w:val="en-GB"/>
        </w:rPr>
        <w:t xml:space="preserve"> after </w:t>
      </w:r>
      <w:r w:rsidRPr="00D73D87" w:rsidR="00C65277">
        <w:rPr>
          <w:rFonts w:ascii="Times New Roman" w:hAnsi="Times New Roman"/>
          <w:sz w:val="24"/>
          <w:szCs w:val="24"/>
          <w:shd w:val="clear" w:color="auto" w:fill="FFFFFF"/>
          <w:lang w:val="en-GB"/>
        </w:rPr>
        <w:t>a round trip</w:t>
      </w:r>
      <w:r w:rsidRPr="00D73D87">
        <w:rPr>
          <w:rFonts w:ascii="Times New Roman" w:hAnsi="Times New Roman"/>
          <w:sz w:val="24"/>
          <w:szCs w:val="24"/>
          <w:shd w:val="clear" w:color="auto" w:fill="FFFFFF"/>
          <w:lang w:val="en-GB"/>
        </w:rPr>
        <w:t xml:space="preserve"> to the recently started Torrox-Costa </w:t>
      </w:r>
      <w:r w:rsidRPr="00D73D87" w:rsidR="00C65277">
        <w:rPr>
          <w:rFonts w:ascii="Times New Roman" w:hAnsi="Times New Roman"/>
          <w:sz w:val="24"/>
          <w:szCs w:val="24"/>
          <w:shd w:val="clear" w:color="auto" w:fill="FFFFFF"/>
          <w:lang w:val="en-GB"/>
        </w:rPr>
        <w:t xml:space="preserve">Centro International </w:t>
      </w:r>
      <w:r w:rsidRPr="00D73D87">
        <w:rPr>
          <w:rFonts w:ascii="Times New Roman" w:hAnsi="Times New Roman"/>
          <w:sz w:val="24"/>
          <w:szCs w:val="24"/>
          <w:shd w:val="clear" w:color="auto" w:fill="FFFFFF"/>
          <w:lang w:val="en-GB"/>
        </w:rPr>
        <w:t xml:space="preserve">apartment blocks </w:t>
      </w:r>
      <w:r w:rsidRPr="00D73D87" w:rsidR="00C65277">
        <w:rPr>
          <w:rFonts w:ascii="Times New Roman" w:hAnsi="Times New Roman"/>
          <w:sz w:val="24"/>
          <w:szCs w:val="24"/>
          <w:shd w:val="clear" w:color="auto" w:fill="FFFFFF"/>
          <w:lang w:val="en-GB"/>
        </w:rPr>
        <w:t xml:space="preserve">on the beach, </w:t>
      </w:r>
      <w:r w:rsidRPr="00D73D87">
        <w:rPr>
          <w:rFonts w:ascii="Times New Roman" w:hAnsi="Times New Roman"/>
          <w:sz w:val="24"/>
          <w:szCs w:val="24"/>
          <w:shd w:val="clear" w:color="auto" w:fill="FFFFFF"/>
          <w:lang w:val="en-GB"/>
        </w:rPr>
        <w:t xml:space="preserve">we pulled back into the </w:t>
      </w:r>
      <w:r w:rsidRPr="00D73D87">
        <w:rPr>
          <w:rFonts w:ascii="Times New Roman" w:hAnsi="Times New Roman"/>
          <w:sz w:val="24"/>
          <w:szCs w:val="24"/>
          <w:shd w:val="clear" w:color="auto" w:fill="FFFFFF"/>
          <w:lang w:val="en-GB"/>
        </w:rPr>
        <w:t>cul</w:t>
      </w:r>
      <w:r w:rsidRPr="00D73D87">
        <w:rPr>
          <w:rFonts w:ascii="Times New Roman" w:hAnsi="Times New Roman"/>
          <w:sz w:val="24"/>
          <w:szCs w:val="24"/>
          <w:shd w:val="clear" w:color="auto" w:fill="FFFFFF"/>
          <w:lang w:val="en-GB"/>
        </w:rPr>
        <w:t xml:space="preserve"> de sac by the hotel. My dad turned off the engine turned toward Hustler</w:t>
      </w:r>
      <w:ins w:author="Gary Smailes" w:date="2024-01-18T11:04:19.275Z" w:id="2062012388">
        <w:r w:rsidRPr="00D73D87">
          <w:rPr>
            <w:rFonts w:ascii="Times New Roman" w:hAnsi="Times New Roman"/>
            <w:sz w:val="24"/>
            <w:szCs w:val="24"/>
            <w:shd w:val="clear" w:color="auto" w:fill="FFFFFF"/>
            <w:lang w:val="en-GB"/>
          </w:rPr>
          <w:t>.</w:t>
        </w:r>
      </w:ins>
      <w:del w:author="Gary Smailes" w:date="2024-01-18T11:04:18.758Z" w:id="972061749">
        <w:r w:rsidRPr="2DD51775" w:rsidDel="2DD51775">
          <w:rPr>
            <w:rFonts w:ascii="Times New Roman" w:hAnsi="Times New Roman"/>
            <w:sz w:val="24"/>
            <w:szCs w:val="24"/>
            <w:lang w:val="en-GB"/>
          </w:rPr>
          <w:delText xml:space="preserve"> and said,</w:delText>
        </w:r>
      </w:del>
      <w:r w:rsidRPr="00D73D87">
        <w:rPr>
          <w:rFonts w:ascii="Times New Roman" w:hAnsi="Times New Roman"/>
          <w:sz w:val="24"/>
          <w:szCs w:val="24"/>
          <w:shd w:val="clear" w:color="auto" w:fill="FFFFFF"/>
          <w:lang w:val="en-GB"/>
        </w:rPr>
        <w:t xml:space="preserve"> “What do you think?”</w:t>
      </w:r>
    </w:p>
    <w:p w:rsidRPr="00D73D87" w:rsidR="00A271C6" w:rsidP="00755DEB" w:rsidRDefault="00A271C6" w14:paraId="5CEF1B4B" w14:textId="2A114120">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t>
      </w:r>
      <w:r w:rsidRPr="00D73D87" w:rsidR="008A29F1">
        <w:rPr>
          <w:rFonts w:ascii="Times New Roman" w:hAnsi="Times New Roman"/>
          <w:sz w:val="24"/>
          <w:szCs w:val="24"/>
          <w:shd w:val="clear" w:color="auto" w:fill="FFFFFF"/>
          <w:lang w:val="en-GB"/>
        </w:rPr>
        <w:t>It’s a perfect example of a well-maintained Rolls Royce,” he said. “Anybody would be proud to own it.”</w:t>
      </w:r>
    </w:p>
    <w:p w:rsidRPr="00D73D87" w:rsidR="008A29F1" w:rsidP="00755DEB" w:rsidRDefault="008A29F1" w14:paraId="525AE33B" w14:textId="2D308982">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“But?” I </w:t>
      </w:r>
      <w:proofErr w:type="gramStart"/>
      <w:r w:rsidRPr="00D73D87">
        <w:rPr>
          <w:rFonts w:ascii="Times New Roman" w:hAnsi="Times New Roman"/>
          <w:sz w:val="24"/>
          <w:szCs w:val="24"/>
          <w:shd w:val="clear" w:color="auto" w:fill="FFFFFF"/>
          <w:lang w:val="en-GB"/>
        </w:rPr>
        <w:t>said</w:t>
      </w:r>
      <w:proofErr w:type="gramEnd"/>
      <w:r w:rsidRPr="00D73D87">
        <w:rPr>
          <w:rFonts w:ascii="Times New Roman" w:hAnsi="Times New Roman"/>
          <w:sz w:val="24"/>
          <w:szCs w:val="24"/>
          <w:shd w:val="clear" w:color="auto" w:fill="FFFFFF"/>
          <w:lang w:val="en-GB"/>
        </w:rPr>
        <w:t>.</w:t>
      </w:r>
    </w:p>
    <w:p w:rsidRPr="00D73D87" w:rsidR="008A29F1" w:rsidP="00755DEB" w:rsidRDefault="008A29F1" w14:paraId="47906829" w14:textId="7CDD5F35">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lastRenderedPageBreak/>
        <w:t xml:space="preserve">“Thanks to the oil crisis and Wilson fleecing the rich, </w:t>
      </w:r>
      <w:r w:rsidRPr="00D73D87" w:rsidR="00721718">
        <w:rPr>
          <w:rFonts w:ascii="Times New Roman" w:hAnsi="Times New Roman"/>
          <w:sz w:val="24"/>
          <w:szCs w:val="24"/>
          <w:shd w:val="clear" w:color="auto" w:fill="FFFFFF"/>
          <w:lang w:val="en-GB"/>
        </w:rPr>
        <w:t>not many are</w:t>
      </w:r>
      <w:r w:rsidRPr="00D73D87">
        <w:rPr>
          <w:rFonts w:ascii="Times New Roman" w:hAnsi="Times New Roman"/>
          <w:sz w:val="24"/>
          <w:szCs w:val="24"/>
          <w:shd w:val="clear" w:color="auto" w:fill="FFFFFF"/>
          <w:lang w:val="en-GB"/>
        </w:rPr>
        <w:t xml:space="preserve"> buying </w:t>
      </w:r>
      <w:r w:rsidRPr="00D73D87" w:rsidR="00721718">
        <w:rPr>
          <w:rFonts w:ascii="Times New Roman" w:hAnsi="Times New Roman"/>
          <w:sz w:val="24"/>
          <w:szCs w:val="24"/>
          <w:shd w:val="clear" w:color="auto" w:fill="FFFFFF"/>
          <w:lang w:val="en-GB"/>
        </w:rPr>
        <w:t xml:space="preserve">new </w:t>
      </w:r>
      <w:r w:rsidRPr="00D73D87">
        <w:rPr>
          <w:rFonts w:ascii="Times New Roman" w:hAnsi="Times New Roman"/>
          <w:sz w:val="24"/>
          <w:szCs w:val="24"/>
          <w:shd w:val="clear" w:color="auto" w:fill="FFFFFF"/>
          <w:lang w:val="en-GB"/>
        </w:rPr>
        <w:t>luxury cars anymore,” said Hustler. “</w:t>
      </w:r>
      <w:r w:rsidRPr="00D73D87" w:rsidR="00721718">
        <w:rPr>
          <w:rFonts w:ascii="Times New Roman" w:hAnsi="Times New Roman"/>
          <w:sz w:val="24"/>
          <w:szCs w:val="24"/>
          <w:shd w:val="clear" w:color="auto" w:fill="FFFFFF"/>
          <w:lang w:val="en-GB"/>
        </w:rPr>
        <w:t xml:space="preserve">However, </w:t>
      </w:r>
      <w:r w:rsidR="00EA515F">
        <w:rPr>
          <w:rFonts w:ascii="Times New Roman" w:hAnsi="Times New Roman"/>
          <w:sz w:val="24"/>
          <w:szCs w:val="24"/>
          <w:shd w:val="clear" w:color="auto" w:fill="FFFFFF"/>
          <w:lang w:val="en-GB"/>
        </w:rPr>
        <w:t>it</w:t>
      </w:r>
      <w:r w:rsidRPr="00D73D87" w:rsidR="00721718">
        <w:rPr>
          <w:rFonts w:ascii="Times New Roman" w:hAnsi="Times New Roman"/>
          <w:sz w:val="24"/>
          <w:szCs w:val="24"/>
          <w:shd w:val="clear" w:color="auto" w:fill="FFFFFF"/>
          <w:lang w:val="en-GB"/>
        </w:rPr>
        <w:t xml:space="preserve"> means fewer cars are being manufactured </w:t>
      </w:r>
      <w:r w:rsidR="00EA515F">
        <w:rPr>
          <w:rFonts w:ascii="Times New Roman" w:hAnsi="Times New Roman"/>
          <w:sz w:val="24"/>
          <w:szCs w:val="24"/>
          <w:shd w:val="clear" w:color="auto" w:fill="FFFFFF"/>
          <w:lang w:val="en-GB"/>
        </w:rPr>
        <w:t>so</w:t>
      </w:r>
      <w:r w:rsidRPr="00D73D87" w:rsidR="00721718">
        <w:rPr>
          <w:rFonts w:ascii="Times New Roman" w:hAnsi="Times New Roman"/>
          <w:sz w:val="24"/>
          <w:szCs w:val="24"/>
          <w:shd w:val="clear" w:color="auto" w:fill="FFFFFF"/>
          <w:lang w:val="en-GB"/>
        </w:rPr>
        <w:t xml:space="preserve"> second hand </w:t>
      </w:r>
      <w:r w:rsidR="001C4538">
        <w:rPr>
          <w:rFonts w:ascii="Times New Roman" w:hAnsi="Times New Roman"/>
          <w:sz w:val="24"/>
          <w:szCs w:val="24"/>
          <w:shd w:val="clear" w:color="auto" w:fill="FFFFFF"/>
          <w:lang w:val="en-GB"/>
        </w:rPr>
        <w:t>has become</w:t>
      </w:r>
      <w:r w:rsidRPr="00D73D87" w:rsidR="00721718">
        <w:rPr>
          <w:rFonts w:ascii="Times New Roman" w:hAnsi="Times New Roman"/>
          <w:sz w:val="24"/>
          <w:szCs w:val="24"/>
          <w:shd w:val="clear" w:color="auto" w:fill="FFFFFF"/>
          <w:lang w:val="en-GB"/>
        </w:rPr>
        <w:t xml:space="preserve"> much demand among the no</w:t>
      </w:r>
      <w:r w:rsidRPr="00D73D87" w:rsidR="00006C77">
        <w:rPr>
          <w:rFonts w:ascii="Times New Roman" w:hAnsi="Times New Roman"/>
          <w:sz w:val="24"/>
          <w:szCs w:val="24"/>
          <w:shd w:val="clear" w:color="auto" w:fill="FFFFFF"/>
          <w:lang w:val="en-GB"/>
        </w:rPr>
        <w:t>u</w:t>
      </w:r>
      <w:r w:rsidRPr="00D73D87" w:rsidR="00721718">
        <w:rPr>
          <w:rFonts w:ascii="Times New Roman" w:hAnsi="Times New Roman"/>
          <w:sz w:val="24"/>
          <w:szCs w:val="24"/>
          <w:shd w:val="clear" w:color="auto" w:fill="FFFFFF"/>
          <w:lang w:val="en-GB"/>
        </w:rPr>
        <w:t xml:space="preserve">veau riche</w:t>
      </w:r>
      <w:ins w:author="Gary Smailes" w:date="2024-01-18T11:04:41.462Z" w:id="2021736912">
        <w:r w:rsidRPr="00D73D87" w:rsidR="00721718">
          <w:rPr>
            <w:rFonts w:ascii="Times New Roman" w:hAnsi="Times New Roman"/>
            <w:sz w:val="24"/>
            <w:szCs w:val="24"/>
            <w:shd w:val="clear" w:color="auto" w:fill="FFFFFF"/>
            <w:lang w:val="en-GB"/>
          </w:rPr>
          <w:t xml:space="preserve">,</w:t>
        </w:r>
      </w:ins>
      <w:r w:rsidRPr="00D73D87" w:rsidR="00721718">
        <w:rPr>
          <w:rFonts w:ascii="Times New Roman" w:hAnsi="Times New Roman"/>
          <w:sz w:val="24"/>
          <w:szCs w:val="24"/>
          <w:shd w:val="clear" w:color="auto" w:fill="FFFFFF"/>
          <w:lang w:val="en-GB"/>
        </w:rPr>
        <w:t xml:space="preserve"> such as pop stars and football players. </w:t>
      </w:r>
      <w:r w:rsidR="001C4538">
        <w:rPr>
          <w:rFonts w:ascii="Times New Roman" w:hAnsi="Times New Roman"/>
          <w:sz w:val="24"/>
          <w:szCs w:val="24"/>
          <w:shd w:val="clear" w:color="auto" w:fill="FFFFFF"/>
          <w:lang w:val="en-GB"/>
        </w:rPr>
        <w:t>T</w:t>
      </w:r>
      <w:r w:rsidRPr="00D73D87" w:rsidR="00721718">
        <w:rPr>
          <w:rFonts w:ascii="Times New Roman" w:hAnsi="Times New Roman"/>
          <w:sz w:val="24"/>
          <w:szCs w:val="24"/>
          <w:shd w:val="clear" w:color="auto" w:fill="FFFFFF"/>
          <w:lang w:val="en-GB"/>
        </w:rPr>
        <w:t xml:space="preserve">he bottom book price on this car is </w:t>
      </w:r>
      <w:r w:rsidR="001C4538">
        <w:rPr>
          <w:rFonts w:ascii="Times New Roman" w:hAnsi="Times New Roman"/>
          <w:sz w:val="24"/>
          <w:szCs w:val="24"/>
          <w:shd w:val="clear" w:color="auto" w:fill="FFFFFF"/>
          <w:lang w:val="en-GB"/>
        </w:rPr>
        <w:t xml:space="preserve">therefore </w:t>
      </w:r>
      <w:r w:rsidRPr="00D73D87" w:rsidR="00721718">
        <w:rPr>
          <w:rFonts w:ascii="Times New Roman" w:hAnsi="Times New Roman"/>
          <w:sz w:val="24"/>
          <w:szCs w:val="24"/>
          <w:shd w:val="clear" w:color="auto" w:fill="FFFFFF"/>
          <w:lang w:val="en-GB"/>
        </w:rPr>
        <w:t>currently worth more than its cost at new</w:t>
      </w:r>
      <w:r w:rsidRPr="00D73D87">
        <w:rPr>
          <w:rFonts w:ascii="Times New Roman" w:hAnsi="Times New Roman"/>
          <w:sz w:val="24"/>
          <w:szCs w:val="24"/>
          <w:shd w:val="clear" w:color="auto" w:fill="FFFFFF"/>
          <w:lang w:val="en-GB"/>
        </w:rPr>
        <w:t>.</w:t>
      </w:r>
      <w:r w:rsidRPr="00D73D87" w:rsidR="00721718">
        <w:rPr>
          <w:rFonts w:ascii="Times New Roman" w:hAnsi="Times New Roman"/>
          <w:sz w:val="24"/>
          <w:szCs w:val="24"/>
          <w:shd w:val="clear" w:color="auto" w:fill="FFFFFF"/>
          <w:lang w:val="en-GB"/>
        </w:rPr>
        <w:t xml:space="preserve"> I am therefore authorized to offer you eighteen thousand pounds providing you accept a banker’s draft and I drive it away today with all the relevant papers.</w:t>
      </w:r>
      <w:r w:rsidRPr="00D73D87">
        <w:rPr>
          <w:rFonts w:ascii="Times New Roman" w:hAnsi="Times New Roman"/>
          <w:sz w:val="24"/>
          <w:szCs w:val="24"/>
          <w:shd w:val="clear" w:color="auto" w:fill="FFFFFF"/>
          <w:lang w:val="en-GB"/>
        </w:rPr>
        <w:t>”</w:t>
      </w:r>
    </w:p>
    <w:p w:rsidRPr="00D73D87" w:rsidR="00721718" w:rsidP="00755DEB" w:rsidRDefault="00721718" w14:paraId="579F63D3" w14:textId="529D89C4">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“I was expecting a lot more,” said </w:t>
      </w:r>
      <w:ins w:author="Gary Smailes" w:date="2024-01-18T11:05:04.91Z" w:id="40401861">
        <w:r w:rsidRPr="00D73D87">
          <w:rPr>
            <w:rFonts w:ascii="Times New Roman" w:hAnsi="Times New Roman"/>
            <w:sz w:val="24"/>
            <w:szCs w:val="24"/>
            <w:shd w:val="clear" w:color="auto" w:fill="FFFFFF"/>
            <w:lang w:val="en-GB"/>
          </w:rPr>
          <w:t>D</w:t>
        </w:r>
      </w:ins>
      <w:del w:author="Gary Smailes" w:date="2024-01-18T11:05:04.286Z" w:id="1108926234">
        <w:r w:rsidRPr="2DD51775" w:rsidDel="2DD51775">
          <w:rPr>
            <w:rFonts w:ascii="Times New Roman" w:hAnsi="Times New Roman"/>
            <w:sz w:val="24"/>
            <w:szCs w:val="24"/>
            <w:lang w:val="en-GB"/>
          </w:rPr>
          <w:delText>d</w:delText>
        </w:r>
      </w:del>
      <w:r w:rsidRPr="00D73D87">
        <w:rPr>
          <w:rFonts w:ascii="Times New Roman" w:hAnsi="Times New Roman"/>
          <w:sz w:val="24"/>
          <w:szCs w:val="24"/>
          <w:shd w:val="clear" w:color="auto" w:fill="FFFFFF"/>
          <w:lang w:val="en-GB"/>
        </w:rPr>
        <w:t>ad.</w:t>
      </w:r>
    </w:p>
    <w:p w:rsidRPr="00D73D87" w:rsidR="00721718" w:rsidP="00755DEB" w:rsidRDefault="00721718" w14:paraId="514CED3D" w14:textId="6D4207FD">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“Sorry, sir but that is my final offer,” said Hustler.</w:t>
      </w:r>
    </w:p>
    <w:p w:rsidRPr="00D73D87" w:rsidR="00721718" w:rsidP="00755DEB" w:rsidRDefault="00721718" w14:paraId="486EF7F9" w14:textId="02B28AAC">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“Then I reluctantly accept,” said </w:t>
      </w:r>
      <w:ins w:author="Gary Smailes" w:date="2024-01-18T11:05:02.567Z" w:id="1344516831">
        <w:r w:rsidRPr="00D73D87">
          <w:rPr>
            <w:rFonts w:ascii="Times New Roman" w:hAnsi="Times New Roman"/>
            <w:sz w:val="24"/>
            <w:szCs w:val="24"/>
            <w:shd w:val="clear" w:color="auto" w:fill="FFFFFF"/>
            <w:lang w:val="en-GB"/>
          </w:rPr>
          <w:t>D</w:t>
        </w:r>
      </w:ins>
      <w:del w:author="Gary Smailes" w:date="2024-01-18T11:05:01.794Z" w:id="177049427">
        <w:r w:rsidRPr="2DD51775" w:rsidDel="2DD51775">
          <w:rPr>
            <w:rFonts w:ascii="Times New Roman" w:hAnsi="Times New Roman"/>
            <w:sz w:val="24"/>
            <w:szCs w:val="24"/>
            <w:lang w:val="en-GB"/>
          </w:rPr>
          <w:delText>d</w:delText>
        </w:r>
      </w:del>
      <w:r w:rsidRPr="00D73D87">
        <w:rPr>
          <w:rFonts w:ascii="Times New Roman" w:hAnsi="Times New Roman"/>
          <w:sz w:val="24"/>
          <w:szCs w:val="24"/>
          <w:shd w:val="clear" w:color="auto" w:fill="FFFFFF"/>
          <w:lang w:val="en-GB"/>
        </w:rPr>
        <w:t>ad.</w:t>
      </w:r>
    </w:p>
    <w:p w:rsidRPr="00D73D87" w:rsidR="00721718" w:rsidP="00755DEB" w:rsidRDefault="00721718" w14:paraId="12E60046" w14:textId="49544FF0">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We went inside </w:t>
      </w:r>
      <w:r w:rsidRPr="00D73D87" w:rsidR="00006C77">
        <w:rPr>
          <w:rFonts w:ascii="Times New Roman" w:hAnsi="Times New Roman"/>
          <w:sz w:val="24"/>
          <w:szCs w:val="24"/>
          <w:shd w:val="clear" w:color="auto" w:fill="FFFFFF"/>
          <w:lang w:val="en-GB"/>
        </w:rPr>
        <w:t>where</w:t>
      </w:r>
      <w:r w:rsidRPr="00D73D87">
        <w:rPr>
          <w:rFonts w:ascii="Times New Roman" w:hAnsi="Times New Roman"/>
          <w:sz w:val="24"/>
          <w:szCs w:val="24"/>
          <w:shd w:val="clear" w:color="auto" w:fill="FFFFFF"/>
          <w:lang w:val="en-GB"/>
        </w:rPr>
        <w:t xml:space="preserve"> dad dug out the papers from the lobby filing cabinet and handed them over. Hustler extracted a draft from his jacket, filled in the amount</w:t>
      </w:r>
      <w:r w:rsidRPr="00D73D87" w:rsidR="00006C77">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 xml:space="preserve"> and handed it over.</w:t>
      </w:r>
    </w:p>
    <w:p w:rsidRPr="00D73D87" w:rsidR="00721718" w:rsidP="00755DEB" w:rsidRDefault="00721718" w14:paraId="228431AD" w14:textId="0259FA49">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Dad gave him the keys and we went outside to watch him drive away.</w:t>
      </w:r>
    </w:p>
    <w:p w:rsidRPr="00D73D87" w:rsidR="00721718" w:rsidP="00755DEB" w:rsidRDefault="00721718" w14:paraId="40FECBA4" w14:textId="5B193F66">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I </w:t>
      </w:r>
      <w:r w:rsidRPr="00D73D87" w:rsidR="00197170">
        <w:rPr>
          <w:rFonts w:ascii="Times New Roman" w:hAnsi="Times New Roman"/>
          <w:sz w:val="24"/>
          <w:szCs w:val="24"/>
          <w:shd w:val="clear" w:color="auto" w:fill="FFFFFF"/>
          <w:lang w:val="en-GB"/>
        </w:rPr>
        <w:t>anticipated</w:t>
      </w:r>
      <w:r w:rsidRPr="00D73D87">
        <w:rPr>
          <w:rFonts w:ascii="Times New Roman" w:hAnsi="Times New Roman"/>
          <w:sz w:val="24"/>
          <w:szCs w:val="24"/>
          <w:shd w:val="clear" w:color="auto" w:fill="FFFFFF"/>
          <w:lang w:val="en-GB"/>
        </w:rPr>
        <w:t xml:space="preserve"> more </w:t>
      </w:r>
      <w:r w:rsidRPr="00D73D87" w:rsidR="002F3CF8">
        <w:rPr>
          <w:rFonts w:ascii="Times New Roman" w:hAnsi="Times New Roman"/>
          <w:sz w:val="24"/>
          <w:szCs w:val="24"/>
          <w:shd w:val="clear" w:color="auto" w:fill="FFFFFF"/>
          <w:lang w:val="en-GB"/>
        </w:rPr>
        <w:t xml:space="preserve">tears from </w:t>
      </w:r>
      <w:ins w:author="Gary Smailes" w:date="2024-01-18T11:05:14.281Z" w:id="359485933">
        <w:r w:rsidRPr="00D73D87" w:rsidR="002F3CF8">
          <w:rPr>
            <w:rFonts w:ascii="Times New Roman" w:hAnsi="Times New Roman"/>
            <w:sz w:val="24"/>
            <w:szCs w:val="24"/>
            <w:shd w:val="clear" w:color="auto" w:fill="FFFFFF"/>
            <w:lang w:val="en-GB"/>
          </w:rPr>
          <w:t>D</w:t>
        </w:r>
      </w:ins>
      <w:del w:author="Gary Smailes" w:date="2024-01-18T11:05:13.56Z" w:id="1179464241">
        <w:r w:rsidRPr="2DD51775" w:rsidDel="2DD51775">
          <w:rPr>
            <w:rFonts w:ascii="Times New Roman" w:hAnsi="Times New Roman"/>
            <w:sz w:val="24"/>
            <w:szCs w:val="24"/>
            <w:lang w:val="en-GB"/>
          </w:rPr>
          <w:delText>d</w:delText>
        </w:r>
      </w:del>
      <w:r w:rsidRPr="00D73D87" w:rsidR="002F3CF8">
        <w:rPr>
          <w:rFonts w:ascii="Times New Roman" w:hAnsi="Times New Roman"/>
          <w:sz w:val="24"/>
          <w:szCs w:val="24"/>
          <w:shd w:val="clear" w:color="auto" w:fill="FFFFFF"/>
          <w:lang w:val="en-GB"/>
        </w:rPr>
        <w:t>ad but as the car disappeared around the corner at the end of the street, he turned to me and said calmly and bright</w:t>
      </w:r>
      <w:r w:rsidRPr="00D73D87" w:rsidR="00006C77">
        <w:rPr>
          <w:rFonts w:ascii="Times New Roman" w:hAnsi="Times New Roman"/>
          <w:sz w:val="24"/>
          <w:szCs w:val="24"/>
          <w:shd w:val="clear" w:color="auto" w:fill="FFFFFF"/>
          <w:lang w:val="en-GB"/>
        </w:rPr>
        <w:t>-</w:t>
      </w:r>
      <w:r w:rsidRPr="00D73D87" w:rsidR="002F3CF8">
        <w:rPr>
          <w:rFonts w:ascii="Times New Roman" w:hAnsi="Times New Roman"/>
          <w:sz w:val="24"/>
          <w:szCs w:val="24"/>
          <w:shd w:val="clear" w:color="auto" w:fill="FFFFFF"/>
          <w:lang w:val="en-GB"/>
        </w:rPr>
        <w:t xml:space="preserve">eyed, “Do you think </w:t>
      </w:r>
      <w:r w:rsidRPr="00D57F0E" w:rsidR="00D57300">
        <w:rPr>
          <w:rFonts w:ascii="Times New Roman" w:hAnsi="Times New Roman" w:cs="Times New Roman"/>
          <w:color w:val="111111"/>
          <w:sz w:val="24"/>
          <w:szCs w:val="24"/>
          <w:shd w:val="clear" w:color="auto" w:fill="FFFFFF"/>
        </w:rPr>
        <w:t>Lucía</w:t>
      </w:r>
      <w:r w:rsidRPr="00D73D87" w:rsidR="002F3CF8">
        <w:rPr>
          <w:rFonts w:ascii="Times New Roman" w:hAnsi="Times New Roman"/>
          <w:sz w:val="24"/>
          <w:szCs w:val="24"/>
          <w:shd w:val="clear" w:color="auto" w:fill="FFFFFF"/>
          <w:lang w:val="en-GB"/>
        </w:rPr>
        <w:t xml:space="preserve"> can help me get a discount </w:t>
      </w:r>
      <w:r w:rsidRPr="00D73D87" w:rsidR="00006C77">
        <w:rPr>
          <w:rFonts w:ascii="Times New Roman" w:hAnsi="Times New Roman"/>
          <w:sz w:val="24"/>
          <w:szCs w:val="24"/>
          <w:shd w:val="clear" w:color="auto" w:fill="FFFFFF"/>
          <w:lang w:val="en-GB"/>
        </w:rPr>
        <w:t>on</w:t>
      </w:r>
      <w:r w:rsidRPr="00D73D87" w:rsidR="002F3CF8">
        <w:rPr>
          <w:rFonts w:ascii="Times New Roman" w:hAnsi="Times New Roman"/>
          <w:sz w:val="24"/>
          <w:szCs w:val="24"/>
          <w:shd w:val="clear" w:color="auto" w:fill="FFFFFF"/>
          <w:lang w:val="en-GB"/>
        </w:rPr>
        <w:t xml:space="preserve"> a new car?”</w:t>
      </w:r>
    </w:p>
    <w:p w:rsidRPr="00D73D87" w:rsidR="002F3CF8" w:rsidP="00755DEB" w:rsidRDefault="002F3CF8" w14:paraId="48B27AF0" w14:textId="373E1AC4">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“Why </w:t>
      </w:r>
      <w:r w:rsidRPr="00D57F0E" w:rsidR="00D57300">
        <w:rPr>
          <w:rFonts w:ascii="Times New Roman" w:hAnsi="Times New Roman" w:cs="Times New Roman"/>
          <w:color w:val="111111"/>
          <w:sz w:val="24"/>
          <w:szCs w:val="24"/>
          <w:shd w:val="clear" w:color="auto" w:fill="FFFFFF"/>
        </w:rPr>
        <w:t>Lucía</w:t>
      </w:r>
      <w:r w:rsidRPr="00D73D87">
        <w:rPr>
          <w:rFonts w:ascii="Times New Roman" w:hAnsi="Times New Roman"/>
          <w:sz w:val="24"/>
          <w:szCs w:val="24"/>
          <w:shd w:val="clear" w:color="auto" w:fill="FFFFFF"/>
          <w:lang w:val="en-GB"/>
        </w:rPr>
        <w:t xml:space="preserve">?” I </w:t>
      </w:r>
      <w:proofErr w:type="gramStart"/>
      <w:r w:rsidRPr="00D73D87">
        <w:rPr>
          <w:rFonts w:ascii="Times New Roman" w:hAnsi="Times New Roman"/>
          <w:sz w:val="24"/>
          <w:szCs w:val="24"/>
          <w:shd w:val="clear" w:color="auto" w:fill="FFFFFF"/>
          <w:lang w:val="en-GB"/>
        </w:rPr>
        <w:t>said</w:t>
      </w:r>
      <w:proofErr w:type="gramEnd"/>
      <w:r w:rsidRPr="00D73D87">
        <w:rPr>
          <w:rFonts w:ascii="Times New Roman" w:hAnsi="Times New Roman"/>
          <w:sz w:val="24"/>
          <w:szCs w:val="24"/>
          <w:shd w:val="clear" w:color="auto" w:fill="FFFFFF"/>
          <w:lang w:val="en-GB"/>
        </w:rPr>
        <w:t>.</w:t>
      </w:r>
    </w:p>
    <w:p w:rsidRPr="00D73D87" w:rsidR="002F3CF8" w:rsidP="00755DEB" w:rsidRDefault="002F3CF8" w14:paraId="0E05CB10" w14:textId="2432EDFD">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“They won’t rip her off like they would me.”</w:t>
      </w:r>
    </w:p>
    <w:p w:rsidRPr="00D73D87" w:rsidR="002F3CF8" w:rsidP="00755DEB" w:rsidRDefault="002F3CF8" w14:paraId="5B709B37" w14:textId="78FA835A">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“What model are you thinking of?”</w:t>
      </w:r>
    </w:p>
    <w:p w:rsidRPr="00D73D87" w:rsidR="002F3CF8" w:rsidP="00755DEB" w:rsidRDefault="002F3CF8" w14:paraId="0CD694D7" w14:textId="203D8561">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t>
      </w:r>
      <w:r w:rsidRPr="00D73D87" w:rsidR="00006C77">
        <w:rPr>
          <w:rFonts w:ascii="Times New Roman" w:hAnsi="Times New Roman"/>
          <w:sz w:val="24"/>
          <w:szCs w:val="24"/>
          <w:shd w:val="clear" w:color="auto" w:fill="FFFFFF"/>
          <w:lang w:val="en-GB"/>
        </w:rPr>
        <w:t>T</w:t>
      </w:r>
      <w:r w:rsidRPr="00D73D87">
        <w:rPr>
          <w:rFonts w:ascii="Times New Roman" w:hAnsi="Times New Roman"/>
          <w:sz w:val="24"/>
          <w:szCs w:val="24"/>
          <w:shd w:val="clear" w:color="auto" w:fill="FFFFFF"/>
          <w:lang w:val="en-GB"/>
        </w:rPr>
        <w:t>he mechanics in Nerja only understand Renault, otherwise I’d have to drive to Málaga every time it needs servicing.”</w:t>
      </w:r>
    </w:p>
    <w:p w:rsidRPr="00D73D87" w:rsidR="002F3CF8" w:rsidP="00755DEB" w:rsidRDefault="002F3CF8" w14:paraId="25EA1FDE" w14:textId="554D7D57">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“You want a Renault?”</w:t>
      </w:r>
    </w:p>
    <w:p w:rsidRPr="00D73D87" w:rsidR="002F3CF8" w:rsidP="00755DEB" w:rsidRDefault="002F3CF8" w14:paraId="3F0C6F6E" w14:textId="57043240">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“Not bloody likely but it’s the most practical solution and means we will have plenty of change over to pay the builder and the wedding.”</w:t>
      </w:r>
    </w:p>
    <w:p w:rsidRPr="00D73D87" w:rsidR="002F3CF8" w:rsidP="00755DEB" w:rsidRDefault="002F3CF8" w14:paraId="02043E15" w14:textId="3E9F5E2B">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“Wait,” I said. “You’re paying for the wedding?”</w:t>
      </w:r>
    </w:p>
    <w:p w:rsidRPr="00D73D87" w:rsidR="002F3CF8" w:rsidP="00755DEB" w:rsidRDefault="002F3CF8" w14:paraId="44E9009B" w14:textId="70AEEB5A">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“Not the ring and dress but cars, reception</w:t>
      </w:r>
      <w:r w:rsidRPr="00D73D87" w:rsidR="00006C77">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 xml:space="preserve"> and honeymoon are on me.”</w:t>
      </w:r>
    </w:p>
    <w:p w:rsidRPr="00D73D87" w:rsidR="002F3CF8" w:rsidP="00755DEB" w:rsidRDefault="002F3CF8" w14:paraId="487BB8A6" w14:textId="66B138CA">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“Well thanks, </w:t>
      </w:r>
      <w:ins w:author="Gary Smailes" w:date="2024-01-18T11:06:02.784Z" w:id="113045076">
        <w:r w:rsidRPr="00D73D87">
          <w:rPr>
            <w:rFonts w:ascii="Times New Roman" w:hAnsi="Times New Roman"/>
            <w:sz w:val="24"/>
            <w:szCs w:val="24"/>
            <w:shd w:val="clear" w:color="auto" w:fill="FFFFFF"/>
            <w:lang w:val="en-GB"/>
          </w:rPr>
          <w:t>D</w:t>
        </w:r>
      </w:ins>
      <w:del w:author="Gary Smailes" w:date="2024-01-18T11:06:02.121Z" w:id="1657992792">
        <w:r w:rsidRPr="2DD51775" w:rsidDel="2DD51775">
          <w:rPr>
            <w:rFonts w:ascii="Times New Roman" w:hAnsi="Times New Roman"/>
            <w:sz w:val="24"/>
            <w:szCs w:val="24"/>
            <w:lang w:val="en-GB"/>
          </w:rPr>
          <w:delText>d</w:delText>
        </w:r>
      </w:del>
      <w:r w:rsidRPr="00D73D87">
        <w:rPr>
          <w:rFonts w:ascii="Times New Roman" w:hAnsi="Times New Roman"/>
          <w:sz w:val="24"/>
          <w:szCs w:val="24"/>
          <w:shd w:val="clear" w:color="auto" w:fill="FFFFFF"/>
          <w:lang w:val="en-GB"/>
        </w:rPr>
        <w:t>ad</w:t>
      </w:r>
      <w:ins w:author="Gary Smailes" w:date="2024-01-18T11:06:04.354Z" w:id="1208541213">
        <w:r w:rsidRPr="00D73D87">
          <w:rPr>
            <w:rFonts w:ascii="Times New Roman" w:hAnsi="Times New Roman"/>
            <w:sz w:val="24"/>
            <w:szCs w:val="24"/>
            <w:shd w:val="clear" w:color="auto" w:fill="FFFFFF"/>
            <w:lang w:val="en-GB"/>
          </w:rPr>
          <w:t>,</w:t>
        </w:r>
      </w:ins>
      <w:r w:rsidRPr="00D73D87">
        <w:rPr>
          <w:rFonts w:ascii="Times New Roman" w:hAnsi="Times New Roman"/>
          <w:sz w:val="24"/>
          <w:szCs w:val="24"/>
          <w:shd w:val="clear" w:color="auto" w:fill="FFFFFF"/>
          <w:lang w:val="en-GB"/>
        </w:rPr>
        <w:t xml:space="preserve"> but why so generous?”</w:t>
      </w:r>
    </w:p>
    <w:p w:rsidRPr="00D73D87" w:rsidR="002F3CF8" w:rsidP="00755DEB" w:rsidRDefault="002F3CF8" w14:paraId="09B7F424" w14:textId="34853D2E">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“You’ve worked for hardly any pay for nearly a year now. Without your contribution, we would be even worse off. Take it as a sign of appreciation.”</w:t>
      </w:r>
    </w:p>
    <w:p w:rsidRPr="00D73D87" w:rsidR="002F3CF8" w:rsidP="00755DEB" w:rsidRDefault="002F3CF8" w14:paraId="221E54FF" w14:textId="1407D97C">
      <w:pPr>
        <w:spacing w:after="0" w:line="360" w:lineRule="auto"/>
        <w:ind w:firstLine="720"/>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Normally, emotions were kept under wraps in the </w:t>
      </w:r>
      <w:r w:rsidR="00B77DE0">
        <w:rPr>
          <w:rFonts w:ascii="Times New Roman" w:hAnsi="Times New Roman"/>
          <w:sz w:val="24"/>
          <w:szCs w:val="24"/>
          <w:shd w:val="clear" w:color="auto" w:fill="FFFFFF"/>
          <w:lang w:val="en-GB"/>
        </w:rPr>
        <w:t>Webster</w:t>
      </w:r>
      <w:r w:rsidRPr="00D73D87">
        <w:rPr>
          <w:rFonts w:ascii="Times New Roman" w:hAnsi="Times New Roman"/>
          <w:sz w:val="24"/>
          <w:szCs w:val="24"/>
          <w:shd w:val="clear" w:color="auto" w:fill="FFFFFF"/>
          <w:lang w:val="en-GB"/>
        </w:rPr>
        <w:t xml:space="preserve"> family. Stiff upper lip and all that but we hugged tightly in the middle of the street both of us sniffing like schoolchildren.</w:t>
      </w:r>
    </w:p>
    <w:p w:rsidRPr="00D73D87" w:rsidR="002F3CF8" w:rsidRDefault="002F3CF8" w14:paraId="56C455ED" w14:textId="45215484">
      <w:pPr>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br w:type="page"/>
      </w:r>
    </w:p>
    <w:p w:rsidRPr="00D73D87" w:rsidR="002F3CF8" w:rsidP="002F3CF8" w:rsidRDefault="002F3CF8" w14:paraId="292A763B" w14:textId="198AA95E">
      <w:pPr>
        <w:spacing w:after="0" w:line="360" w:lineRule="auto"/>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lastRenderedPageBreak/>
        <w:t>Chapter</w:t>
      </w:r>
      <w:r w:rsidRPr="00D73D87" w:rsidR="00DF389E">
        <w:rPr>
          <w:rFonts w:ascii="Times New Roman" w:hAnsi="Times New Roman"/>
          <w:sz w:val="24"/>
          <w:szCs w:val="24"/>
          <w:shd w:val="clear" w:color="auto" w:fill="FFFFFF"/>
          <w:lang w:val="en-GB"/>
        </w:rPr>
        <w:t xml:space="preserve"> 3</w:t>
      </w:r>
      <w:r w:rsidR="00A70F2B">
        <w:rPr>
          <w:rFonts w:ascii="Times New Roman" w:hAnsi="Times New Roman"/>
          <w:sz w:val="24"/>
          <w:szCs w:val="24"/>
          <w:shd w:val="clear" w:color="auto" w:fill="FFFFFF"/>
          <w:lang w:val="en-GB"/>
        </w:rPr>
        <w:t>2</w:t>
      </w:r>
      <w:r w:rsidRPr="00D73D87" w:rsidR="00EB4D00">
        <w:rPr>
          <w:rFonts w:ascii="Times New Roman" w:hAnsi="Times New Roman"/>
          <w:sz w:val="24"/>
          <w:szCs w:val="24"/>
          <w:shd w:val="clear" w:color="auto" w:fill="FFFFFF"/>
          <w:lang w:val="en-GB"/>
        </w:rPr>
        <w:t xml:space="preserve"> – Last minute doubts</w:t>
      </w:r>
    </w:p>
    <w:p w:rsidRPr="00D73D87" w:rsidR="002F3CF8" w:rsidP="002F3CF8" w:rsidRDefault="002F3CF8" w14:paraId="5B6093E4" w14:textId="77777777">
      <w:pPr>
        <w:spacing w:after="0" w:line="360" w:lineRule="auto"/>
        <w:rPr>
          <w:rFonts w:ascii="Times New Roman" w:hAnsi="Times New Roman"/>
          <w:sz w:val="24"/>
          <w:szCs w:val="24"/>
          <w:shd w:val="clear" w:color="auto" w:fill="FFFFFF"/>
          <w:lang w:val="en-GB"/>
        </w:rPr>
      </w:pPr>
    </w:p>
    <w:p w:rsidRPr="00D73D87" w:rsidR="00253F51" w:rsidP="002F3CF8" w:rsidRDefault="00197170" w14:paraId="003C3B67" w14:textId="1A2A89A0">
      <w:pPr>
        <w:spacing w:after="0" w:line="360" w:lineRule="auto"/>
        <w:rPr>
          <w:rFonts w:ascii="Times New Roman" w:hAnsi="Times New Roman"/>
          <w:sz w:val="24"/>
          <w:szCs w:val="24"/>
          <w:lang w:val="en-GB"/>
        </w:rPr>
      </w:pPr>
      <w:r w:rsidRPr="00D73D87">
        <w:rPr>
          <w:rFonts w:ascii="Times New Roman" w:hAnsi="Times New Roman"/>
          <w:sz w:val="24"/>
          <w:szCs w:val="24"/>
          <w:lang w:val="en-GB"/>
        </w:rPr>
        <w:t>The day we paid the builder and received the deeds for the hotel</w:t>
      </w:r>
      <w:ins w:author="Gary Smailes" w:date="2024-01-18T11:10:09.713Z" w:id="1479639256">
        <w:r w:rsidRPr="00D73D87">
          <w:rPr>
            <w:rFonts w:ascii="Times New Roman" w:hAnsi="Times New Roman"/>
            <w:sz w:val="24"/>
            <w:szCs w:val="24"/>
            <w:lang w:val="en-GB"/>
          </w:rPr>
          <w:t>,</w:t>
        </w:r>
      </w:ins>
      <w:r w:rsidRPr="00D73D87">
        <w:rPr>
          <w:rFonts w:ascii="Times New Roman" w:hAnsi="Times New Roman"/>
          <w:sz w:val="24"/>
          <w:szCs w:val="24"/>
          <w:lang w:val="en-GB"/>
        </w:rPr>
        <w:t xml:space="preserve"> unencumbered by debt</w:t>
      </w:r>
      <w:ins w:author="Gary Smailes" w:date="2024-01-18T11:10:12.357Z" w:id="1129968244">
        <w:r w:rsidRPr="00D73D87">
          <w:rPr>
            <w:rFonts w:ascii="Times New Roman" w:hAnsi="Times New Roman"/>
            <w:sz w:val="24"/>
            <w:szCs w:val="24"/>
            <w:lang w:val="en-GB"/>
          </w:rPr>
          <w:t>,</w:t>
        </w:r>
      </w:ins>
      <w:r w:rsidRPr="00D73D87" w:rsidR="00253F51">
        <w:rPr>
          <w:rFonts w:ascii="Times New Roman" w:hAnsi="Times New Roman"/>
          <w:sz w:val="24"/>
          <w:szCs w:val="24"/>
          <w:lang w:val="en-GB"/>
        </w:rPr>
        <w:t xml:space="preserve"> was a massive milestone in our Spanish adventure. Finally, I was paid a decent wage and could afford the diamond cluster </w:t>
      </w:r>
      <w:r w:rsidRPr="00D57F0E" w:rsidR="00D57300">
        <w:rPr>
          <w:rFonts w:ascii="Times New Roman" w:hAnsi="Times New Roman" w:cs="Times New Roman"/>
          <w:color w:val="111111"/>
          <w:sz w:val="24"/>
          <w:szCs w:val="24"/>
          <w:shd w:val="clear" w:color="auto" w:fill="FFFFFF"/>
        </w:rPr>
        <w:t>Lucía</w:t>
      </w:r>
      <w:r w:rsidRPr="00D73D87" w:rsidR="00253F51">
        <w:rPr>
          <w:rFonts w:ascii="Times New Roman" w:hAnsi="Times New Roman"/>
          <w:sz w:val="24"/>
          <w:szCs w:val="24"/>
          <w:lang w:val="en-GB"/>
        </w:rPr>
        <w:t xml:space="preserve"> dreamed of. George </w:t>
      </w:r>
      <w:r w:rsidRPr="00D73D87" w:rsidR="00C651C4">
        <w:rPr>
          <w:rFonts w:ascii="Times New Roman" w:hAnsi="Times New Roman"/>
          <w:sz w:val="24"/>
          <w:szCs w:val="24"/>
          <w:lang w:val="en-GB"/>
        </w:rPr>
        <w:t>Faulkner</w:t>
      </w:r>
      <w:r w:rsidRPr="00D73D87" w:rsidR="00253F51">
        <w:rPr>
          <w:rFonts w:ascii="Times New Roman" w:hAnsi="Times New Roman"/>
          <w:sz w:val="24"/>
          <w:szCs w:val="24"/>
          <w:lang w:val="en-GB"/>
        </w:rPr>
        <w:t xml:space="preserve"> and his wife Cheryl brought it with them a couple of weeks before the wedding and thankfully it fitted perfectly. </w:t>
      </w:r>
      <w:r w:rsidRPr="00D57F0E" w:rsidR="00D57300">
        <w:rPr>
          <w:rFonts w:ascii="Times New Roman" w:hAnsi="Times New Roman" w:cs="Times New Roman"/>
          <w:color w:val="111111"/>
          <w:sz w:val="24"/>
          <w:szCs w:val="24"/>
          <w:shd w:val="clear" w:color="auto" w:fill="FFFFFF"/>
        </w:rPr>
        <w:t>Lucía</w:t>
      </w:r>
      <w:r w:rsidRPr="00D73D87" w:rsidR="00253F51">
        <w:rPr>
          <w:rFonts w:ascii="Times New Roman" w:hAnsi="Times New Roman"/>
          <w:sz w:val="24"/>
          <w:szCs w:val="24"/>
          <w:lang w:val="en-GB"/>
        </w:rPr>
        <w:t xml:space="preserve"> adored it and insisted on sticking it under everyone’s nose.</w:t>
      </w:r>
    </w:p>
    <w:p w:rsidRPr="00D73D87" w:rsidR="00E91681" w:rsidP="00253F51" w:rsidRDefault="00C65277" w14:paraId="258BAF07" w14:textId="34815D6F">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 xml:space="preserve">The </w:t>
      </w:r>
      <w:r w:rsidRPr="00D73D87" w:rsidR="00197170">
        <w:rPr>
          <w:rFonts w:ascii="Times New Roman" w:hAnsi="Times New Roman"/>
          <w:sz w:val="24"/>
          <w:szCs w:val="24"/>
          <w:lang w:val="en-GB"/>
        </w:rPr>
        <w:t xml:space="preserve">only date available for the wedding on the church calendar </w:t>
      </w:r>
      <w:r w:rsidRPr="00D73D87" w:rsidR="00253F51">
        <w:rPr>
          <w:rFonts w:ascii="Times New Roman" w:hAnsi="Times New Roman"/>
          <w:sz w:val="24"/>
          <w:szCs w:val="24"/>
          <w:lang w:val="en-GB"/>
        </w:rPr>
        <w:t>had been</w:t>
      </w:r>
      <w:r w:rsidRPr="00D73D87" w:rsidR="00197170">
        <w:rPr>
          <w:rFonts w:ascii="Times New Roman" w:hAnsi="Times New Roman"/>
          <w:sz w:val="24"/>
          <w:szCs w:val="24"/>
          <w:lang w:val="en-GB"/>
        </w:rPr>
        <w:t xml:space="preserve"> mid-July. I was so pleased </w:t>
      </w:r>
      <w:r w:rsidRPr="00D73D87" w:rsidR="00176FA2">
        <w:rPr>
          <w:rFonts w:ascii="Times New Roman" w:hAnsi="Times New Roman"/>
          <w:sz w:val="24"/>
          <w:szCs w:val="24"/>
          <w:lang w:val="en-GB"/>
        </w:rPr>
        <w:t>the priest</w:t>
      </w:r>
      <w:r w:rsidRPr="00D73D87" w:rsidR="00197170">
        <w:rPr>
          <w:rFonts w:ascii="Times New Roman" w:hAnsi="Times New Roman"/>
          <w:sz w:val="24"/>
          <w:szCs w:val="24"/>
          <w:lang w:val="en-GB"/>
        </w:rPr>
        <w:t xml:space="preserve"> </w:t>
      </w:r>
      <w:r w:rsidRPr="00D73D87" w:rsidR="007851A9">
        <w:rPr>
          <w:rFonts w:ascii="Times New Roman" w:hAnsi="Times New Roman"/>
          <w:sz w:val="24"/>
          <w:szCs w:val="24"/>
          <w:lang w:val="en-GB"/>
        </w:rPr>
        <w:t xml:space="preserve">had </w:t>
      </w:r>
      <w:r w:rsidRPr="00D73D87" w:rsidR="00197170">
        <w:rPr>
          <w:rFonts w:ascii="Times New Roman" w:hAnsi="Times New Roman"/>
          <w:sz w:val="24"/>
          <w:szCs w:val="24"/>
          <w:lang w:val="en-GB"/>
        </w:rPr>
        <w:t>agreed to marry us</w:t>
      </w:r>
      <w:r w:rsidRPr="00D73D87" w:rsidR="00E91681">
        <w:rPr>
          <w:rFonts w:ascii="Times New Roman" w:hAnsi="Times New Roman"/>
          <w:sz w:val="24"/>
          <w:szCs w:val="24"/>
          <w:lang w:val="en-GB"/>
        </w:rPr>
        <w:t>,</w:t>
      </w:r>
      <w:r w:rsidRPr="00D73D87" w:rsidR="00197170">
        <w:rPr>
          <w:rFonts w:ascii="Times New Roman" w:hAnsi="Times New Roman"/>
          <w:sz w:val="24"/>
          <w:szCs w:val="24"/>
          <w:lang w:val="en-GB"/>
        </w:rPr>
        <w:t xml:space="preserve"> </w:t>
      </w:r>
      <w:r w:rsidRPr="00D73D87" w:rsidR="00E91681">
        <w:rPr>
          <w:rFonts w:ascii="Times New Roman" w:hAnsi="Times New Roman"/>
          <w:sz w:val="24"/>
          <w:szCs w:val="24"/>
          <w:lang w:val="en-GB"/>
        </w:rPr>
        <w:t>I</w:t>
      </w:r>
      <w:r w:rsidRPr="00D73D87" w:rsidR="00197170">
        <w:rPr>
          <w:rFonts w:ascii="Times New Roman" w:hAnsi="Times New Roman"/>
          <w:sz w:val="24"/>
          <w:szCs w:val="24"/>
          <w:lang w:val="en-GB"/>
        </w:rPr>
        <w:t xml:space="preserve"> </w:t>
      </w:r>
      <w:r w:rsidRPr="00D73D87" w:rsidR="00E91681">
        <w:rPr>
          <w:rFonts w:ascii="Times New Roman" w:hAnsi="Times New Roman"/>
          <w:sz w:val="24"/>
          <w:szCs w:val="24"/>
          <w:lang w:val="en-GB"/>
        </w:rPr>
        <w:t xml:space="preserve">stupidly </w:t>
      </w:r>
      <w:r w:rsidRPr="00D73D87" w:rsidR="00197170">
        <w:rPr>
          <w:rFonts w:ascii="Times New Roman" w:hAnsi="Times New Roman"/>
          <w:sz w:val="24"/>
          <w:szCs w:val="24"/>
          <w:lang w:val="en-GB"/>
        </w:rPr>
        <w:t>forgot to think about the implication</w:t>
      </w:r>
      <w:r w:rsidR="009E1C68">
        <w:rPr>
          <w:rFonts w:ascii="Times New Roman" w:hAnsi="Times New Roman"/>
          <w:sz w:val="24"/>
          <w:szCs w:val="24"/>
          <w:lang w:val="en-GB"/>
        </w:rPr>
        <w:t>s</w:t>
      </w:r>
      <w:r w:rsidRPr="00D73D87" w:rsidR="00197170">
        <w:rPr>
          <w:rFonts w:ascii="Times New Roman" w:hAnsi="Times New Roman"/>
          <w:sz w:val="24"/>
          <w:szCs w:val="24"/>
          <w:lang w:val="en-GB"/>
        </w:rPr>
        <w:t xml:space="preserve">. </w:t>
      </w:r>
      <w:r w:rsidRPr="00D57F0E" w:rsidR="00D57300">
        <w:rPr>
          <w:rFonts w:ascii="Times New Roman" w:hAnsi="Times New Roman" w:cs="Times New Roman"/>
          <w:color w:val="111111"/>
          <w:sz w:val="24"/>
          <w:szCs w:val="24"/>
          <w:shd w:val="clear" w:color="auto" w:fill="FFFFFF"/>
        </w:rPr>
        <w:t>Lucía</w:t>
      </w:r>
      <w:r w:rsidRPr="00D73D87" w:rsidR="00197170">
        <w:rPr>
          <w:rFonts w:ascii="Times New Roman" w:hAnsi="Times New Roman"/>
          <w:sz w:val="24"/>
          <w:szCs w:val="24"/>
          <w:lang w:val="en-GB"/>
        </w:rPr>
        <w:t xml:space="preserve"> was hectic making most of the arrangements as the hotel was full and I had no free time to </w:t>
      </w:r>
      <w:proofErr w:type="gramStart"/>
      <w:r w:rsidRPr="00D73D87" w:rsidR="00197170">
        <w:rPr>
          <w:rFonts w:ascii="Times New Roman" w:hAnsi="Times New Roman"/>
          <w:sz w:val="24"/>
          <w:szCs w:val="24"/>
          <w:lang w:val="en-GB"/>
        </w:rPr>
        <w:t>help out</w:t>
      </w:r>
      <w:proofErr w:type="gramEnd"/>
      <w:r w:rsidRPr="00D73D87" w:rsidR="00197170">
        <w:rPr>
          <w:rFonts w:ascii="Times New Roman" w:hAnsi="Times New Roman"/>
          <w:sz w:val="24"/>
          <w:szCs w:val="24"/>
          <w:lang w:val="en-GB"/>
        </w:rPr>
        <w:t xml:space="preserve"> but the week before, tragedy struck. </w:t>
      </w:r>
      <w:r w:rsidRPr="00D57F0E" w:rsidR="00D57300">
        <w:rPr>
          <w:rFonts w:ascii="Times New Roman" w:hAnsi="Times New Roman" w:cs="Times New Roman"/>
          <w:color w:val="111111"/>
          <w:sz w:val="24"/>
          <w:szCs w:val="24"/>
          <w:shd w:val="clear" w:color="auto" w:fill="FFFFFF"/>
        </w:rPr>
        <w:t>Lucía</w:t>
      </w:r>
      <w:r w:rsidRPr="00D73D87" w:rsidR="00197170">
        <w:rPr>
          <w:rFonts w:ascii="Times New Roman" w:hAnsi="Times New Roman"/>
          <w:sz w:val="24"/>
          <w:szCs w:val="24"/>
          <w:lang w:val="en-GB"/>
        </w:rPr>
        <w:t>’s brother was knocked off his moped and killed. The family were devastated. I suggested we delay the wedding at least until they had time to grieve but they insisted we go ahead.</w:t>
      </w:r>
    </w:p>
    <w:p w:rsidRPr="00D73D87" w:rsidR="00197170" w:rsidP="00253F51" w:rsidRDefault="00197170" w14:paraId="142DB86D" w14:textId="66FD7C05">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The day dawned.</w:t>
      </w:r>
    </w:p>
    <w:p w:rsidRPr="00D73D87" w:rsidR="00197170" w:rsidP="00197170" w:rsidRDefault="00197170" w14:paraId="6F33A2B9" w14:textId="2C760374">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I was terrified.</w:t>
      </w:r>
    </w:p>
    <w:p w:rsidRPr="00D73D87" w:rsidR="00DE1792" w:rsidP="00197170" w:rsidRDefault="00197170" w14:paraId="3EADC7A0" w14:textId="2C671584">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w:t>
      </w:r>
      <w:r w:rsidRPr="00D73D87" w:rsidR="00DE1792">
        <w:rPr>
          <w:rFonts w:ascii="Times New Roman" w:hAnsi="Times New Roman"/>
          <w:sz w:val="24"/>
          <w:szCs w:val="24"/>
          <w:lang w:val="en-GB"/>
        </w:rPr>
        <w:t xml:space="preserve">Good morning, Dad,” </w:t>
      </w:r>
      <w:r w:rsidRPr="00D73D87" w:rsidR="002F3CF8">
        <w:rPr>
          <w:rFonts w:ascii="Times New Roman" w:hAnsi="Times New Roman"/>
          <w:sz w:val="24"/>
          <w:szCs w:val="24"/>
          <w:lang w:val="en-GB"/>
        </w:rPr>
        <w:t>I said</w:t>
      </w:r>
      <w:r w:rsidRPr="00D73D87" w:rsidR="00DE1792">
        <w:rPr>
          <w:rFonts w:ascii="Times New Roman" w:hAnsi="Times New Roman"/>
          <w:sz w:val="24"/>
          <w:szCs w:val="24"/>
          <w:lang w:val="en-GB"/>
        </w:rPr>
        <w:t xml:space="preserve"> as </w:t>
      </w:r>
      <w:r w:rsidRPr="00D73D87" w:rsidR="002F3CF8">
        <w:rPr>
          <w:rFonts w:ascii="Times New Roman" w:hAnsi="Times New Roman"/>
          <w:sz w:val="24"/>
          <w:szCs w:val="24"/>
          <w:lang w:val="en-GB"/>
        </w:rPr>
        <w:t>I</w:t>
      </w:r>
      <w:r w:rsidRPr="00D73D87" w:rsidR="00DE1792">
        <w:rPr>
          <w:rFonts w:ascii="Times New Roman" w:hAnsi="Times New Roman"/>
          <w:sz w:val="24"/>
          <w:szCs w:val="24"/>
          <w:lang w:val="en-GB"/>
        </w:rPr>
        <w:t xml:space="preserve"> cleared the final breakfast table. “Ready for the </w:t>
      </w:r>
      <w:r w:rsidRPr="00D73D87" w:rsidR="00253F51">
        <w:rPr>
          <w:rFonts w:ascii="Times New Roman" w:hAnsi="Times New Roman"/>
          <w:sz w:val="24"/>
          <w:szCs w:val="24"/>
          <w:lang w:val="en-GB"/>
        </w:rPr>
        <w:t xml:space="preserve">big </w:t>
      </w:r>
      <w:r w:rsidRPr="00D73D87" w:rsidR="00E91681">
        <w:rPr>
          <w:rFonts w:ascii="Times New Roman" w:hAnsi="Times New Roman"/>
          <w:sz w:val="24"/>
          <w:szCs w:val="24"/>
          <w:lang w:val="en-GB"/>
        </w:rPr>
        <w:t>event</w:t>
      </w:r>
      <w:r w:rsidRPr="00D73D87" w:rsidR="00DE1792">
        <w:rPr>
          <w:rFonts w:ascii="Times New Roman" w:hAnsi="Times New Roman"/>
          <w:sz w:val="24"/>
          <w:szCs w:val="24"/>
          <w:lang w:val="en-GB"/>
        </w:rPr>
        <w:t>?”</w:t>
      </w:r>
    </w:p>
    <w:p w:rsidRPr="00D73D87" w:rsidR="00C65277" w:rsidP="00DE1792" w:rsidRDefault="00DE1792" w14:paraId="3C84C043"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“Yep, suit pressed, shirt and tie selected</w:t>
      </w:r>
      <w:r w:rsidRPr="00D73D87" w:rsidR="00C65277">
        <w:rPr>
          <w:rFonts w:ascii="Times New Roman" w:hAnsi="Times New Roman"/>
          <w:sz w:val="24"/>
          <w:szCs w:val="24"/>
          <w:lang w:val="en-GB"/>
        </w:rPr>
        <w:t xml:space="preserve"> but I wish you had arranged an earlier date when the weather was cooler. The middle of July </w:t>
      </w:r>
      <w:proofErr w:type="gramStart"/>
      <w:r w:rsidRPr="00D73D87" w:rsidR="00C65277">
        <w:rPr>
          <w:rFonts w:ascii="Times New Roman" w:hAnsi="Times New Roman"/>
          <w:sz w:val="24"/>
          <w:szCs w:val="24"/>
          <w:lang w:val="en-GB"/>
        </w:rPr>
        <w:t>has to</w:t>
      </w:r>
      <w:proofErr w:type="gramEnd"/>
      <w:r w:rsidRPr="00D73D87" w:rsidR="00C65277">
        <w:rPr>
          <w:rFonts w:ascii="Times New Roman" w:hAnsi="Times New Roman"/>
          <w:sz w:val="24"/>
          <w:szCs w:val="24"/>
          <w:lang w:val="en-GB"/>
        </w:rPr>
        <w:t xml:space="preserve"> be the worst time ever for a wedding in Spain.”</w:t>
      </w:r>
    </w:p>
    <w:p w:rsidRPr="00D73D87" w:rsidR="00C65277" w:rsidP="00DE1792" w:rsidRDefault="00C65277" w14:paraId="24262D43"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 agree but it was the only date available.”</w:t>
      </w:r>
    </w:p>
    <w:p w:rsidRPr="00D73D87" w:rsidR="00DE1792" w:rsidP="00DE1792" w:rsidRDefault="00C65277" w14:paraId="2BD0287B" w14:textId="47EC2A4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Pr="00D73D87" w:rsidR="00DE1792">
        <w:rPr>
          <w:rFonts w:ascii="Times New Roman" w:hAnsi="Times New Roman"/>
          <w:sz w:val="24"/>
          <w:szCs w:val="24"/>
          <w:lang w:val="en-GB"/>
        </w:rPr>
        <w:t xml:space="preserve">Are you sure </w:t>
      </w:r>
      <w:r w:rsidRPr="00D57F0E" w:rsidR="00D57300">
        <w:rPr>
          <w:rFonts w:ascii="Times New Roman" w:hAnsi="Times New Roman"/>
          <w:color w:val="111111"/>
          <w:sz w:val="24"/>
          <w:szCs w:val="24"/>
          <w:shd w:val="clear" w:color="auto" w:fill="FFFFFF"/>
        </w:rPr>
        <w:t>Lucía</w:t>
      </w:r>
      <w:r w:rsidRPr="00D73D87" w:rsidR="00DE1792">
        <w:rPr>
          <w:rFonts w:ascii="Times New Roman" w:hAnsi="Times New Roman"/>
          <w:sz w:val="24"/>
          <w:szCs w:val="24"/>
          <w:lang w:val="en-GB"/>
        </w:rPr>
        <w:t>’s family is up to this? It’s only a</w:t>
      </w:r>
      <w:r w:rsidRPr="00D73D87" w:rsidR="00197170">
        <w:rPr>
          <w:rFonts w:ascii="Times New Roman" w:hAnsi="Times New Roman"/>
          <w:sz w:val="24"/>
          <w:szCs w:val="24"/>
          <w:lang w:val="en-GB"/>
        </w:rPr>
        <w:t xml:space="preserve"> few days since the funeral</w:t>
      </w:r>
      <w:r w:rsidRPr="00D73D87" w:rsidR="00DE1792">
        <w:rPr>
          <w:rFonts w:ascii="Times New Roman" w:hAnsi="Times New Roman"/>
          <w:sz w:val="24"/>
          <w:szCs w:val="24"/>
          <w:lang w:val="en-GB"/>
        </w:rPr>
        <w:t>. They must feel devastated. I would be.”</w:t>
      </w:r>
    </w:p>
    <w:p w:rsidRPr="00D73D87" w:rsidR="00DE1792" w:rsidP="00DE1792" w:rsidRDefault="00DE1792" w14:paraId="6BADCAFA"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“They are but remain determined life shall go on.”</w:t>
      </w:r>
    </w:p>
    <w:p w:rsidRPr="00D73D87" w:rsidR="00DE1792" w:rsidP="00DE1792" w:rsidRDefault="00DE1792" w14:paraId="0550BFED" w14:textId="1748EB6F">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Pr="00D73D87" w:rsidR="000D4932">
        <w:rPr>
          <w:rFonts w:ascii="Times New Roman" w:hAnsi="Times New Roman"/>
          <w:sz w:val="24"/>
          <w:szCs w:val="24"/>
          <w:lang w:val="en-GB"/>
        </w:rPr>
        <w:t>A</w:t>
      </w:r>
      <w:r w:rsidRPr="00D73D87">
        <w:rPr>
          <w:rFonts w:ascii="Times New Roman" w:hAnsi="Times New Roman"/>
          <w:sz w:val="24"/>
          <w:szCs w:val="24"/>
          <w:lang w:val="en-GB"/>
        </w:rPr>
        <w:t xml:space="preserve"> funeral and a wedding in </w:t>
      </w:r>
      <w:r w:rsidRPr="00D73D87" w:rsidR="00EA013E">
        <w:rPr>
          <w:rFonts w:ascii="Times New Roman" w:hAnsi="Times New Roman"/>
          <w:sz w:val="24"/>
          <w:szCs w:val="24"/>
          <w:lang w:val="en-GB"/>
        </w:rPr>
        <w:t>one</w:t>
      </w:r>
      <w:r w:rsidRPr="00D73D87">
        <w:rPr>
          <w:rFonts w:ascii="Times New Roman" w:hAnsi="Times New Roman"/>
          <w:sz w:val="24"/>
          <w:szCs w:val="24"/>
          <w:lang w:val="en-GB"/>
        </w:rPr>
        <w:t xml:space="preserve"> week are a bit much and with </w:t>
      </w:r>
      <w:r w:rsidRPr="00D57F0E" w:rsidR="00D57300">
        <w:rPr>
          <w:rFonts w:ascii="Times New Roman" w:hAnsi="Times New Roman"/>
          <w:color w:val="111111"/>
          <w:sz w:val="24"/>
          <w:szCs w:val="24"/>
          <w:shd w:val="clear" w:color="auto" w:fill="FFFFFF"/>
        </w:rPr>
        <w:t>Lucía</w:t>
      </w:r>
      <w:r w:rsidRPr="00D73D87">
        <w:rPr>
          <w:rFonts w:ascii="Times New Roman" w:hAnsi="Times New Roman"/>
          <w:sz w:val="24"/>
          <w:szCs w:val="24"/>
          <w:lang w:val="en-GB"/>
        </w:rPr>
        <w:t xml:space="preserve"> leaving the house today, they will have lost two of their three kids at the </w:t>
      </w:r>
      <w:r w:rsidRPr="00D73D87" w:rsidR="000D4932">
        <w:rPr>
          <w:rFonts w:ascii="Times New Roman" w:hAnsi="Times New Roman"/>
          <w:sz w:val="24"/>
          <w:szCs w:val="24"/>
          <w:lang w:val="en-GB"/>
        </w:rPr>
        <w:t>same</w:t>
      </w:r>
      <w:r w:rsidRPr="00D73D87">
        <w:rPr>
          <w:rFonts w:ascii="Times New Roman" w:hAnsi="Times New Roman"/>
          <w:sz w:val="24"/>
          <w:szCs w:val="24"/>
          <w:lang w:val="en-GB"/>
        </w:rPr>
        <w:t xml:space="preserve"> time. It will take a huge amount of readjustment.”</w:t>
      </w:r>
    </w:p>
    <w:p w:rsidRPr="00D73D87" w:rsidR="00DE1792" w:rsidP="00DE1792" w:rsidRDefault="00DE1792" w14:paraId="05DF982E" w14:textId="7E4E3C5A">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“As her father said to me months ago, the advantage of having large families is you are never alone. Someone will visit every hour of the day to </w:t>
      </w:r>
      <w:r w:rsidRPr="00D73D87" w:rsidR="00E91681">
        <w:rPr>
          <w:rFonts w:ascii="Times New Roman" w:hAnsi="Times New Roman"/>
          <w:sz w:val="24"/>
          <w:szCs w:val="24"/>
          <w:lang w:val="en-GB"/>
        </w:rPr>
        <w:t>share</w:t>
      </w:r>
      <w:r w:rsidRPr="00D73D87">
        <w:rPr>
          <w:rFonts w:ascii="Times New Roman" w:hAnsi="Times New Roman"/>
          <w:sz w:val="24"/>
          <w:szCs w:val="24"/>
          <w:lang w:val="en-GB"/>
        </w:rPr>
        <w:t xml:space="preserve"> their grief.”</w:t>
      </w:r>
    </w:p>
    <w:p w:rsidRPr="00D73D87" w:rsidR="00DE1792" w:rsidP="00DE1792" w:rsidRDefault="00DE1792" w14:paraId="6DDDCF36"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“Fair point. Your mother and I will pop in next week. We won’t be able to chat much but it’s the thought that counts.”</w:t>
      </w:r>
    </w:p>
    <w:p w:rsidRPr="00D73D87" w:rsidR="00DE1792" w:rsidP="00DE1792" w:rsidRDefault="00DE1792" w14:paraId="716334CA"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lastRenderedPageBreak/>
        <w:t xml:space="preserve">“Kind of you, they will appreciate it. You know what you </w:t>
      </w:r>
      <w:proofErr w:type="gramStart"/>
      <w:r w:rsidRPr="00D73D87">
        <w:rPr>
          <w:rFonts w:ascii="Times New Roman" w:hAnsi="Times New Roman"/>
          <w:sz w:val="24"/>
          <w:szCs w:val="24"/>
          <w:lang w:val="en-GB"/>
        </w:rPr>
        <w:t>have to</w:t>
      </w:r>
      <w:proofErr w:type="gramEnd"/>
      <w:r w:rsidRPr="00D73D87">
        <w:rPr>
          <w:rFonts w:ascii="Times New Roman" w:hAnsi="Times New Roman"/>
          <w:sz w:val="24"/>
          <w:szCs w:val="24"/>
          <w:lang w:val="en-GB"/>
        </w:rPr>
        <w:t xml:space="preserve"> do?”</w:t>
      </w:r>
    </w:p>
    <w:p w:rsidRPr="00D73D87" w:rsidR="00DE1792" w:rsidP="00DE1792" w:rsidRDefault="00DE1792" w14:paraId="05ED1210" w14:textId="10370763">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“Not much as I understand it, turn up and pay. How do you feel?”</w:t>
      </w:r>
    </w:p>
    <w:p w:rsidRPr="00D73D87" w:rsidR="00DE1792" w:rsidP="00DE1792" w:rsidRDefault="00DE1792" w14:paraId="72DA99D8" w14:textId="435900D3">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“To be frank, I’ve had some last-minute nerves. I was convinced I was too young to be wandering up the aisle, but I had a long chat with Tony and Elizabeth, the young couple staying with us for a month. We’ve had a few nights out with </w:t>
      </w:r>
      <w:r w:rsidRPr="00D57F0E" w:rsidR="00D57300">
        <w:rPr>
          <w:rFonts w:ascii="Times New Roman" w:hAnsi="Times New Roman"/>
          <w:color w:val="111111"/>
          <w:sz w:val="24"/>
          <w:szCs w:val="24"/>
          <w:shd w:val="clear" w:color="auto" w:fill="FFFFFF"/>
        </w:rPr>
        <w:t>Lucía</w:t>
      </w:r>
      <w:r w:rsidRPr="00D73D87">
        <w:rPr>
          <w:rFonts w:ascii="Times New Roman" w:hAnsi="Times New Roman"/>
          <w:sz w:val="24"/>
          <w:szCs w:val="24"/>
          <w:lang w:val="en-GB"/>
        </w:rPr>
        <w:t>, and they know her quite well. I was persuaded she doted on me and was barmy to even consider not marrying her.”</w:t>
      </w:r>
    </w:p>
    <w:p w:rsidRPr="00D73D87" w:rsidR="00DE1792" w:rsidP="00DE1792" w:rsidRDefault="00DE1792" w14:paraId="474CEFD9" w14:textId="33ECF6E4">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“I agree. Listen, son, I had the </w:t>
      </w:r>
      <w:r w:rsidRPr="00D73D87" w:rsidR="000D4932">
        <w:rPr>
          <w:rFonts w:ascii="Times New Roman" w:hAnsi="Times New Roman"/>
          <w:sz w:val="24"/>
          <w:szCs w:val="24"/>
          <w:lang w:val="en-GB"/>
        </w:rPr>
        <w:t>same</w:t>
      </w:r>
      <w:r w:rsidRPr="00D73D87">
        <w:rPr>
          <w:rFonts w:ascii="Times New Roman" w:hAnsi="Times New Roman"/>
          <w:sz w:val="24"/>
          <w:szCs w:val="24"/>
          <w:lang w:val="en-GB"/>
        </w:rPr>
        <w:t xml:space="preserve"> doubts before marrying your mother, everybody groom does but look at us now. </w:t>
      </w:r>
      <w:r w:rsidRPr="00D73D87">
        <w:rPr>
          <w:rFonts w:ascii="Times New Roman" w:hAnsi="Times New Roman"/>
          <w:sz w:val="24"/>
          <w:szCs w:val="24"/>
          <w:lang w:val="en-GB"/>
        </w:rPr>
        <w:t xml:space="preserve">It’s</w:t>
      </w:r>
      <w:r w:rsidRPr="00D73D87">
        <w:rPr>
          <w:rFonts w:ascii="Times New Roman" w:hAnsi="Times New Roman"/>
          <w:sz w:val="24"/>
          <w:szCs w:val="24"/>
          <w:lang w:val="en-GB"/>
        </w:rPr>
        <w:t xml:space="preserve"> been a wonderful life and </w:t>
      </w:r>
      <w:r w:rsidRPr="00D73D87">
        <w:rPr>
          <w:rFonts w:ascii="Times New Roman" w:hAnsi="Times New Roman"/>
          <w:sz w:val="24"/>
          <w:szCs w:val="24"/>
          <w:lang w:val="en-GB"/>
        </w:rPr>
        <w:t xml:space="preserve">I’d</w:t>
      </w:r>
      <w:r w:rsidRPr="00D73D87">
        <w:rPr>
          <w:rFonts w:ascii="Times New Roman" w:hAnsi="Times New Roman"/>
          <w:sz w:val="24"/>
          <w:szCs w:val="24"/>
          <w:lang w:val="en-GB"/>
        </w:rPr>
        <w:t xml:space="preserve"> have been a fool to have her left in the lurch. </w:t>
      </w:r>
      <w:r w:rsidRPr="00D57F0E" w:rsidR="00D57300">
        <w:rPr>
          <w:rFonts w:ascii="Times New Roman" w:hAnsi="Times New Roman"/>
          <w:color w:val="111111"/>
          <w:sz w:val="24"/>
          <w:szCs w:val="24"/>
          <w:shd w:val="clear" w:color="auto" w:fill="FFFFFF"/>
        </w:rPr>
        <w:t>Lucía</w:t>
      </w:r>
      <w:r w:rsidRPr="00D73D87">
        <w:rPr>
          <w:rFonts w:ascii="Times New Roman" w:hAnsi="Times New Roman"/>
          <w:sz w:val="24"/>
          <w:szCs w:val="24"/>
          <w:lang w:val="en-GB"/>
        </w:rPr>
        <w:t xml:space="preserve"> is a lovely girl and </w:t>
      </w:r>
      <w:r w:rsidRPr="00D73D87">
        <w:rPr>
          <w:rFonts w:ascii="Times New Roman" w:hAnsi="Times New Roman"/>
          <w:sz w:val="24"/>
          <w:szCs w:val="24"/>
          <w:lang w:val="en-GB"/>
        </w:rPr>
        <w:t xml:space="preserve">you’re</w:t>
      </w:r>
      <w:r w:rsidRPr="00D73D87">
        <w:rPr>
          <w:rFonts w:ascii="Times New Roman" w:hAnsi="Times New Roman"/>
          <w:sz w:val="24"/>
          <w:szCs w:val="24"/>
          <w:lang w:val="en-GB"/>
        </w:rPr>
        <w:t xml:space="preserve"> fortunate she wants to marry you. Your mother and I are convinced </w:t>
      </w:r>
      <w:r w:rsidRPr="00D73D87">
        <w:rPr>
          <w:rFonts w:ascii="Times New Roman" w:hAnsi="Times New Roman"/>
          <w:sz w:val="24"/>
          <w:szCs w:val="24"/>
          <w:lang w:val="en-GB"/>
        </w:rPr>
        <w:t xml:space="preserve">she’ll</w:t>
      </w:r>
      <w:r w:rsidRPr="00D73D87">
        <w:rPr>
          <w:rFonts w:ascii="Times New Roman" w:hAnsi="Times New Roman"/>
          <w:sz w:val="24"/>
          <w:szCs w:val="24"/>
          <w:lang w:val="en-GB"/>
        </w:rPr>
        <w:t xml:space="preserve"> be a good wife, mother, and asset to the business. One question, how did you manage to persuade the priest to marry you in the </w:t>
      </w:r>
      <w:ins w:author="Gary Smailes" w:date="2024-01-18T11:11:49.855Z" w:id="551484169">
        <w:r w:rsidRPr="00D73D87">
          <w:rPr>
            <w:rFonts w:ascii="Times New Roman" w:hAnsi="Times New Roman"/>
            <w:sz w:val="24"/>
            <w:szCs w:val="24"/>
            <w:lang w:val="en-GB"/>
          </w:rPr>
          <w:t xml:space="preserve">C</w:t>
        </w:r>
      </w:ins>
      <w:del w:author="Gary Smailes" w:date="2024-01-18T11:11:49.498Z" w:id="20137107">
        <w:r w:rsidRPr="2DD51775" w:rsidDel="2DD51775">
          <w:rPr>
            <w:rFonts w:ascii="Times New Roman" w:hAnsi="Times New Roman"/>
            <w:sz w:val="24"/>
            <w:szCs w:val="24"/>
            <w:lang w:val="en-GB"/>
          </w:rPr>
          <w:delText>c</w:delText>
        </w:r>
      </w:del>
      <w:r w:rsidRPr="00D73D87">
        <w:rPr>
          <w:rFonts w:ascii="Times New Roman" w:hAnsi="Times New Roman"/>
          <w:sz w:val="24"/>
          <w:szCs w:val="24"/>
          <w:lang w:val="en-GB"/>
        </w:rPr>
        <w:t xml:space="preserve">atholic </w:t>
      </w:r>
      <w:ins w:author="Gary Smailes" w:date="2024-01-18T11:11:57.915Z" w:id="374741303">
        <w:r w:rsidRPr="00D73D87">
          <w:rPr>
            <w:rFonts w:ascii="Times New Roman" w:hAnsi="Times New Roman"/>
            <w:sz w:val="24"/>
            <w:szCs w:val="24"/>
            <w:lang w:val="en-GB"/>
          </w:rPr>
          <w:t xml:space="preserve">c</w:t>
        </w:r>
      </w:ins>
      <w:del w:author="Gary Smailes" w:date="2024-01-18T11:11:52.23Z" w:id="1393895166">
        <w:r w:rsidRPr="2DD51775" w:rsidDel="2DD51775">
          <w:rPr>
            <w:rFonts w:ascii="Times New Roman" w:hAnsi="Times New Roman"/>
            <w:sz w:val="24"/>
            <w:szCs w:val="24"/>
            <w:lang w:val="en-GB"/>
          </w:rPr>
          <w:delText>c</w:delText>
        </w:r>
      </w:del>
      <w:r w:rsidRPr="00D73D87">
        <w:rPr>
          <w:rFonts w:ascii="Times New Roman" w:hAnsi="Times New Roman"/>
          <w:sz w:val="24"/>
          <w:szCs w:val="24"/>
          <w:lang w:val="en-GB"/>
        </w:rPr>
        <w:t xml:space="preserve">hurch?”</w:t>
      </w:r>
    </w:p>
    <w:p w:rsidRPr="00D73D87" w:rsidR="00DE1792" w:rsidP="00DE1792" w:rsidRDefault="00DE1792" w14:paraId="6D9A45C0" w14:textId="62842191">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Pr="00D57F0E" w:rsidR="00D57300">
        <w:rPr>
          <w:rFonts w:ascii="Times New Roman" w:hAnsi="Times New Roman"/>
          <w:color w:val="111111"/>
          <w:sz w:val="24"/>
          <w:szCs w:val="24"/>
          <w:shd w:val="clear" w:color="auto" w:fill="FFFFFF"/>
        </w:rPr>
        <w:t>Lucía</w:t>
      </w:r>
      <w:r w:rsidRPr="00D73D87">
        <w:rPr>
          <w:rFonts w:ascii="Times New Roman" w:hAnsi="Times New Roman"/>
          <w:sz w:val="24"/>
          <w:szCs w:val="24"/>
          <w:lang w:val="en-GB"/>
        </w:rPr>
        <w:t xml:space="preserve"> </w:t>
      </w:r>
      <w:r w:rsidR="00883B9E">
        <w:rPr>
          <w:rFonts w:ascii="Times New Roman" w:hAnsi="Times New Roman"/>
          <w:sz w:val="24"/>
          <w:szCs w:val="24"/>
          <w:lang w:val="en-GB"/>
        </w:rPr>
        <w:t>managed</w:t>
      </w:r>
      <w:r w:rsidRPr="00D73D87" w:rsidR="00253F51">
        <w:rPr>
          <w:rFonts w:ascii="Times New Roman" w:hAnsi="Times New Roman"/>
          <w:sz w:val="24"/>
          <w:szCs w:val="24"/>
          <w:lang w:val="en-GB"/>
        </w:rPr>
        <w:t xml:space="preserve"> that</w:t>
      </w:r>
      <w:r w:rsidRPr="00D73D87">
        <w:rPr>
          <w:rFonts w:ascii="Times New Roman" w:hAnsi="Times New Roman"/>
          <w:sz w:val="24"/>
          <w:szCs w:val="24"/>
          <w:lang w:val="en-GB"/>
        </w:rPr>
        <w:t>, all I had to do was produce my Anglican Baptism Certificate to prove I was associated with religion and sign a waiver to raise any children in the Catholic way. I’ve also had to attend a few sessions with the priest.”</w:t>
      </w:r>
    </w:p>
    <w:p w:rsidRPr="00D73D87" w:rsidR="00DE1792" w:rsidP="00DE1792" w:rsidRDefault="00DE1792" w14:paraId="5272C27F"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“Bet it was interesting.”</w:t>
      </w:r>
    </w:p>
    <w:p w:rsidRPr="00D73D87" w:rsidR="00DE1792" w:rsidP="00DE1792" w:rsidRDefault="00DE1792" w14:paraId="179C63C5" w14:textId="137941E6">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Pr="00D73D87" w:rsidR="00253F51">
        <w:rPr>
          <w:rFonts w:ascii="Times New Roman" w:hAnsi="Times New Roman"/>
          <w:sz w:val="24"/>
          <w:szCs w:val="24"/>
          <w:lang w:val="en-GB"/>
        </w:rPr>
        <w:t xml:space="preserve">Didn’t understand a thing but </w:t>
      </w:r>
      <w:r w:rsidRPr="00D73D87">
        <w:rPr>
          <w:rFonts w:ascii="Times New Roman" w:hAnsi="Times New Roman"/>
          <w:sz w:val="24"/>
          <w:szCs w:val="24"/>
          <w:lang w:val="en-GB"/>
        </w:rPr>
        <w:t>I pretended.”</w:t>
      </w:r>
    </w:p>
    <w:p w:rsidRPr="00D73D87" w:rsidR="00DE1792" w:rsidP="00DE1792" w:rsidRDefault="00DE1792" w14:paraId="65AC4A0A"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“Good lad. It’s a load of nonsense really but I sympathize the church provides a haven away from the stress of living under a brutal dictator. It’s not surprising so many locals attend.”</w:t>
      </w:r>
    </w:p>
    <w:p w:rsidRPr="00D73D87" w:rsidR="00DE1792" w:rsidP="00DE1792" w:rsidRDefault="00DE1792" w14:paraId="1DA15ACB"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“Dad, they don’t have a choice. While Franco remains a figurehead, the parliament is managed by professionals who are also members of Opus Dei, a deeply religious group of men who strive to sanctify ordinary life. While it’s not the law to attend church, from a political standpoint it’s mandatory. As Franco’s philosophy is based on, you’re either with me or against me, not going is judged to be antiregime.”</w:t>
      </w:r>
    </w:p>
    <w:p w:rsidRPr="00D73D87" w:rsidR="00DE1792" w:rsidP="00DE1792" w:rsidRDefault="00DE1792" w14:paraId="5224EC92"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“The delicacies of Spanish politics are way beyond my understanding. All I know is Franco is back out of the hospital but under close medical supervision. If he lives or dies, I couldn’t care. My sole interest is our business surviving.”</w:t>
      </w:r>
    </w:p>
    <w:p w:rsidRPr="00D73D87" w:rsidR="00DE1792" w:rsidP="00DE1792" w:rsidRDefault="00DE1792" w14:paraId="6D947A2C"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“It’s more likely to succeed when he’s dead and Prince Juan Carlos has taken over as King. If, as expected, he continues with the Opus Dei regime running Parliament, I suspect nothing will change and we plod on as we are. However, if he surprises everyone with a move to democracy and allows other political parties, tourism could explode. Then we will desperately need a bigger bar.”</w:t>
      </w:r>
    </w:p>
    <w:p w:rsidRPr="00D73D87" w:rsidR="00DE1792" w:rsidP="00DE1792" w:rsidRDefault="00DE1792" w14:paraId="741FE1B8"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lastRenderedPageBreak/>
        <w:t>“Here we go again, speculating on matters over which you have no control. Now forget about bloody Franco and concentrate on the most important day of your life. Go and spruce yourself up. We’ll meet in the lobby at midday, and I’ll drive us down to the church. What about the hire car?”</w:t>
      </w:r>
    </w:p>
    <w:p w:rsidRPr="00D73D87" w:rsidR="00DE1792" w:rsidP="00DE1792" w:rsidRDefault="00DE1792" w14:paraId="062333E0"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“They’re delivering it to Meson Toledano on Castilla Perez at six this evening. When the reception is finished, we’ll head off to the UK.”</w:t>
      </w:r>
    </w:p>
    <w:p w:rsidRPr="00D73D87" w:rsidR="00EA570B" w:rsidRDefault="00EA570B" w14:paraId="610DD775" w14:textId="6B0F9159">
      <w:pPr>
        <w:rPr>
          <w:rFonts w:ascii="Times New Roman" w:hAnsi="Times New Roman" w:eastAsia="Calibri" w:cs="Times New Roman"/>
          <w:iCs/>
          <w:sz w:val="24"/>
          <w:szCs w:val="24"/>
          <w:lang w:val="en-GB"/>
        </w:rPr>
      </w:pPr>
      <w:r w:rsidRPr="00D73D87">
        <w:rPr>
          <w:rFonts w:ascii="Times New Roman" w:hAnsi="Times New Roman"/>
          <w:sz w:val="24"/>
          <w:szCs w:val="24"/>
          <w:lang w:val="en-GB"/>
        </w:rPr>
        <w:br w:type="page"/>
      </w:r>
    </w:p>
    <w:p w:rsidRPr="00D73D87" w:rsidR="00EA570B" w:rsidP="00EA570B" w:rsidRDefault="00EA570B" w14:paraId="4F47E81C" w14:textId="70FD85EF">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lastRenderedPageBreak/>
        <w:t>Chapter 3</w:t>
      </w:r>
      <w:r w:rsidR="00A70F2B">
        <w:rPr>
          <w:rFonts w:ascii="Times New Roman" w:hAnsi="Times New Roman"/>
          <w:sz w:val="24"/>
          <w:szCs w:val="24"/>
          <w:lang w:val="en-GB"/>
        </w:rPr>
        <w:t>3</w:t>
      </w:r>
      <w:r w:rsidRPr="00D73D87" w:rsidR="00EB4D00">
        <w:rPr>
          <w:rFonts w:ascii="Times New Roman" w:hAnsi="Times New Roman"/>
          <w:sz w:val="24"/>
          <w:szCs w:val="24"/>
          <w:lang w:val="en-GB"/>
        </w:rPr>
        <w:t xml:space="preserve"> – The wedding</w:t>
      </w:r>
    </w:p>
    <w:p w:rsidRPr="00D73D87" w:rsidR="00EA570B" w:rsidP="00EA570B" w:rsidRDefault="00EA570B" w14:paraId="3237290B" w14:textId="77777777">
      <w:pPr>
        <w:pStyle w:val="CSP-ChapterBodyText-FirstParagraph"/>
        <w:spacing w:line="360" w:lineRule="auto"/>
        <w:contextualSpacing/>
        <w:jc w:val="left"/>
        <w:rPr>
          <w:rFonts w:ascii="Times New Roman" w:hAnsi="Times New Roman"/>
          <w:sz w:val="24"/>
          <w:szCs w:val="24"/>
          <w:lang w:val="en-GB"/>
        </w:rPr>
      </w:pPr>
    </w:p>
    <w:p w:rsidRPr="00D73D87" w:rsidR="00DE1792" w:rsidP="007C738B" w:rsidRDefault="00253F51" w14:paraId="6E983775" w14:textId="6DC4D84D">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t>D</w:t>
      </w:r>
      <w:r w:rsidRPr="00D73D87" w:rsidR="002F3CF8">
        <w:rPr>
          <w:rFonts w:ascii="Times New Roman" w:hAnsi="Times New Roman"/>
          <w:sz w:val="24"/>
          <w:szCs w:val="24"/>
          <w:lang w:val="en-GB"/>
        </w:rPr>
        <w:t>ad</w:t>
      </w:r>
      <w:r w:rsidRPr="00D73D87" w:rsidR="00DE1792">
        <w:rPr>
          <w:rFonts w:ascii="Times New Roman" w:hAnsi="Times New Roman"/>
          <w:sz w:val="24"/>
          <w:szCs w:val="24"/>
          <w:lang w:val="en-GB"/>
        </w:rPr>
        <w:t xml:space="preserve"> dropped </w:t>
      </w:r>
      <w:r w:rsidRPr="00D73D87" w:rsidR="002F3CF8">
        <w:rPr>
          <w:rFonts w:ascii="Times New Roman" w:hAnsi="Times New Roman"/>
          <w:sz w:val="24"/>
          <w:szCs w:val="24"/>
          <w:lang w:val="en-GB"/>
        </w:rPr>
        <w:t>me</w:t>
      </w:r>
      <w:r w:rsidRPr="00D73D87" w:rsidR="00DE1792">
        <w:rPr>
          <w:rFonts w:ascii="Times New Roman" w:hAnsi="Times New Roman"/>
          <w:sz w:val="24"/>
          <w:szCs w:val="24"/>
          <w:lang w:val="en-GB"/>
        </w:rPr>
        <w:t xml:space="preserve"> and </w:t>
      </w:r>
      <w:r w:rsidRPr="00D73D87" w:rsidR="002F3CF8">
        <w:rPr>
          <w:rFonts w:ascii="Times New Roman" w:hAnsi="Times New Roman"/>
          <w:sz w:val="24"/>
          <w:szCs w:val="24"/>
          <w:lang w:val="en-GB"/>
        </w:rPr>
        <w:t>mum by the church</w:t>
      </w:r>
      <w:r w:rsidRPr="00D73D87" w:rsidR="00DE1792">
        <w:rPr>
          <w:rFonts w:ascii="Times New Roman" w:hAnsi="Times New Roman"/>
          <w:sz w:val="24"/>
          <w:szCs w:val="24"/>
          <w:lang w:val="en-GB"/>
        </w:rPr>
        <w:t xml:space="preserve"> then went hunting for a parking spot near the restaurant.</w:t>
      </w:r>
      <w:r w:rsidRPr="00D73D87" w:rsidR="007C738B">
        <w:rPr>
          <w:rFonts w:ascii="Times New Roman" w:hAnsi="Times New Roman"/>
          <w:sz w:val="24"/>
          <w:szCs w:val="24"/>
          <w:lang w:val="en-GB"/>
        </w:rPr>
        <w:t xml:space="preserve"> </w:t>
      </w:r>
      <w:r w:rsidRPr="00D73D87" w:rsidR="00DE1792">
        <w:rPr>
          <w:rFonts w:ascii="Times New Roman" w:hAnsi="Times New Roman"/>
          <w:sz w:val="24"/>
          <w:szCs w:val="24"/>
          <w:lang w:val="en-GB"/>
        </w:rPr>
        <w:t xml:space="preserve">Some fifty or so smartly dressed Spaniards stood in the shade of the pine tree chatting quietly among themselves. They were </w:t>
      </w:r>
      <w:r w:rsidRPr="00D57F0E" w:rsidR="00D57300">
        <w:rPr>
          <w:rFonts w:ascii="Times New Roman" w:hAnsi="Times New Roman"/>
          <w:color w:val="111111"/>
          <w:sz w:val="24"/>
          <w:szCs w:val="24"/>
          <w:shd w:val="clear" w:color="auto" w:fill="FFFFFF"/>
        </w:rPr>
        <w:t>Lucía</w:t>
      </w:r>
      <w:r w:rsidRPr="00D73D87" w:rsidR="00DE1792">
        <w:rPr>
          <w:rFonts w:ascii="Times New Roman" w:hAnsi="Times New Roman"/>
          <w:sz w:val="24"/>
          <w:szCs w:val="24"/>
          <w:lang w:val="en-GB"/>
        </w:rPr>
        <w:t xml:space="preserve">’s family and friends. With the recent death fresh in their minds the mood was subdued. </w:t>
      </w:r>
      <w:r w:rsidRPr="00D73D87" w:rsidR="00F03DCC">
        <w:rPr>
          <w:rFonts w:ascii="Times New Roman" w:hAnsi="Times New Roman"/>
          <w:sz w:val="24"/>
          <w:szCs w:val="24"/>
          <w:lang w:val="en-GB"/>
        </w:rPr>
        <w:t>We</w:t>
      </w:r>
      <w:r w:rsidRPr="00D73D87" w:rsidR="00DE1792">
        <w:rPr>
          <w:rFonts w:ascii="Times New Roman" w:hAnsi="Times New Roman"/>
          <w:sz w:val="24"/>
          <w:szCs w:val="24"/>
          <w:lang w:val="en-GB"/>
        </w:rPr>
        <w:t xml:space="preserve"> moved among them shaking hands and exchanging a few words before finding the thirty-odd English-speaking guests gathered by the church door.</w:t>
      </w:r>
    </w:p>
    <w:p w:rsidRPr="00D73D87" w:rsidR="00DE1792" w:rsidP="00DE1792" w:rsidRDefault="00DE1792" w14:paraId="609464E9" w14:textId="3E5A99E4">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It was shortly before midday when someone indicated </w:t>
      </w:r>
      <w:r w:rsidRPr="00D57F0E" w:rsidR="00D57300">
        <w:rPr>
          <w:rFonts w:ascii="Times New Roman" w:hAnsi="Times New Roman"/>
          <w:color w:val="111111"/>
          <w:sz w:val="24"/>
          <w:szCs w:val="24"/>
          <w:shd w:val="clear" w:color="auto" w:fill="FFFFFF"/>
        </w:rPr>
        <w:t>Lucía</w:t>
      </w:r>
      <w:r w:rsidRPr="00D73D87">
        <w:rPr>
          <w:rFonts w:ascii="Times New Roman" w:hAnsi="Times New Roman"/>
          <w:sz w:val="24"/>
          <w:szCs w:val="24"/>
          <w:lang w:val="en-GB"/>
        </w:rPr>
        <w:t xml:space="preserve"> was due to arrive in the wedding car. It was the signal for </w:t>
      </w:r>
      <w:r w:rsidRPr="00D73D87" w:rsidR="002F3CF8">
        <w:rPr>
          <w:rFonts w:ascii="Times New Roman" w:hAnsi="Times New Roman"/>
          <w:sz w:val="24"/>
          <w:szCs w:val="24"/>
          <w:lang w:val="en-GB"/>
        </w:rPr>
        <w:t>me</w:t>
      </w:r>
      <w:r w:rsidRPr="00D73D87">
        <w:rPr>
          <w:rFonts w:ascii="Times New Roman" w:hAnsi="Times New Roman"/>
          <w:sz w:val="24"/>
          <w:szCs w:val="24"/>
          <w:lang w:val="en-GB"/>
        </w:rPr>
        <w:t xml:space="preserve"> to enter the church. Catholic tradition determines the groom is not permitted to see the bride on their wedding day until she stands by him before the altar. The guests followed </w:t>
      </w:r>
      <w:r w:rsidRPr="00D73D87" w:rsidR="002F3CF8">
        <w:rPr>
          <w:rFonts w:ascii="Times New Roman" w:hAnsi="Times New Roman"/>
          <w:sz w:val="24"/>
          <w:szCs w:val="24"/>
          <w:lang w:val="en-GB"/>
        </w:rPr>
        <w:t>me</w:t>
      </w:r>
      <w:r w:rsidRPr="00D73D87">
        <w:rPr>
          <w:rFonts w:ascii="Times New Roman" w:hAnsi="Times New Roman"/>
          <w:sz w:val="24"/>
          <w:szCs w:val="24"/>
          <w:lang w:val="en-GB"/>
        </w:rPr>
        <w:t xml:space="preserve"> in, and while they took their seats, a vintage white Mercedes in immaculate condition pulled up in front of the church.</w:t>
      </w:r>
    </w:p>
    <w:p w:rsidRPr="00D73D87" w:rsidR="00F03DCC" w:rsidP="00DE1792" w:rsidRDefault="00DE1792" w14:paraId="1A52F874" w14:textId="18139618">
      <w:pPr>
        <w:pStyle w:val="CSP-ChapterBodyText-FirstParagraph"/>
        <w:spacing w:line="360" w:lineRule="auto"/>
        <w:ind w:firstLine="720"/>
        <w:contextualSpacing/>
        <w:jc w:val="left"/>
        <w:rPr>
          <w:del w:author="Gary Smailes" w:date="2024-01-18T13:32:27.256Z" w:id="2050345264"/>
          <w:rFonts w:ascii="Times New Roman" w:hAnsi="Times New Roman"/>
          <w:sz w:val="24"/>
          <w:szCs w:val="24"/>
          <w:lang w:val="en-GB"/>
        </w:rPr>
      </w:pPr>
      <w:r w:rsidRPr="00D73D87">
        <w:rPr>
          <w:rFonts w:ascii="Times New Roman" w:hAnsi="Times New Roman"/>
          <w:sz w:val="24"/>
          <w:szCs w:val="24"/>
          <w:lang w:val="en-GB"/>
        </w:rPr>
        <w:t xml:space="preserve">Spanish weddings are a family affair with no best man or bridesmaids. Her mother and sister fussed over her veil, long white dress, and orange blossom bouquet. </w:t>
      </w:r>
      <w:r w:rsidRPr="00D57F0E" w:rsidR="00D57300">
        <w:rPr>
          <w:rFonts w:ascii="Times New Roman" w:hAnsi="Times New Roman"/>
          <w:color w:val="111111"/>
          <w:sz w:val="24"/>
          <w:szCs w:val="24"/>
          <w:shd w:val="clear" w:color="auto" w:fill="FFFFFF"/>
        </w:rPr>
        <w:t>Lucía</w:t>
      </w:r>
      <w:r w:rsidRPr="00D73D87">
        <w:rPr>
          <w:rFonts w:ascii="Times New Roman" w:hAnsi="Times New Roman"/>
          <w:sz w:val="24"/>
          <w:szCs w:val="24"/>
          <w:lang w:val="en-GB"/>
        </w:rPr>
        <w:t xml:space="preserve"> took her father’s arm</w:t>
      </w:r>
      <w:r w:rsidRPr="00D73D87" w:rsidR="00006C77">
        <w:rPr>
          <w:rFonts w:ascii="Times New Roman" w:hAnsi="Times New Roman"/>
          <w:sz w:val="24"/>
          <w:szCs w:val="24"/>
          <w:lang w:val="en-GB"/>
        </w:rPr>
        <w:t>,</w:t>
      </w:r>
      <w:r w:rsidRPr="00D73D87">
        <w:rPr>
          <w:rFonts w:ascii="Times New Roman" w:hAnsi="Times New Roman"/>
          <w:sz w:val="24"/>
          <w:szCs w:val="24"/>
          <w:lang w:val="en-GB"/>
        </w:rPr>
        <w:t xml:space="preserve"> walked up the aisle </w:t>
      </w:r>
      <w:r w:rsidRPr="00D73D87" w:rsidR="00006C77">
        <w:rPr>
          <w:rFonts w:ascii="Times New Roman" w:hAnsi="Times New Roman"/>
          <w:sz w:val="24"/>
          <w:szCs w:val="24"/>
          <w:lang w:val="en-GB"/>
        </w:rPr>
        <w:t>accompanied by</w:t>
      </w:r>
      <w:r w:rsidRPr="00D73D87">
        <w:rPr>
          <w:rFonts w:ascii="Times New Roman" w:hAnsi="Times New Roman"/>
          <w:sz w:val="24"/>
          <w:szCs w:val="24"/>
          <w:lang w:val="en-GB"/>
        </w:rPr>
        <w:t xml:space="preserve"> the traditional wedding march</w:t>
      </w:r>
      <w:r w:rsidRPr="00D73D87" w:rsidR="00006C77">
        <w:rPr>
          <w:rFonts w:ascii="Times New Roman" w:hAnsi="Times New Roman"/>
          <w:sz w:val="24"/>
          <w:szCs w:val="24"/>
          <w:lang w:val="en-GB"/>
        </w:rPr>
        <w:t>,</w:t>
      </w:r>
      <w:r w:rsidRPr="00D73D87">
        <w:rPr>
          <w:rFonts w:ascii="Times New Roman" w:hAnsi="Times New Roman"/>
          <w:sz w:val="24"/>
          <w:szCs w:val="24"/>
          <w:lang w:val="en-GB"/>
        </w:rPr>
        <w:t xml:space="preserve"> and joined </w:t>
      </w:r>
      <w:r w:rsidRPr="00D73D87" w:rsidR="002F3CF8">
        <w:rPr>
          <w:rFonts w:ascii="Times New Roman" w:hAnsi="Times New Roman"/>
          <w:sz w:val="24"/>
          <w:szCs w:val="24"/>
          <w:lang w:val="en-GB"/>
        </w:rPr>
        <w:t>me</w:t>
      </w:r>
      <w:r w:rsidRPr="00D73D87" w:rsidR="00006C77">
        <w:rPr>
          <w:rFonts w:ascii="Times New Roman" w:hAnsi="Times New Roman"/>
          <w:sz w:val="24"/>
          <w:szCs w:val="24"/>
          <w:lang w:val="en-GB"/>
        </w:rPr>
        <w:t xml:space="preserve"> in front of the altar.</w:t>
      </w:r>
      <w:ins w:author="Gary Smailes" w:date="2024-01-18T13:32:27.761Z" w:id="135761864">
        <w:r w:rsidRPr="00D73D87" w:rsidR="00006C77">
          <w:rPr>
            <w:rFonts w:ascii="Times New Roman" w:hAnsi="Times New Roman"/>
            <w:sz w:val="24"/>
            <w:szCs w:val="24"/>
            <w:lang w:val="en-GB"/>
          </w:rPr>
          <w:t xml:space="preserve"> </w:t>
        </w:r>
      </w:ins>
    </w:p>
    <w:p w:rsidRPr="00D73D87" w:rsidR="00DE1792" w:rsidP="2DD51775" w:rsidRDefault="00F03DCC" w14:paraId="37F01D94" w14:textId="7773A958">
      <w:pPr>
        <w:pStyle w:val="CSP-ChapterBodyText-FirstParagraph"/>
        <w:spacing w:line="360" w:lineRule="auto"/>
        <w:ind w:firstLine="0"/>
        <w:contextualSpacing/>
        <w:jc w:val="left"/>
        <w:rPr>
          <w:rFonts w:ascii="Times New Roman" w:hAnsi="Times New Roman"/>
          <w:sz w:val="24"/>
          <w:szCs w:val="24"/>
          <w:lang w:val="en-GB"/>
        </w:rPr>
        <w:pPrChange w:author="Gary Smailes" w:date="2024-01-18T13:32:27.048Z">
          <w:pPr>
            <w:pStyle w:val="CSP-ChapterBodyText-FirstParagraph"/>
            <w:spacing w:line="360" w:lineRule="auto"/>
            <w:ind w:firstLine="720"/>
            <w:contextualSpacing/>
            <w:jc w:val="left"/>
          </w:pPr>
        </w:pPrChange>
      </w:pPr>
      <w:r w:rsidRPr="2DD51775" w:rsidR="2DD51775">
        <w:rPr>
          <w:rFonts w:ascii="Times New Roman" w:hAnsi="Times New Roman"/>
          <w:sz w:val="24"/>
          <w:szCs w:val="24"/>
          <w:lang w:val="en-GB"/>
        </w:rPr>
        <w:t xml:space="preserve">I gasped as she lifted her veil, she </w:t>
      </w:r>
      <w:r w:rsidRPr="2DD51775" w:rsidR="2DD51775">
        <w:rPr>
          <w:rFonts w:ascii="Times New Roman" w:hAnsi="Times New Roman"/>
          <w:sz w:val="24"/>
          <w:szCs w:val="24"/>
          <w:lang w:val="en-GB"/>
        </w:rPr>
        <w:t>was</w:t>
      </w:r>
      <w:r w:rsidRPr="2DD51775" w:rsidR="2DD51775">
        <w:rPr>
          <w:rFonts w:ascii="Times New Roman" w:hAnsi="Times New Roman"/>
          <w:sz w:val="24"/>
          <w:szCs w:val="24"/>
          <w:lang w:val="en-GB"/>
        </w:rPr>
        <w:t xml:space="preserve"> gorgeous. My heart skipped a bit and at last</w:t>
      </w:r>
      <w:r w:rsidRPr="2DD51775" w:rsidR="2DD51775">
        <w:rPr>
          <w:rFonts w:ascii="Times New Roman" w:hAnsi="Times New Roman"/>
          <w:sz w:val="24"/>
          <w:szCs w:val="24"/>
          <w:lang w:val="en-GB"/>
        </w:rPr>
        <w:t>,</w:t>
      </w:r>
      <w:r w:rsidRPr="2DD51775" w:rsidR="2DD51775">
        <w:rPr>
          <w:rFonts w:ascii="Times New Roman" w:hAnsi="Times New Roman"/>
          <w:sz w:val="24"/>
          <w:szCs w:val="24"/>
          <w:lang w:val="en-GB"/>
        </w:rPr>
        <w:t xml:space="preserve"> I knew I had made the right decision. </w:t>
      </w:r>
      <w:r w:rsidRPr="2DD51775" w:rsidR="2DD51775">
        <w:rPr>
          <w:rFonts w:ascii="Times New Roman" w:hAnsi="Times New Roman"/>
          <w:sz w:val="24"/>
          <w:szCs w:val="24"/>
          <w:lang w:val="en-GB"/>
        </w:rPr>
        <w:t>My</w:t>
      </w:r>
      <w:r w:rsidRPr="2DD51775" w:rsidR="2DD51775">
        <w:rPr>
          <w:rFonts w:ascii="Times New Roman" w:hAnsi="Times New Roman"/>
          <w:sz w:val="24"/>
          <w:szCs w:val="24"/>
          <w:lang w:val="en-GB"/>
        </w:rPr>
        <w:t xml:space="preserve"> mother stood to </w:t>
      </w:r>
      <w:r w:rsidRPr="2DD51775" w:rsidR="2DD51775">
        <w:rPr>
          <w:rFonts w:ascii="Times New Roman" w:hAnsi="Times New Roman"/>
          <w:sz w:val="24"/>
          <w:szCs w:val="24"/>
          <w:lang w:val="en-GB"/>
        </w:rPr>
        <w:t>my</w:t>
      </w:r>
      <w:r w:rsidRPr="2DD51775" w:rsidR="2DD51775">
        <w:rPr>
          <w:rFonts w:ascii="Times New Roman" w:hAnsi="Times New Roman"/>
          <w:sz w:val="24"/>
          <w:szCs w:val="24"/>
          <w:lang w:val="en-GB"/>
        </w:rPr>
        <w:t xml:space="preserve"> right, her father to her left.</w:t>
      </w:r>
    </w:p>
    <w:p w:rsidRPr="00D73D87" w:rsidR="00DE1792" w:rsidP="00DE1792" w:rsidRDefault="002F3CF8" w14:paraId="7EA372CB" w14:textId="51B5E1E5">
      <w:pPr>
        <w:pStyle w:val="CSP-ChapterBodyText-FirstParagraph"/>
        <w:spacing w:line="360" w:lineRule="auto"/>
        <w:ind w:firstLine="720"/>
        <w:contextualSpacing/>
        <w:jc w:val="left"/>
        <w:rPr>
          <w:rFonts w:ascii="Times New Roman" w:hAnsi="Times New Roman"/>
          <w:sz w:val="24"/>
          <w:szCs w:val="24"/>
          <w:lang w:val="en-GB"/>
        </w:rPr>
      </w:pPr>
      <w:r w:rsidRPr="2DD51775" w:rsidR="2DD51775">
        <w:rPr>
          <w:rFonts w:ascii="Times New Roman" w:hAnsi="Times New Roman"/>
          <w:sz w:val="24"/>
          <w:szCs w:val="24"/>
          <w:lang w:val="en-GB"/>
        </w:rPr>
        <w:t xml:space="preserve">My heavy tailormade midnight blue velvet suit with flared trousers and matching bow tie were typical al la mode for the mid-seventies. However, the material was more </w:t>
      </w:r>
      <w:r w:rsidRPr="2DD51775" w:rsidR="2DD51775">
        <w:rPr>
          <w:rFonts w:ascii="Times New Roman" w:hAnsi="Times New Roman"/>
          <w:sz w:val="24"/>
          <w:szCs w:val="24"/>
          <w:lang w:val="en-GB"/>
        </w:rPr>
        <w:t>appropriate for</w:t>
      </w:r>
      <w:r w:rsidRPr="2DD51775" w:rsidR="2DD51775">
        <w:rPr>
          <w:rFonts w:ascii="Times New Roman" w:hAnsi="Times New Roman"/>
          <w:sz w:val="24"/>
          <w:szCs w:val="24"/>
          <w:lang w:val="en-GB"/>
        </w:rPr>
        <w:t xml:space="preserve"> weddings in the Arctic Circle. In the sweltering July heat of </w:t>
      </w:r>
      <w:r w:rsidRPr="2DD51775" w:rsidR="2DD51775">
        <w:rPr>
          <w:rFonts w:ascii="Times New Roman" w:hAnsi="Times New Roman"/>
          <w:sz w:val="24"/>
          <w:szCs w:val="24"/>
          <w:lang w:val="en-GB"/>
        </w:rPr>
        <w:t>Spain</w:t>
      </w:r>
      <w:ins w:author="Gary Smailes" w:date="2024-01-18T13:32:34.937Z" w:id="187153578">
        <w:r w:rsidRPr="2DD51775" w:rsidR="2DD51775">
          <w:rPr>
            <w:rFonts w:ascii="Times New Roman" w:hAnsi="Times New Roman"/>
            <w:sz w:val="24"/>
            <w:szCs w:val="24"/>
            <w:lang w:val="en-GB"/>
          </w:rPr>
          <w:t>,</w:t>
        </w:r>
      </w:ins>
      <w:r w:rsidRPr="2DD51775" w:rsidR="2DD51775">
        <w:rPr>
          <w:rFonts w:ascii="Times New Roman" w:hAnsi="Times New Roman"/>
          <w:sz w:val="24"/>
          <w:szCs w:val="24"/>
          <w:lang w:val="en-GB"/>
        </w:rPr>
        <w:t xml:space="preserve"> I melted, or was it my nerves, I thought. My white carnation was already wilting and putting my hand into my inside pocket to fish out the rings was a sticky affair.</w:t>
      </w:r>
    </w:p>
    <w:p w:rsidRPr="00D73D87" w:rsidR="00DE1792" w:rsidP="00DE1792" w:rsidRDefault="00DE1792" w14:paraId="5F77E3CF" w14:textId="0208B0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Five minutes later, or so it seemed, </w:t>
      </w:r>
      <w:r w:rsidRPr="00D73D87" w:rsidR="002F3CF8">
        <w:rPr>
          <w:rFonts w:ascii="Times New Roman" w:hAnsi="Times New Roman"/>
          <w:sz w:val="24"/>
          <w:szCs w:val="24"/>
          <w:lang w:val="en-GB"/>
        </w:rPr>
        <w:t>me</w:t>
      </w:r>
      <w:r w:rsidRPr="00D73D87">
        <w:rPr>
          <w:rFonts w:ascii="Times New Roman" w:hAnsi="Times New Roman"/>
          <w:sz w:val="24"/>
          <w:szCs w:val="24"/>
          <w:lang w:val="en-GB"/>
        </w:rPr>
        <w:t xml:space="preserve"> and </w:t>
      </w:r>
      <w:r w:rsidRPr="00D57F0E" w:rsidR="00D57300">
        <w:rPr>
          <w:rFonts w:ascii="Times New Roman" w:hAnsi="Times New Roman"/>
          <w:color w:val="111111"/>
          <w:sz w:val="24"/>
          <w:szCs w:val="24"/>
          <w:shd w:val="clear" w:color="auto" w:fill="FFFFFF"/>
        </w:rPr>
        <w:t>Lucía</w:t>
      </w:r>
      <w:r w:rsidRPr="00D73D87">
        <w:rPr>
          <w:rFonts w:ascii="Times New Roman" w:hAnsi="Times New Roman"/>
          <w:sz w:val="24"/>
          <w:szCs w:val="24"/>
          <w:lang w:val="en-GB"/>
        </w:rPr>
        <w:t xml:space="preserve"> were on the Balcon being photographed before climbing in the </w:t>
      </w:r>
      <w:r w:rsidRPr="00D73D87" w:rsidR="00F03DCC">
        <w:rPr>
          <w:rFonts w:ascii="Times New Roman" w:hAnsi="Times New Roman"/>
          <w:sz w:val="24"/>
          <w:szCs w:val="24"/>
          <w:lang w:val="en-GB"/>
        </w:rPr>
        <w:t>Mercedes</w:t>
      </w:r>
      <w:r w:rsidRPr="00D73D87">
        <w:rPr>
          <w:rFonts w:ascii="Times New Roman" w:hAnsi="Times New Roman"/>
          <w:sz w:val="24"/>
          <w:szCs w:val="24"/>
          <w:lang w:val="en-GB"/>
        </w:rPr>
        <w:t xml:space="preserve"> for the short drive to Meson Toledano. </w:t>
      </w:r>
      <w:proofErr w:type="gramStart"/>
      <w:r w:rsidRPr="00D73D87">
        <w:rPr>
          <w:rFonts w:ascii="Times New Roman" w:hAnsi="Times New Roman"/>
          <w:sz w:val="24"/>
          <w:szCs w:val="24"/>
          <w:lang w:val="en-GB"/>
        </w:rPr>
        <w:t>In reality, the</w:t>
      </w:r>
      <w:proofErr w:type="gramEnd"/>
      <w:r w:rsidRPr="00D73D87">
        <w:rPr>
          <w:rFonts w:ascii="Times New Roman" w:hAnsi="Times New Roman"/>
          <w:sz w:val="24"/>
          <w:szCs w:val="24"/>
          <w:lang w:val="en-GB"/>
        </w:rPr>
        <w:t xml:space="preserve"> service was a good </w:t>
      </w:r>
      <w:r w:rsidRPr="00D73D87" w:rsidR="002F3CF8">
        <w:rPr>
          <w:rFonts w:ascii="Times New Roman" w:hAnsi="Times New Roman"/>
          <w:sz w:val="24"/>
          <w:szCs w:val="24"/>
          <w:lang w:val="en-GB"/>
        </w:rPr>
        <w:t>hour</w:t>
      </w:r>
      <w:r w:rsidRPr="00D73D87">
        <w:rPr>
          <w:rFonts w:ascii="Times New Roman" w:hAnsi="Times New Roman"/>
          <w:sz w:val="24"/>
          <w:szCs w:val="24"/>
          <w:lang w:val="en-GB"/>
        </w:rPr>
        <w:t xml:space="preserve">. </w:t>
      </w:r>
      <w:r w:rsidRPr="00D73D87" w:rsidR="002F3CF8">
        <w:rPr>
          <w:rFonts w:ascii="Times New Roman" w:hAnsi="Times New Roman"/>
          <w:sz w:val="24"/>
          <w:szCs w:val="24"/>
          <w:lang w:val="en-GB"/>
        </w:rPr>
        <w:t>I</w:t>
      </w:r>
      <w:r w:rsidRPr="00D73D87">
        <w:rPr>
          <w:rFonts w:ascii="Times New Roman" w:hAnsi="Times New Roman"/>
          <w:sz w:val="24"/>
          <w:szCs w:val="24"/>
          <w:lang w:val="en-GB"/>
        </w:rPr>
        <w:t xml:space="preserve"> understood little and remembered practically zilch but was informed later, </w:t>
      </w:r>
      <w:r w:rsidRPr="00D73D87" w:rsidR="002F3CF8">
        <w:rPr>
          <w:rFonts w:ascii="Times New Roman" w:hAnsi="Times New Roman"/>
          <w:sz w:val="24"/>
          <w:szCs w:val="24"/>
          <w:lang w:val="en-GB"/>
        </w:rPr>
        <w:t>I</w:t>
      </w:r>
      <w:r w:rsidRPr="00D73D87">
        <w:rPr>
          <w:rFonts w:ascii="Times New Roman" w:hAnsi="Times New Roman"/>
          <w:sz w:val="24"/>
          <w:szCs w:val="24"/>
          <w:lang w:val="en-GB"/>
        </w:rPr>
        <w:t xml:space="preserve"> responded as requested without disgracing </w:t>
      </w:r>
      <w:r w:rsidRPr="00D73D87" w:rsidR="002F3CF8">
        <w:rPr>
          <w:rFonts w:ascii="Times New Roman" w:hAnsi="Times New Roman"/>
          <w:sz w:val="24"/>
          <w:szCs w:val="24"/>
          <w:lang w:val="en-GB"/>
        </w:rPr>
        <w:t>my</w:t>
      </w:r>
      <w:r w:rsidRPr="00D73D87">
        <w:rPr>
          <w:rFonts w:ascii="Times New Roman" w:hAnsi="Times New Roman"/>
          <w:sz w:val="24"/>
          <w:szCs w:val="24"/>
          <w:lang w:val="en-GB"/>
        </w:rPr>
        <w:t>self.</w:t>
      </w:r>
    </w:p>
    <w:p w:rsidRPr="00D73D87" w:rsidR="00DE1792" w:rsidP="00DE1792" w:rsidRDefault="00DE1792" w14:paraId="156B6507" w14:textId="3817E5A8">
      <w:pPr>
        <w:spacing w:after="0" w:line="360" w:lineRule="auto"/>
        <w:ind w:firstLine="720"/>
        <w:rPr>
          <w:lang w:val="en-GB"/>
        </w:rPr>
      </w:pPr>
      <w:r w:rsidRPr="00D73D87">
        <w:rPr>
          <w:rFonts w:ascii="Times New Roman" w:hAnsi="Times New Roman"/>
          <w:sz w:val="24"/>
          <w:szCs w:val="24"/>
          <w:lang w:val="en-GB"/>
        </w:rPr>
        <w:t xml:space="preserve">Vicki wore her engagement ring on her left hand, but both wedding rings went on </w:t>
      </w:r>
      <w:r w:rsidRPr="00D73D87" w:rsidR="00F03DCC">
        <w:rPr>
          <w:rFonts w:ascii="Times New Roman" w:hAnsi="Times New Roman"/>
          <w:sz w:val="24"/>
          <w:szCs w:val="24"/>
          <w:lang w:val="en-GB"/>
        </w:rPr>
        <w:t>our</w:t>
      </w:r>
      <w:r w:rsidRPr="00D73D87">
        <w:rPr>
          <w:rFonts w:ascii="Times New Roman" w:hAnsi="Times New Roman"/>
          <w:sz w:val="24"/>
          <w:szCs w:val="24"/>
          <w:lang w:val="en-GB"/>
        </w:rPr>
        <w:t xml:space="preserve"> right. O</w:t>
      </w:r>
      <w:r w:rsidRPr="00D73D87">
        <w:rPr>
          <w:rFonts w:ascii="Times New Roman" w:hAnsi="Times New Roman" w:cs="Times New Roman"/>
          <w:sz w:val="24"/>
          <w:szCs w:val="24"/>
          <w:lang w:val="en-GB"/>
        </w:rPr>
        <w:t xml:space="preserve">range blossom was the traditional Spanish wedding flower, a custom arriving in Spain from the East during the Crusades. The white petals represent purity, and since orange trees flower and bear fruit at the </w:t>
      </w:r>
      <w:r w:rsidRPr="00D73D87" w:rsidR="000D4932">
        <w:rPr>
          <w:rFonts w:ascii="Times New Roman" w:hAnsi="Times New Roman"/>
          <w:sz w:val="24"/>
          <w:szCs w:val="24"/>
          <w:lang w:val="en-GB"/>
        </w:rPr>
        <w:t>same</w:t>
      </w:r>
      <w:r w:rsidRPr="00D73D87">
        <w:rPr>
          <w:rFonts w:ascii="Times New Roman" w:hAnsi="Times New Roman" w:cs="Times New Roman"/>
          <w:sz w:val="24"/>
          <w:szCs w:val="24"/>
          <w:lang w:val="en-GB"/>
        </w:rPr>
        <w:t xml:space="preserve"> time, they represent happiness and fulfilment.</w:t>
      </w:r>
    </w:p>
    <w:p w:rsidRPr="00D73D87" w:rsidR="00DE1792" w:rsidP="00DE1792" w:rsidRDefault="00DE1792" w14:paraId="540F7570" w14:textId="15A1152F">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lastRenderedPageBreak/>
        <w:t xml:space="preserve">The restaurant was owned by Castor and his brother. They were originally from Toledo but had worked in London where coincidently </w:t>
      </w:r>
      <w:r w:rsidRPr="00D73D87" w:rsidR="00D3432A">
        <w:rPr>
          <w:rFonts w:ascii="Times New Roman" w:hAnsi="Times New Roman"/>
          <w:sz w:val="24"/>
          <w:szCs w:val="24"/>
          <w:lang w:val="en-GB"/>
        </w:rPr>
        <w:t>Jack</w:t>
      </w:r>
      <w:r w:rsidRPr="00D73D87">
        <w:rPr>
          <w:rFonts w:ascii="Times New Roman" w:hAnsi="Times New Roman"/>
          <w:sz w:val="24"/>
          <w:szCs w:val="24"/>
          <w:lang w:val="en-GB"/>
        </w:rPr>
        <w:t xml:space="preserve"> had met them on several occasions.</w:t>
      </w:r>
    </w:p>
    <w:p w:rsidRPr="00D73D87" w:rsidR="00DE1792" w:rsidP="00DE1792" w:rsidRDefault="00DE1792" w14:paraId="701936DB"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After a splendid meal the celebrations began.</w:t>
      </w:r>
    </w:p>
    <w:p w:rsidRPr="00D73D87" w:rsidR="00DE1792" w:rsidP="00DE1792" w:rsidRDefault="002F3CF8" w14:paraId="125A625A" w14:textId="37042CBB">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We</w:t>
      </w:r>
      <w:r w:rsidRPr="00D73D87" w:rsidR="00DE1792">
        <w:rPr>
          <w:rFonts w:ascii="Times New Roman" w:hAnsi="Times New Roman" w:cs="Times New Roman"/>
          <w:sz w:val="24"/>
          <w:szCs w:val="24"/>
          <w:lang w:val="en-GB"/>
        </w:rPr>
        <w:t xml:space="preserve"> twirled around the floor dancing the traditional Seguidilla Manchega folk dance. It originated from La Mancha well before Cervantes penned Don Quixote and spread around the country where in Sevilla it evolved into the Sevillana. Spaniards learn this dance as children and move gracefully and automatically in harmony with each other and the music. It had taken weeks of coaching to convert </w:t>
      </w:r>
      <w:r w:rsidRPr="00D73D87">
        <w:rPr>
          <w:rFonts w:ascii="Times New Roman" w:hAnsi="Times New Roman" w:cs="Times New Roman"/>
          <w:sz w:val="24"/>
          <w:szCs w:val="24"/>
          <w:lang w:val="en-GB"/>
        </w:rPr>
        <w:t>me</w:t>
      </w:r>
      <w:r w:rsidRPr="00D73D87" w:rsidR="00DE1792">
        <w:rPr>
          <w:rFonts w:ascii="Times New Roman" w:hAnsi="Times New Roman" w:cs="Times New Roman"/>
          <w:sz w:val="24"/>
          <w:szCs w:val="24"/>
          <w:lang w:val="en-GB"/>
        </w:rPr>
        <w:t xml:space="preserve"> from a blundering Morris dancer to something resembling half-decent. Thankfully, male guests cut in after a few minutes by paying Vicki for her favour. Some bid for her garter. The money would go towards </w:t>
      </w:r>
      <w:r w:rsidRPr="00D73D87">
        <w:rPr>
          <w:rFonts w:ascii="Times New Roman" w:hAnsi="Times New Roman" w:cs="Times New Roman"/>
          <w:sz w:val="24"/>
          <w:szCs w:val="24"/>
          <w:lang w:val="en-GB"/>
        </w:rPr>
        <w:t>our</w:t>
      </w:r>
      <w:r w:rsidRPr="00D73D87" w:rsidR="00DE1792">
        <w:rPr>
          <w:rFonts w:ascii="Times New Roman" w:hAnsi="Times New Roman" w:cs="Times New Roman"/>
          <w:sz w:val="24"/>
          <w:szCs w:val="24"/>
          <w:lang w:val="en-GB"/>
        </w:rPr>
        <w:t xml:space="preserve"> new life together. </w:t>
      </w:r>
      <w:r w:rsidRPr="00D73D87">
        <w:rPr>
          <w:rFonts w:ascii="Times New Roman" w:hAnsi="Times New Roman" w:cs="Times New Roman"/>
          <w:sz w:val="24"/>
          <w:szCs w:val="24"/>
          <w:lang w:val="en-GB"/>
        </w:rPr>
        <w:t>I</w:t>
      </w:r>
      <w:r w:rsidRPr="00D73D87" w:rsidR="00DE1792">
        <w:rPr>
          <w:rFonts w:ascii="Times New Roman" w:hAnsi="Times New Roman" w:cs="Times New Roman"/>
          <w:sz w:val="24"/>
          <w:szCs w:val="24"/>
          <w:lang w:val="en-GB"/>
        </w:rPr>
        <w:t xml:space="preserve"> declined offers for cuttings of </w:t>
      </w:r>
      <w:r w:rsidRPr="00D73D87">
        <w:rPr>
          <w:rFonts w:ascii="Times New Roman" w:hAnsi="Times New Roman" w:cs="Times New Roman"/>
          <w:sz w:val="24"/>
          <w:szCs w:val="24"/>
          <w:lang w:val="en-GB"/>
        </w:rPr>
        <w:t>my</w:t>
      </w:r>
      <w:r w:rsidRPr="00D73D87" w:rsidR="00DE1792">
        <w:rPr>
          <w:rFonts w:ascii="Times New Roman" w:hAnsi="Times New Roman" w:cs="Times New Roman"/>
          <w:sz w:val="24"/>
          <w:szCs w:val="24"/>
          <w:lang w:val="en-GB"/>
        </w:rPr>
        <w:t xml:space="preserve"> precious bowtie.</w:t>
      </w:r>
    </w:p>
    <w:p w:rsidRPr="00D73D87" w:rsidR="00DE1792" w:rsidP="00DE1792" w:rsidRDefault="002F3CF8" w14:paraId="307BD4AA" w14:textId="30F75EE6">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I</w:t>
      </w:r>
      <w:r w:rsidRPr="00D73D87" w:rsidR="00DE1792">
        <w:rPr>
          <w:rFonts w:ascii="Times New Roman" w:hAnsi="Times New Roman" w:cs="Times New Roman"/>
          <w:sz w:val="24"/>
          <w:szCs w:val="24"/>
          <w:lang w:val="en-GB"/>
        </w:rPr>
        <w:t xml:space="preserve"> hadn’t told a soul about the hire car being delivered to the restaurant but somehow </w:t>
      </w:r>
      <w:r w:rsidRPr="00D73D87">
        <w:rPr>
          <w:rFonts w:ascii="Times New Roman" w:hAnsi="Times New Roman" w:cs="Times New Roman"/>
          <w:sz w:val="24"/>
          <w:szCs w:val="24"/>
          <w:lang w:val="en-GB"/>
        </w:rPr>
        <w:t>our</w:t>
      </w:r>
      <w:r w:rsidRPr="00D73D87" w:rsidR="00DE1792">
        <w:rPr>
          <w:rFonts w:ascii="Times New Roman" w:hAnsi="Times New Roman" w:cs="Times New Roman"/>
          <w:sz w:val="24"/>
          <w:szCs w:val="24"/>
          <w:lang w:val="en-GB"/>
        </w:rPr>
        <w:t xml:space="preserve"> wily English invitees had located the Seat and embellished it according to British customs. A Just Married placard penned in red lipstick filled the back window, balloons</w:t>
      </w:r>
      <w:r w:rsidRPr="00D73D87">
        <w:rPr>
          <w:rFonts w:ascii="Times New Roman" w:hAnsi="Times New Roman" w:cs="Times New Roman"/>
          <w:sz w:val="24"/>
          <w:szCs w:val="24"/>
          <w:lang w:val="en-GB"/>
        </w:rPr>
        <w:t xml:space="preserve"> </w:t>
      </w:r>
      <w:r w:rsidR="003503C2">
        <w:rPr>
          <w:rFonts w:ascii="Times New Roman" w:hAnsi="Times New Roman" w:cs="Times New Roman"/>
          <w:sz w:val="24"/>
          <w:szCs w:val="24"/>
          <w:lang w:val="en-GB"/>
        </w:rPr>
        <w:t>made with</w:t>
      </w:r>
      <w:r w:rsidRPr="00D73D87" w:rsidR="00DE1792">
        <w:rPr>
          <w:rFonts w:ascii="Times New Roman" w:hAnsi="Times New Roman" w:cs="Times New Roman"/>
          <w:sz w:val="24"/>
          <w:szCs w:val="24"/>
          <w:lang w:val="en-GB"/>
        </w:rPr>
        <w:t xml:space="preserve"> inflated condoms were tied to the radio antenna, colourful streamers were knotted to the rear bumper with tin cans attached and a rotting fish was taped to the top of the exhaust. Everybody crowded outside and gathered around the vehicle to send </w:t>
      </w:r>
      <w:r w:rsidRPr="00D73D87">
        <w:rPr>
          <w:rFonts w:ascii="Times New Roman" w:hAnsi="Times New Roman" w:cs="Times New Roman"/>
          <w:sz w:val="24"/>
          <w:szCs w:val="24"/>
          <w:lang w:val="en-GB"/>
        </w:rPr>
        <w:t>us</w:t>
      </w:r>
      <w:r w:rsidRPr="00D73D87" w:rsidR="00DE1792">
        <w:rPr>
          <w:rFonts w:ascii="Times New Roman" w:hAnsi="Times New Roman" w:cs="Times New Roman"/>
          <w:sz w:val="24"/>
          <w:szCs w:val="24"/>
          <w:lang w:val="en-GB"/>
        </w:rPr>
        <w:t xml:space="preserve"> off with a loud cheer and outrageous clatter.</w:t>
      </w:r>
    </w:p>
    <w:p w:rsidRPr="00D73D87" w:rsidR="00DE1792" w:rsidP="00DE1792" w:rsidRDefault="00DE1792" w14:paraId="199A398E" w14:textId="282E1B42">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The Spanish are accustomed to celebrating noisily. After a wedding, the guests drive around the town in a convoy beeping horns and shouting viva las novios out of open windows. Onlookers wave and wish them luck. When </w:t>
      </w:r>
      <w:r w:rsidRPr="00D73D87" w:rsidR="002F3CF8">
        <w:rPr>
          <w:rFonts w:ascii="Times New Roman" w:hAnsi="Times New Roman" w:cs="Times New Roman"/>
          <w:sz w:val="24"/>
          <w:szCs w:val="24"/>
          <w:lang w:val="en-GB"/>
        </w:rPr>
        <w:t>we</w:t>
      </w:r>
      <w:r w:rsidRPr="00D73D87">
        <w:rPr>
          <w:rFonts w:ascii="Times New Roman" w:hAnsi="Times New Roman" w:cs="Times New Roman"/>
          <w:sz w:val="24"/>
          <w:szCs w:val="24"/>
          <w:lang w:val="en-GB"/>
        </w:rPr>
        <w:t xml:space="preserve"> rattled by, they stopped and stared with open mouths unsure whether to offer congratulations or condolences.</w:t>
      </w:r>
    </w:p>
    <w:p w:rsidRPr="00D73D87" w:rsidR="00DE1792" w:rsidP="00DE1792" w:rsidRDefault="002F3CF8" w14:paraId="4C9EAE1D" w14:textId="2E2C7B09">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We</w:t>
      </w:r>
      <w:r w:rsidRPr="00D73D87" w:rsidR="00DE1792">
        <w:rPr>
          <w:rFonts w:ascii="Times New Roman" w:hAnsi="Times New Roman" w:cs="Times New Roman"/>
          <w:sz w:val="24"/>
          <w:szCs w:val="24"/>
          <w:lang w:val="en-GB"/>
        </w:rPr>
        <w:t xml:space="preserve"> returned to the Fontainebleau </w:t>
      </w:r>
      <w:r w:rsidRPr="00D73D87" w:rsidR="00F03DCC">
        <w:rPr>
          <w:rFonts w:ascii="Times New Roman" w:hAnsi="Times New Roman" w:cs="Times New Roman"/>
          <w:sz w:val="24"/>
          <w:szCs w:val="24"/>
          <w:lang w:val="en-GB"/>
        </w:rPr>
        <w:t xml:space="preserve">as man and wife </w:t>
      </w:r>
      <w:r w:rsidRPr="00D73D87" w:rsidR="00DE1792">
        <w:rPr>
          <w:rFonts w:ascii="Times New Roman" w:hAnsi="Times New Roman" w:cs="Times New Roman"/>
          <w:sz w:val="24"/>
          <w:szCs w:val="24"/>
          <w:lang w:val="en-GB"/>
        </w:rPr>
        <w:t>for some final photos, rid the car of its appendages</w:t>
      </w:r>
      <w:r w:rsidRPr="00D73D87" w:rsidR="00006C77">
        <w:rPr>
          <w:rFonts w:ascii="Times New Roman" w:hAnsi="Times New Roman" w:cs="Times New Roman"/>
          <w:sz w:val="24"/>
          <w:szCs w:val="24"/>
          <w:lang w:val="en-GB"/>
        </w:rPr>
        <w:t>,</w:t>
      </w:r>
      <w:r w:rsidRPr="00D73D87" w:rsidR="00DE1792">
        <w:rPr>
          <w:rFonts w:ascii="Times New Roman" w:hAnsi="Times New Roman" w:cs="Times New Roman"/>
          <w:sz w:val="24"/>
          <w:szCs w:val="24"/>
          <w:lang w:val="en-GB"/>
        </w:rPr>
        <w:t xml:space="preserve"> and change</w:t>
      </w:r>
      <w:r w:rsidRPr="00D73D87" w:rsidR="007851A9">
        <w:rPr>
          <w:rFonts w:ascii="Times New Roman" w:hAnsi="Times New Roman" w:cs="Times New Roman"/>
          <w:sz w:val="24"/>
          <w:szCs w:val="24"/>
          <w:lang w:val="en-GB"/>
        </w:rPr>
        <w:t>d</w:t>
      </w:r>
      <w:r w:rsidRPr="00D73D87" w:rsidR="00DE1792">
        <w:rPr>
          <w:rFonts w:ascii="Times New Roman" w:hAnsi="Times New Roman" w:cs="Times New Roman"/>
          <w:sz w:val="24"/>
          <w:szCs w:val="24"/>
          <w:lang w:val="en-GB"/>
        </w:rPr>
        <w:t xml:space="preserve"> for </w:t>
      </w:r>
      <w:r w:rsidRPr="00D73D87">
        <w:rPr>
          <w:rFonts w:ascii="Times New Roman" w:hAnsi="Times New Roman" w:cs="Times New Roman"/>
          <w:sz w:val="24"/>
          <w:szCs w:val="24"/>
          <w:lang w:val="en-GB"/>
        </w:rPr>
        <w:t>our</w:t>
      </w:r>
      <w:r w:rsidRPr="00D73D87" w:rsidR="00DE1792">
        <w:rPr>
          <w:rFonts w:ascii="Times New Roman" w:hAnsi="Times New Roman" w:cs="Times New Roman"/>
          <w:sz w:val="24"/>
          <w:szCs w:val="24"/>
          <w:lang w:val="en-GB"/>
        </w:rPr>
        <w:t xml:space="preserve"> long journey north for </w:t>
      </w:r>
      <w:r w:rsidRPr="00D73D87" w:rsidR="00F03DCC">
        <w:rPr>
          <w:rFonts w:ascii="Times New Roman" w:hAnsi="Times New Roman" w:cs="Times New Roman"/>
          <w:sz w:val="24"/>
          <w:szCs w:val="24"/>
          <w:lang w:val="en-GB"/>
        </w:rPr>
        <w:t>our</w:t>
      </w:r>
      <w:r w:rsidRPr="00D73D87" w:rsidR="00DE1792">
        <w:rPr>
          <w:rFonts w:ascii="Times New Roman" w:hAnsi="Times New Roman" w:cs="Times New Roman"/>
          <w:sz w:val="24"/>
          <w:szCs w:val="24"/>
          <w:lang w:val="en-GB"/>
        </w:rPr>
        <w:t xml:space="preserve"> two-month honeymoon in England.</w:t>
      </w:r>
    </w:p>
    <w:p w:rsidRPr="00D73D87" w:rsidR="00F70543" w:rsidP="00916173" w:rsidRDefault="002F3CF8" w14:paraId="3CE7E0C6" w14:textId="2A4A3C7D">
      <w:pPr>
        <w:rPr>
          <w:rFonts w:ascii="Times New Roman" w:hAnsi="Times New Roman"/>
          <w:sz w:val="24"/>
          <w:szCs w:val="24"/>
          <w:shd w:val="clear" w:color="auto" w:fill="FFFFFF"/>
          <w:lang w:val="en-GB"/>
        </w:rPr>
      </w:pPr>
      <w:r w:rsidRPr="00D73D87">
        <w:rPr>
          <w:rFonts w:ascii="Times New Roman" w:hAnsi="Times New Roman" w:cs="Times New Roman"/>
          <w:sz w:val="24"/>
          <w:szCs w:val="24"/>
          <w:lang w:val="en-GB"/>
        </w:rPr>
        <w:br w:type="page"/>
      </w:r>
    </w:p>
    <w:p w:rsidRPr="00D73D87" w:rsidR="00916173" w:rsidP="00916173" w:rsidRDefault="00916173" w14:paraId="5BF49AB7" w14:textId="54C6DE0D">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lastRenderedPageBreak/>
        <w:t xml:space="preserve">Chapter </w:t>
      </w:r>
      <w:r w:rsidRPr="00D73D87" w:rsidR="00DF389E">
        <w:rPr>
          <w:rFonts w:ascii="Times New Roman" w:hAnsi="Times New Roman"/>
          <w:sz w:val="24"/>
          <w:szCs w:val="24"/>
          <w:lang w:val="en-GB"/>
        </w:rPr>
        <w:t>3</w:t>
      </w:r>
      <w:r w:rsidR="00A70F2B">
        <w:rPr>
          <w:rFonts w:ascii="Times New Roman" w:hAnsi="Times New Roman"/>
          <w:sz w:val="24"/>
          <w:szCs w:val="24"/>
          <w:lang w:val="en-GB"/>
        </w:rPr>
        <w:t>4</w:t>
      </w:r>
      <w:r w:rsidRPr="00D73D87" w:rsidR="00EB4D00">
        <w:rPr>
          <w:rFonts w:ascii="Times New Roman" w:hAnsi="Times New Roman"/>
          <w:sz w:val="24"/>
          <w:szCs w:val="24"/>
          <w:lang w:val="en-GB"/>
        </w:rPr>
        <w:t xml:space="preserve"> – From honeymoon to flood</w:t>
      </w:r>
    </w:p>
    <w:p w:rsidRPr="00D73D87" w:rsidR="00916173" w:rsidP="00916173" w:rsidRDefault="00916173" w14:paraId="51E04368" w14:textId="77777777">
      <w:pPr>
        <w:pStyle w:val="CSP-ChapterBodyText-FirstParagraph"/>
        <w:spacing w:line="360" w:lineRule="auto"/>
        <w:ind w:firstLine="720"/>
        <w:contextualSpacing/>
        <w:jc w:val="left"/>
        <w:rPr>
          <w:rFonts w:ascii="Times New Roman" w:hAnsi="Times New Roman"/>
          <w:sz w:val="24"/>
          <w:szCs w:val="24"/>
          <w:lang w:val="en-GB"/>
        </w:rPr>
      </w:pPr>
    </w:p>
    <w:p w:rsidRPr="00D73D87" w:rsidR="00995919" w:rsidP="00916173" w:rsidRDefault="00995919" w14:paraId="2FFA9F73" w14:textId="7A7693FA">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t xml:space="preserve">Talk about baptism by fire. Mr</w:t>
      </w:r>
      <w:ins w:author="Gary Smailes" w:date="2024-01-18T13:33:53.983Z" w:id="55840837">
        <w:r w:rsidRPr="00D73D87">
          <w:rPr>
            <w:rFonts w:ascii="Times New Roman" w:hAnsi="Times New Roman"/>
            <w:sz w:val="24"/>
            <w:szCs w:val="24"/>
            <w:lang w:val="en-GB"/>
          </w:rPr>
          <w:t xml:space="preserve">.</w:t>
        </w:r>
      </w:ins>
      <w:r w:rsidRPr="00D73D87">
        <w:rPr>
          <w:rFonts w:ascii="Times New Roman" w:hAnsi="Times New Roman"/>
          <w:sz w:val="24"/>
          <w:szCs w:val="24"/>
          <w:lang w:val="en-GB"/>
        </w:rPr>
        <w:t xml:space="preserve"> and Mrs</w:t>
      </w:r>
      <w:ins w:author="Gary Smailes" w:date="2024-01-18T13:33:55.322Z" w:id="988273121">
        <w:r w:rsidRPr="00D73D87">
          <w:rPr>
            <w:rFonts w:ascii="Times New Roman" w:hAnsi="Times New Roman"/>
            <w:sz w:val="24"/>
            <w:szCs w:val="24"/>
            <w:lang w:val="en-GB"/>
          </w:rPr>
          <w:t xml:space="preserve">.</w:t>
        </w:r>
      </w:ins>
      <w:r w:rsidRPr="00D73D87">
        <w:rPr>
          <w:rFonts w:ascii="Times New Roman" w:hAnsi="Times New Roman"/>
          <w:sz w:val="24"/>
          <w:szCs w:val="24"/>
          <w:lang w:val="en-GB"/>
        </w:rPr>
        <w:t xml:space="preserve"> </w:t>
      </w:r>
      <w:r w:rsidR="00B77DE0">
        <w:rPr>
          <w:rFonts w:ascii="Times New Roman" w:hAnsi="Times New Roman"/>
          <w:sz w:val="24"/>
          <w:szCs w:val="24"/>
          <w:lang w:val="en-GB"/>
        </w:rPr>
        <w:t>Webster</w:t>
      </w:r>
      <w:r w:rsidRPr="00D73D87" w:rsidR="00176FA2">
        <w:rPr>
          <w:rFonts w:ascii="Times New Roman" w:hAnsi="Times New Roman"/>
          <w:sz w:val="24"/>
          <w:szCs w:val="24"/>
          <w:lang w:val="en-GB"/>
        </w:rPr>
        <w:t>,</w:t>
      </w:r>
      <w:r w:rsidRPr="00D73D87">
        <w:rPr>
          <w:rFonts w:ascii="Times New Roman" w:hAnsi="Times New Roman"/>
          <w:sz w:val="24"/>
          <w:szCs w:val="24"/>
          <w:lang w:val="en-GB"/>
        </w:rPr>
        <w:t xml:space="preserve"> or so I had </w:t>
      </w:r>
      <w:r w:rsidRPr="00D73D87">
        <w:rPr>
          <w:rFonts w:ascii="Times New Roman" w:hAnsi="Times New Roman"/>
          <w:sz w:val="24"/>
          <w:szCs w:val="24"/>
          <w:lang w:val="en-GB"/>
        </w:rPr>
        <w:t xml:space="preserve">anticipated</w:t>
      </w:r>
      <w:r w:rsidRPr="00D73D87" w:rsidR="00176FA2">
        <w:rPr>
          <w:rFonts w:ascii="Times New Roman" w:hAnsi="Times New Roman"/>
          <w:sz w:val="24"/>
          <w:szCs w:val="24"/>
          <w:lang w:val="en-GB"/>
        </w:rPr>
        <w:t>,</w:t>
      </w:r>
      <w:r w:rsidRPr="00D73D87">
        <w:rPr>
          <w:rFonts w:ascii="Times New Roman" w:hAnsi="Times New Roman"/>
          <w:sz w:val="24"/>
          <w:szCs w:val="24"/>
          <w:lang w:val="en-GB"/>
        </w:rPr>
        <w:t xml:space="preserve"> turned out not to be the outcome of exchanging vows and signing </w:t>
      </w:r>
      <w:r w:rsidRPr="00D73D87" w:rsidR="00176FA2">
        <w:rPr>
          <w:rFonts w:ascii="Times New Roman" w:hAnsi="Times New Roman"/>
          <w:sz w:val="24"/>
          <w:szCs w:val="24"/>
          <w:lang w:val="en-GB"/>
        </w:rPr>
        <w:t>umpteen</w:t>
      </w:r>
      <w:r w:rsidRPr="00D73D87">
        <w:rPr>
          <w:rFonts w:ascii="Times New Roman" w:hAnsi="Times New Roman"/>
          <w:sz w:val="24"/>
          <w:szCs w:val="24"/>
          <w:lang w:val="en-GB"/>
        </w:rPr>
        <w:t xml:space="preserve"> registers. </w:t>
      </w:r>
      <w:r w:rsidRPr="00D57F0E" w:rsidR="00D57300">
        <w:rPr>
          <w:rFonts w:ascii="Times New Roman" w:hAnsi="Times New Roman"/>
          <w:color w:val="111111"/>
          <w:sz w:val="24"/>
          <w:szCs w:val="24"/>
          <w:shd w:val="clear" w:color="auto" w:fill="FFFFFF"/>
        </w:rPr>
        <w:t>Lucía</w:t>
      </w:r>
      <w:r w:rsidRPr="00D73D87">
        <w:rPr>
          <w:rFonts w:ascii="Times New Roman" w:hAnsi="Times New Roman"/>
          <w:sz w:val="24"/>
          <w:szCs w:val="24"/>
          <w:lang w:val="en-GB"/>
        </w:rPr>
        <w:t xml:space="preserve"> continue</w:t>
      </w:r>
      <w:r w:rsidR="006E57DD">
        <w:rPr>
          <w:rFonts w:ascii="Times New Roman" w:hAnsi="Times New Roman"/>
          <w:sz w:val="24"/>
          <w:szCs w:val="24"/>
          <w:lang w:val="en-GB"/>
        </w:rPr>
        <w:t>d</w:t>
      </w:r>
      <w:r w:rsidRPr="00D73D87">
        <w:rPr>
          <w:rFonts w:ascii="Times New Roman" w:hAnsi="Times New Roman"/>
          <w:sz w:val="24"/>
          <w:szCs w:val="24"/>
          <w:lang w:val="en-GB"/>
        </w:rPr>
        <w:t xml:space="preserve"> with her two surnames just as before the wedding. </w:t>
      </w:r>
      <w:r w:rsidR="006E57DD">
        <w:rPr>
          <w:rFonts w:ascii="Times New Roman" w:hAnsi="Times New Roman"/>
          <w:sz w:val="24"/>
          <w:szCs w:val="24"/>
          <w:lang w:val="en-GB"/>
        </w:rPr>
        <w:t>O</w:t>
      </w:r>
      <w:r w:rsidRPr="00D73D87">
        <w:rPr>
          <w:rFonts w:ascii="Times New Roman" w:hAnsi="Times New Roman"/>
          <w:sz w:val="24"/>
          <w:szCs w:val="24"/>
          <w:lang w:val="en-GB"/>
        </w:rPr>
        <w:t xml:space="preserve">ur children </w:t>
      </w:r>
      <w:r w:rsidR="002F54BE">
        <w:rPr>
          <w:rFonts w:ascii="Times New Roman" w:hAnsi="Times New Roman"/>
          <w:sz w:val="24"/>
          <w:szCs w:val="24"/>
          <w:lang w:val="en-GB"/>
        </w:rPr>
        <w:t>would</w:t>
      </w:r>
      <w:r w:rsidRPr="00D73D87">
        <w:rPr>
          <w:rFonts w:ascii="Times New Roman" w:hAnsi="Times New Roman"/>
          <w:sz w:val="24"/>
          <w:szCs w:val="24"/>
          <w:lang w:val="en-GB"/>
        </w:rPr>
        <w:t xml:space="preserve"> share her family name of </w:t>
      </w:r>
      <w:r w:rsidRPr="00D73D87" w:rsidR="007C738B">
        <w:rPr>
          <w:rFonts w:ascii="Times New Roman" w:hAnsi="Times New Roman"/>
          <w:sz w:val="24"/>
          <w:szCs w:val="24"/>
          <w:lang w:val="en-GB"/>
        </w:rPr>
        <w:t>Garcia</w:t>
      </w:r>
      <w:r w:rsidRPr="00D73D87">
        <w:rPr>
          <w:rFonts w:ascii="Times New Roman" w:hAnsi="Times New Roman"/>
          <w:sz w:val="24"/>
          <w:szCs w:val="24"/>
          <w:lang w:val="en-GB"/>
        </w:rPr>
        <w:t xml:space="preserve"> </w:t>
      </w:r>
      <w:r w:rsidR="002F54BE">
        <w:rPr>
          <w:rFonts w:ascii="Times New Roman" w:hAnsi="Times New Roman"/>
          <w:sz w:val="24"/>
          <w:szCs w:val="24"/>
          <w:lang w:val="en-GB"/>
        </w:rPr>
        <w:t>with</w:t>
      </w:r>
      <w:r w:rsidRPr="00D73D87">
        <w:rPr>
          <w:rFonts w:ascii="Times New Roman" w:hAnsi="Times New Roman"/>
          <w:sz w:val="24"/>
          <w:szCs w:val="24"/>
          <w:lang w:val="en-GB"/>
        </w:rPr>
        <w:t xml:space="preserve"> mine. I discovered this when signing the register at our first hotel </w:t>
      </w:r>
      <w:r w:rsidRPr="00D73D87" w:rsidR="00792D93">
        <w:rPr>
          <w:rFonts w:ascii="Times New Roman" w:hAnsi="Times New Roman"/>
          <w:sz w:val="24"/>
          <w:szCs w:val="24"/>
          <w:lang w:val="en-GB"/>
        </w:rPr>
        <w:t xml:space="preserve">in Northern Spain</w:t>
      </w:r>
      <w:ins w:author="Gary Smailes" w:date="2024-01-18T13:34:17.773Z" w:id="1592906750">
        <w:r w:rsidRPr="00D73D87" w:rsidR="00792D93">
          <w:rPr>
            <w:rFonts w:ascii="Times New Roman" w:hAnsi="Times New Roman"/>
            <w:sz w:val="24"/>
            <w:szCs w:val="24"/>
            <w:lang w:val="en-GB"/>
          </w:rPr>
          <w:t xml:space="preserve">,</w:t>
        </w:r>
      </w:ins>
      <w:r w:rsidRPr="00D73D87" w:rsidR="00792D93">
        <w:rPr>
          <w:rFonts w:ascii="Times New Roman" w:hAnsi="Times New Roman"/>
          <w:sz w:val="24"/>
          <w:szCs w:val="24"/>
          <w:lang w:val="en-GB"/>
        </w:rPr>
        <w:t xml:space="preserve"> </w:t>
      </w:r>
      <w:r w:rsidRPr="00D73D87">
        <w:rPr>
          <w:rFonts w:ascii="Times New Roman" w:hAnsi="Times New Roman"/>
          <w:sz w:val="24"/>
          <w:szCs w:val="24"/>
          <w:lang w:val="en-GB"/>
        </w:rPr>
        <w:t xml:space="preserve">when </w:t>
      </w:r>
      <w:r w:rsidRPr="00D73D87" w:rsidR="00792D93">
        <w:rPr>
          <w:rFonts w:ascii="Times New Roman" w:hAnsi="Times New Roman"/>
          <w:sz w:val="24"/>
          <w:szCs w:val="24"/>
          <w:lang w:val="en-GB"/>
        </w:rPr>
        <w:t>she</w:t>
      </w:r>
      <w:r w:rsidRPr="00D73D87">
        <w:rPr>
          <w:rFonts w:ascii="Times New Roman" w:hAnsi="Times New Roman"/>
          <w:sz w:val="24"/>
          <w:szCs w:val="24"/>
          <w:lang w:val="en-GB"/>
        </w:rPr>
        <w:t xml:space="preserve"> unduly informed </w:t>
      </w:r>
      <w:r w:rsidRPr="00D73D87" w:rsidR="00792D93">
        <w:rPr>
          <w:rFonts w:ascii="Times New Roman" w:hAnsi="Times New Roman"/>
          <w:sz w:val="24"/>
          <w:szCs w:val="24"/>
          <w:lang w:val="en-GB"/>
        </w:rPr>
        <w:t>me,</w:t>
      </w:r>
      <w:r w:rsidRPr="00D73D87">
        <w:rPr>
          <w:rFonts w:ascii="Times New Roman" w:hAnsi="Times New Roman"/>
          <w:sz w:val="24"/>
          <w:szCs w:val="24"/>
          <w:lang w:val="en-GB"/>
        </w:rPr>
        <w:t xml:space="preserve"> she was not Mrs</w:t>
      </w:r>
      <w:ins w:author="Gary Smailes" w:date="2024-01-18T13:34:21.154Z" w:id="1212266969">
        <w:r w:rsidRPr="00D73D87">
          <w:rPr>
            <w:rFonts w:ascii="Times New Roman" w:hAnsi="Times New Roman"/>
            <w:sz w:val="24"/>
            <w:szCs w:val="24"/>
            <w:lang w:val="en-GB"/>
          </w:rPr>
          <w:t xml:space="preserve">.</w:t>
        </w:r>
      </w:ins>
      <w:r w:rsidRPr="00D73D87">
        <w:rPr>
          <w:rFonts w:ascii="Times New Roman" w:hAnsi="Times New Roman"/>
          <w:sz w:val="24"/>
          <w:szCs w:val="24"/>
          <w:lang w:val="en-GB"/>
        </w:rPr>
        <w:t xml:space="preserve"> </w:t>
      </w:r>
      <w:r w:rsidR="00B77DE0">
        <w:rPr>
          <w:rFonts w:ascii="Times New Roman" w:hAnsi="Times New Roman"/>
          <w:sz w:val="24"/>
          <w:szCs w:val="24"/>
          <w:lang w:val="en-GB"/>
        </w:rPr>
        <w:t>Webster</w:t>
      </w:r>
      <w:r w:rsidRPr="00D73D87">
        <w:rPr>
          <w:rFonts w:ascii="Times New Roman" w:hAnsi="Times New Roman"/>
          <w:sz w:val="24"/>
          <w:szCs w:val="24"/>
          <w:lang w:val="en-GB"/>
        </w:rPr>
        <w:t xml:space="preserve">. </w:t>
      </w:r>
      <w:r w:rsidRPr="00D73D87">
        <w:rPr>
          <w:rFonts w:ascii="Times New Roman" w:hAnsi="Times New Roman"/>
          <w:sz w:val="24"/>
          <w:szCs w:val="24"/>
          <w:lang w:val="en-GB"/>
        </w:rPr>
        <w:t xml:space="preserve">What’s</w:t>
      </w:r>
      <w:r w:rsidRPr="00D73D87">
        <w:rPr>
          <w:rFonts w:ascii="Times New Roman" w:hAnsi="Times New Roman"/>
          <w:sz w:val="24"/>
          <w:szCs w:val="24"/>
          <w:lang w:val="en-GB"/>
        </w:rPr>
        <w:t xml:space="preserve"> in a name, I thought as I gave her the hotel pen to sign </w:t>
      </w:r>
      <w:r w:rsidRPr="00D73D87" w:rsidR="00792D93">
        <w:rPr>
          <w:rFonts w:ascii="Times New Roman" w:hAnsi="Times New Roman"/>
          <w:sz w:val="24"/>
          <w:szCs w:val="24"/>
          <w:lang w:val="en-GB"/>
        </w:rPr>
        <w:t>for herself.</w:t>
      </w:r>
    </w:p>
    <w:p w:rsidRPr="00D73D87" w:rsidR="00792D93" w:rsidP="00792D93" w:rsidRDefault="00792D93" w14:paraId="5368E3F5" w14:textId="1B38883E">
      <w:pPr>
        <w:pStyle w:val="CSP-ChapterBodyText-FirstParagraph"/>
        <w:spacing w:line="360" w:lineRule="auto"/>
        <w:ind w:firstLine="720"/>
        <w:contextualSpacing/>
        <w:jc w:val="left"/>
        <w:rPr>
          <w:rFonts w:ascii="Times New Roman" w:hAnsi="Times New Roman"/>
          <w:sz w:val="24"/>
          <w:szCs w:val="24"/>
          <w:lang w:val="en-GB"/>
        </w:rPr>
      </w:pPr>
      <w:r w:rsidRPr="2DD51775" w:rsidR="2DD51775">
        <w:rPr>
          <w:rFonts w:ascii="Times New Roman" w:hAnsi="Times New Roman"/>
          <w:sz w:val="24"/>
          <w:szCs w:val="24"/>
          <w:lang w:val="en-GB"/>
        </w:rPr>
        <w:t>I must have done something right</w:t>
      </w:r>
      <w:ins w:author="Gary Smailes" w:date="2024-01-18T13:34:37.017Z" w:id="1757954113">
        <w:r w:rsidRPr="2DD51775" w:rsidR="2DD51775">
          <w:rPr>
            <w:rFonts w:ascii="Times New Roman" w:hAnsi="Times New Roman"/>
            <w:sz w:val="24"/>
            <w:szCs w:val="24"/>
            <w:lang w:val="en-GB"/>
          </w:rPr>
          <w:t>,</w:t>
        </w:r>
      </w:ins>
      <w:r w:rsidRPr="2DD51775" w:rsidR="2DD51775">
        <w:rPr>
          <w:rFonts w:ascii="Times New Roman" w:hAnsi="Times New Roman"/>
          <w:sz w:val="24"/>
          <w:szCs w:val="24"/>
          <w:lang w:val="en-GB"/>
        </w:rPr>
        <w:t xml:space="preserve"> as she was most attentive during breakfast the next morning</w:t>
      </w:r>
      <w:ins w:author="Gary Smailes" w:date="2024-01-18T13:34:41.719Z" w:id="550465439">
        <w:r w:rsidRPr="2DD51775" w:rsidR="2DD51775">
          <w:rPr>
            <w:rFonts w:ascii="Times New Roman" w:hAnsi="Times New Roman"/>
            <w:sz w:val="24"/>
            <w:szCs w:val="24"/>
            <w:lang w:val="en-GB"/>
          </w:rPr>
          <w:t>,</w:t>
        </w:r>
      </w:ins>
      <w:r w:rsidRPr="2DD51775" w:rsidR="2DD51775">
        <w:rPr>
          <w:rFonts w:ascii="Times New Roman" w:hAnsi="Times New Roman"/>
          <w:sz w:val="24"/>
          <w:szCs w:val="24"/>
          <w:lang w:val="en-GB"/>
        </w:rPr>
        <w:t xml:space="preserve"> making sure I had enough to eat and fetching me another coffee when my cup was empty. I could soon become accustomed to this I thought as we drove up to Calais.</w:t>
      </w:r>
    </w:p>
    <w:p w:rsidRPr="00D73D87" w:rsidR="00995919" w:rsidP="00792D93" w:rsidRDefault="00995919" w14:paraId="11E65283" w14:textId="31802CD2">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This was my first trip back to the UK</w:t>
      </w:r>
      <w:r w:rsidRPr="00D73D87" w:rsidR="00792D93">
        <w:rPr>
          <w:rFonts w:ascii="Times New Roman" w:hAnsi="Times New Roman"/>
          <w:sz w:val="24"/>
          <w:szCs w:val="24"/>
          <w:lang w:val="en-GB"/>
        </w:rPr>
        <w:t xml:space="preserve"> and after nearly two years of driving on Spanish roads I was confused momentarily </w:t>
      </w:r>
      <w:r w:rsidRPr="00D73D87">
        <w:rPr>
          <w:rFonts w:ascii="Times New Roman" w:hAnsi="Times New Roman"/>
          <w:sz w:val="24"/>
          <w:szCs w:val="24"/>
          <w:lang w:val="en-GB"/>
        </w:rPr>
        <w:t>as we drove off the ferry at Dover</w:t>
      </w:r>
      <w:r w:rsidRPr="00D73D87" w:rsidR="00792D93">
        <w:rPr>
          <w:rFonts w:ascii="Times New Roman" w:hAnsi="Times New Roman"/>
          <w:sz w:val="24"/>
          <w:szCs w:val="24"/>
          <w:lang w:val="en-GB"/>
        </w:rPr>
        <w:t xml:space="preserve"> with the steering wheel now on the wrong side of the road, I was too busy concentrating on my driving to notice </w:t>
      </w:r>
      <w:r w:rsidRPr="00D57F0E" w:rsidR="00D57300">
        <w:rPr>
          <w:rFonts w:ascii="Times New Roman" w:hAnsi="Times New Roman"/>
          <w:color w:val="111111"/>
          <w:sz w:val="24"/>
          <w:szCs w:val="24"/>
          <w:shd w:val="clear" w:color="auto" w:fill="FFFFFF"/>
        </w:rPr>
        <w:t>Lucía</w:t>
      </w:r>
      <w:r w:rsidRPr="00D73D87" w:rsidR="00792D93">
        <w:rPr>
          <w:rFonts w:ascii="Times New Roman" w:hAnsi="Times New Roman"/>
          <w:sz w:val="24"/>
          <w:szCs w:val="24"/>
          <w:lang w:val="en-GB"/>
        </w:rPr>
        <w:t xml:space="preserve"> had her eyes tight shut as I negotiated her first ever roundabout.</w:t>
      </w:r>
    </w:p>
    <w:p w:rsidRPr="00D73D87" w:rsidR="00792D93" w:rsidP="00792D93" w:rsidRDefault="00792D93" w14:paraId="3BF92122" w14:textId="423B21DD">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It was also a culture shock for </w:t>
      </w:r>
      <w:r w:rsidRPr="00D57F0E" w:rsidR="00D57300">
        <w:rPr>
          <w:rFonts w:ascii="Times New Roman" w:hAnsi="Times New Roman"/>
          <w:color w:val="111111"/>
          <w:sz w:val="24"/>
          <w:szCs w:val="24"/>
          <w:shd w:val="clear" w:color="auto" w:fill="FFFFFF"/>
        </w:rPr>
        <w:t>Lucía</w:t>
      </w:r>
      <w:r w:rsidRPr="00D73D87">
        <w:rPr>
          <w:rFonts w:ascii="Times New Roman" w:hAnsi="Times New Roman"/>
          <w:sz w:val="24"/>
          <w:szCs w:val="24"/>
          <w:lang w:val="en-GB"/>
        </w:rPr>
        <w:t xml:space="preserve">. </w:t>
      </w:r>
      <w:ins w:author="Gary Smailes" w:date="2024-01-18T13:35:16.656Z" w:id="788212416">
        <w:r w:rsidRPr="00D73D87">
          <w:rPr>
            <w:rFonts w:ascii="Times New Roman" w:hAnsi="Times New Roman"/>
            <w:sz w:val="24"/>
            <w:szCs w:val="24"/>
            <w:lang w:val="en-GB"/>
          </w:rPr>
          <w:t xml:space="preserve">S</w:t>
        </w:r>
      </w:ins>
      <w:del w:author="Gary Smailes" w:date="2024-01-18T13:35:16.156Z" w:id="446547870">
        <w:r w:rsidRPr="2DD51775" w:rsidDel="2DD51775">
          <w:rPr>
            <w:rFonts w:ascii="Times New Roman" w:hAnsi="Times New Roman"/>
            <w:sz w:val="24"/>
            <w:szCs w:val="24"/>
            <w:lang w:val="en-GB"/>
          </w:rPr>
          <w:delText>Now s</w:delText>
        </w:r>
      </w:del>
      <w:r w:rsidRPr="00D73D87">
        <w:rPr>
          <w:rFonts w:ascii="Times New Roman" w:hAnsi="Times New Roman"/>
          <w:sz w:val="24"/>
          <w:szCs w:val="24"/>
          <w:lang w:val="en-GB"/>
        </w:rPr>
        <w:t xml:space="preserve">he had to speak </w:t>
      </w:r>
      <w:r w:rsidRPr="00D73D87" w:rsidR="0047339F">
        <w:rPr>
          <w:rFonts w:ascii="Times New Roman" w:hAnsi="Times New Roman"/>
          <w:sz w:val="24"/>
          <w:szCs w:val="24"/>
          <w:lang w:val="en-GB"/>
        </w:rPr>
        <w:t>English,</w:t>
      </w:r>
      <w:r w:rsidRPr="00D73D87" w:rsidR="00A67393">
        <w:rPr>
          <w:rFonts w:ascii="Times New Roman" w:hAnsi="Times New Roman"/>
          <w:sz w:val="24"/>
          <w:szCs w:val="24"/>
          <w:lang w:val="en-GB"/>
        </w:rPr>
        <w:t xml:space="preserve"> but she quickly adjusted and could </w:t>
      </w:r>
      <w:r w:rsidRPr="00D73D87" w:rsidR="0075363B">
        <w:rPr>
          <w:rFonts w:ascii="Times New Roman" w:hAnsi="Times New Roman"/>
          <w:sz w:val="24"/>
          <w:szCs w:val="24"/>
          <w:lang w:val="en-GB"/>
        </w:rPr>
        <w:t xml:space="preserve">soon </w:t>
      </w:r>
      <w:r w:rsidRPr="00D73D87" w:rsidR="00A67393">
        <w:rPr>
          <w:rFonts w:ascii="Times New Roman" w:hAnsi="Times New Roman"/>
          <w:sz w:val="24"/>
          <w:szCs w:val="24"/>
          <w:lang w:val="en-GB"/>
        </w:rPr>
        <w:t>manage basic conversations with the family and when shopping.</w:t>
      </w:r>
    </w:p>
    <w:p w:rsidRPr="00D73D87" w:rsidR="00A67393" w:rsidP="00792D93" w:rsidRDefault="00A67393" w14:paraId="7F5256E2" w14:textId="31A62FEA">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“Could you live here?” I said after a few weeks.</w:t>
      </w:r>
    </w:p>
    <w:p w:rsidRPr="00D73D87" w:rsidR="00A67393" w:rsidP="00792D93" w:rsidRDefault="00A67393" w14:paraId="5625F800" w14:textId="0F617712">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“It’s different,” she said. “But I miss my family, so it couldn’t be for long.”</w:t>
      </w:r>
    </w:p>
    <w:p w:rsidRPr="00D73D87" w:rsidR="00A67393" w:rsidP="00792D93" w:rsidRDefault="00A67393" w14:paraId="7E2DD21C" w14:textId="051FC710">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“You’ve only been away for a month or so.”</w:t>
      </w:r>
    </w:p>
    <w:p w:rsidRPr="00D73D87" w:rsidR="00A67393" w:rsidP="00792D93" w:rsidRDefault="00A67393" w14:paraId="1FC3F81A" w14:textId="3A63F031">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“This is where we differ, </w:t>
      </w:r>
      <w:r w:rsidR="00CF55C7">
        <w:rPr>
          <w:rFonts w:ascii="Times New Roman" w:hAnsi="Times New Roman"/>
          <w:sz w:val="24"/>
          <w:szCs w:val="24"/>
          <w:lang w:val="en-GB"/>
        </w:rPr>
        <w:t>Robin</w:t>
      </w:r>
      <w:r w:rsidRPr="00D73D87">
        <w:rPr>
          <w:rFonts w:ascii="Times New Roman" w:hAnsi="Times New Roman"/>
          <w:sz w:val="24"/>
          <w:szCs w:val="24"/>
          <w:lang w:val="en-GB"/>
        </w:rPr>
        <w:t xml:space="preserve">. My family </w:t>
      </w:r>
      <w:r w:rsidRPr="00D73D87" w:rsidR="00006C77">
        <w:rPr>
          <w:rFonts w:ascii="Times New Roman" w:hAnsi="Times New Roman"/>
          <w:sz w:val="24"/>
          <w:szCs w:val="24"/>
          <w:lang w:val="en-GB"/>
        </w:rPr>
        <w:t>is</w:t>
      </w:r>
      <w:r w:rsidRPr="00D73D87">
        <w:rPr>
          <w:rFonts w:ascii="Times New Roman" w:hAnsi="Times New Roman"/>
          <w:sz w:val="24"/>
          <w:szCs w:val="24"/>
          <w:lang w:val="en-GB"/>
        </w:rPr>
        <w:t xml:space="preserve"> an integral part of my life. We share everything all day, every day. </w:t>
      </w:r>
      <w:r w:rsidRPr="00D73D87" w:rsidR="0075363B">
        <w:rPr>
          <w:rFonts w:ascii="Times New Roman" w:hAnsi="Times New Roman"/>
          <w:sz w:val="24"/>
          <w:szCs w:val="24"/>
          <w:lang w:val="en-GB"/>
        </w:rPr>
        <w:t xml:space="preserve">Especially since my brother was killed. </w:t>
      </w:r>
      <w:r w:rsidRPr="00D73D87">
        <w:rPr>
          <w:rFonts w:ascii="Times New Roman" w:hAnsi="Times New Roman"/>
          <w:sz w:val="24"/>
          <w:szCs w:val="24"/>
          <w:lang w:val="en-GB"/>
        </w:rPr>
        <w:t>It is something you must learn to accept.”</w:t>
      </w:r>
    </w:p>
    <w:p w:rsidRPr="00D73D87" w:rsidR="00A67393" w:rsidP="00A67393" w:rsidRDefault="00A67393" w14:paraId="70A8EDD8" w14:textId="32D589E3">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 have no problem with it. Do you want to call them?”</w:t>
      </w:r>
    </w:p>
    <w:p w:rsidRPr="00D73D87" w:rsidR="00A67393" w:rsidP="00A67393" w:rsidRDefault="00A67393" w14:paraId="553FC28C" w14:textId="5EFE7A34">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“Yes, but we don’t have a phone.”</w:t>
      </w:r>
    </w:p>
    <w:p w:rsidRPr="00D73D87" w:rsidR="00A67393" w:rsidP="00A67393" w:rsidRDefault="00A67393" w14:paraId="33967EE7" w14:textId="59248CE2">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“We could </w:t>
      </w:r>
      <w:r w:rsidRPr="00D73D87" w:rsidR="0075363B">
        <w:rPr>
          <w:rFonts w:ascii="Times New Roman" w:hAnsi="Times New Roman"/>
          <w:sz w:val="24"/>
          <w:szCs w:val="24"/>
          <w:lang w:val="en-GB"/>
        </w:rPr>
        <w:t>speak to</w:t>
      </w:r>
      <w:r w:rsidRPr="00D73D87">
        <w:rPr>
          <w:rFonts w:ascii="Times New Roman" w:hAnsi="Times New Roman"/>
          <w:sz w:val="24"/>
          <w:szCs w:val="24"/>
          <w:lang w:val="en-GB"/>
        </w:rPr>
        <w:t xml:space="preserve"> my </w:t>
      </w:r>
      <w:r w:rsidRPr="00D73D87" w:rsidR="0075363B">
        <w:rPr>
          <w:rFonts w:ascii="Times New Roman" w:hAnsi="Times New Roman"/>
          <w:sz w:val="24"/>
          <w:szCs w:val="24"/>
          <w:lang w:val="en-GB"/>
        </w:rPr>
        <w:t>parents,</w:t>
      </w:r>
      <w:r w:rsidRPr="00D73D87">
        <w:rPr>
          <w:rFonts w:ascii="Times New Roman" w:hAnsi="Times New Roman"/>
          <w:sz w:val="24"/>
          <w:szCs w:val="24"/>
          <w:lang w:val="en-GB"/>
        </w:rPr>
        <w:t xml:space="preserve"> and they could take a message.”</w:t>
      </w:r>
    </w:p>
    <w:p w:rsidRPr="00D73D87" w:rsidR="00A67393" w:rsidP="00A67393" w:rsidRDefault="00A67393" w14:paraId="33AD14C5" w14:textId="26C79B1A">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“Thank you</w:t>
      </w:r>
      <w:r w:rsidRPr="00D73D87" w:rsidR="0075363B">
        <w:rPr>
          <w:rFonts w:ascii="Times New Roman" w:hAnsi="Times New Roman"/>
          <w:sz w:val="24"/>
          <w:szCs w:val="24"/>
          <w:lang w:val="en-GB"/>
        </w:rPr>
        <w:t xml:space="preserve">, my mother would appreciate </w:t>
      </w:r>
      <w:r w:rsidR="003503C2">
        <w:rPr>
          <w:rFonts w:ascii="Times New Roman" w:hAnsi="Times New Roman"/>
          <w:sz w:val="24"/>
          <w:szCs w:val="24"/>
          <w:lang w:val="en-GB"/>
        </w:rPr>
        <w:t>it</w:t>
      </w:r>
      <w:r w:rsidRPr="00D73D87" w:rsidR="0075363B">
        <w:rPr>
          <w:rFonts w:ascii="Times New Roman" w:hAnsi="Times New Roman"/>
          <w:sz w:val="24"/>
          <w:szCs w:val="24"/>
          <w:lang w:val="en-GB"/>
        </w:rPr>
        <w:t>.”</w:t>
      </w:r>
    </w:p>
    <w:p w:rsidRPr="00D73D87" w:rsidR="0075363B" w:rsidP="00A67393" w:rsidRDefault="0075363B" w14:paraId="01741F88" w14:textId="3F4BF2E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At the end of September, we headed back to Spain, relaxed and happy with a boot full of the latest albums. As we sped by Barcelona, I noticed even more hotels had gone up since I last passed this way. Somebody thinks hotels in Spain are a good thing, I thought. Surely, we must succeed.</w:t>
      </w:r>
    </w:p>
    <w:p w:rsidRPr="00D73D87" w:rsidR="0075363B" w:rsidP="0075363B" w:rsidRDefault="0075363B" w14:paraId="0D935F72" w14:textId="37B6337B">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lastRenderedPageBreak/>
        <w:t xml:space="preserve">On our return to Nerja, we moved into a larger room on the second floor as husband and wife and </w:t>
      </w:r>
      <w:r w:rsidRPr="00D57F0E" w:rsidR="00D57300">
        <w:rPr>
          <w:rFonts w:ascii="Times New Roman" w:hAnsi="Times New Roman"/>
          <w:color w:val="111111"/>
          <w:sz w:val="24"/>
          <w:szCs w:val="24"/>
          <w:shd w:val="clear" w:color="auto" w:fill="FFFFFF"/>
        </w:rPr>
        <w:t>Lucía</w:t>
      </w:r>
      <w:r w:rsidRPr="00D73D87">
        <w:rPr>
          <w:rFonts w:ascii="Times New Roman" w:hAnsi="Times New Roman"/>
          <w:sz w:val="24"/>
          <w:szCs w:val="24"/>
          <w:lang w:val="en-GB"/>
        </w:rPr>
        <w:t xml:space="preserve"> started work in the hotel. She put her hand to every task and was a great addition to our tiny team.</w:t>
      </w:r>
    </w:p>
    <w:p w:rsidRPr="00D73D87" w:rsidR="00916173" w:rsidP="0075363B" w:rsidRDefault="00916173" w14:paraId="2386E053" w14:textId="2072B095">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“Settling in </w:t>
      </w:r>
      <w:r w:rsidR="00EF07A1">
        <w:rPr>
          <w:rFonts w:ascii="Times New Roman" w:hAnsi="Times New Roman"/>
          <w:sz w:val="24"/>
          <w:szCs w:val="24"/>
          <w:lang w:val="en-GB"/>
        </w:rPr>
        <w:t>o</w:t>
      </w:r>
      <w:r w:rsidR="00634759">
        <w:rPr>
          <w:rFonts w:ascii="Times New Roman" w:hAnsi="Times New Roman"/>
          <w:sz w:val="24"/>
          <w:szCs w:val="24"/>
          <w:lang w:val="en-GB"/>
        </w:rPr>
        <w:t>k</w:t>
      </w:r>
      <w:r w:rsidRPr="00D73D87">
        <w:rPr>
          <w:rFonts w:ascii="Times New Roman" w:hAnsi="Times New Roman"/>
          <w:sz w:val="24"/>
          <w:szCs w:val="24"/>
          <w:lang w:val="en-GB"/>
        </w:rPr>
        <w:t xml:space="preserve">, </w:t>
      </w:r>
      <w:r w:rsidRPr="00D57F0E" w:rsidR="00D57300">
        <w:rPr>
          <w:rFonts w:ascii="Times New Roman" w:hAnsi="Times New Roman"/>
          <w:color w:val="111111"/>
          <w:sz w:val="24"/>
          <w:szCs w:val="24"/>
          <w:shd w:val="clear" w:color="auto" w:fill="FFFFFF"/>
        </w:rPr>
        <w:t>Lucía</w:t>
      </w:r>
      <w:r w:rsidRPr="00D73D87">
        <w:rPr>
          <w:rFonts w:ascii="Times New Roman" w:hAnsi="Times New Roman"/>
          <w:sz w:val="24"/>
          <w:szCs w:val="24"/>
          <w:lang w:val="en-GB"/>
        </w:rPr>
        <w:t xml:space="preserve">?” said </w:t>
      </w:r>
      <w:r w:rsidRPr="00D73D87" w:rsidR="0075363B">
        <w:rPr>
          <w:rFonts w:ascii="Times New Roman" w:hAnsi="Times New Roman"/>
          <w:sz w:val="24"/>
          <w:szCs w:val="24"/>
          <w:lang w:val="en-GB"/>
        </w:rPr>
        <w:t>my mum</w:t>
      </w:r>
      <w:r w:rsidRPr="00D73D87">
        <w:rPr>
          <w:rFonts w:ascii="Times New Roman" w:hAnsi="Times New Roman"/>
          <w:sz w:val="24"/>
          <w:szCs w:val="24"/>
          <w:lang w:val="en-GB"/>
        </w:rPr>
        <w:t xml:space="preserve"> as she joined </w:t>
      </w:r>
      <w:r w:rsidRPr="00D73D87" w:rsidR="0075363B">
        <w:rPr>
          <w:rFonts w:ascii="Times New Roman" w:hAnsi="Times New Roman"/>
          <w:sz w:val="24"/>
          <w:szCs w:val="24"/>
          <w:lang w:val="en-GB"/>
        </w:rPr>
        <w:t>us</w:t>
      </w:r>
      <w:r w:rsidRPr="00D73D87">
        <w:rPr>
          <w:rFonts w:ascii="Times New Roman" w:hAnsi="Times New Roman"/>
          <w:sz w:val="24"/>
          <w:szCs w:val="24"/>
          <w:lang w:val="en-GB"/>
        </w:rPr>
        <w:t xml:space="preserve"> for breakfast in the bar.</w:t>
      </w:r>
    </w:p>
    <w:p w:rsidRPr="00D73D87" w:rsidR="00916173" w:rsidP="00916173" w:rsidRDefault="00916173" w14:paraId="08588714" w14:textId="1A7E710D">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Pr="00D73D87" w:rsidR="0075363B">
        <w:rPr>
          <w:rFonts w:ascii="Times New Roman" w:hAnsi="Times New Roman"/>
          <w:sz w:val="24"/>
          <w:szCs w:val="24"/>
          <w:lang w:val="en-GB"/>
        </w:rPr>
        <w:t>My room bigger</w:t>
      </w:r>
      <w:r w:rsidRPr="00D73D87">
        <w:rPr>
          <w:rFonts w:ascii="Times New Roman" w:hAnsi="Times New Roman"/>
          <w:sz w:val="24"/>
          <w:szCs w:val="24"/>
          <w:lang w:val="en-GB"/>
        </w:rPr>
        <w:t xml:space="preserve"> </w:t>
      </w:r>
      <w:r w:rsidRPr="00D73D87" w:rsidR="0075363B">
        <w:rPr>
          <w:rFonts w:ascii="Times New Roman" w:hAnsi="Times New Roman"/>
          <w:sz w:val="24"/>
          <w:szCs w:val="24"/>
          <w:lang w:val="en-GB"/>
        </w:rPr>
        <w:t>than</w:t>
      </w:r>
      <w:r w:rsidRPr="00D73D87">
        <w:rPr>
          <w:rFonts w:ascii="Times New Roman" w:hAnsi="Times New Roman"/>
          <w:sz w:val="24"/>
          <w:szCs w:val="24"/>
          <w:lang w:val="en-GB"/>
        </w:rPr>
        <w:t xml:space="preserve"> home, thanks, Mother-in-law. I have more spaces in cupboard for my clotheses.”</w:t>
      </w:r>
    </w:p>
    <w:p w:rsidRPr="00D73D87" w:rsidR="00916173" w:rsidP="00916173" w:rsidRDefault="00916173" w14:paraId="4742C336"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“Excellent, think of the Fontainebleau as your home now. Do tell me about your honeymoon.”</w:t>
      </w:r>
    </w:p>
    <w:p w:rsidRPr="00D73D87" w:rsidR="00916173" w:rsidP="00916173" w:rsidRDefault="00916173" w14:paraId="6747CA41" w14:textId="4E0DEF19">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“Many new experiences,” said </w:t>
      </w:r>
      <w:r w:rsidRPr="00D57F0E" w:rsidR="00D57300">
        <w:rPr>
          <w:rFonts w:ascii="Times New Roman" w:hAnsi="Times New Roman"/>
          <w:color w:val="111111"/>
          <w:sz w:val="24"/>
          <w:szCs w:val="24"/>
          <w:shd w:val="clear" w:color="auto" w:fill="FFFFFF"/>
        </w:rPr>
        <w:t>Lucía</w:t>
      </w:r>
      <w:ins w:author="Gary Smailes" w:date="2024-01-18T13:37:28.266Z" w:id="1171660872">
        <w:r w:rsidRPr="00D57F0E" w:rsidR="00D57300">
          <w:rPr>
            <w:rFonts w:ascii="Times New Roman" w:hAnsi="Times New Roman"/>
            <w:color w:val="111111"/>
            <w:sz w:val="24"/>
            <w:szCs w:val="24"/>
            <w:shd w:val="clear" w:color="auto" w:fill="FFFFFF"/>
          </w:rPr>
          <w:t>,</w:t>
        </w:r>
      </w:ins>
      <w:r w:rsidRPr="00D73D87">
        <w:rPr>
          <w:rFonts w:ascii="Times New Roman" w:hAnsi="Times New Roman"/>
          <w:sz w:val="24"/>
          <w:szCs w:val="24"/>
          <w:lang w:val="en-GB"/>
        </w:rPr>
        <w:t xml:space="preserve"> blushing </w:t>
      </w:r>
      <w:del w:author="Gary Smailes" w:date="2024-01-18T13:36:34.707Z" w:id="1661287705">
        <w:r w:rsidRPr="2DD51775" w:rsidDel="2DD51775">
          <w:rPr>
            <w:rFonts w:ascii="Times New Roman" w:hAnsi="Times New Roman"/>
            <w:sz w:val="24"/>
            <w:szCs w:val="24"/>
            <w:lang w:val="en-GB"/>
          </w:rPr>
          <w:delText>furiously</w:delText>
        </w:r>
      </w:del>
      <w:r w:rsidRPr="00D73D87">
        <w:rPr>
          <w:rFonts w:ascii="Times New Roman" w:hAnsi="Times New Roman"/>
          <w:sz w:val="24"/>
          <w:szCs w:val="24"/>
          <w:lang w:val="en-GB"/>
        </w:rPr>
        <w:t xml:space="preserve">.</w:t>
      </w:r>
    </w:p>
    <w:p w:rsidRPr="00D73D87" w:rsidR="00916173" w:rsidP="00916173" w:rsidRDefault="00916173" w14:paraId="4826FF12" w14:textId="3FAE411C">
      <w:pPr>
        <w:pStyle w:val="CSP-ChapterBodyText-FirstParagraph"/>
        <w:spacing w:line="360" w:lineRule="auto"/>
        <w:ind w:firstLine="720"/>
        <w:contextualSpacing/>
        <w:jc w:val="left"/>
        <w:rPr>
          <w:rFonts w:ascii="Times New Roman" w:hAnsi="Times New Roman"/>
          <w:sz w:val="24"/>
          <w:szCs w:val="24"/>
          <w:lang w:val="en-GB"/>
        </w:rPr>
      </w:pPr>
      <w:r w:rsidRPr="2DD51775" w:rsidR="2DD51775">
        <w:rPr>
          <w:rFonts w:ascii="Times New Roman" w:hAnsi="Times New Roman"/>
          <w:sz w:val="24"/>
          <w:szCs w:val="24"/>
          <w:lang w:val="en-GB"/>
        </w:rPr>
        <w:t>“I should think,” said Donna</w:t>
      </w:r>
      <w:ins w:author="Gary Smailes" w:date="2024-01-18T13:37:31.752Z" w:id="446497095">
        <w:r w:rsidRPr="2DD51775" w:rsidR="2DD51775">
          <w:rPr>
            <w:rFonts w:ascii="Times New Roman" w:hAnsi="Times New Roman"/>
            <w:sz w:val="24"/>
            <w:szCs w:val="24"/>
            <w:lang w:val="en-GB"/>
          </w:rPr>
          <w:t>,</w:t>
        </w:r>
      </w:ins>
      <w:r w:rsidRPr="2DD51775" w:rsidR="2DD51775">
        <w:rPr>
          <w:rFonts w:ascii="Times New Roman" w:hAnsi="Times New Roman"/>
          <w:sz w:val="24"/>
          <w:szCs w:val="24"/>
          <w:lang w:val="en-GB"/>
        </w:rPr>
        <w:t xml:space="preserve"> laughing. “But where did you go and how was meeting the family?”</w:t>
      </w:r>
    </w:p>
    <w:p w:rsidRPr="00D73D87" w:rsidR="00916173" w:rsidP="00916173" w:rsidRDefault="00916173" w14:paraId="1B143F1E" w14:textId="1FC4F522">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“My first trip out of Spain, my first voyage on ferry, on double bus, and underground train. Carnaby Street fantastic. </w:t>
      </w:r>
      <w:r w:rsidR="00CF55C7">
        <w:rPr>
          <w:rFonts w:ascii="Times New Roman" w:hAnsi="Times New Roman"/>
          <w:sz w:val="24"/>
          <w:szCs w:val="24"/>
          <w:lang w:val="en-GB"/>
        </w:rPr>
        <w:t>Robin</w:t>
      </w:r>
      <w:r w:rsidRPr="00D73D87">
        <w:rPr>
          <w:rFonts w:ascii="Times New Roman" w:hAnsi="Times New Roman"/>
          <w:sz w:val="24"/>
          <w:szCs w:val="24"/>
          <w:lang w:val="en-GB"/>
        </w:rPr>
        <w:t xml:space="preserve"> </w:t>
      </w:r>
      <w:proofErr w:type="gramStart"/>
      <w:r w:rsidRPr="00D73D87">
        <w:rPr>
          <w:rFonts w:ascii="Times New Roman" w:hAnsi="Times New Roman"/>
          <w:sz w:val="24"/>
          <w:szCs w:val="24"/>
          <w:lang w:val="en-GB"/>
        </w:rPr>
        <w:t>buy</w:t>
      </w:r>
      <w:proofErr w:type="gramEnd"/>
      <w:r w:rsidRPr="00D73D87">
        <w:rPr>
          <w:rFonts w:ascii="Times New Roman" w:hAnsi="Times New Roman"/>
          <w:sz w:val="24"/>
          <w:szCs w:val="24"/>
          <w:lang w:val="en-GB"/>
        </w:rPr>
        <w:t xml:space="preserve"> me nice tops. Family very nice, you have many grandchildren.”</w:t>
      </w:r>
    </w:p>
    <w:p w:rsidRPr="00D73D87" w:rsidR="00916173" w:rsidP="00916173" w:rsidRDefault="00916173" w14:paraId="72C612C0"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 miss them, hopefully, they will come to visit this year. What about you? You want to have children?”</w:t>
      </w:r>
    </w:p>
    <w:p w:rsidRPr="00D73D87" w:rsidR="00916173" w:rsidP="00916173" w:rsidRDefault="00916173" w14:paraId="33CA3A13"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“Oh yes.”</w:t>
      </w:r>
    </w:p>
    <w:p w:rsidRPr="00D73D87" w:rsidR="00916173" w:rsidP="00916173" w:rsidRDefault="00916173" w14:paraId="7022BB26"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“Wonderful. What did you think of Paris?”</w:t>
      </w:r>
    </w:p>
    <w:p w:rsidRPr="00D73D87" w:rsidR="00916173" w:rsidP="00916173" w:rsidRDefault="00916173" w14:paraId="7F728F3F" w14:textId="3E278633">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“Dirty like Barcelona. We pass near Eifel Tower but not stop. </w:t>
      </w:r>
      <w:r w:rsidR="00CF55C7">
        <w:rPr>
          <w:rFonts w:ascii="Times New Roman" w:hAnsi="Times New Roman"/>
          <w:sz w:val="24"/>
          <w:szCs w:val="24"/>
          <w:lang w:val="en-GB"/>
        </w:rPr>
        <w:t>Robin</w:t>
      </w:r>
      <w:r w:rsidRPr="00D73D87">
        <w:rPr>
          <w:rFonts w:ascii="Times New Roman" w:hAnsi="Times New Roman"/>
          <w:sz w:val="24"/>
          <w:szCs w:val="24"/>
          <w:lang w:val="en-GB"/>
        </w:rPr>
        <w:t xml:space="preserve"> </w:t>
      </w:r>
      <w:proofErr w:type="gramStart"/>
      <w:r w:rsidRPr="00D73D87">
        <w:rPr>
          <w:rFonts w:ascii="Times New Roman" w:hAnsi="Times New Roman"/>
          <w:sz w:val="24"/>
          <w:szCs w:val="24"/>
          <w:lang w:val="en-GB"/>
        </w:rPr>
        <w:t>drive</w:t>
      </w:r>
      <w:proofErr w:type="gramEnd"/>
      <w:r w:rsidRPr="00D73D87">
        <w:rPr>
          <w:rFonts w:ascii="Times New Roman" w:hAnsi="Times New Roman"/>
          <w:sz w:val="24"/>
          <w:szCs w:val="24"/>
          <w:lang w:val="en-GB"/>
        </w:rPr>
        <w:t xml:space="preserve"> all way</w:t>
      </w:r>
      <w:r w:rsidRPr="00D73D87" w:rsidR="0075363B">
        <w:rPr>
          <w:rFonts w:ascii="Times New Roman" w:hAnsi="Times New Roman"/>
          <w:sz w:val="24"/>
          <w:szCs w:val="24"/>
          <w:lang w:val="en-GB"/>
        </w:rPr>
        <w:t xml:space="preserve"> through France</w:t>
      </w:r>
      <w:r w:rsidRPr="00D73D87">
        <w:rPr>
          <w:rFonts w:ascii="Times New Roman" w:hAnsi="Times New Roman"/>
          <w:sz w:val="24"/>
          <w:szCs w:val="24"/>
          <w:lang w:val="en-GB"/>
        </w:rPr>
        <w:t xml:space="preserve"> in one go.”</w:t>
      </w:r>
    </w:p>
    <w:p w:rsidRPr="00D73D87" w:rsidR="00916173" w:rsidP="00916173" w:rsidRDefault="00916173" w14:paraId="68EE5A32" w14:textId="691FA73E">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Pr="00D73D87" w:rsidR="0047339F">
        <w:rPr>
          <w:rFonts w:ascii="Times New Roman" w:hAnsi="Times New Roman"/>
          <w:sz w:val="24"/>
          <w:szCs w:val="24"/>
          <w:lang w:val="en-GB"/>
        </w:rPr>
        <w:t>So,</w:t>
      </w:r>
      <w:r w:rsidRPr="00D73D87">
        <w:rPr>
          <w:rFonts w:ascii="Times New Roman" w:hAnsi="Times New Roman"/>
          <w:sz w:val="24"/>
          <w:szCs w:val="24"/>
          <w:lang w:val="en-GB"/>
        </w:rPr>
        <w:t xml:space="preserve"> like his father. I </w:t>
      </w:r>
      <w:proofErr w:type="gramStart"/>
      <w:r w:rsidRPr="00D73D87">
        <w:rPr>
          <w:rFonts w:ascii="Times New Roman" w:hAnsi="Times New Roman"/>
          <w:sz w:val="24"/>
          <w:szCs w:val="24"/>
          <w:lang w:val="en-GB"/>
        </w:rPr>
        <w:t>have to</w:t>
      </w:r>
      <w:proofErr w:type="gramEnd"/>
      <w:r w:rsidRPr="00D73D87">
        <w:rPr>
          <w:rFonts w:ascii="Times New Roman" w:hAnsi="Times New Roman"/>
          <w:sz w:val="24"/>
          <w:szCs w:val="24"/>
          <w:lang w:val="en-GB"/>
        </w:rPr>
        <w:t xml:space="preserve"> resort to blackmail for a pee.”</w:t>
      </w:r>
    </w:p>
    <w:p w:rsidRPr="00D73D87" w:rsidR="00916173" w:rsidP="00916173" w:rsidRDefault="00916173" w14:paraId="1B07292D"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“How you do?”</w:t>
      </w:r>
    </w:p>
    <w:p w:rsidRPr="00D73D87" w:rsidR="00916173" w:rsidP="00916173" w:rsidRDefault="00916173" w14:paraId="7CC3643B" w14:textId="483A17BD">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“At your age, I withdrew bedroom favours. Nowadays, I</w:t>
      </w:r>
      <w:r w:rsidRPr="00D73D87" w:rsidR="0075363B">
        <w:rPr>
          <w:rFonts w:ascii="Times New Roman" w:hAnsi="Times New Roman"/>
          <w:sz w:val="24"/>
          <w:szCs w:val="24"/>
          <w:lang w:val="en-GB"/>
        </w:rPr>
        <w:t xml:space="preserve"> struggle</w:t>
      </w:r>
      <w:r w:rsidRPr="00D73D87">
        <w:rPr>
          <w:rFonts w:ascii="Times New Roman" w:hAnsi="Times New Roman"/>
          <w:sz w:val="24"/>
          <w:szCs w:val="24"/>
          <w:lang w:val="en-GB"/>
        </w:rPr>
        <w:t>.”</w:t>
      </w:r>
    </w:p>
    <w:p w:rsidRPr="00D73D87" w:rsidR="00916173" w:rsidP="00916173" w:rsidRDefault="0075363B" w14:paraId="241AB9F7" w14:textId="2B75E7CD">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w:t>
      </w:r>
      <w:r w:rsidRPr="00D73D87" w:rsidR="00916173">
        <w:rPr>
          <w:rFonts w:ascii="Times New Roman" w:hAnsi="Times New Roman"/>
          <w:sz w:val="24"/>
          <w:szCs w:val="24"/>
          <w:lang w:val="en-GB"/>
        </w:rPr>
        <w:t>hy they no like stopping?”</w:t>
      </w:r>
    </w:p>
    <w:p w:rsidRPr="00D73D87" w:rsidR="00916173" w:rsidP="00916173" w:rsidRDefault="00916173" w14:paraId="305CF6C6" w14:textId="716AA17D">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“Yes, </w:t>
      </w:r>
      <w:r w:rsidR="00CF55C7">
        <w:rPr>
          <w:rFonts w:ascii="Times New Roman" w:hAnsi="Times New Roman"/>
          <w:sz w:val="24"/>
          <w:szCs w:val="24"/>
          <w:lang w:val="en-GB"/>
        </w:rPr>
        <w:t>Robin</w:t>
      </w:r>
      <w:r w:rsidRPr="00D73D87">
        <w:rPr>
          <w:rFonts w:ascii="Times New Roman" w:hAnsi="Times New Roman"/>
          <w:sz w:val="24"/>
          <w:szCs w:val="24"/>
          <w:lang w:val="en-GB"/>
        </w:rPr>
        <w:t xml:space="preserve">. Why?” said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w:t>
      </w:r>
    </w:p>
    <w:p w:rsidRPr="00D73D87" w:rsidR="00916173" w:rsidP="00916173" w:rsidRDefault="00916173" w14:paraId="7973CCB0" w14:textId="7EE0297F">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“It’s not rocket science,” </w:t>
      </w:r>
      <w:r w:rsidRPr="00D73D87" w:rsidR="0075363B">
        <w:rPr>
          <w:rFonts w:ascii="Times New Roman" w:hAnsi="Times New Roman"/>
          <w:sz w:val="24"/>
          <w:szCs w:val="24"/>
          <w:lang w:val="en-GB"/>
        </w:rPr>
        <w:t xml:space="preserve">I </w:t>
      </w:r>
      <w:r w:rsidRPr="00D73D87">
        <w:rPr>
          <w:rFonts w:ascii="Times New Roman" w:hAnsi="Times New Roman"/>
          <w:sz w:val="24"/>
          <w:szCs w:val="24"/>
          <w:lang w:val="en-GB"/>
        </w:rPr>
        <w:t>said. “I like driving and once I begin a long journey, I become obsessed about finishing it faster than the previous attempt. How are we doing?”</w:t>
      </w:r>
    </w:p>
    <w:p w:rsidRPr="00D73D87" w:rsidR="00916173" w:rsidP="00974395" w:rsidRDefault="00916173" w14:paraId="3EF6D7BD" w14:textId="7E6EB4F3">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“We’ve been full all summer with Germans </w:t>
      </w:r>
      <w:r w:rsidRPr="00D73D87" w:rsidR="0075363B">
        <w:rPr>
          <w:rFonts w:ascii="Times New Roman" w:hAnsi="Times New Roman"/>
          <w:sz w:val="24"/>
          <w:szCs w:val="24"/>
          <w:lang w:val="en-GB"/>
        </w:rPr>
        <w:t xml:space="preserve">Club 18-30 </w:t>
      </w:r>
      <w:r w:rsidRPr="00D73D87">
        <w:rPr>
          <w:rFonts w:ascii="Times New Roman" w:hAnsi="Times New Roman"/>
          <w:sz w:val="24"/>
          <w:szCs w:val="24"/>
          <w:lang w:val="en-GB"/>
        </w:rPr>
        <w:t>and Wings Tours</w:t>
      </w:r>
      <w:r w:rsidRPr="00D73D87" w:rsidR="00974395">
        <w:rPr>
          <w:rFonts w:ascii="Times New Roman" w:hAnsi="Times New Roman"/>
          <w:sz w:val="24"/>
          <w:szCs w:val="24"/>
          <w:lang w:val="en-GB"/>
        </w:rPr>
        <w:t>. B</w:t>
      </w:r>
      <w:r w:rsidRPr="00D73D87">
        <w:rPr>
          <w:rFonts w:ascii="Times New Roman" w:hAnsi="Times New Roman"/>
          <w:sz w:val="24"/>
          <w:szCs w:val="24"/>
          <w:lang w:val="en-GB"/>
        </w:rPr>
        <w:t xml:space="preserve">ookings </w:t>
      </w:r>
      <w:r w:rsidR="00B53A6B">
        <w:rPr>
          <w:rFonts w:ascii="Times New Roman" w:hAnsi="Times New Roman"/>
          <w:sz w:val="24"/>
          <w:szCs w:val="24"/>
          <w:lang w:val="en-GB"/>
        </w:rPr>
        <w:t>are</w:t>
      </w:r>
      <w:r w:rsidRPr="00D73D87">
        <w:rPr>
          <w:rFonts w:ascii="Times New Roman" w:hAnsi="Times New Roman"/>
          <w:sz w:val="24"/>
          <w:szCs w:val="24"/>
          <w:lang w:val="en-GB"/>
        </w:rPr>
        <w:t xml:space="preserve"> good until early November.”</w:t>
      </w:r>
    </w:p>
    <w:p w:rsidRPr="00D73D87" w:rsidR="00916173" w:rsidP="00916173" w:rsidRDefault="00916173" w14:paraId="1EBF3BAA"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“But still Dad won’t expand the bar?”</w:t>
      </w:r>
    </w:p>
    <w:p w:rsidRPr="00D73D87" w:rsidR="00916173" w:rsidP="00916173" w:rsidRDefault="00916173" w14:paraId="29609F9B"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“No, but I’m working on him.”</w:t>
      </w:r>
    </w:p>
    <w:p w:rsidRPr="00D73D87" w:rsidR="00916173" w:rsidP="00916173" w:rsidRDefault="00916173" w14:paraId="7AD7D5A5"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lastRenderedPageBreak/>
        <w:t>“Any more problems with the police?”</w:t>
      </w:r>
    </w:p>
    <w:p w:rsidRPr="00D73D87" w:rsidR="00916173" w:rsidP="00916173" w:rsidRDefault="00916173" w14:paraId="452C2110" w14:textId="364BBD18">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“We see Cienfuegos often but only when passing by or standing watch for furtive activities in Bar Bilbainos. The news about Franco’s health isn’t good, we hear a big cheer from the</w:t>
      </w:r>
      <w:r w:rsidRPr="00D73D87" w:rsidR="00176FA2">
        <w:rPr>
          <w:rFonts w:ascii="Times New Roman" w:hAnsi="Times New Roman"/>
          <w:sz w:val="24"/>
          <w:szCs w:val="24"/>
          <w:lang w:val="en-GB"/>
        </w:rPr>
        <w:t>m</w:t>
      </w:r>
      <w:r w:rsidRPr="00D73D87">
        <w:rPr>
          <w:rFonts w:ascii="Times New Roman" w:hAnsi="Times New Roman"/>
          <w:sz w:val="24"/>
          <w:szCs w:val="24"/>
          <w:lang w:val="en-GB"/>
        </w:rPr>
        <w:t xml:space="preserve"> every time there’s another scare.”</w:t>
      </w:r>
    </w:p>
    <w:p w:rsidRPr="00D73D87" w:rsidR="00916173" w:rsidP="00916173" w:rsidRDefault="00916173" w14:paraId="48FD420C" w14:textId="3267FF63">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There was a knock on the door and in came </w:t>
      </w:r>
      <w:r w:rsidR="00B53A6B">
        <w:rPr>
          <w:rFonts w:ascii="Times New Roman" w:hAnsi="Times New Roman"/>
          <w:sz w:val="24"/>
          <w:szCs w:val="24"/>
          <w:lang w:val="en-GB"/>
        </w:rPr>
        <w:t xml:space="preserve">a sheepish </w:t>
      </w:r>
      <w:r w:rsidRPr="00D73D87" w:rsidR="00974395">
        <w:rPr>
          <w:rFonts w:ascii="Times New Roman" w:hAnsi="Times New Roman"/>
          <w:sz w:val="24"/>
          <w:szCs w:val="24"/>
          <w:lang w:val="en-GB"/>
        </w:rPr>
        <w:t>Irena</w:t>
      </w:r>
      <w:r w:rsidRPr="00D73D87">
        <w:rPr>
          <w:rFonts w:ascii="Times New Roman" w:hAnsi="Times New Roman"/>
          <w:sz w:val="24"/>
          <w:szCs w:val="24"/>
          <w:lang w:val="en-GB"/>
        </w:rPr>
        <w:t>. She had something in her hand. “Excuse</w:t>
      </w:r>
      <w:r w:rsidRPr="00D73D87" w:rsidR="00974395">
        <w:rPr>
          <w:rFonts w:ascii="Times New Roman" w:hAnsi="Times New Roman"/>
          <w:sz w:val="24"/>
          <w:szCs w:val="24"/>
          <w:lang w:val="en-GB"/>
        </w:rPr>
        <w:t xml:space="preserve"> me</w:t>
      </w:r>
      <w:r w:rsidRPr="00D73D87">
        <w:rPr>
          <w:rFonts w:ascii="Times New Roman" w:hAnsi="Times New Roman"/>
          <w:sz w:val="24"/>
          <w:szCs w:val="24"/>
          <w:lang w:val="en-GB"/>
        </w:rPr>
        <w:t xml:space="preserve">, please,” she said </w:t>
      </w:r>
      <w:r w:rsidRPr="00D73D87" w:rsidR="00974395">
        <w:rPr>
          <w:rFonts w:ascii="Times New Roman" w:hAnsi="Times New Roman"/>
          <w:sz w:val="24"/>
          <w:szCs w:val="24"/>
          <w:lang w:val="en-GB"/>
        </w:rPr>
        <w:t xml:space="preserve">in Spanish </w:t>
      </w:r>
      <w:r w:rsidRPr="00D73D87">
        <w:rPr>
          <w:rFonts w:ascii="Times New Roman" w:hAnsi="Times New Roman"/>
          <w:sz w:val="24"/>
          <w:szCs w:val="24"/>
          <w:lang w:val="en-GB"/>
        </w:rPr>
        <w:t>holding up a broken bathroom wall tile. “This f</w:t>
      </w:r>
      <w:r w:rsidRPr="00D73D87" w:rsidR="00974395">
        <w:rPr>
          <w:rFonts w:ascii="Times New Roman" w:hAnsi="Times New Roman"/>
          <w:sz w:val="24"/>
          <w:szCs w:val="24"/>
          <w:lang w:val="en-GB"/>
        </w:rPr>
        <w:t>e</w:t>
      </w:r>
      <w:r w:rsidRPr="00D73D87">
        <w:rPr>
          <w:rFonts w:ascii="Times New Roman" w:hAnsi="Times New Roman"/>
          <w:sz w:val="24"/>
          <w:szCs w:val="24"/>
          <w:lang w:val="en-GB"/>
        </w:rPr>
        <w:t>ll off when clean</w:t>
      </w:r>
      <w:r w:rsidRPr="00D73D87" w:rsidR="00974395">
        <w:rPr>
          <w:rFonts w:ascii="Times New Roman" w:hAnsi="Times New Roman"/>
          <w:sz w:val="24"/>
          <w:szCs w:val="24"/>
          <w:lang w:val="en-GB"/>
        </w:rPr>
        <w:t>ing</w:t>
      </w:r>
      <w:r w:rsidRPr="00D73D87">
        <w:rPr>
          <w:rFonts w:ascii="Times New Roman" w:hAnsi="Times New Roman"/>
          <w:sz w:val="24"/>
          <w:szCs w:val="24"/>
          <w:lang w:val="en-GB"/>
        </w:rPr>
        <w:t>.”</w:t>
      </w:r>
    </w:p>
    <w:p w:rsidRPr="00D73D87" w:rsidR="00916173" w:rsidP="00916173" w:rsidRDefault="00916173" w14:paraId="36DB9B07" w14:textId="2F54857D">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00CF55C7">
        <w:rPr>
          <w:rFonts w:ascii="Times New Roman" w:hAnsi="Times New Roman"/>
          <w:sz w:val="24"/>
          <w:szCs w:val="24"/>
          <w:lang w:val="en-GB"/>
        </w:rPr>
        <w:t>Robin</w:t>
      </w:r>
      <w:r w:rsidRPr="00D73D87">
        <w:rPr>
          <w:rFonts w:ascii="Times New Roman" w:hAnsi="Times New Roman"/>
          <w:sz w:val="24"/>
          <w:szCs w:val="24"/>
          <w:lang w:val="en-GB"/>
        </w:rPr>
        <w:t xml:space="preserve">, </w:t>
      </w:r>
      <w:r w:rsidR="006A6EFA">
        <w:rPr>
          <w:rFonts w:ascii="Times New Roman" w:hAnsi="Times New Roman"/>
          <w:sz w:val="24"/>
          <w:szCs w:val="24"/>
          <w:lang w:val="en-GB"/>
        </w:rPr>
        <w:t>can you</w:t>
      </w:r>
      <w:r w:rsidRPr="00D73D87">
        <w:rPr>
          <w:rFonts w:ascii="Times New Roman" w:hAnsi="Times New Roman"/>
          <w:sz w:val="24"/>
          <w:szCs w:val="24"/>
          <w:lang w:val="en-GB"/>
        </w:rPr>
        <w:t xml:space="preserve"> </w:t>
      </w:r>
      <w:r w:rsidR="00B845E1">
        <w:rPr>
          <w:rFonts w:ascii="Times New Roman" w:hAnsi="Times New Roman"/>
          <w:sz w:val="24"/>
          <w:szCs w:val="24"/>
          <w:lang w:val="en-GB"/>
        </w:rPr>
        <w:t>check it out</w:t>
      </w:r>
      <w:r w:rsidRPr="00D73D87">
        <w:rPr>
          <w:rFonts w:ascii="Times New Roman" w:hAnsi="Times New Roman"/>
          <w:sz w:val="24"/>
          <w:szCs w:val="24"/>
          <w:lang w:val="en-GB"/>
        </w:rPr>
        <w:t xml:space="preserve">,” said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w:t>
      </w:r>
    </w:p>
    <w:p w:rsidRPr="00D73D87" w:rsidR="00916173" w:rsidP="00974395" w:rsidRDefault="00974395" w14:paraId="7EBC6551" w14:textId="7A217E65">
      <w:pPr>
        <w:pStyle w:val="CSP-ChapterBodyText-FirstParagraph"/>
        <w:spacing w:line="360" w:lineRule="auto"/>
        <w:ind w:firstLine="720"/>
        <w:contextualSpacing/>
        <w:jc w:val="left"/>
        <w:rPr>
          <w:rFonts w:ascii="Times New Roman" w:hAnsi="Times New Roman"/>
          <w:sz w:val="24"/>
          <w:szCs w:val="24"/>
          <w:lang w:val="en-GB"/>
        </w:rPr>
      </w:pPr>
      <w:r w:rsidRPr="2DD51775" w:rsidR="2DD51775">
        <w:rPr>
          <w:rFonts w:ascii="Times New Roman" w:hAnsi="Times New Roman"/>
          <w:sz w:val="24"/>
          <w:szCs w:val="24"/>
          <w:lang w:val="en-GB"/>
        </w:rPr>
        <w:t>I</w:t>
      </w:r>
      <w:r w:rsidRPr="2DD51775" w:rsidR="2DD51775">
        <w:rPr>
          <w:rFonts w:ascii="Times New Roman" w:hAnsi="Times New Roman"/>
          <w:sz w:val="24"/>
          <w:szCs w:val="24"/>
          <w:lang w:val="en-GB"/>
        </w:rPr>
        <w:t xml:space="preserve"> followed </w:t>
      </w:r>
      <w:r w:rsidRPr="2DD51775" w:rsidR="2DD51775">
        <w:rPr>
          <w:rFonts w:ascii="Times New Roman" w:hAnsi="Times New Roman"/>
          <w:sz w:val="24"/>
          <w:szCs w:val="24"/>
          <w:lang w:val="en-GB"/>
        </w:rPr>
        <w:t>Irena</w:t>
      </w:r>
      <w:r w:rsidRPr="2DD51775" w:rsidR="2DD51775">
        <w:rPr>
          <w:rFonts w:ascii="Times New Roman" w:hAnsi="Times New Roman"/>
          <w:sz w:val="24"/>
          <w:szCs w:val="24"/>
          <w:lang w:val="en-GB"/>
        </w:rPr>
        <w:t xml:space="preserve"> up to the to</w:t>
      </w:r>
      <w:commentRangeStart w:id="1989249173"/>
      <w:r w:rsidRPr="2DD51775" w:rsidR="2DD51775">
        <w:rPr>
          <w:rFonts w:ascii="Times New Roman" w:hAnsi="Times New Roman"/>
          <w:sz w:val="24"/>
          <w:szCs w:val="24"/>
          <w:lang w:val="en-GB"/>
        </w:rPr>
        <w:t>p floor</w:t>
      </w:r>
      <w:r w:rsidRPr="2DD51775" w:rsidR="2DD51775">
        <w:rPr>
          <w:rFonts w:ascii="Times New Roman" w:hAnsi="Times New Roman"/>
          <w:sz w:val="24"/>
          <w:szCs w:val="24"/>
          <w:lang w:val="en-GB"/>
        </w:rPr>
        <w:t xml:space="preserve"> and </w:t>
      </w:r>
      <w:r w:rsidRPr="2DD51775" w:rsidR="2DD51775">
        <w:rPr>
          <w:rFonts w:ascii="Times New Roman" w:hAnsi="Times New Roman"/>
          <w:sz w:val="24"/>
          <w:szCs w:val="24"/>
          <w:lang w:val="en-GB"/>
        </w:rPr>
        <w:t>into the bathroom.</w:t>
      </w:r>
      <w:commentRangeEnd w:id="1989249173"/>
      <w:r>
        <w:rPr>
          <w:rStyle w:val="CommentReference"/>
        </w:rPr>
        <w:commentReference w:id="1989249173"/>
      </w:r>
    </w:p>
    <w:p w:rsidRPr="00D73D87" w:rsidR="00916173" w:rsidP="00916173" w:rsidRDefault="00916173" w14:paraId="1C87BE74" w14:textId="310D569E">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“Ye gods,” </w:t>
      </w:r>
      <w:r w:rsidRPr="00D73D87" w:rsidR="00974395">
        <w:rPr>
          <w:rFonts w:ascii="Times New Roman" w:hAnsi="Times New Roman"/>
          <w:sz w:val="24"/>
          <w:szCs w:val="24"/>
          <w:lang w:val="en-GB"/>
        </w:rPr>
        <w:t xml:space="preserve">I </w:t>
      </w:r>
      <w:r w:rsidRPr="00D73D87">
        <w:rPr>
          <w:rFonts w:ascii="Times New Roman" w:hAnsi="Times New Roman"/>
          <w:sz w:val="24"/>
          <w:szCs w:val="24"/>
          <w:lang w:val="en-GB"/>
        </w:rPr>
        <w:t>said. Most of the tiles on the inner wall above the bath had buckled and were bowing outward. How they all hadn’t fallen into the bath with the other one was a mystery</w:t>
      </w:r>
      <w:r w:rsidRPr="00D73D87" w:rsidR="00974395">
        <w:rPr>
          <w:rFonts w:ascii="Times New Roman" w:hAnsi="Times New Roman"/>
          <w:sz w:val="24"/>
          <w:szCs w:val="24"/>
          <w:lang w:val="en-GB"/>
        </w:rPr>
        <w:t>.</w:t>
      </w:r>
    </w:p>
    <w:p w:rsidRPr="00D73D87" w:rsidR="00916173" w:rsidP="2DD51775" w:rsidRDefault="00916173" w14:paraId="1EA21C85" w14:textId="1021994B">
      <w:pPr>
        <w:pStyle w:val="CSP-ChapterBodyText-FirstParagraph"/>
        <w:suppressLineNumbers w:val="0"/>
        <w:bidi w:val="0"/>
        <w:spacing w:before="0" w:beforeAutospacing="off" w:after="0" w:afterAutospacing="off" w:line="360" w:lineRule="auto"/>
        <w:ind w:left="0" w:right="0" w:firstLine="720"/>
        <w:contextualSpacing/>
        <w:jc w:val="left"/>
        <w:rPr>
          <w:rFonts w:ascii="Times New Roman" w:hAnsi="Times New Roman"/>
          <w:sz w:val="24"/>
          <w:szCs w:val="24"/>
          <w:lang w:val="en-GB"/>
        </w:rPr>
        <w:pPrChange w:author="Gary Smailes" w:date="2024-01-18T13:40:02.761Z">
          <w:pPr>
            <w:pStyle w:val="CSP-ChapterBodyText-FirstParagraph"/>
            <w:spacing w:line="360" w:lineRule="auto"/>
            <w:ind w:firstLine="720"/>
            <w:contextualSpacing/>
            <w:jc w:val="left"/>
          </w:pPr>
        </w:pPrChange>
      </w:pPr>
      <w:r w:rsidRPr="2DD51775" w:rsidR="2DD51775">
        <w:rPr>
          <w:rFonts w:ascii="Times New Roman" w:hAnsi="Times New Roman"/>
          <w:sz w:val="24"/>
          <w:szCs w:val="24"/>
          <w:lang w:val="en-GB"/>
        </w:rPr>
        <w:t xml:space="preserve">“Is anyone using the room?” I </w:t>
      </w:r>
      <w:del w:author="Gary Smailes" w:date="2024-01-18T13:40:02.698Z" w:id="1927080479">
        <w:r w:rsidRPr="2DD51775" w:rsidDel="2DD51775">
          <w:rPr>
            <w:rFonts w:ascii="Times New Roman" w:hAnsi="Times New Roman"/>
            <w:sz w:val="24"/>
            <w:szCs w:val="24"/>
            <w:lang w:val="en-GB"/>
          </w:rPr>
          <w:delText>said</w:delText>
        </w:r>
      </w:del>
      <w:ins w:author="Gary Smailes" w:date="2024-01-18T13:40:03.965Z" w:id="2046884334">
        <w:r w:rsidRPr="2DD51775" w:rsidR="2DD51775">
          <w:rPr>
            <w:rFonts w:ascii="Times New Roman" w:hAnsi="Times New Roman"/>
            <w:sz w:val="24"/>
            <w:szCs w:val="24"/>
            <w:lang w:val="en-GB"/>
          </w:rPr>
          <w:t>asked</w:t>
        </w:r>
      </w:ins>
      <w:r w:rsidRPr="2DD51775" w:rsidR="2DD51775">
        <w:rPr>
          <w:rFonts w:ascii="Times New Roman" w:hAnsi="Times New Roman"/>
          <w:sz w:val="24"/>
          <w:szCs w:val="24"/>
          <w:lang w:val="en-GB"/>
        </w:rPr>
        <w:t>.</w:t>
      </w:r>
    </w:p>
    <w:p w:rsidRPr="00D73D87" w:rsidR="00916173" w:rsidP="00916173" w:rsidRDefault="00916173" w14:paraId="4C2CCC85"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“Tonight, no but tomorrow, more Germans are arriving.”</w:t>
      </w:r>
    </w:p>
    <w:p w:rsidRPr="00D73D87" w:rsidR="00916173" w:rsidP="00916173" w:rsidRDefault="00916173" w14:paraId="6DAED89D" w14:textId="67C0B44D">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“Can you call the builder? If he can’t come immediately, I will have to repair this.”</w:t>
      </w:r>
    </w:p>
    <w:p w:rsidRPr="00D73D87" w:rsidR="00916173" w:rsidP="00916173" w:rsidRDefault="00916173" w14:paraId="67B8F81E" w14:textId="65F80F4F">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“Ok,” said </w:t>
      </w:r>
      <w:r w:rsidRPr="00D73D87" w:rsidR="00176FA2">
        <w:rPr>
          <w:rFonts w:ascii="Times New Roman" w:hAnsi="Times New Roman"/>
          <w:sz w:val="24"/>
          <w:szCs w:val="24"/>
          <w:lang w:val="en-GB"/>
        </w:rPr>
        <w:t xml:space="preserve">Irena </w:t>
      </w:r>
      <w:r w:rsidRPr="00D73D87">
        <w:rPr>
          <w:rFonts w:ascii="Times New Roman" w:hAnsi="Times New Roman"/>
          <w:sz w:val="24"/>
          <w:szCs w:val="24"/>
          <w:lang w:val="en-GB"/>
        </w:rPr>
        <w:t>scuttling off downstairs.</w:t>
      </w:r>
    </w:p>
    <w:p w:rsidRPr="00D73D87" w:rsidR="00916173" w:rsidP="00916173" w:rsidRDefault="00916173" w14:paraId="3E13851E" w14:textId="7AF0EFF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Should I remove these now or wait, </w:t>
      </w:r>
      <w:r w:rsidRPr="00D73D87" w:rsidR="00974395">
        <w:rPr>
          <w:rFonts w:ascii="Times New Roman" w:hAnsi="Times New Roman"/>
          <w:sz w:val="24"/>
          <w:szCs w:val="24"/>
          <w:lang w:val="en-GB"/>
        </w:rPr>
        <w:t xml:space="preserve">I </w:t>
      </w:r>
      <w:r w:rsidRPr="00D73D87">
        <w:rPr>
          <w:rFonts w:ascii="Times New Roman" w:hAnsi="Times New Roman"/>
          <w:sz w:val="24"/>
          <w:szCs w:val="24"/>
          <w:lang w:val="en-GB"/>
        </w:rPr>
        <w:t>thought but destiny intervened and as one, they collapsed into the spotless bath. Every single one of them broke.</w:t>
      </w:r>
    </w:p>
    <w:p w:rsidRPr="00D73D87" w:rsidR="00916173" w:rsidP="00916173" w:rsidRDefault="00916173" w14:paraId="0DE6B129" w14:textId="31CFF5A6">
      <w:pPr>
        <w:pStyle w:val="CSP-ChapterBodyText-FirstParagraph"/>
        <w:spacing w:line="360" w:lineRule="auto"/>
        <w:ind w:firstLine="720"/>
        <w:contextualSpacing/>
        <w:jc w:val="left"/>
        <w:rPr>
          <w:del w:author="Gary Smailes" w:date="2024-01-18T13:40:35.55Z" w:id="348411717"/>
          <w:rFonts w:ascii="Times New Roman" w:hAnsi="Times New Roman"/>
          <w:sz w:val="24"/>
          <w:szCs w:val="24"/>
          <w:lang w:val="en-GB"/>
        </w:rPr>
      </w:pPr>
      <w:r w:rsidRPr="2DD51775" w:rsidR="2DD51775">
        <w:rPr>
          <w:rFonts w:ascii="Times New Roman" w:hAnsi="Times New Roman"/>
          <w:sz w:val="24"/>
          <w:szCs w:val="24"/>
          <w:lang w:val="en-GB"/>
        </w:rPr>
        <w:t xml:space="preserve">This was the third room in as many months. The original cement had dried out breaking the bond between tile and wall. The </w:t>
      </w:r>
      <w:r w:rsidRPr="2DD51775" w:rsidR="2DD51775">
        <w:rPr>
          <w:rFonts w:ascii="Times New Roman" w:hAnsi="Times New Roman"/>
          <w:sz w:val="24"/>
          <w:szCs w:val="24"/>
          <w:lang w:val="en-GB"/>
        </w:rPr>
        <w:t>previous</w:t>
      </w:r>
      <w:r w:rsidRPr="2DD51775" w:rsidR="2DD51775">
        <w:rPr>
          <w:rFonts w:ascii="Times New Roman" w:hAnsi="Times New Roman"/>
          <w:sz w:val="24"/>
          <w:szCs w:val="24"/>
          <w:lang w:val="en-GB"/>
        </w:rPr>
        <w:t xml:space="preserve"> two rooms they repaired using glue. Adhesive and spare tiles were now permanent items in the storeroom along with a tile cutter, so it </w:t>
      </w:r>
      <w:r w:rsidRPr="2DD51775" w:rsidR="2DD51775">
        <w:rPr>
          <w:rFonts w:ascii="Times New Roman" w:hAnsi="Times New Roman"/>
          <w:sz w:val="24"/>
          <w:szCs w:val="24"/>
          <w:lang w:val="en-GB"/>
        </w:rPr>
        <w:t>wasn’t</w:t>
      </w:r>
      <w:r w:rsidRPr="2DD51775" w:rsidR="2DD51775">
        <w:rPr>
          <w:rFonts w:ascii="Times New Roman" w:hAnsi="Times New Roman"/>
          <w:sz w:val="24"/>
          <w:szCs w:val="24"/>
          <w:lang w:val="en-GB"/>
        </w:rPr>
        <w:t xml:space="preserve"> much of a disaster, builder or not.</w:t>
      </w:r>
      <w:ins w:author="Gary Smailes" w:date="2024-01-18T13:40:36.127Z" w:id="1275372276">
        <w:r w:rsidRPr="2DD51775" w:rsidR="2DD51775">
          <w:rPr>
            <w:rFonts w:ascii="Times New Roman" w:hAnsi="Times New Roman"/>
            <w:sz w:val="24"/>
            <w:szCs w:val="24"/>
            <w:lang w:val="en-GB"/>
          </w:rPr>
          <w:t xml:space="preserve"> </w:t>
        </w:r>
      </w:ins>
    </w:p>
    <w:p w:rsidRPr="00D73D87" w:rsidR="00916173" w:rsidP="2DD51775" w:rsidRDefault="00916173" w14:paraId="66271C87" w14:textId="36BC996F">
      <w:pPr>
        <w:pStyle w:val="CSP-ChapterBodyText-FirstParagraph"/>
        <w:spacing w:line="360" w:lineRule="auto"/>
        <w:ind w:firstLine="0"/>
        <w:contextualSpacing/>
        <w:jc w:val="left"/>
        <w:rPr>
          <w:rFonts w:ascii="Times New Roman" w:hAnsi="Times New Roman"/>
          <w:sz w:val="24"/>
          <w:szCs w:val="24"/>
          <w:lang w:val="en-GB"/>
        </w:rPr>
        <w:pPrChange w:author="Gary Smailes" w:date="2024-01-18T13:40:35.082Z">
          <w:pPr>
            <w:pStyle w:val="CSP-ChapterBodyText-FirstParagraph"/>
            <w:spacing w:line="360" w:lineRule="auto"/>
            <w:ind w:firstLine="720"/>
            <w:contextualSpacing/>
            <w:jc w:val="left"/>
          </w:pPr>
        </w:pPrChange>
      </w:pPr>
      <w:r w:rsidRPr="2DD51775" w:rsidR="2DD51775">
        <w:rPr>
          <w:rFonts w:ascii="Times New Roman" w:hAnsi="Times New Roman"/>
          <w:sz w:val="24"/>
          <w:szCs w:val="24"/>
          <w:lang w:val="en-GB"/>
        </w:rPr>
        <w:t xml:space="preserve">The shower </w:t>
      </w:r>
      <w:r w:rsidRPr="2DD51775" w:rsidR="2DD51775">
        <w:rPr>
          <w:rFonts w:ascii="Times New Roman" w:hAnsi="Times New Roman"/>
          <w:sz w:val="24"/>
          <w:szCs w:val="24"/>
          <w:lang w:val="en-GB"/>
        </w:rPr>
        <w:t>tube</w:t>
      </w:r>
      <w:r w:rsidRPr="2DD51775" w:rsidR="2DD51775">
        <w:rPr>
          <w:rFonts w:ascii="Times New Roman" w:hAnsi="Times New Roman"/>
          <w:sz w:val="24"/>
          <w:szCs w:val="24"/>
          <w:lang w:val="en-GB"/>
        </w:rPr>
        <w:t xml:space="preserve"> was also on its last legs and if not replaced could </w:t>
      </w:r>
      <w:r w:rsidRPr="2DD51775" w:rsidR="2DD51775">
        <w:rPr>
          <w:rFonts w:ascii="Times New Roman" w:hAnsi="Times New Roman"/>
          <w:sz w:val="24"/>
          <w:szCs w:val="24"/>
          <w:lang w:val="en-GB"/>
        </w:rPr>
        <w:t xml:space="preserve">cause a </w:t>
      </w:r>
      <w:r w:rsidRPr="2DD51775" w:rsidR="2DD51775">
        <w:rPr>
          <w:rFonts w:ascii="Times New Roman" w:hAnsi="Times New Roman"/>
          <w:sz w:val="24"/>
          <w:szCs w:val="24"/>
          <w:lang w:val="en-GB"/>
        </w:rPr>
        <w:t xml:space="preserve">flood </w:t>
      </w:r>
      <w:r w:rsidRPr="2DD51775" w:rsidR="2DD51775">
        <w:rPr>
          <w:rFonts w:ascii="Times New Roman" w:hAnsi="Times New Roman"/>
          <w:sz w:val="24"/>
          <w:szCs w:val="24"/>
          <w:lang w:val="en-GB"/>
        </w:rPr>
        <w:t xml:space="preserve">in </w:t>
      </w:r>
      <w:r w:rsidRPr="2DD51775" w:rsidR="2DD51775">
        <w:rPr>
          <w:rFonts w:ascii="Times New Roman" w:hAnsi="Times New Roman"/>
          <w:sz w:val="24"/>
          <w:szCs w:val="24"/>
          <w:lang w:val="en-GB"/>
        </w:rPr>
        <w:t>the bathroom.</w:t>
      </w:r>
    </w:p>
    <w:p w:rsidRPr="00D73D87" w:rsidR="00916173" w:rsidP="00916173" w:rsidRDefault="00974395" w14:paraId="057E4E73" w14:textId="54319AC2">
      <w:pPr>
        <w:pStyle w:val="CSP-ChapterBodyText-FirstParagraph"/>
        <w:spacing w:line="360" w:lineRule="auto"/>
        <w:ind w:firstLine="720"/>
        <w:contextualSpacing/>
        <w:jc w:val="left"/>
        <w:rPr>
          <w:rFonts w:ascii="Times New Roman" w:hAnsi="Times New Roman"/>
          <w:sz w:val="24"/>
          <w:szCs w:val="24"/>
          <w:lang w:val="en-GB"/>
        </w:rPr>
      </w:pPr>
      <w:proofErr w:type="gramStart"/>
      <w:r w:rsidRPr="00D73D87">
        <w:rPr>
          <w:rFonts w:ascii="Times New Roman" w:hAnsi="Times New Roman"/>
          <w:sz w:val="24"/>
          <w:szCs w:val="24"/>
          <w:lang w:val="en-GB"/>
        </w:rPr>
        <w:t>Needless to say, the</w:t>
      </w:r>
      <w:proofErr w:type="gramEnd"/>
      <w:r w:rsidRPr="00D73D87">
        <w:rPr>
          <w:rFonts w:ascii="Times New Roman" w:hAnsi="Times New Roman"/>
          <w:sz w:val="24"/>
          <w:szCs w:val="24"/>
          <w:lang w:val="en-GB"/>
        </w:rPr>
        <w:t xml:space="preserve"> builder couldn’t attend until the following week. </w:t>
      </w:r>
      <w:r w:rsidRPr="00D73D87" w:rsidR="00176FA2">
        <w:rPr>
          <w:rFonts w:ascii="Times New Roman" w:hAnsi="Times New Roman"/>
          <w:sz w:val="24"/>
          <w:szCs w:val="24"/>
          <w:lang w:val="en-GB"/>
        </w:rPr>
        <w:t>So, I repaired the tiles myself. Just as</w:t>
      </w:r>
      <w:r w:rsidRPr="00D73D87" w:rsidR="00916173">
        <w:rPr>
          <w:rFonts w:ascii="Times New Roman" w:hAnsi="Times New Roman"/>
          <w:sz w:val="24"/>
          <w:szCs w:val="24"/>
          <w:lang w:val="en-GB"/>
        </w:rPr>
        <w:t xml:space="preserve"> </w:t>
      </w:r>
      <w:r w:rsidRPr="00D73D87">
        <w:rPr>
          <w:rFonts w:ascii="Times New Roman" w:hAnsi="Times New Roman"/>
          <w:sz w:val="24"/>
          <w:szCs w:val="24"/>
          <w:lang w:val="en-GB"/>
        </w:rPr>
        <w:t>I</w:t>
      </w:r>
      <w:r w:rsidRPr="00D73D87" w:rsidR="00916173">
        <w:rPr>
          <w:rFonts w:ascii="Times New Roman" w:hAnsi="Times New Roman"/>
          <w:sz w:val="24"/>
          <w:szCs w:val="24"/>
          <w:lang w:val="en-GB"/>
        </w:rPr>
        <w:t xml:space="preserve"> had </w:t>
      </w:r>
      <w:r w:rsidRPr="00D73D87" w:rsidR="00176FA2">
        <w:rPr>
          <w:rFonts w:ascii="Times New Roman" w:hAnsi="Times New Roman"/>
          <w:sz w:val="24"/>
          <w:szCs w:val="24"/>
          <w:lang w:val="en-GB"/>
        </w:rPr>
        <w:t>finished</w:t>
      </w:r>
      <w:r w:rsidRPr="00D73D87" w:rsidR="00916173">
        <w:rPr>
          <w:rFonts w:ascii="Times New Roman" w:hAnsi="Times New Roman"/>
          <w:sz w:val="24"/>
          <w:szCs w:val="24"/>
          <w:lang w:val="en-GB"/>
        </w:rPr>
        <w:t xml:space="preserve">, the heavens opened. Giant flashes of lightning lit up the black sky and the thunder clapped so loudly overhead, the building shook. It happened regularly during September, so </w:t>
      </w:r>
      <w:r w:rsidRPr="00D73D87">
        <w:rPr>
          <w:rFonts w:ascii="Times New Roman" w:hAnsi="Times New Roman"/>
          <w:sz w:val="24"/>
          <w:szCs w:val="24"/>
          <w:lang w:val="en-GB"/>
        </w:rPr>
        <w:t xml:space="preserve">it </w:t>
      </w:r>
      <w:r w:rsidRPr="00D73D87" w:rsidR="00916173">
        <w:rPr>
          <w:rFonts w:ascii="Times New Roman" w:hAnsi="Times New Roman"/>
          <w:sz w:val="24"/>
          <w:szCs w:val="24"/>
          <w:lang w:val="en-GB"/>
        </w:rPr>
        <w:t>wasn’t a surprise.</w:t>
      </w:r>
    </w:p>
    <w:p w:rsidRPr="00D73D87" w:rsidR="00916173" w:rsidP="00916173" w:rsidRDefault="00916173" w14:paraId="5994385D"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The outcome though was shocking.</w:t>
      </w:r>
    </w:p>
    <w:p w:rsidRPr="00D73D87" w:rsidR="00916173" w:rsidP="00916173" w:rsidRDefault="00006C77" w14:paraId="26433688" w14:textId="3591DDFB">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w:t>
      </w:r>
      <w:r w:rsidRPr="00D73D87" w:rsidR="00916173">
        <w:rPr>
          <w:rFonts w:ascii="Times New Roman" w:hAnsi="Times New Roman"/>
          <w:sz w:val="24"/>
          <w:szCs w:val="24"/>
          <w:lang w:val="en-GB"/>
        </w:rPr>
        <w:t xml:space="preserve">he </w:t>
      </w:r>
      <w:r w:rsidRPr="00D73D87" w:rsidR="0047339F">
        <w:rPr>
          <w:rFonts w:ascii="Times New Roman" w:hAnsi="Times New Roman"/>
          <w:sz w:val="24"/>
          <w:szCs w:val="24"/>
          <w:lang w:val="en-GB"/>
        </w:rPr>
        <w:t>wastewater</w:t>
      </w:r>
      <w:r w:rsidRPr="00D73D87" w:rsidR="00974395">
        <w:rPr>
          <w:rFonts w:ascii="Times New Roman" w:hAnsi="Times New Roman"/>
          <w:sz w:val="24"/>
          <w:szCs w:val="24"/>
          <w:lang w:val="en-GB"/>
        </w:rPr>
        <w:t xml:space="preserve"> </w:t>
      </w:r>
      <w:r w:rsidRPr="00D73D87" w:rsidR="00916173">
        <w:rPr>
          <w:rFonts w:ascii="Times New Roman" w:hAnsi="Times New Roman"/>
          <w:sz w:val="24"/>
          <w:szCs w:val="24"/>
          <w:lang w:val="en-GB"/>
        </w:rPr>
        <w:t xml:space="preserve">downpipes from six of the bathrooms had no connection to a storm drain or sewer. They emptied directly into the flower beds edging the patio which overflowed into the patio and ran down the slight incline to under the fountain. Underneath the fountain were four </w:t>
      </w:r>
      <w:r w:rsidRPr="00D73D87" w:rsidR="00916173">
        <w:rPr>
          <w:rFonts w:ascii="Times New Roman" w:hAnsi="Times New Roman"/>
          <w:sz w:val="24"/>
          <w:szCs w:val="24"/>
          <w:lang w:val="en-GB"/>
        </w:rPr>
        <w:lastRenderedPageBreak/>
        <w:t>small drains to allow rainwater to supposedly flow into the sewers. This had been a problem from day one, but this thunderstorm was the mother of all tempests. The drains couldn’t cope, flooded the patio, and then backed up into the bar, lobby, and rooms.</w:t>
      </w:r>
    </w:p>
    <w:p w:rsidRPr="00D73D87" w:rsidR="00916173" w:rsidP="00916173" w:rsidRDefault="00916173" w14:paraId="7B8FC4B6"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David Wilkes paddled into the bar in bare feet with his trousers rolled up to the knee. He leaned his crutches against the dartboard.</w:t>
      </w:r>
    </w:p>
    <w:p w:rsidRPr="00D73D87" w:rsidR="00916173" w:rsidP="00916173" w:rsidRDefault="00916173" w14:paraId="557A7AFE"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 didn’t request a room with a pool,” he said. “But I seem to have one. I trust you won’t be charging me extra.”</w:t>
      </w:r>
    </w:p>
    <w:p w:rsidRPr="00D73D87" w:rsidR="00916173" w:rsidP="00916173" w:rsidRDefault="00916173" w14:paraId="56CD4C4C" w14:textId="099C7FF2">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“I never thought we ordered a pool bar either but there you go. Let me ease the pain with a beer on the house,” </w:t>
      </w:r>
      <w:r w:rsidRPr="00D73D87" w:rsidR="00974395">
        <w:rPr>
          <w:rFonts w:ascii="Times New Roman" w:hAnsi="Times New Roman"/>
          <w:sz w:val="24"/>
          <w:szCs w:val="24"/>
          <w:lang w:val="en-GB"/>
        </w:rPr>
        <w:t xml:space="preserve">I </w:t>
      </w:r>
      <w:r w:rsidRPr="00D73D87">
        <w:rPr>
          <w:rFonts w:ascii="Times New Roman" w:hAnsi="Times New Roman"/>
          <w:sz w:val="24"/>
          <w:szCs w:val="24"/>
          <w:lang w:val="en-GB"/>
        </w:rPr>
        <w:t>said. “I’ve called the plumber, but every house will be suffering from similar problems. All we can do is ride out the storm and hope the waters recede before inundating the whole of the ground floor. Meanwhile, I’ll sweep as much water as I can out through the lobby and into the street.”</w:t>
      </w:r>
    </w:p>
    <w:p w:rsidRPr="00D73D87" w:rsidR="00916173" w:rsidP="00916173" w:rsidRDefault="00916173" w14:paraId="1CF4DA46"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“It will be a long night,” said David savouring his beer. “Wait, there goes one of my crutches floating into the lobby?”</w:t>
      </w:r>
    </w:p>
    <w:p w:rsidRPr="00D73D87" w:rsidR="00916173" w:rsidP="00916173" w:rsidRDefault="00974395" w14:paraId="78668106" w14:textId="17DBD85F">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w:t>
      </w:r>
      <w:r w:rsidRPr="00D73D87" w:rsidR="00916173">
        <w:rPr>
          <w:rFonts w:ascii="Times New Roman" w:hAnsi="Times New Roman"/>
          <w:sz w:val="24"/>
          <w:szCs w:val="24"/>
          <w:lang w:val="en-GB"/>
        </w:rPr>
        <w:t xml:space="preserve"> splashed through the ankle-high water but missed the crutch as it sailed out through the front door.</w:t>
      </w:r>
    </w:p>
    <w:p w:rsidRPr="00D73D87" w:rsidR="00916173" w:rsidP="00916173" w:rsidRDefault="00916173" w14:paraId="0F70BBF8"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“Oh no,” screamed David. “There goes the other one.”</w:t>
      </w:r>
    </w:p>
    <w:p w:rsidRPr="00D73D87" w:rsidR="00916173" w:rsidP="00916173" w:rsidRDefault="00916173" w14:paraId="72E7C513" w14:textId="4DF7F474">
      <w:pPr>
        <w:pStyle w:val="CSP-ChapterBodyText-FirstParagraph"/>
        <w:spacing w:line="360" w:lineRule="auto"/>
        <w:ind w:firstLine="720"/>
        <w:contextualSpacing/>
        <w:jc w:val="left"/>
        <w:rPr>
          <w:rFonts w:ascii="Times New Roman" w:hAnsi="Times New Roman"/>
          <w:sz w:val="24"/>
          <w:szCs w:val="24"/>
          <w:lang w:val="en-GB"/>
        </w:rPr>
      </w:pPr>
      <w:r w:rsidRPr="2DD51775" w:rsidR="2DD51775">
        <w:rPr>
          <w:rFonts w:ascii="Times New Roman" w:hAnsi="Times New Roman"/>
          <w:sz w:val="24"/>
          <w:szCs w:val="24"/>
          <w:lang w:val="en-GB"/>
        </w:rPr>
        <w:t>By the time I had recovered them both</w:t>
      </w:r>
      <w:ins w:author="Gary Smailes" w:date="2024-01-18T14:00:30.158Z" w:id="2134342920">
        <w:r w:rsidRPr="2DD51775" w:rsidR="2DD51775">
          <w:rPr>
            <w:rFonts w:ascii="Times New Roman" w:hAnsi="Times New Roman"/>
            <w:sz w:val="24"/>
            <w:szCs w:val="24"/>
            <w:lang w:val="en-GB"/>
          </w:rPr>
          <w:t>,</w:t>
        </w:r>
      </w:ins>
      <w:r w:rsidRPr="2DD51775" w:rsidR="2DD51775">
        <w:rPr>
          <w:rFonts w:ascii="Times New Roman" w:hAnsi="Times New Roman"/>
          <w:sz w:val="24"/>
          <w:szCs w:val="24"/>
          <w:lang w:val="en-GB"/>
        </w:rPr>
        <w:t xml:space="preserve"> I was drenched. But as I brought them back the plumber arrived, and the rain ceased as suddenly as it had started.</w:t>
      </w:r>
    </w:p>
    <w:p w:rsidRPr="00D73D87" w:rsidR="00916173" w:rsidP="00916173" w:rsidRDefault="00176FA2" w14:paraId="40805BA5" w14:textId="5553FE7F">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Three days later</w:t>
      </w:r>
      <w:r w:rsidRPr="00D73D87" w:rsidR="00916173">
        <w:rPr>
          <w:rFonts w:ascii="Times New Roman" w:hAnsi="Times New Roman"/>
          <w:sz w:val="24"/>
          <w:szCs w:val="24"/>
          <w:lang w:val="en-GB"/>
        </w:rPr>
        <w:t xml:space="preserve"> the plumber </w:t>
      </w:r>
      <w:r w:rsidRPr="00D73D87">
        <w:rPr>
          <w:rFonts w:ascii="Times New Roman" w:hAnsi="Times New Roman"/>
          <w:sz w:val="24"/>
          <w:szCs w:val="24"/>
          <w:lang w:val="en-GB"/>
        </w:rPr>
        <w:t xml:space="preserve">graced with his presence </w:t>
      </w:r>
      <w:r w:rsidRPr="00D73D87" w:rsidR="00916173">
        <w:rPr>
          <w:rFonts w:ascii="Times New Roman" w:hAnsi="Times New Roman"/>
          <w:sz w:val="24"/>
          <w:szCs w:val="24"/>
          <w:lang w:val="en-GB"/>
        </w:rPr>
        <w:t>to scientifically investigate the cause of the flood.</w:t>
      </w:r>
    </w:p>
    <w:p w:rsidRPr="00D73D87" w:rsidR="00916173" w:rsidP="00916173" w:rsidRDefault="00916173" w14:paraId="17489898" w14:textId="0DE0CAA3">
      <w:pPr>
        <w:pStyle w:val="CSP-ChapterBodyText-FirstParagraph"/>
        <w:spacing w:line="360" w:lineRule="auto"/>
        <w:ind w:firstLine="720"/>
        <w:contextualSpacing/>
        <w:jc w:val="left"/>
        <w:rPr>
          <w:rFonts w:ascii="Times New Roman" w:hAnsi="Times New Roman"/>
          <w:sz w:val="24"/>
          <w:szCs w:val="24"/>
          <w:lang w:val="en-GB"/>
        </w:rPr>
      </w:pPr>
      <w:r w:rsidRPr="2DD51775" w:rsidR="2DD51775">
        <w:rPr>
          <w:rFonts w:ascii="Times New Roman" w:hAnsi="Times New Roman"/>
          <w:sz w:val="24"/>
          <w:szCs w:val="24"/>
          <w:lang w:val="en-GB"/>
        </w:rPr>
        <w:t xml:space="preserve">“The drains are blocked,” he announced </w:t>
      </w:r>
      <w:del w:author="Gary Smailes" w:date="2024-01-18T14:00:40.713Z" w:id="1895073052">
        <w:r w:rsidRPr="2DD51775" w:rsidDel="2DD51775">
          <w:rPr>
            <w:rFonts w:ascii="Times New Roman" w:hAnsi="Times New Roman"/>
            <w:sz w:val="24"/>
            <w:szCs w:val="24"/>
            <w:lang w:val="en-GB"/>
          </w:rPr>
          <w:delText xml:space="preserve">triumphantly </w:delText>
        </w:r>
      </w:del>
      <w:r w:rsidRPr="2DD51775" w:rsidR="2DD51775">
        <w:rPr>
          <w:rFonts w:ascii="Times New Roman" w:hAnsi="Times New Roman"/>
          <w:sz w:val="24"/>
          <w:szCs w:val="24"/>
          <w:lang w:val="en-GB"/>
        </w:rPr>
        <w:t>attacking the area under the fountain with a hammer and chisel</w:t>
      </w:r>
      <w:ins w:author="Gary Smailes" w:date="2024-01-18T14:00:47.216Z" w:id="662299835">
        <w:r w:rsidRPr="2DD51775" w:rsidR="2DD51775">
          <w:rPr>
            <w:rFonts w:ascii="Times New Roman" w:hAnsi="Times New Roman"/>
            <w:sz w:val="24"/>
            <w:szCs w:val="24"/>
            <w:lang w:val="en-GB"/>
          </w:rPr>
          <w:t>,</w:t>
        </w:r>
      </w:ins>
      <w:r w:rsidRPr="2DD51775" w:rsidR="2DD51775">
        <w:rPr>
          <w:rFonts w:ascii="Times New Roman" w:hAnsi="Times New Roman"/>
          <w:sz w:val="24"/>
          <w:szCs w:val="24"/>
          <w:lang w:val="en-GB"/>
        </w:rPr>
        <w:t xml:space="preserve"> only to reveal its drains also went nowhere. It accounted for the flourishing bougainvillea climbing the patio walls.</w:t>
      </w:r>
    </w:p>
    <w:p w:rsidRPr="00D73D87" w:rsidR="00916173" w:rsidP="00916173" w:rsidRDefault="00916173" w14:paraId="5712B5EA"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The complaints during the next few days were unbearable as the patio was dug up and drains connected to where they should have been in the first place.</w:t>
      </w:r>
    </w:p>
    <w:p w:rsidRPr="00D73D87" w:rsidR="00916173" w:rsidP="00916173" w:rsidRDefault="00916173" w14:paraId="03D9C2C7" w14:textId="440C214E">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Because of the flood, the ground floor of the Fontainebleau suffered permanently from rising damp. Although each room was equipped with a small electric two-bar heater for the occasional cool winter night, all they did for the ground floor was increase dampness and humidity. To avoid complaints, </w:t>
      </w:r>
      <w:r w:rsidRPr="00D73D87" w:rsidR="00974395">
        <w:rPr>
          <w:rFonts w:ascii="Times New Roman" w:hAnsi="Times New Roman"/>
          <w:sz w:val="24"/>
          <w:szCs w:val="24"/>
          <w:lang w:val="en-GB"/>
        </w:rPr>
        <w:t>we</w:t>
      </w:r>
      <w:r w:rsidRPr="00D73D87">
        <w:rPr>
          <w:rFonts w:ascii="Times New Roman" w:hAnsi="Times New Roman"/>
          <w:sz w:val="24"/>
          <w:szCs w:val="24"/>
          <w:lang w:val="en-GB"/>
        </w:rPr>
        <w:t xml:space="preserve"> attempted not to allocate the lower rooms during winter.</w:t>
      </w:r>
    </w:p>
    <w:p w:rsidRPr="00D73D87" w:rsidR="00176FA2" w:rsidP="00974395" w:rsidRDefault="00974395" w14:paraId="753C878D"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All thanks to my father’s failure to appoint a decent builder from day one. The </w:t>
      </w:r>
      <w:r w:rsidRPr="00D73D87">
        <w:rPr>
          <w:rFonts w:ascii="Times New Roman" w:hAnsi="Times New Roman"/>
          <w:sz w:val="24"/>
          <w:szCs w:val="24"/>
          <w:lang w:val="en-GB"/>
        </w:rPr>
        <w:lastRenderedPageBreak/>
        <w:t>unexpected costs tore him apart.</w:t>
      </w:r>
    </w:p>
    <w:p w:rsidRPr="00D73D87" w:rsidR="00176FA2" w:rsidP="00974395" w:rsidRDefault="00176FA2" w14:paraId="33F05BA4" w14:textId="24A365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It wasn’t the</w:t>
      </w:r>
      <w:r w:rsidRPr="00D73D87" w:rsidR="00974395">
        <w:rPr>
          <w:rFonts w:ascii="Times New Roman" w:hAnsi="Times New Roman"/>
          <w:sz w:val="24"/>
          <w:szCs w:val="24"/>
          <w:lang w:val="en-GB"/>
        </w:rPr>
        <w:t xml:space="preserve"> best </w:t>
      </w:r>
      <w:r w:rsidRPr="00D73D87">
        <w:rPr>
          <w:rFonts w:ascii="Times New Roman" w:hAnsi="Times New Roman"/>
          <w:sz w:val="24"/>
          <w:szCs w:val="24"/>
          <w:lang w:val="en-GB"/>
        </w:rPr>
        <w:t>time</w:t>
      </w:r>
      <w:r w:rsidRPr="00D73D87" w:rsidR="00974395">
        <w:rPr>
          <w:rFonts w:ascii="Times New Roman" w:hAnsi="Times New Roman"/>
          <w:sz w:val="24"/>
          <w:szCs w:val="24"/>
          <w:lang w:val="en-GB"/>
        </w:rPr>
        <w:t xml:space="preserve"> to </w:t>
      </w:r>
      <w:r w:rsidRPr="00D73D87">
        <w:rPr>
          <w:rFonts w:ascii="Times New Roman" w:hAnsi="Times New Roman"/>
          <w:sz w:val="24"/>
          <w:szCs w:val="24"/>
          <w:lang w:val="en-GB"/>
        </w:rPr>
        <w:t>repeat</w:t>
      </w:r>
      <w:r w:rsidRPr="00D73D87" w:rsidR="00974395">
        <w:rPr>
          <w:rFonts w:ascii="Times New Roman" w:hAnsi="Times New Roman"/>
          <w:sz w:val="24"/>
          <w:szCs w:val="24"/>
          <w:lang w:val="en-GB"/>
        </w:rPr>
        <w:t xml:space="preserve"> my expansion wishes.</w:t>
      </w:r>
    </w:p>
    <w:p w:rsidRPr="00D73D87" w:rsidR="00916173" w:rsidP="00974395" w:rsidRDefault="00916173" w14:paraId="54120DEE" w14:textId="12572342">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br w:type="page"/>
      </w:r>
    </w:p>
    <w:p w:rsidRPr="00D73D87" w:rsidR="00916173" w:rsidP="00916173" w:rsidRDefault="00916173" w14:paraId="53AD41CB" w14:textId="28EB4C6C">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lastRenderedPageBreak/>
        <w:t xml:space="preserve">Chapter </w:t>
      </w:r>
      <w:r w:rsidRPr="00D73D87" w:rsidR="00DF389E">
        <w:rPr>
          <w:rFonts w:ascii="Times New Roman" w:hAnsi="Times New Roman"/>
          <w:sz w:val="24"/>
          <w:szCs w:val="24"/>
          <w:lang w:val="en-GB"/>
        </w:rPr>
        <w:t>3</w:t>
      </w:r>
      <w:r w:rsidR="00A70F2B">
        <w:rPr>
          <w:rFonts w:ascii="Times New Roman" w:hAnsi="Times New Roman"/>
          <w:sz w:val="24"/>
          <w:szCs w:val="24"/>
          <w:lang w:val="en-GB"/>
        </w:rPr>
        <w:t>5</w:t>
      </w:r>
      <w:r w:rsidRPr="00D73D87" w:rsidR="00EB4D00">
        <w:rPr>
          <w:rFonts w:ascii="Times New Roman" w:hAnsi="Times New Roman"/>
          <w:sz w:val="24"/>
          <w:szCs w:val="24"/>
          <w:lang w:val="en-GB"/>
        </w:rPr>
        <w:t xml:space="preserve"> – Franco </w:t>
      </w:r>
      <w:proofErr w:type="gramStart"/>
      <w:r w:rsidRPr="00D73D87" w:rsidR="00EB4D00">
        <w:rPr>
          <w:rFonts w:ascii="Times New Roman" w:hAnsi="Times New Roman"/>
          <w:sz w:val="24"/>
          <w:szCs w:val="24"/>
          <w:lang w:val="en-GB"/>
        </w:rPr>
        <w:t>dies</w:t>
      </w:r>
      <w:proofErr w:type="gramEnd"/>
    </w:p>
    <w:p w:rsidRPr="00D73D87" w:rsidR="00916173" w:rsidP="00916173" w:rsidRDefault="00916173" w14:paraId="38C1FCE3" w14:textId="77777777">
      <w:pPr>
        <w:pStyle w:val="CSP-ChapterBodyText-FirstParagraph"/>
        <w:spacing w:line="360" w:lineRule="auto"/>
        <w:ind w:firstLine="720"/>
        <w:contextualSpacing/>
        <w:jc w:val="left"/>
        <w:rPr>
          <w:rFonts w:ascii="Times New Roman" w:hAnsi="Times New Roman"/>
          <w:sz w:val="24"/>
          <w:szCs w:val="24"/>
          <w:lang w:val="en-GB"/>
        </w:rPr>
      </w:pPr>
    </w:p>
    <w:p w:rsidRPr="00D73D87" w:rsidR="00785BDD" w:rsidP="00916173" w:rsidRDefault="00916173" w14:paraId="5E7729E7" w14:textId="77777777">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t xml:space="preserve">“Finally,” shouted </w:t>
      </w:r>
      <w:r w:rsidRPr="00D73D87" w:rsidR="00974395">
        <w:rPr>
          <w:rFonts w:ascii="Times New Roman" w:hAnsi="Times New Roman"/>
          <w:sz w:val="24"/>
          <w:szCs w:val="24"/>
          <w:lang w:val="en-GB"/>
        </w:rPr>
        <w:t>El Rubio</w:t>
      </w:r>
      <w:r w:rsidRPr="00D73D87" w:rsidR="00785BDD">
        <w:rPr>
          <w:rFonts w:ascii="Times New Roman" w:hAnsi="Times New Roman"/>
          <w:sz w:val="24"/>
          <w:szCs w:val="24"/>
          <w:lang w:val="en-GB"/>
        </w:rPr>
        <w:t xml:space="preserve"> leaning against the kitchen door hands covered in flour</w:t>
      </w:r>
      <w:r w:rsidRPr="00D73D87">
        <w:rPr>
          <w:rFonts w:ascii="Times New Roman" w:hAnsi="Times New Roman"/>
          <w:sz w:val="24"/>
          <w:szCs w:val="24"/>
          <w:lang w:val="en-GB"/>
        </w:rPr>
        <w:t xml:space="preserve">. </w:t>
      </w:r>
      <w:r w:rsidRPr="00D73D87" w:rsidR="00785BDD">
        <w:rPr>
          <w:rFonts w:ascii="Times New Roman" w:hAnsi="Times New Roman"/>
          <w:sz w:val="24"/>
          <w:szCs w:val="24"/>
          <w:lang w:val="en-GB"/>
        </w:rPr>
        <w:t>“He’s dead.”</w:t>
      </w:r>
    </w:p>
    <w:p w:rsidRPr="00D73D87" w:rsidR="00916173" w:rsidP="00785BDD" w:rsidRDefault="00916173" w14:paraId="050F58C6" w14:textId="06BFD890">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It was the twentieth of November 1975</w:t>
      </w:r>
      <w:r w:rsidRPr="00D73D87" w:rsidR="006823FC">
        <w:rPr>
          <w:rFonts w:ascii="Times New Roman" w:hAnsi="Times New Roman"/>
          <w:sz w:val="24"/>
          <w:szCs w:val="24"/>
          <w:lang w:val="en-GB"/>
        </w:rPr>
        <w:t>.</w:t>
      </w:r>
      <w:r w:rsidRPr="00D73D87">
        <w:rPr>
          <w:rFonts w:ascii="Times New Roman" w:hAnsi="Times New Roman"/>
          <w:sz w:val="24"/>
          <w:szCs w:val="24"/>
          <w:lang w:val="en-GB"/>
        </w:rPr>
        <w:t xml:space="preserve"> Franco had died early </w:t>
      </w:r>
      <w:r w:rsidRPr="00D73D87" w:rsidR="006823FC">
        <w:rPr>
          <w:rFonts w:ascii="Times New Roman" w:hAnsi="Times New Roman"/>
          <w:sz w:val="24"/>
          <w:szCs w:val="24"/>
          <w:lang w:val="en-GB"/>
        </w:rPr>
        <w:t>that</w:t>
      </w:r>
      <w:r w:rsidRPr="00D73D87">
        <w:rPr>
          <w:rFonts w:ascii="Times New Roman" w:hAnsi="Times New Roman"/>
          <w:sz w:val="24"/>
          <w:szCs w:val="24"/>
          <w:lang w:val="en-GB"/>
        </w:rPr>
        <w:t xml:space="preserve"> morning at La Paz Hospital in Madrid. A string of heart attacks over the last five weeks had finished him off. He was eighty-two.</w:t>
      </w:r>
    </w:p>
    <w:p w:rsidRPr="00D73D87" w:rsidR="00916173" w:rsidP="00916173" w:rsidRDefault="00916173" w14:paraId="38CD6245" w14:textId="175237BB">
      <w:pPr>
        <w:pStyle w:val="CSP-ChapterBodyText-FirstParagraph"/>
        <w:spacing w:line="360" w:lineRule="auto"/>
        <w:ind w:firstLine="720"/>
        <w:contextualSpacing/>
        <w:jc w:val="left"/>
        <w:rPr>
          <w:rFonts w:ascii="Times New Roman" w:hAnsi="Times New Roman"/>
          <w:sz w:val="24"/>
          <w:szCs w:val="24"/>
          <w:lang w:val="en-GB"/>
        </w:rPr>
      </w:pPr>
      <w:r w:rsidRPr="2DD51775" w:rsidR="2DD51775">
        <w:rPr>
          <w:rFonts w:ascii="Times New Roman" w:hAnsi="Times New Roman"/>
          <w:sz w:val="24"/>
          <w:szCs w:val="24"/>
          <w:lang w:val="en-GB"/>
        </w:rPr>
        <w:t>The bar had been packed every morning with eager patrons starved of English news and desperate to hear the latest bulletin on Franco’s health via El Rubio’s transistor radio in the kitchen. There were all nationalities united by their lack of Spanish. It never ceased to amaze me how many foreigners had chosen to live in Spain</w:t>
      </w:r>
      <w:ins w:author="Gary Smailes" w:date="2024-01-18T14:04:12.1Z" w:id="402143906">
        <w:r w:rsidRPr="2DD51775" w:rsidR="2DD51775">
          <w:rPr>
            <w:rFonts w:ascii="Times New Roman" w:hAnsi="Times New Roman"/>
            <w:sz w:val="24"/>
            <w:szCs w:val="24"/>
            <w:lang w:val="en-GB"/>
          </w:rPr>
          <w:t>,</w:t>
        </w:r>
      </w:ins>
      <w:r w:rsidRPr="2DD51775" w:rsidR="2DD51775">
        <w:rPr>
          <w:rFonts w:ascii="Times New Roman" w:hAnsi="Times New Roman"/>
          <w:sz w:val="24"/>
          <w:szCs w:val="24"/>
          <w:lang w:val="en-GB"/>
        </w:rPr>
        <w:t xml:space="preserve"> despite the potential hazards of dictatorship.</w:t>
      </w:r>
    </w:p>
    <w:p w:rsidRPr="00D73D87" w:rsidR="00916173" w:rsidP="004A5699" w:rsidRDefault="00916173" w14:paraId="3D0FEFAD" w14:textId="13BEB592">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Now </w:t>
      </w:r>
      <w:r w:rsidRPr="00D73D87" w:rsidR="006823FC">
        <w:rPr>
          <w:rFonts w:ascii="Times New Roman" w:hAnsi="Times New Roman"/>
          <w:sz w:val="24"/>
          <w:szCs w:val="24"/>
          <w:lang w:val="en-GB"/>
        </w:rPr>
        <w:t>Franco</w:t>
      </w:r>
      <w:r w:rsidRPr="00D73D87">
        <w:rPr>
          <w:rFonts w:ascii="Times New Roman" w:hAnsi="Times New Roman"/>
          <w:sz w:val="24"/>
          <w:szCs w:val="24"/>
          <w:lang w:val="en-GB"/>
        </w:rPr>
        <w:t xml:space="preserve"> was gone, deceased, stiff as a dead parrot</w:t>
      </w:r>
      <w:r w:rsidRPr="00D73D87" w:rsidR="006823FC">
        <w:rPr>
          <w:rFonts w:ascii="Times New Roman" w:hAnsi="Times New Roman"/>
          <w:sz w:val="24"/>
          <w:szCs w:val="24"/>
          <w:lang w:val="en-GB"/>
        </w:rPr>
        <w:t xml:space="preserve">, </w:t>
      </w:r>
      <w:r w:rsidR="001E2923">
        <w:rPr>
          <w:rFonts w:ascii="Times New Roman" w:hAnsi="Times New Roman"/>
          <w:sz w:val="24"/>
          <w:szCs w:val="24"/>
          <w:lang w:val="en-GB"/>
        </w:rPr>
        <w:t>we</w:t>
      </w:r>
      <w:r w:rsidRPr="00D73D87" w:rsidR="006823FC">
        <w:rPr>
          <w:rFonts w:ascii="Times New Roman" w:hAnsi="Times New Roman"/>
          <w:sz w:val="24"/>
          <w:szCs w:val="24"/>
          <w:lang w:val="en-GB"/>
        </w:rPr>
        <w:t xml:space="preserve"> were desperate to know what </w:t>
      </w:r>
      <w:r w:rsidR="009B371E">
        <w:rPr>
          <w:rFonts w:ascii="Times New Roman" w:hAnsi="Times New Roman"/>
          <w:sz w:val="24"/>
          <w:szCs w:val="24"/>
          <w:lang w:val="en-GB"/>
        </w:rPr>
        <w:t>might</w:t>
      </w:r>
      <w:r w:rsidRPr="00D73D87" w:rsidR="006823FC">
        <w:rPr>
          <w:rFonts w:ascii="Times New Roman" w:hAnsi="Times New Roman"/>
          <w:sz w:val="24"/>
          <w:szCs w:val="24"/>
          <w:lang w:val="en-GB"/>
        </w:rPr>
        <w:t xml:space="preserve"> happen next. Could </w:t>
      </w:r>
      <w:r w:rsidR="001E2923">
        <w:rPr>
          <w:rFonts w:ascii="Times New Roman" w:hAnsi="Times New Roman"/>
          <w:sz w:val="24"/>
          <w:szCs w:val="24"/>
          <w:lang w:val="en-GB"/>
        </w:rPr>
        <w:t>we</w:t>
      </w:r>
      <w:r w:rsidRPr="00D73D87" w:rsidR="006823FC">
        <w:rPr>
          <w:rFonts w:ascii="Times New Roman" w:hAnsi="Times New Roman"/>
          <w:sz w:val="24"/>
          <w:szCs w:val="24"/>
          <w:lang w:val="en-GB"/>
        </w:rPr>
        <w:t xml:space="preserve"> stay, or would </w:t>
      </w:r>
      <w:r w:rsidR="001E2923">
        <w:rPr>
          <w:rFonts w:ascii="Times New Roman" w:hAnsi="Times New Roman"/>
          <w:sz w:val="24"/>
          <w:szCs w:val="24"/>
          <w:lang w:val="en-GB"/>
        </w:rPr>
        <w:t>we</w:t>
      </w:r>
      <w:r w:rsidRPr="00D73D87" w:rsidR="006823FC">
        <w:rPr>
          <w:rFonts w:ascii="Times New Roman" w:hAnsi="Times New Roman"/>
          <w:sz w:val="24"/>
          <w:szCs w:val="24"/>
          <w:lang w:val="en-GB"/>
        </w:rPr>
        <w:t xml:space="preserve"> </w:t>
      </w:r>
      <w:r w:rsidR="009B371E">
        <w:rPr>
          <w:rFonts w:ascii="Times New Roman" w:hAnsi="Times New Roman"/>
          <w:sz w:val="24"/>
          <w:szCs w:val="24"/>
          <w:lang w:val="en-GB"/>
        </w:rPr>
        <w:t>be forced</w:t>
      </w:r>
      <w:r w:rsidRPr="00D73D87" w:rsidR="006823FC">
        <w:rPr>
          <w:rFonts w:ascii="Times New Roman" w:hAnsi="Times New Roman"/>
          <w:sz w:val="24"/>
          <w:szCs w:val="24"/>
          <w:lang w:val="en-GB"/>
        </w:rPr>
        <w:t xml:space="preserve"> to return to </w:t>
      </w:r>
      <w:r w:rsidR="009B371E">
        <w:rPr>
          <w:rFonts w:ascii="Times New Roman" w:hAnsi="Times New Roman"/>
          <w:sz w:val="24"/>
          <w:szCs w:val="24"/>
          <w:lang w:val="en-GB"/>
        </w:rPr>
        <w:t>our</w:t>
      </w:r>
      <w:r w:rsidRPr="00D73D87" w:rsidR="006823FC">
        <w:rPr>
          <w:rFonts w:ascii="Times New Roman" w:hAnsi="Times New Roman"/>
          <w:sz w:val="24"/>
          <w:szCs w:val="24"/>
          <w:lang w:val="en-GB"/>
        </w:rPr>
        <w:t xml:space="preserve"> </w:t>
      </w:r>
      <w:r w:rsidRPr="00D73D87" w:rsidR="00F53E49">
        <w:rPr>
          <w:rFonts w:ascii="Times New Roman" w:hAnsi="Times New Roman"/>
          <w:sz w:val="24"/>
          <w:szCs w:val="24"/>
          <w:lang w:val="en-GB"/>
        </w:rPr>
        <w:t>homelands</w:t>
      </w:r>
      <w:r w:rsidRPr="00D73D87" w:rsidR="006823FC">
        <w:rPr>
          <w:rFonts w:ascii="Times New Roman" w:hAnsi="Times New Roman"/>
          <w:sz w:val="24"/>
          <w:szCs w:val="24"/>
          <w:lang w:val="en-GB"/>
        </w:rPr>
        <w:t xml:space="preserve"> and face whatever demons </w:t>
      </w:r>
      <w:r w:rsidR="001E2923">
        <w:rPr>
          <w:rFonts w:ascii="Times New Roman" w:hAnsi="Times New Roman"/>
          <w:sz w:val="24"/>
          <w:szCs w:val="24"/>
          <w:lang w:val="en-GB"/>
        </w:rPr>
        <w:t>we</w:t>
      </w:r>
      <w:r w:rsidRPr="00D73D87" w:rsidR="006823FC">
        <w:rPr>
          <w:rFonts w:ascii="Times New Roman" w:hAnsi="Times New Roman"/>
          <w:sz w:val="24"/>
          <w:szCs w:val="24"/>
          <w:lang w:val="en-GB"/>
        </w:rPr>
        <w:t xml:space="preserve"> had escaped from</w:t>
      </w:r>
      <w:r w:rsidRPr="00D73D87" w:rsidR="00006C77">
        <w:rPr>
          <w:rFonts w:ascii="Times New Roman" w:hAnsi="Times New Roman"/>
          <w:sz w:val="24"/>
          <w:szCs w:val="24"/>
          <w:lang w:val="en-GB"/>
        </w:rPr>
        <w:t>?</w:t>
      </w:r>
    </w:p>
    <w:p w:rsidRPr="00D73D87" w:rsidR="00916173" w:rsidP="00916173" w:rsidRDefault="004A5699" w14:paraId="276A9E09" w14:textId="5B9CD9E3">
      <w:pPr>
        <w:pStyle w:val="CSP-ChapterBodyText-FirstParagraph"/>
        <w:spacing w:line="360" w:lineRule="auto"/>
        <w:ind w:firstLine="720"/>
        <w:contextualSpacing/>
        <w:jc w:val="left"/>
        <w:rPr>
          <w:del w:author="Gary Smailes" w:date="2024-01-18T14:04:34.207Z" w:id="1420972878"/>
          <w:rFonts w:ascii="Times New Roman" w:hAnsi="Times New Roman"/>
          <w:sz w:val="24"/>
          <w:szCs w:val="24"/>
          <w:lang w:val="en-GB"/>
        </w:rPr>
      </w:pPr>
      <w:r w:rsidRPr="2DD51775" w:rsidR="2DD51775">
        <w:rPr>
          <w:rFonts w:ascii="Times New Roman" w:hAnsi="Times New Roman"/>
          <w:sz w:val="24"/>
          <w:szCs w:val="24"/>
          <w:lang w:val="en-GB"/>
        </w:rPr>
        <w:t xml:space="preserve">I opened the bottles of Juves y Camps </w:t>
      </w:r>
      <w:r w:rsidRPr="2DD51775" w:rsidR="2DD51775">
        <w:rPr>
          <w:rFonts w:ascii="Times New Roman" w:hAnsi="Times New Roman"/>
          <w:sz w:val="24"/>
          <w:szCs w:val="24"/>
          <w:lang w:val="en-GB"/>
        </w:rPr>
        <w:t>I’d</w:t>
      </w:r>
      <w:r w:rsidRPr="2DD51775" w:rsidR="2DD51775">
        <w:rPr>
          <w:rFonts w:ascii="Times New Roman" w:hAnsi="Times New Roman"/>
          <w:sz w:val="24"/>
          <w:szCs w:val="24"/>
          <w:lang w:val="en-GB"/>
        </w:rPr>
        <w:t xml:space="preserve"> been guarding vigilantly for this life-changing occasion.</w:t>
      </w:r>
      <w:ins w:author="Gary Smailes" w:date="2024-01-18T14:04:36.679Z" w:id="1239300433">
        <w:r w:rsidRPr="2DD51775" w:rsidR="2DD51775">
          <w:rPr>
            <w:rFonts w:ascii="Times New Roman" w:hAnsi="Times New Roman"/>
            <w:sz w:val="24"/>
            <w:szCs w:val="24"/>
            <w:lang w:val="en-GB"/>
          </w:rPr>
          <w:t xml:space="preserve"> </w:t>
        </w:r>
      </w:ins>
    </w:p>
    <w:p w:rsidRPr="00D73D87" w:rsidR="00916173" w:rsidP="2DD51775" w:rsidRDefault="00916173" w14:paraId="124225B9" w14:textId="32833BDD">
      <w:pPr>
        <w:pStyle w:val="CSP-ChapterBodyText-FirstParagraph"/>
        <w:spacing w:line="360" w:lineRule="auto"/>
        <w:ind w:firstLine="0"/>
        <w:contextualSpacing/>
        <w:jc w:val="left"/>
        <w:rPr>
          <w:del w:author="Gary Smailes" w:date="2024-01-18T14:04:39.05Z" w:id="2081821385"/>
          <w:rFonts w:ascii="Times New Roman" w:hAnsi="Times New Roman"/>
          <w:sz w:val="24"/>
          <w:szCs w:val="24"/>
          <w:lang w:val="en-GB"/>
        </w:rPr>
        <w:pPrChange w:author="Gary Smailes" w:date="2024-01-18T14:04:34.01Z">
          <w:pPr>
            <w:pStyle w:val="CSP-ChapterBodyText-FirstParagraph"/>
            <w:spacing w:line="360" w:lineRule="auto"/>
            <w:ind w:firstLine="720"/>
            <w:contextualSpacing/>
            <w:jc w:val="left"/>
          </w:pPr>
        </w:pPrChange>
      </w:pPr>
      <w:r w:rsidRPr="2DD51775" w:rsidR="2DD51775">
        <w:rPr>
          <w:rFonts w:ascii="Times New Roman" w:hAnsi="Times New Roman"/>
          <w:sz w:val="24"/>
          <w:szCs w:val="24"/>
          <w:lang w:val="en-GB"/>
        </w:rPr>
        <w:t>When everyone was served, El Rubio raised his glass.</w:t>
      </w:r>
      <w:ins w:author="Gary Smailes" w:date="2024-01-18T14:04:39.464Z" w:id="1298254129">
        <w:r w:rsidRPr="2DD51775" w:rsidR="2DD51775">
          <w:rPr>
            <w:rFonts w:ascii="Times New Roman" w:hAnsi="Times New Roman"/>
            <w:sz w:val="24"/>
            <w:szCs w:val="24"/>
            <w:lang w:val="en-GB"/>
          </w:rPr>
          <w:t xml:space="preserve"> </w:t>
        </w:r>
      </w:ins>
    </w:p>
    <w:p w:rsidRPr="00D73D87" w:rsidR="00916173" w:rsidP="2DD51775" w:rsidRDefault="00916173" w14:paraId="0EADE7CD" w14:textId="77777777">
      <w:pPr>
        <w:pStyle w:val="CSP-ChapterBodyText-FirstParagraph"/>
        <w:spacing w:line="360" w:lineRule="auto"/>
        <w:ind w:firstLine="0"/>
        <w:contextualSpacing/>
        <w:jc w:val="left"/>
        <w:rPr>
          <w:rFonts w:ascii="Times New Roman" w:hAnsi="Times New Roman"/>
          <w:sz w:val="24"/>
          <w:szCs w:val="24"/>
          <w:lang w:val="en-GB"/>
        </w:rPr>
        <w:pPrChange w:author="Gary Smailes" w:date="2024-01-18T14:04:38.818Z">
          <w:pPr>
            <w:pStyle w:val="CSP-ChapterBodyText-FirstParagraph"/>
            <w:spacing w:line="360" w:lineRule="auto"/>
            <w:ind w:firstLine="720"/>
            <w:contextualSpacing/>
            <w:jc w:val="left"/>
          </w:pPr>
        </w:pPrChange>
      </w:pPr>
      <w:r w:rsidRPr="2DD51775" w:rsidR="2DD51775">
        <w:rPr>
          <w:rFonts w:ascii="Times New Roman" w:hAnsi="Times New Roman"/>
          <w:sz w:val="24"/>
          <w:szCs w:val="24"/>
          <w:lang w:val="en-GB"/>
        </w:rPr>
        <w:t>“To freedom,” he said.</w:t>
      </w:r>
    </w:p>
    <w:p w:rsidRPr="00D73D87" w:rsidR="00916173" w:rsidP="004A5699" w:rsidRDefault="004A5699" w14:paraId="40A262CA" w14:textId="180345AC">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This was not a concept English were familiar with so politely and quietly mimicked El Rubio. Bar Bilbainos opposite, however</w:t>
      </w:r>
      <w:r w:rsidRPr="00D73D87" w:rsidR="00006C77">
        <w:rPr>
          <w:rFonts w:ascii="Times New Roman" w:hAnsi="Times New Roman"/>
          <w:sz w:val="24"/>
          <w:szCs w:val="24"/>
          <w:lang w:val="en-GB"/>
        </w:rPr>
        <w:t>,</w:t>
      </w:r>
      <w:r w:rsidRPr="00D73D87">
        <w:rPr>
          <w:rFonts w:ascii="Times New Roman" w:hAnsi="Times New Roman"/>
          <w:sz w:val="24"/>
          <w:szCs w:val="24"/>
          <w:lang w:val="en-GB"/>
        </w:rPr>
        <w:t xml:space="preserve"> w</w:t>
      </w:r>
      <w:r w:rsidRPr="00D73D87" w:rsidR="00006C77">
        <w:rPr>
          <w:rFonts w:ascii="Times New Roman" w:hAnsi="Times New Roman"/>
          <w:sz w:val="24"/>
          <w:szCs w:val="24"/>
          <w:lang w:val="en-GB"/>
        </w:rPr>
        <w:t>as</w:t>
      </w:r>
      <w:r w:rsidRPr="00D73D87">
        <w:rPr>
          <w:rFonts w:ascii="Times New Roman" w:hAnsi="Times New Roman"/>
          <w:sz w:val="24"/>
          <w:szCs w:val="24"/>
          <w:lang w:val="en-GB"/>
        </w:rPr>
        <w:t xml:space="preserve"> not so restrained. They were ecstatic and dancing in the street screaming</w:t>
      </w:r>
      <w:r w:rsidRPr="00D73D87" w:rsidR="00916173">
        <w:rPr>
          <w:rFonts w:ascii="Times New Roman" w:hAnsi="Times New Roman"/>
          <w:sz w:val="24"/>
          <w:szCs w:val="24"/>
          <w:lang w:val="en-GB"/>
        </w:rPr>
        <w:t xml:space="preserve"> ‘Libertad</w:t>
      </w:r>
      <w:r w:rsidRPr="00D73D87" w:rsidR="006823FC">
        <w:rPr>
          <w:rFonts w:ascii="Times New Roman" w:hAnsi="Times New Roman"/>
          <w:sz w:val="24"/>
          <w:szCs w:val="24"/>
          <w:lang w:val="en-GB"/>
        </w:rPr>
        <w:t>, Libertad, Libertad.</w:t>
      </w:r>
      <w:r w:rsidRPr="00D73D87">
        <w:rPr>
          <w:rFonts w:ascii="Times New Roman" w:hAnsi="Times New Roman"/>
          <w:sz w:val="24"/>
          <w:szCs w:val="24"/>
          <w:lang w:val="en-GB"/>
        </w:rPr>
        <w:t>’</w:t>
      </w:r>
    </w:p>
    <w:p w:rsidRPr="00D73D87" w:rsidR="00916173" w:rsidP="2DD51775" w:rsidRDefault="00916173" w14:paraId="3C2870FB" w14:textId="49AE8612">
      <w:pPr>
        <w:pStyle w:val="CSP-ChapterBodyText-FirstParagraph"/>
        <w:suppressLineNumbers w:val="0"/>
        <w:bidi w:val="0"/>
        <w:spacing w:before="0" w:beforeAutospacing="off" w:after="0" w:afterAutospacing="off" w:line="360" w:lineRule="auto"/>
        <w:ind w:left="0" w:right="0" w:firstLine="720"/>
        <w:contextualSpacing/>
        <w:jc w:val="left"/>
        <w:rPr>
          <w:rFonts w:ascii="Times New Roman" w:hAnsi="Times New Roman"/>
          <w:sz w:val="24"/>
          <w:szCs w:val="24"/>
          <w:lang w:val="en-GB"/>
        </w:rPr>
        <w:pPrChange w:author="Gary Smailes" w:date="2024-01-18T14:05:57.489Z">
          <w:pPr>
            <w:pStyle w:val="CSP-ChapterBodyText-FirstParagraph"/>
            <w:spacing w:line="360" w:lineRule="auto"/>
            <w:ind w:firstLine="720"/>
            <w:contextualSpacing/>
            <w:jc w:val="left"/>
          </w:pPr>
        </w:pPrChange>
      </w:pPr>
      <w:r w:rsidRPr="2DD51775" w:rsidR="2DD51775">
        <w:rPr>
          <w:rFonts w:ascii="Times New Roman" w:hAnsi="Times New Roman"/>
          <w:sz w:val="24"/>
          <w:szCs w:val="24"/>
          <w:lang w:val="en-GB"/>
        </w:rPr>
        <w:t xml:space="preserve">“What if Cienfuegos is watching?” I </w:t>
      </w:r>
      <w:del w:author="Gary Smailes" w:date="2024-01-18T14:05:57.442Z" w:id="1813139925">
        <w:r w:rsidRPr="2DD51775" w:rsidDel="2DD51775">
          <w:rPr>
            <w:rFonts w:ascii="Times New Roman" w:hAnsi="Times New Roman"/>
            <w:sz w:val="24"/>
            <w:szCs w:val="24"/>
            <w:lang w:val="en-GB"/>
          </w:rPr>
          <w:delText>said</w:delText>
        </w:r>
      </w:del>
      <w:ins w:author="Gary Smailes" w:date="2024-01-18T14:05:58.918Z" w:id="1405691600">
        <w:r w:rsidRPr="2DD51775" w:rsidR="2DD51775">
          <w:rPr>
            <w:rFonts w:ascii="Times New Roman" w:hAnsi="Times New Roman"/>
            <w:sz w:val="24"/>
            <w:szCs w:val="24"/>
            <w:lang w:val="en-GB"/>
          </w:rPr>
          <w:t>asked</w:t>
        </w:r>
      </w:ins>
      <w:r w:rsidRPr="2DD51775" w:rsidR="2DD51775">
        <w:rPr>
          <w:rFonts w:ascii="Times New Roman" w:hAnsi="Times New Roman"/>
          <w:sz w:val="24"/>
          <w:szCs w:val="24"/>
          <w:lang w:val="en-GB"/>
        </w:rPr>
        <w:t>. “Surely, he won’t tolerate such flagrant disrespect to the regime.”</w:t>
      </w:r>
    </w:p>
    <w:p w:rsidRPr="00D73D87" w:rsidR="00916173" w:rsidP="00916173" w:rsidRDefault="00916173" w14:paraId="76831EED" w14:textId="6BD67564">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“Believe me,</w:t>
      </w:r>
      <w:r w:rsidRPr="00D73D87" w:rsidR="004A5699">
        <w:rPr>
          <w:rFonts w:ascii="Times New Roman" w:hAnsi="Times New Roman"/>
          <w:sz w:val="24"/>
          <w:szCs w:val="24"/>
          <w:lang w:val="en-GB"/>
        </w:rPr>
        <w:t>” said El Rubio.</w:t>
      </w:r>
      <w:r w:rsidRPr="00D73D87">
        <w:rPr>
          <w:rFonts w:ascii="Times New Roman" w:hAnsi="Times New Roman"/>
          <w:sz w:val="24"/>
          <w:szCs w:val="24"/>
          <w:lang w:val="en-GB"/>
        </w:rPr>
        <w:t xml:space="preserve"> </w:t>
      </w:r>
      <w:r w:rsidRPr="00D73D87" w:rsidR="004A5699">
        <w:rPr>
          <w:rFonts w:ascii="Times New Roman" w:hAnsi="Times New Roman"/>
          <w:sz w:val="24"/>
          <w:szCs w:val="24"/>
          <w:lang w:val="en-GB"/>
        </w:rPr>
        <w:t>“U</w:t>
      </w:r>
      <w:r w:rsidRPr="00D73D87">
        <w:rPr>
          <w:rFonts w:ascii="Times New Roman" w:hAnsi="Times New Roman"/>
          <w:sz w:val="24"/>
          <w:szCs w:val="24"/>
          <w:lang w:val="en-GB"/>
        </w:rPr>
        <w:t xml:space="preserve">ntil they resolve </w:t>
      </w:r>
      <w:r w:rsidRPr="00D73D87" w:rsidR="004A5699">
        <w:rPr>
          <w:rFonts w:ascii="Times New Roman" w:hAnsi="Times New Roman"/>
          <w:sz w:val="24"/>
          <w:szCs w:val="24"/>
          <w:lang w:val="en-GB"/>
        </w:rPr>
        <w:t>what happens next</w:t>
      </w:r>
      <w:r w:rsidRPr="00D73D87">
        <w:rPr>
          <w:rFonts w:ascii="Times New Roman" w:hAnsi="Times New Roman"/>
          <w:sz w:val="24"/>
          <w:szCs w:val="24"/>
          <w:lang w:val="en-GB"/>
        </w:rPr>
        <w:t xml:space="preserve"> in Madrid, we won’t see hide nor hair of him or any Nationalists.”</w:t>
      </w:r>
    </w:p>
    <w:p w:rsidRPr="00D73D87" w:rsidR="00F53E49" w:rsidP="00F53E49" w:rsidRDefault="00F53E49" w14:paraId="33BE879E" w14:textId="7E3CEE60">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“Period of transition,” said Charles. “What does Juan Carlos mean?”</w:t>
      </w:r>
    </w:p>
    <w:p w:rsidRPr="00D73D87" w:rsidR="00F53E49" w:rsidP="00F53E49" w:rsidRDefault="00F53E49" w14:paraId="2F657983" w14:textId="1991DABE">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“He will be crowned Head of State exactly as Franco had decreed,” said El Rubio. “He also pleaded for peace and forgiveness while a solution for the future </w:t>
      </w:r>
      <w:r w:rsidR="007625B9">
        <w:rPr>
          <w:rFonts w:ascii="Times New Roman" w:hAnsi="Times New Roman"/>
          <w:sz w:val="24"/>
          <w:szCs w:val="24"/>
          <w:lang w:val="en-GB"/>
        </w:rPr>
        <w:t>is</w:t>
      </w:r>
      <w:r w:rsidRPr="00D73D87">
        <w:rPr>
          <w:rFonts w:ascii="Times New Roman" w:hAnsi="Times New Roman"/>
          <w:sz w:val="24"/>
          <w:szCs w:val="24"/>
          <w:lang w:val="en-GB"/>
        </w:rPr>
        <w:t xml:space="preserve"> discussed and agreed upon between those who cared to contribute. This period of transition will take as long as it needed to address the concerns of all citizens.”</w:t>
      </w:r>
    </w:p>
    <w:p w:rsidRPr="00D73D87" w:rsidR="00F53E49" w:rsidP="00F53E49" w:rsidRDefault="00F53E49" w14:paraId="62F36A82"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“It sounds positive but vague,” said Charles yawning.</w:t>
      </w:r>
    </w:p>
    <w:p w:rsidRPr="00D73D87" w:rsidR="00F53E49" w:rsidP="00F53E49" w:rsidRDefault="00F53E49" w14:paraId="2F49E7DA" w14:textId="0291DC87">
      <w:pPr>
        <w:pStyle w:val="CSP-ChapterBodyText-FirstParagraph"/>
        <w:spacing w:line="360" w:lineRule="auto"/>
        <w:ind w:firstLine="720"/>
        <w:contextualSpacing/>
        <w:jc w:val="left"/>
        <w:rPr>
          <w:rFonts w:ascii="Times New Roman" w:hAnsi="Times New Roman"/>
          <w:sz w:val="24"/>
          <w:szCs w:val="24"/>
          <w:lang w:val="en-GB"/>
        </w:rPr>
      </w:pPr>
      <w:r w:rsidRPr="005A1562">
        <w:rPr>
          <w:rFonts w:ascii="Times New Roman" w:hAnsi="Times New Roman"/>
          <w:sz w:val="24"/>
          <w:szCs w:val="24"/>
          <w:lang w:val="es-ES"/>
        </w:rPr>
        <w:lastRenderedPageBreak/>
        <w:t xml:space="preserve">“Poco a poco,” said El Rubio. </w:t>
      </w:r>
      <w:r w:rsidRPr="00D73D87">
        <w:rPr>
          <w:rFonts w:ascii="Times New Roman" w:hAnsi="Times New Roman"/>
          <w:sz w:val="24"/>
          <w:szCs w:val="24"/>
          <w:lang w:val="en-GB"/>
        </w:rPr>
        <w:t>“Little by little. They don’t want to upset anyone at this delicate stage, so rather than announcing a grand plan, they must build a consensus among the ruling party change is necessary unless Spain is to continue as a pariah state and remain isolated from the rest of the world.”</w:t>
      </w:r>
    </w:p>
    <w:p w:rsidRPr="00D73D87" w:rsidR="00F53E49" w:rsidP="00F53E49" w:rsidRDefault="00F53E49" w14:paraId="41505BE1" w14:textId="4CD1B940">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“The military will also need to concur,” said El Rubio. “They will prove exceptionally stubborn.”</w:t>
      </w:r>
    </w:p>
    <w:p w:rsidRPr="00D73D87" w:rsidR="00F53E49" w:rsidP="00F53E49" w:rsidRDefault="00F53E49" w14:paraId="42E19DBB"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“The prince has his work cut out,” said Charles. “If he seriously wants all to contribute, he has to consider the wishes of the Basques, Catalans, Unions, Socialists, and Communists, all of whom are considered by the military and nationalist movement as persona non grata.”</w:t>
      </w:r>
    </w:p>
    <w:p w:rsidRPr="00D73D87" w:rsidR="00F53E49" w:rsidP="00F53E49" w:rsidRDefault="00F53E49" w14:paraId="646CE45A" w14:textId="31346AB3">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“Nobody said it </w:t>
      </w:r>
      <w:r w:rsidR="007625B9">
        <w:rPr>
          <w:rFonts w:ascii="Times New Roman" w:hAnsi="Times New Roman"/>
          <w:sz w:val="24"/>
          <w:szCs w:val="24"/>
          <w:lang w:val="en-GB"/>
        </w:rPr>
        <w:t>was going to</w:t>
      </w:r>
      <w:r w:rsidRPr="00D73D87">
        <w:rPr>
          <w:rFonts w:ascii="Times New Roman" w:hAnsi="Times New Roman"/>
          <w:sz w:val="24"/>
          <w:szCs w:val="24"/>
          <w:lang w:val="en-GB"/>
        </w:rPr>
        <w:t xml:space="preserve"> be easy,” said El Rubio.</w:t>
      </w:r>
    </w:p>
    <w:p w:rsidRPr="00D73D87" w:rsidR="00F53E49" w:rsidP="00F53E49" w:rsidRDefault="00F53E49" w14:paraId="40812D3B"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“At least the prince seems to be implying he is interested in change,” I said.</w:t>
      </w:r>
    </w:p>
    <w:p w:rsidRPr="00D73D87" w:rsidR="00F53E49" w:rsidP="00F53E49" w:rsidRDefault="00F53E49" w14:paraId="66B11D51" w14:textId="1F86BA5D">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“It will probably take a year or two to make sense,” said El Rubio. “And while Arias continues as Prime minister, I fear nothing will happen and we continue as we are.”</w:t>
      </w:r>
    </w:p>
    <w:p w:rsidRPr="00D73D87" w:rsidR="00916173" w:rsidP="00916173" w:rsidRDefault="00916173" w14:paraId="46939F3B" w14:textId="6622634F">
      <w:pPr>
        <w:pStyle w:val="CSP-ChapterBodyText-FirstParagraph"/>
        <w:spacing w:line="360" w:lineRule="auto"/>
        <w:ind w:firstLine="720"/>
        <w:contextualSpacing/>
        <w:jc w:val="left"/>
        <w:rPr>
          <w:rFonts w:ascii="Times New Roman" w:hAnsi="Times New Roman"/>
          <w:sz w:val="24"/>
          <w:szCs w:val="24"/>
          <w:lang w:val="en-GB"/>
        </w:rPr>
      </w:pPr>
      <w:r w:rsidRPr="2DD51775" w:rsidR="2DD51775">
        <w:rPr>
          <w:rFonts w:ascii="Times New Roman" w:hAnsi="Times New Roman"/>
          <w:sz w:val="24"/>
          <w:szCs w:val="24"/>
          <w:lang w:val="en-GB"/>
        </w:rPr>
        <w:t xml:space="preserve">“Possibly,” said </w:t>
      </w:r>
      <w:ins w:author="Gary Smailes" w:date="2024-01-18T14:06:24.281Z" w:id="547150096">
        <w:r w:rsidRPr="2DD51775" w:rsidR="2DD51775">
          <w:rPr>
            <w:rFonts w:ascii="Times New Roman" w:hAnsi="Times New Roman"/>
            <w:sz w:val="24"/>
            <w:szCs w:val="24"/>
            <w:lang w:val="en-GB"/>
          </w:rPr>
          <w:t>D</w:t>
        </w:r>
      </w:ins>
      <w:del w:author="Gary Smailes" w:date="2024-01-18T14:06:23.648Z" w:id="1327674653">
        <w:r w:rsidRPr="2DD51775" w:rsidDel="2DD51775">
          <w:rPr>
            <w:rFonts w:ascii="Times New Roman" w:hAnsi="Times New Roman"/>
            <w:sz w:val="24"/>
            <w:szCs w:val="24"/>
            <w:lang w:val="en-GB"/>
          </w:rPr>
          <w:delText>d</w:delText>
        </w:r>
      </w:del>
      <w:r w:rsidRPr="2DD51775" w:rsidR="2DD51775">
        <w:rPr>
          <w:rFonts w:ascii="Times New Roman" w:hAnsi="Times New Roman"/>
          <w:sz w:val="24"/>
          <w:szCs w:val="24"/>
          <w:lang w:val="en-GB"/>
        </w:rPr>
        <w:t>ad. “And don’t forget, while Arias remains in power, they could be back at any moment.”</w:t>
      </w:r>
    </w:p>
    <w:p w:rsidRPr="00D73D87" w:rsidR="003C645F" w:rsidP="00916173" w:rsidRDefault="003C645F" w14:paraId="3FA1F6DE" w14:textId="50949D18">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It was the most astute statement he had ever made about S</w:t>
      </w:r>
      <w:r w:rsidRPr="00D73D87" w:rsidR="00006C77">
        <w:rPr>
          <w:rFonts w:ascii="Times New Roman" w:hAnsi="Times New Roman"/>
          <w:sz w:val="24"/>
          <w:szCs w:val="24"/>
          <w:lang w:val="en-GB"/>
        </w:rPr>
        <w:t>p</w:t>
      </w:r>
      <w:r w:rsidRPr="00D73D87">
        <w:rPr>
          <w:rFonts w:ascii="Times New Roman" w:hAnsi="Times New Roman"/>
          <w:sz w:val="24"/>
          <w:szCs w:val="24"/>
          <w:lang w:val="en-GB"/>
        </w:rPr>
        <w:t>anish politics.</w:t>
      </w:r>
    </w:p>
    <w:p w:rsidRPr="00D73D87" w:rsidR="00916173" w:rsidP="00916173" w:rsidRDefault="00916173" w14:paraId="2850856F" w14:textId="25B4E9F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“How long do you anticipate Madrid will take to decide?” said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w:t>
      </w:r>
    </w:p>
    <w:p w:rsidRPr="00D73D87" w:rsidR="00916173" w:rsidP="00916173" w:rsidRDefault="00916173" w14:paraId="341BB57D" w14:textId="03E53A0D">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“To avoid mass chaos, it needs to be quick,” said </w:t>
      </w:r>
      <w:r w:rsidRPr="00D73D87" w:rsidR="004A5699">
        <w:rPr>
          <w:rFonts w:ascii="Times New Roman" w:hAnsi="Times New Roman"/>
          <w:sz w:val="24"/>
          <w:szCs w:val="24"/>
          <w:lang w:val="en-GB"/>
        </w:rPr>
        <w:t>El Rubio</w:t>
      </w:r>
      <w:r w:rsidRPr="00D73D87">
        <w:rPr>
          <w:rFonts w:ascii="Times New Roman" w:hAnsi="Times New Roman"/>
          <w:sz w:val="24"/>
          <w:szCs w:val="24"/>
          <w:lang w:val="en-GB"/>
        </w:rPr>
        <w:t xml:space="preserve">. “I anticipate they will announce </w:t>
      </w:r>
      <w:r w:rsidRPr="00D73D87" w:rsidR="006823FC">
        <w:rPr>
          <w:rFonts w:ascii="Times New Roman" w:hAnsi="Times New Roman"/>
          <w:sz w:val="24"/>
          <w:szCs w:val="24"/>
          <w:lang w:val="en-GB"/>
        </w:rPr>
        <w:t xml:space="preserve">something </w:t>
      </w:r>
      <w:r w:rsidRPr="00D73D87">
        <w:rPr>
          <w:rFonts w:ascii="Times New Roman" w:hAnsi="Times New Roman"/>
          <w:sz w:val="24"/>
          <w:szCs w:val="24"/>
          <w:lang w:val="en-GB"/>
        </w:rPr>
        <w:t>within a week.”</w:t>
      </w:r>
    </w:p>
    <w:p w:rsidRPr="00D73D87" w:rsidR="00785BDD" w:rsidP="00785BDD" w:rsidRDefault="00785BDD" w14:paraId="5D001AB4" w14:textId="66DC4B33">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“This could be the turning point of our business,” said dad. “Hopefully, democracy will prevail but if it doesn’t, we could be in serious trouble.”</w:t>
      </w:r>
    </w:p>
    <w:p w:rsidRPr="00D73D87" w:rsidR="00785BDD" w:rsidP="00785BDD" w:rsidRDefault="00785BDD" w14:paraId="5AF4EA05" w14:textId="0BF0C05E">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“Not much we can do about it,” I said</w:t>
      </w:r>
      <w:r w:rsidRPr="00D73D87" w:rsidR="006823FC">
        <w:rPr>
          <w:rFonts w:ascii="Times New Roman" w:hAnsi="Times New Roman"/>
          <w:sz w:val="24"/>
          <w:szCs w:val="24"/>
          <w:lang w:val="en-GB"/>
        </w:rPr>
        <w:t>.</w:t>
      </w:r>
    </w:p>
    <w:p w:rsidRPr="00D73D87" w:rsidR="006823FC" w:rsidP="00785BDD" w:rsidRDefault="006823FC" w14:paraId="4EDAEA00" w14:textId="651C142E">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“We could pray,” said Charles.</w:t>
      </w:r>
    </w:p>
    <w:p w:rsidRPr="00D73D87" w:rsidR="00CD165B" w:rsidP="00F53E49" w:rsidRDefault="006823FC" w14:paraId="4BA0A1A8" w14:textId="110BD8ED">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“Or drink,” said Rowcroft joining Charles at the bar. “I </w:t>
      </w:r>
      <w:r w:rsidRPr="00D73D87" w:rsidR="00864AED">
        <w:rPr>
          <w:rFonts w:ascii="Times New Roman" w:hAnsi="Times New Roman"/>
          <w:sz w:val="24"/>
          <w:szCs w:val="24"/>
          <w:lang w:val="en-GB"/>
        </w:rPr>
        <w:t xml:space="preserve">usually </w:t>
      </w:r>
      <w:r w:rsidRPr="00D73D87">
        <w:rPr>
          <w:rFonts w:ascii="Times New Roman" w:hAnsi="Times New Roman"/>
          <w:sz w:val="24"/>
          <w:szCs w:val="24"/>
          <w:lang w:val="en-GB"/>
        </w:rPr>
        <w:t xml:space="preserve">find </w:t>
      </w:r>
      <w:r w:rsidR="001408B0">
        <w:rPr>
          <w:rFonts w:ascii="Times New Roman" w:hAnsi="Times New Roman"/>
          <w:sz w:val="24"/>
          <w:szCs w:val="24"/>
          <w:lang w:val="en-GB"/>
        </w:rPr>
        <w:t>alcohol</w:t>
      </w:r>
      <w:r w:rsidRPr="00D73D87">
        <w:rPr>
          <w:rFonts w:ascii="Times New Roman" w:hAnsi="Times New Roman"/>
          <w:sz w:val="24"/>
          <w:szCs w:val="24"/>
          <w:lang w:val="en-GB"/>
        </w:rPr>
        <w:t xml:space="preserve"> more effective.”</w:t>
      </w:r>
    </w:p>
    <w:p w:rsidRPr="00D73D87" w:rsidR="00916173" w:rsidP="00916173" w:rsidRDefault="00916173" w14:paraId="5648DB62" w14:textId="77777777">
      <w:pPr>
        <w:rPr>
          <w:rFonts w:ascii="Times New Roman" w:hAnsi="Times New Roman" w:eastAsia="Calibri" w:cs="Times New Roman"/>
          <w:iCs/>
          <w:sz w:val="24"/>
          <w:szCs w:val="24"/>
          <w:lang w:val="en-GB"/>
        </w:rPr>
      </w:pPr>
      <w:r w:rsidRPr="00D73D87">
        <w:rPr>
          <w:rFonts w:ascii="Times New Roman" w:hAnsi="Times New Roman"/>
          <w:sz w:val="24"/>
          <w:szCs w:val="24"/>
          <w:lang w:val="en-GB"/>
        </w:rPr>
        <w:br w:type="page"/>
      </w:r>
    </w:p>
    <w:p w:rsidRPr="00D73D87" w:rsidR="00916173" w:rsidP="00916173" w:rsidRDefault="00916173" w14:paraId="44152674" w14:textId="4CA2000B">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lastRenderedPageBreak/>
        <w:t xml:space="preserve">Chapter </w:t>
      </w:r>
      <w:r w:rsidRPr="00D73D87" w:rsidR="00DF389E">
        <w:rPr>
          <w:rFonts w:ascii="Times New Roman" w:hAnsi="Times New Roman"/>
          <w:sz w:val="24"/>
          <w:szCs w:val="24"/>
          <w:lang w:val="en-GB"/>
        </w:rPr>
        <w:t>3</w:t>
      </w:r>
      <w:r w:rsidR="00A70F2B">
        <w:rPr>
          <w:rFonts w:ascii="Times New Roman" w:hAnsi="Times New Roman"/>
          <w:sz w:val="24"/>
          <w:szCs w:val="24"/>
          <w:lang w:val="en-GB"/>
        </w:rPr>
        <w:t>6</w:t>
      </w:r>
      <w:r w:rsidRPr="00D73D87" w:rsidR="00EB4D00">
        <w:rPr>
          <w:rFonts w:ascii="Times New Roman" w:hAnsi="Times New Roman"/>
          <w:sz w:val="24"/>
          <w:szCs w:val="24"/>
          <w:lang w:val="en-GB"/>
        </w:rPr>
        <w:t xml:space="preserve"> – What next</w:t>
      </w:r>
    </w:p>
    <w:p w:rsidRPr="00D73D87" w:rsidR="00916173" w:rsidP="00916173" w:rsidRDefault="00916173" w14:paraId="7A710089" w14:textId="77777777">
      <w:pPr>
        <w:pStyle w:val="CSP-ChapterBodyText-FirstParagraph"/>
        <w:spacing w:line="360" w:lineRule="auto"/>
        <w:contextualSpacing/>
        <w:jc w:val="left"/>
        <w:rPr>
          <w:rFonts w:ascii="Times New Roman" w:hAnsi="Times New Roman"/>
          <w:sz w:val="24"/>
          <w:szCs w:val="24"/>
          <w:lang w:val="en-GB"/>
        </w:rPr>
      </w:pPr>
    </w:p>
    <w:p w:rsidRPr="00D73D87" w:rsidR="00916173" w:rsidP="00916173" w:rsidRDefault="00916173" w14:paraId="5C2E8426" w14:textId="716150DE">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t xml:space="preserve">“If Spain does revert to a democratic monarchy,” </w:t>
      </w:r>
      <w:r w:rsidRPr="00D73D87" w:rsidR="004A5699">
        <w:rPr>
          <w:rFonts w:ascii="Times New Roman" w:hAnsi="Times New Roman"/>
          <w:sz w:val="24"/>
          <w:szCs w:val="24"/>
          <w:lang w:val="en-GB"/>
        </w:rPr>
        <w:t xml:space="preserve">I </w:t>
      </w:r>
      <w:r w:rsidRPr="00D73D87">
        <w:rPr>
          <w:rFonts w:ascii="Times New Roman" w:hAnsi="Times New Roman"/>
          <w:sz w:val="24"/>
          <w:szCs w:val="24"/>
          <w:lang w:val="en-GB"/>
        </w:rPr>
        <w:t xml:space="preserve">said </w:t>
      </w:r>
      <w:r w:rsidRPr="00D73D87" w:rsidR="004A5699">
        <w:rPr>
          <w:rFonts w:ascii="Times New Roman" w:hAnsi="Times New Roman"/>
          <w:sz w:val="24"/>
          <w:szCs w:val="24"/>
          <w:lang w:val="en-GB"/>
        </w:rPr>
        <w:t xml:space="preserve">cuddling </w:t>
      </w:r>
      <w:r w:rsidRPr="00D57F0E" w:rsidR="00D57300">
        <w:rPr>
          <w:rFonts w:ascii="Times New Roman" w:hAnsi="Times New Roman"/>
          <w:color w:val="111111"/>
          <w:sz w:val="24"/>
          <w:szCs w:val="24"/>
          <w:shd w:val="clear" w:color="auto" w:fill="FFFFFF"/>
        </w:rPr>
        <w:t>Lucía</w:t>
      </w:r>
      <w:r w:rsidRPr="00D73D87" w:rsidR="004A5699">
        <w:rPr>
          <w:rFonts w:ascii="Times New Roman" w:hAnsi="Times New Roman"/>
          <w:sz w:val="24"/>
          <w:szCs w:val="24"/>
          <w:lang w:val="en-GB"/>
        </w:rPr>
        <w:t xml:space="preserve"> as we</w:t>
      </w:r>
      <w:r w:rsidRPr="00D73D87">
        <w:rPr>
          <w:rFonts w:ascii="Times New Roman" w:hAnsi="Times New Roman"/>
          <w:sz w:val="24"/>
          <w:szCs w:val="24"/>
          <w:lang w:val="en-GB"/>
        </w:rPr>
        <w:t xml:space="preserve"> lay in bed sharing a cigarette early on the day after Franco had passed. “It will surely be a boost to tourism. Visitors should no longer fear the Guardia, hotel investors will pile in, and airlines will extend their flight schedules.”</w:t>
      </w:r>
    </w:p>
    <w:p w:rsidRPr="00D73D87" w:rsidR="00916173" w:rsidP="00916173" w:rsidRDefault="00916173" w14:paraId="7F9093B9" w14:textId="2EA543E9">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“I’m not so sure,” said </w:t>
      </w:r>
      <w:r w:rsidRPr="00D73D87" w:rsidR="007C738B">
        <w:rPr>
          <w:rFonts w:ascii="Times New Roman" w:hAnsi="Times New Roman"/>
          <w:sz w:val="24"/>
          <w:szCs w:val="24"/>
          <w:lang w:val="en-GB"/>
        </w:rPr>
        <w:t>Lucia</w:t>
      </w:r>
      <w:r w:rsidRPr="00D73D87">
        <w:rPr>
          <w:rFonts w:ascii="Times New Roman" w:hAnsi="Times New Roman"/>
          <w:sz w:val="24"/>
          <w:szCs w:val="24"/>
          <w:lang w:val="en-GB"/>
        </w:rPr>
        <w:t xml:space="preserve">. “My dad told me the last democratic republic was chaos. Nothing ever got done, the economy was shot, unemployment was rife, and many starved. It </w:t>
      </w:r>
      <w:r w:rsidR="0049514A">
        <w:rPr>
          <w:rFonts w:ascii="Times New Roman" w:hAnsi="Times New Roman"/>
          <w:sz w:val="24"/>
          <w:szCs w:val="24"/>
          <w:lang w:val="en-GB"/>
        </w:rPr>
        <w:t>must</w:t>
      </w:r>
      <w:r w:rsidRPr="00D73D87">
        <w:rPr>
          <w:rFonts w:ascii="Times New Roman" w:hAnsi="Times New Roman"/>
          <w:sz w:val="24"/>
          <w:szCs w:val="24"/>
          <w:lang w:val="en-GB"/>
        </w:rPr>
        <w:t xml:space="preserve"> be a modern democracy like other European countries.”</w:t>
      </w:r>
    </w:p>
    <w:p w:rsidRPr="00D73D87" w:rsidR="00916173" w:rsidP="00916173" w:rsidRDefault="00916173" w14:paraId="68800BF4" w14:textId="3118F848">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“And you could join the European Union,” </w:t>
      </w:r>
      <w:r w:rsidRPr="00D73D87" w:rsidR="00D8042E">
        <w:rPr>
          <w:rFonts w:ascii="Times New Roman" w:hAnsi="Times New Roman"/>
          <w:sz w:val="24"/>
          <w:szCs w:val="24"/>
          <w:lang w:val="en-GB"/>
        </w:rPr>
        <w:t xml:space="preserve">I </w:t>
      </w:r>
      <w:r w:rsidRPr="00D73D87">
        <w:rPr>
          <w:rFonts w:ascii="Times New Roman" w:hAnsi="Times New Roman"/>
          <w:sz w:val="24"/>
          <w:szCs w:val="24"/>
          <w:lang w:val="en-GB"/>
        </w:rPr>
        <w:t>said. “What I’m trying to say my love is this hotel could be perfectly poised to make a killing. Think full hotel year-round. We could buy a house and move out of this poky room.”</w:t>
      </w:r>
    </w:p>
    <w:p w:rsidRPr="00D73D87" w:rsidR="00916173" w:rsidP="00916173" w:rsidRDefault="00916173" w14:paraId="13577146" w14:textId="577484FD">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“Really,” said </w:t>
      </w:r>
      <w:r w:rsidRPr="00D73D87" w:rsidR="007C738B">
        <w:rPr>
          <w:rFonts w:ascii="Times New Roman" w:hAnsi="Times New Roman"/>
          <w:sz w:val="24"/>
          <w:szCs w:val="24"/>
          <w:lang w:val="en-GB"/>
        </w:rPr>
        <w:t>Lucia</w:t>
      </w:r>
      <w:r w:rsidRPr="00D73D87">
        <w:rPr>
          <w:rFonts w:ascii="Times New Roman" w:hAnsi="Times New Roman"/>
          <w:sz w:val="24"/>
          <w:szCs w:val="24"/>
          <w:lang w:val="en-GB"/>
        </w:rPr>
        <w:t xml:space="preserve"> all excited. “You mean it?”</w:t>
      </w:r>
    </w:p>
    <w:p w:rsidRPr="00D73D87" w:rsidR="00916173" w:rsidP="00916173" w:rsidRDefault="00916173" w14:paraId="1CA157E8"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“Of course.”</w:t>
      </w:r>
    </w:p>
    <w:p w:rsidRPr="00D73D87" w:rsidR="00916173" w:rsidP="00916173" w:rsidRDefault="00916173" w14:paraId="74B63213"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“And we could try for a baby?”</w:t>
      </w:r>
    </w:p>
    <w:p w:rsidRPr="00D73D87" w:rsidR="00916173" w:rsidP="00916173" w:rsidRDefault="00916173" w14:paraId="3C59677E"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She threw her arms around him, and they kissed.</w:t>
      </w:r>
    </w:p>
    <w:p w:rsidRPr="00D73D87" w:rsidR="00916173" w:rsidP="00916173" w:rsidRDefault="00916173" w14:paraId="4CE41E25" w14:textId="00918841">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“There’s only one minor stumbling block,” </w:t>
      </w:r>
      <w:r w:rsidRPr="00D73D87" w:rsidR="00D8042E">
        <w:rPr>
          <w:rFonts w:ascii="Times New Roman" w:hAnsi="Times New Roman"/>
          <w:sz w:val="24"/>
          <w:szCs w:val="24"/>
          <w:lang w:val="en-GB"/>
        </w:rPr>
        <w:t xml:space="preserve">I </w:t>
      </w:r>
      <w:r w:rsidRPr="00D73D87">
        <w:rPr>
          <w:rFonts w:ascii="Times New Roman" w:hAnsi="Times New Roman"/>
          <w:sz w:val="24"/>
          <w:szCs w:val="24"/>
          <w:lang w:val="en-GB"/>
        </w:rPr>
        <w:t>said coming up for air.</w:t>
      </w:r>
    </w:p>
    <w:p w:rsidRPr="00D73D87" w:rsidR="00916173" w:rsidP="00916173" w:rsidRDefault="00916173" w14:paraId="66655552" w14:textId="35F13F15">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“Your father,” said </w:t>
      </w:r>
      <w:r w:rsidRPr="00D73D87" w:rsidR="007C738B">
        <w:rPr>
          <w:rFonts w:ascii="Times New Roman" w:hAnsi="Times New Roman"/>
          <w:sz w:val="24"/>
          <w:szCs w:val="24"/>
          <w:lang w:val="en-GB"/>
        </w:rPr>
        <w:t>Lucia</w:t>
      </w:r>
      <w:r w:rsidRPr="00D73D87">
        <w:rPr>
          <w:rFonts w:ascii="Times New Roman" w:hAnsi="Times New Roman"/>
          <w:sz w:val="24"/>
          <w:szCs w:val="24"/>
          <w:lang w:val="en-GB"/>
        </w:rPr>
        <w:t>.</w:t>
      </w:r>
    </w:p>
    <w:p w:rsidRPr="00D73D87" w:rsidR="00916173" w:rsidP="00916173" w:rsidRDefault="00916173" w14:paraId="5887097F"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“In one. The big question is what do we do if Spain does move to democracy and Dad refuses to expand the bar?”</w:t>
      </w:r>
    </w:p>
    <w:p w:rsidRPr="00D73D87" w:rsidR="00916173" w:rsidP="00916173" w:rsidRDefault="00916173" w14:paraId="4F843DC1" w14:textId="4A090BC9">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“We to continue liv</w:t>
      </w:r>
      <w:r w:rsidR="0049514A">
        <w:rPr>
          <w:rFonts w:ascii="Times New Roman" w:hAnsi="Times New Roman"/>
          <w:sz w:val="24"/>
          <w:szCs w:val="24"/>
          <w:lang w:val="en-GB"/>
        </w:rPr>
        <w:t>e</w:t>
      </w:r>
      <w:r w:rsidRPr="00D73D87">
        <w:rPr>
          <w:rFonts w:ascii="Times New Roman" w:hAnsi="Times New Roman"/>
          <w:sz w:val="24"/>
          <w:szCs w:val="24"/>
          <w:lang w:val="en-GB"/>
        </w:rPr>
        <w:t xml:space="preserve"> in this room?”</w:t>
      </w:r>
    </w:p>
    <w:p w:rsidRPr="00D73D87" w:rsidR="00916173" w:rsidP="00916173" w:rsidRDefault="00916173" w14:paraId="1F41EF2E"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“Correct.”</w:t>
      </w:r>
    </w:p>
    <w:p w:rsidRPr="00D73D87" w:rsidR="00916173" w:rsidP="00916173" w:rsidRDefault="00916173" w14:paraId="3F8177ED" w14:textId="65BDA703">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0049514A">
        <w:rPr>
          <w:rFonts w:ascii="Times New Roman" w:hAnsi="Times New Roman"/>
          <w:sz w:val="24"/>
          <w:szCs w:val="24"/>
          <w:lang w:val="en-GB"/>
        </w:rPr>
        <w:t xml:space="preserve">Is that </w:t>
      </w:r>
      <w:r w:rsidRPr="00D73D87">
        <w:rPr>
          <w:rFonts w:ascii="Times New Roman" w:hAnsi="Times New Roman"/>
          <w:sz w:val="24"/>
          <w:szCs w:val="24"/>
          <w:lang w:val="en-GB"/>
        </w:rPr>
        <w:t>so bad</w:t>
      </w:r>
      <w:r w:rsidR="0049514A">
        <w:rPr>
          <w:rFonts w:ascii="Times New Roman" w:hAnsi="Times New Roman"/>
          <w:sz w:val="24"/>
          <w:szCs w:val="24"/>
          <w:lang w:val="en-GB"/>
        </w:rPr>
        <w:t>?</w:t>
      </w:r>
      <w:r w:rsidRPr="00D73D87">
        <w:rPr>
          <w:rFonts w:ascii="Times New Roman" w:hAnsi="Times New Roman"/>
          <w:sz w:val="24"/>
          <w:szCs w:val="24"/>
          <w:lang w:val="en-GB"/>
        </w:rPr>
        <w:t xml:space="preserve"> We have each other, a roof over our heads, a job to feed us and provide a small income plus a few tips. Believe me, I’ve had it worse.”</w:t>
      </w:r>
    </w:p>
    <w:p w:rsidRPr="00D73D87" w:rsidR="00916173" w:rsidP="00916173" w:rsidRDefault="00916173" w14:paraId="64E28C1F" w14:textId="22A5A680">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“But I haven’t. For the future I </w:t>
      </w:r>
      <w:r w:rsidRPr="00D73D87" w:rsidR="006823FC">
        <w:rPr>
          <w:rFonts w:ascii="Times New Roman" w:hAnsi="Times New Roman"/>
          <w:sz w:val="24"/>
          <w:szCs w:val="24"/>
          <w:lang w:val="en-GB"/>
        </w:rPr>
        <w:t>am aiming for</w:t>
      </w:r>
      <w:r w:rsidRPr="00D73D87">
        <w:rPr>
          <w:rFonts w:ascii="Times New Roman" w:hAnsi="Times New Roman"/>
          <w:sz w:val="24"/>
          <w:szCs w:val="24"/>
          <w:lang w:val="en-GB"/>
        </w:rPr>
        <w:t>, we need a larger</w:t>
      </w:r>
      <w:r w:rsidRPr="00D73D87" w:rsidR="00CD165B">
        <w:rPr>
          <w:rFonts w:ascii="Times New Roman" w:hAnsi="Times New Roman"/>
          <w:sz w:val="24"/>
          <w:szCs w:val="24"/>
          <w:lang w:val="en-GB"/>
        </w:rPr>
        <w:t xml:space="preserve"> and more regular</w:t>
      </w:r>
      <w:r w:rsidRPr="00D73D87">
        <w:rPr>
          <w:rFonts w:ascii="Times New Roman" w:hAnsi="Times New Roman"/>
          <w:sz w:val="24"/>
          <w:szCs w:val="24"/>
          <w:lang w:val="en-GB"/>
        </w:rPr>
        <w:t xml:space="preserve"> income stream. In England, I could earn a lot more money and we could purchase a property quickly. Whereas here, if we don’t expand the bar, our income will remain the </w:t>
      </w:r>
      <w:r w:rsidRPr="00D73D87" w:rsidR="000D4932">
        <w:rPr>
          <w:rFonts w:ascii="Times New Roman" w:hAnsi="Times New Roman"/>
          <w:sz w:val="24"/>
          <w:szCs w:val="24"/>
          <w:lang w:val="en-GB"/>
        </w:rPr>
        <w:t>same</w:t>
      </w:r>
      <w:r w:rsidRPr="00D73D87">
        <w:rPr>
          <w:rFonts w:ascii="Times New Roman" w:hAnsi="Times New Roman"/>
          <w:sz w:val="24"/>
          <w:szCs w:val="24"/>
          <w:lang w:val="en-GB"/>
        </w:rPr>
        <w:t xml:space="preserve"> and we will never be able to save up the deposit for a house.”</w:t>
      </w:r>
    </w:p>
    <w:p w:rsidRPr="00D73D87" w:rsidR="00916173" w:rsidP="00916173" w:rsidRDefault="00916173" w14:paraId="622676F9" w14:textId="6D400061">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“What </w:t>
      </w:r>
      <w:r w:rsidR="0049514A">
        <w:rPr>
          <w:rFonts w:ascii="Times New Roman" w:hAnsi="Times New Roman"/>
          <w:sz w:val="24"/>
          <w:szCs w:val="24"/>
          <w:lang w:val="en-GB"/>
        </w:rPr>
        <w:t>c</w:t>
      </w:r>
      <w:r w:rsidRPr="00D73D87">
        <w:rPr>
          <w:rFonts w:ascii="Times New Roman" w:hAnsi="Times New Roman"/>
          <w:sz w:val="24"/>
          <w:szCs w:val="24"/>
          <w:lang w:val="en-GB"/>
        </w:rPr>
        <w:t>ould you do in England?”</w:t>
      </w:r>
    </w:p>
    <w:p w:rsidRPr="00D73D87" w:rsidR="00916173" w:rsidP="00916173" w:rsidRDefault="00916173" w14:paraId="78AF1601"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“Drive a cab, restart my music business and you could teach Spanish.”</w:t>
      </w:r>
    </w:p>
    <w:p w:rsidRPr="00D73D87" w:rsidR="00916173" w:rsidP="00916173" w:rsidRDefault="00916173" w14:paraId="6FEC259D"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 will support whatever you decide.”</w:t>
      </w:r>
    </w:p>
    <w:p w:rsidRPr="00D73D87" w:rsidR="00916173" w:rsidP="00916173" w:rsidRDefault="00916173" w14:paraId="516BDE9C"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lastRenderedPageBreak/>
        <w:t>“You don’t mind leaving Spain?”</w:t>
      </w:r>
    </w:p>
    <w:p w:rsidRPr="00D73D87" w:rsidR="00916173" w:rsidP="00916173" w:rsidRDefault="00916173" w14:paraId="3247FA23" w14:textId="7AE9A60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“Permanently, </w:t>
      </w:r>
      <w:r w:rsidRPr="00D73D87" w:rsidR="00CD165B">
        <w:rPr>
          <w:rFonts w:ascii="Times New Roman" w:hAnsi="Times New Roman"/>
          <w:sz w:val="24"/>
          <w:szCs w:val="24"/>
          <w:lang w:val="en-GB"/>
        </w:rPr>
        <w:t>no</w:t>
      </w:r>
      <w:r w:rsidRPr="00D73D87">
        <w:rPr>
          <w:rFonts w:ascii="Times New Roman" w:hAnsi="Times New Roman"/>
          <w:sz w:val="24"/>
          <w:szCs w:val="24"/>
          <w:lang w:val="en-GB"/>
        </w:rPr>
        <w:t xml:space="preserve">, </w:t>
      </w:r>
      <w:r w:rsidRPr="00D73D87" w:rsidR="00CD165B">
        <w:rPr>
          <w:rFonts w:ascii="Times New Roman" w:hAnsi="Times New Roman"/>
          <w:sz w:val="24"/>
          <w:szCs w:val="24"/>
          <w:lang w:val="en-GB"/>
        </w:rPr>
        <w:t>but</w:t>
      </w:r>
      <w:r w:rsidRPr="00D73D87">
        <w:rPr>
          <w:rFonts w:ascii="Times New Roman" w:hAnsi="Times New Roman"/>
          <w:sz w:val="24"/>
          <w:szCs w:val="24"/>
          <w:lang w:val="en-GB"/>
        </w:rPr>
        <w:t xml:space="preserve"> for a while, it will be an adventure and I can improve my English.”</w:t>
      </w:r>
    </w:p>
    <w:p w:rsidRPr="00D73D87" w:rsidR="00916173" w:rsidP="00916173" w:rsidRDefault="00916173" w14:paraId="0E53E709"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“What about your parents, won’t they object? You guys are so close you see each other ten times a day.”</w:t>
      </w:r>
    </w:p>
    <w:p w:rsidRPr="00D73D87" w:rsidR="00916173" w:rsidP="00916173" w:rsidRDefault="00916173" w14:paraId="43D30156"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“We will miss each other dreadfully but if they know I’ll be returning, will accept. What about yours, won’t you miss them?”</w:t>
      </w:r>
    </w:p>
    <w:p w:rsidRPr="00D73D87" w:rsidR="00916173" w:rsidP="00916173" w:rsidRDefault="00916173" w14:paraId="10E71B82"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“Not really, I grew accustomed to living my own life when they sent me away to school.”</w:t>
      </w:r>
    </w:p>
    <w:p w:rsidRPr="00D73D87" w:rsidR="00916173" w:rsidP="00916173" w:rsidRDefault="00916173" w14:paraId="0D1706D9" w14:textId="3AC5B69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“I remember how horrified I was when you told me. No Spanish parent </w:t>
      </w:r>
      <w:r w:rsidR="008957EA">
        <w:rPr>
          <w:rFonts w:ascii="Times New Roman" w:hAnsi="Times New Roman"/>
          <w:sz w:val="24"/>
          <w:szCs w:val="24"/>
          <w:lang w:val="en-GB"/>
        </w:rPr>
        <w:t>ever</w:t>
      </w:r>
      <w:r w:rsidRPr="00D73D87">
        <w:rPr>
          <w:rFonts w:ascii="Times New Roman" w:hAnsi="Times New Roman"/>
          <w:sz w:val="24"/>
          <w:szCs w:val="24"/>
          <w:lang w:val="en-GB"/>
        </w:rPr>
        <w:t xml:space="preserve"> send</w:t>
      </w:r>
      <w:r w:rsidR="00BD22BD">
        <w:rPr>
          <w:rFonts w:ascii="Times New Roman" w:hAnsi="Times New Roman"/>
          <w:sz w:val="24"/>
          <w:szCs w:val="24"/>
          <w:lang w:val="en-GB"/>
        </w:rPr>
        <w:t>s</w:t>
      </w:r>
      <w:r w:rsidRPr="00D73D87">
        <w:rPr>
          <w:rFonts w:ascii="Times New Roman" w:hAnsi="Times New Roman"/>
          <w:sz w:val="24"/>
          <w:szCs w:val="24"/>
          <w:lang w:val="en-GB"/>
        </w:rPr>
        <w:t xml:space="preserve"> their children away</w:t>
      </w:r>
      <w:r w:rsidR="008957EA">
        <w:rPr>
          <w:rFonts w:ascii="Times New Roman" w:hAnsi="Times New Roman"/>
          <w:sz w:val="24"/>
          <w:szCs w:val="24"/>
          <w:lang w:val="en-GB"/>
        </w:rPr>
        <w:t xml:space="preserve"> and I can tell you now,</w:t>
      </w:r>
      <w:r w:rsidRPr="00D73D87">
        <w:rPr>
          <w:rFonts w:ascii="Times New Roman" w:hAnsi="Times New Roman"/>
          <w:sz w:val="24"/>
          <w:szCs w:val="24"/>
          <w:lang w:val="en-GB"/>
        </w:rPr>
        <w:t xml:space="preserve"> I won’t agree to send our kids anywhere.”</w:t>
      </w:r>
    </w:p>
    <w:p w:rsidRPr="00D73D87" w:rsidR="00916173" w:rsidP="00916173" w:rsidRDefault="00916173" w14:paraId="476E6449" w14:textId="0442E899">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“Believe me, having been </w:t>
      </w:r>
      <w:r w:rsidR="00BD22BD">
        <w:rPr>
          <w:rFonts w:ascii="Times New Roman" w:hAnsi="Times New Roman"/>
          <w:sz w:val="24"/>
          <w:szCs w:val="24"/>
          <w:lang w:val="en-GB"/>
        </w:rPr>
        <w:t>in boarding school</w:t>
      </w:r>
      <w:r w:rsidRPr="00D73D87">
        <w:rPr>
          <w:rFonts w:ascii="Times New Roman" w:hAnsi="Times New Roman"/>
          <w:sz w:val="24"/>
          <w:szCs w:val="24"/>
          <w:lang w:val="en-GB"/>
        </w:rPr>
        <w:t xml:space="preserve">, </w:t>
      </w:r>
      <w:r w:rsidR="006A2F5F">
        <w:rPr>
          <w:rFonts w:ascii="Times New Roman" w:hAnsi="Times New Roman"/>
          <w:sz w:val="24"/>
          <w:szCs w:val="24"/>
          <w:lang w:val="en-GB"/>
        </w:rPr>
        <w:t>I couldn’t</w:t>
      </w:r>
      <w:r w:rsidRPr="00D73D87">
        <w:rPr>
          <w:rFonts w:ascii="Times New Roman" w:hAnsi="Times New Roman"/>
          <w:sz w:val="24"/>
          <w:szCs w:val="24"/>
          <w:lang w:val="en-GB"/>
        </w:rPr>
        <w:t xml:space="preserve"> inflict the </w:t>
      </w:r>
      <w:r w:rsidRPr="00D73D87" w:rsidR="000D4932">
        <w:rPr>
          <w:rFonts w:ascii="Times New Roman" w:hAnsi="Times New Roman"/>
          <w:sz w:val="24"/>
          <w:szCs w:val="24"/>
          <w:lang w:val="en-GB"/>
        </w:rPr>
        <w:t>same</w:t>
      </w:r>
      <w:r w:rsidRPr="00D73D87">
        <w:rPr>
          <w:rFonts w:ascii="Times New Roman" w:hAnsi="Times New Roman"/>
          <w:sz w:val="24"/>
          <w:szCs w:val="24"/>
          <w:lang w:val="en-GB"/>
        </w:rPr>
        <w:t xml:space="preserve"> agony on ours. </w:t>
      </w:r>
      <w:r w:rsidRPr="00D73D87" w:rsidR="00CD165B">
        <w:rPr>
          <w:rFonts w:ascii="Times New Roman" w:hAnsi="Times New Roman"/>
          <w:sz w:val="24"/>
          <w:szCs w:val="24"/>
          <w:lang w:val="en-GB"/>
        </w:rPr>
        <w:t>Although,</w:t>
      </w:r>
      <w:r w:rsidRPr="00D73D87">
        <w:rPr>
          <w:rFonts w:ascii="Times New Roman" w:hAnsi="Times New Roman"/>
          <w:sz w:val="24"/>
          <w:szCs w:val="24"/>
          <w:lang w:val="en-GB"/>
        </w:rPr>
        <w:t xml:space="preserve"> I did acclimatize to not being at home, and some aspects of the school probably toughened me up, </w:t>
      </w:r>
      <w:r w:rsidRPr="00D73D87" w:rsidR="00F46D3F">
        <w:rPr>
          <w:rFonts w:ascii="Times New Roman" w:hAnsi="Times New Roman"/>
          <w:sz w:val="24"/>
          <w:szCs w:val="24"/>
          <w:lang w:val="en-GB"/>
        </w:rPr>
        <w:t xml:space="preserve">somehow, </w:t>
      </w:r>
      <w:r w:rsidRPr="00D73D87">
        <w:rPr>
          <w:rFonts w:ascii="Times New Roman" w:hAnsi="Times New Roman"/>
          <w:sz w:val="24"/>
          <w:szCs w:val="24"/>
          <w:lang w:val="en-GB"/>
        </w:rPr>
        <w:t>I will never lose the feeling my parents didn’t want me. It was as if I wasn’t good enough for them.”</w:t>
      </w:r>
    </w:p>
    <w:p w:rsidRPr="00D73D87" w:rsidR="00916173" w:rsidP="00916173" w:rsidRDefault="00916173" w14:paraId="710A19DC"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“You seem to have forgiven them.”</w:t>
      </w:r>
    </w:p>
    <w:p w:rsidRPr="00D73D87" w:rsidR="00916173" w:rsidP="00916173" w:rsidRDefault="00916173" w14:paraId="2B8F08DB"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“It’s not something we talk about.”</w:t>
      </w:r>
    </w:p>
    <w:p w:rsidRPr="00D73D87" w:rsidR="00916173" w:rsidP="00916173" w:rsidRDefault="00916173" w14:paraId="29537DD2"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“So sad. Our family chats about anything and everything, especially with my mother.”</w:t>
      </w:r>
    </w:p>
    <w:p w:rsidRPr="00D73D87" w:rsidR="00916173" w:rsidP="00916173" w:rsidRDefault="00916173" w14:paraId="030EA6FA"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“You talk about us?”</w:t>
      </w:r>
    </w:p>
    <w:p w:rsidRPr="00D73D87" w:rsidR="00916173" w:rsidP="00916173" w:rsidRDefault="00916173" w14:paraId="64287572"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“Of course.”</w:t>
      </w:r>
    </w:p>
    <w:p w:rsidRPr="00D73D87" w:rsidR="00916173" w:rsidP="00916173" w:rsidRDefault="00916173" w14:paraId="7F2E9232"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“Your whole family knows everything about us?”</w:t>
      </w:r>
    </w:p>
    <w:p w:rsidRPr="00D73D87" w:rsidR="00916173" w:rsidP="00916173" w:rsidRDefault="00916173" w14:paraId="38AB7BB4" w14:textId="42ED32D9">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“Where else would I learn to be a good wife and mother? They have more experience about the crucially important issues than anyone. You will benefit from it. You are, aren’t you?” said </w:t>
      </w:r>
      <w:r w:rsidRPr="00D73D87" w:rsidR="007C738B">
        <w:rPr>
          <w:rFonts w:ascii="Times New Roman" w:hAnsi="Times New Roman"/>
          <w:sz w:val="24"/>
          <w:szCs w:val="24"/>
          <w:lang w:val="en-GB"/>
        </w:rPr>
        <w:t>Lucia</w:t>
      </w:r>
      <w:r w:rsidRPr="00D73D87">
        <w:rPr>
          <w:rFonts w:ascii="Times New Roman" w:hAnsi="Times New Roman"/>
          <w:sz w:val="24"/>
          <w:szCs w:val="24"/>
          <w:lang w:val="en-GB"/>
        </w:rPr>
        <w:t xml:space="preserve"> caressing </w:t>
      </w:r>
      <w:r w:rsidRPr="00D73D87" w:rsidR="00D8042E">
        <w:rPr>
          <w:rFonts w:ascii="Times New Roman" w:hAnsi="Times New Roman"/>
          <w:sz w:val="24"/>
          <w:szCs w:val="24"/>
          <w:lang w:val="en-GB"/>
        </w:rPr>
        <w:t>me</w:t>
      </w:r>
      <w:r w:rsidRPr="00D73D87">
        <w:rPr>
          <w:rFonts w:ascii="Times New Roman" w:hAnsi="Times New Roman"/>
          <w:sz w:val="24"/>
          <w:szCs w:val="24"/>
          <w:lang w:val="en-GB"/>
        </w:rPr>
        <w:t>.”</w:t>
      </w:r>
    </w:p>
    <w:p w:rsidRPr="00D73D87" w:rsidR="00916173" w:rsidP="00916173" w:rsidRDefault="00916173" w14:paraId="25B585D4"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“You discuss what we do in bed?”</w:t>
      </w:r>
    </w:p>
    <w:p w:rsidRPr="00D73D87" w:rsidR="00916173" w:rsidP="00916173" w:rsidRDefault="00916173" w14:paraId="3FDBDCE6"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“Not with my dad, but with mama and my sister, yes. Where else could I learn this, for example.”</w:t>
      </w:r>
    </w:p>
    <w:p w:rsidRPr="00D73D87" w:rsidR="00916173" w:rsidP="00916173" w:rsidRDefault="00916173" w14:paraId="70B636F2" w14:textId="48E8800E">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“Oh, then I shouldn’t complain. Any er more t</w:t>
      </w:r>
      <w:r w:rsidR="00930F48">
        <w:rPr>
          <w:rFonts w:ascii="Times New Roman" w:hAnsi="Times New Roman"/>
          <w:sz w:val="24"/>
          <w:szCs w:val="24"/>
          <w:lang w:val="en-GB"/>
        </w:rPr>
        <w:t>ricks</w:t>
      </w:r>
      <w:r w:rsidRPr="00D73D87">
        <w:rPr>
          <w:rFonts w:ascii="Times New Roman" w:hAnsi="Times New Roman"/>
          <w:sz w:val="24"/>
          <w:szCs w:val="24"/>
          <w:lang w:val="en-GB"/>
        </w:rPr>
        <w:t>?”</w:t>
      </w:r>
    </w:p>
    <w:p w:rsidRPr="00D73D87" w:rsidR="00916173" w:rsidP="00916173" w:rsidRDefault="00916173" w14:paraId="1966E87D"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“Plenty, but I’m not going to play all my cards at once. You’ll have to be patient. Can you?”</w:t>
      </w:r>
    </w:p>
    <w:p w:rsidRPr="00D73D87" w:rsidR="00916173" w:rsidP="00916173" w:rsidRDefault="00916173" w14:paraId="1BF1BF95"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“If the rest are as good, I’m in your hands.”</w:t>
      </w:r>
    </w:p>
    <w:p w:rsidRPr="00D73D87" w:rsidR="00916173" w:rsidP="00916173" w:rsidRDefault="00916173" w14:paraId="244F6523"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“Exactly.”</w:t>
      </w:r>
    </w:p>
    <w:p w:rsidRPr="00D73D87" w:rsidR="00916173" w:rsidP="00916173" w:rsidRDefault="00916173" w14:paraId="14E7B76D"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“Then lead on McDuff, I’ll follow you anywhere.”</w:t>
      </w:r>
    </w:p>
    <w:p w:rsidRPr="00D73D87" w:rsidR="00916173" w:rsidP="00916173" w:rsidRDefault="00916173" w14:paraId="18747D8F" w14:textId="250E7458">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lastRenderedPageBreak/>
        <w:t>“Who is McDuff?”</w:t>
      </w:r>
    </w:p>
    <w:p w:rsidRPr="00D73D87" w:rsidR="00916173" w:rsidP="00916173" w:rsidRDefault="00916173" w14:paraId="480189D3" w14:textId="7F275F8F">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“It’s a hangover from English literature, a misquote from Shakespeare then bastardized by Rider Haggard in King Solomon</w:t>
      </w:r>
      <w:r w:rsidRPr="00D73D87" w:rsidR="00006C77">
        <w:rPr>
          <w:rFonts w:ascii="Times New Roman" w:hAnsi="Times New Roman"/>
          <w:sz w:val="24"/>
          <w:szCs w:val="24"/>
          <w:lang w:val="en-GB"/>
        </w:rPr>
        <w:t>'</w:t>
      </w:r>
      <w:r w:rsidRPr="00D73D87">
        <w:rPr>
          <w:rFonts w:ascii="Times New Roman" w:hAnsi="Times New Roman"/>
          <w:sz w:val="24"/>
          <w:szCs w:val="24"/>
          <w:lang w:val="en-GB"/>
        </w:rPr>
        <w:t>s Mines, a book I was obliged to read at school. It means a call to action.”</w:t>
      </w:r>
    </w:p>
    <w:p w:rsidRPr="00D73D87" w:rsidR="00916173" w:rsidP="00916173" w:rsidRDefault="00916173" w14:paraId="7E114A4D"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“Wow, a literary genius, there is more to you than meets the eye.”</w:t>
      </w:r>
    </w:p>
    <w:p w:rsidRPr="00D73D87" w:rsidR="00916173" w:rsidP="00916173" w:rsidRDefault="00916173" w14:paraId="785C6654"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“Nothing to do with literature, your mother’s tips must be working. There is no way I could discuss such intimate matters with my parents.”</w:t>
      </w:r>
    </w:p>
    <w:p w:rsidRPr="00D73D87" w:rsidR="00916173" w:rsidP="00916173" w:rsidRDefault="00916173" w14:paraId="0BCE962F"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“It’s a shame. Parents bring you into this world, help, guide, and are always there for you. It’s why we Spanish feel loved and well-balanced. We are never alone.”</w:t>
      </w:r>
    </w:p>
    <w:p w:rsidRPr="00D73D87" w:rsidR="00916173" w:rsidP="00916173" w:rsidRDefault="00916173" w14:paraId="0F6451AF" w14:textId="2489F38D">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“We’re completely different. From almost as soon as you talk, it’s made quite clear when educated, you find your way</w:t>
      </w:r>
      <w:r w:rsidRPr="00D73D87" w:rsidR="00D8042E">
        <w:rPr>
          <w:rFonts w:ascii="Times New Roman" w:hAnsi="Times New Roman"/>
          <w:sz w:val="24"/>
          <w:szCs w:val="24"/>
          <w:lang w:val="en-GB"/>
        </w:rPr>
        <w:t xml:space="preserve"> in life</w:t>
      </w:r>
      <w:r w:rsidRPr="00D73D87">
        <w:rPr>
          <w:rFonts w:ascii="Times New Roman" w:hAnsi="Times New Roman"/>
          <w:sz w:val="24"/>
          <w:szCs w:val="24"/>
          <w:lang w:val="en-GB"/>
        </w:rPr>
        <w:t>.”</w:t>
      </w:r>
    </w:p>
    <w:p w:rsidRPr="00D73D87" w:rsidR="00916173" w:rsidP="00916173" w:rsidRDefault="00916173" w14:paraId="169E5A6D"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“How sad. I hope this doesn’t become a problem between us.”</w:t>
      </w:r>
    </w:p>
    <w:p w:rsidRPr="00D73D87" w:rsidR="00916173" w:rsidP="00916173" w:rsidRDefault="00916173" w14:paraId="53FFD5BF" w14:textId="65A0C7D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 don’t see how it could. If we can talk this frankly after a few months of married bliss</w:t>
      </w:r>
      <w:r w:rsidRPr="00D73D87" w:rsidR="00CD165B">
        <w:rPr>
          <w:rFonts w:ascii="Times New Roman" w:hAnsi="Times New Roman"/>
          <w:sz w:val="24"/>
          <w:szCs w:val="24"/>
          <w:lang w:val="en-GB"/>
        </w:rPr>
        <w:t xml:space="preserve"> and despite our linguistic inadequacies</w:t>
      </w:r>
      <w:r w:rsidRPr="00D73D87">
        <w:rPr>
          <w:rFonts w:ascii="Times New Roman" w:hAnsi="Times New Roman"/>
          <w:sz w:val="24"/>
          <w:szCs w:val="24"/>
          <w:lang w:val="en-GB"/>
        </w:rPr>
        <w:t>, we should be able to handle most eventualities.”</w:t>
      </w:r>
    </w:p>
    <w:p w:rsidRPr="00D73D87" w:rsidR="00916173" w:rsidP="00916173" w:rsidRDefault="00916173" w14:paraId="18B7EB89" w14:textId="641F7C90">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“Ok, then mentally, I am prepared for whatever happens. However, I think it will be difficult for you to leave Spain</w:t>
      </w:r>
      <w:r w:rsidRPr="00D73D87" w:rsidR="00CD165B">
        <w:rPr>
          <w:rFonts w:ascii="Times New Roman" w:hAnsi="Times New Roman"/>
          <w:sz w:val="24"/>
          <w:szCs w:val="24"/>
          <w:lang w:val="en-GB"/>
        </w:rPr>
        <w:t>,</w:t>
      </w:r>
      <w:r w:rsidRPr="00D73D87" w:rsidR="00F46D3F">
        <w:rPr>
          <w:rFonts w:ascii="Times New Roman" w:hAnsi="Times New Roman"/>
          <w:sz w:val="24"/>
          <w:szCs w:val="24"/>
          <w:lang w:val="en-GB"/>
        </w:rPr>
        <w:t xml:space="preserve"> not me</w:t>
      </w:r>
      <w:r w:rsidRPr="00D73D87">
        <w:rPr>
          <w:rFonts w:ascii="Times New Roman" w:hAnsi="Times New Roman"/>
          <w:sz w:val="24"/>
          <w:szCs w:val="24"/>
          <w:lang w:val="en-GB"/>
        </w:rPr>
        <w:t>.”</w:t>
      </w:r>
    </w:p>
    <w:p w:rsidRPr="00D73D87" w:rsidR="00916173" w:rsidP="00916173" w:rsidRDefault="00916173" w14:paraId="62D3B6DE"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“Why?”</w:t>
      </w:r>
    </w:p>
    <w:p w:rsidRPr="00D73D87" w:rsidR="00916173" w:rsidP="00916173" w:rsidRDefault="00916173" w14:paraId="6F1B4327" w14:textId="5B5132C6">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“You’ve grown accustomed to the pace of life here, the good food and wine, the wonderful climate and not forgetting the best attraction of all, our amazing women. It will be depressing to return to bad weather and miserable people whose priority is money and possessions.”</w:t>
      </w:r>
    </w:p>
    <w:p w:rsidRPr="00D73D87" w:rsidR="00916173" w:rsidP="00916173" w:rsidRDefault="00916173" w14:paraId="03EC2D93"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“You’re probably right but I’m a married man now. I have responsibilities and want to provide for any children we may have and not be reliant on my father. Ideally, if we could expand and run the Fontainebleau while paying him a small rent, we could afford to save. Then I can see a future here. </w:t>
      </w:r>
      <w:proofErr w:type="gramStart"/>
      <w:r w:rsidRPr="00D73D87">
        <w:rPr>
          <w:rFonts w:ascii="Times New Roman" w:hAnsi="Times New Roman"/>
          <w:sz w:val="24"/>
          <w:szCs w:val="24"/>
          <w:lang w:val="en-GB"/>
        </w:rPr>
        <w:t>At the moment</w:t>
      </w:r>
      <w:proofErr w:type="gramEnd"/>
      <w:r w:rsidRPr="00D73D87">
        <w:rPr>
          <w:rFonts w:ascii="Times New Roman" w:hAnsi="Times New Roman"/>
          <w:sz w:val="24"/>
          <w:szCs w:val="24"/>
          <w:lang w:val="en-GB"/>
        </w:rPr>
        <w:t>, not.”</w:t>
      </w:r>
    </w:p>
    <w:p w:rsidRPr="00D73D87" w:rsidR="00916173" w:rsidP="00916173" w:rsidRDefault="00916173" w14:paraId="169D245D"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“Have you thought about working somewhere else, for example in Real Estate for Charles and Jean?”</w:t>
      </w:r>
    </w:p>
    <w:p w:rsidRPr="00D73D87" w:rsidR="00916173" w:rsidP="00916173" w:rsidRDefault="00916173" w14:paraId="2588D3F6"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proofErr w:type="gramStart"/>
      <w:r w:rsidRPr="00D73D87">
        <w:rPr>
          <w:rFonts w:ascii="Times New Roman" w:hAnsi="Times New Roman"/>
          <w:sz w:val="24"/>
          <w:szCs w:val="24"/>
          <w:lang w:val="en-GB"/>
        </w:rPr>
        <w:t>Yes, but</w:t>
      </w:r>
      <w:proofErr w:type="gramEnd"/>
      <w:r w:rsidRPr="00D73D87">
        <w:rPr>
          <w:rFonts w:ascii="Times New Roman" w:hAnsi="Times New Roman"/>
          <w:sz w:val="24"/>
          <w:szCs w:val="24"/>
          <w:lang w:val="en-GB"/>
        </w:rPr>
        <w:t xml:space="preserve"> being an employee doesn’t suit me.”</w:t>
      </w:r>
    </w:p>
    <w:p w:rsidRPr="00D73D87" w:rsidR="00916173" w:rsidP="00916173" w:rsidRDefault="00916173" w14:paraId="0D38457C"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“You work for your, Dad.”</w:t>
      </w:r>
    </w:p>
    <w:p w:rsidRPr="00D73D87" w:rsidR="00916173" w:rsidP="00916173" w:rsidRDefault="00916173" w14:paraId="42CE539A"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“True, however, I run the bar as I want, and he lets me because he knows my entertainment program brings in a substantial amount of business. I’m a partner in what is our </w:t>
      </w:r>
      <w:r w:rsidRPr="00D73D87">
        <w:rPr>
          <w:rFonts w:ascii="Times New Roman" w:hAnsi="Times New Roman"/>
          <w:sz w:val="24"/>
          <w:szCs w:val="24"/>
          <w:lang w:val="en-GB"/>
        </w:rPr>
        <w:lastRenderedPageBreak/>
        <w:t>family business. If I worked for others, it would only be to earn money, I’d be bored to tears within hours.”</w:t>
      </w:r>
    </w:p>
    <w:p w:rsidRPr="00D73D87" w:rsidR="00916173" w:rsidP="00916173" w:rsidRDefault="00916173" w14:paraId="006A2593" w14:textId="33F8D653">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“I understand completely. My father is the </w:t>
      </w:r>
      <w:r w:rsidRPr="00D73D87" w:rsidR="000D4932">
        <w:rPr>
          <w:rFonts w:ascii="Times New Roman" w:hAnsi="Times New Roman"/>
          <w:sz w:val="24"/>
          <w:szCs w:val="24"/>
          <w:lang w:val="en-GB"/>
        </w:rPr>
        <w:t>same</w:t>
      </w:r>
      <w:r w:rsidRPr="00D73D87">
        <w:rPr>
          <w:rFonts w:ascii="Times New Roman" w:hAnsi="Times New Roman"/>
          <w:sz w:val="24"/>
          <w:szCs w:val="24"/>
          <w:lang w:val="en-GB"/>
        </w:rPr>
        <w:t>. Our campo is his heart and soul.”</w:t>
      </w:r>
    </w:p>
    <w:p w:rsidRPr="00D73D87" w:rsidR="00916173" w:rsidP="00916173" w:rsidRDefault="00916173" w14:paraId="033017BA" w14:textId="4ABD3DF8">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“There you go. So, let’s agree to wait until we know for sure which way Spain is going,” </w:t>
      </w:r>
      <w:r w:rsidRPr="00D73D87" w:rsidR="00D8042E">
        <w:rPr>
          <w:rFonts w:ascii="Times New Roman" w:hAnsi="Times New Roman"/>
          <w:sz w:val="24"/>
          <w:szCs w:val="24"/>
          <w:lang w:val="en-GB"/>
        </w:rPr>
        <w:t xml:space="preserve">I </w:t>
      </w:r>
      <w:r w:rsidRPr="00D73D87">
        <w:rPr>
          <w:rFonts w:ascii="Times New Roman" w:hAnsi="Times New Roman"/>
          <w:sz w:val="24"/>
          <w:szCs w:val="24"/>
          <w:lang w:val="en-GB"/>
        </w:rPr>
        <w:t>said. “If my father says no to expansion, we go to England.”</w:t>
      </w:r>
    </w:p>
    <w:p w:rsidRPr="00D73D87" w:rsidR="00916173" w:rsidP="00F46D3F" w:rsidRDefault="00916173" w14:paraId="4961BDA2" w14:textId="2FD2EA9E">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“Fine,” said </w:t>
      </w:r>
      <w:r w:rsidRPr="00D73D87" w:rsidR="007C738B">
        <w:rPr>
          <w:rFonts w:ascii="Times New Roman" w:hAnsi="Times New Roman"/>
          <w:sz w:val="24"/>
          <w:szCs w:val="24"/>
          <w:lang w:val="en-GB"/>
        </w:rPr>
        <w:t>Lucia</w:t>
      </w:r>
      <w:r w:rsidRPr="00D73D87">
        <w:rPr>
          <w:rFonts w:ascii="Times New Roman" w:hAnsi="Times New Roman"/>
          <w:sz w:val="24"/>
          <w:szCs w:val="24"/>
          <w:lang w:val="en-GB"/>
        </w:rPr>
        <w:t xml:space="preserve"> snuggling closer and kissing </w:t>
      </w:r>
      <w:r w:rsidRPr="00D73D87" w:rsidR="00D8042E">
        <w:rPr>
          <w:rFonts w:ascii="Times New Roman" w:hAnsi="Times New Roman"/>
          <w:sz w:val="24"/>
          <w:szCs w:val="24"/>
          <w:lang w:val="en-GB"/>
        </w:rPr>
        <w:t>my</w:t>
      </w:r>
      <w:r w:rsidRPr="00D73D87">
        <w:rPr>
          <w:rFonts w:ascii="Times New Roman" w:hAnsi="Times New Roman"/>
          <w:sz w:val="24"/>
          <w:szCs w:val="24"/>
          <w:lang w:val="en-GB"/>
        </w:rPr>
        <w:t xml:space="preserve"> neck. “I agree we wait, however until then, lack of money and grand political plans shouldn’t interfere with having a baby, it’s the one thing we do control.</w:t>
      </w:r>
      <w:r w:rsidRPr="00D73D87" w:rsidR="00F46D3F">
        <w:rPr>
          <w:rFonts w:ascii="Times New Roman" w:hAnsi="Times New Roman"/>
          <w:sz w:val="24"/>
          <w:szCs w:val="24"/>
          <w:lang w:val="en-GB"/>
        </w:rPr>
        <w:t xml:space="preserve"> </w:t>
      </w:r>
      <w:r w:rsidRPr="00D73D87">
        <w:rPr>
          <w:rFonts w:ascii="Times New Roman" w:hAnsi="Times New Roman"/>
          <w:sz w:val="24"/>
          <w:szCs w:val="24"/>
          <w:lang w:val="en-GB"/>
        </w:rPr>
        <w:t>You know what to do?”</w:t>
      </w:r>
    </w:p>
    <w:p w:rsidRPr="00D73D87" w:rsidR="00916173" w:rsidP="00916173" w:rsidRDefault="00916173" w14:paraId="45B4CFFC"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“You married me for my experience.”</w:t>
      </w:r>
    </w:p>
    <w:p w:rsidRPr="00D73D87" w:rsidR="00916173" w:rsidP="00916173" w:rsidRDefault="00916173" w14:paraId="449BD21C" w14:textId="77777777">
      <w:pPr>
        <w:rPr>
          <w:rFonts w:ascii="Times New Roman" w:hAnsi="Times New Roman" w:eastAsia="Calibri" w:cs="Times New Roman"/>
          <w:iCs/>
          <w:sz w:val="24"/>
          <w:szCs w:val="24"/>
          <w:lang w:val="en-GB"/>
        </w:rPr>
      </w:pPr>
      <w:r w:rsidRPr="00D73D87">
        <w:rPr>
          <w:rFonts w:ascii="Times New Roman" w:hAnsi="Times New Roman"/>
          <w:sz w:val="24"/>
          <w:szCs w:val="24"/>
          <w:lang w:val="en-GB"/>
        </w:rPr>
        <w:br w:type="page"/>
      </w:r>
    </w:p>
    <w:p w:rsidRPr="00D73D87" w:rsidR="00916173" w:rsidP="00916173" w:rsidRDefault="00916173" w14:paraId="7AA4067E" w14:textId="5D1AF3CA">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lastRenderedPageBreak/>
        <w:t xml:space="preserve">Chapter </w:t>
      </w:r>
      <w:r w:rsidRPr="00D73D87" w:rsidR="00DF389E">
        <w:rPr>
          <w:rFonts w:ascii="Times New Roman" w:hAnsi="Times New Roman"/>
          <w:sz w:val="24"/>
          <w:szCs w:val="24"/>
          <w:lang w:val="en-GB"/>
        </w:rPr>
        <w:t>3</w:t>
      </w:r>
      <w:r w:rsidR="00A70F2B">
        <w:rPr>
          <w:rFonts w:ascii="Times New Roman" w:hAnsi="Times New Roman"/>
          <w:sz w:val="24"/>
          <w:szCs w:val="24"/>
          <w:lang w:val="en-GB"/>
        </w:rPr>
        <w:t>7</w:t>
      </w:r>
      <w:r w:rsidRPr="00D73D87" w:rsidR="00EB4D00">
        <w:rPr>
          <w:rFonts w:ascii="Times New Roman" w:hAnsi="Times New Roman"/>
          <w:sz w:val="24"/>
          <w:szCs w:val="24"/>
          <w:lang w:val="en-GB"/>
        </w:rPr>
        <w:t xml:space="preserve"> – More dictionaries </w:t>
      </w:r>
      <w:proofErr w:type="gramStart"/>
      <w:r w:rsidRPr="00D73D87" w:rsidR="00EB4D00">
        <w:rPr>
          <w:rFonts w:ascii="Times New Roman" w:hAnsi="Times New Roman"/>
          <w:sz w:val="24"/>
          <w:szCs w:val="24"/>
          <w:lang w:val="en-GB"/>
        </w:rPr>
        <w:t>required</w:t>
      </w:r>
      <w:proofErr w:type="gramEnd"/>
    </w:p>
    <w:p w:rsidRPr="00D73D87" w:rsidR="00916173" w:rsidP="00916173" w:rsidRDefault="00916173" w14:paraId="019A0258" w14:textId="77777777">
      <w:pPr>
        <w:pStyle w:val="CSP-ChapterBodyText-FirstParagraph"/>
        <w:spacing w:line="360" w:lineRule="auto"/>
        <w:contextualSpacing/>
        <w:jc w:val="left"/>
        <w:rPr>
          <w:rFonts w:ascii="Times New Roman" w:hAnsi="Times New Roman"/>
          <w:sz w:val="24"/>
          <w:szCs w:val="24"/>
          <w:lang w:val="en-GB"/>
        </w:rPr>
      </w:pPr>
    </w:p>
    <w:p w:rsidRPr="00D73D87" w:rsidR="00A84040" w:rsidP="00916173" w:rsidRDefault="003C645F" w14:paraId="27054B81" w14:textId="41857750">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t>I don’t know why but when Franco died, I expected a big change, but life carried on pretty much as before. The only visible difference being no secret police and fewer Guardia officers on the street. After so many years of brutal repression, Spaniards were still suspicious of authority and continued to keep their mouths firmly shut</w:t>
      </w:r>
      <w:r w:rsidRPr="00D73D87" w:rsidR="00A84040">
        <w:rPr>
          <w:rFonts w:ascii="Times New Roman" w:hAnsi="Times New Roman"/>
          <w:sz w:val="24"/>
          <w:szCs w:val="24"/>
          <w:lang w:val="en-GB"/>
        </w:rPr>
        <w:t>. However, as winter turned to Spring, we were worried about the lack of bookings. Tour Operators were telling us until there was a definitive political solution in Spain, they were holding back their marketing.</w:t>
      </w:r>
    </w:p>
    <w:p w:rsidRPr="00D73D87" w:rsidR="00916173" w:rsidP="00A84040" w:rsidRDefault="00916173" w14:paraId="0C58931C" w14:textId="39979181">
      <w:pPr>
        <w:pStyle w:val="CSP-ChapterBodyText-FirstParagraph"/>
        <w:spacing w:line="360" w:lineRule="auto"/>
        <w:ind w:firstLine="720"/>
        <w:contextualSpacing/>
        <w:jc w:val="left"/>
        <w:rPr>
          <w:rFonts w:ascii="Times New Roman" w:hAnsi="Times New Roman"/>
          <w:sz w:val="24"/>
          <w:szCs w:val="24"/>
          <w:lang w:val="en-GB"/>
        </w:rPr>
      </w:pPr>
      <w:r w:rsidRPr="2DD51775" w:rsidR="2DD51775">
        <w:rPr>
          <w:rFonts w:ascii="Times New Roman" w:hAnsi="Times New Roman"/>
          <w:sz w:val="24"/>
          <w:szCs w:val="24"/>
          <w:lang w:val="en-GB"/>
        </w:rPr>
        <w:t>“It’s been a long winter,” said Jack coming into the patio</w:t>
      </w:r>
      <w:ins w:author="Gary Smailes" w:date="2024-01-18T14:21:38.738Z" w:id="1457920258">
        <w:r w:rsidRPr="2DD51775" w:rsidR="2DD51775">
          <w:rPr>
            <w:rFonts w:ascii="Times New Roman" w:hAnsi="Times New Roman"/>
            <w:sz w:val="24"/>
            <w:szCs w:val="24"/>
            <w:lang w:val="en-GB"/>
          </w:rPr>
          <w:t>,</w:t>
        </w:r>
      </w:ins>
      <w:r w:rsidRPr="2DD51775" w:rsidR="2DD51775">
        <w:rPr>
          <w:rFonts w:ascii="Times New Roman" w:hAnsi="Times New Roman"/>
          <w:sz w:val="24"/>
          <w:szCs w:val="24"/>
          <w:lang w:val="en-GB"/>
        </w:rPr>
        <w:t xml:space="preserve"> where I was cleaning the fountain. “But we scraped through. Good to see the travel groups back again albeit in smaller numbers.”</w:t>
      </w:r>
    </w:p>
    <w:p w:rsidRPr="00D73D87" w:rsidR="00916173" w:rsidP="00916173" w:rsidRDefault="00916173" w14:paraId="3D1041EF" w14:textId="43142983">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“It’s great Dad,” </w:t>
      </w:r>
      <w:r w:rsidRPr="00D73D87" w:rsidR="00706965">
        <w:rPr>
          <w:rFonts w:ascii="Times New Roman" w:hAnsi="Times New Roman"/>
          <w:sz w:val="24"/>
          <w:szCs w:val="24"/>
          <w:lang w:val="en-GB"/>
        </w:rPr>
        <w:t xml:space="preserve">I </w:t>
      </w:r>
      <w:r w:rsidRPr="00D73D87">
        <w:rPr>
          <w:rFonts w:ascii="Times New Roman" w:hAnsi="Times New Roman"/>
          <w:sz w:val="24"/>
          <w:szCs w:val="24"/>
          <w:lang w:val="en-GB"/>
        </w:rPr>
        <w:t>said. “Something to do at last</w:t>
      </w:r>
      <w:r w:rsidRPr="00D73D87" w:rsidR="00A84040">
        <w:rPr>
          <w:rFonts w:ascii="Times New Roman" w:hAnsi="Times New Roman"/>
          <w:sz w:val="24"/>
          <w:szCs w:val="24"/>
          <w:lang w:val="en-GB"/>
        </w:rPr>
        <w:t>. The question is, are you ready</w:t>
      </w:r>
      <w:r w:rsidRPr="00D73D87">
        <w:rPr>
          <w:rFonts w:ascii="Times New Roman" w:hAnsi="Times New Roman"/>
          <w:sz w:val="24"/>
          <w:szCs w:val="24"/>
          <w:lang w:val="en-GB"/>
        </w:rPr>
        <w:t xml:space="preserve"> </w:t>
      </w:r>
      <w:r w:rsidRPr="00D73D87" w:rsidR="00A84040">
        <w:rPr>
          <w:rFonts w:ascii="Times New Roman" w:hAnsi="Times New Roman"/>
          <w:sz w:val="24"/>
          <w:szCs w:val="24"/>
          <w:lang w:val="en-GB"/>
        </w:rPr>
        <w:t>to</w:t>
      </w:r>
      <w:r w:rsidRPr="00D73D87">
        <w:rPr>
          <w:rFonts w:ascii="Times New Roman" w:hAnsi="Times New Roman"/>
          <w:sz w:val="24"/>
          <w:szCs w:val="24"/>
          <w:lang w:val="en-GB"/>
        </w:rPr>
        <w:t xml:space="preserve"> shake the mothballs out of your wallet.”</w:t>
      </w:r>
    </w:p>
    <w:p w:rsidRPr="00D73D87" w:rsidR="00916173" w:rsidP="00916173" w:rsidRDefault="00916173" w14:paraId="33BE4BF9" w14:textId="4314B3A9">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“Cheeky bugger,” said </w:t>
      </w:r>
      <w:r w:rsidRPr="00D73D87" w:rsidR="00D3432A">
        <w:rPr>
          <w:rFonts w:ascii="Times New Roman" w:hAnsi="Times New Roman"/>
          <w:sz w:val="24"/>
          <w:szCs w:val="24"/>
          <w:lang w:val="en-GB"/>
        </w:rPr>
        <w:t>Jack</w:t>
      </w:r>
      <w:r w:rsidRPr="00D73D87">
        <w:rPr>
          <w:rFonts w:ascii="Times New Roman" w:hAnsi="Times New Roman"/>
          <w:sz w:val="24"/>
          <w:szCs w:val="24"/>
          <w:lang w:val="en-GB"/>
        </w:rPr>
        <w:t>. “</w:t>
      </w:r>
      <w:r w:rsidRPr="00D73D87" w:rsidR="00A84040">
        <w:rPr>
          <w:rFonts w:ascii="Times New Roman" w:hAnsi="Times New Roman"/>
          <w:sz w:val="24"/>
          <w:szCs w:val="24"/>
          <w:lang w:val="en-GB"/>
        </w:rPr>
        <w:t xml:space="preserve">But no, not yet. </w:t>
      </w:r>
      <w:r w:rsidRPr="00D73D87">
        <w:rPr>
          <w:rFonts w:ascii="Times New Roman" w:hAnsi="Times New Roman"/>
          <w:sz w:val="24"/>
          <w:szCs w:val="24"/>
          <w:lang w:val="en-GB"/>
        </w:rPr>
        <w:t>Nice to see some new faces.”</w:t>
      </w:r>
    </w:p>
    <w:p w:rsidRPr="00D73D87" w:rsidR="00916173" w:rsidP="00916173" w:rsidRDefault="00916173" w14:paraId="26755F08" w14:textId="64717478">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“And some old,” said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 xml:space="preserve"> taking her husband’s arm. “Bettina is back.”</w:t>
      </w:r>
    </w:p>
    <w:p w:rsidRPr="00D73D87" w:rsidR="00916173" w:rsidP="00916173" w:rsidRDefault="00916173" w14:paraId="7FCB8BFF" w14:textId="66713201">
      <w:pPr>
        <w:pStyle w:val="CSP-ChapterBodyText-FirstParagraph"/>
        <w:spacing w:line="360" w:lineRule="auto"/>
        <w:ind w:firstLine="720"/>
        <w:contextualSpacing/>
        <w:jc w:val="left"/>
        <w:rPr>
          <w:rFonts w:ascii="Times New Roman" w:hAnsi="Times New Roman"/>
          <w:sz w:val="24"/>
          <w:szCs w:val="24"/>
          <w:lang w:val="en-GB"/>
        </w:rPr>
      </w:pPr>
      <w:r w:rsidRPr="2DD51775" w:rsidR="2DD51775">
        <w:rPr>
          <w:rFonts w:ascii="Times New Roman" w:hAnsi="Times New Roman"/>
          <w:sz w:val="24"/>
          <w:szCs w:val="24"/>
          <w:lang w:val="en-GB"/>
        </w:rPr>
        <w:t>“She must have enjoyed her previous stay,” I said</w:t>
      </w:r>
      <w:ins w:author="Gary Smailes" w:date="2024-01-18T14:21:57.728Z" w:id="1463305624">
        <w:r w:rsidRPr="2DD51775" w:rsidR="2DD51775">
          <w:rPr>
            <w:rFonts w:ascii="Times New Roman" w:hAnsi="Times New Roman"/>
            <w:sz w:val="24"/>
            <w:szCs w:val="24"/>
            <w:lang w:val="en-GB"/>
          </w:rPr>
          <w:t>,</w:t>
        </w:r>
      </w:ins>
      <w:r w:rsidRPr="2DD51775" w:rsidR="2DD51775">
        <w:rPr>
          <w:rFonts w:ascii="Times New Roman" w:hAnsi="Times New Roman"/>
          <w:sz w:val="24"/>
          <w:szCs w:val="24"/>
          <w:lang w:val="en-GB"/>
        </w:rPr>
        <w:t xml:space="preserve"> blushing. “When was it?”</w:t>
      </w:r>
    </w:p>
    <w:p w:rsidRPr="00D73D87" w:rsidR="00916173" w:rsidP="00916173" w:rsidRDefault="00916173" w14:paraId="3EC6AA86" w14:textId="37250C49">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“According to the file, it’s two years now,” said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 “I don’t need to remind you about being a married man, do I?”</w:t>
      </w:r>
    </w:p>
    <w:p w:rsidRPr="00D73D87" w:rsidR="00916173" w:rsidP="00916173" w:rsidRDefault="00916173" w14:paraId="6688BE4E" w14:textId="70B4FD8B">
      <w:pPr>
        <w:pStyle w:val="CSP-ChapterBodyText-FirstParagraph"/>
        <w:spacing w:line="360" w:lineRule="auto"/>
        <w:ind w:firstLine="720"/>
        <w:contextualSpacing/>
        <w:jc w:val="left"/>
        <w:rPr>
          <w:rFonts w:ascii="Times New Roman" w:hAnsi="Times New Roman"/>
          <w:sz w:val="24"/>
          <w:szCs w:val="24"/>
          <w:lang w:val="en-GB"/>
        </w:rPr>
      </w:pPr>
      <w:r w:rsidRPr="2DD51775" w:rsidR="2DD51775">
        <w:rPr>
          <w:rFonts w:ascii="Times New Roman" w:hAnsi="Times New Roman"/>
          <w:sz w:val="24"/>
          <w:szCs w:val="24"/>
          <w:lang w:val="en-GB"/>
        </w:rPr>
        <w:t xml:space="preserve">“No, </w:t>
      </w:r>
      <w:ins w:author="Gary Smailes" w:date="2024-01-18T14:22:08.672Z" w:id="2037044014">
        <w:r w:rsidRPr="2DD51775" w:rsidR="2DD51775">
          <w:rPr>
            <w:rFonts w:ascii="Times New Roman" w:hAnsi="Times New Roman"/>
            <w:sz w:val="24"/>
            <w:szCs w:val="24"/>
            <w:lang w:val="en-GB"/>
          </w:rPr>
          <w:t>M</w:t>
        </w:r>
      </w:ins>
      <w:del w:author="Gary Smailes" w:date="2024-01-18T14:22:08.174Z" w:id="1874858810">
        <w:r w:rsidRPr="2DD51775" w:rsidDel="2DD51775">
          <w:rPr>
            <w:rFonts w:ascii="Times New Roman" w:hAnsi="Times New Roman"/>
            <w:sz w:val="24"/>
            <w:szCs w:val="24"/>
            <w:lang w:val="en-GB"/>
          </w:rPr>
          <w:delText>m</w:delText>
        </w:r>
      </w:del>
      <w:r w:rsidRPr="2DD51775" w:rsidR="2DD51775">
        <w:rPr>
          <w:rFonts w:ascii="Times New Roman" w:hAnsi="Times New Roman"/>
          <w:sz w:val="24"/>
          <w:szCs w:val="24"/>
          <w:lang w:val="en-GB"/>
        </w:rPr>
        <w:t>um. Anyway, I expect Bettina has moved on.”</w:t>
      </w:r>
    </w:p>
    <w:p w:rsidRPr="00D73D87" w:rsidR="00916173" w:rsidP="00916173" w:rsidRDefault="00916173" w14:paraId="26F99832" w14:textId="157C5FC9">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“I don’t think so,” said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 “She’s sharing with another extremely gorgeous girl.”</w:t>
      </w:r>
    </w:p>
    <w:p w:rsidRPr="00D73D87" w:rsidR="00916173" w:rsidP="00916173" w:rsidRDefault="00916173" w14:paraId="5050722E" w14:textId="1EEC112C">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“Then, I’ll inform her about my new relationship status as soon as we bump into each other,” </w:t>
      </w:r>
      <w:r w:rsidRPr="00D73D87" w:rsidR="00706965">
        <w:rPr>
          <w:rFonts w:ascii="Times New Roman" w:hAnsi="Times New Roman"/>
          <w:sz w:val="24"/>
          <w:szCs w:val="24"/>
          <w:lang w:val="en-GB"/>
        </w:rPr>
        <w:t xml:space="preserve">I </w:t>
      </w:r>
      <w:r w:rsidRPr="00D73D87">
        <w:rPr>
          <w:rFonts w:ascii="Times New Roman" w:hAnsi="Times New Roman"/>
          <w:sz w:val="24"/>
          <w:szCs w:val="24"/>
          <w:lang w:val="en-GB"/>
        </w:rPr>
        <w:t>said.</w:t>
      </w:r>
    </w:p>
    <w:p w:rsidRPr="00D73D87" w:rsidR="00916173" w:rsidP="00916173" w:rsidRDefault="00916173" w14:paraId="39393B82" w14:textId="681969FE">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“Please,” said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 “We don’t want any international incidents.”</w:t>
      </w:r>
    </w:p>
    <w:p w:rsidRPr="00D73D87" w:rsidR="00916173" w:rsidP="00916173" w:rsidRDefault="00916173" w14:paraId="63ACBA2C" w14:textId="20D36CF3">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“Or international intercourse,” said </w:t>
      </w:r>
      <w:r w:rsidRPr="00D73D87" w:rsidR="00D3432A">
        <w:rPr>
          <w:rFonts w:ascii="Times New Roman" w:hAnsi="Times New Roman"/>
          <w:sz w:val="24"/>
          <w:szCs w:val="24"/>
          <w:lang w:val="en-GB"/>
        </w:rPr>
        <w:t>Jack</w:t>
      </w:r>
      <w:r w:rsidRPr="00D73D87">
        <w:rPr>
          <w:rFonts w:ascii="Times New Roman" w:hAnsi="Times New Roman"/>
          <w:sz w:val="24"/>
          <w:szCs w:val="24"/>
          <w:lang w:val="en-GB"/>
        </w:rPr>
        <w:t>.</w:t>
      </w:r>
    </w:p>
    <w:p w:rsidRPr="00D73D87" w:rsidR="00916173" w:rsidP="00916173" w:rsidRDefault="00916173" w14:paraId="746F22EA" w14:textId="10392E3D">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“Oh, and </w:t>
      </w:r>
      <w:r w:rsidR="00CF55C7">
        <w:rPr>
          <w:rFonts w:ascii="Times New Roman" w:hAnsi="Times New Roman"/>
          <w:sz w:val="24"/>
          <w:szCs w:val="24"/>
          <w:lang w:val="en-GB"/>
        </w:rPr>
        <w:t>Robin</w:t>
      </w:r>
      <w:r w:rsidRPr="00D73D87">
        <w:rPr>
          <w:rFonts w:ascii="Times New Roman" w:hAnsi="Times New Roman"/>
          <w:sz w:val="24"/>
          <w:szCs w:val="24"/>
          <w:lang w:val="en-GB"/>
        </w:rPr>
        <w:t xml:space="preserve">, next month, we have a capacity problem,” said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 “We need another room.”</w:t>
      </w:r>
    </w:p>
    <w:p w:rsidRPr="00D73D87" w:rsidR="00916173" w:rsidP="00916173" w:rsidRDefault="00916173" w14:paraId="669B71A7" w14:textId="38E9A710">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Pr="00D73D87" w:rsidR="007C738B">
        <w:rPr>
          <w:rFonts w:ascii="Times New Roman" w:hAnsi="Times New Roman"/>
          <w:sz w:val="24"/>
          <w:szCs w:val="24"/>
          <w:lang w:val="en-GB"/>
        </w:rPr>
        <w:t>Lucia</w:t>
      </w:r>
      <w:r w:rsidRPr="00D73D87">
        <w:rPr>
          <w:rFonts w:ascii="Times New Roman" w:hAnsi="Times New Roman"/>
          <w:sz w:val="24"/>
          <w:szCs w:val="24"/>
          <w:lang w:val="en-GB"/>
        </w:rPr>
        <w:t xml:space="preserve"> and I could find an apartment,” </w:t>
      </w:r>
      <w:r w:rsidRPr="00D73D87" w:rsidR="00706965">
        <w:rPr>
          <w:rFonts w:ascii="Times New Roman" w:hAnsi="Times New Roman"/>
          <w:sz w:val="24"/>
          <w:szCs w:val="24"/>
          <w:lang w:val="en-GB"/>
        </w:rPr>
        <w:t xml:space="preserve">I </w:t>
      </w:r>
      <w:r w:rsidRPr="00D73D87">
        <w:rPr>
          <w:rFonts w:ascii="Times New Roman" w:hAnsi="Times New Roman"/>
          <w:sz w:val="24"/>
          <w:szCs w:val="24"/>
          <w:lang w:val="en-GB"/>
        </w:rPr>
        <w:t>said. “Assuming the budget will stretch.”</w:t>
      </w:r>
    </w:p>
    <w:p w:rsidRPr="00D73D87" w:rsidR="00916173" w:rsidP="00916173" w:rsidRDefault="00916173" w14:paraId="7463FD3D" w14:textId="6452C86A">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“There’s one available on Pintada,” said </w:t>
      </w:r>
      <w:r w:rsidRPr="00D73D87" w:rsidR="00D3432A">
        <w:rPr>
          <w:rFonts w:ascii="Times New Roman" w:hAnsi="Times New Roman"/>
          <w:sz w:val="24"/>
          <w:szCs w:val="24"/>
          <w:lang w:val="en-GB"/>
        </w:rPr>
        <w:t>Jack</w:t>
      </w:r>
      <w:r w:rsidRPr="00D73D87">
        <w:rPr>
          <w:rFonts w:ascii="Times New Roman" w:hAnsi="Times New Roman"/>
          <w:sz w:val="24"/>
          <w:szCs w:val="24"/>
          <w:lang w:val="en-GB"/>
        </w:rPr>
        <w:t>. “Opposite Kronox and above the small supermarket. I’ve made a</w:t>
      </w:r>
      <w:r w:rsidR="00B845E1">
        <w:rPr>
          <w:rFonts w:ascii="Times New Roman" w:hAnsi="Times New Roman"/>
          <w:sz w:val="24"/>
          <w:szCs w:val="24"/>
          <w:lang w:val="en-GB"/>
        </w:rPr>
        <w:t xml:space="preserve"> viewing</w:t>
      </w:r>
      <w:r w:rsidRPr="00D73D87">
        <w:rPr>
          <w:rFonts w:ascii="Times New Roman" w:hAnsi="Times New Roman"/>
          <w:sz w:val="24"/>
          <w:szCs w:val="24"/>
          <w:lang w:val="en-GB"/>
        </w:rPr>
        <w:t xml:space="preserve"> appointment for you this evening. If you approve, move in next week. It will give us time to repaint your old room and replace the bathroom tiles.”</w:t>
      </w:r>
    </w:p>
    <w:p w:rsidRPr="00D73D87" w:rsidR="00916173" w:rsidP="00916173" w:rsidRDefault="00916173" w14:paraId="3AF70ABE" w14:textId="7A366C71">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“I see you’ve thought of everything,” </w:t>
      </w:r>
      <w:r w:rsidRPr="00D73D87" w:rsidR="00706965">
        <w:rPr>
          <w:rFonts w:ascii="Times New Roman" w:hAnsi="Times New Roman"/>
          <w:sz w:val="24"/>
          <w:szCs w:val="24"/>
          <w:lang w:val="en-GB"/>
        </w:rPr>
        <w:t xml:space="preserve">I </w:t>
      </w:r>
      <w:r w:rsidRPr="00D73D87">
        <w:rPr>
          <w:rFonts w:ascii="Times New Roman" w:hAnsi="Times New Roman"/>
          <w:sz w:val="24"/>
          <w:szCs w:val="24"/>
          <w:lang w:val="en-GB"/>
        </w:rPr>
        <w:t>said. “</w:t>
      </w:r>
      <w:r w:rsidRPr="00D73D87" w:rsidR="007C738B">
        <w:rPr>
          <w:rFonts w:ascii="Times New Roman" w:hAnsi="Times New Roman"/>
          <w:sz w:val="24"/>
          <w:szCs w:val="24"/>
          <w:lang w:val="en-GB"/>
        </w:rPr>
        <w:t>Lucia</w:t>
      </w:r>
      <w:r w:rsidRPr="00D73D87">
        <w:rPr>
          <w:rFonts w:ascii="Times New Roman" w:hAnsi="Times New Roman"/>
          <w:sz w:val="24"/>
          <w:szCs w:val="24"/>
          <w:lang w:val="en-GB"/>
        </w:rPr>
        <w:t xml:space="preserve"> and I </w:t>
      </w:r>
      <w:r w:rsidRPr="00D73D87" w:rsidR="00A84040">
        <w:rPr>
          <w:rFonts w:ascii="Times New Roman" w:hAnsi="Times New Roman"/>
          <w:sz w:val="24"/>
          <w:szCs w:val="24"/>
          <w:lang w:val="en-GB"/>
        </w:rPr>
        <w:t>will be</w:t>
      </w:r>
      <w:r w:rsidRPr="00D73D87">
        <w:rPr>
          <w:rFonts w:ascii="Times New Roman" w:hAnsi="Times New Roman"/>
          <w:sz w:val="24"/>
          <w:szCs w:val="24"/>
          <w:lang w:val="en-GB"/>
        </w:rPr>
        <w:t xml:space="preserve"> happy to be out of here. </w:t>
      </w:r>
      <w:r w:rsidRPr="00D73D87">
        <w:rPr>
          <w:rFonts w:ascii="Times New Roman" w:hAnsi="Times New Roman"/>
          <w:sz w:val="24"/>
          <w:szCs w:val="24"/>
          <w:lang w:val="en-GB"/>
        </w:rPr>
        <w:lastRenderedPageBreak/>
        <w:t xml:space="preserve">Two of us in one room </w:t>
      </w:r>
      <w:r w:rsidRPr="00D73D87" w:rsidR="00A84040">
        <w:rPr>
          <w:rFonts w:ascii="Times New Roman" w:hAnsi="Times New Roman"/>
          <w:sz w:val="24"/>
          <w:szCs w:val="24"/>
          <w:lang w:val="en-GB"/>
        </w:rPr>
        <w:t>is</w:t>
      </w:r>
      <w:r w:rsidRPr="00D73D87">
        <w:rPr>
          <w:rFonts w:ascii="Times New Roman" w:hAnsi="Times New Roman"/>
          <w:sz w:val="24"/>
          <w:szCs w:val="24"/>
          <w:lang w:val="en-GB"/>
        </w:rPr>
        <w:t xml:space="preserve"> becoming claustrophobic.”</w:t>
      </w:r>
    </w:p>
    <w:p w:rsidRPr="00D73D87" w:rsidR="00916173" w:rsidP="00916173" w:rsidRDefault="00916173" w14:paraId="3263DEFC" w14:textId="0D2B596B">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“It’s what we assumed,” said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 “Your best interests are always at the forefront of our minds.”</w:t>
      </w:r>
    </w:p>
    <w:p w:rsidRPr="00D73D87" w:rsidR="00916173" w:rsidP="00916173" w:rsidRDefault="00916173" w14:paraId="3C6E39B8" w14:textId="40D4072F">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“Of course, they are, dear</w:t>
      </w:r>
      <w:r w:rsidRPr="00D73D87" w:rsidR="00A84040">
        <w:rPr>
          <w:rFonts w:ascii="Times New Roman" w:hAnsi="Times New Roman"/>
          <w:sz w:val="24"/>
          <w:szCs w:val="24"/>
          <w:lang w:val="en-GB"/>
        </w:rPr>
        <w:t>est</w:t>
      </w:r>
      <w:r w:rsidRPr="00D73D87">
        <w:rPr>
          <w:rFonts w:ascii="Times New Roman" w:hAnsi="Times New Roman"/>
          <w:sz w:val="24"/>
          <w:szCs w:val="24"/>
          <w:lang w:val="en-GB"/>
        </w:rPr>
        <w:t xml:space="preserve"> parents, nothing to do with cheap labour.”</w:t>
      </w:r>
    </w:p>
    <w:p w:rsidRPr="00D73D87" w:rsidR="00916173" w:rsidP="00916173" w:rsidRDefault="00706965" w14:paraId="6BA92F51" w14:textId="4E992D45">
      <w:pPr>
        <w:pStyle w:val="CSP-ChapterBodyText-FirstParagraph"/>
        <w:spacing w:line="360" w:lineRule="auto"/>
        <w:ind w:firstLine="720"/>
        <w:contextualSpacing/>
        <w:jc w:val="left"/>
        <w:rPr>
          <w:rFonts w:ascii="Times New Roman" w:hAnsi="Times New Roman"/>
          <w:sz w:val="24"/>
          <w:szCs w:val="24"/>
          <w:lang w:val="en-GB"/>
        </w:rPr>
      </w:pPr>
      <w:r w:rsidRPr="2DD51775" w:rsidR="2DD51775">
        <w:rPr>
          <w:rFonts w:ascii="Times New Roman" w:hAnsi="Times New Roman"/>
          <w:sz w:val="24"/>
          <w:szCs w:val="24"/>
          <w:lang w:val="en-GB"/>
        </w:rPr>
        <w:t>We loved the apartment</w:t>
      </w:r>
      <w:ins w:author="Gary Smailes" w:date="2024-01-18T14:22:33.251Z" w:id="916220912">
        <w:r w:rsidRPr="2DD51775" w:rsidR="2DD51775">
          <w:rPr>
            <w:rFonts w:ascii="Times New Roman" w:hAnsi="Times New Roman"/>
            <w:sz w:val="24"/>
            <w:szCs w:val="24"/>
            <w:lang w:val="en-GB"/>
          </w:rPr>
          <w:t>,</w:t>
        </w:r>
      </w:ins>
      <w:r w:rsidRPr="2DD51775" w:rsidR="2DD51775">
        <w:rPr>
          <w:rFonts w:ascii="Times New Roman" w:hAnsi="Times New Roman"/>
          <w:sz w:val="24"/>
          <w:szCs w:val="24"/>
          <w:lang w:val="en-GB"/>
        </w:rPr>
        <w:t xml:space="preserve"> which was less than a ten-minute walk from the Fontainebleau and agreed to move in as soon as possible.</w:t>
      </w:r>
    </w:p>
    <w:p w:rsidRPr="00D73D87" w:rsidR="00916173" w:rsidP="00706965" w:rsidRDefault="00916173" w14:paraId="2E1E7A61" w14:textId="1D152C4B">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After a </w:t>
      </w:r>
      <w:r w:rsidRPr="00D73D87" w:rsidR="00706965">
        <w:rPr>
          <w:rFonts w:ascii="Times New Roman" w:hAnsi="Times New Roman"/>
          <w:sz w:val="24"/>
          <w:szCs w:val="24"/>
          <w:lang w:val="en-GB"/>
        </w:rPr>
        <w:t>busy</w:t>
      </w:r>
      <w:r w:rsidRPr="00D73D87">
        <w:rPr>
          <w:rFonts w:ascii="Times New Roman" w:hAnsi="Times New Roman"/>
          <w:sz w:val="24"/>
          <w:szCs w:val="24"/>
          <w:lang w:val="en-GB"/>
        </w:rPr>
        <w:t xml:space="preserve"> evening in the bar, </w:t>
      </w:r>
      <w:r w:rsidRPr="00D73D87" w:rsidR="007C738B">
        <w:rPr>
          <w:rFonts w:ascii="Times New Roman" w:hAnsi="Times New Roman"/>
          <w:sz w:val="24"/>
          <w:szCs w:val="24"/>
          <w:lang w:val="en-GB"/>
        </w:rPr>
        <w:t>Lucia</w:t>
      </w:r>
      <w:r w:rsidRPr="00D73D87" w:rsidR="00706965">
        <w:rPr>
          <w:rFonts w:ascii="Times New Roman" w:hAnsi="Times New Roman"/>
          <w:sz w:val="24"/>
          <w:szCs w:val="24"/>
          <w:lang w:val="en-GB"/>
        </w:rPr>
        <w:t xml:space="preserve"> and I</w:t>
      </w:r>
      <w:r w:rsidRPr="00D73D87">
        <w:rPr>
          <w:rFonts w:ascii="Times New Roman" w:hAnsi="Times New Roman"/>
          <w:sz w:val="24"/>
          <w:szCs w:val="24"/>
          <w:lang w:val="en-GB"/>
        </w:rPr>
        <w:t xml:space="preserve"> adjourned to bed </w:t>
      </w:r>
      <w:r w:rsidRPr="00D73D87" w:rsidR="00E626D2">
        <w:rPr>
          <w:rFonts w:ascii="Times New Roman" w:hAnsi="Times New Roman"/>
          <w:sz w:val="24"/>
          <w:szCs w:val="24"/>
          <w:lang w:val="en-GB"/>
        </w:rPr>
        <w:t>for our last night ever in the hotel</w:t>
      </w:r>
      <w:r w:rsidRPr="00D73D87">
        <w:rPr>
          <w:rFonts w:ascii="Times New Roman" w:hAnsi="Times New Roman"/>
          <w:sz w:val="24"/>
          <w:szCs w:val="24"/>
          <w:lang w:val="en-GB"/>
        </w:rPr>
        <w:t>.</w:t>
      </w:r>
      <w:r w:rsidRPr="00D73D87" w:rsidR="00706965">
        <w:rPr>
          <w:rFonts w:ascii="Times New Roman" w:hAnsi="Times New Roman"/>
          <w:sz w:val="24"/>
          <w:szCs w:val="24"/>
          <w:lang w:val="en-GB"/>
        </w:rPr>
        <w:t xml:space="preserve"> </w:t>
      </w:r>
      <w:r w:rsidRPr="00D73D87" w:rsidR="00E626D2">
        <w:rPr>
          <w:rFonts w:ascii="Times New Roman" w:hAnsi="Times New Roman"/>
          <w:sz w:val="24"/>
          <w:szCs w:val="24"/>
          <w:lang w:val="en-GB"/>
        </w:rPr>
        <w:t>It was shortly after midnight, and we</w:t>
      </w:r>
      <w:r w:rsidRPr="00D73D87">
        <w:rPr>
          <w:rFonts w:ascii="Times New Roman" w:hAnsi="Times New Roman"/>
          <w:sz w:val="24"/>
          <w:szCs w:val="24"/>
          <w:lang w:val="en-GB"/>
        </w:rPr>
        <w:t xml:space="preserve"> had </w:t>
      </w:r>
      <w:r w:rsidRPr="00D73D87" w:rsidR="00706965">
        <w:rPr>
          <w:rFonts w:ascii="Times New Roman" w:hAnsi="Times New Roman"/>
          <w:sz w:val="24"/>
          <w:szCs w:val="24"/>
          <w:lang w:val="en-GB"/>
        </w:rPr>
        <w:t>just entered</w:t>
      </w:r>
      <w:r w:rsidRPr="00D73D87">
        <w:rPr>
          <w:rFonts w:ascii="Times New Roman" w:hAnsi="Times New Roman"/>
          <w:sz w:val="24"/>
          <w:szCs w:val="24"/>
          <w:lang w:val="en-GB"/>
        </w:rPr>
        <w:t xml:space="preserve"> </w:t>
      </w:r>
      <w:r w:rsidRPr="00D73D87" w:rsidR="00706965">
        <w:rPr>
          <w:rFonts w:ascii="Times New Roman" w:hAnsi="Times New Roman"/>
          <w:sz w:val="24"/>
          <w:szCs w:val="24"/>
          <w:lang w:val="en-GB"/>
        </w:rPr>
        <w:t>our</w:t>
      </w:r>
      <w:r w:rsidRPr="00D73D87">
        <w:rPr>
          <w:rFonts w:ascii="Times New Roman" w:hAnsi="Times New Roman"/>
          <w:sz w:val="24"/>
          <w:szCs w:val="24"/>
          <w:lang w:val="en-GB"/>
        </w:rPr>
        <w:t xml:space="preserve"> room when an ear-piercing scream reverberated around the patio.</w:t>
      </w:r>
    </w:p>
    <w:p w:rsidRPr="00D73D87" w:rsidR="00916173" w:rsidP="00916173" w:rsidRDefault="00916173" w14:paraId="6249A0EB" w14:textId="017578EE">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“Lock the door,” </w:t>
      </w:r>
      <w:r w:rsidRPr="00D73D87" w:rsidR="00E626D2">
        <w:rPr>
          <w:rFonts w:ascii="Times New Roman" w:hAnsi="Times New Roman"/>
          <w:sz w:val="24"/>
          <w:szCs w:val="24"/>
          <w:lang w:val="en-GB"/>
        </w:rPr>
        <w:t xml:space="preserve">I </w:t>
      </w:r>
      <w:r w:rsidRPr="00D73D87">
        <w:rPr>
          <w:rFonts w:ascii="Times New Roman" w:hAnsi="Times New Roman"/>
          <w:sz w:val="24"/>
          <w:szCs w:val="24"/>
          <w:lang w:val="en-GB"/>
        </w:rPr>
        <w:t xml:space="preserve">said slipping back into </w:t>
      </w:r>
      <w:r w:rsidRPr="00D73D87" w:rsidR="00E626D2">
        <w:rPr>
          <w:rFonts w:ascii="Times New Roman" w:hAnsi="Times New Roman"/>
          <w:sz w:val="24"/>
          <w:szCs w:val="24"/>
          <w:lang w:val="en-GB"/>
        </w:rPr>
        <w:t>my</w:t>
      </w:r>
      <w:r w:rsidRPr="00D73D87">
        <w:rPr>
          <w:rFonts w:ascii="Times New Roman" w:hAnsi="Times New Roman"/>
          <w:sz w:val="24"/>
          <w:szCs w:val="24"/>
          <w:lang w:val="en-GB"/>
        </w:rPr>
        <w:t xml:space="preserve"> jeans. “It might be the </w:t>
      </w:r>
      <w:r w:rsidRPr="00D73D87" w:rsidR="00706965">
        <w:rPr>
          <w:rFonts w:ascii="Times New Roman" w:hAnsi="Times New Roman"/>
          <w:sz w:val="24"/>
          <w:szCs w:val="24"/>
          <w:lang w:val="en-GB"/>
        </w:rPr>
        <w:t>Guardia Civil making a comeback.</w:t>
      </w:r>
      <w:r w:rsidRPr="00D73D87">
        <w:rPr>
          <w:rFonts w:ascii="Times New Roman" w:hAnsi="Times New Roman"/>
          <w:sz w:val="24"/>
          <w:szCs w:val="24"/>
          <w:lang w:val="en-GB"/>
        </w:rPr>
        <w:t>”</w:t>
      </w:r>
    </w:p>
    <w:p w:rsidRPr="00D73D87" w:rsidR="00916173" w:rsidP="00916173" w:rsidRDefault="00706965" w14:paraId="3DAF54BA" w14:textId="060742D9">
      <w:pPr>
        <w:pStyle w:val="CSP-ChapterBodyText-FirstParagraph"/>
        <w:spacing w:line="360" w:lineRule="auto"/>
        <w:ind w:firstLine="720"/>
        <w:contextualSpacing/>
        <w:jc w:val="left"/>
        <w:rPr>
          <w:del w:author="Gary Smailes" w:date="2024-01-18T14:23:05.683Z" w:id="2044142912"/>
          <w:rFonts w:ascii="Times New Roman" w:hAnsi="Times New Roman"/>
          <w:sz w:val="24"/>
          <w:szCs w:val="24"/>
          <w:lang w:val="en-GB"/>
        </w:rPr>
      </w:pPr>
      <w:r w:rsidRPr="2DD51775" w:rsidR="2DD51775">
        <w:rPr>
          <w:rFonts w:ascii="Times New Roman" w:hAnsi="Times New Roman"/>
          <w:sz w:val="24"/>
          <w:szCs w:val="24"/>
          <w:lang w:val="en-GB"/>
        </w:rPr>
        <w:t xml:space="preserve">I ran barefoot downstairs only to bump into a scantily dressed young girl sprinting in the opposite direction. She was concentrating on negotiating the steps and </w:t>
      </w:r>
      <w:r w:rsidRPr="2DD51775" w:rsidR="2DD51775">
        <w:rPr>
          <w:rFonts w:ascii="Times New Roman" w:hAnsi="Times New Roman"/>
          <w:sz w:val="24"/>
          <w:szCs w:val="24"/>
          <w:lang w:val="en-GB"/>
        </w:rPr>
        <w:t>failed to</w:t>
      </w:r>
      <w:r w:rsidRPr="2DD51775" w:rsidR="2DD51775">
        <w:rPr>
          <w:rFonts w:ascii="Times New Roman" w:hAnsi="Times New Roman"/>
          <w:sz w:val="24"/>
          <w:szCs w:val="24"/>
          <w:lang w:val="en-GB"/>
        </w:rPr>
        <w:t xml:space="preserve"> see me. I held out my arms and as gently as possible placed them on her shoulders </w:t>
      </w:r>
      <w:r w:rsidRPr="2DD51775" w:rsidR="2DD51775">
        <w:rPr>
          <w:rFonts w:ascii="Times New Roman" w:hAnsi="Times New Roman"/>
          <w:sz w:val="24"/>
          <w:szCs w:val="24"/>
          <w:lang w:val="en-GB"/>
        </w:rPr>
        <w:t>in an attempt to</w:t>
      </w:r>
      <w:r w:rsidRPr="2DD51775" w:rsidR="2DD51775">
        <w:rPr>
          <w:rFonts w:ascii="Times New Roman" w:hAnsi="Times New Roman"/>
          <w:sz w:val="24"/>
          <w:szCs w:val="24"/>
          <w:lang w:val="en-GB"/>
        </w:rPr>
        <w:t xml:space="preserve"> stop and reassure her she was safe.</w:t>
      </w:r>
      <w:ins w:author="Gary Smailes" w:date="2024-01-18T14:23:06.109Z" w:id="594978758">
        <w:r w:rsidRPr="2DD51775" w:rsidR="2DD51775">
          <w:rPr>
            <w:rFonts w:ascii="Times New Roman" w:hAnsi="Times New Roman"/>
            <w:sz w:val="24"/>
            <w:szCs w:val="24"/>
            <w:lang w:val="en-GB"/>
          </w:rPr>
          <w:t xml:space="preserve"> </w:t>
        </w:r>
      </w:ins>
    </w:p>
    <w:p w:rsidRPr="00D73D87" w:rsidR="00916173" w:rsidP="2DD51775" w:rsidRDefault="00916173" w14:paraId="0A5238FE" w14:textId="6D091E8C">
      <w:pPr>
        <w:pStyle w:val="CSP-ChapterBodyText-FirstParagraph"/>
        <w:spacing w:line="360" w:lineRule="auto"/>
        <w:ind w:firstLine="0"/>
        <w:contextualSpacing/>
        <w:jc w:val="left"/>
        <w:rPr>
          <w:rFonts w:ascii="Times New Roman" w:hAnsi="Times New Roman"/>
          <w:sz w:val="24"/>
          <w:szCs w:val="24"/>
          <w:lang w:val="en-GB"/>
        </w:rPr>
        <w:pPrChange w:author="Gary Smailes" w:date="2024-01-18T14:23:05.509Z">
          <w:pPr>
            <w:pStyle w:val="CSP-ChapterBodyText-FirstParagraph"/>
            <w:spacing w:line="360" w:lineRule="auto"/>
            <w:ind w:firstLine="720"/>
            <w:contextualSpacing/>
            <w:jc w:val="left"/>
          </w:pPr>
        </w:pPrChange>
      </w:pPr>
      <w:r w:rsidRPr="2DD51775" w:rsidR="2DD51775">
        <w:rPr>
          <w:rFonts w:ascii="Times New Roman" w:hAnsi="Times New Roman"/>
          <w:sz w:val="24"/>
          <w:szCs w:val="24"/>
          <w:lang w:val="en-GB"/>
        </w:rPr>
        <w:t xml:space="preserve">At </w:t>
      </w:r>
      <w:r w:rsidRPr="2DD51775" w:rsidR="2DD51775">
        <w:rPr>
          <w:rFonts w:ascii="Times New Roman" w:hAnsi="Times New Roman"/>
          <w:sz w:val="24"/>
          <w:szCs w:val="24"/>
          <w:lang w:val="en-GB"/>
        </w:rPr>
        <w:t>my</w:t>
      </w:r>
      <w:r w:rsidRPr="2DD51775" w:rsidR="2DD51775">
        <w:rPr>
          <w:rFonts w:ascii="Times New Roman" w:hAnsi="Times New Roman"/>
          <w:sz w:val="24"/>
          <w:szCs w:val="24"/>
          <w:lang w:val="en-GB"/>
        </w:rPr>
        <w:t xml:space="preserve"> touch, she screamed and looked up but all </w:t>
      </w:r>
      <w:r w:rsidRPr="2DD51775" w:rsidR="2DD51775">
        <w:rPr>
          <w:rFonts w:ascii="Times New Roman" w:hAnsi="Times New Roman"/>
          <w:sz w:val="24"/>
          <w:szCs w:val="24"/>
          <w:lang w:val="en-GB"/>
        </w:rPr>
        <w:t>I</w:t>
      </w:r>
      <w:r w:rsidRPr="2DD51775" w:rsidR="2DD51775">
        <w:rPr>
          <w:rFonts w:ascii="Times New Roman" w:hAnsi="Times New Roman"/>
          <w:sz w:val="24"/>
          <w:szCs w:val="24"/>
          <w:lang w:val="en-GB"/>
        </w:rPr>
        <w:t xml:space="preserve"> saw was a mass of beautiful long blond hair.</w:t>
      </w:r>
    </w:p>
    <w:p w:rsidRPr="00D73D87" w:rsidR="00916173" w:rsidP="00916173" w:rsidRDefault="00916173" w14:paraId="0F611E73" w14:textId="7643D319">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00CF55C7">
        <w:rPr>
          <w:rFonts w:ascii="Times New Roman" w:hAnsi="Times New Roman"/>
          <w:sz w:val="24"/>
          <w:szCs w:val="24"/>
          <w:lang w:val="en-GB"/>
        </w:rPr>
        <w:t>Robin</w:t>
      </w:r>
      <w:r w:rsidRPr="00D73D87">
        <w:rPr>
          <w:rFonts w:ascii="Times New Roman" w:hAnsi="Times New Roman"/>
          <w:sz w:val="24"/>
          <w:szCs w:val="24"/>
          <w:lang w:val="en-GB"/>
        </w:rPr>
        <w:t xml:space="preserve">, Zank godt,” she said, threw her arms around </w:t>
      </w:r>
      <w:r w:rsidRPr="00D73D87" w:rsidR="00A84040">
        <w:rPr>
          <w:rFonts w:ascii="Times New Roman" w:hAnsi="Times New Roman"/>
          <w:sz w:val="24"/>
          <w:szCs w:val="24"/>
          <w:lang w:val="en-GB"/>
        </w:rPr>
        <w:t>me</w:t>
      </w:r>
      <w:r w:rsidRPr="00D73D87">
        <w:rPr>
          <w:rFonts w:ascii="Times New Roman" w:hAnsi="Times New Roman"/>
          <w:sz w:val="24"/>
          <w:szCs w:val="24"/>
          <w:lang w:val="en-GB"/>
        </w:rPr>
        <w:t>, and wept.</w:t>
      </w:r>
    </w:p>
    <w:p w:rsidRPr="00D73D87" w:rsidR="00916173" w:rsidP="00916173" w:rsidRDefault="00607D9B" w14:paraId="1BD9E1C5" w14:textId="5F917DDB">
      <w:pPr>
        <w:pStyle w:val="CSP-ChapterBodyText-FirstParagraph"/>
        <w:spacing w:line="360" w:lineRule="auto"/>
        <w:ind w:firstLine="720"/>
        <w:contextualSpacing/>
        <w:jc w:val="left"/>
        <w:rPr>
          <w:rFonts w:ascii="Times New Roman" w:hAnsi="Times New Roman"/>
          <w:sz w:val="24"/>
          <w:szCs w:val="24"/>
          <w:lang w:val="en-GB"/>
        </w:rPr>
      </w:pPr>
      <w:r w:rsidRPr="2DD51775" w:rsidR="2DD51775">
        <w:rPr>
          <w:rFonts w:ascii="Times New Roman" w:hAnsi="Times New Roman"/>
          <w:sz w:val="24"/>
          <w:szCs w:val="24"/>
          <w:lang w:val="en-GB"/>
        </w:rPr>
        <w:t xml:space="preserve">I put my arms loosely around her and patted her shoulder wondering who it was. </w:t>
      </w:r>
      <w:del w:author="Gary Smailes" w:date="2024-01-18T14:23:13.961Z" w:id="1734046365">
        <w:r w:rsidRPr="2DD51775" w:rsidDel="2DD51775">
          <w:rPr>
            <w:rFonts w:ascii="Times New Roman" w:hAnsi="Times New Roman"/>
            <w:sz w:val="24"/>
            <w:szCs w:val="24"/>
            <w:lang w:val="en-GB"/>
          </w:rPr>
          <w:delText xml:space="preserve">Then </w:delText>
        </w:r>
      </w:del>
      <w:r w:rsidRPr="2DD51775" w:rsidR="2DD51775">
        <w:rPr>
          <w:rFonts w:ascii="Times New Roman" w:hAnsi="Times New Roman"/>
          <w:sz w:val="24"/>
          <w:szCs w:val="24"/>
          <w:lang w:val="en-GB"/>
        </w:rPr>
        <w:t>I recognized her perfume.</w:t>
      </w:r>
    </w:p>
    <w:p w:rsidRPr="00D73D87" w:rsidR="00916173" w:rsidP="00916173" w:rsidRDefault="00916173" w14:paraId="10B6FAB1" w14:textId="7AA306F1">
      <w:pPr>
        <w:pStyle w:val="CSP-ChapterBodyText-FirstParagraph"/>
        <w:spacing w:line="360" w:lineRule="auto"/>
        <w:ind w:firstLine="720"/>
        <w:contextualSpacing/>
        <w:jc w:val="left"/>
        <w:rPr>
          <w:rFonts w:ascii="Times New Roman" w:hAnsi="Times New Roman"/>
          <w:sz w:val="24"/>
          <w:szCs w:val="24"/>
          <w:lang w:val="en-GB"/>
        </w:rPr>
      </w:pPr>
      <w:r w:rsidRPr="2DD51775" w:rsidR="2DD51775">
        <w:rPr>
          <w:rFonts w:ascii="Times New Roman" w:hAnsi="Times New Roman"/>
          <w:sz w:val="24"/>
          <w:szCs w:val="24"/>
          <w:lang w:val="en-GB"/>
        </w:rPr>
        <w:t xml:space="preserve">“Bettina?” I </w:t>
      </w:r>
      <w:ins w:author="Gary Smailes" w:date="2024-01-18T14:23:22.999Z" w:id="1774067635">
        <w:r w:rsidRPr="2DD51775" w:rsidR="2DD51775">
          <w:rPr>
            <w:rFonts w:ascii="Times New Roman" w:hAnsi="Times New Roman"/>
            <w:sz w:val="24"/>
            <w:szCs w:val="24"/>
            <w:lang w:val="en-GB"/>
          </w:rPr>
          <w:t>asked</w:t>
        </w:r>
      </w:ins>
      <w:del w:author="Gary Smailes" w:date="2024-01-18T14:23:20.787Z" w:id="1718757164">
        <w:r w:rsidRPr="2DD51775" w:rsidDel="2DD51775">
          <w:rPr>
            <w:rFonts w:ascii="Times New Roman" w:hAnsi="Times New Roman"/>
            <w:sz w:val="24"/>
            <w:szCs w:val="24"/>
            <w:lang w:val="en-GB"/>
          </w:rPr>
          <w:delText>said</w:delText>
        </w:r>
      </w:del>
      <w:r w:rsidRPr="2DD51775" w:rsidR="2DD51775">
        <w:rPr>
          <w:rFonts w:ascii="Times New Roman" w:hAnsi="Times New Roman"/>
          <w:sz w:val="24"/>
          <w:szCs w:val="24"/>
          <w:lang w:val="en-GB"/>
        </w:rPr>
        <w:t>. “</w:t>
      </w:r>
      <w:r w:rsidRPr="2DD51775" w:rsidR="2DD51775">
        <w:rPr>
          <w:rFonts w:ascii="Times New Roman" w:hAnsi="Times New Roman"/>
          <w:sz w:val="24"/>
          <w:szCs w:val="24"/>
          <w:lang w:val="en-GB"/>
        </w:rPr>
        <w:t>Vot</w:t>
      </w:r>
      <w:r w:rsidRPr="2DD51775" w:rsidR="2DD51775">
        <w:rPr>
          <w:rFonts w:ascii="Times New Roman" w:hAnsi="Times New Roman"/>
          <w:sz w:val="24"/>
          <w:szCs w:val="24"/>
          <w:lang w:val="en-GB"/>
        </w:rPr>
        <w:t xml:space="preserve"> er, what is happening?”</w:t>
      </w:r>
    </w:p>
    <w:p w:rsidRPr="00D73D87" w:rsidR="00916173" w:rsidP="00916173" w:rsidRDefault="00916173" w14:paraId="56BC0DA6"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 vanted to surprise you. You nefer said you changed rooms.”</w:t>
      </w:r>
    </w:p>
    <w:p w:rsidRPr="00D73D87" w:rsidR="00916173" w:rsidP="00916173" w:rsidRDefault="00916173" w14:paraId="07647FBC" w14:textId="5B0B829E">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“I expect Mr. and Mrs. </w:t>
      </w:r>
      <w:r w:rsidRPr="00D73D87" w:rsidR="00FB1DA8">
        <w:rPr>
          <w:rFonts w:ascii="Times New Roman" w:hAnsi="Times New Roman"/>
          <w:sz w:val="24"/>
          <w:szCs w:val="24"/>
          <w:lang w:val="en-GB"/>
        </w:rPr>
        <w:t>Robinson</w:t>
      </w:r>
      <w:r w:rsidRPr="00D73D87">
        <w:rPr>
          <w:rFonts w:ascii="Times New Roman" w:hAnsi="Times New Roman"/>
          <w:sz w:val="24"/>
          <w:szCs w:val="24"/>
          <w:lang w:val="en-GB"/>
        </w:rPr>
        <w:t xml:space="preserve"> were a tad surprised.”</w:t>
      </w:r>
    </w:p>
    <w:p w:rsidRPr="00D73D87" w:rsidR="00916173" w:rsidP="00916173" w:rsidRDefault="00916173" w14:paraId="35850E63"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 didn’t stay to find out,” said Bettina. “When she screamed, it was enough. I make big mistake, nein. What shall I do?”</w:t>
      </w:r>
    </w:p>
    <w:p w:rsidRPr="00D73D87" w:rsidR="00916173" w:rsidP="00916173" w:rsidRDefault="00916173" w14:paraId="4C85C38E" w14:textId="12D538C6">
      <w:pPr>
        <w:pStyle w:val="CSP-ChapterBodyText-FirstParagraph"/>
        <w:spacing w:line="360" w:lineRule="auto"/>
        <w:ind w:firstLine="720"/>
        <w:contextualSpacing/>
        <w:jc w:val="left"/>
        <w:rPr>
          <w:rFonts w:ascii="Times New Roman" w:hAnsi="Times New Roman"/>
          <w:sz w:val="24"/>
          <w:szCs w:val="24"/>
          <w:shd w:val="clear" w:color="auto" w:fill="FFFFFF"/>
          <w:lang w:val="en-GB"/>
        </w:rPr>
      </w:pPr>
      <w:r w:rsidRPr="00D73D87">
        <w:rPr>
          <w:rFonts w:ascii="Times New Roman" w:hAnsi="Times New Roman"/>
          <w:sz w:val="24"/>
          <w:szCs w:val="24"/>
          <w:shd w:val="clear" w:color="auto" w:fill="FFFFFF"/>
          <w:lang w:val="en-GB"/>
        </w:rPr>
        <w:t xml:space="preserve">“Let’s keep it a secret, just the </w:t>
      </w:r>
      <w:r w:rsidRPr="00D73D87" w:rsidR="00FB1DA8">
        <w:rPr>
          <w:rFonts w:ascii="Times New Roman" w:hAnsi="Times New Roman"/>
          <w:sz w:val="24"/>
          <w:szCs w:val="24"/>
          <w:lang w:val="en-GB"/>
        </w:rPr>
        <w:t>Robinson</w:t>
      </w:r>
      <w:r w:rsidRPr="00D73D87" w:rsidR="00FB1DA8">
        <w:rPr>
          <w:rFonts w:ascii="Times New Roman" w:hAnsi="Times New Roman"/>
          <w:sz w:val="24"/>
          <w:szCs w:val="24"/>
          <w:shd w:val="clear" w:color="auto" w:fill="FFFFFF"/>
          <w:lang w:val="en-GB"/>
        </w:rPr>
        <w:t>’</w:t>
      </w:r>
      <w:r w:rsidRPr="00D73D87">
        <w:rPr>
          <w:rFonts w:ascii="Times New Roman" w:hAnsi="Times New Roman"/>
          <w:sz w:val="24"/>
          <w:szCs w:val="24"/>
          <w:shd w:val="clear" w:color="auto" w:fill="FFFFFF"/>
          <w:lang w:val="en-GB"/>
        </w:rPr>
        <w:t>s affair.”</w:t>
      </w:r>
    </w:p>
    <w:p w:rsidRPr="00D73D87" w:rsidR="00916173" w:rsidP="00916173" w:rsidRDefault="00916173" w14:paraId="42AC0563"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shd w:val="clear" w:color="auto" w:fill="FFFFFF"/>
          <w:lang w:val="en-GB"/>
        </w:rPr>
        <w:t>“Vot?”</w:t>
      </w:r>
    </w:p>
    <w:p w:rsidRPr="00D73D87" w:rsidR="00916173" w:rsidP="00916173" w:rsidRDefault="00916173" w14:paraId="5C5788E5"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“Forget it.”</w:t>
      </w:r>
    </w:p>
    <w:p w:rsidRPr="00D73D87" w:rsidR="00916173" w:rsidP="00916173" w:rsidRDefault="00916173" w14:paraId="252BA28B"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“Ja, you are here now,” said Bettina. “Take me to your new room please, my English needs more improvement.”</w:t>
      </w:r>
    </w:p>
    <w:p w:rsidRPr="00D73D87" w:rsidR="00916173" w:rsidP="00916173" w:rsidRDefault="00916173" w14:paraId="160770CF" w14:textId="7006822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“Er Bettina, slight problem. My wife might not be so </w:t>
      </w:r>
      <w:r w:rsidRPr="00D73D87" w:rsidR="00607D9B">
        <w:rPr>
          <w:rFonts w:ascii="Times New Roman" w:hAnsi="Times New Roman"/>
          <w:sz w:val="24"/>
          <w:szCs w:val="24"/>
          <w:lang w:val="en-GB"/>
        </w:rPr>
        <w:t>enamoured</w:t>
      </w:r>
      <w:r w:rsidRPr="00D73D87">
        <w:rPr>
          <w:rFonts w:ascii="Times New Roman" w:hAnsi="Times New Roman"/>
          <w:sz w:val="24"/>
          <w:szCs w:val="24"/>
          <w:lang w:val="en-GB"/>
        </w:rPr>
        <w:t xml:space="preserve"> to see you.”</w:t>
      </w:r>
    </w:p>
    <w:p w:rsidRPr="00D73D87" w:rsidR="00916173" w:rsidP="00916173" w:rsidRDefault="00916173" w14:paraId="367F8586"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lastRenderedPageBreak/>
        <w:t>“You are married?”</w:t>
      </w:r>
    </w:p>
    <w:p w:rsidRPr="00D73D87" w:rsidR="00916173" w:rsidP="00916173" w:rsidRDefault="00916173" w14:paraId="553234BA"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“Yes.”</w:t>
      </w:r>
    </w:p>
    <w:p w:rsidRPr="00D73D87" w:rsidR="00916173" w:rsidP="00916173" w:rsidRDefault="00916173" w14:paraId="021DB59E"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“How embarrassing, I go now.”</w:t>
      </w:r>
    </w:p>
    <w:p w:rsidRPr="00D73D87" w:rsidR="00916173" w:rsidP="00916173" w:rsidRDefault="00916173" w14:paraId="48CD0D0B" w14:textId="20630E18">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Bettina wiped her eyes, put her hand up to his cheek, and stroked </w:t>
      </w:r>
      <w:r w:rsidRPr="00D73D87" w:rsidR="00A84040">
        <w:rPr>
          <w:rFonts w:ascii="Times New Roman" w:hAnsi="Times New Roman"/>
          <w:sz w:val="24"/>
          <w:szCs w:val="24"/>
          <w:lang w:val="en-GB"/>
        </w:rPr>
        <w:t>my</w:t>
      </w:r>
      <w:r w:rsidRPr="00D73D87">
        <w:rPr>
          <w:rFonts w:ascii="Times New Roman" w:hAnsi="Times New Roman"/>
          <w:sz w:val="24"/>
          <w:szCs w:val="24"/>
          <w:lang w:val="en-GB"/>
        </w:rPr>
        <w:t xml:space="preserve"> beard. “Your vife is lucky lady. Congratulations.”</w:t>
      </w:r>
    </w:p>
    <w:p w:rsidRPr="00D73D87" w:rsidR="00916173" w:rsidP="00916173" w:rsidRDefault="00916173" w14:paraId="7D7A4400" w14:textId="0114F953">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She gave </w:t>
      </w:r>
      <w:r w:rsidRPr="00D73D87" w:rsidR="00A84040">
        <w:rPr>
          <w:rFonts w:ascii="Times New Roman" w:hAnsi="Times New Roman"/>
          <w:sz w:val="24"/>
          <w:szCs w:val="24"/>
          <w:lang w:val="en-GB"/>
        </w:rPr>
        <w:t>me</w:t>
      </w:r>
      <w:r w:rsidRPr="00D73D87">
        <w:rPr>
          <w:rFonts w:ascii="Times New Roman" w:hAnsi="Times New Roman"/>
          <w:sz w:val="24"/>
          <w:szCs w:val="24"/>
          <w:lang w:val="en-GB"/>
        </w:rPr>
        <w:t xml:space="preserve"> a </w:t>
      </w:r>
      <w:r w:rsidRPr="00D73D87" w:rsidR="00A84040">
        <w:rPr>
          <w:rFonts w:ascii="Times New Roman" w:hAnsi="Times New Roman"/>
          <w:sz w:val="24"/>
          <w:szCs w:val="24"/>
          <w:lang w:val="en-GB"/>
        </w:rPr>
        <w:t>smouldering</w:t>
      </w:r>
      <w:r w:rsidRPr="00D73D87">
        <w:rPr>
          <w:rFonts w:ascii="Times New Roman" w:hAnsi="Times New Roman"/>
          <w:sz w:val="24"/>
          <w:szCs w:val="24"/>
          <w:lang w:val="en-GB"/>
        </w:rPr>
        <w:t xml:space="preserve"> look and continued her sprint up the stairs.</w:t>
      </w:r>
    </w:p>
    <w:p w:rsidRPr="00D73D87" w:rsidR="00916173" w:rsidP="00916173" w:rsidRDefault="00916173" w14:paraId="568F9F25" w14:textId="4E2E4901">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“What was all the fuss?” said </w:t>
      </w:r>
      <w:r w:rsidRPr="00D73D87" w:rsidR="007C738B">
        <w:rPr>
          <w:rFonts w:ascii="Times New Roman" w:hAnsi="Times New Roman"/>
          <w:sz w:val="24"/>
          <w:szCs w:val="24"/>
          <w:lang w:val="en-GB"/>
        </w:rPr>
        <w:t>Lucia</w:t>
      </w:r>
      <w:r w:rsidRPr="00D73D87">
        <w:rPr>
          <w:rFonts w:ascii="Times New Roman" w:hAnsi="Times New Roman"/>
          <w:sz w:val="24"/>
          <w:szCs w:val="24"/>
          <w:lang w:val="en-GB"/>
        </w:rPr>
        <w:t xml:space="preserve"> as she </w:t>
      </w:r>
      <w:r w:rsidRPr="00D73D87" w:rsidR="00706965">
        <w:rPr>
          <w:rFonts w:ascii="Times New Roman" w:hAnsi="Times New Roman"/>
          <w:sz w:val="24"/>
          <w:szCs w:val="24"/>
          <w:lang w:val="en-GB"/>
        </w:rPr>
        <w:t>let me back in</w:t>
      </w:r>
      <w:r w:rsidRPr="00D73D87" w:rsidR="00006C77">
        <w:rPr>
          <w:rFonts w:ascii="Times New Roman" w:hAnsi="Times New Roman"/>
          <w:sz w:val="24"/>
          <w:szCs w:val="24"/>
          <w:lang w:val="en-GB"/>
        </w:rPr>
        <w:t>to</w:t>
      </w:r>
      <w:r w:rsidRPr="00D73D87" w:rsidR="00706965">
        <w:rPr>
          <w:rFonts w:ascii="Times New Roman" w:hAnsi="Times New Roman"/>
          <w:sz w:val="24"/>
          <w:szCs w:val="24"/>
          <w:lang w:val="en-GB"/>
        </w:rPr>
        <w:t xml:space="preserve"> our room.</w:t>
      </w:r>
    </w:p>
    <w:p w:rsidRPr="00D73D87" w:rsidR="00916173" w:rsidP="00916173" w:rsidRDefault="00916173" w14:paraId="5ED9450D"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“Nothing much. A guest was confused about her room. It’s resolved.”</w:t>
      </w:r>
    </w:p>
    <w:p w:rsidRPr="00D73D87" w:rsidR="00916173" w:rsidP="00916173" w:rsidRDefault="00916173" w14:paraId="503AF22B"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“Which guest?”</w:t>
      </w:r>
    </w:p>
    <w:p w:rsidRPr="00D73D87" w:rsidR="00916173" w:rsidP="00916173" w:rsidRDefault="00916173" w14:paraId="00692B6D"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“Did I ever tell you about dictionaries?”</w:t>
      </w:r>
    </w:p>
    <w:p w:rsidRPr="00D73D87" w:rsidR="00706965" w:rsidRDefault="00706965" w14:paraId="338565C2" w14:textId="1F9DA303">
      <w:pPr>
        <w:rPr>
          <w:rFonts w:ascii="Times New Roman" w:hAnsi="Times New Roman" w:eastAsia="Calibri" w:cs="Times New Roman"/>
          <w:iCs/>
          <w:sz w:val="24"/>
          <w:szCs w:val="24"/>
          <w:lang w:val="en-GB"/>
        </w:rPr>
      </w:pPr>
      <w:r w:rsidRPr="00D73D87">
        <w:rPr>
          <w:rFonts w:ascii="Times New Roman" w:hAnsi="Times New Roman"/>
          <w:sz w:val="24"/>
          <w:szCs w:val="24"/>
          <w:lang w:val="en-GB"/>
        </w:rPr>
        <w:br w:type="page"/>
      </w:r>
    </w:p>
    <w:p w:rsidRPr="00D73D87" w:rsidR="00706965" w:rsidP="007D2693" w:rsidRDefault="007D2693" w14:paraId="7D837444" w14:textId="2FEBC7B9">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lastRenderedPageBreak/>
        <w:t>Chapter</w:t>
      </w:r>
      <w:r w:rsidRPr="00D73D87" w:rsidR="00DF389E">
        <w:rPr>
          <w:rFonts w:ascii="Times New Roman" w:hAnsi="Times New Roman"/>
          <w:sz w:val="24"/>
          <w:szCs w:val="24"/>
          <w:lang w:val="en-GB"/>
        </w:rPr>
        <w:t xml:space="preserve"> 3</w:t>
      </w:r>
      <w:r w:rsidR="00A70F2B">
        <w:rPr>
          <w:rFonts w:ascii="Times New Roman" w:hAnsi="Times New Roman"/>
          <w:sz w:val="24"/>
          <w:szCs w:val="24"/>
          <w:lang w:val="en-GB"/>
        </w:rPr>
        <w:t>8</w:t>
      </w:r>
      <w:r w:rsidRPr="00D73D87" w:rsidR="00EB4D00">
        <w:rPr>
          <w:rFonts w:ascii="Times New Roman" w:hAnsi="Times New Roman"/>
          <w:sz w:val="24"/>
          <w:szCs w:val="24"/>
          <w:lang w:val="en-GB"/>
        </w:rPr>
        <w:t xml:space="preserve"> </w:t>
      </w:r>
      <w:r w:rsidRPr="00D73D87" w:rsidR="00D448D4">
        <w:rPr>
          <w:rFonts w:ascii="Times New Roman" w:hAnsi="Times New Roman"/>
          <w:sz w:val="24"/>
          <w:szCs w:val="24"/>
          <w:lang w:val="en-GB"/>
        </w:rPr>
        <w:t>–</w:t>
      </w:r>
      <w:r w:rsidRPr="00D73D87" w:rsidR="00EB4D00">
        <w:rPr>
          <w:rFonts w:ascii="Times New Roman" w:hAnsi="Times New Roman"/>
          <w:sz w:val="24"/>
          <w:szCs w:val="24"/>
          <w:lang w:val="en-GB"/>
        </w:rPr>
        <w:t xml:space="preserve"> </w:t>
      </w:r>
      <w:r w:rsidRPr="00D73D87" w:rsidR="003A0F8B">
        <w:rPr>
          <w:rFonts w:ascii="Times New Roman" w:hAnsi="Times New Roman"/>
          <w:sz w:val="24"/>
          <w:szCs w:val="24"/>
          <w:lang w:val="en-GB"/>
        </w:rPr>
        <w:t>Happy motoring</w:t>
      </w:r>
    </w:p>
    <w:p w:rsidRPr="00D73D87" w:rsidR="00916173" w:rsidP="00916173" w:rsidRDefault="00916173" w14:paraId="5DB392DE" w14:textId="77777777">
      <w:pPr>
        <w:pStyle w:val="CSP-ChapterBodyText-FirstParagraph"/>
        <w:spacing w:line="360" w:lineRule="auto"/>
        <w:ind w:firstLine="720"/>
        <w:contextualSpacing/>
        <w:jc w:val="left"/>
        <w:rPr>
          <w:rFonts w:ascii="Times New Roman" w:hAnsi="Times New Roman"/>
          <w:sz w:val="24"/>
          <w:szCs w:val="24"/>
          <w:lang w:val="en-GB"/>
        </w:rPr>
      </w:pPr>
    </w:p>
    <w:p w:rsidRPr="00D73D87" w:rsidR="00F10801" w:rsidP="007D2693" w:rsidRDefault="00F10801" w14:paraId="0A8F2CA7" w14:textId="638BF7EF">
      <w:pPr>
        <w:pStyle w:val="CSP-ChapterBodyText-FirstParagraph"/>
        <w:spacing w:line="360" w:lineRule="auto"/>
        <w:contextualSpacing/>
        <w:jc w:val="left"/>
        <w:rPr>
          <w:rFonts w:ascii="Times New Roman" w:hAnsi="Times New Roman"/>
          <w:sz w:val="24"/>
          <w:szCs w:val="24"/>
          <w:lang w:val="en-GB"/>
        </w:rPr>
      </w:pPr>
      <w:r w:rsidRPr="2DD51775" w:rsidR="2DD51775">
        <w:rPr>
          <w:rFonts w:ascii="Times New Roman" w:hAnsi="Times New Roman"/>
          <w:sz w:val="24"/>
          <w:szCs w:val="24"/>
          <w:lang w:val="en-GB"/>
        </w:rPr>
        <w:t xml:space="preserve">I </w:t>
      </w:r>
      <w:r w:rsidRPr="2DD51775" w:rsidR="2DD51775">
        <w:rPr>
          <w:rFonts w:ascii="Times New Roman" w:hAnsi="Times New Roman"/>
          <w:sz w:val="24"/>
          <w:szCs w:val="24"/>
          <w:lang w:val="en-GB"/>
        </w:rPr>
        <w:t>don’t</w:t>
      </w:r>
      <w:r w:rsidRPr="2DD51775" w:rsidR="2DD51775">
        <w:rPr>
          <w:rFonts w:ascii="Times New Roman" w:hAnsi="Times New Roman"/>
          <w:sz w:val="24"/>
          <w:szCs w:val="24"/>
          <w:lang w:val="en-GB"/>
        </w:rPr>
        <w:t xml:space="preserve"> know what it is about the British obsession with vehicles. When you see the Spanish chatting in cafes or bars, they are talking </w:t>
      </w:r>
      <w:r w:rsidRPr="2DD51775" w:rsidR="2DD51775">
        <w:rPr>
          <w:rFonts w:ascii="Times New Roman" w:hAnsi="Times New Roman"/>
          <w:sz w:val="24"/>
          <w:szCs w:val="24"/>
          <w:lang w:val="en-GB"/>
        </w:rPr>
        <w:t>mainly about</w:t>
      </w:r>
      <w:r w:rsidRPr="2DD51775" w:rsidR="2DD51775">
        <w:rPr>
          <w:rFonts w:ascii="Times New Roman" w:hAnsi="Times New Roman"/>
          <w:sz w:val="24"/>
          <w:szCs w:val="24"/>
          <w:lang w:val="en-GB"/>
        </w:rPr>
        <w:t xml:space="preserve"> family or football, </w:t>
      </w:r>
      <w:r w:rsidRPr="2DD51775" w:rsidR="2DD51775">
        <w:rPr>
          <w:rFonts w:ascii="Times New Roman" w:hAnsi="Times New Roman"/>
          <w:sz w:val="24"/>
          <w:szCs w:val="24"/>
          <w:lang w:val="en-GB"/>
        </w:rPr>
        <w:t>whereas</w:t>
      </w:r>
      <w:r w:rsidRPr="2DD51775" w:rsidR="2DD51775">
        <w:rPr>
          <w:rFonts w:ascii="Times New Roman" w:hAnsi="Times New Roman"/>
          <w:sz w:val="24"/>
          <w:szCs w:val="24"/>
          <w:lang w:val="en-GB"/>
        </w:rPr>
        <w:t xml:space="preserve"> we talk about anything on four wheels. After we sold dad’s Rolls, he followed Rowcroft’s advice and bought a brand new bright yellow</w:t>
      </w:r>
      <w:r w:rsidRPr="2DD51775" w:rsidR="2DD51775">
        <w:rPr>
          <w:rFonts w:ascii="Times New Roman" w:hAnsi="Times New Roman"/>
          <w:i w:val="0"/>
          <w:iCs w:val="0"/>
          <w:sz w:val="24"/>
          <w:szCs w:val="24"/>
          <w:lang w:val="en-GB"/>
          <w:rPrChange w:author="Gary Smailes" w:date="2024-01-18T14:26:32.291Z" w:id="732916371">
            <w:rPr>
              <w:rFonts w:ascii="Times New Roman" w:hAnsi="Times New Roman"/>
              <w:sz w:val="24"/>
              <w:szCs w:val="24"/>
              <w:lang w:val="en-GB"/>
            </w:rPr>
          </w:rPrChange>
        </w:rPr>
        <w:t xml:space="preserve"> </w:t>
      </w:r>
      <w:r w:rsidRPr="2DD51775" w:rsidR="2DD51775">
        <w:rPr>
          <w:rFonts w:ascii="Times New Roman" w:hAnsi="Times New Roman"/>
          <w:i w:val="0"/>
          <w:iCs w:val="0"/>
          <w:sz w:val="24"/>
          <w:szCs w:val="24"/>
          <w:lang w:val="en-GB"/>
          <w:rPrChange w:author="Gary Smailes" w:date="2024-01-18T14:26:33.26Z" w:id="1088867851">
            <w:rPr>
              <w:rFonts w:ascii="Times New Roman" w:hAnsi="Times New Roman"/>
              <w:i w:val="1"/>
              <w:iCs w:val="1"/>
              <w:sz w:val="24"/>
              <w:szCs w:val="24"/>
              <w:lang w:val="en-GB"/>
            </w:rPr>
          </w:rPrChange>
        </w:rPr>
        <w:t xml:space="preserve">Renault 12 familiar </w:t>
      </w:r>
      <w:r w:rsidRPr="2DD51775" w:rsidR="2DD51775">
        <w:rPr>
          <w:rFonts w:ascii="Times New Roman" w:hAnsi="Times New Roman"/>
          <w:sz w:val="24"/>
          <w:szCs w:val="24"/>
          <w:lang w:val="en-GB"/>
        </w:rPr>
        <w:t>from a main dealer in Málaga</w:t>
      </w:r>
      <w:r w:rsidRPr="2DD51775" w:rsidR="2DD51775">
        <w:rPr>
          <w:rFonts w:ascii="Times New Roman" w:hAnsi="Times New Roman"/>
          <w:i w:val="1"/>
          <w:iCs w:val="1"/>
          <w:sz w:val="24"/>
          <w:szCs w:val="24"/>
          <w:lang w:val="en-GB"/>
        </w:rPr>
        <w:t xml:space="preserve">. </w:t>
      </w:r>
      <w:r w:rsidRPr="2DD51775" w:rsidR="2DD51775">
        <w:rPr>
          <w:rFonts w:ascii="Times New Roman" w:hAnsi="Times New Roman"/>
          <w:sz w:val="24"/>
          <w:szCs w:val="24"/>
          <w:lang w:val="en-GB"/>
        </w:rPr>
        <w:t xml:space="preserve">The servicing, however, would be done by a local mechanic proficient in Renaults because they were what most people </w:t>
      </w:r>
      <w:r w:rsidRPr="2DD51775" w:rsidR="2DD51775">
        <w:rPr>
          <w:rFonts w:ascii="Times New Roman" w:hAnsi="Times New Roman"/>
          <w:sz w:val="24"/>
          <w:szCs w:val="24"/>
          <w:lang w:val="en-GB"/>
        </w:rPr>
        <w:t>purchased</w:t>
      </w:r>
      <w:r w:rsidRPr="2DD51775" w:rsidR="2DD51775">
        <w:rPr>
          <w:rFonts w:ascii="Times New Roman" w:hAnsi="Times New Roman"/>
          <w:sz w:val="24"/>
          <w:szCs w:val="24"/>
          <w:lang w:val="en-GB"/>
        </w:rPr>
        <w:t>.</w:t>
      </w:r>
    </w:p>
    <w:p w:rsidRPr="00D73D87" w:rsidR="00AF72D0" w:rsidP="00C03C89" w:rsidRDefault="00C03C89" w14:paraId="3A5A8F37" w14:textId="47B93A4C">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Cars were still a rarity in Spain, people just couldn’t afford them and walked everywhere. </w:t>
      </w:r>
      <w:r w:rsidRPr="00D73D87" w:rsidR="00AF72D0">
        <w:rPr>
          <w:rFonts w:ascii="Times New Roman" w:hAnsi="Times New Roman"/>
          <w:sz w:val="24"/>
          <w:szCs w:val="24"/>
          <w:lang w:val="en-GB"/>
        </w:rPr>
        <w:t>The roads were full of slow-moving surprises. Mopeds converted into agricultural trailers</w:t>
      </w:r>
      <w:r w:rsidR="00165348">
        <w:rPr>
          <w:rFonts w:ascii="Times New Roman" w:hAnsi="Times New Roman"/>
          <w:sz w:val="24"/>
          <w:szCs w:val="24"/>
          <w:lang w:val="en-GB"/>
        </w:rPr>
        <w:t>.</w:t>
      </w:r>
      <w:r w:rsidRPr="00D73D87" w:rsidR="00AF72D0">
        <w:rPr>
          <w:rFonts w:ascii="Times New Roman" w:hAnsi="Times New Roman"/>
          <w:sz w:val="24"/>
          <w:szCs w:val="24"/>
          <w:lang w:val="en-GB"/>
        </w:rPr>
        <w:t xml:space="preserve"> </w:t>
      </w:r>
      <w:r w:rsidR="00165348">
        <w:rPr>
          <w:rFonts w:ascii="Times New Roman" w:hAnsi="Times New Roman"/>
          <w:sz w:val="24"/>
          <w:szCs w:val="24"/>
          <w:lang w:val="en-GB"/>
        </w:rPr>
        <w:t>S</w:t>
      </w:r>
      <w:r w:rsidRPr="00D73D87" w:rsidR="00AF72D0">
        <w:rPr>
          <w:rFonts w:ascii="Times New Roman" w:hAnsi="Times New Roman"/>
          <w:sz w:val="24"/>
          <w:szCs w:val="24"/>
          <w:lang w:val="en-GB"/>
        </w:rPr>
        <w:t xml:space="preserve">cooter drivers </w:t>
      </w:r>
      <w:r w:rsidR="00042CD1">
        <w:rPr>
          <w:rFonts w:ascii="Times New Roman" w:hAnsi="Times New Roman"/>
          <w:sz w:val="24"/>
          <w:szCs w:val="24"/>
          <w:lang w:val="en-GB"/>
        </w:rPr>
        <w:t>holding up</w:t>
      </w:r>
      <w:r w:rsidRPr="00D73D87" w:rsidR="00AF72D0">
        <w:rPr>
          <w:rFonts w:ascii="Times New Roman" w:hAnsi="Times New Roman"/>
          <w:sz w:val="24"/>
          <w:szCs w:val="24"/>
          <w:lang w:val="en-GB"/>
        </w:rPr>
        <w:t xml:space="preserve"> umbrellas when it rained. </w:t>
      </w:r>
      <w:r w:rsidRPr="00D73D87">
        <w:rPr>
          <w:rFonts w:ascii="Times New Roman" w:hAnsi="Times New Roman"/>
          <w:sz w:val="24"/>
          <w:szCs w:val="24"/>
          <w:lang w:val="en-GB"/>
        </w:rPr>
        <w:t xml:space="preserve">Even in the Rolls we often had to screech to </w:t>
      </w:r>
      <w:r w:rsidR="000C4CD9">
        <w:rPr>
          <w:rFonts w:ascii="Times New Roman" w:hAnsi="Times New Roman"/>
          <w:sz w:val="24"/>
          <w:szCs w:val="24"/>
          <w:lang w:val="en-GB"/>
        </w:rPr>
        <w:t xml:space="preserve">a </w:t>
      </w:r>
      <w:r w:rsidRPr="00D73D87">
        <w:rPr>
          <w:rFonts w:ascii="Times New Roman" w:hAnsi="Times New Roman"/>
          <w:sz w:val="24"/>
          <w:szCs w:val="24"/>
          <w:lang w:val="en-GB"/>
        </w:rPr>
        <w:t>halt to let a</w:t>
      </w:r>
      <w:r w:rsidRPr="00D73D87" w:rsidR="00AF72D0">
        <w:rPr>
          <w:rFonts w:ascii="Times New Roman" w:hAnsi="Times New Roman"/>
          <w:sz w:val="24"/>
          <w:szCs w:val="24"/>
          <w:lang w:val="en-GB"/>
        </w:rPr>
        <w:t>n ox cart trundle by or watch a</w:t>
      </w:r>
      <w:r w:rsidRPr="00D73D87">
        <w:rPr>
          <w:rFonts w:ascii="Times New Roman" w:hAnsi="Times New Roman"/>
          <w:sz w:val="24"/>
          <w:szCs w:val="24"/>
          <w:lang w:val="en-GB"/>
        </w:rPr>
        <w:t xml:space="preserve"> herd of goats chewing the verges mu</w:t>
      </w:r>
      <w:r w:rsidRPr="00D73D87" w:rsidR="00AF72D0">
        <w:rPr>
          <w:rFonts w:ascii="Times New Roman" w:hAnsi="Times New Roman"/>
          <w:sz w:val="24"/>
          <w:szCs w:val="24"/>
          <w:lang w:val="en-GB"/>
        </w:rPr>
        <w:t>n</w:t>
      </w:r>
      <w:r w:rsidRPr="00D73D87">
        <w:rPr>
          <w:rFonts w:ascii="Times New Roman" w:hAnsi="Times New Roman"/>
          <w:sz w:val="24"/>
          <w:szCs w:val="24"/>
          <w:lang w:val="en-GB"/>
        </w:rPr>
        <w:t>ch their way past.</w:t>
      </w:r>
    </w:p>
    <w:p w:rsidRPr="00D73D87" w:rsidR="00C03C89" w:rsidP="00AF72D0" w:rsidRDefault="00C03C89" w14:paraId="0BC7938D" w14:textId="1F21D3FF">
      <w:pPr>
        <w:pStyle w:val="CSP-ChapterBodyText-FirstParagraph"/>
        <w:spacing w:line="360" w:lineRule="auto"/>
        <w:ind w:firstLine="720"/>
        <w:contextualSpacing/>
        <w:jc w:val="left"/>
        <w:rPr>
          <w:rFonts w:ascii="Times New Roman" w:hAnsi="Times New Roman"/>
          <w:sz w:val="24"/>
          <w:szCs w:val="24"/>
          <w:lang w:val="en-GB"/>
        </w:rPr>
      </w:pPr>
      <w:r w:rsidRPr="2DD51775" w:rsidR="2DD51775">
        <w:rPr>
          <w:rFonts w:ascii="Times New Roman" w:hAnsi="Times New Roman"/>
          <w:sz w:val="24"/>
          <w:szCs w:val="24"/>
          <w:lang w:val="en-GB"/>
        </w:rPr>
        <w:t xml:space="preserve">There was also an inherent lack of knowledge about things mechanical. Manolo, the guy who owned the </w:t>
      </w:r>
      <w:ins w:author="Gary Smailes" w:date="2024-01-18T14:26:57.319Z" w:id="1694737155">
        <w:r w:rsidRPr="2DD51775" w:rsidR="2DD51775">
          <w:rPr>
            <w:rFonts w:ascii="Times New Roman" w:hAnsi="Times New Roman"/>
            <w:sz w:val="24"/>
            <w:szCs w:val="24"/>
            <w:lang w:val="en-GB"/>
          </w:rPr>
          <w:t>h</w:t>
        </w:r>
      </w:ins>
      <w:del w:author="Gary Smailes" w:date="2024-01-18T14:26:56.981Z" w:id="1211495697">
        <w:r w:rsidRPr="2DD51775" w:rsidDel="2DD51775">
          <w:rPr>
            <w:rFonts w:ascii="Times New Roman" w:hAnsi="Times New Roman"/>
            <w:sz w:val="24"/>
            <w:szCs w:val="24"/>
            <w:lang w:val="en-GB"/>
          </w:rPr>
          <w:delText>H</w:delText>
        </w:r>
      </w:del>
      <w:r w:rsidRPr="2DD51775" w:rsidR="2DD51775">
        <w:rPr>
          <w:rFonts w:ascii="Times New Roman" w:hAnsi="Times New Roman"/>
          <w:sz w:val="24"/>
          <w:szCs w:val="24"/>
          <w:lang w:val="en-GB"/>
        </w:rPr>
        <w:t xml:space="preserve">ostal at the end of our street had </w:t>
      </w:r>
      <w:r w:rsidRPr="2DD51775" w:rsidR="2DD51775">
        <w:rPr>
          <w:rFonts w:ascii="Times New Roman" w:hAnsi="Times New Roman"/>
          <w:sz w:val="24"/>
          <w:szCs w:val="24"/>
          <w:lang w:val="en-GB"/>
        </w:rPr>
        <w:t>purchased</w:t>
      </w:r>
      <w:r w:rsidRPr="2DD51775" w:rsidR="2DD51775">
        <w:rPr>
          <w:rFonts w:ascii="Times New Roman" w:hAnsi="Times New Roman"/>
          <w:sz w:val="24"/>
          <w:szCs w:val="24"/>
          <w:lang w:val="en-GB"/>
        </w:rPr>
        <w:t xml:space="preserve"> a brand-new Seat 124 and driven it back the seventy-odd kilometres from Málaga in first gear. He knew perfectly well how to change down but had been petrified his new engine should be run in gently.</w:t>
      </w:r>
    </w:p>
    <w:p w:rsidRPr="00D73D87" w:rsidR="00A930D8" w:rsidP="00A930D8" w:rsidRDefault="00F10801" w14:paraId="22DDF8DD" w14:textId="366AB529">
      <w:pPr>
        <w:pStyle w:val="CSP-ChapterBodyText-FirstParagraph"/>
        <w:spacing w:line="360" w:lineRule="auto"/>
        <w:ind w:firstLine="720"/>
        <w:contextualSpacing/>
        <w:jc w:val="left"/>
        <w:rPr>
          <w:del w:author="Gary Smailes" w:date="2024-01-18T14:27:17.797Z" w:id="1239094618"/>
          <w:rFonts w:ascii="Times New Roman" w:hAnsi="Times New Roman"/>
          <w:sz w:val="24"/>
          <w:szCs w:val="24"/>
          <w:lang w:val="en-GB"/>
        </w:rPr>
      </w:pPr>
      <w:r w:rsidRPr="2DD51775" w:rsidR="2DD51775">
        <w:rPr>
          <w:rFonts w:ascii="Times New Roman" w:hAnsi="Times New Roman"/>
          <w:sz w:val="24"/>
          <w:szCs w:val="24"/>
          <w:lang w:val="en-GB"/>
        </w:rPr>
        <w:t xml:space="preserve">Then </w:t>
      </w:r>
      <w:r w:rsidRPr="2DD51775" w:rsidR="2DD51775">
        <w:rPr>
          <w:rFonts w:ascii="Times New Roman" w:hAnsi="Times New Roman"/>
          <w:i w:val="1"/>
          <w:iCs w:val="1"/>
          <w:sz w:val="24"/>
          <w:szCs w:val="24"/>
          <w:lang w:val="en-GB"/>
        </w:rPr>
        <w:t>Trafico</w:t>
      </w:r>
      <w:r w:rsidRPr="2DD51775" w:rsidR="2DD51775">
        <w:rPr>
          <w:rFonts w:ascii="Times New Roman" w:hAnsi="Times New Roman"/>
          <w:sz w:val="24"/>
          <w:szCs w:val="24"/>
          <w:lang w:val="en-GB"/>
        </w:rPr>
        <w:t xml:space="preserve"> demanded dad attend a test in Málaga to prove his driving capabilities. I went with him to tran</w:t>
      </w:r>
      <w:commentRangeStart w:id="105230855"/>
      <w:r w:rsidRPr="2DD51775" w:rsidR="2DD51775">
        <w:rPr>
          <w:rFonts w:ascii="Times New Roman" w:hAnsi="Times New Roman"/>
          <w:sz w:val="24"/>
          <w:szCs w:val="24"/>
          <w:lang w:val="en-GB"/>
        </w:rPr>
        <w:t>slate. The test was to take place on a quiet country road on the fringes of the city.</w:t>
      </w:r>
      <w:ins w:author="Gary Smailes" w:date="2024-01-18T14:27:18.117Z" w:id="1350371412">
        <w:r w:rsidRPr="2DD51775" w:rsidR="2DD51775">
          <w:rPr>
            <w:rFonts w:ascii="Times New Roman" w:hAnsi="Times New Roman"/>
            <w:sz w:val="24"/>
            <w:szCs w:val="24"/>
            <w:lang w:val="en-GB"/>
          </w:rPr>
          <w:t xml:space="preserve"> </w:t>
        </w:r>
      </w:ins>
    </w:p>
    <w:p w:rsidRPr="00D73D87" w:rsidR="00A930D8" w:rsidP="2DD51775" w:rsidRDefault="00A930D8" w14:paraId="38A0EA36" w14:textId="5FC20D89">
      <w:pPr>
        <w:pStyle w:val="CSP-ChapterBodyText-FirstParagraph"/>
        <w:spacing w:line="360" w:lineRule="auto"/>
        <w:ind w:firstLine="0"/>
        <w:contextualSpacing/>
        <w:jc w:val="left"/>
        <w:rPr>
          <w:rFonts w:ascii="Times New Roman" w:hAnsi="Times New Roman"/>
          <w:sz w:val="24"/>
          <w:szCs w:val="24"/>
          <w:lang w:val="en-GB"/>
        </w:rPr>
        <w:pPrChange w:author="Gary Smailes" w:date="2024-01-18T14:27:17.471Z">
          <w:pPr>
            <w:pStyle w:val="CSP-ChapterBodyText-FirstParagraph"/>
            <w:spacing w:line="360" w:lineRule="auto"/>
            <w:ind w:firstLine="720"/>
            <w:contextualSpacing/>
            <w:jc w:val="left"/>
          </w:pPr>
        </w:pPrChange>
      </w:pPr>
      <w:r w:rsidRPr="2DD51775" w:rsidR="2DD51775">
        <w:rPr>
          <w:rFonts w:ascii="Times New Roman" w:hAnsi="Times New Roman"/>
          <w:sz w:val="24"/>
          <w:szCs w:val="24"/>
          <w:lang w:val="en-GB"/>
        </w:rPr>
        <w:t xml:space="preserve">We arrived in </w:t>
      </w:r>
      <w:r w:rsidRPr="2DD51775" w:rsidR="2DD51775">
        <w:rPr>
          <w:rFonts w:ascii="Times New Roman" w:hAnsi="Times New Roman"/>
          <w:sz w:val="24"/>
          <w:szCs w:val="24"/>
          <w:lang w:val="en-GB"/>
        </w:rPr>
        <w:t>good time</w:t>
      </w:r>
      <w:r w:rsidRPr="2DD51775" w:rsidR="2DD51775">
        <w:rPr>
          <w:rFonts w:ascii="Times New Roman" w:hAnsi="Times New Roman"/>
          <w:sz w:val="24"/>
          <w:szCs w:val="24"/>
          <w:lang w:val="en-GB"/>
        </w:rPr>
        <w:t xml:space="preserve"> to find</w:t>
      </w:r>
      <w:commentRangeEnd w:id="105230855"/>
      <w:r>
        <w:rPr>
          <w:rStyle w:val="CommentReference"/>
        </w:rPr>
        <w:commentReference w:id="105230855"/>
      </w:r>
      <w:r w:rsidRPr="2DD51775" w:rsidR="2DD51775">
        <w:rPr>
          <w:rFonts w:ascii="Times New Roman" w:hAnsi="Times New Roman"/>
          <w:sz w:val="24"/>
          <w:szCs w:val="24"/>
          <w:lang w:val="en-GB"/>
        </w:rPr>
        <w:t xml:space="preserve"> several other foreigners waiting to face the </w:t>
      </w:r>
      <w:r w:rsidRPr="2DD51775" w:rsidR="2DD51775">
        <w:rPr>
          <w:rFonts w:ascii="Times New Roman" w:hAnsi="Times New Roman"/>
          <w:sz w:val="24"/>
          <w:szCs w:val="24"/>
          <w:lang w:val="en-GB"/>
        </w:rPr>
        <w:t>same</w:t>
      </w:r>
      <w:r w:rsidRPr="2DD51775" w:rsidR="2DD51775">
        <w:rPr>
          <w:rFonts w:ascii="Times New Roman" w:hAnsi="Times New Roman"/>
          <w:sz w:val="24"/>
          <w:szCs w:val="24"/>
          <w:lang w:val="en-GB"/>
        </w:rPr>
        <w:t xml:space="preserve"> ordeal.</w:t>
      </w:r>
    </w:p>
    <w:p w:rsidRPr="00D73D87" w:rsidR="00A930D8" w:rsidP="00A930D8" w:rsidRDefault="00A930D8" w14:paraId="1045EEBD" w14:textId="2D989A7A">
      <w:pPr>
        <w:pStyle w:val="CSP-ChapterBodyText-FirstParagraph"/>
        <w:spacing w:line="360" w:lineRule="auto"/>
        <w:ind w:firstLine="720"/>
        <w:contextualSpacing/>
        <w:jc w:val="left"/>
        <w:rPr>
          <w:rFonts w:ascii="Times New Roman" w:hAnsi="Times New Roman"/>
          <w:sz w:val="24"/>
          <w:szCs w:val="24"/>
          <w:lang w:val="en-GB"/>
        </w:rPr>
      </w:pPr>
      <w:r w:rsidRPr="2DD51775" w:rsidR="2DD51775">
        <w:rPr>
          <w:rFonts w:ascii="Times New Roman" w:hAnsi="Times New Roman"/>
          <w:sz w:val="24"/>
          <w:szCs w:val="24"/>
          <w:lang w:val="en-GB"/>
        </w:rPr>
        <w:t xml:space="preserve">“Did I tell you I never took a driving test?” said </w:t>
      </w:r>
      <w:ins w:author="Gary Smailes" w:date="2024-01-18T14:28:12.515Z" w:id="1246852674">
        <w:r w:rsidRPr="2DD51775" w:rsidR="2DD51775">
          <w:rPr>
            <w:rFonts w:ascii="Times New Roman" w:hAnsi="Times New Roman"/>
            <w:sz w:val="24"/>
            <w:szCs w:val="24"/>
            <w:lang w:val="en-GB"/>
          </w:rPr>
          <w:t>D</w:t>
        </w:r>
      </w:ins>
      <w:del w:author="Gary Smailes" w:date="2024-01-18T14:28:11.849Z" w:id="1819209037">
        <w:r w:rsidRPr="2DD51775" w:rsidDel="2DD51775">
          <w:rPr>
            <w:rFonts w:ascii="Times New Roman" w:hAnsi="Times New Roman"/>
            <w:sz w:val="24"/>
            <w:szCs w:val="24"/>
            <w:lang w:val="en-GB"/>
          </w:rPr>
          <w:delText>d</w:delText>
        </w:r>
      </w:del>
      <w:r w:rsidRPr="2DD51775" w:rsidR="2DD51775">
        <w:rPr>
          <w:rFonts w:ascii="Times New Roman" w:hAnsi="Times New Roman"/>
          <w:sz w:val="24"/>
          <w:szCs w:val="24"/>
          <w:lang w:val="en-GB"/>
        </w:rPr>
        <w:t>ad.</w:t>
      </w:r>
    </w:p>
    <w:p w:rsidRPr="00D73D87" w:rsidR="00A930D8" w:rsidP="00A930D8" w:rsidRDefault="00A930D8" w14:paraId="65E48952"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“Then how did you qualify for a licence?”</w:t>
      </w:r>
    </w:p>
    <w:p w:rsidRPr="00D73D87" w:rsidR="00A930D8" w:rsidP="00A930D8" w:rsidRDefault="00A930D8" w14:paraId="0B7505A1" w14:textId="751D9EC3">
      <w:pPr>
        <w:pStyle w:val="CSP-ChapterBodyText-FirstParagraph"/>
        <w:spacing w:line="360" w:lineRule="auto"/>
        <w:ind w:firstLine="720"/>
        <w:contextualSpacing/>
        <w:jc w:val="left"/>
        <w:rPr>
          <w:rFonts w:ascii="Times New Roman" w:hAnsi="Times New Roman"/>
          <w:sz w:val="24"/>
          <w:szCs w:val="24"/>
          <w:lang w:val="en-GB"/>
        </w:rPr>
      </w:pPr>
      <w:r w:rsidRPr="2DD51775" w:rsidR="2DD51775">
        <w:rPr>
          <w:rFonts w:ascii="Times New Roman" w:hAnsi="Times New Roman"/>
          <w:sz w:val="24"/>
          <w:szCs w:val="24"/>
          <w:lang w:val="en-GB"/>
        </w:rPr>
        <w:t xml:space="preserve">“I drove a staff car during the war which was considered enough,” said </w:t>
      </w:r>
      <w:ins w:author="Gary Smailes" w:date="2024-01-18T14:28:21.084Z" w:id="1407035893">
        <w:r w:rsidRPr="2DD51775" w:rsidR="2DD51775">
          <w:rPr>
            <w:rFonts w:ascii="Times New Roman" w:hAnsi="Times New Roman"/>
            <w:sz w:val="24"/>
            <w:szCs w:val="24"/>
            <w:lang w:val="en-GB"/>
          </w:rPr>
          <w:t>D</w:t>
        </w:r>
      </w:ins>
      <w:del w:author="Gary Smailes" w:date="2024-01-18T14:28:20.482Z" w:id="388172459">
        <w:r w:rsidRPr="2DD51775" w:rsidDel="2DD51775">
          <w:rPr>
            <w:rFonts w:ascii="Times New Roman" w:hAnsi="Times New Roman"/>
            <w:sz w:val="24"/>
            <w:szCs w:val="24"/>
            <w:lang w:val="en-GB"/>
          </w:rPr>
          <w:delText>d</w:delText>
        </w:r>
      </w:del>
      <w:r w:rsidRPr="2DD51775" w:rsidR="2DD51775">
        <w:rPr>
          <w:rFonts w:ascii="Times New Roman" w:hAnsi="Times New Roman"/>
          <w:sz w:val="24"/>
          <w:szCs w:val="24"/>
          <w:lang w:val="en-GB"/>
        </w:rPr>
        <w:t>ad</w:t>
      </w:r>
      <w:ins w:author="Gary Smailes" w:date="2024-01-18T14:28:22.92Z" w:id="320642442">
        <w:r w:rsidRPr="2DD51775" w:rsidR="2DD51775">
          <w:rPr>
            <w:rFonts w:ascii="Times New Roman" w:hAnsi="Times New Roman"/>
            <w:sz w:val="24"/>
            <w:szCs w:val="24"/>
            <w:lang w:val="en-GB"/>
          </w:rPr>
          <w:t>,</w:t>
        </w:r>
      </w:ins>
      <w:r w:rsidRPr="2DD51775" w:rsidR="2DD51775">
        <w:rPr>
          <w:rFonts w:ascii="Times New Roman" w:hAnsi="Times New Roman"/>
          <w:sz w:val="24"/>
          <w:szCs w:val="24"/>
          <w:lang w:val="en-GB"/>
        </w:rPr>
        <w:t xml:space="preserve"> as the examiner strode toward them clipboard in hand. “Now I’m petrified I’ll screw up.”</w:t>
      </w:r>
    </w:p>
    <w:p w:rsidRPr="00D73D87" w:rsidR="00A930D8" w:rsidP="00A930D8" w:rsidRDefault="00A930D8" w14:paraId="2365A81D" w14:textId="31FB4548">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“You’ll be fine,” I said as we climbed out to greet the diminutive officious man with greasy hair who stunk of </w:t>
      </w:r>
      <w:r w:rsidRPr="00D73D87" w:rsidR="00AF72D0">
        <w:rPr>
          <w:rFonts w:ascii="Times New Roman" w:hAnsi="Times New Roman"/>
          <w:sz w:val="24"/>
          <w:szCs w:val="24"/>
          <w:lang w:val="en-GB"/>
        </w:rPr>
        <w:t xml:space="preserve">garlic and </w:t>
      </w:r>
      <w:r w:rsidRPr="00D73D87">
        <w:rPr>
          <w:rFonts w:ascii="Times New Roman" w:hAnsi="Times New Roman"/>
          <w:sz w:val="24"/>
          <w:szCs w:val="24"/>
          <w:lang w:val="en-GB"/>
        </w:rPr>
        <w:t>body odour. “Drive like you normally do.”</w:t>
      </w:r>
    </w:p>
    <w:p w:rsidRPr="00D73D87" w:rsidR="00A930D8" w:rsidP="00A930D8" w:rsidRDefault="00A930D8" w14:paraId="0DEF23F9" w14:textId="514E0823">
      <w:pPr>
        <w:pStyle w:val="CSP-ChapterBodyText-FirstParagraph"/>
        <w:spacing w:line="360" w:lineRule="auto"/>
        <w:ind w:firstLine="720"/>
        <w:contextualSpacing/>
        <w:jc w:val="left"/>
        <w:rPr>
          <w:rFonts w:ascii="Times New Roman" w:hAnsi="Times New Roman"/>
          <w:sz w:val="24"/>
          <w:szCs w:val="24"/>
          <w:lang w:val="en-GB"/>
        </w:rPr>
      </w:pPr>
      <w:r w:rsidRPr="2DD51775" w:rsidR="2DD51775">
        <w:rPr>
          <w:rFonts w:ascii="Times New Roman" w:hAnsi="Times New Roman"/>
          <w:sz w:val="24"/>
          <w:szCs w:val="24"/>
          <w:lang w:val="en-GB"/>
        </w:rPr>
        <w:t>Dad presented his English driving license</w:t>
      </w:r>
      <w:ins w:author="Gary Smailes" w:date="2024-01-18T14:28:34.505Z" w:id="1648201358">
        <w:r w:rsidRPr="2DD51775" w:rsidR="2DD51775">
          <w:rPr>
            <w:rFonts w:ascii="Times New Roman" w:hAnsi="Times New Roman"/>
            <w:sz w:val="24"/>
            <w:szCs w:val="24"/>
            <w:lang w:val="en-GB"/>
          </w:rPr>
          <w:t>,</w:t>
        </w:r>
      </w:ins>
      <w:r w:rsidRPr="2DD51775" w:rsidR="2DD51775">
        <w:rPr>
          <w:rFonts w:ascii="Times New Roman" w:hAnsi="Times New Roman"/>
          <w:sz w:val="24"/>
          <w:szCs w:val="24"/>
          <w:lang w:val="en-GB"/>
        </w:rPr>
        <w:t xml:space="preserve"> which was subjected to intense scrutiny. The original was in English, but we had brought an official translation</w:t>
      </w:r>
      <w:ins w:author="Gary Smailes" w:date="2024-01-18T14:28:40.635Z" w:id="1793950917">
        <w:r w:rsidRPr="2DD51775" w:rsidR="2DD51775">
          <w:rPr>
            <w:rFonts w:ascii="Times New Roman" w:hAnsi="Times New Roman"/>
            <w:sz w:val="24"/>
            <w:szCs w:val="24"/>
            <w:lang w:val="en-GB"/>
          </w:rPr>
          <w:t>,</w:t>
        </w:r>
      </w:ins>
      <w:r w:rsidRPr="2DD51775" w:rsidR="2DD51775">
        <w:rPr>
          <w:rFonts w:ascii="Times New Roman" w:hAnsi="Times New Roman"/>
          <w:sz w:val="24"/>
          <w:szCs w:val="24"/>
          <w:lang w:val="en-GB"/>
        </w:rPr>
        <w:t xml:space="preserve"> which cost </w:t>
      </w:r>
      <w:r w:rsidRPr="2DD51775" w:rsidR="2DD51775">
        <w:rPr>
          <w:rFonts w:ascii="Times New Roman" w:hAnsi="Times New Roman"/>
          <w:sz w:val="24"/>
          <w:szCs w:val="24"/>
          <w:lang w:val="en-GB"/>
        </w:rPr>
        <w:t>an arm and a leg</w:t>
      </w:r>
      <w:r w:rsidRPr="2DD51775" w:rsidR="2DD51775">
        <w:rPr>
          <w:rFonts w:ascii="Times New Roman" w:hAnsi="Times New Roman"/>
          <w:sz w:val="24"/>
          <w:szCs w:val="24"/>
          <w:lang w:val="en-GB"/>
        </w:rPr>
        <w:t>. Eventually, the examiner nodded and invited Jack to take the wheel. I sat in the back.</w:t>
      </w:r>
    </w:p>
    <w:p w:rsidRPr="00D73D87" w:rsidR="00A930D8" w:rsidP="00A930D8" w:rsidRDefault="00A930D8" w14:paraId="2A43CD38"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“Vamos,” said the examiner.</w:t>
      </w:r>
    </w:p>
    <w:p w:rsidRPr="00D73D87" w:rsidR="00A930D8" w:rsidP="00A930D8" w:rsidRDefault="00A930D8" w14:paraId="062494F2" w14:textId="69E2D6AA">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lastRenderedPageBreak/>
        <w:t>“Drive Dad,” I said.</w:t>
      </w:r>
    </w:p>
    <w:p w:rsidRPr="00D73D87" w:rsidR="00A930D8" w:rsidP="00A930D8" w:rsidRDefault="00D3432A" w14:paraId="4472B2D9" w14:textId="3503E87A">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Jack</w:t>
      </w:r>
      <w:r w:rsidRPr="00D73D87" w:rsidR="00A930D8">
        <w:rPr>
          <w:rFonts w:ascii="Times New Roman" w:hAnsi="Times New Roman"/>
          <w:sz w:val="24"/>
          <w:szCs w:val="24"/>
          <w:lang w:val="en-GB"/>
        </w:rPr>
        <w:t xml:space="preserve"> set off confidently as he always did but with one minor difference, he was on the wrong side of the road.</w:t>
      </w:r>
    </w:p>
    <w:p w:rsidRPr="00D73D87" w:rsidR="00A930D8" w:rsidP="00A930D8" w:rsidRDefault="00A930D8" w14:paraId="7F440BBD" w14:textId="41EE6CCE">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“Dad, we’re in Spain, not Britain,” </w:t>
      </w:r>
      <w:r w:rsidRPr="00D73D87" w:rsidR="00F006F4">
        <w:rPr>
          <w:rFonts w:ascii="Times New Roman" w:hAnsi="Times New Roman"/>
          <w:sz w:val="24"/>
          <w:szCs w:val="24"/>
          <w:lang w:val="en-GB"/>
        </w:rPr>
        <w:t>I said</w:t>
      </w:r>
      <w:r w:rsidRPr="00D73D87">
        <w:rPr>
          <w:rFonts w:ascii="Times New Roman" w:hAnsi="Times New Roman"/>
          <w:sz w:val="24"/>
          <w:szCs w:val="24"/>
          <w:lang w:val="en-GB"/>
        </w:rPr>
        <w:t xml:space="preserve"> as calmly as he could. “Drive on the right.”</w:t>
      </w:r>
    </w:p>
    <w:p w:rsidRPr="00D73D87" w:rsidR="00A930D8" w:rsidP="00A930D8" w:rsidRDefault="00D3432A" w14:paraId="70835ADA" w14:textId="2E741C51">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Jack</w:t>
      </w:r>
      <w:r w:rsidRPr="00D73D87" w:rsidR="00A930D8">
        <w:rPr>
          <w:rFonts w:ascii="Times New Roman" w:hAnsi="Times New Roman"/>
          <w:sz w:val="24"/>
          <w:szCs w:val="24"/>
          <w:lang w:val="en-GB"/>
        </w:rPr>
        <w:t xml:space="preserve"> glanced nervously at the examiner but </w:t>
      </w:r>
      <w:proofErr w:type="gramStart"/>
      <w:r w:rsidRPr="00D73D87" w:rsidR="00A930D8">
        <w:rPr>
          <w:rFonts w:ascii="Times New Roman" w:hAnsi="Times New Roman"/>
          <w:sz w:val="24"/>
          <w:szCs w:val="24"/>
          <w:lang w:val="en-GB"/>
        </w:rPr>
        <w:t>continued on</w:t>
      </w:r>
      <w:proofErr w:type="gramEnd"/>
      <w:r w:rsidRPr="00D73D87" w:rsidR="00A930D8">
        <w:rPr>
          <w:rFonts w:ascii="Times New Roman" w:hAnsi="Times New Roman"/>
          <w:sz w:val="24"/>
          <w:szCs w:val="24"/>
          <w:lang w:val="en-GB"/>
        </w:rPr>
        <w:t xml:space="preserve"> the left.</w:t>
      </w:r>
    </w:p>
    <w:p w:rsidRPr="00D73D87" w:rsidR="00A930D8" w:rsidP="00A930D8" w:rsidRDefault="00A930D8" w14:paraId="7A414D82" w14:textId="77777777">
      <w:pPr>
        <w:pStyle w:val="CSP-ChapterBodyText-FirstParagraph"/>
        <w:spacing w:line="360" w:lineRule="auto"/>
        <w:ind w:firstLine="720"/>
        <w:contextualSpacing/>
        <w:jc w:val="left"/>
        <w:rPr>
          <w:rFonts w:ascii="Times New Roman" w:hAnsi="Times New Roman"/>
          <w:sz w:val="24"/>
          <w:szCs w:val="24"/>
          <w:lang w:val="en-GB"/>
        </w:rPr>
      </w:pPr>
      <w:r w:rsidRPr="2DD51775" w:rsidR="2DD51775">
        <w:rPr>
          <w:rFonts w:ascii="Times New Roman" w:hAnsi="Times New Roman"/>
          <w:sz w:val="24"/>
          <w:szCs w:val="24"/>
          <w:lang w:val="en-GB"/>
        </w:rPr>
        <w:t>“</w:t>
      </w:r>
      <w:r w:rsidRPr="2DD51775" w:rsidR="2DD51775">
        <w:rPr>
          <w:rFonts w:ascii="Times New Roman" w:hAnsi="Times New Roman"/>
          <w:i w:val="1"/>
          <w:iCs w:val="1"/>
          <w:sz w:val="24"/>
          <w:szCs w:val="24"/>
          <w:lang w:val="en-GB"/>
          <w:rPrChange w:author="Gary Smailes" w:date="2024-01-18T14:29:02.675Z" w:id="964024051">
            <w:rPr>
              <w:rFonts w:ascii="Times New Roman" w:hAnsi="Times New Roman"/>
              <w:sz w:val="24"/>
              <w:szCs w:val="24"/>
              <w:lang w:val="en-GB"/>
            </w:rPr>
          </w:rPrChange>
        </w:rPr>
        <w:t xml:space="preserve">Para </w:t>
      </w:r>
      <w:r w:rsidRPr="2DD51775" w:rsidR="2DD51775">
        <w:rPr>
          <w:rFonts w:ascii="Times New Roman" w:hAnsi="Times New Roman"/>
          <w:i w:val="1"/>
          <w:iCs w:val="1"/>
          <w:sz w:val="24"/>
          <w:szCs w:val="24"/>
          <w:lang w:val="en-GB"/>
          <w:rPrChange w:author="Gary Smailes" w:date="2024-01-18T14:29:02.675Z" w:id="1714783890">
            <w:rPr>
              <w:rFonts w:ascii="Times New Roman" w:hAnsi="Times New Roman"/>
              <w:sz w:val="24"/>
              <w:szCs w:val="24"/>
              <w:lang w:val="en-GB"/>
            </w:rPr>
          </w:rPrChange>
        </w:rPr>
        <w:t>el</w:t>
      </w:r>
      <w:r w:rsidRPr="2DD51775" w:rsidR="2DD51775">
        <w:rPr>
          <w:rFonts w:ascii="Times New Roman" w:hAnsi="Times New Roman"/>
          <w:i w:val="1"/>
          <w:iCs w:val="1"/>
          <w:sz w:val="24"/>
          <w:szCs w:val="24"/>
          <w:lang w:val="en-GB"/>
          <w:rPrChange w:author="Gary Smailes" w:date="2024-01-18T14:29:02.675Z" w:id="123105416">
            <w:rPr>
              <w:rFonts w:ascii="Times New Roman" w:hAnsi="Times New Roman"/>
              <w:sz w:val="24"/>
              <w:szCs w:val="24"/>
              <w:lang w:val="en-GB"/>
            </w:rPr>
          </w:rPrChange>
        </w:rPr>
        <w:t xml:space="preserve"> </w:t>
      </w:r>
      <w:r w:rsidRPr="2DD51775" w:rsidR="2DD51775">
        <w:rPr>
          <w:rFonts w:ascii="Times New Roman" w:hAnsi="Times New Roman"/>
          <w:i w:val="1"/>
          <w:iCs w:val="1"/>
          <w:sz w:val="24"/>
          <w:szCs w:val="24"/>
          <w:lang w:val="en-GB"/>
          <w:rPrChange w:author="Gary Smailes" w:date="2024-01-18T14:29:02.675Z" w:id="2061496487">
            <w:rPr>
              <w:rFonts w:ascii="Times New Roman" w:hAnsi="Times New Roman"/>
              <w:sz w:val="24"/>
              <w:szCs w:val="24"/>
              <w:lang w:val="en-GB"/>
            </w:rPr>
          </w:rPrChange>
        </w:rPr>
        <w:t>coche</w:t>
      </w:r>
      <w:r w:rsidRPr="2DD51775" w:rsidR="2DD51775">
        <w:rPr>
          <w:rFonts w:ascii="Times New Roman" w:hAnsi="Times New Roman"/>
          <w:sz w:val="24"/>
          <w:szCs w:val="24"/>
          <w:lang w:val="en-GB"/>
        </w:rPr>
        <w:t>,” said the examiner.</w:t>
      </w:r>
    </w:p>
    <w:p w:rsidRPr="00D73D87" w:rsidR="00A930D8" w:rsidP="00A930D8" w:rsidRDefault="00A930D8" w14:paraId="36477F38"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“Stop the car, Dad.”</w:t>
      </w:r>
    </w:p>
    <w:p w:rsidRPr="00D73D87" w:rsidR="00A930D8" w:rsidP="00A930D8" w:rsidRDefault="00D3432A" w14:paraId="6FE85F15" w14:textId="3F2A2064">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Jack</w:t>
      </w:r>
      <w:r w:rsidRPr="00D73D87" w:rsidR="00A930D8">
        <w:rPr>
          <w:rFonts w:ascii="Times New Roman" w:hAnsi="Times New Roman"/>
          <w:sz w:val="24"/>
          <w:szCs w:val="24"/>
          <w:lang w:val="en-GB"/>
        </w:rPr>
        <w:t xml:space="preserve"> checked his mirror, signalled, pulled onto the side of the road, and stopped as a car sped by in the other direction. He was as white a sheet.</w:t>
      </w:r>
    </w:p>
    <w:p w:rsidRPr="00D73D87" w:rsidR="00A930D8" w:rsidP="00A930D8" w:rsidRDefault="00A930D8" w14:paraId="40949D5E"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The examiner, clearly annoyed, rattled off a string of Spanish.</w:t>
      </w:r>
    </w:p>
    <w:p w:rsidRPr="00D73D87" w:rsidR="00A930D8" w:rsidP="00A930D8" w:rsidRDefault="00D3432A" w14:paraId="2065F8FD" w14:textId="28BB14E1">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Jack</w:t>
      </w:r>
      <w:r w:rsidRPr="00D73D87" w:rsidR="00A930D8">
        <w:rPr>
          <w:rFonts w:ascii="Times New Roman" w:hAnsi="Times New Roman"/>
          <w:sz w:val="24"/>
          <w:szCs w:val="24"/>
          <w:lang w:val="en-GB"/>
        </w:rPr>
        <w:t xml:space="preserve"> looked helplessly in the mirror at me.</w:t>
      </w:r>
    </w:p>
    <w:p w:rsidRPr="005A1562" w:rsidR="00A930D8" w:rsidP="00A930D8" w:rsidRDefault="00A930D8" w14:paraId="4A5C432E" w14:textId="55ACF353">
      <w:pPr>
        <w:pStyle w:val="CSP-ChapterBodyText-FirstParagraph"/>
        <w:spacing w:line="360" w:lineRule="auto"/>
        <w:ind w:firstLine="720"/>
        <w:contextualSpacing/>
        <w:jc w:val="left"/>
        <w:rPr>
          <w:rFonts w:ascii="Times New Roman" w:hAnsi="Times New Roman"/>
          <w:sz w:val="24"/>
          <w:szCs w:val="24"/>
          <w:lang w:val="es-ES"/>
        </w:rPr>
      </w:pPr>
      <w:r w:rsidRPr="2DD51775" w:rsidR="2DD51775">
        <w:rPr>
          <w:rFonts w:ascii="Times New Roman" w:hAnsi="Times New Roman"/>
          <w:sz w:val="24"/>
          <w:szCs w:val="24"/>
          <w:lang w:val="es-ES"/>
        </w:rPr>
        <w:t>“</w:t>
      </w:r>
      <w:r w:rsidRPr="2DD51775" w:rsidR="2DD51775">
        <w:rPr>
          <w:rFonts w:ascii="Times New Roman" w:hAnsi="Times New Roman"/>
          <w:i w:val="1"/>
          <w:iCs w:val="1"/>
          <w:sz w:val="24"/>
          <w:szCs w:val="24"/>
          <w:lang w:val="es-ES"/>
          <w:rPrChange w:author="Gary Smailes" w:date="2024-01-18T14:29:19.172Z" w:id="1823616375">
            <w:rPr>
              <w:rFonts w:ascii="Times New Roman" w:hAnsi="Times New Roman"/>
              <w:sz w:val="24"/>
              <w:szCs w:val="24"/>
              <w:lang w:val="es-ES"/>
            </w:rPr>
          </w:rPrChange>
        </w:rPr>
        <w:t xml:space="preserve">Lo siento,” </w:t>
      </w:r>
      <w:r w:rsidRPr="2DD51775" w:rsidR="2DD51775">
        <w:rPr>
          <w:rFonts w:ascii="Times New Roman" w:hAnsi="Times New Roman"/>
          <w:i w:val="0"/>
          <w:iCs w:val="0"/>
          <w:sz w:val="24"/>
          <w:szCs w:val="24"/>
          <w:lang w:val="es-ES"/>
        </w:rPr>
        <w:t xml:space="preserve">I </w:t>
      </w:r>
      <w:r w:rsidRPr="2DD51775" w:rsidR="2DD51775">
        <w:rPr>
          <w:rFonts w:ascii="Times New Roman" w:hAnsi="Times New Roman"/>
          <w:i w:val="0"/>
          <w:iCs w:val="0"/>
          <w:sz w:val="24"/>
          <w:szCs w:val="24"/>
          <w:lang w:val="es-ES"/>
          <w:rPrChange w:author="Gary Smailes" w:date="2024-01-18T14:29:19.172Z" w:id="1292257486">
            <w:rPr>
              <w:rFonts w:ascii="Times New Roman" w:hAnsi="Times New Roman"/>
              <w:sz w:val="24"/>
              <w:szCs w:val="24"/>
              <w:lang w:val="es-ES"/>
            </w:rPr>
          </w:rPrChange>
        </w:rPr>
        <w:t>said</w:t>
      </w:r>
      <w:r w:rsidRPr="2DD51775" w:rsidR="2DD51775">
        <w:rPr>
          <w:rFonts w:ascii="Times New Roman" w:hAnsi="Times New Roman"/>
          <w:i w:val="0"/>
          <w:iCs w:val="0"/>
          <w:sz w:val="24"/>
          <w:szCs w:val="24"/>
          <w:lang w:val="es-ES"/>
        </w:rPr>
        <w:t xml:space="preserve">. </w:t>
      </w:r>
      <w:r w:rsidRPr="2DD51775" w:rsidR="2DD51775">
        <w:rPr>
          <w:rFonts w:ascii="Times New Roman" w:hAnsi="Times New Roman"/>
          <w:i w:val="1"/>
          <w:iCs w:val="1"/>
          <w:sz w:val="24"/>
          <w:szCs w:val="24"/>
          <w:lang w:val="es-ES"/>
          <w:rPrChange w:author="Gary Smailes" w:date="2024-01-18T14:29:19.172Z" w:id="1122556138">
            <w:rPr>
              <w:rFonts w:ascii="Times New Roman" w:hAnsi="Times New Roman"/>
              <w:sz w:val="24"/>
              <w:szCs w:val="24"/>
              <w:lang w:val="es-ES"/>
            </w:rPr>
          </w:rPrChange>
        </w:rPr>
        <w:t>“</w:t>
      </w:r>
      <w:r w:rsidRPr="2DD51775" w:rsidR="2DD51775">
        <w:rPr>
          <w:rFonts w:ascii="Times New Roman" w:hAnsi="Times New Roman"/>
          <w:i w:val="1"/>
          <w:iCs w:val="1"/>
          <w:sz w:val="24"/>
          <w:szCs w:val="24"/>
          <w:lang w:val="es-ES"/>
          <w:rPrChange w:author="Gary Smailes" w:date="2024-01-18T14:29:19.173Z" w:id="2046881421">
            <w:rPr>
              <w:rFonts w:ascii="Times New Roman" w:hAnsi="Times New Roman"/>
              <w:sz w:val="24"/>
              <w:szCs w:val="24"/>
              <w:lang w:val="es-ES"/>
            </w:rPr>
          </w:rPrChange>
        </w:rPr>
        <w:t>Mi padre e</w:t>
      </w:r>
      <w:r w:rsidRPr="2DD51775" w:rsidR="2DD51775">
        <w:rPr>
          <w:rFonts w:ascii="Times New Roman" w:hAnsi="Times New Roman"/>
          <w:i w:val="1"/>
          <w:iCs w:val="1"/>
          <w:sz w:val="24"/>
          <w:szCs w:val="24"/>
          <w:lang w:val="es-ES"/>
          <w:rPrChange w:author="Gary Smailes" w:date="2024-01-18T14:29:19.174Z" w:id="1991469866">
            <w:rPr>
              <w:rFonts w:ascii="Times New Roman" w:hAnsi="Times New Roman"/>
              <w:sz w:val="24"/>
              <w:szCs w:val="24"/>
              <w:lang w:val="es-ES"/>
            </w:rPr>
          </w:rPrChange>
        </w:rPr>
        <w:t>stá muy nervioso</w:t>
      </w:r>
      <w:r w:rsidRPr="2DD51775" w:rsidR="2DD51775">
        <w:rPr>
          <w:rFonts w:ascii="Times New Roman" w:hAnsi="Times New Roman"/>
          <w:sz w:val="24"/>
          <w:szCs w:val="24"/>
          <w:lang w:val="es-ES"/>
        </w:rPr>
        <w:t>.”</w:t>
      </w:r>
    </w:p>
    <w:p w:rsidRPr="00D73D87" w:rsidR="00A930D8" w:rsidP="00A930D8" w:rsidRDefault="00A930D8" w14:paraId="39FF02FC" w14:textId="4DE44763">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“Dad, </w:t>
      </w:r>
      <w:r w:rsidRPr="00D73D87" w:rsidR="00C57065">
        <w:rPr>
          <w:rFonts w:ascii="Times New Roman" w:hAnsi="Times New Roman"/>
          <w:sz w:val="24"/>
          <w:szCs w:val="24"/>
          <w:lang w:val="en-GB"/>
        </w:rPr>
        <w:t>I’ve apologized,” I said. “H</w:t>
      </w:r>
      <w:r w:rsidRPr="00D73D87">
        <w:rPr>
          <w:rFonts w:ascii="Times New Roman" w:hAnsi="Times New Roman"/>
          <w:sz w:val="24"/>
          <w:szCs w:val="24"/>
          <w:lang w:val="en-GB"/>
        </w:rPr>
        <w:t>e prefers that while in Spain</w:t>
      </w:r>
      <w:r w:rsidRPr="00D73D87" w:rsidR="00C57065">
        <w:rPr>
          <w:rFonts w:ascii="Times New Roman" w:hAnsi="Times New Roman"/>
          <w:sz w:val="24"/>
          <w:szCs w:val="24"/>
          <w:lang w:val="en-GB"/>
        </w:rPr>
        <w:t xml:space="preserve"> it is advisable to</w:t>
      </w:r>
      <w:r w:rsidRPr="00D73D87">
        <w:rPr>
          <w:rFonts w:ascii="Times New Roman" w:hAnsi="Times New Roman"/>
          <w:sz w:val="24"/>
          <w:szCs w:val="24"/>
          <w:lang w:val="en-GB"/>
        </w:rPr>
        <w:t xml:space="preserve"> drive on the right like everybody else. Now begin again.”</w:t>
      </w:r>
    </w:p>
    <w:p w:rsidRPr="00D73D87" w:rsidR="00A930D8" w:rsidP="00A930D8" w:rsidRDefault="00A930D8" w14:paraId="447AD485" w14:textId="675D35E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This time </w:t>
      </w:r>
      <w:r w:rsidRPr="00D73D87" w:rsidR="00D3432A">
        <w:rPr>
          <w:rFonts w:ascii="Times New Roman" w:hAnsi="Times New Roman"/>
          <w:sz w:val="24"/>
          <w:szCs w:val="24"/>
          <w:lang w:val="en-GB"/>
        </w:rPr>
        <w:t>Jack</w:t>
      </w:r>
      <w:r w:rsidRPr="00D73D87">
        <w:rPr>
          <w:rFonts w:ascii="Times New Roman" w:hAnsi="Times New Roman"/>
          <w:sz w:val="24"/>
          <w:szCs w:val="24"/>
          <w:lang w:val="en-GB"/>
        </w:rPr>
        <w:t xml:space="preserve"> drove on the correct side.</w:t>
      </w:r>
    </w:p>
    <w:p w:rsidRPr="00D73D87" w:rsidR="00A930D8" w:rsidP="00A930D8" w:rsidRDefault="00A930D8" w14:paraId="07F8B8F6"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After a short journey of some ten minutes, we arrived back at the start point. The examiner ticked the form and presented it to my dad with a wry smile.</w:t>
      </w:r>
    </w:p>
    <w:p w:rsidRPr="00D73D87" w:rsidR="00C57065" w:rsidP="00A930D8" w:rsidRDefault="00C57065" w14:paraId="40B81C9B" w14:textId="4EB1FDAC">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It had been quite a while since I sold our mini so when I went home, I decided to surprise </w:t>
      </w:r>
      <w:r w:rsidRPr="00D73D87" w:rsidR="007C738B">
        <w:rPr>
          <w:rFonts w:ascii="Times New Roman" w:hAnsi="Times New Roman"/>
          <w:sz w:val="24"/>
          <w:szCs w:val="24"/>
          <w:lang w:val="en-GB"/>
        </w:rPr>
        <w:t>Lucia</w:t>
      </w:r>
      <w:r w:rsidRPr="00D73D87">
        <w:rPr>
          <w:rFonts w:ascii="Times New Roman" w:hAnsi="Times New Roman"/>
          <w:sz w:val="24"/>
          <w:szCs w:val="24"/>
          <w:lang w:val="en-GB"/>
        </w:rPr>
        <w:t>.</w:t>
      </w:r>
    </w:p>
    <w:p w:rsidRPr="00D73D87" w:rsidR="00916173" w:rsidP="00A930D8" w:rsidRDefault="00916173" w14:paraId="4E7299C2" w14:textId="1ABFE549">
      <w:pPr>
        <w:pStyle w:val="CSP-ChapterBodyText-FirstParagraph"/>
        <w:spacing w:line="360" w:lineRule="auto"/>
        <w:ind w:firstLine="720"/>
        <w:contextualSpacing/>
        <w:jc w:val="left"/>
        <w:rPr>
          <w:rFonts w:ascii="Times New Roman" w:hAnsi="Times New Roman"/>
          <w:sz w:val="24"/>
          <w:szCs w:val="24"/>
          <w:lang w:val="en-GB"/>
        </w:rPr>
      </w:pPr>
      <w:r w:rsidRPr="2DD51775" w:rsidR="2DD51775">
        <w:rPr>
          <w:rFonts w:ascii="Times New Roman" w:hAnsi="Times New Roman"/>
          <w:sz w:val="24"/>
          <w:szCs w:val="24"/>
          <w:lang w:val="en-GB"/>
        </w:rPr>
        <w:t xml:space="preserve">“I’ve saved up enough tips this summer and think we should buy a car,” I said as we settled down to watch </w:t>
      </w:r>
      <w:r w:rsidRPr="2DD51775" w:rsidR="2DD51775">
        <w:rPr>
          <w:rFonts w:ascii="Times New Roman" w:hAnsi="Times New Roman"/>
          <w:i w:val="1"/>
          <w:iCs w:val="1"/>
          <w:sz w:val="24"/>
          <w:szCs w:val="24"/>
          <w:lang w:val="en-GB"/>
          <w:rPrChange w:author="Gary Smailes" w:date="2024-01-18T14:29:53.205Z" w:id="203367447">
            <w:rPr>
              <w:rFonts w:ascii="Times New Roman" w:hAnsi="Times New Roman"/>
              <w:sz w:val="24"/>
              <w:szCs w:val="24"/>
              <w:lang w:val="en-GB"/>
            </w:rPr>
          </w:rPrChange>
        </w:rPr>
        <w:t xml:space="preserve">Rocky </w:t>
      </w:r>
      <w:r w:rsidRPr="2DD51775" w:rsidR="2DD51775">
        <w:rPr>
          <w:rFonts w:ascii="Times New Roman" w:hAnsi="Times New Roman"/>
          <w:sz w:val="24"/>
          <w:szCs w:val="24"/>
          <w:lang w:val="en-GB"/>
        </w:rPr>
        <w:t xml:space="preserve">dubbed in Spanish on our new Betamax machine. The season had ended and another long winter with not much to do meant we had time to enjoy the delights of </w:t>
      </w:r>
      <w:r w:rsidRPr="2DD51775" w:rsidR="2DD51775">
        <w:rPr>
          <w:rFonts w:ascii="Times New Roman" w:hAnsi="Times New Roman"/>
          <w:sz w:val="24"/>
          <w:szCs w:val="24"/>
          <w:lang w:val="en-GB"/>
        </w:rPr>
        <w:t>Nerja</w:t>
      </w:r>
      <w:r w:rsidRPr="2DD51775" w:rsidR="2DD51775">
        <w:rPr>
          <w:rFonts w:ascii="Times New Roman" w:hAnsi="Times New Roman"/>
          <w:sz w:val="24"/>
          <w:szCs w:val="24"/>
          <w:lang w:val="en-GB"/>
        </w:rPr>
        <w:t xml:space="preserve"> and the surrounding area.</w:t>
      </w:r>
    </w:p>
    <w:p w:rsidRPr="00D73D87" w:rsidR="00916173" w:rsidP="00916173" w:rsidRDefault="00916173" w14:paraId="1D8180CB"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“To commute to work?”</w:t>
      </w:r>
    </w:p>
    <w:p w:rsidRPr="00D73D87" w:rsidR="00916173" w:rsidP="00916173" w:rsidRDefault="00916173" w14:paraId="0C36B302" w14:textId="1666A609">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“Hardly, it would take us longer to find a parking place than walk. </w:t>
      </w:r>
      <w:r w:rsidRPr="00D73D87" w:rsidR="00AB260F">
        <w:rPr>
          <w:rFonts w:ascii="Times New Roman" w:hAnsi="Times New Roman"/>
          <w:sz w:val="24"/>
          <w:szCs w:val="24"/>
          <w:lang w:val="en-GB"/>
        </w:rPr>
        <w:t xml:space="preserve">No, </w:t>
      </w:r>
      <w:r w:rsidRPr="00D73D87">
        <w:rPr>
          <w:rFonts w:ascii="Times New Roman" w:hAnsi="Times New Roman"/>
          <w:sz w:val="24"/>
          <w:szCs w:val="24"/>
          <w:lang w:val="en-GB"/>
        </w:rPr>
        <w:t>I loved our little countryside trips out in the mini. Didn’t you?”</w:t>
      </w:r>
    </w:p>
    <w:p w:rsidRPr="00D73D87" w:rsidR="00916173" w:rsidP="00916173" w:rsidRDefault="00916173" w14:paraId="297DFD3D"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 did but then we were single. I recall fending off your wandering paws most of the time.”</w:t>
      </w:r>
    </w:p>
    <w:p w:rsidRPr="00D73D87" w:rsidR="00916173" w:rsidP="00916173" w:rsidRDefault="00916173" w14:paraId="6168D8C3"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“Won’t have </w:t>
      </w:r>
      <w:proofErr w:type="gramStart"/>
      <w:r w:rsidRPr="00D73D87">
        <w:rPr>
          <w:rFonts w:ascii="Times New Roman" w:hAnsi="Times New Roman"/>
          <w:sz w:val="24"/>
          <w:szCs w:val="24"/>
          <w:lang w:val="en-GB"/>
        </w:rPr>
        <w:t>to</w:t>
      </w:r>
      <w:proofErr w:type="gramEnd"/>
      <w:r w:rsidRPr="00D73D87">
        <w:rPr>
          <w:rFonts w:ascii="Times New Roman" w:hAnsi="Times New Roman"/>
          <w:sz w:val="24"/>
          <w:szCs w:val="24"/>
          <w:lang w:val="en-GB"/>
        </w:rPr>
        <w:t xml:space="preserve"> now.”</w:t>
      </w:r>
    </w:p>
    <w:p w:rsidRPr="00D73D87" w:rsidR="00916173" w:rsidP="00916173" w:rsidRDefault="00916173" w14:paraId="0E50953F"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“Make sure it’s not another mini.”</w:t>
      </w:r>
    </w:p>
    <w:p w:rsidRPr="00D73D87" w:rsidR="00916173" w:rsidP="00916173" w:rsidRDefault="00916173" w14:paraId="447A54A6"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“I’ve seen a second-hand Renault Dauphine for sale from one of our neighbours, the back </w:t>
      </w:r>
      <w:r w:rsidRPr="00D73D87">
        <w:rPr>
          <w:rFonts w:ascii="Times New Roman" w:hAnsi="Times New Roman"/>
          <w:sz w:val="24"/>
          <w:szCs w:val="24"/>
          <w:lang w:val="en-GB"/>
        </w:rPr>
        <w:lastRenderedPageBreak/>
        <w:t>seat is enormous, well it’s bigger than a mini. It’s getting on a bit, but I could buy it for one hundred pesetas.”</w:t>
      </w:r>
    </w:p>
    <w:p w:rsidRPr="00D73D87" w:rsidR="00651C67" w:rsidP="00916173" w:rsidRDefault="00651C67" w14:paraId="2CC3D578" w14:textId="1C1C0448">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00A87FF0">
        <w:rPr>
          <w:rFonts w:ascii="Times New Roman" w:hAnsi="Times New Roman"/>
          <w:sz w:val="24"/>
          <w:szCs w:val="24"/>
          <w:lang w:val="en-GB"/>
        </w:rPr>
        <w:t>It</w:t>
      </w:r>
      <w:r w:rsidRPr="00D73D87">
        <w:rPr>
          <w:rFonts w:ascii="Times New Roman" w:hAnsi="Times New Roman"/>
          <w:sz w:val="24"/>
          <w:szCs w:val="24"/>
          <w:lang w:val="en-GB"/>
        </w:rPr>
        <w:t xml:space="preserve"> sounds remarkably inexpensive. Are you sure it’s mechanically sound?”</w:t>
      </w:r>
    </w:p>
    <w:p w:rsidRPr="00D73D87" w:rsidR="00651C67" w:rsidP="00916173" w:rsidRDefault="00651C67" w14:paraId="015B02BF" w14:textId="71DE229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 took it for a test drive. It was as you expect for an elderly machine, slow and loud but for the two hundred meters around the block seemed solid and reliable.”</w:t>
      </w:r>
    </w:p>
    <w:p w:rsidRPr="00D73D87" w:rsidR="00916173" w:rsidP="007D2693" w:rsidRDefault="00916173" w14:paraId="508A0D97" w14:textId="72DEA3C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“Then do it.”</w:t>
      </w:r>
    </w:p>
    <w:p w:rsidRPr="00D73D87" w:rsidR="00591D92" w:rsidP="007D2693" w:rsidRDefault="00591D92" w14:paraId="216B66A6" w14:textId="53B3F688">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As usual with anything needing official involvement, the transaction took seconds, but the paperwork and insurance needed weeks of back and forth between various offices. Eventually, the car was mine. I parked it outside our apartment and </w:t>
      </w:r>
      <w:r w:rsidRPr="00D73D87" w:rsidR="00006C77">
        <w:rPr>
          <w:rFonts w:ascii="Times New Roman" w:hAnsi="Times New Roman"/>
          <w:sz w:val="24"/>
          <w:szCs w:val="24"/>
          <w:lang w:val="en-GB"/>
        </w:rPr>
        <w:t>washed it</w:t>
      </w:r>
      <w:r w:rsidRPr="00D73D87">
        <w:rPr>
          <w:rFonts w:ascii="Times New Roman" w:hAnsi="Times New Roman"/>
          <w:sz w:val="24"/>
          <w:szCs w:val="24"/>
          <w:lang w:val="en-GB"/>
        </w:rPr>
        <w:t xml:space="preserve"> to celebrate. I wish I hadn’t bothered. The months of accumulated dust and mud w</w:t>
      </w:r>
      <w:r w:rsidRPr="00D73D87" w:rsidR="00006C77">
        <w:rPr>
          <w:rFonts w:ascii="Times New Roman" w:hAnsi="Times New Roman"/>
          <w:sz w:val="24"/>
          <w:szCs w:val="24"/>
          <w:lang w:val="en-GB"/>
        </w:rPr>
        <w:t>ere</w:t>
      </w:r>
      <w:r w:rsidRPr="00D73D87">
        <w:rPr>
          <w:rFonts w:ascii="Times New Roman" w:hAnsi="Times New Roman"/>
          <w:sz w:val="24"/>
          <w:szCs w:val="24"/>
          <w:lang w:val="en-GB"/>
        </w:rPr>
        <w:t xml:space="preserve"> holding it together. When </w:t>
      </w:r>
      <w:r w:rsidR="00C33799">
        <w:rPr>
          <w:rFonts w:ascii="Times New Roman" w:hAnsi="Times New Roman"/>
          <w:sz w:val="24"/>
          <w:szCs w:val="24"/>
          <w:lang w:val="en-GB"/>
        </w:rPr>
        <w:t xml:space="preserve">the washing </w:t>
      </w:r>
      <w:r w:rsidRPr="00D73D87">
        <w:rPr>
          <w:rFonts w:ascii="Times New Roman" w:hAnsi="Times New Roman"/>
          <w:sz w:val="24"/>
          <w:szCs w:val="24"/>
          <w:lang w:val="en-GB"/>
        </w:rPr>
        <w:t>reveal</w:t>
      </w:r>
      <w:r w:rsidR="00C33799">
        <w:rPr>
          <w:rFonts w:ascii="Times New Roman" w:hAnsi="Times New Roman"/>
          <w:sz w:val="24"/>
          <w:szCs w:val="24"/>
          <w:lang w:val="en-GB"/>
        </w:rPr>
        <w:t>ed</w:t>
      </w:r>
      <w:r w:rsidRPr="00D73D87">
        <w:rPr>
          <w:rFonts w:ascii="Times New Roman" w:hAnsi="Times New Roman"/>
          <w:sz w:val="24"/>
          <w:szCs w:val="24"/>
          <w:lang w:val="en-GB"/>
        </w:rPr>
        <w:t xml:space="preserve"> a rusting </w:t>
      </w:r>
      <w:r w:rsidR="00C33799">
        <w:rPr>
          <w:rFonts w:ascii="Times New Roman" w:hAnsi="Times New Roman"/>
          <w:sz w:val="24"/>
          <w:szCs w:val="24"/>
          <w:lang w:val="en-GB"/>
        </w:rPr>
        <w:t>heap</w:t>
      </w:r>
      <w:r w:rsidRPr="00D73D87">
        <w:rPr>
          <w:rFonts w:ascii="Times New Roman" w:hAnsi="Times New Roman"/>
          <w:sz w:val="24"/>
          <w:szCs w:val="24"/>
          <w:lang w:val="en-GB"/>
        </w:rPr>
        <w:t>, I splashed the filthy water back over it. When done, I stood back and admired my handiwork.”</w:t>
      </w:r>
    </w:p>
    <w:p w:rsidRPr="00D73D87" w:rsidR="00591D92" w:rsidP="007D2693" w:rsidRDefault="00591D92" w14:paraId="7430CE07" w14:textId="4EB0D3B6">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“A </w:t>
      </w:r>
      <w:r w:rsidRPr="00D73D87" w:rsidR="00050A23">
        <w:rPr>
          <w:rFonts w:ascii="Times New Roman" w:hAnsi="Times New Roman"/>
          <w:sz w:val="24"/>
          <w:szCs w:val="24"/>
          <w:lang w:val="en-GB"/>
        </w:rPr>
        <w:t>fine</w:t>
      </w:r>
      <w:r w:rsidRPr="00D73D87">
        <w:rPr>
          <w:rFonts w:ascii="Times New Roman" w:hAnsi="Times New Roman"/>
          <w:sz w:val="24"/>
          <w:szCs w:val="24"/>
          <w:lang w:val="en-GB"/>
        </w:rPr>
        <w:t xml:space="preserve"> vehicle,” said my neighbour joining me on his way home from work.</w:t>
      </w:r>
    </w:p>
    <w:p w:rsidRPr="00D73D87" w:rsidR="00591D92" w:rsidP="2DD51775" w:rsidRDefault="00591D92" w14:paraId="5E6CC688" w14:textId="1968B959">
      <w:pPr>
        <w:pStyle w:val="CSP-ChapterBodyText-FirstParagraph"/>
        <w:suppressLineNumbers w:val="0"/>
        <w:bidi w:val="0"/>
        <w:spacing w:before="0" w:beforeAutospacing="off" w:after="0" w:afterAutospacing="off" w:line="360" w:lineRule="auto"/>
        <w:ind w:left="0" w:right="0" w:firstLine="720"/>
        <w:contextualSpacing/>
        <w:jc w:val="left"/>
        <w:rPr>
          <w:rFonts w:ascii="Times New Roman" w:hAnsi="Times New Roman"/>
          <w:sz w:val="24"/>
          <w:szCs w:val="24"/>
          <w:lang w:val="en-GB"/>
        </w:rPr>
        <w:pPrChange w:author="Gary Smailes" w:date="2024-01-18T14:31:18.466Z">
          <w:pPr>
            <w:pStyle w:val="CSP-ChapterBodyText-FirstParagraph"/>
            <w:spacing w:line="360" w:lineRule="auto"/>
            <w:ind w:firstLine="720"/>
            <w:contextualSpacing/>
            <w:jc w:val="left"/>
          </w:pPr>
        </w:pPrChange>
      </w:pPr>
      <w:r w:rsidRPr="2DD51775" w:rsidR="2DD51775">
        <w:rPr>
          <w:rFonts w:ascii="Times New Roman" w:hAnsi="Times New Roman"/>
          <w:sz w:val="24"/>
          <w:szCs w:val="24"/>
          <w:lang w:val="en-GB"/>
        </w:rPr>
        <w:t xml:space="preserve">“You serious?” I </w:t>
      </w:r>
      <w:del w:author="Gary Smailes" w:date="2024-01-18T14:31:18.413Z" w:id="9840320">
        <w:r w:rsidRPr="2DD51775" w:rsidDel="2DD51775">
          <w:rPr>
            <w:rFonts w:ascii="Times New Roman" w:hAnsi="Times New Roman"/>
            <w:sz w:val="24"/>
            <w:szCs w:val="24"/>
            <w:lang w:val="en-GB"/>
          </w:rPr>
          <w:delText>said</w:delText>
        </w:r>
      </w:del>
      <w:ins w:author="Gary Smailes" w:date="2024-01-18T14:31:18.882Z" w:id="1130675118">
        <w:r w:rsidRPr="2DD51775" w:rsidR="2DD51775">
          <w:rPr>
            <w:rFonts w:ascii="Times New Roman" w:hAnsi="Times New Roman"/>
            <w:sz w:val="24"/>
            <w:szCs w:val="24"/>
            <w:lang w:val="en-GB"/>
          </w:rPr>
          <w:t>asked</w:t>
        </w:r>
      </w:ins>
      <w:r w:rsidRPr="2DD51775" w:rsidR="2DD51775">
        <w:rPr>
          <w:rFonts w:ascii="Times New Roman" w:hAnsi="Times New Roman"/>
          <w:sz w:val="24"/>
          <w:szCs w:val="24"/>
          <w:lang w:val="en-GB"/>
        </w:rPr>
        <w:t>.</w:t>
      </w:r>
    </w:p>
    <w:p w:rsidRPr="00D73D87" w:rsidR="00591D92" w:rsidP="007D2693" w:rsidRDefault="00591D92" w14:paraId="3F051242" w14:textId="7193888A">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“I’d love a car like </w:t>
      </w:r>
      <w:r w:rsidR="00C33799">
        <w:rPr>
          <w:rFonts w:ascii="Times New Roman" w:hAnsi="Times New Roman"/>
          <w:sz w:val="24"/>
          <w:szCs w:val="24"/>
          <w:lang w:val="en-GB"/>
        </w:rPr>
        <w:t>this</w:t>
      </w:r>
      <w:r w:rsidRPr="00D73D87">
        <w:rPr>
          <w:rFonts w:ascii="Times New Roman" w:hAnsi="Times New Roman"/>
          <w:sz w:val="24"/>
          <w:szCs w:val="24"/>
          <w:lang w:val="en-GB"/>
        </w:rPr>
        <w:t>. When you’re done with it</w:t>
      </w:r>
      <w:r w:rsidRPr="00D73D87" w:rsidR="00050A23">
        <w:rPr>
          <w:rFonts w:ascii="Times New Roman" w:hAnsi="Times New Roman"/>
          <w:sz w:val="24"/>
          <w:szCs w:val="24"/>
          <w:lang w:val="en-GB"/>
        </w:rPr>
        <w:t>,</w:t>
      </w:r>
      <w:r w:rsidRPr="00D73D87">
        <w:rPr>
          <w:rFonts w:ascii="Times New Roman" w:hAnsi="Times New Roman"/>
          <w:sz w:val="24"/>
          <w:szCs w:val="24"/>
          <w:lang w:val="en-GB"/>
        </w:rPr>
        <w:t xml:space="preserve"> give me first refusal?”</w:t>
      </w:r>
    </w:p>
    <w:p w:rsidRPr="00D73D87" w:rsidR="00591D92" w:rsidP="007D2693" w:rsidRDefault="00591D92" w14:paraId="7F2D9805" w14:textId="059C31F1">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“You s</w:t>
      </w:r>
      <w:r w:rsidRPr="00D73D87" w:rsidR="00050A23">
        <w:rPr>
          <w:rFonts w:ascii="Times New Roman" w:hAnsi="Times New Roman"/>
          <w:sz w:val="24"/>
          <w:szCs w:val="24"/>
          <w:lang w:val="en-GB"/>
        </w:rPr>
        <w:t>ure</w:t>
      </w:r>
      <w:r w:rsidRPr="00D73D87">
        <w:rPr>
          <w:rFonts w:ascii="Times New Roman" w:hAnsi="Times New Roman"/>
          <w:sz w:val="24"/>
          <w:szCs w:val="24"/>
          <w:lang w:val="en-GB"/>
        </w:rPr>
        <w:t>?”</w:t>
      </w:r>
    </w:p>
    <w:p w:rsidRPr="00D73D87" w:rsidR="00591D92" w:rsidP="007D2693" w:rsidRDefault="00591D92" w14:paraId="67E79B63" w14:textId="0599507B">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“Listen, some men have a campo to escape </w:t>
      </w:r>
      <w:r w:rsidRPr="00D73D87" w:rsidR="00AB260F">
        <w:rPr>
          <w:rFonts w:ascii="Times New Roman" w:hAnsi="Times New Roman"/>
          <w:sz w:val="24"/>
          <w:szCs w:val="24"/>
          <w:lang w:val="en-GB"/>
        </w:rPr>
        <w:t>domesticity</w:t>
      </w:r>
      <w:r w:rsidRPr="00D73D87">
        <w:rPr>
          <w:rFonts w:ascii="Times New Roman" w:hAnsi="Times New Roman"/>
          <w:sz w:val="24"/>
          <w:szCs w:val="24"/>
          <w:lang w:val="en-GB"/>
        </w:rPr>
        <w:t>. I prefer aging vehicles. They are more appreciative of my tender loving car</w:t>
      </w:r>
      <w:r w:rsidRPr="00D73D87" w:rsidR="00050A23">
        <w:rPr>
          <w:rFonts w:ascii="Times New Roman" w:hAnsi="Times New Roman"/>
          <w:sz w:val="24"/>
          <w:szCs w:val="24"/>
          <w:lang w:val="en-GB"/>
        </w:rPr>
        <w:t>e</w:t>
      </w:r>
      <w:r w:rsidRPr="00D73D87" w:rsidR="00AB260F">
        <w:rPr>
          <w:rFonts w:ascii="Times New Roman" w:hAnsi="Times New Roman"/>
          <w:sz w:val="24"/>
          <w:szCs w:val="24"/>
          <w:lang w:val="en-GB"/>
        </w:rPr>
        <w:t xml:space="preserve"> and don’t argue</w:t>
      </w:r>
      <w:r w:rsidRPr="00D73D87">
        <w:rPr>
          <w:rFonts w:ascii="Times New Roman" w:hAnsi="Times New Roman"/>
          <w:sz w:val="24"/>
          <w:szCs w:val="24"/>
          <w:lang w:val="en-GB"/>
        </w:rPr>
        <w:t>.”</w:t>
      </w:r>
    </w:p>
    <w:p w:rsidRPr="00D73D87" w:rsidR="00B06533" w:rsidP="007D2693" w:rsidRDefault="00B06533" w14:paraId="4D4879AB" w14:textId="136FB8CB">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“I’ll bear you in mind,” I said </w:t>
      </w:r>
      <w:r w:rsidRPr="00D73D87" w:rsidR="00050A23">
        <w:rPr>
          <w:rFonts w:ascii="Times New Roman" w:hAnsi="Times New Roman"/>
          <w:sz w:val="24"/>
          <w:szCs w:val="24"/>
          <w:lang w:val="en-GB"/>
        </w:rPr>
        <w:t xml:space="preserve">astounded my pain in the backside was his dream of perfection. I </w:t>
      </w:r>
      <w:r w:rsidRPr="00D73D87">
        <w:rPr>
          <w:rFonts w:ascii="Times New Roman" w:hAnsi="Times New Roman"/>
          <w:sz w:val="24"/>
          <w:szCs w:val="24"/>
          <w:lang w:val="en-GB"/>
        </w:rPr>
        <w:t>pick</w:t>
      </w:r>
      <w:r w:rsidRPr="00D73D87" w:rsidR="00050A23">
        <w:rPr>
          <w:rFonts w:ascii="Times New Roman" w:hAnsi="Times New Roman"/>
          <w:sz w:val="24"/>
          <w:szCs w:val="24"/>
          <w:lang w:val="en-GB"/>
        </w:rPr>
        <w:t>ed</w:t>
      </w:r>
      <w:r w:rsidRPr="00D73D87">
        <w:rPr>
          <w:rFonts w:ascii="Times New Roman" w:hAnsi="Times New Roman"/>
          <w:sz w:val="24"/>
          <w:szCs w:val="24"/>
          <w:lang w:val="en-GB"/>
        </w:rPr>
        <w:t xml:space="preserve"> up my empty bucket and head</w:t>
      </w:r>
      <w:r w:rsidRPr="00D73D87" w:rsidR="00050A23">
        <w:rPr>
          <w:rFonts w:ascii="Times New Roman" w:hAnsi="Times New Roman"/>
          <w:sz w:val="24"/>
          <w:szCs w:val="24"/>
          <w:lang w:val="en-GB"/>
        </w:rPr>
        <w:t>ed</w:t>
      </w:r>
      <w:r w:rsidRPr="00D73D87">
        <w:rPr>
          <w:rFonts w:ascii="Times New Roman" w:hAnsi="Times New Roman"/>
          <w:sz w:val="24"/>
          <w:szCs w:val="24"/>
          <w:lang w:val="en-GB"/>
        </w:rPr>
        <w:t xml:space="preserve"> indoors.</w:t>
      </w:r>
    </w:p>
    <w:p w:rsidRPr="00D73D87" w:rsidR="005C56F9" w:rsidP="007D2693" w:rsidRDefault="00B06533" w14:paraId="70237C9E"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“Thanks,” he said with a grateful expression.</w:t>
      </w:r>
    </w:p>
    <w:p w:rsidRPr="00D73D87" w:rsidR="00B06533" w:rsidP="007D2693" w:rsidRDefault="00B06533" w14:paraId="53E49D25" w14:textId="0D7582B1">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 thought I’d made his day. Oh well, it takes all sorts.</w:t>
      </w:r>
    </w:p>
    <w:p w:rsidRPr="00D73D87" w:rsidR="00916173" w:rsidP="00916173" w:rsidRDefault="00916173" w14:paraId="5B3827C8" w14:textId="592357A9">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“I don’t recall the Frigiliana Road being so steep in the mini,” said </w:t>
      </w:r>
      <w:r w:rsidRPr="00D73D87" w:rsidR="007C738B">
        <w:rPr>
          <w:rFonts w:ascii="Times New Roman" w:hAnsi="Times New Roman"/>
          <w:sz w:val="24"/>
          <w:szCs w:val="24"/>
          <w:lang w:val="en-GB"/>
        </w:rPr>
        <w:t>Lucia</w:t>
      </w:r>
      <w:r w:rsidRPr="00D73D87">
        <w:rPr>
          <w:rFonts w:ascii="Times New Roman" w:hAnsi="Times New Roman"/>
          <w:sz w:val="24"/>
          <w:szCs w:val="24"/>
          <w:lang w:val="en-GB"/>
        </w:rPr>
        <w:t xml:space="preserve"> a few weeks later as the old banger struggled around another hairpin bend.</w:t>
      </w:r>
      <w:r w:rsidRPr="00D73D87" w:rsidR="00B06533">
        <w:rPr>
          <w:rFonts w:ascii="Times New Roman" w:hAnsi="Times New Roman"/>
          <w:sz w:val="24"/>
          <w:szCs w:val="24"/>
          <w:lang w:val="en-GB"/>
        </w:rPr>
        <w:t xml:space="preserve"> Air whistling through the hole in the floor under </w:t>
      </w:r>
      <w:r w:rsidRPr="00D73D87" w:rsidR="00050A23">
        <w:rPr>
          <w:rFonts w:ascii="Times New Roman" w:hAnsi="Times New Roman"/>
          <w:sz w:val="24"/>
          <w:szCs w:val="24"/>
          <w:lang w:val="en-GB"/>
        </w:rPr>
        <w:t>her</w:t>
      </w:r>
      <w:r w:rsidRPr="00D73D87" w:rsidR="00B06533">
        <w:rPr>
          <w:rFonts w:ascii="Times New Roman" w:hAnsi="Times New Roman"/>
          <w:sz w:val="24"/>
          <w:szCs w:val="24"/>
          <w:lang w:val="en-GB"/>
        </w:rPr>
        <w:t xml:space="preserve"> feet.</w:t>
      </w:r>
      <w:r w:rsidRPr="00D73D87">
        <w:rPr>
          <w:rFonts w:ascii="Times New Roman" w:hAnsi="Times New Roman"/>
          <w:sz w:val="24"/>
          <w:szCs w:val="24"/>
          <w:lang w:val="en-GB"/>
        </w:rPr>
        <w:t>”</w:t>
      </w:r>
    </w:p>
    <w:p w:rsidRPr="00D73D87" w:rsidR="00916173" w:rsidP="00916173" w:rsidRDefault="00916173" w14:paraId="145AF9E7"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“What do you expect for a hundred pesetas, a Ferrari.”</w:t>
      </w:r>
    </w:p>
    <w:p w:rsidRPr="00D73D87" w:rsidR="00916173" w:rsidP="00394444" w:rsidRDefault="00394444" w14:paraId="0131C905" w14:textId="023D7A20">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“Bit of a come down after the Rolls. </w:t>
      </w:r>
      <w:r w:rsidRPr="00D73D87" w:rsidR="00916173">
        <w:rPr>
          <w:rFonts w:ascii="Times New Roman" w:hAnsi="Times New Roman"/>
          <w:sz w:val="24"/>
          <w:szCs w:val="24"/>
          <w:lang w:val="en-GB"/>
        </w:rPr>
        <w:t xml:space="preserve">A mule would </w:t>
      </w:r>
      <w:r w:rsidRPr="00D73D87" w:rsidR="00050A23">
        <w:rPr>
          <w:rFonts w:ascii="Times New Roman" w:hAnsi="Times New Roman"/>
          <w:sz w:val="24"/>
          <w:szCs w:val="24"/>
          <w:lang w:val="en-GB"/>
        </w:rPr>
        <w:t>have been a better buy</w:t>
      </w:r>
      <w:r w:rsidRPr="00D73D87" w:rsidR="00916173">
        <w:rPr>
          <w:rFonts w:ascii="Times New Roman" w:hAnsi="Times New Roman"/>
          <w:sz w:val="24"/>
          <w:szCs w:val="24"/>
          <w:lang w:val="en-GB"/>
        </w:rPr>
        <w:t>.”</w:t>
      </w:r>
    </w:p>
    <w:p w:rsidRPr="00D73D87" w:rsidR="00050A23" w:rsidP="00916173" w:rsidRDefault="00916173" w14:paraId="68524B1F"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“Yes, but </w:t>
      </w:r>
      <w:r w:rsidRPr="00D73D87" w:rsidR="00050A23">
        <w:rPr>
          <w:rFonts w:ascii="Times New Roman" w:hAnsi="Times New Roman"/>
          <w:sz w:val="24"/>
          <w:szCs w:val="24"/>
          <w:lang w:val="en-GB"/>
        </w:rPr>
        <w:t>without a nearby stable and hay supplier rather pointless. At least this</w:t>
      </w:r>
      <w:r w:rsidRPr="00D73D87">
        <w:rPr>
          <w:rFonts w:ascii="Times New Roman" w:hAnsi="Times New Roman"/>
          <w:sz w:val="24"/>
          <w:szCs w:val="24"/>
          <w:lang w:val="en-GB"/>
        </w:rPr>
        <w:t xml:space="preserve"> does</w:t>
      </w:r>
      <w:r w:rsidRPr="00D73D87" w:rsidR="00050A23">
        <w:rPr>
          <w:rFonts w:ascii="Times New Roman" w:hAnsi="Times New Roman"/>
          <w:sz w:val="24"/>
          <w:szCs w:val="24"/>
          <w:lang w:val="en-GB"/>
        </w:rPr>
        <w:t xml:space="preserve"> </w:t>
      </w:r>
      <w:r w:rsidRPr="00D73D87">
        <w:rPr>
          <w:rFonts w:ascii="Times New Roman" w:hAnsi="Times New Roman"/>
          <w:sz w:val="24"/>
          <w:szCs w:val="24"/>
          <w:lang w:val="en-GB"/>
        </w:rPr>
        <w:t xml:space="preserve">have a </w:t>
      </w:r>
      <w:r w:rsidRPr="00D73D87" w:rsidR="00050A23">
        <w:rPr>
          <w:rFonts w:ascii="Times New Roman" w:hAnsi="Times New Roman"/>
          <w:sz w:val="24"/>
          <w:szCs w:val="24"/>
          <w:lang w:val="en-GB"/>
        </w:rPr>
        <w:t xml:space="preserve">spacious </w:t>
      </w:r>
      <w:r w:rsidRPr="00D73D87">
        <w:rPr>
          <w:rFonts w:ascii="Times New Roman" w:hAnsi="Times New Roman"/>
          <w:sz w:val="24"/>
          <w:szCs w:val="24"/>
          <w:lang w:val="en-GB"/>
        </w:rPr>
        <w:t xml:space="preserve">back </w:t>
      </w:r>
      <w:r w:rsidRPr="00D73D87" w:rsidR="00B06533">
        <w:rPr>
          <w:rFonts w:ascii="Times New Roman" w:hAnsi="Times New Roman"/>
          <w:sz w:val="24"/>
          <w:szCs w:val="24"/>
          <w:lang w:val="en-GB"/>
        </w:rPr>
        <w:t>seat</w:t>
      </w:r>
      <w:r w:rsidRPr="00D73D87" w:rsidR="00050A23">
        <w:rPr>
          <w:rFonts w:ascii="Times New Roman" w:hAnsi="Times New Roman"/>
          <w:sz w:val="24"/>
          <w:szCs w:val="24"/>
          <w:lang w:val="en-GB"/>
        </w:rPr>
        <w:t>.”</w:t>
      </w:r>
    </w:p>
    <w:p w:rsidRPr="00D73D87" w:rsidR="00050A23" w:rsidP="00916173" w:rsidRDefault="00050A23" w14:paraId="3384A35E" w14:textId="2245B8D2">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“Don’t even go there</w:t>
      </w:r>
      <w:r w:rsidRPr="00D73D87" w:rsidR="00B06533">
        <w:rPr>
          <w:rFonts w:ascii="Times New Roman" w:hAnsi="Times New Roman"/>
          <w:sz w:val="24"/>
          <w:szCs w:val="24"/>
          <w:lang w:val="en-GB"/>
        </w:rPr>
        <w:t>,</w:t>
      </w:r>
      <w:r w:rsidRPr="00D73D87">
        <w:rPr>
          <w:rFonts w:ascii="Times New Roman" w:hAnsi="Times New Roman"/>
          <w:sz w:val="24"/>
          <w:szCs w:val="24"/>
          <w:lang w:val="en-GB"/>
        </w:rPr>
        <w:t xml:space="preserve">” said </w:t>
      </w:r>
      <w:r w:rsidRPr="00D73D87" w:rsidR="007C738B">
        <w:rPr>
          <w:rFonts w:ascii="Times New Roman" w:hAnsi="Times New Roman"/>
          <w:sz w:val="24"/>
          <w:szCs w:val="24"/>
          <w:lang w:val="en-GB"/>
        </w:rPr>
        <w:t>Lucia</w:t>
      </w:r>
      <w:r w:rsidRPr="00D73D87">
        <w:rPr>
          <w:rFonts w:ascii="Times New Roman" w:hAnsi="Times New Roman"/>
          <w:sz w:val="24"/>
          <w:szCs w:val="24"/>
          <w:lang w:val="en-GB"/>
        </w:rPr>
        <w:t xml:space="preserve">. “It’s probably </w:t>
      </w:r>
      <w:proofErr w:type="gramStart"/>
      <w:r w:rsidRPr="00D73D87">
        <w:rPr>
          <w:rFonts w:ascii="Times New Roman" w:hAnsi="Times New Roman"/>
          <w:sz w:val="24"/>
          <w:szCs w:val="24"/>
          <w:lang w:val="en-GB"/>
        </w:rPr>
        <w:t>flea</w:t>
      </w:r>
      <w:r w:rsidRPr="00D73D87" w:rsidR="00006C77">
        <w:rPr>
          <w:rFonts w:ascii="Times New Roman" w:hAnsi="Times New Roman"/>
          <w:sz w:val="24"/>
          <w:szCs w:val="24"/>
          <w:lang w:val="en-GB"/>
        </w:rPr>
        <w:t>-</w:t>
      </w:r>
      <w:r w:rsidRPr="00D73D87">
        <w:rPr>
          <w:rFonts w:ascii="Times New Roman" w:hAnsi="Times New Roman"/>
          <w:sz w:val="24"/>
          <w:szCs w:val="24"/>
          <w:lang w:val="en-GB"/>
        </w:rPr>
        <w:t>ridden</w:t>
      </w:r>
      <w:proofErr w:type="gramEnd"/>
      <w:r w:rsidRPr="00D73D87">
        <w:rPr>
          <w:rFonts w:ascii="Times New Roman" w:hAnsi="Times New Roman"/>
          <w:sz w:val="24"/>
          <w:szCs w:val="24"/>
          <w:lang w:val="en-GB"/>
        </w:rPr>
        <w:t>.”</w:t>
      </w:r>
    </w:p>
    <w:p w:rsidRPr="00D73D87" w:rsidR="00916173" w:rsidP="00916173" w:rsidRDefault="00050A23" w14:paraId="6DF97DD6" w14:textId="5380AD6D">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“More likely springs in uncomfortable places. Anyway, </w:t>
      </w:r>
      <w:r w:rsidRPr="00D73D87" w:rsidR="00B06533">
        <w:rPr>
          <w:rFonts w:ascii="Times New Roman" w:hAnsi="Times New Roman"/>
          <w:sz w:val="24"/>
          <w:szCs w:val="24"/>
          <w:lang w:val="en-GB"/>
        </w:rPr>
        <w:t>nobody is likely to steal it</w:t>
      </w:r>
      <w:r w:rsidRPr="00D73D87">
        <w:rPr>
          <w:rFonts w:ascii="Times New Roman" w:hAnsi="Times New Roman"/>
          <w:sz w:val="24"/>
          <w:szCs w:val="24"/>
          <w:lang w:val="en-GB"/>
        </w:rPr>
        <w:t>,</w:t>
      </w:r>
      <w:r w:rsidRPr="00D73D87" w:rsidR="00B06533">
        <w:rPr>
          <w:rFonts w:ascii="Times New Roman" w:hAnsi="Times New Roman"/>
          <w:sz w:val="24"/>
          <w:szCs w:val="24"/>
          <w:lang w:val="en-GB"/>
        </w:rPr>
        <w:t xml:space="preserve"> so </w:t>
      </w:r>
      <w:r w:rsidRPr="00D73D87" w:rsidR="00916173">
        <w:rPr>
          <w:rFonts w:ascii="Times New Roman" w:hAnsi="Times New Roman"/>
          <w:sz w:val="24"/>
          <w:szCs w:val="24"/>
          <w:lang w:val="en-GB"/>
        </w:rPr>
        <w:t xml:space="preserve">we </w:t>
      </w:r>
      <w:r w:rsidRPr="00D73D87" w:rsidR="00916173">
        <w:rPr>
          <w:rFonts w:ascii="Times New Roman" w:hAnsi="Times New Roman"/>
          <w:sz w:val="24"/>
          <w:szCs w:val="24"/>
          <w:lang w:val="en-GB"/>
        </w:rPr>
        <w:lastRenderedPageBreak/>
        <w:t>can</w:t>
      </w:r>
      <w:r w:rsidRPr="00D73D87" w:rsidR="00B06533">
        <w:rPr>
          <w:rFonts w:ascii="Times New Roman" w:hAnsi="Times New Roman"/>
          <w:sz w:val="24"/>
          <w:szCs w:val="24"/>
          <w:lang w:val="en-GB"/>
        </w:rPr>
        <w:t xml:space="preserve"> continue to</w:t>
      </w:r>
      <w:r w:rsidRPr="00D73D87" w:rsidR="00916173">
        <w:rPr>
          <w:rFonts w:ascii="Times New Roman" w:hAnsi="Times New Roman"/>
          <w:sz w:val="24"/>
          <w:szCs w:val="24"/>
          <w:lang w:val="en-GB"/>
        </w:rPr>
        <w:t xml:space="preserve"> park on the street</w:t>
      </w:r>
      <w:r w:rsidRPr="00D73D87" w:rsidR="00B06533">
        <w:rPr>
          <w:rFonts w:ascii="Times New Roman" w:hAnsi="Times New Roman"/>
          <w:sz w:val="24"/>
          <w:szCs w:val="24"/>
          <w:lang w:val="en-GB"/>
        </w:rPr>
        <w:t xml:space="preserve"> with impunity</w:t>
      </w:r>
      <w:r w:rsidRPr="00D73D87" w:rsidR="00916173">
        <w:rPr>
          <w:rFonts w:ascii="Times New Roman" w:hAnsi="Times New Roman"/>
          <w:sz w:val="24"/>
          <w:szCs w:val="24"/>
          <w:lang w:val="en-GB"/>
        </w:rPr>
        <w:t>.”</w:t>
      </w:r>
    </w:p>
    <w:p w:rsidRPr="00D73D87" w:rsidR="00916173" w:rsidP="00916173" w:rsidRDefault="00916173" w14:paraId="175D5D5A"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“Never mind, in this throw-away society you can shove it over a cliff and buy another one.”</w:t>
      </w:r>
    </w:p>
    <w:p w:rsidRPr="00D73D87" w:rsidR="00916173" w:rsidP="00916173" w:rsidRDefault="00916173" w14:paraId="73D30635" w14:textId="642A2E3B">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“At this rate, next week,” </w:t>
      </w:r>
      <w:r w:rsidRPr="00D73D87" w:rsidR="007D2693">
        <w:rPr>
          <w:rFonts w:ascii="Times New Roman" w:hAnsi="Times New Roman"/>
          <w:sz w:val="24"/>
          <w:szCs w:val="24"/>
          <w:lang w:val="en-GB"/>
        </w:rPr>
        <w:t xml:space="preserve">I </w:t>
      </w:r>
      <w:r w:rsidRPr="00D73D87">
        <w:rPr>
          <w:rFonts w:ascii="Times New Roman" w:hAnsi="Times New Roman"/>
          <w:sz w:val="24"/>
          <w:szCs w:val="24"/>
          <w:lang w:val="en-GB"/>
        </w:rPr>
        <w:t>said.</w:t>
      </w:r>
    </w:p>
    <w:p w:rsidRPr="00D73D87" w:rsidR="00916173" w:rsidP="00916173" w:rsidRDefault="00916173" w14:paraId="01A20828"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“Then make sure you only buy gas one litre at a time. Otherwise, the tank contents will be worth more than the car and frankly, I don’t feel comfortable with the engine in the rear. Every time we go downhill it vibrates so dangerously; I think it will join me in the front.”</w:t>
      </w:r>
    </w:p>
    <w:p w:rsidRPr="00D73D87" w:rsidR="00916173" w:rsidP="00916173" w:rsidRDefault="00916173" w14:paraId="401FA565" w14:textId="34065182">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“Fingers crossed it </w:t>
      </w:r>
      <w:r w:rsidRPr="00D73D87" w:rsidR="00050A23">
        <w:rPr>
          <w:rFonts w:ascii="Times New Roman" w:hAnsi="Times New Roman"/>
          <w:sz w:val="24"/>
          <w:szCs w:val="24"/>
          <w:lang w:val="en-GB"/>
        </w:rPr>
        <w:t>gets us</w:t>
      </w:r>
      <w:r w:rsidRPr="00D73D87">
        <w:rPr>
          <w:rFonts w:ascii="Times New Roman" w:hAnsi="Times New Roman"/>
          <w:sz w:val="24"/>
          <w:szCs w:val="24"/>
          <w:lang w:val="en-GB"/>
        </w:rPr>
        <w:t xml:space="preserve"> home.”</w:t>
      </w:r>
    </w:p>
    <w:p w:rsidRPr="00D73D87" w:rsidR="00916173" w:rsidP="00916173" w:rsidRDefault="00394444" w14:paraId="1918FCBF" w14:textId="36B45642">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After a delight</w:t>
      </w:r>
      <w:r w:rsidRPr="00D73D87" w:rsidR="00006C77">
        <w:rPr>
          <w:rFonts w:ascii="Times New Roman" w:hAnsi="Times New Roman"/>
          <w:sz w:val="24"/>
          <w:szCs w:val="24"/>
          <w:lang w:val="en-GB"/>
        </w:rPr>
        <w:t>ful</w:t>
      </w:r>
      <w:r w:rsidRPr="00D73D87">
        <w:rPr>
          <w:rFonts w:ascii="Times New Roman" w:hAnsi="Times New Roman"/>
          <w:sz w:val="24"/>
          <w:szCs w:val="24"/>
          <w:lang w:val="en-GB"/>
        </w:rPr>
        <w:t xml:space="preserve"> lunch at a tapas bar in the pretty mountain village</w:t>
      </w:r>
      <w:r w:rsidRPr="00D73D87" w:rsidR="00006C77">
        <w:rPr>
          <w:rFonts w:ascii="Times New Roman" w:hAnsi="Times New Roman"/>
          <w:sz w:val="24"/>
          <w:szCs w:val="24"/>
          <w:lang w:val="en-GB"/>
        </w:rPr>
        <w:t>,</w:t>
      </w:r>
      <w:r w:rsidRPr="00D73D87">
        <w:rPr>
          <w:rFonts w:ascii="Times New Roman" w:hAnsi="Times New Roman"/>
          <w:sz w:val="24"/>
          <w:szCs w:val="24"/>
          <w:lang w:val="en-GB"/>
        </w:rPr>
        <w:t xml:space="preserve"> we headed back home. </w:t>
      </w:r>
      <w:r w:rsidRPr="00D73D87" w:rsidR="00916173">
        <w:rPr>
          <w:rFonts w:ascii="Times New Roman" w:hAnsi="Times New Roman"/>
          <w:sz w:val="24"/>
          <w:szCs w:val="24"/>
          <w:lang w:val="en-GB"/>
        </w:rPr>
        <w:t xml:space="preserve">As </w:t>
      </w:r>
      <w:r w:rsidRPr="00D73D87" w:rsidR="00B06533">
        <w:rPr>
          <w:rFonts w:ascii="Times New Roman" w:hAnsi="Times New Roman"/>
          <w:sz w:val="24"/>
          <w:szCs w:val="24"/>
          <w:lang w:val="en-GB"/>
        </w:rPr>
        <w:t>we</w:t>
      </w:r>
      <w:r w:rsidRPr="00D73D87" w:rsidR="00916173">
        <w:rPr>
          <w:rFonts w:ascii="Times New Roman" w:hAnsi="Times New Roman"/>
          <w:sz w:val="24"/>
          <w:szCs w:val="24"/>
          <w:lang w:val="en-GB"/>
        </w:rPr>
        <w:t xml:space="preserve"> turned into the top of Calle Pintada, there was a large explosion, the car lurched into the air</w:t>
      </w:r>
      <w:r w:rsidRPr="00D73D87" w:rsidR="00050A23">
        <w:rPr>
          <w:rFonts w:ascii="Times New Roman" w:hAnsi="Times New Roman"/>
          <w:sz w:val="24"/>
          <w:szCs w:val="24"/>
          <w:lang w:val="en-GB"/>
        </w:rPr>
        <w:t xml:space="preserve"> and</w:t>
      </w:r>
      <w:r w:rsidRPr="00D73D87" w:rsidR="00916173">
        <w:rPr>
          <w:rFonts w:ascii="Times New Roman" w:hAnsi="Times New Roman"/>
          <w:sz w:val="24"/>
          <w:szCs w:val="24"/>
          <w:lang w:val="en-GB"/>
        </w:rPr>
        <w:t xml:space="preserve"> landed with a crunch of metal as the front bumper </w:t>
      </w:r>
      <w:r w:rsidRPr="00D73D87">
        <w:rPr>
          <w:rFonts w:ascii="Times New Roman" w:hAnsi="Times New Roman"/>
          <w:sz w:val="24"/>
          <w:szCs w:val="24"/>
          <w:lang w:val="en-GB"/>
        </w:rPr>
        <w:t xml:space="preserve">fell off and </w:t>
      </w:r>
      <w:r w:rsidRPr="00D73D87" w:rsidR="00916173">
        <w:rPr>
          <w:rFonts w:ascii="Times New Roman" w:hAnsi="Times New Roman"/>
          <w:sz w:val="24"/>
          <w:szCs w:val="24"/>
          <w:lang w:val="en-GB"/>
        </w:rPr>
        <w:t>hit the tarmac</w:t>
      </w:r>
      <w:r w:rsidRPr="00D73D87">
        <w:rPr>
          <w:rFonts w:ascii="Times New Roman" w:hAnsi="Times New Roman"/>
          <w:sz w:val="24"/>
          <w:szCs w:val="24"/>
          <w:lang w:val="en-GB"/>
        </w:rPr>
        <w:t>.</w:t>
      </w:r>
      <w:r w:rsidRPr="00D73D87" w:rsidR="00916173">
        <w:rPr>
          <w:rFonts w:ascii="Times New Roman" w:hAnsi="Times New Roman"/>
          <w:sz w:val="24"/>
          <w:szCs w:val="24"/>
          <w:lang w:val="en-GB"/>
        </w:rPr>
        <w:t xml:space="preserve"> </w:t>
      </w:r>
      <w:r w:rsidRPr="00D73D87">
        <w:rPr>
          <w:rFonts w:ascii="Times New Roman" w:hAnsi="Times New Roman"/>
          <w:sz w:val="24"/>
          <w:szCs w:val="24"/>
          <w:lang w:val="en-GB"/>
        </w:rPr>
        <w:t>We</w:t>
      </w:r>
      <w:r w:rsidRPr="00D73D87" w:rsidR="00916173">
        <w:rPr>
          <w:rFonts w:ascii="Times New Roman" w:hAnsi="Times New Roman"/>
          <w:sz w:val="24"/>
          <w:szCs w:val="24"/>
          <w:lang w:val="en-GB"/>
        </w:rPr>
        <w:t xml:space="preserve"> </w:t>
      </w:r>
      <w:r w:rsidRPr="00D73D87">
        <w:rPr>
          <w:rFonts w:ascii="Times New Roman" w:hAnsi="Times New Roman"/>
          <w:sz w:val="24"/>
          <w:szCs w:val="24"/>
          <w:lang w:val="en-GB"/>
        </w:rPr>
        <w:t>lurched</w:t>
      </w:r>
      <w:r w:rsidRPr="00D73D87" w:rsidR="00916173">
        <w:rPr>
          <w:rFonts w:ascii="Times New Roman" w:hAnsi="Times New Roman"/>
          <w:sz w:val="24"/>
          <w:szCs w:val="24"/>
          <w:lang w:val="en-GB"/>
        </w:rPr>
        <w:t xml:space="preserve"> to a halt.</w:t>
      </w:r>
    </w:p>
    <w:p w:rsidRPr="00D73D87" w:rsidR="00916173" w:rsidP="00916173" w:rsidRDefault="007D2693" w14:paraId="6EA4DD49" w14:textId="01BF7DD9">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We</w:t>
      </w:r>
      <w:r w:rsidRPr="00D73D87" w:rsidR="00916173">
        <w:rPr>
          <w:rFonts w:ascii="Times New Roman" w:hAnsi="Times New Roman"/>
          <w:sz w:val="24"/>
          <w:szCs w:val="24"/>
          <w:lang w:val="en-GB"/>
        </w:rPr>
        <w:t xml:space="preserve"> </w:t>
      </w:r>
      <w:r w:rsidRPr="00D73D87" w:rsidR="00050A23">
        <w:rPr>
          <w:rFonts w:ascii="Times New Roman" w:hAnsi="Times New Roman"/>
          <w:sz w:val="24"/>
          <w:szCs w:val="24"/>
          <w:lang w:val="en-GB"/>
        </w:rPr>
        <w:t>regarded</w:t>
      </w:r>
      <w:r w:rsidRPr="00D73D87" w:rsidR="00916173">
        <w:rPr>
          <w:rFonts w:ascii="Times New Roman" w:hAnsi="Times New Roman"/>
          <w:sz w:val="24"/>
          <w:szCs w:val="24"/>
          <w:lang w:val="en-GB"/>
        </w:rPr>
        <w:t xml:space="preserve"> each other with raised eyebrows.</w:t>
      </w:r>
    </w:p>
    <w:p w:rsidRPr="00D73D87" w:rsidR="00916173" w:rsidP="00916173" w:rsidRDefault="00916173" w14:paraId="45CA38AC"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“At least home is nearby.”</w:t>
      </w:r>
    </w:p>
    <w:p w:rsidRPr="00D73D87" w:rsidR="00916173" w:rsidP="00916173" w:rsidRDefault="00916173" w14:paraId="79ED01C3"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“How embarrassing. I’ll walk. You sort it.”</w:t>
      </w:r>
    </w:p>
    <w:p w:rsidRPr="00D73D87" w:rsidR="00916173" w:rsidP="00916173" w:rsidRDefault="007D2693" w14:paraId="14698988" w14:textId="30DE5B46">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w:t>
      </w:r>
      <w:r w:rsidRPr="00D73D87" w:rsidR="00916173">
        <w:rPr>
          <w:rFonts w:ascii="Times New Roman" w:hAnsi="Times New Roman"/>
          <w:sz w:val="24"/>
          <w:szCs w:val="24"/>
          <w:lang w:val="en-GB"/>
        </w:rPr>
        <w:t xml:space="preserve"> watched </w:t>
      </w:r>
      <w:r w:rsidRPr="00D73D87">
        <w:rPr>
          <w:rFonts w:ascii="Times New Roman" w:hAnsi="Times New Roman"/>
          <w:sz w:val="24"/>
          <w:szCs w:val="24"/>
          <w:lang w:val="en-GB"/>
        </w:rPr>
        <w:t>my</w:t>
      </w:r>
      <w:r w:rsidRPr="00D73D87" w:rsidR="00916173">
        <w:rPr>
          <w:rFonts w:ascii="Times New Roman" w:hAnsi="Times New Roman"/>
          <w:sz w:val="24"/>
          <w:szCs w:val="24"/>
          <w:lang w:val="en-GB"/>
        </w:rPr>
        <w:t xml:space="preserve"> wife walk away more quickly than </w:t>
      </w:r>
      <w:r w:rsidRPr="00D73D87">
        <w:rPr>
          <w:rFonts w:ascii="Times New Roman" w:hAnsi="Times New Roman"/>
          <w:sz w:val="24"/>
          <w:szCs w:val="24"/>
          <w:lang w:val="en-GB"/>
        </w:rPr>
        <w:t>I</w:t>
      </w:r>
      <w:r w:rsidRPr="00D73D87" w:rsidR="00916173">
        <w:rPr>
          <w:rFonts w:ascii="Times New Roman" w:hAnsi="Times New Roman"/>
          <w:sz w:val="24"/>
          <w:szCs w:val="24"/>
          <w:lang w:val="en-GB"/>
        </w:rPr>
        <w:t xml:space="preserve"> had ever seen her move then tentatively opened the engine compartment.</w:t>
      </w:r>
    </w:p>
    <w:p w:rsidRPr="00D73D87" w:rsidR="00916173" w:rsidP="00916173" w:rsidRDefault="00916173" w14:paraId="2FCDEB44" w14:textId="1256E539">
      <w:pPr>
        <w:pStyle w:val="CSP-ChapterBodyText-FirstParagraph"/>
        <w:spacing w:line="360" w:lineRule="auto"/>
        <w:ind w:firstLine="720"/>
        <w:contextualSpacing/>
        <w:jc w:val="left"/>
        <w:rPr>
          <w:del w:author="Gary Smailes" w:date="2024-01-18T14:31:42.24Z" w:id="241908485"/>
          <w:rFonts w:ascii="Times New Roman" w:hAnsi="Times New Roman"/>
          <w:sz w:val="24"/>
          <w:szCs w:val="24"/>
          <w:lang w:val="en-GB"/>
        </w:rPr>
      </w:pPr>
      <w:r w:rsidRPr="2DD51775" w:rsidR="2DD51775">
        <w:rPr>
          <w:rFonts w:ascii="Times New Roman" w:hAnsi="Times New Roman"/>
          <w:sz w:val="24"/>
          <w:szCs w:val="24"/>
          <w:lang w:val="en-GB"/>
        </w:rPr>
        <w:t>Oil had sprayed everywhere and was dripping profusely onto the road. The engine must have seized.</w:t>
      </w:r>
      <w:ins w:author="Gary Smailes" w:date="2024-01-18T14:31:42.605Z" w:id="543652286">
        <w:r w:rsidRPr="2DD51775" w:rsidR="2DD51775">
          <w:rPr>
            <w:rFonts w:ascii="Times New Roman" w:hAnsi="Times New Roman"/>
            <w:sz w:val="24"/>
            <w:szCs w:val="24"/>
            <w:lang w:val="en-GB"/>
          </w:rPr>
          <w:t xml:space="preserve"> </w:t>
        </w:r>
      </w:ins>
    </w:p>
    <w:p w:rsidRPr="00D73D87" w:rsidR="00916173" w:rsidP="2DD51775" w:rsidRDefault="00050A23" w14:paraId="09C766C6" w14:textId="2DBBB4A4">
      <w:pPr>
        <w:pStyle w:val="CSP-ChapterBodyText-FirstParagraph"/>
        <w:spacing w:line="360" w:lineRule="auto"/>
        <w:ind w:firstLine="0"/>
        <w:contextualSpacing/>
        <w:jc w:val="left"/>
        <w:rPr>
          <w:del w:author="Gary Smailes" w:date="2024-01-18T14:31:46.538Z" w:id="1075737117"/>
          <w:rFonts w:ascii="Times New Roman" w:hAnsi="Times New Roman"/>
          <w:sz w:val="24"/>
          <w:szCs w:val="24"/>
          <w:lang w:val="en-GB"/>
        </w:rPr>
        <w:pPrChange w:author="Gary Smailes" w:date="2024-01-18T14:31:42.063Z">
          <w:pPr>
            <w:pStyle w:val="CSP-ChapterBodyText-FirstParagraph"/>
            <w:spacing w:line="360" w:lineRule="auto"/>
            <w:ind w:firstLine="720"/>
            <w:contextualSpacing/>
            <w:jc w:val="left"/>
          </w:pPr>
        </w:pPrChange>
      </w:pPr>
      <w:r w:rsidRPr="2DD51775" w:rsidR="2DD51775">
        <w:rPr>
          <w:rFonts w:ascii="Times New Roman" w:hAnsi="Times New Roman"/>
          <w:sz w:val="24"/>
          <w:szCs w:val="24"/>
          <w:lang w:val="en-GB"/>
        </w:rPr>
        <w:t>As I stood there scratching my head, the drivers accumulating behind me began losing patience. Horns started blowing louder than the town band with similar discordance.</w:t>
      </w:r>
      <w:ins w:author="Gary Smailes" w:date="2024-01-18T14:31:46.995Z" w:id="90200008">
        <w:r w:rsidRPr="2DD51775" w:rsidR="2DD51775">
          <w:rPr>
            <w:rFonts w:ascii="Times New Roman" w:hAnsi="Times New Roman"/>
            <w:sz w:val="24"/>
            <w:szCs w:val="24"/>
            <w:lang w:val="en-GB"/>
          </w:rPr>
          <w:t xml:space="preserve"> </w:t>
        </w:r>
      </w:ins>
    </w:p>
    <w:p w:rsidRPr="00D73D87" w:rsidR="00916173" w:rsidP="2DD51775" w:rsidRDefault="00916173" w14:paraId="41BE6FF4" w14:textId="6EB6AE09">
      <w:pPr>
        <w:pStyle w:val="CSP-ChapterBodyText-FirstParagraph"/>
        <w:spacing w:line="360" w:lineRule="auto"/>
        <w:ind w:firstLine="0"/>
        <w:contextualSpacing/>
        <w:jc w:val="left"/>
        <w:rPr>
          <w:rFonts w:ascii="Times New Roman" w:hAnsi="Times New Roman"/>
          <w:sz w:val="24"/>
          <w:szCs w:val="24"/>
          <w:lang w:val="en-GB"/>
        </w:rPr>
        <w:pPrChange w:author="Gary Smailes" w:date="2024-01-18T14:31:46.386Z">
          <w:pPr>
            <w:pStyle w:val="CSP-ChapterBodyText-FirstParagraph"/>
            <w:spacing w:line="360" w:lineRule="auto"/>
            <w:ind w:firstLine="720"/>
            <w:contextualSpacing/>
            <w:jc w:val="left"/>
          </w:pPr>
        </w:pPrChange>
      </w:pPr>
      <w:r w:rsidRPr="2DD51775" w:rsidR="2DD51775">
        <w:rPr>
          <w:rFonts w:ascii="Times New Roman" w:hAnsi="Times New Roman"/>
          <w:sz w:val="24"/>
          <w:szCs w:val="24"/>
          <w:lang w:val="en-GB"/>
        </w:rPr>
        <w:t xml:space="preserve">I wonder, </w:t>
      </w:r>
      <w:r w:rsidRPr="2DD51775" w:rsidR="2DD51775">
        <w:rPr>
          <w:rFonts w:ascii="Times New Roman" w:hAnsi="Times New Roman"/>
          <w:sz w:val="24"/>
          <w:szCs w:val="24"/>
          <w:lang w:val="en-GB"/>
        </w:rPr>
        <w:t xml:space="preserve">I </w:t>
      </w:r>
      <w:r w:rsidRPr="2DD51775" w:rsidR="2DD51775">
        <w:rPr>
          <w:rFonts w:ascii="Times New Roman" w:hAnsi="Times New Roman"/>
          <w:sz w:val="24"/>
          <w:szCs w:val="24"/>
          <w:lang w:val="en-GB"/>
        </w:rPr>
        <w:t xml:space="preserve">thought as </w:t>
      </w:r>
      <w:r w:rsidRPr="2DD51775" w:rsidR="2DD51775">
        <w:rPr>
          <w:rFonts w:ascii="Times New Roman" w:hAnsi="Times New Roman"/>
          <w:sz w:val="24"/>
          <w:szCs w:val="24"/>
          <w:lang w:val="en-GB"/>
        </w:rPr>
        <w:t>I</w:t>
      </w:r>
      <w:r w:rsidRPr="2DD51775" w:rsidR="2DD51775">
        <w:rPr>
          <w:rFonts w:ascii="Times New Roman" w:hAnsi="Times New Roman"/>
          <w:sz w:val="24"/>
          <w:szCs w:val="24"/>
          <w:lang w:val="en-GB"/>
        </w:rPr>
        <w:t xml:space="preserve"> closed the </w:t>
      </w:r>
      <w:r w:rsidRPr="2DD51775" w:rsidR="2DD51775">
        <w:rPr>
          <w:rFonts w:ascii="Times New Roman" w:hAnsi="Times New Roman"/>
          <w:sz w:val="24"/>
          <w:szCs w:val="24"/>
          <w:lang w:val="en-GB"/>
        </w:rPr>
        <w:t>boot</w:t>
      </w:r>
      <w:r w:rsidRPr="2DD51775" w:rsidR="2DD51775">
        <w:rPr>
          <w:rFonts w:ascii="Times New Roman" w:hAnsi="Times New Roman"/>
          <w:sz w:val="24"/>
          <w:szCs w:val="24"/>
          <w:lang w:val="en-GB"/>
        </w:rPr>
        <w:t>,</w:t>
      </w:r>
      <w:r w:rsidRPr="2DD51775" w:rsidR="2DD51775">
        <w:rPr>
          <w:rFonts w:ascii="Times New Roman" w:hAnsi="Times New Roman"/>
          <w:sz w:val="24"/>
          <w:szCs w:val="24"/>
          <w:lang w:val="en-GB"/>
        </w:rPr>
        <w:t xml:space="preserve"> or was it bonnet?</w:t>
      </w:r>
    </w:p>
    <w:p w:rsidRPr="00D73D87" w:rsidR="00916173" w:rsidP="00916173" w:rsidRDefault="007D2693" w14:paraId="41D9BC0E" w14:textId="5CA0C034">
      <w:pPr>
        <w:pStyle w:val="CSP-ChapterBodyText-FirstParagraph"/>
        <w:spacing w:line="360" w:lineRule="auto"/>
        <w:ind w:firstLine="720"/>
        <w:contextualSpacing/>
        <w:jc w:val="left"/>
        <w:rPr>
          <w:del w:author="Gary Smailes" w:date="2024-01-18T14:31:51.209Z" w:id="1955253584"/>
          <w:rFonts w:ascii="Times New Roman" w:hAnsi="Times New Roman"/>
          <w:sz w:val="24"/>
          <w:szCs w:val="24"/>
          <w:lang w:val="en-GB"/>
        </w:rPr>
      </w:pPr>
      <w:r w:rsidRPr="2DD51775" w:rsidR="2DD51775">
        <w:rPr>
          <w:rFonts w:ascii="Times New Roman" w:hAnsi="Times New Roman"/>
          <w:sz w:val="24"/>
          <w:szCs w:val="24"/>
          <w:lang w:val="en-GB"/>
        </w:rPr>
        <w:t>I stuffed the bumper in the back seat, climbed behind the wheel, and turned the key praying for a miracle.</w:t>
      </w:r>
      <w:ins w:author="Gary Smailes" w:date="2024-01-18T14:31:52.08Z" w:id="830870389">
        <w:r w:rsidRPr="2DD51775" w:rsidR="2DD51775">
          <w:rPr>
            <w:rFonts w:ascii="Times New Roman" w:hAnsi="Times New Roman"/>
            <w:sz w:val="24"/>
            <w:szCs w:val="24"/>
            <w:lang w:val="en-GB"/>
          </w:rPr>
          <w:t xml:space="preserve"> </w:t>
        </w:r>
      </w:ins>
    </w:p>
    <w:p w:rsidRPr="00D73D87" w:rsidR="00916173" w:rsidP="2DD51775" w:rsidRDefault="00916173" w14:paraId="59104BD0" w14:textId="2644DFDC">
      <w:pPr>
        <w:pStyle w:val="CSP-ChapterBodyText-FirstParagraph"/>
        <w:spacing w:line="360" w:lineRule="auto"/>
        <w:ind w:firstLine="0"/>
        <w:contextualSpacing/>
        <w:jc w:val="left"/>
        <w:rPr>
          <w:del w:author="Gary Smailes" w:date="2024-01-18T14:31:54.837Z" w:id="258305637"/>
          <w:rFonts w:ascii="Times New Roman" w:hAnsi="Times New Roman"/>
          <w:sz w:val="24"/>
          <w:szCs w:val="24"/>
          <w:lang w:val="en-GB"/>
        </w:rPr>
        <w:pPrChange w:author="Gary Smailes" w:date="2024-01-18T14:31:51.036Z">
          <w:pPr>
            <w:pStyle w:val="CSP-ChapterBodyText-FirstParagraph"/>
            <w:spacing w:line="360" w:lineRule="auto"/>
            <w:ind w:firstLine="720"/>
            <w:contextualSpacing/>
            <w:jc w:val="left"/>
          </w:pPr>
        </w:pPrChange>
      </w:pPr>
      <w:r w:rsidRPr="2DD51775" w:rsidR="2DD51775">
        <w:rPr>
          <w:rFonts w:ascii="Times New Roman" w:hAnsi="Times New Roman"/>
          <w:sz w:val="24"/>
          <w:szCs w:val="24"/>
          <w:lang w:val="en-GB"/>
        </w:rPr>
        <w:t xml:space="preserve">Surprisingly, the motor stuttered but caught. I half-drove and freewheeled down </w:t>
      </w:r>
      <w:r w:rsidRPr="2DD51775" w:rsidR="2DD51775">
        <w:rPr>
          <w:rFonts w:ascii="Times New Roman" w:hAnsi="Times New Roman"/>
          <w:sz w:val="24"/>
          <w:szCs w:val="24"/>
          <w:lang w:val="en-GB"/>
        </w:rPr>
        <w:t>Pintada</w:t>
      </w:r>
      <w:r w:rsidRPr="2DD51775" w:rsidR="2DD51775">
        <w:rPr>
          <w:rFonts w:ascii="Times New Roman" w:hAnsi="Times New Roman"/>
          <w:sz w:val="24"/>
          <w:szCs w:val="24"/>
          <w:lang w:val="en-GB"/>
        </w:rPr>
        <w:t xml:space="preserve"> to park outside our apartment.</w:t>
      </w:r>
      <w:ins w:author="Gary Smailes" w:date="2024-01-18T14:31:55.603Z" w:id="1873719370">
        <w:r w:rsidRPr="2DD51775" w:rsidR="2DD51775">
          <w:rPr>
            <w:rFonts w:ascii="Times New Roman" w:hAnsi="Times New Roman"/>
            <w:sz w:val="24"/>
            <w:szCs w:val="24"/>
            <w:lang w:val="en-GB"/>
          </w:rPr>
          <w:t xml:space="preserve"> </w:t>
        </w:r>
      </w:ins>
    </w:p>
    <w:p w:rsidRPr="00D73D87" w:rsidR="00916173" w:rsidP="2DD51775" w:rsidRDefault="00916173" w14:paraId="61394586" w14:textId="34D66F51">
      <w:pPr>
        <w:pStyle w:val="CSP-ChapterBodyText-FirstParagraph"/>
        <w:spacing w:line="360" w:lineRule="auto"/>
        <w:ind w:firstLine="0"/>
        <w:contextualSpacing/>
        <w:jc w:val="left"/>
        <w:rPr>
          <w:rFonts w:ascii="Times New Roman" w:hAnsi="Times New Roman"/>
          <w:sz w:val="24"/>
          <w:szCs w:val="24"/>
          <w:lang w:val="en-GB"/>
        </w:rPr>
        <w:pPrChange w:author="Gary Smailes" w:date="2024-01-18T14:31:54.539Z">
          <w:pPr>
            <w:pStyle w:val="CSP-ChapterBodyText-FirstParagraph"/>
            <w:spacing w:line="360" w:lineRule="auto"/>
            <w:ind w:firstLine="720"/>
            <w:contextualSpacing/>
            <w:jc w:val="left"/>
          </w:pPr>
        </w:pPrChange>
      </w:pPr>
      <w:r w:rsidRPr="2DD51775" w:rsidR="2DD51775">
        <w:rPr>
          <w:rFonts w:ascii="Times New Roman" w:hAnsi="Times New Roman"/>
          <w:sz w:val="24"/>
          <w:szCs w:val="24"/>
          <w:lang w:val="en-GB"/>
        </w:rPr>
        <w:t xml:space="preserve">As </w:t>
      </w:r>
      <w:r w:rsidRPr="2DD51775" w:rsidR="2DD51775">
        <w:rPr>
          <w:rFonts w:ascii="Times New Roman" w:hAnsi="Times New Roman"/>
          <w:sz w:val="24"/>
          <w:szCs w:val="24"/>
          <w:lang w:val="en-GB"/>
        </w:rPr>
        <w:t>I</w:t>
      </w:r>
      <w:r w:rsidRPr="2DD51775" w:rsidR="2DD51775">
        <w:rPr>
          <w:rFonts w:ascii="Times New Roman" w:hAnsi="Times New Roman"/>
          <w:sz w:val="24"/>
          <w:szCs w:val="24"/>
          <w:lang w:val="en-GB"/>
        </w:rPr>
        <w:t xml:space="preserve"> </w:t>
      </w:r>
      <w:r w:rsidRPr="2DD51775" w:rsidR="2DD51775">
        <w:rPr>
          <w:rFonts w:ascii="Times New Roman" w:hAnsi="Times New Roman"/>
          <w:sz w:val="24"/>
          <w:szCs w:val="24"/>
          <w:lang w:val="en-GB"/>
        </w:rPr>
        <w:t>peered</w:t>
      </w:r>
      <w:r w:rsidRPr="2DD51775" w:rsidR="2DD51775">
        <w:rPr>
          <w:rFonts w:ascii="Times New Roman" w:hAnsi="Times New Roman"/>
          <w:sz w:val="24"/>
          <w:szCs w:val="24"/>
          <w:lang w:val="en-GB"/>
        </w:rPr>
        <w:t xml:space="preserve"> back up the street, the trail of oil was markedly obvious.</w:t>
      </w:r>
    </w:p>
    <w:p w:rsidRPr="00D73D87" w:rsidR="00916173" w:rsidP="00916173" w:rsidRDefault="00916173" w14:paraId="6D2D1326" w14:textId="04DFE31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Before </w:t>
      </w:r>
      <w:r w:rsidRPr="00D73D87" w:rsidR="007D2693">
        <w:rPr>
          <w:rFonts w:ascii="Times New Roman" w:hAnsi="Times New Roman"/>
          <w:sz w:val="24"/>
          <w:szCs w:val="24"/>
          <w:lang w:val="en-GB"/>
        </w:rPr>
        <w:t>I</w:t>
      </w:r>
      <w:r w:rsidRPr="00D73D87">
        <w:rPr>
          <w:rFonts w:ascii="Times New Roman" w:hAnsi="Times New Roman"/>
          <w:sz w:val="24"/>
          <w:szCs w:val="24"/>
          <w:lang w:val="en-GB"/>
        </w:rPr>
        <w:t xml:space="preserve"> could even reach </w:t>
      </w:r>
      <w:r w:rsidRPr="00D73D87" w:rsidR="007D2693">
        <w:rPr>
          <w:rFonts w:ascii="Times New Roman" w:hAnsi="Times New Roman"/>
          <w:sz w:val="24"/>
          <w:szCs w:val="24"/>
          <w:lang w:val="en-GB"/>
        </w:rPr>
        <w:t>our</w:t>
      </w:r>
      <w:r w:rsidRPr="00D73D87">
        <w:rPr>
          <w:rFonts w:ascii="Times New Roman" w:hAnsi="Times New Roman"/>
          <w:sz w:val="24"/>
          <w:szCs w:val="24"/>
          <w:lang w:val="en-GB"/>
        </w:rPr>
        <w:t xml:space="preserve"> front door, </w:t>
      </w:r>
      <w:r w:rsidRPr="00D73D87" w:rsidR="007D2693">
        <w:rPr>
          <w:rFonts w:ascii="Times New Roman" w:hAnsi="Times New Roman"/>
          <w:sz w:val="24"/>
          <w:szCs w:val="24"/>
          <w:lang w:val="en-GB"/>
        </w:rPr>
        <w:t>our</w:t>
      </w:r>
      <w:r w:rsidRPr="00D73D87">
        <w:rPr>
          <w:rFonts w:ascii="Times New Roman" w:hAnsi="Times New Roman"/>
          <w:sz w:val="24"/>
          <w:szCs w:val="24"/>
          <w:lang w:val="en-GB"/>
        </w:rPr>
        <w:t xml:space="preserve"> neighbour was hovering around the vehicle, and kicking the tyres. </w:t>
      </w:r>
      <w:r w:rsidRPr="00D73D87" w:rsidR="00B06533">
        <w:rPr>
          <w:rFonts w:ascii="Times New Roman" w:hAnsi="Times New Roman"/>
          <w:sz w:val="24"/>
          <w:szCs w:val="24"/>
          <w:lang w:val="en-GB"/>
        </w:rPr>
        <w:t xml:space="preserve">After </w:t>
      </w:r>
      <w:r w:rsidR="005D51A3">
        <w:rPr>
          <w:rFonts w:ascii="Times New Roman" w:hAnsi="Times New Roman"/>
          <w:sz w:val="24"/>
          <w:szCs w:val="24"/>
          <w:lang w:val="en-GB"/>
        </w:rPr>
        <w:t>his</w:t>
      </w:r>
      <w:r w:rsidRPr="00D73D87" w:rsidR="00B06533">
        <w:rPr>
          <w:rFonts w:ascii="Times New Roman" w:hAnsi="Times New Roman"/>
          <w:sz w:val="24"/>
          <w:szCs w:val="24"/>
          <w:lang w:val="en-GB"/>
        </w:rPr>
        <w:t xml:space="preserve"> first declaration of love, he</w:t>
      </w:r>
      <w:r w:rsidRPr="00D73D87">
        <w:rPr>
          <w:rFonts w:ascii="Times New Roman" w:hAnsi="Times New Roman"/>
          <w:sz w:val="24"/>
          <w:szCs w:val="24"/>
          <w:lang w:val="en-GB"/>
        </w:rPr>
        <w:t xml:space="preserve"> had </w:t>
      </w:r>
      <w:r w:rsidRPr="00D73D87" w:rsidR="005C56F9">
        <w:rPr>
          <w:rFonts w:ascii="Times New Roman" w:hAnsi="Times New Roman"/>
          <w:sz w:val="24"/>
          <w:szCs w:val="24"/>
          <w:lang w:val="en-GB"/>
        </w:rPr>
        <w:t>regularly</w:t>
      </w:r>
      <w:r w:rsidRPr="00D73D87">
        <w:rPr>
          <w:rFonts w:ascii="Times New Roman" w:hAnsi="Times New Roman"/>
          <w:sz w:val="24"/>
          <w:szCs w:val="24"/>
          <w:lang w:val="en-GB"/>
        </w:rPr>
        <w:t xml:space="preserve"> </w:t>
      </w:r>
      <w:r w:rsidRPr="00D73D87" w:rsidR="00B06533">
        <w:rPr>
          <w:rFonts w:ascii="Times New Roman" w:hAnsi="Times New Roman"/>
          <w:sz w:val="24"/>
          <w:szCs w:val="24"/>
          <w:lang w:val="en-GB"/>
        </w:rPr>
        <w:t>gaze</w:t>
      </w:r>
      <w:r w:rsidRPr="00D73D87" w:rsidR="00394444">
        <w:rPr>
          <w:rFonts w:ascii="Times New Roman" w:hAnsi="Times New Roman"/>
          <w:sz w:val="24"/>
          <w:szCs w:val="24"/>
          <w:lang w:val="en-GB"/>
        </w:rPr>
        <w:t>d</w:t>
      </w:r>
      <w:r w:rsidRPr="00D73D87" w:rsidR="00B06533">
        <w:rPr>
          <w:rFonts w:ascii="Times New Roman" w:hAnsi="Times New Roman"/>
          <w:sz w:val="24"/>
          <w:szCs w:val="24"/>
          <w:lang w:val="en-GB"/>
        </w:rPr>
        <w:t xml:space="preserve"> at it longingly and </w:t>
      </w:r>
      <w:r w:rsidRPr="00D73D87">
        <w:rPr>
          <w:rFonts w:ascii="Times New Roman" w:hAnsi="Times New Roman"/>
          <w:sz w:val="24"/>
          <w:szCs w:val="24"/>
          <w:lang w:val="en-GB"/>
        </w:rPr>
        <w:t>inquired if it was for sale</w:t>
      </w:r>
      <w:r w:rsidRPr="00D73D87" w:rsidR="00B06533">
        <w:rPr>
          <w:rFonts w:ascii="Times New Roman" w:hAnsi="Times New Roman"/>
          <w:sz w:val="24"/>
          <w:szCs w:val="24"/>
          <w:lang w:val="en-GB"/>
        </w:rPr>
        <w:t xml:space="preserve"> yet</w:t>
      </w:r>
      <w:r w:rsidRPr="00D73D87">
        <w:rPr>
          <w:rFonts w:ascii="Times New Roman" w:hAnsi="Times New Roman"/>
          <w:sz w:val="24"/>
          <w:szCs w:val="24"/>
          <w:lang w:val="en-GB"/>
        </w:rPr>
        <w:t xml:space="preserve">, but each time </w:t>
      </w:r>
      <w:r w:rsidRPr="00D73D87" w:rsidR="007D2693">
        <w:rPr>
          <w:rFonts w:ascii="Times New Roman" w:hAnsi="Times New Roman"/>
          <w:sz w:val="24"/>
          <w:szCs w:val="24"/>
          <w:lang w:val="en-GB"/>
        </w:rPr>
        <w:t>I</w:t>
      </w:r>
      <w:r w:rsidRPr="00D73D87">
        <w:rPr>
          <w:rFonts w:ascii="Times New Roman" w:hAnsi="Times New Roman"/>
          <w:sz w:val="24"/>
          <w:szCs w:val="24"/>
          <w:lang w:val="en-GB"/>
        </w:rPr>
        <w:t xml:space="preserve"> said no</w:t>
      </w:r>
      <w:r w:rsidRPr="00D73D87" w:rsidR="007D2693">
        <w:rPr>
          <w:rFonts w:ascii="Times New Roman" w:hAnsi="Times New Roman"/>
          <w:sz w:val="24"/>
          <w:szCs w:val="24"/>
          <w:lang w:val="en-GB"/>
        </w:rPr>
        <w:t xml:space="preserve">. </w:t>
      </w:r>
      <w:r w:rsidRPr="00D73D87" w:rsidR="00006C77">
        <w:rPr>
          <w:rFonts w:ascii="Times New Roman" w:hAnsi="Times New Roman"/>
          <w:sz w:val="24"/>
          <w:szCs w:val="24"/>
          <w:lang w:val="en-GB"/>
        </w:rPr>
        <w:t>N</w:t>
      </w:r>
      <w:r w:rsidRPr="00D73D87" w:rsidR="007D2693">
        <w:rPr>
          <w:rFonts w:ascii="Times New Roman" w:hAnsi="Times New Roman"/>
          <w:sz w:val="24"/>
          <w:szCs w:val="24"/>
          <w:lang w:val="en-GB"/>
        </w:rPr>
        <w:t xml:space="preserve">ow </w:t>
      </w:r>
      <w:r w:rsidRPr="00D73D87" w:rsidR="00B06533">
        <w:rPr>
          <w:rFonts w:ascii="Times New Roman" w:hAnsi="Times New Roman"/>
          <w:sz w:val="24"/>
          <w:szCs w:val="24"/>
          <w:lang w:val="en-GB"/>
        </w:rPr>
        <w:t xml:space="preserve">it was ready for the scrapheap, </w:t>
      </w:r>
      <w:r w:rsidRPr="00D73D87" w:rsidR="007D2693">
        <w:rPr>
          <w:rFonts w:ascii="Times New Roman" w:hAnsi="Times New Roman"/>
          <w:sz w:val="24"/>
          <w:szCs w:val="24"/>
          <w:lang w:val="en-GB"/>
        </w:rPr>
        <w:t xml:space="preserve">I was </w:t>
      </w:r>
      <w:r w:rsidRPr="00D73D87" w:rsidR="00B06533">
        <w:rPr>
          <w:rFonts w:ascii="Times New Roman" w:hAnsi="Times New Roman"/>
          <w:sz w:val="24"/>
          <w:szCs w:val="24"/>
          <w:lang w:val="en-GB"/>
        </w:rPr>
        <w:t>prepared</w:t>
      </w:r>
      <w:r w:rsidRPr="00D73D87" w:rsidR="007D2693">
        <w:rPr>
          <w:rFonts w:ascii="Times New Roman" w:hAnsi="Times New Roman"/>
          <w:sz w:val="24"/>
          <w:szCs w:val="24"/>
          <w:lang w:val="en-GB"/>
        </w:rPr>
        <w:t xml:space="preserve"> to hear his offer. It </w:t>
      </w:r>
      <w:r w:rsidR="00CF3BE1">
        <w:rPr>
          <w:rFonts w:ascii="Times New Roman" w:hAnsi="Times New Roman"/>
          <w:sz w:val="24"/>
          <w:szCs w:val="24"/>
          <w:lang w:val="en-GB"/>
        </w:rPr>
        <w:t>was</w:t>
      </w:r>
      <w:r w:rsidRPr="00D73D87" w:rsidR="007D2693">
        <w:rPr>
          <w:rFonts w:ascii="Times New Roman" w:hAnsi="Times New Roman"/>
          <w:sz w:val="24"/>
          <w:szCs w:val="24"/>
          <w:lang w:val="en-GB"/>
        </w:rPr>
        <w:t xml:space="preserve"> cheaper </w:t>
      </w:r>
      <w:r w:rsidRPr="00D73D87" w:rsidR="005C56F9">
        <w:rPr>
          <w:rFonts w:ascii="Times New Roman" w:hAnsi="Times New Roman"/>
          <w:sz w:val="24"/>
          <w:szCs w:val="24"/>
          <w:lang w:val="en-GB"/>
        </w:rPr>
        <w:t xml:space="preserve">and quicker </w:t>
      </w:r>
      <w:r w:rsidRPr="00D73D87" w:rsidR="007D2693">
        <w:rPr>
          <w:rFonts w:ascii="Times New Roman" w:hAnsi="Times New Roman"/>
          <w:sz w:val="24"/>
          <w:szCs w:val="24"/>
          <w:lang w:val="en-GB"/>
        </w:rPr>
        <w:t xml:space="preserve">to sell than have the expense of </w:t>
      </w:r>
      <w:r w:rsidRPr="00D73D87" w:rsidR="007D2693">
        <w:rPr>
          <w:rFonts w:ascii="Times New Roman" w:hAnsi="Times New Roman"/>
          <w:sz w:val="24"/>
          <w:szCs w:val="24"/>
          <w:lang w:val="en-GB"/>
        </w:rPr>
        <w:lastRenderedPageBreak/>
        <w:t>scrapping it officially.</w:t>
      </w:r>
    </w:p>
    <w:p w:rsidRPr="00D73D87" w:rsidR="007D2693" w:rsidP="00916173" w:rsidRDefault="007D2693" w14:paraId="5E8850D2" w14:textId="4BB4A508">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“How is the interior?” he said.</w:t>
      </w:r>
    </w:p>
    <w:p w:rsidRPr="00D73D87" w:rsidR="00916173" w:rsidP="00916173" w:rsidRDefault="00916173" w14:paraId="7544811A" w14:textId="50B5C57B">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Pr="00D73D87" w:rsidR="007D2693">
        <w:rPr>
          <w:rFonts w:ascii="Times New Roman" w:hAnsi="Times New Roman"/>
          <w:sz w:val="24"/>
          <w:szCs w:val="24"/>
          <w:lang w:val="en-GB"/>
        </w:rPr>
        <w:t xml:space="preserve">Spacious,” I said handing him </w:t>
      </w:r>
      <w:r w:rsidRPr="00D73D87" w:rsidR="006208AF">
        <w:rPr>
          <w:rFonts w:ascii="Times New Roman" w:hAnsi="Times New Roman"/>
          <w:sz w:val="24"/>
          <w:szCs w:val="24"/>
          <w:lang w:val="en-GB"/>
        </w:rPr>
        <w:t>the keys. “Here, decide for yourself but be careful with your weight on the floor, y</w:t>
      </w:r>
      <w:r w:rsidRPr="00D73D87">
        <w:rPr>
          <w:rFonts w:ascii="Times New Roman" w:hAnsi="Times New Roman"/>
          <w:sz w:val="24"/>
          <w:szCs w:val="24"/>
          <w:lang w:val="en-GB"/>
        </w:rPr>
        <w:t xml:space="preserve">our foot </w:t>
      </w:r>
      <w:r w:rsidRPr="00D73D87" w:rsidR="006208AF">
        <w:rPr>
          <w:rFonts w:ascii="Times New Roman" w:hAnsi="Times New Roman"/>
          <w:sz w:val="24"/>
          <w:szCs w:val="24"/>
          <w:lang w:val="en-GB"/>
        </w:rPr>
        <w:t>might</w:t>
      </w:r>
      <w:r w:rsidRPr="00D73D87">
        <w:rPr>
          <w:rFonts w:ascii="Times New Roman" w:hAnsi="Times New Roman"/>
          <w:sz w:val="24"/>
          <w:szCs w:val="24"/>
          <w:lang w:val="en-GB"/>
        </w:rPr>
        <w:t xml:space="preserve"> go straight through</w:t>
      </w:r>
      <w:r w:rsidRPr="00D73D87" w:rsidR="006208AF">
        <w:rPr>
          <w:rFonts w:ascii="Times New Roman" w:hAnsi="Times New Roman"/>
          <w:sz w:val="24"/>
          <w:szCs w:val="24"/>
          <w:lang w:val="en-GB"/>
        </w:rPr>
        <w:t xml:space="preserve"> the hole</w:t>
      </w:r>
      <w:r w:rsidRPr="00D73D87">
        <w:rPr>
          <w:rFonts w:ascii="Times New Roman" w:hAnsi="Times New Roman"/>
          <w:sz w:val="24"/>
          <w:szCs w:val="24"/>
          <w:lang w:val="en-GB"/>
        </w:rPr>
        <w:t>.”</w:t>
      </w:r>
    </w:p>
    <w:p w:rsidRPr="00D73D87" w:rsidR="006208AF" w:rsidP="00916173" w:rsidRDefault="00916173" w14:paraId="78B03455" w14:textId="021871CA">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The man </w:t>
      </w:r>
      <w:r w:rsidRPr="00D73D87" w:rsidR="006208AF">
        <w:rPr>
          <w:rFonts w:ascii="Times New Roman" w:hAnsi="Times New Roman"/>
          <w:sz w:val="24"/>
          <w:szCs w:val="24"/>
          <w:lang w:val="en-GB"/>
        </w:rPr>
        <w:t>opened the door and gingerly climbed inside. He</w:t>
      </w:r>
      <w:r w:rsidRPr="00D73D87" w:rsidR="00B84E13">
        <w:rPr>
          <w:rFonts w:ascii="Times New Roman" w:hAnsi="Times New Roman"/>
          <w:sz w:val="24"/>
          <w:szCs w:val="24"/>
          <w:lang w:val="en-GB"/>
        </w:rPr>
        <w:t xml:space="preserve"> </w:t>
      </w:r>
      <w:r w:rsidRPr="00D73D87" w:rsidR="00006C77">
        <w:rPr>
          <w:rFonts w:ascii="Times New Roman" w:hAnsi="Times New Roman"/>
          <w:sz w:val="24"/>
          <w:szCs w:val="24"/>
          <w:lang w:val="en-GB"/>
        </w:rPr>
        <w:t>seemed</w:t>
      </w:r>
      <w:r w:rsidRPr="00D73D87" w:rsidR="00B84E13">
        <w:rPr>
          <w:rFonts w:ascii="Times New Roman" w:hAnsi="Times New Roman"/>
          <w:sz w:val="24"/>
          <w:szCs w:val="24"/>
          <w:lang w:val="en-GB"/>
        </w:rPr>
        <w:t xml:space="preserve"> mechanically minded as he tapped the speedometer and nodded knowingly. Had I missed something? He</w:t>
      </w:r>
      <w:r w:rsidRPr="00D73D87" w:rsidR="006208AF">
        <w:rPr>
          <w:rFonts w:ascii="Times New Roman" w:hAnsi="Times New Roman"/>
          <w:sz w:val="24"/>
          <w:szCs w:val="24"/>
          <w:lang w:val="en-GB"/>
        </w:rPr>
        <w:t xml:space="preserve"> pressed the pedals, moved the gearstick, and </w:t>
      </w:r>
      <w:r w:rsidRPr="00D73D87" w:rsidR="00B84E13">
        <w:rPr>
          <w:rFonts w:ascii="Times New Roman" w:hAnsi="Times New Roman"/>
          <w:sz w:val="24"/>
          <w:szCs w:val="24"/>
          <w:lang w:val="en-GB"/>
        </w:rPr>
        <w:t>released</w:t>
      </w:r>
      <w:r w:rsidRPr="00D73D87" w:rsidR="006208AF">
        <w:rPr>
          <w:rFonts w:ascii="Times New Roman" w:hAnsi="Times New Roman"/>
          <w:sz w:val="24"/>
          <w:szCs w:val="24"/>
          <w:lang w:val="en-GB"/>
        </w:rPr>
        <w:t xml:space="preserve"> the handbrake. As the car began to move downhill, he </w:t>
      </w:r>
      <w:r w:rsidRPr="00D73D87" w:rsidR="00B84E13">
        <w:rPr>
          <w:rFonts w:ascii="Times New Roman" w:hAnsi="Times New Roman"/>
          <w:sz w:val="24"/>
          <w:szCs w:val="24"/>
          <w:lang w:val="en-GB"/>
        </w:rPr>
        <w:t>yanked</w:t>
      </w:r>
      <w:r w:rsidRPr="00D73D87" w:rsidR="006208AF">
        <w:rPr>
          <w:rFonts w:ascii="Times New Roman" w:hAnsi="Times New Roman"/>
          <w:sz w:val="24"/>
          <w:szCs w:val="24"/>
          <w:lang w:val="en-GB"/>
        </w:rPr>
        <w:t xml:space="preserve"> it </w:t>
      </w:r>
      <w:r w:rsidRPr="00D73D87" w:rsidR="00B84E13">
        <w:rPr>
          <w:rFonts w:ascii="Times New Roman" w:hAnsi="Times New Roman"/>
          <w:sz w:val="24"/>
          <w:szCs w:val="24"/>
          <w:lang w:val="en-GB"/>
        </w:rPr>
        <w:t>up</w:t>
      </w:r>
      <w:r w:rsidRPr="00D73D87" w:rsidR="006208AF">
        <w:rPr>
          <w:rFonts w:ascii="Times New Roman" w:hAnsi="Times New Roman"/>
          <w:sz w:val="24"/>
          <w:szCs w:val="24"/>
          <w:lang w:val="en-GB"/>
        </w:rPr>
        <w:t xml:space="preserve"> again. </w:t>
      </w:r>
      <w:r w:rsidRPr="00D73D87" w:rsidR="005C56F9">
        <w:rPr>
          <w:rFonts w:ascii="Times New Roman" w:hAnsi="Times New Roman"/>
          <w:sz w:val="24"/>
          <w:szCs w:val="24"/>
          <w:lang w:val="en-GB"/>
        </w:rPr>
        <w:t>The rear wheels squealed and skidded but t</w:t>
      </w:r>
      <w:r w:rsidRPr="00D73D87" w:rsidR="006208AF">
        <w:rPr>
          <w:rFonts w:ascii="Times New Roman" w:hAnsi="Times New Roman"/>
          <w:sz w:val="24"/>
          <w:szCs w:val="24"/>
          <w:lang w:val="en-GB"/>
        </w:rPr>
        <w:t xml:space="preserve">hankfully, it </w:t>
      </w:r>
      <w:r w:rsidRPr="00D73D87" w:rsidR="005C56F9">
        <w:rPr>
          <w:rFonts w:ascii="Times New Roman" w:hAnsi="Times New Roman"/>
          <w:sz w:val="24"/>
          <w:szCs w:val="24"/>
          <w:lang w:val="en-GB"/>
        </w:rPr>
        <w:t>stopped a millimetre before crashing into the vehicle in front.</w:t>
      </w:r>
    </w:p>
    <w:p w:rsidRPr="00D73D87" w:rsidR="006208AF" w:rsidP="00916173" w:rsidRDefault="006208AF" w14:paraId="341543D0" w14:textId="01C7834C">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He tried the motor. As it shuddered into action </w:t>
      </w:r>
      <w:r w:rsidRPr="00D73D87" w:rsidR="00B84E13">
        <w:rPr>
          <w:rFonts w:ascii="Times New Roman" w:hAnsi="Times New Roman"/>
          <w:sz w:val="24"/>
          <w:szCs w:val="24"/>
          <w:lang w:val="en-GB"/>
        </w:rPr>
        <w:t xml:space="preserve">a huge cloud of </w:t>
      </w:r>
      <w:r w:rsidRPr="00D73D87">
        <w:rPr>
          <w:rFonts w:ascii="Times New Roman" w:hAnsi="Times New Roman"/>
          <w:sz w:val="24"/>
          <w:szCs w:val="24"/>
          <w:lang w:val="en-GB"/>
        </w:rPr>
        <w:t>black smoke appeared from the rear. He climbed out</w:t>
      </w:r>
      <w:r w:rsidRPr="00D73D87" w:rsidR="00916173">
        <w:rPr>
          <w:rFonts w:ascii="Times New Roman" w:hAnsi="Times New Roman"/>
          <w:sz w:val="24"/>
          <w:szCs w:val="24"/>
          <w:lang w:val="en-GB"/>
        </w:rPr>
        <w:t xml:space="preserve"> and went </w:t>
      </w:r>
      <w:r w:rsidR="00E37BAA">
        <w:rPr>
          <w:rFonts w:ascii="Times New Roman" w:hAnsi="Times New Roman"/>
          <w:sz w:val="24"/>
          <w:szCs w:val="24"/>
          <w:lang w:val="en-GB"/>
        </w:rPr>
        <w:t>around to the rear</w:t>
      </w:r>
      <w:r w:rsidRPr="00D73D87">
        <w:rPr>
          <w:rFonts w:ascii="Times New Roman" w:hAnsi="Times New Roman"/>
          <w:sz w:val="24"/>
          <w:szCs w:val="24"/>
          <w:lang w:val="en-GB"/>
        </w:rPr>
        <w:t>.</w:t>
      </w:r>
    </w:p>
    <w:p w:rsidRPr="00D73D87" w:rsidR="00916173" w:rsidP="00916173" w:rsidRDefault="00916173" w14:paraId="6019BCA7" w14:textId="316791AB">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“Show me,” he said.</w:t>
      </w:r>
    </w:p>
    <w:p w:rsidRPr="00D73D87" w:rsidR="00916173" w:rsidP="00916173" w:rsidRDefault="006208AF" w14:paraId="56673665" w14:textId="343DA8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w:t>
      </w:r>
      <w:r w:rsidRPr="00D73D87" w:rsidR="00916173">
        <w:rPr>
          <w:rFonts w:ascii="Times New Roman" w:hAnsi="Times New Roman"/>
          <w:sz w:val="24"/>
          <w:szCs w:val="24"/>
          <w:lang w:val="en-GB"/>
        </w:rPr>
        <w:t xml:space="preserve"> open</w:t>
      </w:r>
      <w:r w:rsidRPr="00D73D87">
        <w:rPr>
          <w:rFonts w:ascii="Times New Roman" w:hAnsi="Times New Roman"/>
          <w:sz w:val="24"/>
          <w:szCs w:val="24"/>
          <w:lang w:val="en-GB"/>
        </w:rPr>
        <w:t>ed</w:t>
      </w:r>
      <w:r w:rsidRPr="00D73D87" w:rsidR="00916173">
        <w:rPr>
          <w:rFonts w:ascii="Times New Roman" w:hAnsi="Times New Roman"/>
          <w:sz w:val="24"/>
          <w:szCs w:val="24"/>
          <w:lang w:val="en-GB"/>
        </w:rPr>
        <w:t xml:space="preserve"> </w:t>
      </w:r>
      <w:r w:rsidRPr="00D73D87">
        <w:rPr>
          <w:rFonts w:ascii="Times New Roman" w:hAnsi="Times New Roman"/>
          <w:sz w:val="24"/>
          <w:szCs w:val="24"/>
          <w:lang w:val="en-GB"/>
        </w:rPr>
        <w:t xml:space="preserve">the </w:t>
      </w:r>
      <w:r w:rsidRPr="00D73D87" w:rsidR="0067172F">
        <w:rPr>
          <w:rFonts w:ascii="Times New Roman" w:hAnsi="Times New Roman"/>
          <w:sz w:val="24"/>
          <w:szCs w:val="24"/>
          <w:lang w:val="en-GB"/>
        </w:rPr>
        <w:t>bonnet</w:t>
      </w:r>
      <w:r w:rsidRPr="00D73D87">
        <w:rPr>
          <w:rFonts w:ascii="Times New Roman" w:hAnsi="Times New Roman"/>
          <w:sz w:val="24"/>
          <w:szCs w:val="24"/>
          <w:lang w:val="en-GB"/>
        </w:rPr>
        <w:t>.</w:t>
      </w:r>
    </w:p>
    <w:p w:rsidRPr="00D73D87" w:rsidR="00916173" w:rsidP="00916173" w:rsidRDefault="00916173" w14:paraId="509EB7D4" w14:textId="424A5D20">
      <w:pPr>
        <w:pStyle w:val="CSP-ChapterBodyText-FirstParagraph"/>
        <w:spacing w:line="360" w:lineRule="auto"/>
        <w:ind w:firstLine="720"/>
        <w:contextualSpacing/>
        <w:jc w:val="left"/>
        <w:rPr>
          <w:rFonts w:ascii="Times New Roman" w:hAnsi="Times New Roman"/>
          <w:sz w:val="24"/>
          <w:szCs w:val="24"/>
          <w:lang w:val="en-GB"/>
        </w:rPr>
      </w:pPr>
      <w:r w:rsidRPr="2DD51775" w:rsidR="2DD51775">
        <w:rPr>
          <w:rFonts w:ascii="Times New Roman" w:hAnsi="Times New Roman"/>
          <w:sz w:val="24"/>
          <w:szCs w:val="24"/>
          <w:lang w:val="en-GB"/>
        </w:rPr>
        <w:t>The man studied the mess momentarily</w:t>
      </w:r>
      <w:ins w:author="Gary Smailes" w:date="2024-01-18T14:32:39.176Z" w:id="1865499207">
        <w:r w:rsidRPr="2DD51775" w:rsidR="2DD51775">
          <w:rPr>
            <w:rFonts w:ascii="Times New Roman" w:hAnsi="Times New Roman"/>
            <w:sz w:val="24"/>
            <w:szCs w:val="24"/>
            <w:lang w:val="en-GB"/>
          </w:rPr>
          <w:t>.</w:t>
        </w:r>
      </w:ins>
      <w:del w:author="Gary Smailes" w:date="2024-01-18T14:32:38.656Z" w:id="731449973">
        <w:r w:rsidRPr="2DD51775" w:rsidDel="2DD51775">
          <w:rPr>
            <w:rFonts w:ascii="Times New Roman" w:hAnsi="Times New Roman"/>
            <w:sz w:val="24"/>
            <w:szCs w:val="24"/>
            <w:lang w:val="en-GB"/>
          </w:rPr>
          <w:delText xml:space="preserve"> and announced,</w:delText>
        </w:r>
      </w:del>
      <w:r w:rsidRPr="2DD51775" w:rsidR="2DD51775">
        <w:rPr>
          <w:rFonts w:ascii="Times New Roman" w:hAnsi="Times New Roman"/>
          <w:sz w:val="24"/>
          <w:szCs w:val="24"/>
          <w:lang w:val="en-GB"/>
        </w:rPr>
        <w:t xml:space="preserve"> “Piston roto. How much?”</w:t>
      </w:r>
    </w:p>
    <w:p w:rsidRPr="00D73D87" w:rsidR="00916173" w:rsidP="00916173" w:rsidRDefault="00916173" w14:paraId="73FF1282"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“To repair?”</w:t>
      </w:r>
    </w:p>
    <w:p w:rsidRPr="00D73D87" w:rsidR="00916173" w:rsidP="00916173" w:rsidRDefault="00916173" w14:paraId="1B7604E8"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“No, to buy.”</w:t>
      </w:r>
    </w:p>
    <w:p w:rsidRPr="00D73D87" w:rsidR="006208AF" w:rsidP="00916173" w:rsidRDefault="006208AF" w14:paraId="2F26D306" w14:textId="4605866D">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“You want to buy it?” I said trying to </w:t>
      </w:r>
      <w:r w:rsidRPr="00D73D87" w:rsidR="00B84E13">
        <w:rPr>
          <w:rFonts w:ascii="Times New Roman" w:hAnsi="Times New Roman"/>
          <w:sz w:val="24"/>
          <w:szCs w:val="24"/>
          <w:lang w:val="en-GB"/>
        </w:rPr>
        <w:t xml:space="preserve">disguise </w:t>
      </w:r>
      <w:r w:rsidRPr="00D73D87">
        <w:rPr>
          <w:rFonts w:ascii="Times New Roman" w:hAnsi="Times New Roman"/>
          <w:sz w:val="24"/>
          <w:szCs w:val="24"/>
          <w:lang w:val="en-GB"/>
        </w:rPr>
        <w:t>a</w:t>
      </w:r>
      <w:r w:rsidRPr="00D73D87" w:rsidR="00B84E13">
        <w:rPr>
          <w:rFonts w:ascii="Times New Roman" w:hAnsi="Times New Roman"/>
          <w:sz w:val="24"/>
          <w:szCs w:val="24"/>
          <w:lang w:val="en-GB"/>
        </w:rPr>
        <w:t>,</w:t>
      </w:r>
      <w:r w:rsidRPr="00D73D87">
        <w:rPr>
          <w:rFonts w:ascii="Times New Roman" w:hAnsi="Times New Roman"/>
          <w:sz w:val="24"/>
          <w:szCs w:val="24"/>
          <w:lang w:val="en-GB"/>
        </w:rPr>
        <w:t xml:space="preserve"> you must be stupid expression.</w:t>
      </w:r>
    </w:p>
    <w:p w:rsidRPr="00D73D87" w:rsidR="006208AF" w:rsidP="00916173" w:rsidRDefault="006208AF" w14:paraId="48B655C7"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“Yes.”</w:t>
      </w:r>
    </w:p>
    <w:p w:rsidRPr="00D73D87" w:rsidR="00916173" w:rsidP="00916173" w:rsidRDefault="00916173" w14:paraId="19A6FF8A" w14:textId="5D02DFFC">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Amazing</w:t>
      </w:r>
      <w:r w:rsidRPr="00D73D87" w:rsidR="00B84E13">
        <w:rPr>
          <w:rFonts w:ascii="Times New Roman" w:hAnsi="Times New Roman"/>
          <w:sz w:val="24"/>
          <w:szCs w:val="24"/>
          <w:lang w:val="en-GB"/>
        </w:rPr>
        <w:t>,</w:t>
      </w:r>
      <w:r w:rsidRPr="00D73D87">
        <w:rPr>
          <w:rFonts w:ascii="Times New Roman" w:hAnsi="Times New Roman"/>
          <w:sz w:val="24"/>
          <w:szCs w:val="24"/>
          <w:lang w:val="en-GB"/>
        </w:rPr>
        <w:t xml:space="preserve"> </w:t>
      </w:r>
      <w:r w:rsidRPr="00D73D87" w:rsidR="006208AF">
        <w:rPr>
          <w:rFonts w:ascii="Times New Roman" w:hAnsi="Times New Roman"/>
          <w:sz w:val="24"/>
          <w:szCs w:val="24"/>
          <w:lang w:val="en-GB"/>
        </w:rPr>
        <w:t xml:space="preserve">I </w:t>
      </w:r>
      <w:r w:rsidRPr="00D73D87">
        <w:rPr>
          <w:rFonts w:ascii="Times New Roman" w:hAnsi="Times New Roman"/>
          <w:sz w:val="24"/>
          <w:szCs w:val="24"/>
          <w:lang w:val="en-GB"/>
        </w:rPr>
        <w:t>thought but what sh</w:t>
      </w:r>
      <w:r w:rsidRPr="00D73D87" w:rsidR="006208AF">
        <w:rPr>
          <w:rFonts w:ascii="Times New Roman" w:hAnsi="Times New Roman"/>
          <w:sz w:val="24"/>
          <w:szCs w:val="24"/>
          <w:lang w:val="en-GB"/>
        </w:rPr>
        <w:t>ould</w:t>
      </w:r>
      <w:r w:rsidRPr="00D73D87">
        <w:rPr>
          <w:rFonts w:ascii="Times New Roman" w:hAnsi="Times New Roman"/>
          <w:sz w:val="24"/>
          <w:szCs w:val="24"/>
          <w:lang w:val="en-GB"/>
        </w:rPr>
        <w:t xml:space="preserve"> I </w:t>
      </w:r>
      <w:r w:rsidRPr="00D73D87" w:rsidR="006208AF">
        <w:rPr>
          <w:rFonts w:ascii="Times New Roman" w:hAnsi="Times New Roman"/>
          <w:sz w:val="24"/>
          <w:szCs w:val="24"/>
          <w:lang w:val="en-GB"/>
        </w:rPr>
        <w:t>ask</w:t>
      </w:r>
      <w:r w:rsidRPr="00D73D87">
        <w:rPr>
          <w:rFonts w:ascii="Times New Roman" w:hAnsi="Times New Roman"/>
          <w:sz w:val="24"/>
          <w:szCs w:val="24"/>
          <w:lang w:val="en-GB"/>
        </w:rPr>
        <w:t>?</w:t>
      </w:r>
    </w:p>
    <w:p w:rsidRPr="00D73D87" w:rsidR="00916173" w:rsidP="00916173" w:rsidRDefault="00916173" w14:paraId="36A62102"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“Fifty pesetas.”</w:t>
      </w:r>
    </w:p>
    <w:p w:rsidRPr="00D73D87" w:rsidR="00916173" w:rsidP="00916173" w:rsidRDefault="00916173" w14:paraId="1E4D1555"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“Here,” said the man holding out a coin. “But keys and papers now.”</w:t>
      </w:r>
    </w:p>
    <w:p w:rsidRPr="00D73D87" w:rsidR="00916173" w:rsidP="00916173" w:rsidRDefault="00916173" w14:paraId="0E381BEC" w14:textId="47B277C1">
      <w:pPr>
        <w:pStyle w:val="CSP-ChapterBodyText-FirstParagraph"/>
        <w:spacing w:line="360" w:lineRule="auto"/>
        <w:ind w:firstLine="720"/>
        <w:contextualSpacing/>
        <w:jc w:val="left"/>
        <w:rPr>
          <w:rFonts w:ascii="Times New Roman" w:hAnsi="Times New Roman"/>
          <w:sz w:val="24"/>
          <w:szCs w:val="24"/>
          <w:lang w:val="en-GB"/>
        </w:rPr>
      </w:pPr>
      <w:r w:rsidRPr="2DD51775" w:rsidR="2DD51775">
        <w:rPr>
          <w:rFonts w:ascii="Times New Roman" w:hAnsi="Times New Roman"/>
          <w:sz w:val="24"/>
          <w:szCs w:val="24"/>
          <w:lang w:val="en-GB"/>
        </w:rPr>
        <w:t>“The papers are in the car,” I said</w:t>
      </w:r>
      <w:ins w:author="Gary Smailes" w:date="2024-01-18T14:32:50.006Z" w:id="166596982">
        <w:r w:rsidRPr="2DD51775" w:rsidR="2DD51775">
          <w:rPr>
            <w:rFonts w:ascii="Times New Roman" w:hAnsi="Times New Roman"/>
            <w:sz w:val="24"/>
            <w:szCs w:val="24"/>
            <w:lang w:val="en-GB"/>
          </w:rPr>
          <w:t>,</w:t>
        </w:r>
      </w:ins>
      <w:r w:rsidRPr="2DD51775" w:rsidR="2DD51775">
        <w:rPr>
          <w:rFonts w:ascii="Times New Roman" w:hAnsi="Times New Roman"/>
          <w:sz w:val="24"/>
          <w:szCs w:val="24"/>
          <w:lang w:val="en-GB"/>
        </w:rPr>
        <w:t xml:space="preserve"> palming the money.</w:t>
      </w:r>
    </w:p>
    <w:p w:rsidRPr="00D73D87" w:rsidR="00916173" w:rsidP="00916173" w:rsidRDefault="00916173" w14:paraId="1993EF80" w14:textId="12743E4C">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“I’ll collect it later,” said the man </w:t>
      </w:r>
      <w:r w:rsidRPr="00D73D87" w:rsidR="0067172F">
        <w:rPr>
          <w:rFonts w:ascii="Times New Roman" w:hAnsi="Times New Roman"/>
          <w:sz w:val="24"/>
          <w:szCs w:val="24"/>
          <w:lang w:val="en-GB"/>
        </w:rPr>
        <w:t>removing</w:t>
      </w:r>
      <w:r w:rsidRPr="00D73D87">
        <w:rPr>
          <w:rFonts w:ascii="Times New Roman" w:hAnsi="Times New Roman"/>
          <w:sz w:val="24"/>
          <w:szCs w:val="24"/>
          <w:lang w:val="en-GB"/>
        </w:rPr>
        <w:t xml:space="preserve"> the </w:t>
      </w:r>
      <w:r w:rsidRPr="00D73D87" w:rsidR="0067172F">
        <w:rPr>
          <w:rFonts w:ascii="Times New Roman" w:hAnsi="Times New Roman"/>
          <w:sz w:val="24"/>
          <w:szCs w:val="24"/>
          <w:lang w:val="en-GB"/>
        </w:rPr>
        <w:t xml:space="preserve">car </w:t>
      </w:r>
      <w:r w:rsidRPr="00D73D87">
        <w:rPr>
          <w:rFonts w:ascii="Times New Roman" w:hAnsi="Times New Roman"/>
          <w:sz w:val="24"/>
          <w:szCs w:val="24"/>
          <w:lang w:val="en-GB"/>
        </w:rPr>
        <w:t>key</w:t>
      </w:r>
      <w:r w:rsidRPr="00D73D87" w:rsidR="006208AF">
        <w:rPr>
          <w:rFonts w:ascii="Times New Roman" w:hAnsi="Times New Roman"/>
          <w:sz w:val="24"/>
          <w:szCs w:val="24"/>
          <w:lang w:val="en-GB"/>
        </w:rPr>
        <w:t xml:space="preserve"> </w:t>
      </w:r>
      <w:r w:rsidRPr="00D73D87" w:rsidR="0067172F">
        <w:rPr>
          <w:rFonts w:ascii="Times New Roman" w:hAnsi="Times New Roman"/>
          <w:sz w:val="24"/>
          <w:szCs w:val="24"/>
          <w:lang w:val="en-GB"/>
        </w:rPr>
        <w:t>from</w:t>
      </w:r>
      <w:r w:rsidRPr="00D73D87" w:rsidR="006208AF">
        <w:rPr>
          <w:rFonts w:ascii="Times New Roman" w:hAnsi="Times New Roman"/>
          <w:sz w:val="24"/>
          <w:szCs w:val="24"/>
          <w:lang w:val="en-GB"/>
        </w:rPr>
        <w:t xml:space="preserve"> the </w:t>
      </w:r>
      <w:r w:rsidRPr="00D73D87" w:rsidR="0067172F">
        <w:rPr>
          <w:rFonts w:ascii="Times New Roman" w:hAnsi="Times New Roman"/>
          <w:sz w:val="24"/>
          <w:szCs w:val="24"/>
          <w:lang w:val="en-GB"/>
        </w:rPr>
        <w:t>fob</w:t>
      </w:r>
      <w:r w:rsidRPr="00D73D87" w:rsidR="006208AF">
        <w:rPr>
          <w:rFonts w:ascii="Times New Roman" w:hAnsi="Times New Roman"/>
          <w:sz w:val="24"/>
          <w:szCs w:val="24"/>
          <w:lang w:val="en-GB"/>
        </w:rPr>
        <w:t xml:space="preserve"> and handing </w:t>
      </w:r>
      <w:r w:rsidRPr="00D73D87" w:rsidR="00394444">
        <w:rPr>
          <w:rFonts w:ascii="Times New Roman" w:hAnsi="Times New Roman"/>
          <w:sz w:val="24"/>
          <w:szCs w:val="24"/>
          <w:lang w:val="en-GB"/>
        </w:rPr>
        <w:t>it</w:t>
      </w:r>
      <w:r w:rsidRPr="00D73D87" w:rsidR="006208AF">
        <w:rPr>
          <w:rFonts w:ascii="Times New Roman" w:hAnsi="Times New Roman"/>
          <w:sz w:val="24"/>
          <w:szCs w:val="24"/>
          <w:lang w:val="en-GB"/>
        </w:rPr>
        <w:t xml:space="preserve"> back.</w:t>
      </w:r>
    </w:p>
    <w:p w:rsidRPr="00D73D87" w:rsidR="006208AF" w:rsidP="00916173" w:rsidRDefault="006208AF" w14:paraId="33142568" w14:textId="4C0C1479">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We shook hands and I headed back upstairs.</w:t>
      </w:r>
    </w:p>
    <w:p w:rsidRPr="00D73D87" w:rsidR="00B84E13" w:rsidP="00916173" w:rsidRDefault="00B84E13" w14:paraId="067A2A19" w14:textId="479F2A1F">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Rowcroft would have been proud of me.</w:t>
      </w:r>
    </w:p>
    <w:p w:rsidRPr="00D73D87" w:rsidR="00916173" w:rsidP="00916173" w:rsidRDefault="00916173" w14:paraId="5B57AEE8" w14:textId="353844D4">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“Fixed it?” said </w:t>
      </w:r>
      <w:r w:rsidRPr="00D73D87" w:rsidR="007C738B">
        <w:rPr>
          <w:rFonts w:ascii="Times New Roman" w:hAnsi="Times New Roman"/>
          <w:sz w:val="24"/>
          <w:szCs w:val="24"/>
          <w:lang w:val="en-GB"/>
        </w:rPr>
        <w:t>Lucia</w:t>
      </w:r>
      <w:r w:rsidRPr="00D73D87">
        <w:rPr>
          <w:rFonts w:ascii="Times New Roman" w:hAnsi="Times New Roman"/>
          <w:sz w:val="24"/>
          <w:szCs w:val="24"/>
          <w:lang w:val="en-GB"/>
        </w:rPr>
        <w:t xml:space="preserve"> as </w:t>
      </w:r>
      <w:r w:rsidRPr="00D73D87" w:rsidR="006208AF">
        <w:rPr>
          <w:rFonts w:ascii="Times New Roman" w:hAnsi="Times New Roman"/>
          <w:sz w:val="24"/>
          <w:szCs w:val="24"/>
          <w:lang w:val="en-GB"/>
        </w:rPr>
        <w:t>I</w:t>
      </w:r>
      <w:r w:rsidRPr="00D73D87">
        <w:rPr>
          <w:rFonts w:ascii="Times New Roman" w:hAnsi="Times New Roman"/>
          <w:sz w:val="24"/>
          <w:szCs w:val="24"/>
          <w:lang w:val="en-GB"/>
        </w:rPr>
        <w:t xml:space="preserve"> entered the kitchen where she was fixing supper.</w:t>
      </w:r>
    </w:p>
    <w:p w:rsidRPr="00D73D87" w:rsidR="00916173" w:rsidP="00916173" w:rsidRDefault="00916173" w14:paraId="4DDDD6F8" w14:textId="2852549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“Permanently,” </w:t>
      </w:r>
      <w:r w:rsidRPr="00D73D87" w:rsidR="006208AF">
        <w:rPr>
          <w:rFonts w:ascii="Times New Roman" w:hAnsi="Times New Roman"/>
          <w:sz w:val="24"/>
          <w:szCs w:val="24"/>
          <w:lang w:val="en-GB"/>
        </w:rPr>
        <w:t xml:space="preserve">I </w:t>
      </w:r>
      <w:r w:rsidRPr="00D73D87">
        <w:rPr>
          <w:rFonts w:ascii="Times New Roman" w:hAnsi="Times New Roman"/>
          <w:sz w:val="24"/>
          <w:szCs w:val="24"/>
          <w:lang w:val="en-GB"/>
        </w:rPr>
        <w:t>said flicking the coin in the air and catching it.</w:t>
      </w:r>
    </w:p>
    <w:p w:rsidRPr="00D73D87" w:rsidR="00916173" w:rsidP="00916173" w:rsidRDefault="00916173" w14:paraId="528CB605" w14:textId="28835561">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“Wow, super salesman,” said </w:t>
      </w:r>
      <w:r w:rsidRPr="00D73D87" w:rsidR="007C738B">
        <w:rPr>
          <w:rFonts w:ascii="Times New Roman" w:hAnsi="Times New Roman"/>
          <w:sz w:val="24"/>
          <w:szCs w:val="24"/>
          <w:lang w:val="en-GB"/>
        </w:rPr>
        <w:t>Lucia</w:t>
      </w:r>
      <w:r w:rsidRPr="00D73D87">
        <w:rPr>
          <w:rFonts w:ascii="Times New Roman" w:hAnsi="Times New Roman"/>
          <w:sz w:val="24"/>
          <w:szCs w:val="24"/>
          <w:lang w:val="en-GB"/>
        </w:rPr>
        <w:t>. “Perhaps you’re in the wrong profession?”</w:t>
      </w:r>
    </w:p>
    <w:p w:rsidRPr="00D73D87" w:rsidR="00916173" w:rsidP="00916173" w:rsidRDefault="00916173" w14:paraId="7B2FB40E" w14:textId="0073E0D5">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“I don’t see myself </w:t>
      </w:r>
      <w:r w:rsidRPr="00D73D87" w:rsidR="00591D92">
        <w:rPr>
          <w:rFonts w:ascii="Times New Roman" w:hAnsi="Times New Roman"/>
          <w:sz w:val="24"/>
          <w:szCs w:val="24"/>
          <w:lang w:val="en-GB"/>
        </w:rPr>
        <w:t xml:space="preserve">as </w:t>
      </w:r>
      <w:r w:rsidRPr="00D73D87">
        <w:rPr>
          <w:rFonts w:ascii="Times New Roman" w:hAnsi="Times New Roman"/>
          <w:sz w:val="24"/>
          <w:szCs w:val="24"/>
          <w:lang w:val="en-GB"/>
        </w:rPr>
        <w:t>a second-hand car dealer my love.”</w:t>
      </w:r>
    </w:p>
    <w:p w:rsidRPr="00D73D87" w:rsidR="00916173" w:rsidP="00916173" w:rsidRDefault="00916173" w14:paraId="701B7FE8" w14:textId="7BA6660F">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Pr="00D73D87" w:rsidR="0067172F">
        <w:rPr>
          <w:rFonts w:ascii="Times New Roman" w:hAnsi="Times New Roman"/>
          <w:sz w:val="24"/>
          <w:szCs w:val="24"/>
          <w:lang w:val="en-GB"/>
        </w:rPr>
        <w:t>What a relief. I don’t think I’m ready to be the wife of such a high</w:t>
      </w:r>
      <w:r w:rsidRPr="00D73D87" w:rsidR="00006C77">
        <w:rPr>
          <w:rFonts w:ascii="Times New Roman" w:hAnsi="Times New Roman"/>
          <w:sz w:val="24"/>
          <w:szCs w:val="24"/>
          <w:lang w:val="en-GB"/>
        </w:rPr>
        <w:t>-</w:t>
      </w:r>
      <w:r w:rsidRPr="00D73D87" w:rsidR="0067172F">
        <w:rPr>
          <w:rFonts w:ascii="Times New Roman" w:hAnsi="Times New Roman"/>
          <w:sz w:val="24"/>
          <w:szCs w:val="24"/>
          <w:lang w:val="en-GB"/>
        </w:rPr>
        <w:t>standing young man just yet.</w:t>
      </w:r>
      <w:r w:rsidRPr="00D73D87">
        <w:rPr>
          <w:rFonts w:ascii="Times New Roman" w:hAnsi="Times New Roman"/>
          <w:sz w:val="24"/>
          <w:szCs w:val="24"/>
          <w:lang w:val="en-GB"/>
        </w:rPr>
        <w:t>”</w:t>
      </w:r>
    </w:p>
    <w:p w:rsidRPr="00D73D87" w:rsidR="00916173" w:rsidP="00916173" w:rsidRDefault="00006C77" w14:paraId="6A06ED2D" w14:textId="68D21E14">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lastRenderedPageBreak/>
        <w:t>The n</w:t>
      </w:r>
      <w:r w:rsidRPr="00D73D87" w:rsidR="00916173">
        <w:rPr>
          <w:rFonts w:ascii="Times New Roman" w:hAnsi="Times New Roman"/>
          <w:sz w:val="24"/>
          <w:szCs w:val="24"/>
          <w:lang w:val="en-GB"/>
        </w:rPr>
        <w:t xml:space="preserve">ext morning, when </w:t>
      </w:r>
      <w:r w:rsidRPr="00D73D87" w:rsidR="006208AF">
        <w:rPr>
          <w:rFonts w:ascii="Times New Roman" w:hAnsi="Times New Roman"/>
          <w:sz w:val="24"/>
          <w:szCs w:val="24"/>
          <w:lang w:val="en-GB"/>
        </w:rPr>
        <w:t>I</w:t>
      </w:r>
      <w:r w:rsidRPr="00D73D87" w:rsidR="00916173">
        <w:rPr>
          <w:rFonts w:ascii="Times New Roman" w:hAnsi="Times New Roman"/>
          <w:sz w:val="24"/>
          <w:szCs w:val="24"/>
          <w:lang w:val="en-GB"/>
        </w:rPr>
        <w:t xml:space="preserve"> peered out of the window, the car had gone. A huge pool of black oil in the shape of a cross marked its passing.</w:t>
      </w:r>
    </w:p>
    <w:p w:rsidRPr="00D73D87" w:rsidR="00916173" w:rsidP="00916173" w:rsidRDefault="006208AF" w14:paraId="26C5C7F7" w14:textId="22161144">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w:t>
      </w:r>
      <w:r w:rsidRPr="00D73D87" w:rsidR="00916173">
        <w:rPr>
          <w:rFonts w:ascii="Times New Roman" w:hAnsi="Times New Roman"/>
          <w:sz w:val="24"/>
          <w:szCs w:val="24"/>
          <w:lang w:val="en-GB"/>
        </w:rPr>
        <w:t xml:space="preserve"> smirked and went to shower</w:t>
      </w:r>
      <w:r w:rsidRPr="00D73D87" w:rsidR="00B84E13">
        <w:rPr>
          <w:rFonts w:ascii="Times New Roman" w:hAnsi="Times New Roman"/>
          <w:sz w:val="24"/>
          <w:szCs w:val="24"/>
          <w:lang w:val="en-GB"/>
        </w:rPr>
        <w:t xml:space="preserve"> knowing my old </w:t>
      </w:r>
      <w:r w:rsidR="007E3E5A">
        <w:rPr>
          <w:rFonts w:ascii="Times New Roman" w:hAnsi="Times New Roman"/>
          <w:sz w:val="24"/>
          <w:szCs w:val="24"/>
          <w:lang w:val="en-GB"/>
        </w:rPr>
        <w:t>wreck</w:t>
      </w:r>
      <w:r w:rsidRPr="00D73D87" w:rsidR="00B84E13">
        <w:rPr>
          <w:rFonts w:ascii="Times New Roman" w:hAnsi="Times New Roman"/>
          <w:sz w:val="24"/>
          <w:szCs w:val="24"/>
          <w:lang w:val="en-GB"/>
        </w:rPr>
        <w:t xml:space="preserve"> </w:t>
      </w:r>
      <w:r w:rsidR="007E3E5A">
        <w:rPr>
          <w:rFonts w:ascii="Times New Roman" w:hAnsi="Times New Roman"/>
          <w:sz w:val="24"/>
          <w:szCs w:val="24"/>
          <w:lang w:val="en-GB"/>
        </w:rPr>
        <w:t>was in good hands</w:t>
      </w:r>
      <w:r w:rsidRPr="00D73D87" w:rsidR="00B84E13">
        <w:rPr>
          <w:rFonts w:ascii="Times New Roman" w:hAnsi="Times New Roman"/>
          <w:sz w:val="24"/>
          <w:szCs w:val="24"/>
          <w:lang w:val="en-GB"/>
        </w:rPr>
        <w:t>.</w:t>
      </w:r>
    </w:p>
    <w:p w:rsidRPr="00D73D87" w:rsidR="00916173" w:rsidP="00916173" w:rsidRDefault="00916173" w14:paraId="0C9528CC" w14:textId="77777777">
      <w:pPr>
        <w:rPr>
          <w:rFonts w:ascii="Times New Roman" w:hAnsi="Times New Roman" w:eastAsia="Calibri" w:cs="Times New Roman"/>
          <w:iCs/>
          <w:sz w:val="24"/>
          <w:szCs w:val="24"/>
          <w:lang w:val="en-GB"/>
        </w:rPr>
      </w:pPr>
      <w:r w:rsidRPr="00D73D87">
        <w:rPr>
          <w:rFonts w:ascii="Times New Roman" w:hAnsi="Times New Roman"/>
          <w:sz w:val="24"/>
          <w:szCs w:val="24"/>
          <w:lang w:val="en-GB"/>
        </w:rPr>
        <w:br w:type="page"/>
      </w:r>
    </w:p>
    <w:p w:rsidRPr="00D73D87" w:rsidR="00706965" w:rsidP="00706965" w:rsidRDefault="00706965" w14:paraId="26A85A37" w14:textId="770DFCE7">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lastRenderedPageBreak/>
        <w:t xml:space="preserve">Chapter </w:t>
      </w:r>
      <w:r w:rsidR="00A70F2B">
        <w:rPr>
          <w:rFonts w:ascii="Times New Roman" w:hAnsi="Times New Roman"/>
          <w:sz w:val="24"/>
          <w:szCs w:val="24"/>
          <w:lang w:val="en-GB"/>
        </w:rPr>
        <w:t>39</w:t>
      </w:r>
      <w:r w:rsidRPr="00D73D87" w:rsidR="00D448D4">
        <w:rPr>
          <w:rFonts w:ascii="Times New Roman" w:hAnsi="Times New Roman"/>
          <w:sz w:val="24"/>
          <w:szCs w:val="24"/>
          <w:lang w:val="en-GB"/>
        </w:rPr>
        <w:t xml:space="preserve"> – We’re leaving on a jet </w:t>
      </w:r>
      <w:proofErr w:type="gramStart"/>
      <w:r w:rsidRPr="00D73D87" w:rsidR="00D448D4">
        <w:rPr>
          <w:rFonts w:ascii="Times New Roman" w:hAnsi="Times New Roman"/>
          <w:sz w:val="24"/>
          <w:szCs w:val="24"/>
          <w:lang w:val="en-GB"/>
        </w:rPr>
        <w:t>plane</w:t>
      </w:r>
      <w:proofErr w:type="gramEnd"/>
    </w:p>
    <w:p w:rsidRPr="00D73D87" w:rsidR="00706965" w:rsidP="00706965" w:rsidRDefault="00706965" w14:paraId="2399C2A1" w14:textId="77777777">
      <w:pPr>
        <w:pStyle w:val="CSP-ChapterBodyText-FirstParagraph"/>
        <w:spacing w:line="360" w:lineRule="auto"/>
        <w:contextualSpacing/>
        <w:jc w:val="left"/>
        <w:rPr>
          <w:rFonts w:ascii="Times New Roman" w:hAnsi="Times New Roman"/>
          <w:sz w:val="24"/>
          <w:szCs w:val="24"/>
          <w:lang w:val="en-GB"/>
        </w:rPr>
      </w:pPr>
    </w:p>
    <w:p w:rsidRPr="00D73D87" w:rsidR="0006659B" w:rsidP="00706965" w:rsidRDefault="00EA27D8" w14:paraId="4EF74FBA" w14:textId="43E61AAC">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t>The lack of hotel guests was causing us a huge problem and</w:t>
      </w:r>
      <w:r w:rsidRPr="00D73D87" w:rsidR="0006659B">
        <w:rPr>
          <w:rFonts w:ascii="Times New Roman" w:hAnsi="Times New Roman"/>
          <w:sz w:val="24"/>
          <w:szCs w:val="24"/>
          <w:lang w:val="en-GB"/>
        </w:rPr>
        <w:t xml:space="preserve"> </w:t>
      </w:r>
      <w:r w:rsidRPr="00D73D87">
        <w:rPr>
          <w:rFonts w:ascii="Times New Roman" w:hAnsi="Times New Roman"/>
          <w:sz w:val="24"/>
          <w:szCs w:val="24"/>
          <w:lang w:val="en-GB"/>
        </w:rPr>
        <w:t>we were</w:t>
      </w:r>
      <w:r w:rsidRPr="00D73D87" w:rsidR="0006659B">
        <w:rPr>
          <w:rFonts w:ascii="Times New Roman" w:hAnsi="Times New Roman"/>
          <w:sz w:val="24"/>
          <w:szCs w:val="24"/>
          <w:lang w:val="en-GB"/>
        </w:rPr>
        <w:t xml:space="preserve"> struggling to make ends meet. We all assumed everyone was sitting on the fence waiting for Madrid to announce something, anything</w:t>
      </w:r>
      <w:r w:rsidRPr="00D73D87" w:rsidR="008762F2">
        <w:rPr>
          <w:rFonts w:ascii="Times New Roman" w:hAnsi="Times New Roman"/>
          <w:sz w:val="24"/>
          <w:szCs w:val="24"/>
          <w:lang w:val="en-GB"/>
        </w:rPr>
        <w:t>,</w:t>
      </w:r>
      <w:r w:rsidRPr="00D73D87" w:rsidR="0006659B">
        <w:rPr>
          <w:rFonts w:ascii="Times New Roman" w:hAnsi="Times New Roman"/>
          <w:sz w:val="24"/>
          <w:szCs w:val="24"/>
          <w:lang w:val="en-GB"/>
        </w:rPr>
        <w:t xml:space="preserve"> and then finally</w:t>
      </w:r>
      <w:r w:rsidRPr="00D73D87" w:rsidR="008762F2">
        <w:rPr>
          <w:rFonts w:ascii="Times New Roman" w:hAnsi="Times New Roman"/>
          <w:sz w:val="24"/>
          <w:szCs w:val="24"/>
          <w:lang w:val="en-GB"/>
        </w:rPr>
        <w:t>,</w:t>
      </w:r>
      <w:r w:rsidRPr="00D73D87" w:rsidR="0006659B">
        <w:rPr>
          <w:rFonts w:ascii="Times New Roman" w:hAnsi="Times New Roman"/>
          <w:sz w:val="24"/>
          <w:szCs w:val="24"/>
          <w:lang w:val="en-GB"/>
        </w:rPr>
        <w:t xml:space="preserve"> </w:t>
      </w:r>
      <w:r w:rsidRPr="00D73D87" w:rsidR="00D74EA3">
        <w:rPr>
          <w:rFonts w:ascii="Times New Roman" w:hAnsi="Times New Roman"/>
          <w:sz w:val="24"/>
          <w:szCs w:val="24"/>
          <w:lang w:val="en-GB"/>
        </w:rPr>
        <w:t>halfway</w:t>
      </w:r>
      <w:r w:rsidRPr="00D73D87" w:rsidR="0006659B">
        <w:rPr>
          <w:rFonts w:ascii="Times New Roman" w:hAnsi="Times New Roman"/>
          <w:sz w:val="24"/>
          <w:szCs w:val="24"/>
          <w:lang w:val="en-GB"/>
        </w:rPr>
        <w:t xml:space="preserve"> through summer, it came.</w:t>
      </w:r>
    </w:p>
    <w:p w:rsidRPr="00D73D87" w:rsidR="00706965" w:rsidP="0006659B" w:rsidRDefault="00706965" w14:paraId="5CCC5B60" w14:textId="4414045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“Have you heard the news?” I said as Rowcroft </w:t>
      </w:r>
      <w:r w:rsidRPr="00D73D87" w:rsidR="00864AED">
        <w:rPr>
          <w:rFonts w:ascii="Times New Roman" w:hAnsi="Times New Roman"/>
          <w:sz w:val="24"/>
          <w:szCs w:val="24"/>
          <w:lang w:val="en-GB"/>
        </w:rPr>
        <w:t>walked toward the hotel bar.</w:t>
      </w:r>
    </w:p>
    <w:p w:rsidRPr="00D73D87" w:rsidR="00706965" w:rsidP="00706965" w:rsidRDefault="00706965" w14:paraId="26DA5741"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“Give me time to have a drink,” said Rowcroft stretching and yawning. “I’m not worth a damn in the morning until I’ve had at least one drink.”</w:t>
      </w:r>
    </w:p>
    <w:p w:rsidRPr="00D73D87" w:rsidR="00706965" w:rsidP="00706965" w:rsidRDefault="00706965" w14:paraId="2152293D"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“Coming right up,” I said.</w:t>
      </w:r>
    </w:p>
    <w:p w:rsidRPr="00D73D87" w:rsidR="00706965" w:rsidP="00706965" w:rsidRDefault="00706965" w14:paraId="6804CDB8" w14:textId="6D9A0090">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“Thanks,” said Rowcroft</w:t>
      </w:r>
      <w:r w:rsidRPr="00D73D87" w:rsidR="00864AED">
        <w:rPr>
          <w:rFonts w:ascii="Times New Roman" w:hAnsi="Times New Roman"/>
          <w:sz w:val="24"/>
          <w:szCs w:val="24"/>
          <w:lang w:val="en-GB"/>
        </w:rPr>
        <w:t xml:space="preserve"> as I placed his first of the day before him</w:t>
      </w:r>
      <w:r w:rsidRPr="00D73D87">
        <w:rPr>
          <w:rFonts w:ascii="Times New Roman" w:hAnsi="Times New Roman"/>
          <w:sz w:val="24"/>
          <w:szCs w:val="24"/>
          <w:lang w:val="en-GB"/>
        </w:rPr>
        <w:t xml:space="preserve">. He </w:t>
      </w:r>
      <w:r w:rsidRPr="00D73D87" w:rsidR="00864AED">
        <w:rPr>
          <w:rFonts w:ascii="Times New Roman" w:hAnsi="Times New Roman"/>
          <w:sz w:val="24"/>
          <w:szCs w:val="24"/>
          <w:lang w:val="en-GB"/>
        </w:rPr>
        <w:t xml:space="preserve">stared at it with intense longing </w:t>
      </w:r>
      <w:r w:rsidRPr="00D73D87">
        <w:rPr>
          <w:rFonts w:ascii="Times New Roman" w:hAnsi="Times New Roman"/>
          <w:sz w:val="24"/>
          <w:szCs w:val="24"/>
          <w:lang w:val="en-GB"/>
        </w:rPr>
        <w:t xml:space="preserve">raised the glass to his lips </w:t>
      </w:r>
      <w:r w:rsidRPr="00D73D87" w:rsidR="00864AED">
        <w:rPr>
          <w:rFonts w:ascii="Times New Roman" w:hAnsi="Times New Roman"/>
          <w:sz w:val="24"/>
          <w:szCs w:val="24"/>
          <w:lang w:val="en-GB"/>
        </w:rPr>
        <w:t xml:space="preserve">with trembling hands, </w:t>
      </w:r>
      <w:r w:rsidRPr="00D73D87">
        <w:rPr>
          <w:rFonts w:ascii="Times New Roman" w:hAnsi="Times New Roman"/>
          <w:sz w:val="24"/>
          <w:szCs w:val="24"/>
          <w:lang w:val="en-GB"/>
        </w:rPr>
        <w:t>gulped it down</w:t>
      </w:r>
      <w:r w:rsidRPr="00D73D87" w:rsidR="00006C77">
        <w:rPr>
          <w:rFonts w:ascii="Times New Roman" w:hAnsi="Times New Roman"/>
          <w:sz w:val="24"/>
          <w:szCs w:val="24"/>
          <w:lang w:val="en-GB"/>
        </w:rPr>
        <w:t>,</w:t>
      </w:r>
      <w:r w:rsidRPr="00D73D87">
        <w:rPr>
          <w:rFonts w:ascii="Times New Roman" w:hAnsi="Times New Roman"/>
          <w:sz w:val="24"/>
          <w:szCs w:val="24"/>
          <w:lang w:val="en-GB"/>
        </w:rPr>
        <w:t xml:space="preserve"> and banged his glass in front of me. I refilled and he repeated the process then nodded his head with an appreciative grin, “Now I’m ready to be enlightened by the day’s headlines.”</w:t>
      </w:r>
    </w:p>
    <w:p w:rsidRPr="00D73D87" w:rsidR="00706965" w:rsidP="00706965" w:rsidRDefault="00706965" w14:paraId="1B54ED67" w14:textId="0778FB1F">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“Today, the first of July 1976, Carlos Aria Navarro has resigned as Prime</w:t>
      </w:r>
      <w:r w:rsidRPr="00D73D87" w:rsidR="00006C77">
        <w:rPr>
          <w:rFonts w:ascii="Times New Roman" w:hAnsi="Times New Roman"/>
          <w:sz w:val="24"/>
          <w:szCs w:val="24"/>
          <w:lang w:val="en-GB"/>
        </w:rPr>
        <w:t xml:space="preserve"> </w:t>
      </w:r>
      <w:ins w:author="Gary Smailes" w:date="2024-01-18T14:36:04.759Z" w:id="566287251">
        <w:r w:rsidRPr="00D73D87" w:rsidR="00006C77">
          <w:rPr>
            <w:rFonts w:ascii="Times New Roman" w:hAnsi="Times New Roman"/>
            <w:sz w:val="24"/>
            <w:szCs w:val="24"/>
            <w:lang w:val="en-GB"/>
          </w:rPr>
          <w:t xml:space="preserve">M</w:t>
        </w:r>
      </w:ins>
      <w:del w:author="Gary Smailes" w:date="2024-01-18T14:36:04.262Z" w:id="875424706">
        <w:r w:rsidRPr="2DD51775" w:rsidDel="2DD51775">
          <w:rPr>
            <w:rFonts w:ascii="Times New Roman" w:hAnsi="Times New Roman"/>
            <w:sz w:val="24"/>
            <w:szCs w:val="24"/>
            <w:lang w:val="en-GB"/>
          </w:rPr>
          <w:delText>m</w:delText>
        </w:r>
      </w:del>
      <w:r w:rsidRPr="00D73D87">
        <w:rPr>
          <w:rFonts w:ascii="Times New Roman" w:hAnsi="Times New Roman"/>
          <w:sz w:val="24"/>
          <w:szCs w:val="24"/>
          <w:lang w:val="en-GB"/>
        </w:rPr>
        <w:t xml:space="preserve">inister. In two days, King Juan Carlos will appoint </w:t>
      </w:r>
      <w:r w:rsidRPr="00D73D87">
        <w:rPr>
          <w:rFonts w:ascii="Times New Roman" w:hAnsi="Times New Roman"/>
          <w:sz w:val="24"/>
          <w:szCs w:val="24"/>
          <w:shd w:val="clear" w:color="auto" w:fill="FFFFFF"/>
          <w:lang w:val="en-GB"/>
        </w:rPr>
        <w:t>Adolfo Suárez</w:t>
      </w:r>
      <w:r w:rsidRPr="00D73D87">
        <w:rPr>
          <w:rFonts w:ascii="Times New Roman" w:hAnsi="Times New Roman"/>
          <w:sz w:val="24"/>
          <w:szCs w:val="24"/>
          <w:lang w:val="en-GB"/>
        </w:rPr>
        <w:t xml:space="preserve"> as his replacement. He will be sworn in on the fifth and form a government by the eighth. Their purpose is to preside over the governance of the country, oversee the formation of new political parties</w:t>
      </w:r>
      <w:r w:rsidRPr="00D73D87" w:rsidR="00006C77">
        <w:rPr>
          <w:rFonts w:ascii="Times New Roman" w:hAnsi="Times New Roman"/>
          <w:sz w:val="24"/>
          <w:szCs w:val="24"/>
          <w:lang w:val="en-GB"/>
        </w:rPr>
        <w:t>,</w:t>
      </w:r>
      <w:r w:rsidRPr="00D73D87">
        <w:rPr>
          <w:rFonts w:ascii="Times New Roman" w:hAnsi="Times New Roman"/>
          <w:sz w:val="24"/>
          <w:szCs w:val="24"/>
          <w:lang w:val="en-GB"/>
        </w:rPr>
        <w:t xml:space="preserve"> and lead the way to democracy. </w:t>
      </w:r>
      <w:r w:rsidRPr="00D73D87" w:rsidR="00864AED">
        <w:rPr>
          <w:rFonts w:ascii="Times New Roman" w:hAnsi="Times New Roman"/>
          <w:sz w:val="24"/>
          <w:szCs w:val="24"/>
          <w:lang w:val="en-GB"/>
        </w:rPr>
        <w:t>When ready</w:t>
      </w:r>
      <w:r w:rsidRPr="00D73D87" w:rsidR="00EA27D8">
        <w:rPr>
          <w:rFonts w:ascii="Times New Roman" w:hAnsi="Times New Roman"/>
          <w:sz w:val="24"/>
          <w:szCs w:val="24"/>
          <w:lang w:val="en-GB"/>
        </w:rPr>
        <w:t>,</w:t>
      </w:r>
      <w:r w:rsidRPr="00D73D87" w:rsidR="00864AED">
        <w:rPr>
          <w:rFonts w:ascii="Times New Roman" w:hAnsi="Times New Roman"/>
          <w:sz w:val="24"/>
          <w:szCs w:val="24"/>
          <w:lang w:val="en-GB"/>
        </w:rPr>
        <w:t xml:space="preserve"> a date will be announced for when</w:t>
      </w:r>
      <w:r w:rsidRPr="00D73D87">
        <w:rPr>
          <w:rFonts w:ascii="Times New Roman" w:hAnsi="Times New Roman"/>
          <w:sz w:val="24"/>
          <w:szCs w:val="24"/>
          <w:lang w:val="en-GB"/>
        </w:rPr>
        <w:t xml:space="preserve"> free and open elections</w:t>
      </w:r>
      <w:r w:rsidRPr="00D73D87" w:rsidR="00864AED">
        <w:rPr>
          <w:rFonts w:ascii="Times New Roman" w:hAnsi="Times New Roman"/>
          <w:sz w:val="24"/>
          <w:szCs w:val="24"/>
          <w:lang w:val="en-GB"/>
        </w:rPr>
        <w:t xml:space="preserve"> will be held</w:t>
      </w:r>
      <w:r w:rsidRPr="00D73D87">
        <w:rPr>
          <w:rFonts w:ascii="Times New Roman" w:hAnsi="Times New Roman"/>
          <w:sz w:val="24"/>
          <w:szCs w:val="24"/>
          <w:lang w:val="en-GB"/>
        </w:rPr>
        <w:t xml:space="preserve"> in which all citizens over the age of eighteen can </w:t>
      </w:r>
      <w:r w:rsidRPr="00D73D87">
        <w:rPr>
          <w:rFonts w:ascii="Times New Roman" w:hAnsi="Times New Roman"/>
          <w:sz w:val="24"/>
          <w:szCs w:val="24"/>
          <w:lang w:val="en-GB"/>
        </w:rPr>
        <w:t xml:space="preserve">participate</w:t>
      </w:r>
      <w:r w:rsidRPr="00D73D87">
        <w:rPr>
          <w:rFonts w:ascii="Times New Roman" w:hAnsi="Times New Roman"/>
          <w:sz w:val="24"/>
          <w:szCs w:val="24"/>
          <w:lang w:val="en-GB"/>
        </w:rPr>
        <w:t xml:space="preserve">.”</w:t>
      </w:r>
    </w:p>
    <w:p w:rsidRPr="00D73D87" w:rsidR="00706965" w:rsidP="00706965" w:rsidRDefault="00706965" w14:paraId="24244EED" w14:textId="7AE7D1A9">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“Really, </w:t>
      </w:r>
      <w:r w:rsidRPr="00D73D87" w:rsidR="00864AED">
        <w:rPr>
          <w:rFonts w:ascii="Times New Roman" w:hAnsi="Times New Roman"/>
          <w:sz w:val="24"/>
          <w:szCs w:val="24"/>
          <w:lang w:val="en-GB"/>
        </w:rPr>
        <w:t xml:space="preserve">but we all know Spain. </w:t>
      </w:r>
      <w:r w:rsidR="005D51A3">
        <w:rPr>
          <w:rFonts w:ascii="Times New Roman" w:hAnsi="Times New Roman"/>
          <w:sz w:val="24"/>
          <w:szCs w:val="24"/>
          <w:lang w:val="en-GB"/>
        </w:rPr>
        <w:t>It</w:t>
      </w:r>
      <w:r w:rsidRPr="00D73D87" w:rsidR="00864AED">
        <w:rPr>
          <w:rFonts w:ascii="Times New Roman" w:hAnsi="Times New Roman"/>
          <w:sz w:val="24"/>
          <w:szCs w:val="24"/>
          <w:lang w:val="en-GB"/>
        </w:rPr>
        <w:t xml:space="preserve"> could take years. Did they happen to mention</w:t>
      </w:r>
      <w:r w:rsidRPr="00D73D87">
        <w:rPr>
          <w:rFonts w:ascii="Times New Roman" w:hAnsi="Times New Roman"/>
          <w:sz w:val="24"/>
          <w:szCs w:val="24"/>
          <w:lang w:val="en-GB"/>
        </w:rPr>
        <w:t xml:space="preserve"> </w:t>
      </w:r>
      <w:r w:rsidRPr="00D73D87" w:rsidR="00864AED">
        <w:rPr>
          <w:rFonts w:ascii="Times New Roman" w:hAnsi="Times New Roman"/>
          <w:sz w:val="24"/>
          <w:szCs w:val="24"/>
          <w:lang w:val="en-GB"/>
        </w:rPr>
        <w:t>a date for this supposed</w:t>
      </w:r>
      <w:r w:rsidRPr="00D73D87">
        <w:rPr>
          <w:rFonts w:ascii="Times New Roman" w:hAnsi="Times New Roman"/>
          <w:sz w:val="24"/>
          <w:szCs w:val="24"/>
          <w:lang w:val="en-GB"/>
        </w:rPr>
        <w:t xml:space="preserve"> first general election?”</w:t>
      </w:r>
    </w:p>
    <w:p w:rsidRPr="00D73D87" w:rsidR="00706965" w:rsidP="00706965" w:rsidRDefault="00706965" w14:paraId="1FF4B104" w14:textId="3E634F44">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“The date will be set sometime next year. Do you know what this means?”</w:t>
      </w:r>
    </w:p>
    <w:p w:rsidRPr="00D73D87" w:rsidR="00706965" w:rsidP="00706965" w:rsidRDefault="00706965" w14:paraId="0937B4E8"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“Forgive my scepticism, they may have announced their intentions, but it doesn’t mean elections will happen.”</w:t>
      </w:r>
    </w:p>
    <w:p w:rsidRPr="00D73D87" w:rsidR="00706965" w:rsidP="00706965" w:rsidRDefault="00706965" w14:paraId="3923E294" w14:textId="6F71E8E6">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“I know, but you cannot deny they are setting out their stall for democracy. If they </w:t>
      </w:r>
      <w:r w:rsidR="009E56B0">
        <w:rPr>
          <w:rFonts w:ascii="Times New Roman" w:hAnsi="Times New Roman"/>
          <w:sz w:val="24"/>
          <w:szCs w:val="24"/>
          <w:lang w:val="en-GB"/>
        </w:rPr>
        <w:t>go back</w:t>
      </w:r>
      <w:r w:rsidRPr="00D73D87">
        <w:rPr>
          <w:rFonts w:ascii="Times New Roman" w:hAnsi="Times New Roman"/>
          <w:sz w:val="24"/>
          <w:szCs w:val="24"/>
          <w:lang w:val="en-GB"/>
        </w:rPr>
        <w:t xml:space="preserve"> on their word, </w:t>
      </w:r>
      <w:r w:rsidRPr="00D73D87" w:rsidR="00864AED">
        <w:rPr>
          <w:rFonts w:ascii="Times New Roman" w:hAnsi="Times New Roman"/>
          <w:sz w:val="24"/>
          <w:szCs w:val="24"/>
          <w:lang w:val="en-GB"/>
        </w:rPr>
        <w:t>they</w:t>
      </w:r>
      <w:r w:rsidRPr="00D73D87">
        <w:rPr>
          <w:rFonts w:ascii="Times New Roman" w:hAnsi="Times New Roman"/>
          <w:sz w:val="24"/>
          <w:szCs w:val="24"/>
          <w:lang w:val="en-GB"/>
        </w:rPr>
        <w:t xml:space="preserve"> will become a global laughingstock. I </w:t>
      </w:r>
      <w:r w:rsidRPr="00D73D87" w:rsidR="00EA27D8">
        <w:rPr>
          <w:rFonts w:ascii="Times New Roman" w:hAnsi="Times New Roman"/>
          <w:sz w:val="24"/>
          <w:szCs w:val="24"/>
          <w:lang w:val="en-GB"/>
        </w:rPr>
        <w:t>doubt</w:t>
      </w:r>
      <w:r w:rsidRPr="00D73D87">
        <w:rPr>
          <w:rFonts w:ascii="Times New Roman" w:hAnsi="Times New Roman"/>
          <w:sz w:val="24"/>
          <w:szCs w:val="24"/>
          <w:lang w:val="en-GB"/>
        </w:rPr>
        <w:t xml:space="preserve"> they would make their announcement without having thought this through.”</w:t>
      </w:r>
    </w:p>
    <w:p w:rsidRPr="00D73D87" w:rsidR="00864AED" w:rsidP="0006659B" w:rsidRDefault="00706965" w14:paraId="6BAF159B" w14:textId="440AD25A">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 can’t disagree with your logic, but we can only wait and see</w:t>
      </w:r>
      <w:r w:rsidRPr="00D73D87" w:rsidR="00EA27D8">
        <w:rPr>
          <w:rFonts w:ascii="Times New Roman" w:hAnsi="Times New Roman"/>
          <w:sz w:val="24"/>
          <w:szCs w:val="24"/>
          <w:lang w:val="en-GB"/>
        </w:rPr>
        <w:t>.</w:t>
      </w:r>
      <w:r w:rsidRPr="00D73D87" w:rsidR="0006659B">
        <w:rPr>
          <w:rFonts w:ascii="Times New Roman" w:hAnsi="Times New Roman"/>
          <w:sz w:val="24"/>
          <w:szCs w:val="24"/>
          <w:lang w:val="en-GB"/>
        </w:rPr>
        <w:t xml:space="preserve"> </w:t>
      </w:r>
      <w:r w:rsidRPr="00D73D87" w:rsidR="00EA27D8">
        <w:rPr>
          <w:rFonts w:ascii="Times New Roman" w:hAnsi="Times New Roman"/>
          <w:sz w:val="24"/>
          <w:szCs w:val="24"/>
          <w:lang w:val="en-GB"/>
        </w:rPr>
        <w:t>The question is,</w:t>
      </w:r>
      <w:r w:rsidRPr="00D73D87" w:rsidR="0006659B">
        <w:rPr>
          <w:rFonts w:ascii="Times New Roman" w:hAnsi="Times New Roman"/>
          <w:sz w:val="24"/>
          <w:szCs w:val="24"/>
          <w:lang w:val="en-GB"/>
        </w:rPr>
        <w:t xml:space="preserve"> w</w:t>
      </w:r>
      <w:r w:rsidRPr="00D73D87" w:rsidR="00864AED">
        <w:rPr>
          <w:rFonts w:ascii="Times New Roman" w:hAnsi="Times New Roman"/>
          <w:sz w:val="24"/>
          <w:szCs w:val="24"/>
          <w:lang w:val="en-GB"/>
        </w:rPr>
        <w:t>ill this positive step persuade your father to extend the bar?”</w:t>
      </w:r>
    </w:p>
    <w:p w:rsidRPr="00D73D87" w:rsidR="00864AED" w:rsidP="00706965" w:rsidRDefault="00864AED" w14:paraId="4B360BD8" w14:textId="4DF853FE">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 doubt it.”</w:t>
      </w:r>
    </w:p>
    <w:p w:rsidRPr="00D73D87" w:rsidR="00864AED" w:rsidP="00706965" w:rsidRDefault="00864AED" w14:paraId="069A8B0E" w14:textId="26094644">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“Then what will you do?”</w:t>
      </w:r>
    </w:p>
    <w:p w:rsidRPr="00D73D87" w:rsidR="00864AED" w:rsidP="00706965" w:rsidRDefault="00864AED" w14:paraId="4CC74B9E" w14:textId="4F5E2320">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lastRenderedPageBreak/>
        <w:t xml:space="preserve">“I </w:t>
      </w:r>
      <w:proofErr w:type="gramStart"/>
      <w:r w:rsidRPr="00D73D87">
        <w:rPr>
          <w:rFonts w:ascii="Times New Roman" w:hAnsi="Times New Roman"/>
          <w:sz w:val="24"/>
          <w:szCs w:val="24"/>
          <w:lang w:val="en-GB"/>
        </w:rPr>
        <w:t>have to</w:t>
      </w:r>
      <w:proofErr w:type="gramEnd"/>
      <w:r w:rsidRPr="00D73D87">
        <w:rPr>
          <w:rFonts w:ascii="Times New Roman" w:hAnsi="Times New Roman"/>
          <w:sz w:val="24"/>
          <w:szCs w:val="24"/>
          <w:lang w:val="en-GB"/>
        </w:rPr>
        <w:t xml:space="preserve"> </w:t>
      </w:r>
      <w:r w:rsidRPr="00D73D87" w:rsidR="00EA27D8">
        <w:rPr>
          <w:rFonts w:ascii="Times New Roman" w:hAnsi="Times New Roman"/>
          <w:sz w:val="24"/>
          <w:szCs w:val="24"/>
          <w:lang w:val="en-GB"/>
        </w:rPr>
        <w:t>consider our</w:t>
      </w:r>
      <w:r w:rsidRPr="00D73D87">
        <w:rPr>
          <w:rFonts w:ascii="Times New Roman" w:hAnsi="Times New Roman"/>
          <w:sz w:val="24"/>
          <w:szCs w:val="24"/>
          <w:lang w:val="en-GB"/>
        </w:rPr>
        <w:t xml:space="preserve"> future. We are thinking about having children</w:t>
      </w:r>
      <w:r w:rsidRPr="00D73D87" w:rsidR="00FF6BE3">
        <w:rPr>
          <w:rFonts w:ascii="Times New Roman" w:hAnsi="Times New Roman"/>
          <w:sz w:val="24"/>
          <w:szCs w:val="24"/>
          <w:lang w:val="en-GB"/>
        </w:rPr>
        <w:t xml:space="preserve">. </w:t>
      </w:r>
      <w:r w:rsidRPr="00D73D87">
        <w:rPr>
          <w:rFonts w:ascii="Times New Roman" w:hAnsi="Times New Roman"/>
          <w:sz w:val="24"/>
          <w:szCs w:val="24"/>
          <w:lang w:val="en-GB"/>
        </w:rPr>
        <w:t>Without the income from an extended bar</w:t>
      </w:r>
      <w:r w:rsidRPr="00D73D87" w:rsidR="00FF6BE3">
        <w:rPr>
          <w:rFonts w:ascii="Times New Roman" w:hAnsi="Times New Roman"/>
          <w:sz w:val="24"/>
          <w:szCs w:val="24"/>
          <w:lang w:val="en-GB"/>
        </w:rPr>
        <w:t>, we won’t be able to afford it.”</w:t>
      </w:r>
    </w:p>
    <w:p w:rsidRPr="00D73D87" w:rsidR="00FF6BE3" w:rsidP="00706965" w:rsidRDefault="00FF6BE3" w14:paraId="16948553" w14:textId="51510ADD">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“Then I say again, what will you do?”</w:t>
      </w:r>
    </w:p>
    <w:p w:rsidRPr="00D73D87" w:rsidR="00FF6BE3" w:rsidP="00706965" w:rsidRDefault="00FF6BE3" w14:paraId="70DC8C31" w14:textId="1FBBB0E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“I’ll talk it over with dad and if we can’t agree</w:t>
      </w:r>
      <w:r w:rsidRPr="00D73D87" w:rsidR="00006C77">
        <w:rPr>
          <w:rFonts w:ascii="Times New Roman" w:hAnsi="Times New Roman"/>
          <w:sz w:val="24"/>
          <w:szCs w:val="24"/>
          <w:lang w:val="en-GB"/>
        </w:rPr>
        <w:t xml:space="preserve"> on</w:t>
      </w:r>
      <w:r w:rsidRPr="00D73D87">
        <w:rPr>
          <w:rFonts w:ascii="Times New Roman" w:hAnsi="Times New Roman"/>
          <w:sz w:val="24"/>
          <w:szCs w:val="24"/>
          <w:lang w:val="en-GB"/>
        </w:rPr>
        <w:t xml:space="preserve"> an actual date, we will go to England until he is ready.”</w:t>
      </w:r>
    </w:p>
    <w:p w:rsidRPr="00D73D87" w:rsidR="00FF6BE3" w:rsidP="00706965" w:rsidRDefault="00FF6BE3" w14:paraId="3F57C542" w14:textId="1109435C">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“What makes you think you can earn more money in England? What with the winter of discontent and strikes everywhere, unemployment is rife.”</w:t>
      </w:r>
    </w:p>
    <w:p w:rsidRPr="00D73D87" w:rsidR="00FF6BE3" w:rsidP="00706965" w:rsidRDefault="00FF6BE3" w14:paraId="19DB4339" w14:textId="4049D6D8">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“I know but the big difference is in England there are jobs available in a wide range of activities. Here, as we have discussed before, foreigners are limited to tourism or real estate </w:t>
      </w:r>
      <w:r w:rsidRPr="00D73D87" w:rsidR="0006659B">
        <w:rPr>
          <w:rFonts w:ascii="Times New Roman" w:hAnsi="Times New Roman"/>
          <w:sz w:val="24"/>
          <w:szCs w:val="24"/>
          <w:lang w:val="en-GB"/>
        </w:rPr>
        <w:t>which is currently a disaster. W</w:t>
      </w:r>
      <w:r w:rsidRPr="00D73D87">
        <w:rPr>
          <w:rFonts w:ascii="Times New Roman" w:hAnsi="Times New Roman"/>
          <w:sz w:val="24"/>
          <w:szCs w:val="24"/>
          <w:lang w:val="en-GB"/>
        </w:rPr>
        <w:t xml:space="preserve">hereas in London, I can drive a cab and </w:t>
      </w:r>
      <w:r w:rsidRPr="00D73D87" w:rsidR="007C738B">
        <w:rPr>
          <w:rFonts w:ascii="Times New Roman" w:hAnsi="Times New Roman"/>
          <w:sz w:val="24"/>
          <w:szCs w:val="24"/>
          <w:lang w:val="en-GB"/>
        </w:rPr>
        <w:t>Lucia</w:t>
      </w:r>
      <w:r w:rsidRPr="00D73D87">
        <w:rPr>
          <w:rFonts w:ascii="Times New Roman" w:hAnsi="Times New Roman"/>
          <w:sz w:val="24"/>
          <w:szCs w:val="24"/>
          <w:lang w:val="en-GB"/>
        </w:rPr>
        <w:t xml:space="preserve"> can teach Spanish.”</w:t>
      </w:r>
    </w:p>
    <w:p w:rsidRPr="00D73D87" w:rsidR="00FF6BE3" w:rsidP="00706965" w:rsidRDefault="00FF6BE3" w14:paraId="419746E7" w14:textId="2BB5FD86">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“Sounds like a plan,” said Rowcroft.</w:t>
      </w:r>
    </w:p>
    <w:p w:rsidRPr="00D73D87" w:rsidR="00FF6BE3" w:rsidP="00706965" w:rsidRDefault="00FF6BE3" w14:paraId="4680045F" w14:textId="5542D071">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“Perfect timing,” I said as my parents walked into the bar.</w:t>
      </w:r>
    </w:p>
    <w:p w:rsidRPr="00D73D87" w:rsidR="00FF6BE3" w:rsidP="00706965" w:rsidRDefault="00FF6BE3" w14:paraId="575F615C" w14:textId="559B1413">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“I’m off,” said Rowland downing his drink and scurrying out the door.</w:t>
      </w:r>
    </w:p>
    <w:p w:rsidRPr="00D73D87" w:rsidR="00FF6BE3" w:rsidP="00706965" w:rsidRDefault="00FF6BE3" w14:paraId="684500DC" w14:textId="2EA55C48">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“Talking about me?” said dad.”</w:t>
      </w:r>
    </w:p>
    <w:p w:rsidRPr="00D73D87" w:rsidR="00916173" w:rsidP="00FF6BE3" w:rsidRDefault="00FF6BE3" w14:paraId="00A0A5D5" w14:textId="4AC206A5">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“No,” I said as my parents took a table for breakfast. “About me and </w:t>
      </w:r>
      <w:r w:rsidRPr="00D73D87" w:rsidR="007C738B">
        <w:rPr>
          <w:rFonts w:ascii="Times New Roman" w:hAnsi="Times New Roman"/>
          <w:sz w:val="24"/>
          <w:szCs w:val="24"/>
          <w:lang w:val="en-GB"/>
        </w:rPr>
        <w:t>Lucia</w:t>
      </w:r>
      <w:r w:rsidRPr="00D73D87">
        <w:rPr>
          <w:rFonts w:ascii="Times New Roman" w:hAnsi="Times New Roman"/>
          <w:sz w:val="24"/>
          <w:szCs w:val="24"/>
          <w:lang w:val="en-GB"/>
        </w:rPr>
        <w:t xml:space="preserve">. </w:t>
      </w:r>
      <w:r w:rsidRPr="00D73D87" w:rsidR="00916173">
        <w:rPr>
          <w:rFonts w:ascii="Times New Roman" w:hAnsi="Times New Roman"/>
          <w:sz w:val="24"/>
          <w:szCs w:val="24"/>
          <w:lang w:val="en-GB"/>
        </w:rPr>
        <w:t>We need to talk, Dad</w:t>
      </w:r>
      <w:r w:rsidRPr="00D73D87" w:rsidR="0012466D">
        <w:rPr>
          <w:rFonts w:ascii="Times New Roman" w:hAnsi="Times New Roman"/>
          <w:sz w:val="24"/>
          <w:szCs w:val="24"/>
          <w:lang w:val="en-GB"/>
        </w:rPr>
        <w:t>.”</w:t>
      </w:r>
    </w:p>
    <w:p w:rsidRPr="00D73D87" w:rsidR="00916173" w:rsidP="00916173" w:rsidRDefault="00916173" w14:paraId="2E069494" w14:textId="0F1905D6">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“Sorry, son,” said </w:t>
      </w:r>
      <w:r w:rsidRPr="00D73D87" w:rsidR="00D3432A">
        <w:rPr>
          <w:rFonts w:ascii="Times New Roman" w:hAnsi="Times New Roman"/>
          <w:sz w:val="24"/>
          <w:szCs w:val="24"/>
          <w:lang w:val="en-GB"/>
        </w:rPr>
        <w:t>Jack</w:t>
      </w:r>
      <w:r w:rsidRPr="00D73D87">
        <w:rPr>
          <w:rFonts w:ascii="Times New Roman" w:hAnsi="Times New Roman"/>
          <w:sz w:val="24"/>
          <w:szCs w:val="24"/>
          <w:lang w:val="en-GB"/>
        </w:rPr>
        <w:t xml:space="preserve">. “The answer to yet another request to expand the bar is still no. Franco’s death and the possibility of a tourist boom in Spain make no difference to our current finances. The hotel </w:t>
      </w:r>
      <w:r w:rsidRPr="00D73D87" w:rsidR="00BE6602">
        <w:rPr>
          <w:rFonts w:ascii="Times New Roman" w:hAnsi="Times New Roman"/>
          <w:sz w:val="24"/>
          <w:szCs w:val="24"/>
          <w:lang w:val="en-GB"/>
        </w:rPr>
        <w:t>is</w:t>
      </w:r>
      <w:r w:rsidRPr="00D73D87">
        <w:rPr>
          <w:rFonts w:ascii="Times New Roman" w:hAnsi="Times New Roman"/>
          <w:sz w:val="24"/>
          <w:szCs w:val="24"/>
          <w:lang w:val="en-GB"/>
        </w:rPr>
        <w:t xml:space="preserve"> </w:t>
      </w:r>
      <w:r w:rsidRPr="00D73D87" w:rsidR="00BE6602">
        <w:rPr>
          <w:rFonts w:ascii="Times New Roman" w:hAnsi="Times New Roman"/>
          <w:sz w:val="24"/>
          <w:szCs w:val="24"/>
          <w:lang w:val="en-GB"/>
        </w:rPr>
        <w:t>only half full</w:t>
      </w:r>
      <w:r w:rsidRPr="00D73D87">
        <w:rPr>
          <w:rFonts w:ascii="Times New Roman" w:hAnsi="Times New Roman"/>
          <w:sz w:val="24"/>
          <w:szCs w:val="24"/>
          <w:lang w:val="en-GB"/>
        </w:rPr>
        <w:t xml:space="preserve"> </w:t>
      </w:r>
      <w:r w:rsidRPr="00D73D87" w:rsidR="00EA27D8">
        <w:rPr>
          <w:rFonts w:ascii="Times New Roman" w:hAnsi="Times New Roman"/>
          <w:sz w:val="24"/>
          <w:szCs w:val="24"/>
          <w:lang w:val="en-GB"/>
        </w:rPr>
        <w:t>and</w:t>
      </w:r>
      <w:r w:rsidRPr="00D73D87">
        <w:rPr>
          <w:rFonts w:ascii="Times New Roman" w:hAnsi="Times New Roman"/>
          <w:sz w:val="24"/>
          <w:szCs w:val="24"/>
          <w:lang w:val="en-GB"/>
        </w:rPr>
        <w:t xml:space="preserve"> a</w:t>
      </w:r>
      <w:r w:rsidRPr="00D73D87" w:rsidR="00BE6602">
        <w:rPr>
          <w:rFonts w:ascii="Times New Roman" w:hAnsi="Times New Roman"/>
          <w:sz w:val="24"/>
          <w:szCs w:val="24"/>
          <w:lang w:val="en-GB"/>
        </w:rPr>
        <w:t>nother</w:t>
      </w:r>
      <w:r w:rsidRPr="00D73D87">
        <w:rPr>
          <w:rFonts w:ascii="Times New Roman" w:hAnsi="Times New Roman"/>
          <w:sz w:val="24"/>
          <w:szCs w:val="24"/>
          <w:lang w:val="en-GB"/>
        </w:rPr>
        <w:t xml:space="preserve"> long winter </w:t>
      </w:r>
      <w:r w:rsidRPr="00D73D87" w:rsidR="00EA27D8">
        <w:rPr>
          <w:rFonts w:ascii="Times New Roman" w:hAnsi="Times New Roman"/>
          <w:sz w:val="24"/>
          <w:szCs w:val="24"/>
          <w:lang w:val="en-GB"/>
        </w:rPr>
        <w:t xml:space="preserve">looming </w:t>
      </w:r>
      <w:r w:rsidRPr="00D73D87">
        <w:rPr>
          <w:rFonts w:ascii="Times New Roman" w:hAnsi="Times New Roman"/>
          <w:sz w:val="24"/>
          <w:szCs w:val="24"/>
          <w:lang w:val="en-GB"/>
        </w:rPr>
        <w:t>ahead of us</w:t>
      </w:r>
      <w:r w:rsidRPr="00D73D87" w:rsidR="00EA27D8">
        <w:rPr>
          <w:rFonts w:ascii="Times New Roman" w:hAnsi="Times New Roman"/>
          <w:sz w:val="24"/>
          <w:szCs w:val="24"/>
          <w:lang w:val="en-GB"/>
        </w:rPr>
        <w:t>.</w:t>
      </w:r>
      <w:r w:rsidRPr="00D73D87">
        <w:rPr>
          <w:rFonts w:ascii="Times New Roman" w:hAnsi="Times New Roman"/>
          <w:sz w:val="24"/>
          <w:szCs w:val="24"/>
          <w:lang w:val="en-GB"/>
        </w:rPr>
        <w:t xml:space="preserve"> </w:t>
      </w:r>
      <w:r w:rsidRPr="00D73D87" w:rsidR="00EA27D8">
        <w:rPr>
          <w:rFonts w:ascii="Times New Roman" w:hAnsi="Times New Roman"/>
          <w:sz w:val="24"/>
          <w:szCs w:val="24"/>
          <w:lang w:val="en-GB"/>
        </w:rPr>
        <w:t>W</w:t>
      </w:r>
      <w:r w:rsidRPr="00D73D87" w:rsidR="00BE6602">
        <w:rPr>
          <w:rFonts w:ascii="Times New Roman" w:hAnsi="Times New Roman"/>
          <w:sz w:val="24"/>
          <w:szCs w:val="24"/>
          <w:lang w:val="en-GB"/>
        </w:rPr>
        <w:t xml:space="preserve">ith the return of David Wilkes to Canada, </w:t>
      </w:r>
      <w:r w:rsidRPr="00D73D87">
        <w:rPr>
          <w:rFonts w:ascii="Times New Roman" w:hAnsi="Times New Roman"/>
          <w:sz w:val="24"/>
          <w:szCs w:val="24"/>
          <w:lang w:val="en-GB"/>
        </w:rPr>
        <w:t xml:space="preserve">we have lost our </w:t>
      </w:r>
      <w:r w:rsidRPr="00D73D87" w:rsidR="00BE6602">
        <w:rPr>
          <w:rFonts w:ascii="Times New Roman" w:hAnsi="Times New Roman"/>
          <w:sz w:val="24"/>
          <w:szCs w:val="24"/>
          <w:lang w:val="en-GB"/>
        </w:rPr>
        <w:t>only</w:t>
      </w:r>
      <w:r w:rsidRPr="00D73D87">
        <w:rPr>
          <w:rFonts w:ascii="Times New Roman" w:hAnsi="Times New Roman"/>
          <w:sz w:val="24"/>
          <w:szCs w:val="24"/>
          <w:lang w:val="en-GB"/>
        </w:rPr>
        <w:t xml:space="preserve"> permanent resident. Our overdraft limit is blown, and income will be practically zero until April. We </w:t>
      </w:r>
      <w:proofErr w:type="gramStart"/>
      <w:r w:rsidRPr="00D73D87">
        <w:rPr>
          <w:rFonts w:ascii="Times New Roman" w:hAnsi="Times New Roman"/>
          <w:sz w:val="24"/>
          <w:szCs w:val="24"/>
          <w:lang w:val="en-GB"/>
        </w:rPr>
        <w:t>have to</w:t>
      </w:r>
      <w:proofErr w:type="gramEnd"/>
      <w:r w:rsidRPr="00D73D87">
        <w:rPr>
          <w:rFonts w:ascii="Times New Roman" w:hAnsi="Times New Roman"/>
          <w:sz w:val="24"/>
          <w:szCs w:val="24"/>
          <w:lang w:val="en-GB"/>
        </w:rPr>
        <w:t xml:space="preserve"> wait at least another year before I can spend capital without incurring dollar premium</w:t>
      </w:r>
      <w:r w:rsidRPr="00D73D87" w:rsidR="00006C77">
        <w:rPr>
          <w:rFonts w:ascii="Times New Roman" w:hAnsi="Times New Roman"/>
          <w:sz w:val="24"/>
          <w:szCs w:val="24"/>
          <w:lang w:val="en-GB"/>
        </w:rPr>
        <w:t>,</w:t>
      </w:r>
      <w:r w:rsidRPr="00D73D87">
        <w:rPr>
          <w:rFonts w:ascii="Times New Roman" w:hAnsi="Times New Roman"/>
          <w:sz w:val="24"/>
          <w:szCs w:val="24"/>
          <w:lang w:val="en-GB"/>
        </w:rPr>
        <w:t xml:space="preserve"> or early withdrawal penalties. Believe, me in my position, you would do the </w:t>
      </w:r>
      <w:r w:rsidRPr="00D73D87" w:rsidR="000D4932">
        <w:rPr>
          <w:rFonts w:ascii="Times New Roman" w:hAnsi="Times New Roman"/>
          <w:sz w:val="24"/>
          <w:szCs w:val="24"/>
          <w:lang w:val="en-GB"/>
        </w:rPr>
        <w:t>same</w:t>
      </w:r>
      <w:r w:rsidRPr="00D73D87">
        <w:rPr>
          <w:rFonts w:ascii="Times New Roman" w:hAnsi="Times New Roman"/>
          <w:sz w:val="24"/>
          <w:szCs w:val="24"/>
          <w:lang w:val="en-GB"/>
        </w:rPr>
        <w:t>.”</w:t>
      </w:r>
    </w:p>
    <w:p w:rsidRPr="00D73D87" w:rsidR="00916173" w:rsidP="00916173" w:rsidRDefault="00916173" w14:paraId="4D7EAE15" w14:textId="6605CEBA">
      <w:pPr>
        <w:pStyle w:val="CSP-ChapterBodyText-FirstParagraph"/>
        <w:spacing w:line="360" w:lineRule="auto"/>
        <w:ind w:firstLine="720"/>
        <w:contextualSpacing/>
        <w:jc w:val="left"/>
        <w:rPr>
          <w:rFonts w:ascii="Times New Roman" w:hAnsi="Times New Roman"/>
          <w:sz w:val="24"/>
          <w:szCs w:val="24"/>
          <w:lang w:val="en-GB"/>
        </w:rPr>
      </w:pPr>
      <w:r w:rsidRPr="2DD51775" w:rsidR="2DD51775">
        <w:rPr>
          <w:rFonts w:ascii="Times New Roman" w:hAnsi="Times New Roman"/>
          <w:sz w:val="24"/>
          <w:szCs w:val="24"/>
          <w:lang w:val="en-GB"/>
        </w:rPr>
        <w:t xml:space="preserve">“I understand, </w:t>
      </w:r>
      <w:ins w:author="Gary Smailes" w:date="2024-01-18T14:41:42.917Z" w:id="2068122407">
        <w:r w:rsidRPr="2DD51775" w:rsidR="2DD51775">
          <w:rPr>
            <w:rFonts w:ascii="Times New Roman" w:hAnsi="Times New Roman"/>
            <w:sz w:val="24"/>
            <w:szCs w:val="24"/>
            <w:lang w:val="en-GB"/>
          </w:rPr>
          <w:t>D</w:t>
        </w:r>
      </w:ins>
      <w:del w:author="Gary Smailes" w:date="2024-01-18T14:41:42.235Z" w:id="1137277816">
        <w:r w:rsidRPr="2DD51775" w:rsidDel="2DD51775">
          <w:rPr>
            <w:rFonts w:ascii="Times New Roman" w:hAnsi="Times New Roman"/>
            <w:sz w:val="24"/>
            <w:szCs w:val="24"/>
            <w:lang w:val="en-GB"/>
          </w:rPr>
          <w:delText>d</w:delText>
        </w:r>
      </w:del>
      <w:r w:rsidRPr="2DD51775" w:rsidR="2DD51775">
        <w:rPr>
          <w:rFonts w:ascii="Times New Roman" w:hAnsi="Times New Roman"/>
          <w:sz w:val="24"/>
          <w:szCs w:val="24"/>
          <w:lang w:val="en-GB"/>
        </w:rPr>
        <w:t xml:space="preserve">ad, but </w:t>
      </w:r>
      <w:r w:rsidRPr="2DD51775" w:rsidR="2DD51775">
        <w:rPr>
          <w:rFonts w:ascii="Times New Roman" w:hAnsi="Times New Roman"/>
          <w:sz w:val="24"/>
          <w:szCs w:val="24"/>
          <w:lang w:val="en-GB"/>
        </w:rPr>
        <w:t>I’m</w:t>
      </w:r>
      <w:r w:rsidRPr="2DD51775" w:rsidR="2DD51775">
        <w:rPr>
          <w:rFonts w:ascii="Times New Roman" w:hAnsi="Times New Roman"/>
          <w:sz w:val="24"/>
          <w:szCs w:val="24"/>
          <w:lang w:val="en-GB"/>
        </w:rPr>
        <w:t xml:space="preserve"> a married man now. Lucia and I have dreams for a house and family which means more income. I </w:t>
      </w:r>
      <w:r w:rsidRPr="2DD51775" w:rsidR="2DD51775">
        <w:rPr>
          <w:rFonts w:ascii="Times New Roman" w:hAnsi="Times New Roman"/>
          <w:sz w:val="24"/>
          <w:szCs w:val="24"/>
          <w:lang w:val="en-GB"/>
        </w:rPr>
        <w:t>can’t</w:t>
      </w:r>
      <w:r w:rsidRPr="2DD51775" w:rsidR="2DD51775">
        <w:rPr>
          <w:rFonts w:ascii="Times New Roman" w:hAnsi="Times New Roman"/>
          <w:sz w:val="24"/>
          <w:szCs w:val="24"/>
          <w:lang w:val="en-GB"/>
        </w:rPr>
        <w:t xml:space="preserve"> sit around here wasting another year, we need to get on. Either expand the bar soon and we rent the business from you so you can retire as planned. Or, we will have to make other arrangements.”</w:t>
      </w:r>
    </w:p>
    <w:p w:rsidRPr="00D73D87" w:rsidR="00916173" w:rsidP="00916173" w:rsidRDefault="00916173" w14:paraId="0FE94971" w14:textId="756B7FA8">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“It’s a difficult one, son and please don’t take this personally. Your mother and I would love to say yes but if we are to relax and enjoy our retirement, we need to be solvent enough to do so. Sorry, we’d love to help, but you and </w:t>
      </w:r>
      <w:r w:rsidRPr="00D73D87" w:rsidR="007C738B">
        <w:rPr>
          <w:rFonts w:ascii="Times New Roman" w:hAnsi="Times New Roman"/>
          <w:sz w:val="24"/>
          <w:szCs w:val="24"/>
          <w:lang w:val="en-GB"/>
        </w:rPr>
        <w:t>Lucia</w:t>
      </w:r>
      <w:r w:rsidRPr="00D73D87">
        <w:rPr>
          <w:rFonts w:ascii="Times New Roman" w:hAnsi="Times New Roman"/>
          <w:sz w:val="24"/>
          <w:szCs w:val="24"/>
          <w:lang w:val="en-GB"/>
        </w:rPr>
        <w:t xml:space="preserve"> </w:t>
      </w:r>
      <w:r w:rsidRPr="00D73D87" w:rsidR="00EA27D8">
        <w:rPr>
          <w:rFonts w:ascii="Times New Roman" w:hAnsi="Times New Roman"/>
          <w:sz w:val="24"/>
          <w:szCs w:val="24"/>
          <w:lang w:val="en-GB"/>
        </w:rPr>
        <w:t>should</w:t>
      </w:r>
      <w:r w:rsidRPr="00D73D87">
        <w:rPr>
          <w:rFonts w:ascii="Times New Roman" w:hAnsi="Times New Roman"/>
          <w:sz w:val="24"/>
          <w:szCs w:val="24"/>
          <w:lang w:val="en-GB"/>
        </w:rPr>
        <w:t xml:space="preserve"> do what you must. I will understand </w:t>
      </w:r>
      <w:r w:rsidRPr="00D73D87">
        <w:rPr>
          <w:rFonts w:ascii="Times New Roman" w:hAnsi="Times New Roman"/>
          <w:sz w:val="24"/>
          <w:szCs w:val="24"/>
          <w:lang w:val="en-GB"/>
        </w:rPr>
        <w:lastRenderedPageBreak/>
        <w:t>entirely and won’t condemn your decision or change my mind.”</w:t>
      </w:r>
    </w:p>
    <w:p w:rsidRPr="00D73D87" w:rsidR="00916173" w:rsidP="00916173" w:rsidRDefault="00916173" w14:paraId="03B31BC4" w14:textId="6F679B2A">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“Then, sorry, Dad, Mum but we will go to England. We’ll take our leave as soon as </w:t>
      </w:r>
      <w:r w:rsidRPr="00D73D87" w:rsidR="007C738B">
        <w:rPr>
          <w:rFonts w:ascii="Times New Roman" w:hAnsi="Times New Roman"/>
          <w:sz w:val="24"/>
          <w:szCs w:val="24"/>
          <w:lang w:val="en-GB"/>
        </w:rPr>
        <w:t>Lucia</w:t>
      </w:r>
      <w:r w:rsidRPr="00D73D87">
        <w:rPr>
          <w:rFonts w:ascii="Times New Roman" w:hAnsi="Times New Roman"/>
          <w:sz w:val="24"/>
          <w:szCs w:val="24"/>
          <w:lang w:val="en-GB"/>
        </w:rPr>
        <w:t xml:space="preserve"> has said her goodbyes and I’ve sorted plane tickets.”</w:t>
      </w:r>
    </w:p>
    <w:p w:rsidRPr="00D73D87" w:rsidR="00916173" w:rsidP="00916173" w:rsidRDefault="00916173" w14:paraId="093CEC06" w14:textId="7A3E31D3">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“What will you do?” said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 xml:space="preserve"> sniffing.</w:t>
      </w:r>
    </w:p>
    <w:p w:rsidRPr="00D73D87" w:rsidR="00916173" w:rsidP="00916173" w:rsidRDefault="00916173" w14:paraId="0137500A" w14:textId="64A0C583">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“I’ll drive a cab and restart my music business. </w:t>
      </w:r>
      <w:r w:rsidRPr="00D73D87" w:rsidR="007C738B">
        <w:rPr>
          <w:rFonts w:ascii="Times New Roman" w:hAnsi="Times New Roman"/>
          <w:sz w:val="24"/>
          <w:szCs w:val="24"/>
          <w:lang w:val="en-GB"/>
        </w:rPr>
        <w:t>Lucia</w:t>
      </w:r>
      <w:r w:rsidRPr="00D73D87">
        <w:rPr>
          <w:rFonts w:ascii="Times New Roman" w:hAnsi="Times New Roman"/>
          <w:sz w:val="24"/>
          <w:szCs w:val="24"/>
          <w:lang w:val="en-GB"/>
        </w:rPr>
        <w:t xml:space="preserve"> will teach Spanish.”</w:t>
      </w:r>
    </w:p>
    <w:p w:rsidRPr="00D73D87" w:rsidR="00916173" w:rsidP="00916173" w:rsidRDefault="00916173" w14:paraId="42064967" w14:textId="0C855192">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“Is she prepared to leave Spain?” said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 xml:space="preserve"> taking her handkerchief out of her bag. “Her family will be devastated.”</w:t>
      </w:r>
    </w:p>
    <w:p w:rsidRPr="00D73D87" w:rsidR="00916173" w:rsidP="00916173" w:rsidRDefault="00916173" w14:paraId="063ACFFC" w14:textId="26098E00">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“Listen, neither of us wants to go but stagnating here waiting for you to dig your hands in your pocket would be unbearable. Like my brother, Mum, I must take control of my destiny, and this is the only way forward I can see.”</w:t>
      </w:r>
    </w:p>
    <w:p w:rsidRPr="00D73D87" w:rsidR="00916173" w:rsidP="00916173" w:rsidRDefault="00916173" w14:paraId="1949B424" w14:textId="2D34BC4B">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“I’m pleased you have thought it through,” said </w:t>
      </w:r>
      <w:r w:rsidRPr="00D73D87" w:rsidR="00D3432A">
        <w:rPr>
          <w:rFonts w:ascii="Times New Roman" w:hAnsi="Times New Roman"/>
          <w:sz w:val="24"/>
          <w:szCs w:val="24"/>
          <w:lang w:val="en-GB"/>
        </w:rPr>
        <w:t>Jack</w:t>
      </w:r>
      <w:r w:rsidRPr="00D73D87">
        <w:rPr>
          <w:rFonts w:ascii="Times New Roman" w:hAnsi="Times New Roman"/>
          <w:sz w:val="24"/>
          <w:szCs w:val="24"/>
          <w:lang w:val="en-GB"/>
        </w:rPr>
        <w:t>. “And I will pay for your tickets and deliver you to the airport. No hard feelings?”</w:t>
      </w:r>
    </w:p>
    <w:p w:rsidRPr="00D73D87" w:rsidR="00916173" w:rsidP="00916173" w:rsidRDefault="00916173" w14:paraId="3B908865"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“No, Dad, only sadness. England might be fine for earning money, but Spain has my soul. I’ll be back as soon as you push your spending button, and I can earn a respectable income.”</w:t>
      </w:r>
    </w:p>
    <w:p w:rsidRPr="00D73D87" w:rsidR="00916173" w:rsidP="00916173" w:rsidRDefault="00916173" w14:paraId="32CD50D3" w14:textId="36A4DDB8">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“Good,” said </w:t>
      </w:r>
      <w:r w:rsidRPr="00D73D87" w:rsidR="00D3432A">
        <w:rPr>
          <w:rFonts w:ascii="Times New Roman" w:hAnsi="Times New Roman"/>
          <w:sz w:val="24"/>
          <w:szCs w:val="24"/>
          <w:lang w:val="en-GB"/>
        </w:rPr>
        <w:t>Jack</w:t>
      </w:r>
      <w:r w:rsidRPr="00D73D87">
        <w:rPr>
          <w:rFonts w:ascii="Times New Roman" w:hAnsi="Times New Roman"/>
          <w:sz w:val="24"/>
          <w:szCs w:val="24"/>
          <w:lang w:val="en-GB"/>
        </w:rPr>
        <w:t>. “Let’s hope Spain sorts itself out and next year we can pay what you need.”</w:t>
      </w:r>
    </w:p>
    <w:p w:rsidRPr="00D73D87" w:rsidR="00BE6602" w:rsidRDefault="00BE6602" w14:paraId="61B761D2" w14:textId="53309F63">
      <w:pPr>
        <w:rPr>
          <w:rFonts w:ascii="Times New Roman" w:hAnsi="Times New Roman" w:eastAsia="Calibri" w:cs="Times New Roman"/>
          <w:iCs/>
          <w:sz w:val="24"/>
          <w:szCs w:val="24"/>
          <w:lang w:val="en-GB"/>
        </w:rPr>
      </w:pPr>
      <w:r w:rsidRPr="00D73D87">
        <w:rPr>
          <w:rFonts w:ascii="Times New Roman" w:hAnsi="Times New Roman"/>
          <w:sz w:val="24"/>
          <w:szCs w:val="24"/>
          <w:lang w:val="en-GB"/>
        </w:rPr>
        <w:br w:type="page"/>
      </w:r>
    </w:p>
    <w:p w:rsidRPr="00D73D87" w:rsidR="00916173" w:rsidP="00916173" w:rsidRDefault="00916173" w14:paraId="4B5A10F9" w14:textId="5C322BF1">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lastRenderedPageBreak/>
        <w:t xml:space="preserve">Chapter </w:t>
      </w:r>
      <w:r w:rsidRPr="00D73D87" w:rsidR="008762F2">
        <w:rPr>
          <w:rFonts w:ascii="Times New Roman" w:hAnsi="Times New Roman"/>
          <w:sz w:val="24"/>
          <w:szCs w:val="24"/>
          <w:lang w:val="en-GB"/>
        </w:rPr>
        <w:t>4</w:t>
      </w:r>
      <w:r w:rsidR="00A70F2B">
        <w:rPr>
          <w:rFonts w:ascii="Times New Roman" w:hAnsi="Times New Roman"/>
          <w:sz w:val="24"/>
          <w:szCs w:val="24"/>
          <w:lang w:val="en-GB"/>
        </w:rPr>
        <w:t>0</w:t>
      </w:r>
      <w:r w:rsidRPr="00D73D87" w:rsidR="00D448D4">
        <w:rPr>
          <w:rFonts w:ascii="Times New Roman" w:hAnsi="Times New Roman"/>
          <w:sz w:val="24"/>
          <w:szCs w:val="24"/>
          <w:lang w:val="en-GB"/>
        </w:rPr>
        <w:t xml:space="preserve"> – Back where we </w:t>
      </w:r>
      <w:proofErr w:type="gramStart"/>
      <w:r w:rsidRPr="00D73D87" w:rsidR="00D448D4">
        <w:rPr>
          <w:rFonts w:ascii="Times New Roman" w:hAnsi="Times New Roman"/>
          <w:sz w:val="24"/>
          <w:szCs w:val="24"/>
          <w:lang w:val="en-GB"/>
        </w:rPr>
        <w:t>belong</w:t>
      </w:r>
      <w:proofErr w:type="gramEnd"/>
    </w:p>
    <w:p w:rsidRPr="00D73D87" w:rsidR="00916173" w:rsidP="00916173" w:rsidRDefault="00916173" w14:paraId="5949F832" w14:textId="77777777">
      <w:pPr>
        <w:spacing w:after="0" w:line="360" w:lineRule="auto"/>
        <w:rPr>
          <w:rFonts w:ascii="Times New Roman" w:hAnsi="Times New Roman" w:cs="Times New Roman"/>
          <w:sz w:val="24"/>
          <w:szCs w:val="24"/>
          <w:lang w:val="en-GB"/>
        </w:rPr>
      </w:pPr>
    </w:p>
    <w:p w:rsidRPr="00D73D87" w:rsidR="007E4CFB" w:rsidP="00916173" w:rsidRDefault="007C738B" w14:paraId="154DB372" w14:textId="2D5AC05A">
      <w:pPr>
        <w:pStyle w:val="CSP-ChapterBodyText-FirstParagraph"/>
        <w:spacing w:line="360" w:lineRule="auto"/>
        <w:contextualSpacing/>
        <w:jc w:val="left"/>
        <w:rPr>
          <w:rFonts w:ascii="Times New Roman" w:hAnsi="Times New Roman"/>
          <w:sz w:val="24"/>
          <w:szCs w:val="24"/>
          <w:lang w:val="en-GB"/>
        </w:rPr>
      </w:pPr>
      <w:r w:rsidRPr="11C8501F" w:rsidR="11C8501F">
        <w:rPr>
          <w:rFonts w:ascii="Times New Roman" w:hAnsi="Times New Roman"/>
          <w:sz w:val="24"/>
          <w:szCs w:val="24"/>
          <w:lang w:val="en-GB"/>
        </w:rPr>
        <w:t>Lucia had been right. I had found it difficult coming back to England</w:t>
      </w:r>
      <w:ins w:author="Gary Smailes" w:date="2024-01-21T10:38:53.097Z" w:id="2039586321">
        <w:r w:rsidRPr="11C8501F" w:rsidR="11C8501F">
          <w:rPr>
            <w:rFonts w:ascii="Times New Roman" w:hAnsi="Times New Roman"/>
            <w:sz w:val="24"/>
            <w:szCs w:val="24"/>
            <w:lang w:val="en-GB"/>
          </w:rPr>
          <w:t>,</w:t>
        </w:r>
      </w:ins>
      <w:r w:rsidRPr="11C8501F" w:rsidR="11C8501F">
        <w:rPr>
          <w:rFonts w:ascii="Times New Roman" w:hAnsi="Times New Roman"/>
          <w:sz w:val="24"/>
          <w:szCs w:val="24"/>
          <w:lang w:val="en-GB"/>
        </w:rPr>
        <w:t xml:space="preserve"> </w:t>
      </w:r>
      <w:r w:rsidRPr="11C8501F" w:rsidR="11C8501F">
        <w:rPr>
          <w:rFonts w:ascii="Times New Roman" w:hAnsi="Times New Roman"/>
          <w:sz w:val="24"/>
          <w:szCs w:val="24"/>
          <w:lang w:val="en-GB"/>
        </w:rPr>
        <w:t>whereas</w:t>
      </w:r>
      <w:r w:rsidRPr="11C8501F" w:rsidR="11C8501F">
        <w:rPr>
          <w:rFonts w:ascii="Times New Roman" w:hAnsi="Times New Roman"/>
          <w:sz w:val="24"/>
          <w:szCs w:val="24"/>
          <w:lang w:val="en-GB"/>
        </w:rPr>
        <w:t xml:space="preserve"> she had loved it. Silvia our first daughter was born in Ashford Hospital and was everything we had dreamed of. A gorgeous little girl</w:t>
      </w:r>
      <w:ins w:author="Gary Smailes" w:date="2024-01-21T11:14:53.848Z" w:id="1838717976">
        <w:r w:rsidRPr="11C8501F" w:rsidR="11C8501F">
          <w:rPr>
            <w:rFonts w:ascii="Times New Roman" w:hAnsi="Times New Roman"/>
            <w:sz w:val="24"/>
            <w:szCs w:val="24"/>
            <w:lang w:val="en-GB"/>
          </w:rPr>
          <w:t>,</w:t>
        </w:r>
      </w:ins>
      <w:r w:rsidRPr="11C8501F" w:rsidR="11C8501F">
        <w:rPr>
          <w:rFonts w:ascii="Times New Roman" w:hAnsi="Times New Roman"/>
          <w:sz w:val="24"/>
          <w:szCs w:val="24"/>
          <w:lang w:val="en-GB"/>
        </w:rPr>
        <w:t xml:space="preserve"> whose every gurgle stirred the cockles of our hearts despite the sleepless nights and stinking nappies.</w:t>
      </w:r>
    </w:p>
    <w:p w:rsidRPr="00D73D87" w:rsidR="007E4CFB" w:rsidP="007E4CFB" w:rsidRDefault="007E4CFB" w14:paraId="1F9D2D24" w14:textId="65A4AECC">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My brother </w:t>
      </w:r>
      <w:r w:rsidR="00105E19">
        <w:rPr>
          <w:rFonts w:ascii="Times New Roman" w:hAnsi="Times New Roman"/>
          <w:sz w:val="24"/>
          <w:szCs w:val="24"/>
          <w:lang w:val="en-GB"/>
        </w:rPr>
        <w:t>Mark</w:t>
      </w:r>
      <w:r w:rsidRPr="00D73D87">
        <w:rPr>
          <w:rFonts w:ascii="Times New Roman" w:hAnsi="Times New Roman"/>
          <w:sz w:val="24"/>
          <w:szCs w:val="24"/>
          <w:lang w:val="en-GB"/>
        </w:rPr>
        <w:t xml:space="preserve"> had kindly loaned me the money to purchase a second-hand car and I signed up with Heathrow Cars ferrying people back and forth to the airport.</w:t>
      </w:r>
    </w:p>
    <w:p w:rsidRPr="00D73D87" w:rsidR="007E4CFB" w:rsidP="007E4CFB" w:rsidRDefault="007E4CFB" w14:paraId="0E593855" w14:textId="1D2FA72A">
      <w:pPr>
        <w:pStyle w:val="CSP-ChapterBodyText-FirstParagraph"/>
        <w:spacing w:line="360" w:lineRule="auto"/>
        <w:ind w:firstLine="720"/>
        <w:contextualSpacing/>
        <w:jc w:val="left"/>
        <w:rPr>
          <w:rFonts w:ascii="Times New Roman" w:hAnsi="Times New Roman"/>
          <w:sz w:val="24"/>
          <w:szCs w:val="24"/>
          <w:lang w:val="en-GB"/>
        </w:rPr>
      </w:pPr>
      <w:r w:rsidRPr="11C8501F" w:rsidR="11C8501F">
        <w:rPr>
          <w:rFonts w:ascii="Times New Roman" w:hAnsi="Times New Roman"/>
          <w:sz w:val="24"/>
          <w:szCs w:val="24"/>
          <w:lang w:val="en-GB"/>
        </w:rPr>
        <w:t xml:space="preserve">Sadly, Lucia’s family </w:t>
      </w:r>
      <w:r w:rsidRPr="11C8501F" w:rsidR="11C8501F">
        <w:rPr>
          <w:rFonts w:ascii="Times New Roman" w:hAnsi="Times New Roman"/>
          <w:sz w:val="24"/>
          <w:szCs w:val="24"/>
          <w:lang w:val="en-GB"/>
        </w:rPr>
        <w:t>couldn’t</w:t>
      </w:r>
      <w:r w:rsidRPr="11C8501F" w:rsidR="11C8501F">
        <w:rPr>
          <w:rFonts w:ascii="Times New Roman" w:hAnsi="Times New Roman"/>
          <w:sz w:val="24"/>
          <w:szCs w:val="24"/>
          <w:lang w:val="en-GB"/>
        </w:rPr>
        <w:t xml:space="preserve"> afford the trip to </w:t>
      </w:r>
      <w:r w:rsidRPr="11C8501F" w:rsidR="11C8501F">
        <w:rPr>
          <w:rFonts w:ascii="Times New Roman" w:hAnsi="Times New Roman"/>
          <w:sz w:val="24"/>
          <w:szCs w:val="24"/>
          <w:lang w:val="en-GB"/>
        </w:rPr>
        <w:t>come and see</w:t>
      </w:r>
      <w:r w:rsidRPr="11C8501F" w:rsidR="11C8501F">
        <w:rPr>
          <w:rFonts w:ascii="Times New Roman" w:hAnsi="Times New Roman"/>
          <w:sz w:val="24"/>
          <w:szCs w:val="24"/>
          <w:lang w:val="en-GB"/>
        </w:rPr>
        <w:t xml:space="preserve"> their first grandchild, but we mailed off a weekly photo</w:t>
      </w:r>
      <w:ins w:author="Gary Smailes" w:date="2024-01-21T12:44:50.009Z" w:id="68613310">
        <w:r w:rsidRPr="11C8501F" w:rsidR="11C8501F">
          <w:rPr>
            <w:rFonts w:ascii="Times New Roman" w:hAnsi="Times New Roman"/>
            <w:sz w:val="24"/>
            <w:szCs w:val="24"/>
            <w:lang w:val="en-GB"/>
          </w:rPr>
          <w:t>,</w:t>
        </w:r>
      </w:ins>
      <w:r w:rsidRPr="11C8501F" w:rsidR="11C8501F">
        <w:rPr>
          <w:rFonts w:ascii="Times New Roman" w:hAnsi="Times New Roman"/>
          <w:sz w:val="24"/>
          <w:szCs w:val="24"/>
          <w:lang w:val="en-GB"/>
        </w:rPr>
        <w:t xml:space="preserve"> so they could </w:t>
      </w:r>
      <w:r w:rsidRPr="11C8501F" w:rsidR="11C8501F">
        <w:rPr>
          <w:rFonts w:ascii="Times New Roman" w:hAnsi="Times New Roman"/>
          <w:sz w:val="24"/>
          <w:szCs w:val="24"/>
          <w:lang w:val="en-GB"/>
        </w:rPr>
        <w:t>monitor</w:t>
      </w:r>
      <w:r w:rsidRPr="11C8501F" w:rsidR="11C8501F">
        <w:rPr>
          <w:rFonts w:ascii="Times New Roman" w:hAnsi="Times New Roman"/>
          <w:sz w:val="24"/>
          <w:szCs w:val="24"/>
          <w:lang w:val="en-GB"/>
        </w:rPr>
        <w:t xml:space="preserve"> her progress.</w:t>
      </w:r>
    </w:p>
    <w:p w:rsidRPr="00D73D87" w:rsidR="007E4CFB" w:rsidP="007E4CFB" w:rsidRDefault="007E4CFB" w14:paraId="2752A3B0" w14:textId="68B887D3">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 stretched myself to the limit financially to buy a terraced house in Cove, Hampshire to take advantage of the property price inflation gold rush.</w:t>
      </w:r>
      <w:r w:rsidRPr="00D73D87" w:rsidR="006D7F65">
        <w:rPr>
          <w:rFonts w:ascii="Times New Roman" w:hAnsi="Times New Roman"/>
          <w:sz w:val="24"/>
          <w:szCs w:val="24"/>
          <w:lang w:val="en-GB"/>
        </w:rPr>
        <w:t xml:space="preserve"> It was cramped but it was ours.</w:t>
      </w:r>
    </w:p>
    <w:p w:rsidRPr="00D73D87" w:rsidR="006D7F65" w:rsidP="007E4CFB" w:rsidRDefault="006D7F65" w14:paraId="46CE8EF5" w14:textId="40E0E286">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By now we had no problem communicating in either language. It had taken us more than two years to understand each other so I spoke to </w:t>
      </w:r>
      <w:r w:rsidRPr="00D73D87" w:rsidR="007C738B">
        <w:rPr>
          <w:rFonts w:ascii="Times New Roman" w:hAnsi="Times New Roman"/>
          <w:sz w:val="24"/>
          <w:szCs w:val="24"/>
          <w:lang w:val="en-GB"/>
        </w:rPr>
        <w:t>Silvia</w:t>
      </w:r>
      <w:r w:rsidRPr="00D73D87">
        <w:rPr>
          <w:rFonts w:ascii="Times New Roman" w:hAnsi="Times New Roman"/>
          <w:sz w:val="24"/>
          <w:szCs w:val="24"/>
          <w:lang w:val="en-GB"/>
        </w:rPr>
        <w:t xml:space="preserve"> in English and </w:t>
      </w:r>
      <w:r w:rsidRPr="00D73D87" w:rsidR="007C738B">
        <w:rPr>
          <w:rFonts w:ascii="Times New Roman" w:hAnsi="Times New Roman"/>
          <w:sz w:val="24"/>
          <w:szCs w:val="24"/>
          <w:lang w:val="en-GB"/>
        </w:rPr>
        <w:t>Lucia</w:t>
      </w:r>
      <w:r w:rsidRPr="00D73D87">
        <w:rPr>
          <w:rFonts w:ascii="Times New Roman" w:hAnsi="Times New Roman"/>
          <w:sz w:val="24"/>
          <w:szCs w:val="24"/>
          <w:lang w:val="en-GB"/>
        </w:rPr>
        <w:t xml:space="preserve"> in Spanish.</w:t>
      </w:r>
    </w:p>
    <w:p w:rsidRPr="00D73D87" w:rsidR="007E4CFB" w:rsidP="007E4CFB" w:rsidRDefault="007E4CFB" w14:paraId="45DA18BA" w14:textId="0982E687">
      <w:pPr>
        <w:pStyle w:val="CSP-ChapterBodyText-FirstParagraph"/>
        <w:spacing w:line="360" w:lineRule="auto"/>
        <w:ind w:firstLine="720"/>
        <w:contextualSpacing/>
        <w:jc w:val="left"/>
        <w:rPr>
          <w:rFonts w:ascii="Times New Roman" w:hAnsi="Times New Roman"/>
          <w:sz w:val="24"/>
          <w:szCs w:val="24"/>
          <w:lang w:val="en-GB"/>
        </w:rPr>
      </w:pPr>
      <w:commentRangeStart w:id="847383409"/>
      <w:r w:rsidRPr="11C8501F" w:rsidR="11C8501F">
        <w:rPr>
          <w:rFonts w:ascii="Times New Roman" w:hAnsi="Times New Roman"/>
          <w:sz w:val="24"/>
          <w:szCs w:val="24"/>
          <w:lang w:val="en-GB"/>
        </w:rPr>
        <w:t>Nearly a</w:t>
      </w:r>
      <w:r w:rsidRPr="11C8501F" w:rsidR="11C8501F">
        <w:rPr>
          <w:rFonts w:ascii="Times New Roman" w:hAnsi="Times New Roman"/>
          <w:sz w:val="24"/>
          <w:szCs w:val="24"/>
          <w:lang w:val="en-GB"/>
        </w:rPr>
        <w:t xml:space="preserve"> year after we had left </w:t>
      </w:r>
      <w:r w:rsidRPr="11C8501F" w:rsidR="11C8501F">
        <w:rPr>
          <w:rFonts w:ascii="Times New Roman" w:hAnsi="Times New Roman"/>
          <w:sz w:val="24"/>
          <w:szCs w:val="24"/>
          <w:lang w:val="en-GB"/>
        </w:rPr>
        <w:t>Nerja</w:t>
      </w:r>
      <w:r w:rsidRPr="11C8501F" w:rsidR="11C8501F">
        <w:rPr>
          <w:rFonts w:ascii="Times New Roman" w:hAnsi="Times New Roman"/>
          <w:sz w:val="24"/>
          <w:szCs w:val="24"/>
          <w:lang w:val="en-GB"/>
        </w:rPr>
        <w:t xml:space="preserve">, mum and dad came to visit. They stayed in a local hotel as we had no spare room at home and after </w:t>
      </w:r>
      <w:r w:rsidRPr="11C8501F" w:rsidR="11C8501F">
        <w:rPr>
          <w:rFonts w:ascii="Times New Roman" w:hAnsi="Times New Roman"/>
          <w:sz w:val="24"/>
          <w:szCs w:val="24"/>
          <w:lang w:val="en-GB"/>
        </w:rPr>
        <w:t xml:space="preserve">they had become besotted by </w:t>
      </w:r>
      <w:r w:rsidRPr="11C8501F" w:rsidR="11C8501F">
        <w:rPr>
          <w:rFonts w:ascii="Times New Roman" w:hAnsi="Times New Roman"/>
          <w:sz w:val="24"/>
          <w:szCs w:val="24"/>
          <w:lang w:val="en-GB"/>
        </w:rPr>
        <w:t>Silvia</w:t>
      </w:r>
      <w:r w:rsidRPr="11C8501F" w:rsidR="11C8501F">
        <w:rPr>
          <w:rFonts w:ascii="Times New Roman" w:hAnsi="Times New Roman"/>
          <w:sz w:val="24"/>
          <w:szCs w:val="24"/>
          <w:lang w:val="en-GB"/>
        </w:rPr>
        <w:t>,</w:t>
      </w:r>
      <w:r w:rsidRPr="11C8501F" w:rsidR="11C8501F">
        <w:rPr>
          <w:rFonts w:ascii="Times New Roman" w:hAnsi="Times New Roman"/>
          <w:sz w:val="24"/>
          <w:szCs w:val="24"/>
          <w:lang w:val="en-GB"/>
        </w:rPr>
        <w:t xml:space="preserve"> my dad invited us to </w:t>
      </w:r>
      <w:r w:rsidRPr="11C8501F" w:rsidR="11C8501F">
        <w:rPr>
          <w:rFonts w:ascii="Times New Roman" w:hAnsi="Times New Roman"/>
          <w:sz w:val="24"/>
          <w:szCs w:val="24"/>
          <w:lang w:val="en-GB"/>
        </w:rPr>
        <w:t xml:space="preserve">return to </w:t>
      </w:r>
      <w:r w:rsidRPr="11C8501F" w:rsidR="11C8501F">
        <w:rPr>
          <w:rFonts w:ascii="Times New Roman" w:hAnsi="Times New Roman"/>
          <w:sz w:val="24"/>
          <w:szCs w:val="24"/>
          <w:lang w:val="en-GB"/>
        </w:rPr>
        <w:t>Nerja</w:t>
      </w:r>
      <w:r w:rsidRPr="11C8501F" w:rsidR="11C8501F">
        <w:rPr>
          <w:rFonts w:ascii="Times New Roman" w:hAnsi="Times New Roman"/>
          <w:sz w:val="24"/>
          <w:szCs w:val="24"/>
          <w:lang w:val="en-GB"/>
        </w:rPr>
        <w:t>. Finally, he could exit his investments with impunity and transfer cash without paying dollar premium.</w:t>
      </w:r>
      <w:r w:rsidRPr="11C8501F" w:rsidR="11C8501F">
        <w:rPr>
          <w:rFonts w:ascii="Times New Roman" w:hAnsi="Times New Roman"/>
          <w:sz w:val="24"/>
          <w:szCs w:val="24"/>
          <w:lang w:val="en-GB"/>
        </w:rPr>
        <w:t xml:space="preserve"> </w:t>
      </w:r>
      <w:r w:rsidRPr="11C8501F" w:rsidR="11C8501F">
        <w:rPr>
          <w:rFonts w:ascii="Times New Roman" w:hAnsi="Times New Roman"/>
          <w:sz w:val="24"/>
          <w:szCs w:val="24"/>
          <w:lang w:val="en-GB"/>
        </w:rPr>
        <w:t>At last</w:t>
      </w:r>
      <w:r w:rsidRPr="11C8501F" w:rsidR="11C8501F">
        <w:rPr>
          <w:rFonts w:ascii="Times New Roman" w:hAnsi="Times New Roman"/>
          <w:sz w:val="24"/>
          <w:szCs w:val="24"/>
          <w:lang w:val="en-GB"/>
        </w:rPr>
        <w:t xml:space="preserve">, I could build the bar and restaurant I knew </w:t>
      </w:r>
      <w:r w:rsidRPr="11C8501F" w:rsidR="11C8501F">
        <w:rPr>
          <w:rFonts w:ascii="Times New Roman" w:hAnsi="Times New Roman"/>
          <w:sz w:val="24"/>
          <w:szCs w:val="24"/>
          <w:lang w:val="en-GB"/>
        </w:rPr>
        <w:t>c</w:t>
      </w:r>
      <w:r w:rsidRPr="11C8501F" w:rsidR="11C8501F">
        <w:rPr>
          <w:rFonts w:ascii="Times New Roman" w:hAnsi="Times New Roman"/>
          <w:sz w:val="24"/>
          <w:szCs w:val="24"/>
          <w:lang w:val="en-GB"/>
        </w:rPr>
        <w:t>ould</w:t>
      </w:r>
      <w:r w:rsidRPr="11C8501F" w:rsidR="11C8501F">
        <w:rPr>
          <w:rFonts w:ascii="Times New Roman" w:hAnsi="Times New Roman"/>
          <w:sz w:val="24"/>
          <w:szCs w:val="24"/>
          <w:lang w:val="en-GB"/>
        </w:rPr>
        <w:t xml:space="preserve"> </w:t>
      </w:r>
      <w:r w:rsidRPr="11C8501F" w:rsidR="11C8501F">
        <w:rPr>
          <w:rFonts w:ascii="Times New Roman" w:hAnsi="Times New Roman"/>
          <w:sz w:val="24"/>
          <w:szCs w:val="24"/>
          <w:lang w:val="en-GB"/>
        </w:rPr>
        <w:t>set our hotel on the road to success.</w:t>
      </w:r>
      <w:commentRangeEnd w:id="847383409"/>
      <w:r>
        <w:rPr>
          <w:rStyle w:val="CommentReference"/>
        </w:rPr>
        <w:commentReference w:id="847383409"/>
      </w:r>
    </w:p>
    <w:p w:rsidRPr="00D73D87" w:rsidR="00133039" w:rsidP="00E301BA" w:rsidRDefault="007E4CFB" w14:paraId="6C4BD730" w14:textId="462AC2B8">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We rented out our house and moved back </w:t>
      </w:r>
      <w:r w:rsidRPr="00D73D87" w:rsidR="00A477C8">
        <w:rPr>
          <w:rFonts w:ascii="Times New Roman" w:hAnsi="Times New Roman"/>
          <w:sz w:val="24"/>
          <w:szCs w:val="24"/>
          <w:lang w:val="en-GB"/>
        </w:rPr>
        <w:t xml:space="preserve">to Nerja </w:t>
      </w:r>
      <w:r w:rsidRPr="00D73D87">
        <w:rPr>
          <w:rFonts w:ascii="Times New Roman" w:hAnsi="Times New Roman"/>
          <w:sz w:val="24"/>
          <w:szCs w:val="24"/>
          <w:lang w:val="en-GB"/>
        </w:rPr>
        <w:t xml:space="preserve">in </w:t>
      </w:r>
      <w:r w:rsidRPr="00D73D87" w:rsidR="006D7F65">
        <w:rPr>
          <w:rFonts w:ascii="Times New Roman" w:hAnsi="Times New Roman"/>
          <w:sz w:val="24"/>
          <w:szCs w:val="24"/>
          <w:lang w:val="en-GB"/>
        </w:rPr>
        <w:t>June 1977, t</w:t>
      </w:r>
      <w:r w:rsidRPr="00D73D87" w:rsidR="00916173">
        <w:rPr>
          <w:rFonts w:ascii="Times New Roman" w:hAnsi="Times New Roman"/>
          <w:sz w:val="24"/>
          <w:szCs w:val="24"/>
          <w:lang w:val="en-GB"/>
        </w:rPr>
        <w:t xml:space="preserve">he day after the first free and fair elections since before the </w:t>
      </w:r>
      <w:r w:rsidRPr="00D73D87" w:rsidR="00006C77">
        <w:rPr>
          <w:rFonts w:ascii="Times New Roman" w:hAnsi="Times New Roman"/>
          <w:sz w:val="24"/>
          <w:szCs w:val="24"/>
          <w:lang w:val="en-GB"/>
        </w:rPr>
        <w:t>Civil W</w:t>
      </w:r>
      <w:r w:rsidRPr="00D73D87" w:rsidR="00916173">
        <w:rPr>
          <w:rFonts w:ascii="Times New Roman" w:hAnsi="Times New Roman"/>
          <w:sz w:val="24"/>
          <w:szCs w:val="24"/>
          <w:lang w:val="en-GB"/>
        </w:rPr>
        <w:t>ar</w:t>
      </w:r>
      <w:r w:rsidRPr="00D73D87" w:rsidR="006D7F65">
        <w:rPr>
          <w:rFonts w:ascii="Times New Roman" w:hAnsi="Times New Roman"/>
          <w:sz w:val="24"/>
          <w:szCs w:val="24"/>
          <w:lang w:val="en-GB"/>
        </w:rPr>
        <w:t>.</w:t>
      </w:r>
      <w:r w:rsidRPr="00D73D87" w:rsidR="000C612E">
        <w:rPr>
          <w:rFonts w:ascii="Times New Roman" w:hAnsi="Times New Roman"/>
          <w:sz w:val="24"/>
          <w:szCs w:val="24"/>
          <w:lang w:val="en-GB"/>
        </w:rPr>
        <w:t xml:space="preserve"> </w:t>
      </w:r>
      <w:r w:rsidRPr="00D73D87" w:rsidR="00074472">
        <w:rPr>
          <w:rFonts w:ascii="Times New Roman" w:hAnsi="Times New Roman"/>
          <w:sz w:val="24"/>
          <w:szCs w:val="24"/>
          <w:lang w:val="en-GB"/>
        </w:rPr>
        <w:t xml:space="preserve">After </w:t>
      </w:r>
      <w:r w:rsidRPr="00D73D87" w:rsidR="008A6467">
        <w:rPr>
          <w:rFonts w:ascii="Times New Roman" w:hAnsi="Times New Roman"/>
          <w:sz w:val="24"/>
          <w:szCs w:val="24"/>
          <w:lang w:val="en-GB"/>
        </w:rPr>
        <w:t>forty-one</w:t>
      </w:r>
      <w:r w:rsidRPr="00D73D87" w:rsidR="003F1087">
        <w:rPr>
          <w:rFonts w:ascii="Times New Roman" w:hAnsi="Times New Roman"/>
          <w:sz w:val="24"/>
          <w:szCs w:val="24"/>
          <w:lang w:val="en-GB"/>
        </w:rPr>
        <w:t xml:space="preserve"> years, d</w:t>
      </w:r>
      <w:r w:rsidRPr="00D73D87" w:rsidR="00735E22">
        <w:rPr>
          <w:rFonts w:ascii="Times New Roman" w:hAnsi="Times New Roman"/>
          <w:sz w:val="24"/>
          <w:szCs w:val="24"/>
          <w:lang w:val="en-GB"/>
        </w:rPr>
        <w:t xml:space="preserve">emocracy had </w:t>
      </w:r>
      <w:r w:rsidRPr="00D73D87" w:rsidR="00074472">
        <w:rPr>
          <w:rFonts w:ascii="Times New Roman" w:hAnsi="Times New Roman"/>
          <w:sz w:val="24"/>
          <w:szCs w:val="24"/>
          <w:lang w:val="en-GB"/>
        </w:rPr>
        <w:t>returned to</w:t>
      </w:r>
      <w:r w:rsidRPr="00D73D87" w:rsidR="00735E22">
        <w:rPr>
          <w:rFonts w:ascii="Times New Roman" w:hAnsi="Times New Roman"/>
          <w:sz w:val="24"/>
          <w:szCs w:val="24"/>
          <w:lang w:val="en-GB"/>
        </w:rPr>
        <w:t xml:space="preserve"> Spain</w:t>
      </w:r>
      <w:r w:rsidRPr="00D73D87" w:rsidR="000C612E">
        <w:rPr>
          <w:rFonts w:ascii="Times New Roman" w:hAnsi="Times New Roman"/>
          <w:sz w:val="24"/>
          <w:szCs w:val="24"/>
          <w:lang w:val="en-GB"/>
        </w:rPr>
        <w:t>.</w:t>
      </w:r>
      <w:r w:rsidRPr="00D73D87" w:rsidR="00E301BA">
        <w:rPr>
          <w:rFonts w:ascii="Times New Roman" w:hAnsi="Times New Roman"/>
          <w:sz w:val="24"/>
          <w:szCs w:val="24"/>
          <w:lang w:val="en-GB"/>
        </w:rPr>
        <w:t xml:space="preserve"> </w:t>
      </w:r>
      <w:r w:rsidRPr="00D73D87" w:rsidR="001F2DFF">
        <w:rPr>
          <w:rFonts w:ascii="Times New Roman" w:hAnsi="Times New Roman"/>
          <w:sz w:val="24"/>
          <w:szCs w:val="24"/>
          <w:lang w:val="en-GB"/>
        </w:rPr>
        <w:t>At the end</w:t>
      </w:r>
      <w:r w:rsidRPr="00D73D87" w:rsidR="00B878EE">
        <w:rPr>
          <w:rFonts w:ascii="Times New Roman" w:hAnsi="Times New Roman"/>
          <w:sz w:val="24"/>
          <w:szCs w:val="24"/>
          <w:lang w:val="en-GB"/>
        </w:rPr>
        <w:t xml:space="preserve"> </w:t>
      </w:r>
      <w:r w:rsidR="00A02F1F">
        <w:rPr>
          <w:rFonts w:ascii="Times New Roman" w:hAnsi="Times New Roman"/>
          <w:sz w:val="24"/>
          <w:szCs w:val="24"/>
          <w:lang w:val="en-GB"/>
        </w:rPr>
        <w:t xml:space="preserve">of </w:t>
      </w:r>
      <w:r w:rsidRPr="00D73D87" w:rsidR="00B878EE">
        <w:rPr>
          <w:rFonts w:ascii="Times New Roman" w:hAnsi="Times New Roman"/>
          <w:sz w:val="24"/>
          <w:szCs w:val="24"/>
          <w:lang w:val="en-GB"/>
        </w:rPr>
        <w:t>a quiet summer, w</w:t>
      </w:r>
      <w:r w:rsidRPr="00D73D87" w:rsidR="00133039">
        <w:rPr>
          <w:rFonts w:ascii="Times New Roman" w:hAnsi="Times New Roman"/>
          <w:sz w:val="24"/>
          <w:szCs w:val="24"/>
          <w:lang w:val="en-GB"/>
        </w:rPr>
        <w:t xml:space="preserve">e closed </w:t>
      </w:r>
      <w:r w:rsidRPr="00D73D87" w:rsidR="001F2DFF">
        <w:rPr>
          <w:rFonts w:ascii="Times New Roman" w:hAnsi="Times New Roman"/>
          <w:sz w:val="24"/>
          <w:szCs w:val="24"/>
          <w:lang w:val="en-GB"/>
        </w:rPr>
        <w:t>in early October</w:t>
      </w:r>
      <w:r w:rsidRPr="00D73D87" w:rsidR="00133039">
        <w:rPr>
          <w:rFonts w:ascii="Times New Roman" w:hAnsi="Times New Roman"/>
          <w:sz w:val="24"/>
          <w:szCs w:val="24"/>
          <w:lang w:val="en-GB"/>
        </w:rPr>
        <w:t xml:space="preserve"> and </w:t>
      </w:r>
      <w:r w:rsidRPr="00D73D87" w:rsidR="001F2DFF">
        <w:rPr>
          <w:rFonts w:ascii="Times New Roman" w:hAnsi="Times New Roman"/>
          <w:sz w:val="24"/>
          <w:szCs w:val="24"/>
          <w:lang w:val="en-GB"/>
        </w:rPr>
        <w:t>let the builders loose</w:t>
      </w:r>
      <w:r w:rsidRPr="00D73D87" w:rsidR="00A36115">
        <w:rPr>
          <w:rFonts w:ascii="Times New Roman" w:hAnsi="Times New Roman"/>
          <w:sz w:val="24"/>
          <w:szCs w:val="24"/>
          <w:lang w:val="en-GB"/>
        </w:rPr>
        <w:t>.</w:t>
      </w:r>
      <w:r w:rsidRPr="00D73D87" w:rsidR="00133039">
        <w:rPr>
          <w:rFonts w:ascii="Times New Roman" w:hAnsi="Times New Roman"/>
          <w:sz w:val="24"/>
          <w:szCs w:val="24"/>
          <w:lang w:val="en-GB"/>
        </w:rPr>
        <w:t xml:space="preserve"> This time we use</w:t>
      </w:r>
      <w:r w:rsidRPr="00D73D87" w:rsidR="000921A2">
        <w:rPr>
          <w:rFonts w:ascii="Times New Roman" w:hAnsi="Times New Roman"/>
          <w:sz w:val="24"/>
          <w:szCs w:val="24"/>
          <w:lang w:val="en-GB"/>
        </w:rPr>
        <w:t>d</w:t>
      </w:r>
      <w:r w:rsidRPr="00D73D87" w:rsidR="00133039">
        <w:rPr>
          <w:rFonts w:ascii="Times New Roman" w:hAnsi="Times New Roman"/>
          <w:sz w:val="24"/>
          <w:szCs w:val="24"/>
          <w:lang w:val="en-GB"/>
        </w:rPr>
        <w:t xml:space="preserve"> tried and trusted contractors who agreed to penalty charges if they were delayed. </w:t>
      </w:r>
      <w:r w:rsidRPr="00D73D87" w:rsidR="008517E9">
        <w:rPr>
          <w:rFonts w:ascii="Times New Roman" w:hAnsi="Times New Roman"/>
          <w:sz w:val="24"/>
          <w:szCs w:val="24"/>
          <w:lang w:val="en-GB"/>
        </w:rPr>
        <w:t>Most of the punitive</w:t>
      </w:r>
      <w:r w:rsidRPr="00D73D87" w:rsidR="00954D51">
        <w:rPr>
          <w:rFonts w:ascii="Times New Roman" w:hAnsi="Times New Roman"/>
          <w:sz w:val="24"/>
          <w:szCs w:val="24"/>
          <w:lang w:val="en-GB"/>
        </w:rPr>
        <w:t xml:space="preserve"> cost overruns and delays </w:t>
      </w:r>
      <w:r w:rsidRPr="00D73D87" w:rsidR="001F1C30">
        <w:rPr>
          <w:rFonts w:ascii="Times New Roman" w:hAnsi="Times New Roman"/>
          <w:sz w:val="24"/>
          <w:szCs w:val="24"/>
          <w:lang w:val="en-GB"/>
        </w:rPr>
        <w:t xml:space="preserve">incurred </w:t>
      </w:r>
      <w:r w:rsidRPr="00D73D87" w:rsidR="00224614">
        <w:rPr>
          <w:rFonts w:ascii="Times New Roman" w:hAnsi="Times New Roman"/>
          <w:sz w:val="24"/>
          <w:szCs w:val="24"/>
          <w:lang w:val="en-GB"/>
        </w:rPr>
        <w:t>back in 197</w:t>
      </w:r>
      <w:r w:rsidRPr="00D73D87" w:rsidR="00737173">
        <w:rPr>
          <w:rFonts w:ascii="Times New Roman" w:hAnsi="Times New Roman"/>
          <w:sz w:val="24"/>
          <w:szCs w:val="24"/>
          <w:lang w:val="en-GB"/>
        </w:rPr>
        <w:t>4</w:t>
      </w:r>
      <w:r w:rsidRPr="00D73D87" w:rsidR="008517E9">
        <w:rPr>
          <w:rFonts w:ascii="Times New Roman" w:hAnsi="Times New Roman"/>
          <w:sz w:val="24"/>
          <w:szCs w:val="24"/>
          <w:lang w:val="en-GB"/>
        </w:rPr>
        <w:t xml:space="preserve"> were </w:t>
      </w:r>
      <w:r w:rsidRPr="00D73D87" w:rsidR="00A272F6">
        <w:rPr>
          <w:rFonts w:ascii="Times New Roman" w:hAnsi="Times New Roman"/>
          <w:sz w:val="24"/>
          <w:szCs w:val="24"/>
          <w:lang w:val="en-GB"/>
        </w:rPr>
        <w:t>because we trusted supposed profession</w:t>
      </w:r>
      <w:r w:rsidRPr="00D73D87" w:rsidR="00224614">
        <w:rPr>
          <w:rFonts w:ascii="Times New Roman" w:hAnsi="Times New Roman"/>
          <w:sz w:val="24"/>
          <w:szCs w:val="24"/>
          <w:lang w:val="en-GB"/>
        </w:rPr>
        <w:t>als</w:t>
      </w:r>
      <w:r w:rsidRPr="00D73D87" w:rsidR="00737173">
        <w:rPr>
          <w:rFonts w:ascii="Times New Roman" w:hAnsi="Times New Roman"/>
          <w:sz w:val="24"/>
          <w:szCs w:val="24"/>
          <w:lang w:val="en-GB"/>
        </w:rPr>
        <w:t xml:space="preserve"> and left them to it</w:t>
      </w:r>
      <w:r w:rsidRPr="00D73D87" w:rsidR="008517E9">
        <w:rPr>
          <w:rFonts w:ascii="Times New Roman" w:hAnsi="Times New Roman"/>
          <w:sz w:val="24"/>
          <w:szCs w:val="24"/>
          <w:lang w:val="en-GB"/>
        </w:rPr>
        <w:t xml:space="preserve">. Not this time. Every waking moment through the winter I was on site. </w:t>
      </w:r>
      <w:r w:rsidRPr="00D73D87" w:rsidR="00133039">
        <w:rPr>
          <w:rFonts w:ascii="Times New Roman" w:hAnsi="Times New Roman"/>
          <w:sz w:val="24"/>
          <w:szCs w:val="24"/>
          <w:lang w:val="en-GB"/>
        </w:rPr>
        <w:t>We had to be open for the following Easter and the arrival of the first groups from Wings.</w:t>
      </w:r>
      <w:r w:rsidRPr="00D73D87" w:rsidR="004532D0">
        <w:rPr>
          <w:rFonts w:ascii="Times New Roman" w:hAnsi="Times New Roman"/>
          <w:sz w:val="24"/>
          <w:szCs w:val="24"/>
          <w:lang w:val="en-GB"/>
        </w:rPr>
        <w:t xml:space="preserve"> If I had to shovel cement or plaster to ensure </w:t>
      </w:r>
      <w:r w:rsidR="00976865">
        <w:rPr>
          <w:rFonts w:ascii="Times New Roman" w:hAnsi="Times New Roman"/>
          <w:sz w:val="24"/>
          <w:szCs w:val="24"/>
          <w:lang w:val="en-GB"/>
        </w:rPr>
        <w:t>we were ready in time</w:t>
      </w:r>
      <w:r w:rsidRPr="00D73D87" w:rsidR="004532D0">
        <w:rPr>
          <w:rFonts w:ascii="Times New Roman" w:hAnsi="Times New Roman"/>
          <w:sz w:val="24"/>
          <w:szCs w:val="24"/>
          <w:lang w:val="en-GB"/>
        </w:rPr>
        <w:t>, I would</w:t>
      </w:r>
      <w:r w:rsidRPr="00D73D87" w:rsidR="00316C89">
        <w:rPr>
          <w:rFonts w:ascii="Times New Roman" w:hAnsi="Times New Roman"/>
          <w:sz w:val="24"/>
          <w:szCs w:val="24"/>
          <w:lang w:val="en-GB"/>
        </w:rPr>
        <w:t>.</w:t>
      </w:r>
    </w:p>
    <w:p w:rsidRPr="00D73D87" w:rsidR="00133039" w:rsidP="00133039" w:rsidRDefault="00316C89" w14:paraId="42038B75" w14:textId="1D47E97A">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Thankfully, </w:t>
      </w:r>
      <w:r w:rsidRPr="00D73D87" w:rsidR="00133039">
        <w:rPr>
          <w:rFonts w:ascii="Times New Roman" w:hAnsi="Times New Roman"/>
          <w:sz w:val="24"/>
          <w:szCs w:val="24"/>
          <w:lang w:val="en-GB"/>
        </w:rPr>
        <w:t>by Valentine</w:t>
      </w:r>
      <w:r w:rsidRPr="00D73D87" w:rsidR="00006C77">
        <w:rPr>
          <w:rFonts w:ascii="Times New Roman" w:hAnsi="Times New Roman"/>
          <w:sz w:val="24"/>
          <w:szCs w:val="24"/>
          <w:lang w:val="en-GB"/>
        </w:rPr>
        <w:t>'</w:t>
      </w:r>
      <w:r w:rsidRPr="00D73D87" w:rsidR="00133039">
        <w:rPr>
          <w:rFonts w:ascii="Times New Roman" w:hAnsi="Times New Roman"/>
          <w:sz w:val="24"/>
          <w:szCs w:val="24"/>
          <w:lang w:val="en-GB"/>
        </w:rPr>
        <w:t xml:space="preserve">s </w:t>
      </w:r>
      <w:r w:rsidRPr="00D73D87" w:rsidR="00D9019C">
        <w:rPr>
          <w:rFonts w:ascii="Times New Roman" w:hAnsi="Times New Roman"/>
          <w:sz w:val="24"/>
          <w:szCs w:val="24"/>
          <w:lang w:val="en-GB"/>
        </w:rPr>
        <w:t>Day</w:t>
      </w:r>
      <w:r w:rsidR="00976865">
        <w:rPr>
          <w:rFonts w:ascii="Times New Roman" w:hAnsi="Times New Roman"/>
          <w:sz w:val="24"/>
          <w:szCs w:val="24"/>
          <w:lang w:val="en-GB"/>
        </w:rPr>
        <w:t xml:space="preserve"> it was done.</w:t>
      </w:r>
      <w:r w:rsidRPr="00D73D87" w:rsidR="00133039">
        <w:rPr>
          <w:rFonts w:ascii="Times New Roman" w:hAnsi="Times New Roman"/>
          <w:sz w:val="24"/>
          <w:szCs w:val="24"/>
          <w:lang w:val="en-GB"/>
        </w:rPr>
        <w:t xml:space="preserve"> </w:t>
      </w:r>
      <w:r w:rsidR="00976865">
        <w:rPr>
          <w:rFonts w:ascii="Times New Roman" w:hAnsi="Times New Roman"/>
          <w:sz w:val="24"/>
          <w:szCs w:val="24"/>
          <w:lang w:val="en-GB"/>
        </w:rPr>
        <w:t>T</w:t>
      </w:r>
      <w:r w:rsidRPr="00D73D87" w:rsidR="00C15D48">
        <w:rPr>
          <w:rFonts w:ascii="Times New Roman" w:hAnsi="Times New Roman"/>
          <w:sz w:val="24"/>
          <w:szCs w:val="24"/>
          <w:lang w:val="en-GB"/>
        </w:rPr>
        <w:t>he family</w:t>
      </w:r>
      <w:r w:rsidRPr="00D73D87" w:rsidR="00133039">
        <w:rPr>
          <w:rFonts w:ascii="Times New Roman" w:hAnsi="Times New Roman"/>
          <w:sz w:val="24"/>
          <w:szCs w:val="24"/>
          <w:lang w:val="en-GB"/>
        </w:rPr>
        <w:t xml:space="preserve"> walked around with the builder checking the </w:t>
      </w:r>
      <w:r w:rsidR="00976865">
        <w:rPr>
          <w:rFonts w:ascii="Times New Roman" w:hAnsi="Times New Roman"/>
          <w:sz w:val="24"/>
          <w:szCs w:val="24"/>
          <w:lang w:val="en-GB"/>
        </w:rPr>
        <w:t>work</w:t>
      </w:r>
      <w:r w:rsidRPr="00D73D87" w:rsidR="00133039">
        <w:rPr>
          <w:rFonts w:ascii="Times New Roman" w:hAnsi="Times New Roman"/>
          <w:sz w:val="24"/>
          <w:szCs w:val="24"/>
          <w:lang w:val="en-GB"/>
        </w:rPr>
        <w:t>.</w:t>
      </w:r>
    </w:p>
    <w:p w:rsidRPr="00D73D87" w:rsidR="00916173" w:rsidP="00133039" w:rsidRDefault="00916173" w14:paraId="67B3D5D4" w14:textId="7856B50F">
      <w:pPr>
        <w:pStyle w:val="CSP-ChapterBodyText-FirstParagraph"/>
        <w:spacing w:line="360" w:lineRule="auto"/>
        <w:ind w:firstLine="720"/>
        <w:contextualSpacing/>
        <w:jc w:val="left"/>
        <w:rPr>
          <w:rFonts w:ascii="Times New Roman" w:hAnsi="Times New Roman"/>
          <w:sz w:val="24"/>
          <w:szCs w:val="24"/>
          <w:lang w:val="en-GB"/>
        </w:rPr>
      </w:pPr>
      <w:r w:rsidRPr="11C8501F" w:rsidR="11C8501F">
        <w:rPr>
          <w:rFonts w:ascii="Times New Roman" w:hAnsi="Times New Roman"/>
          <w:sz w:val="24"/>
          <w:szCs w:val="24"/>
          <w:lang w:val="en-GB"/>
        </w:rPr>
        <w:t xml:space="preserve">“I love the backward clock,” said </w:t>
      </w:r>
      <w:ins w:author="Gary Smailes" w:date="2024-01-21T13:04:43.245Z" w:id="988828986">
        <w:r w:rsidRPr="11C8501F" w:rsidR="11C8501F">
          <w:rPr>
            <w:rFonts w:ascii="Times New Roman" w:hAnsi="Times New Roman"/>
            <w:sz w:val="24"/>
            <w:szCs w:val="24"/>
            <w:lang w:val="en-GB"/>
          </w:rPr>
          <w:t>D</w:t>
        </w:r>
      </w:ins>
      <w:del w:author="Gary Smailes" w:date="2024-01-21T13:04:42.533Z" w:id="152443698">
        <w:r w:rsidRPr="11C8501F" w:rsidDel="11C8501F">
          <w:rPr>
            <w:rFonts w:ascii="Times New Roman" w:hAnsi="Times New Roman"/>
            <w:sz w:val="24"/>
            <w:szCs w:val="24"/>
            <w:lang w:val="en-GB"/>
          </w:rPr>
          <w:delText>d</w:delText>
        </w:r>
      </w:del>
      <w:r w:rsidRPr="11C8501F" w:rsidR="11C8501F">
        <w:rPr>
          <w:rFonts w:ascii="Times New Roman" w:hAnsi="Times New Roman"/>
          <w:sz w:val="24"/>
          <w:szCs w:val="24"/>
          <w:lang w:val="en-GB"/>
        </w:rPr>
        <w:t xml:space="preserve">ad as </w:t>
      </w:r>
      <w:commentRangeStart w:id="1161390713"/>
      <w:r w:rsidRPr="11C8501F" w:rsidR="11C8501F">
        <w:rPr>
          <w:rFonts w:ascii="Times New Roman" w:hAnsi="Times New Roman"/>
          <w:sz w:val="24"/>
          <w:szCs w:val="24"/>
          <w:lang w:val="en-GB"/>
        </w:rPr>
        <w:t>we prowled around the new bar now three times larger than the</w:t>
      </w:r>
      <w:r w:rsidRPr="11C8501F" w:rsidR="11C8501F">
        <w:rPr>
          <w:rFonts w:ascii="Times New Roman" w:hAnsi="Times New Roman"/>
          <w:sz w:val="24"/>
          <w:szCs w:val="24"/>
          <w:lang w:val="en-GB"/>
        </w:rPr>
        <w:t xml:space="preserve"> </w:t>
      </w:r>
      <w:r w:rsidRPr="11C8501F" w:rsidR="11C8501F">
        <w:rPr>
          <w:rFonts w:ascii="Times New Roman" w:hAnsi="Times New Roman"/>
          <w:sz w:val="24"/>
          <w:szCs w:val="24"/>
          <w:lang w:val="en-GB"/>
        </w:rPr>
        <w:t>previou</w:t>
      </w:r>
      <w:r w:rsidRPr="11C8501F" w:rsidR="11C8501F">
        <w:rPr>
          <w:rFonts w:ascii="Times New Roman" w:hAnsi="Times New Roman"/>
          <w:sz w:val="24"/>
          <w:szCs w:val="24"/>
          <w:lang w:val="en-GB"/>
        </w:rPr>
        <w:t>s</w:t>
      </w:r>
      <w:r w:rsidRPr="11C8501F" w:rsidR="11C8501F">
        <w:rPr>
          <w:rFonts w:ascii="Times New Roman" w:hAnsi="Times New Roman"/>
          <w:sz w:val="24"/>
          <w:szCs w:val="24"/>
          <w:lang w:val="en-GB"/>
        </w:rPr>
        <w:t xml:space="preserve"> model</w:t>
      </w:r>
      <w:commentRangeEnd w:id="1161390713"/>
      <w:r>
        <w:rPr>
          <w:rStyle w:val="CommentReference"/>
        </w:rPr>
        <w:commentReference w:id="1161390713"/>
      </w:r>
      <w:r w:rsidRPr="11C8501F" w:rsidR="11C8501F">
        <w:rPr>
          <w:rFonts w:ascii="Times New Roman" w:hAnsi="Times New Roman"/>
          <w:sz w:val="24"/>
          <w:szCs w:val="24"/>
          <w:lang w:val="en-GB"/>
        </w:rPr>
        <w:t>. “If late drinkers can’t work out what the time is, they’ll say fuck it, let’s have another one.”</w:t>
      </w:r>
    </w:p>
    <w:p w:rsidRPr="00D73D87" w:rsidR="00916173" w:rsidP="00916173" w:rsidRDefault="00916173" w14:paraId="4AC44F07" w14:textId="460E495F">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“Where did you find the clock?” said </w:t>
      </w:r>
      <w:r w:rsidRPr="00D73D87" w:rsidR="007C738B">
        <w:rPr>
          <w:rFonts w:ascii="Times New Roman" w:hAnsi="Times New Roman"/>
          <w:sz w:val="24"/>
          <w:szCs w:val="24"/>
          <w:lang w:val="en-GB"/>
        </w:rPr>
        <w:t>Lucia</w:t>
      </w:r>
      <w:r w:rsidRPr="00D73D87">
        <w:rPr>
          <w:rFonts w:ascii="Times New Roman" w:hAnsi="Times New Roman"/>
          <w:sz w:val="24"/>
          <w:szCs w:val="24"/>
          <w:lang w:val="en-GB"/>
        </w:rPr>
        <w:t xml:space="preserve"> hugging little </w:t>
      </w:r>
      <w:r w:rsidRPr="00D73D87" w:rsidR="007C738B">
        <w:rPr>
          <w:rFonts w:ascii="Times New Roman" w:hAnsi="Times New Roman"/>
          <w:sz w:val="24"/>
          <w:szCs w:val="24"/>
          <w:lang w:val="en-GB"/>
        </w:rPr>
        <w:t>Silvia</w:t>
      </w:r>
      <w:r w:rsidRPr="00D73D87" w:rsidR="00D9019C">
        <w:rPr>
          <w:rFonts w:ascii="Times New Roman" w:hAnsi="Times New Roman"/>
          <w:sz w:val="24"/>
          <w:szCs w:val="24"/>
          <w:lang w:val="en-GB"/>
        </w:rPr>
        <w:t xml:space="preserve"> who </w:t>
      </w:r>
      <w:r w:rsidRPr="00D73D87">
        <w:rPr>
          <w:rFonts w:ascii="Times New Roman" w:hAnsi="Times New Roman"/>
          <w:sz w:val="24"/>
          <w:szCs w:val="24"/>
          <w:lang w:val="en-GB"/>
        </w:rPr>
        <w:t>burped as she kicked her legs.</w:t>
      </w:r>
    </w:p>
    <w:p w:rsidRPr="00D73D87" w:rsidR="00715C8D" w:rsidP="00916173" w:rsidRDefault="00916173" w14:paraId="72710521" w14:textId="483EE0D7">
      <w:pPr>
        <w:pStyle w:val="CSP-ChapterBodyText-FirstParagraph"/>
        <w:spacing w:line="360" w:lineRule="auto"/>
        <w:ind w:firstLine="720"/>
        <w:contextualSpacing/>
        <w:jc w:val="left"/>
        <w:rPr>
          <w:rFonts w:ascii="Times New Roman" w:hAnsi="Times New Roman"/>
          <w:sz w:val="24"/>
          <w:szCs w:val="24"/>
          <w:lang w:val="en-GB"/>
        </w:rPr>
      </w:pPr>
      <w:r w:rsidRPr="11C8501F" w:rsidR="11C8501F">
        <w:rPr>
          <w:rFonts w:ascii="Times New Roman" w:hAnsi="Times New Roman"/>
          <w:sz w:val="24"/>
          <w:szCs w:val="24"/>
          <w:lang w:val="en-GB"/>
        </w:rPr>
        <w:t>“How cute,” said Donna gazing at her</w:t>
      </w:r>
      <w:del w:author="Gary Smailes" w:date="2024-01-21T13:05:33.609Z" w:id="1263995295">
        <w:r w:rsidRPr="11C8501F" w:rsidDel="11C8501F">
          <w:rPr>
            <w:rFonts w:ascii="Times New Roman" w:hAnsi="Times New Roman"/>
            <w:sz w:val="24"/>
            <w:szCs w:val="24"/>
            <w:lang w:val="en-GB"/>
          </w:rPr>
          <w:delText xml:space="preserve"> adoringly</w:delText>
        </w:r>
      </w:del>
      <w:r w:rsidRPr="11C8501F" w:rsidR="11C8501F">
        <w:rPr>
          <w:rFonts w:ascii="Times New Roman" w:hAnsi="Times New Roman"/>
          <w:sz w:val="24"/>
          <w:szCs w:val="24"/>
          <w:lang w:val="en-GB"/>
        </w:rPr>
        <w:t>.</w:t>
      </w:r>
    </w:p>
    <w:p w:rsidRPr="00D73D87" w:rsidR="00916173" w:rsidP="00916173" w:rsidRDefault="00916173" w14:paraId="6818A931" w14:textId="4C5C2598">
      <w:pPr>
        <w:pStyle w:val="CSP-ChapterBodyText-FirstParagraph"/>
        <w:spacing w:line="360" w:lineRule="auto"/>
        <w:ind w:firstLine="720"/>
        <w:contextualSpacing/>
        <w:jc w:val="left"/>
        <w:rPr>
          <w:rFonts w:ascii="Times New Roman" w:hAnsi="Times New Roman"/>
          <w:sz w:val="24"/>
          <w:szCs w:val="24"/>
          <w:lang w:val="en-GB"/>
        </w:rPr>
      </w:pPr>
      <w:r w:rsidRPr="11C8501F" w:rsidR="11C8501F">
        <w:rPr>
          <w:rFonts w:ascii="Times New Roman" w:hAnsi="Times New Roman"/>
          <w:sz w:val="24"/>
          <w:szCs w:val="24"/>
          <w:lang w:val="en-GB"/>
        </w:rPr>
        <w:t>“D</w:t>
      </w:r>
      <w:commentRangeStart w:id="1554233290"/>
      <w:r w:rsidRPr="11C8501F" w:rsidR="11C8501F">
        <w:rPr>
          <w:rFonts w:ascii="Times New Roman" w:hAnsi="Times New Roman"/>
          <w:sz w:val="24"/>
          <w:szCs w:val="24"/>
          <w:lang w:val="en-GB"/>
        </w:rPr>
        <w:t>avid Wilkes sent it from Canada as a thank</w:t>
      </w:r>
      <w:r w:rsidRPr="11C8501F" w:rsidR="11C8501F">
        <w:rPr>
          <w:rFonts w:ascii="Times New Roman" w:hAnsi="Times New Roman"/>
          <w:sz w:val="24"/>
          <w:szCs w:val="24"/>
          <w:lang w:val="en-GB"/>
        </w:rPr>
        <w:t>-</w:t>
      </w:r>
      <w:r w:rsidRPr="11C8501F" w:rsidR="11C8501F">
        <w:rPr>
          <w:rFonts w:ascii="Times New Roman" w:hAnsi="Times New Roman"/>
          <w:sz w:val="24"/>
          <w:szCs w:val="24"/>
          <w:lang w:val="en-GB"/>
        </w:rPr>
        <w:t>you for our hospitality</w:t>
      </w:r>
      <w:r w:rsidRPr="11C8501F" w:rsidR="11C8501F">
        <w:rPr>
          <w:rFonts w:ascii="Times New Roman" w:hAnsi="Times New Roman"/>
          <w:sz w:val="24"/>
          <w:szCs w:val="24"/>
          <w:lang w:val="en-GB"/>
        </w:rPr>
        <w:t>,” I said.</w:t>
      </w:r>
      <w:r w:rsidRPr="11C8501F" w:rsidR="11C8501F">
        <w:rPr>
          <w:rFonts w:ascii="Times New Roman" w:hAnsi="Times New Roman"/>
          <w:sz w:val="24"/>
          <w:szCs w:val="24"/>
          <w:lang w:val="en-GB"/>
        </w:rPr>
        <w:t xml:space="preserve"> </w:t>
      </w:r>
      <w:r w:rsidRPr="11C8501F" w:rsidR="11C8501F">
        <w:rPr>
          <w:rFonts w:ascii="Times New Roman" w:hAnsi="Times New Roman"/>
          <w:sz w:val="24"/>
          <w:szCs w:val="24"/>
          <w:lang w:val="en-GB"/>
        </w:rPr>
        <w:t>“</w:t>
      </w:r>
      <w:r w:rsidRPr="11C8501F" w:rsidR="11C8501F">
        <w:rPr>
          <w:rFonts w:ascii="Times New Roman" w:hAnsi="Times New Roman"/>
          <w:sz w:val="24"/>
          <w:szCs w:val="24"/>
          <w:lang w:val="en-GB"/>
        </w:rPr>
        <w:t>He dedicated his book to the h</w:t>
      </w:r>
      <w:commentRangeEnd w:id="1554233290"/>
      <w:r>
        <w:rPr>
          <w:rStyle w:val="CommentReference"/>
        </w:rPr>
        <w:commentReference w:id="1554233290"/>
      </w:r>
      <w:r w:rsidRPr="11C8501F" w:rsidR="11C8501F">
        <w:rPr>
          <w:rFonts w:ascii="Times New Roman" w:hAnsi="Times New Roman"/>
          <w:sz w:val="24"/>
          <w:szCs w:val="24"/>
          <w:lang w:val="en-GB"/>
        </w:rPr>
        <w:t>otel.”</w:t>
      </w:r>
    </w:p>
    <w:p w:rsidRPr="00D73D87" w:rsidR="00916173" w:rsidP="00916173" w:rsidRDefault="00916173" w14:paraId="151F9AFD" w14:textId="6BBFC5BC">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“He finished it?” </w:t>
      </w:r>
      <w:r w:rsidRPr="00D73D87" w:rsidR="00715C8D">
        <w:rPr>
          <w:rFonts w:ascii="Times New Roman" w:hAnsi="Times New Roman"/>
          <w:sz w:val="24"/>
          <w:szCs w:val="24"/>
          <w:lang w:val="en-GB"/>
        </w:rPr>
        <w:t>said dad.</w:t>
      </w:r>
    </w:p>
    <w:p w:rsidRPr="00D73D87" w:rsidR="00916173" w:rsidP="00916173" w:rsidRDefault="00916173" w14:paraId="78899BBF" w14:textId="2FF729B8">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“Best seller apparently,” </w:t>
      </w:r>
      <w:r w:rsidRPr="00D73D87" w:rsidR="00715C8D">
        <w:rPr>
          <w:rFonts w:ascii="Times New Roman" w:hAnsi="Times New Roman"/>
          <w:sz w:val="24"/>
          <w:szCs w:val="24"/>
          <w:lang w:val="en-GB"/>
        </w:rPr>
        <w:t>I said</w:t>
      </w:r>
      <w:r w:rsidRPr="00D73D87">
        <w:rPr>
          <w:rFonts w:ascii="Times New Roman" w:hAnsi="Times New Roman"/>
          <w:sz w:val="24"/>
          <w:szCs w:val="24"/>
          <w:lang w:val="en-GB"/>
        </w:rPr>
        <w:t>.</w:t>
      </w:r>
    </w:p>
    <w:p w:rsidRPr="00D73D87" w:rsidR="00916173" w:rsidP="00916173" w:rsidRDefault="00916173" w14:paraId="5228E54C"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“Do we know what it’s about?”</w:t>
      </w:r>
    </w:p>
    <w:p w:rsidRPr="00D73D87" w:rsidR="00916173" w:rsidP="00916173" w:rsidRDefault="00916173" w14:paraId="05F178A4" w14:textId="7CA0ACF8">
      <w:pPr>
        <w:pStyle w:val="CSP-ChapterBodyText-FirstParagraph"/>
        <w:spacing w:line="360" w:lineRule="auto"/>
        <w:ind w:firstLine="720"/>
        <w:contextualSpacing/>
        <w:jc w:val="left"/>
        <w:rPr>
          <w:rFonts w:ascii="Times New Roman" w:hAnsi="Times New Roman"/>
          <w:sz w:val="24"/>
          <w:szCs w:val="24"/>
          <w:lang w:val="en-GB"/>
        </w:rPr>
      </w:pPr>
      <w:r w:rsidRPr="11C8501F" w:rsidR="11C8501F">
        <w:rPr>
          <w:rFonts w:ascii="Times New Roman" w:hAnsi="Times New Roman"/>
          <w:sz w:val="24"/>
          <w:szCs w:val="24"/>
          <w:lang w:val="en-GB"/>
        </w:rPr>
        <w:t xml:space="preserve">“It’s titled </w:t>
      </w:r>
      <w:r w:rsidRPr="11C8501F" w:rsidR="11C8501F">
        <w:rPr>
          <w:rFonts w:ascii="Times New Roman" w:hAnsi="Times New Roman"/>
          <w:i w:val="1"/>
          <w:iCs w:val="1"/>
          <w:sz w:val="24"/>
          <w:szCs w:val="24"/>
          <w:lang w:val="en-GB"/>
          <w:rPrChange w:author="Gary Smailes" w:date="2024-01-21T13:06:51.047Z" w:id="642639348">
            <w:rPr>
              <w:rFonts w:ascii="Times New Roman" w:hAnsi="Times New Roman"/>
              <w:sz w:val="24"/>
              <w:szCs w:val="24"/>
              <w:lang w:val="en-GB"/>
            </w:rPr>
          </w:rPrChange>
        </w:rPr>
        <w:t>Blue Summer</w:t>
      </w:r>
      <w:r w:rsidRPr="11C8501F" w:rsidR="11C8501F">
        <w:rPr>
          <w:rFonts w:ascii="Times New Roman" w:hAnsi="Times New Roman"/>
          <w:sz w:val="24"/>
          <w:szCs w:val="24"/>
          <w:lang w:val="en-GB"/>
        </w:rPr>
        <w:t xml:space="preserve"> and is a sitcom set in a Spanish hotel,” I said.</w:t>
      </w:r>
    </w:p>
    <w:p w:rsidRPr="00D73D87" w:rsidR="006568BE" w:rsidP="00916173" w:rsidRDefault="00916173" w14:paraId="7FE7A1CD"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Pr="00D73D87" w:rsidR="00715C8D">
        <w:rPr>
          <w:rFonts w:ascii="Times New Roman" w:hAnsi="Times New Roman"/>
          <w:sz w:val="24"/>
          <w:szCs w:val="24"/>
          <w:lang w:val="en-GB"/>
        </w:rPr>
        <w:t>How appropriate</w:t>
      </w:r>
      <w:r w:rsidRPr="00D73D87">
        <w:rPr>
          <w:rFonts w:ascii="Times New Roman" w:hAnsi="Times New Roman"/>
          <w:sz w:val="24"/>
          <w:szCs w:val="24"/>
          <w:lang w:val="en-GB"/>
        </w:rPr>
        <w:t xml:space="preserve">,” </w:t>
      </w:r>
      <w:r w:rsidRPr="00D73D87" w:rsidR="00715C8D">
        <w:rPr>
          <w:rFonts w:ascii="Times New Roman" w:hAnsi="Times New Roman"/>
          <w:sz w:val="24"/>
          <w:szCs w:val="24"/>
          <w:lang w:val="en-GB"/>
        </w:rPr>
        <w:t>said dad</w:t>
      </w:r>
      <w:r w:rsidRPr="00D73D87">
        <w:rPr>
          <w:rFonts w:ascii="Times New Roman" w:hAnsi="Times New Roman"/>
          <w:sz w:val="24"/>
          <w:szCs w:val="24"/>
          <w:lang w:val="en-GB"/>
        </w:rPr>
        <w:t>. “</w:t>
      </w:r>
      <w:r w:rsidRPr="00D73D87" w:rsidR="00006C77">
        <w:rPr>
          <w:rFonts w:ascii="Times New Roman" w:hAnsi="Times New Roman"/>
          <w:sz w:val="24"/>
          <w:szCs w:val="24"/>
          <w:lang w:val="en-GB"/>
        </w:rPr>
        <w:t xml:space="preserve">Our happy and efficient disposition must have </w:t>
      </w:r>
      <w:r w:rsidRPr="00D73D87">
        <w:rPr>
          <w:rFonts w:ascii="Times New Roman" w:hAnsi="Times New Roman"/>
          <w:sz w:val="24"/>
          <w:szCs w:val="24"/>
          <w:lang w:val="en-GB"/>
        </w:rPr>
        <w:t>made an impression.</w:t>
      </w:r>
      <w:r w:rsidRPr="00D73D87" w:rsidR="006568BE">
        <w:rPr>
          <w:rFonts w:ascii="Times New Roman" w:hAnsi="Times New Roman"/>
          <w:sz w:val="24"/>
          <w:szCs w:val="24"/>
          <w:lang w:val="en-GB"/>
        </w:rPr>
        <w:t>”</w:t>
      </w:r>
    </w:p>
    <w:p w:rsidRPr="00D73D87" w:rsidR="005B3B63" w:rsidP="00916173" w:rsidRDefault="006568BE" w14:paraId="5710167C" w14:textId="6B58C23E">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“More</w:t>
      </w:r>
      <w:r w:rsidRPr="00D73D87" w:rsidR="005B3B63">
        <w:rPr>
          <w:rFonts w:ascii="Times New Roman" w:hAnsi="Times New Roman"/>
          <w:sz w:val="24"/>
          <w:szCs w:val="24"/>
          <w:lang w:val="en-GB"/>
        </w:rPr>
        <w:t xml:space="preserve"> </w:t>
      </w:r>
      <w:r w:rsidRPr="00D73D87">
        <w:rPr>
          <w:rFonts w:ascii="Times New Roman" w:hAnsi="Times New Roman"/>
          <w:sz w:val="24"/>
          <w:szCs w:val="24"/>
          <w:lang w:val="en-GB"/>
        </w:rPr>
        <w:t>like lambs to the slaughter</w:t>
      </w:r>
      <w:r w:rsidR="001507A9">
        <w:rPr>
          <w:rFonts w:ascii="Times New Roman" w:hAnsi="Times New Roman"/>
          <w:sz w:val="24"/>
          <w:szCs w:val="24"/>
          <w:lang w:val="en-GB"/>
        </w:rPr>
        <w:t>,</w:t>
      </w:r>
      <w:r w:rsidRPr="00D73D87" w:rsidR="005B3B63">
        <w:rPr>
          <w:rFonts w:ascii="Times New Roman" w:hAnsi="Times New Roman"/>
          <w:sz w:val="24"/>
          <w:szCs w:val="24"/>
          <w:lang w:val="en-GB"/>
        </w:rPr>
        <w:t>” I said.</w:t>
      </w:r>
    </w:p>
    <w:p w:rsidRPr="00D73D87" w:rsidR="00916173" w:rsidP="00916173" w:rsidRDefault="005B3B63" w14:paraId="1BADF1DD" w14:textId="5E5FB99B">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Pr="00D73D87" w:rsidR="00916173">
        <w:rPr>
          <w:rFonts w:ascii="Times New Roman" w:hAnsi="Times New Roman"/>
          <w:sz w:val="24"/>
          <w:szCs w:val="24"/>
          <w:lang w:val="en-GB"/>
        </w:rPr>
        <w:t>Has he sent a copy</w:t>
      </w:r>
      <w:r w:rsidRPr="00D73D87" w:rsidR="00D9019C">
        <w:rPr>
          <w:rFonts w:ascii="Times New Roman" w:hAnsi="Times New Roman"/>
          <w:sz w:val="24"/>
          <w:szCs w:val="24"/>
          <w:lang w:val="en-GB"/>
        </w:rPr>
        <w:t>?</w:t>
      </w:r>
      <w:r w:rsidRPr="00D73D87" w:rsidR="00916173">
        <w:rPr>
          <w:rFonts w:ascii="Times New Roman" w:hAnsi="Times New Roman"/>
          <w:sz w:val="24"/>
          <w:szCs w:val="24"/>
          <w:lang w:val="en-GB"/>
        </w:rPr>
        <w:t>”</w:t>
      </w:r>
      <w:r w:rsidRPr="00D73D87">
        <w:rPr>
          <w:rFonts w:ascii="Times New Roman" w:hAnsi="Times New Roman"/>
          <w:sz w:val="24"/>
          <w:szCs w:val="24"/>
          <w:lang w:val="en-GB"/>
        </w:rPr>
        <w:t xml:space="preserve"> said dad.</w:t>
      </w:r>
    </w:p>
    <w:p w:rsidRPr="00D73D87" w:rsidR="00916173" w:rsidP="00916173" w:rsidRDefault="00916173" w14:paraId="7B246D4B" w14:textId="595C14CD">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“Signed copies arrived with the clock,” </w:t>
      </w:r>
      <w:r w:rsidRPr="00D73D87" w:rsidR="00715C8D">
        <w:rPr>
          <w:rFonts w:ascii="Times New Roman" w:hAnsi="Times New Roman"/>
          <w:sz w:val="24"/>
          <w:szCs w:val="24"/>
          <w:lang w:val="en-GB"/>
        </w:rPr>
        <w:t>I said</w:t>
      </w:r>
      <w:r w:rsidRPr="00D73D87">
        <w:rPr>
          <w:rFonts w:ascii="Times New Roman" w:hAnsi="Times New Roman"/>
          <w:sz w:val="24"/>
          <w:szCs w:val="24"/>
          <w:lang w:val="en-GB"/>
        </w:rPr>
        <w:t>. “</w:t>
      </w:r>
      <w:r w:rsidRPr="00D73D87" w:rsidR="00D9019C">
        <w:rPr>
          <w:rFonts w:ascii="Times New Roman" w:hAnsi="Times New Roman"/>
          <w:sz w:val="24"/>
          <w:szCs w:val="24"/>
          <w:lang w:val="en-GB"/>
        </w:rPr>
        <w:t>Have a read. It’s hilarious</w:t>
      </w:r>
      <w:r w:rsidRPr="00D73D87">
        <w:rPr>
          <w:rFonts w:ascii="Times New Roman" w:hAnsi="Times New Roman"/>
          <w:sz w:val="24"/>
          <w:szCs w:val="24"/>
          <w:lang w:val="en-GB"/>
        </w:rPr>
        <w:t>?”</w:t>
      </w:r>
    </w:p>
    <w:p w:rsidRPr="00D73D87" w:rsidR="00916173" w:rsidP="00715C8D" w:rsidRDefault="00D9019C" w14:paraId="63AEC625" w14:textId="30E7A121">
      <w:pPr>
        <w:pStyle w:val="CSP-ChapterBodyText-FirstParagraph"/>
        <w:spacing w:line="360" w:lineRule="auto"/>
        <w:ind w:firstLine="720"/>
        <w:contextualSpacing/>
        <w:jc w:val="left"/>
        <w:rPr>
          <w:rFonts w:ascii="Times New Roman" w:hAnsi="Times New Roman"/>
          <w:sz w:val="24"/>
          <w:szCs w:val="24"/>
          <w:lang w:val="en-GB"/>
        </w:rPr>
      </w:pPr>
      <w:r w:rsidRPr="11C8501F" w:rsidR="11C8501F">
        <w:rPr>
          <w:rFonts w:ascii="Times New Roman" w:hAnsi="Times New Roman"/>
          <w:sz w:val="24"/>
          <w:szCs w:val="24"/>
          <w:lang w:val="en-GB"/>
        </w:rPr>
        <w:t xml:space="preserve">“Probably too near the truth for my liking,” said </w:t>
      </w:r>
      <w:ins w:author="Gary Smailes" w:date="2024-01-21T13:07:08.496Z" w:id="507728016">
        <w:r w:rsidRPr="11C8501F" w:rsidR="11C8501F">
          <w:rPr>
            <w:rFonts w:ascii="Times New Roman" w:hAnsi="Times New Roman"/>
            <w:sz w:val="24"/>
            <w:szCs w:val="24"/>
            <w:lang w:val="en-GB"/>
          </w:rPr>
          <w:t>D</w:t>
        </w:r>
      </w:ins>
      <w:del w:author="Gary Smailes" w:date="2024-01-21T13:07:07.846Z" w:id="1081089682">
        <w:r w:rsidRPr="11C8501F" w:rsidDel="11C8501F">
          <w:rPr>
            <w:rFonts w:ascii="Times New Roman" w:hAnsi="Times New Roman"/>
            <w:sz w:val="24"/>
            <w:szCs w:val="24"/>
            <w:lang w:val="en-GB"/>
          </w:rPr>
          <w:delText>d</w:delText>
        </w:r>
      </w:del>
      <w:r w:rsidRPr="11C8501F" w:rsidR="11C8501F">
        <w:rPr>
          <w:rFonts w:ascii="Times New Roman" w:hAnsi="Times New Roman"/>
          <w:sz w:val="24"/>
          <w:szCs w:val="24"/>
          <w:lang w:val="en-GB"/>
        </w:rPr>
        <w:t>ad. “What happened to Mark’s racing posters?”</w:t>
      </w:r>
    </w:p>
    <w:p w:rsidRPr="00D73D87" w:rsidR="00916173" w:rsidP="00715C8D" w:rsidRDefault="00916173" w14:paraId="364AB35E" w14:textId="5460040F">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“Still there,</w:t>
      </w:r>
      <w:r w:rsidRPr="00D73D87" w:rsidR="009148D6">
        <w:rPr>
          <w:rFonts w:ascii="Times New Roman" w:hAnsi="Times New Roman"/>
          <w:sz w:val="24"/>
          <w:szCs w:val="24"/>
          <w:lang w:val="en-GB"/>
        </w:rPr>
        <w:t>” I said.</w:t>
      </w:r>
      <w:r w:rsidRPr="00D73D87">
        <w:rPr>
          <w:rFonts w:ascii="Times New Roman" w:hAnsi="Times New Roman"/>
          <w:sz w:val="24"/>
          <w:szCs w:val="24"/>
          <w:lang w:val="en-GB"/>
        </w:rPr>
        <w:t xml:space="preserve"> </w:t>
      </w:r>
      <w:r w:rsidRPr="00D73D87" w:rsidR="009148D6">
        <w:rPr>
          <w:rFonts w:ascii="Times New Roman" w:hAnsi="Times New Roman"/>
          <w:sz w:val="24"/>
          <w:szCs w:val="24"/>
          <w:lang w:val="en-GB"/>
        </w:rPr>
        <w:t>“W</w:t>
      </w:r>
      <w:r w:rsidRPr="00D73D87">
        <w:rPr>
          <w:rFonts w:ascii="Times New Roman" w:hAnsi="Times New Roman"/>
          <w:sz w:val="24"/>
          <w:szCs w:val="24"/>
          <w:lang w:val="en-GB"/>
        </w:rPr>
        <w:t>e beefed up the air-conditioning</w:t>
      </w:r>
      <w:r w:rsidRPr="00D73D87" w:rsidR="009148D6">
        <w:rPr>
          <w:rFonts w:ascii="Times New Roman" w:hAnsi="Times New Roman"/>
          <w:sz w:val="24"/>
          <w:szCs w:val="24"/>
          <w:lang w:val="en-GB"/>
        </w:rPr>
        <w:t xml:space="preserve">. </w:t>
      </w:r>
      <w:r w:rsidRPr="00D73D87" w:rsidR="002B343F">
        <w:rPr>
          <w:rFonts w:ascii="Times New Roman" w:hAnsi="Times New Roman"/>
          <w:sz w:val="24"/>
          <w:szCs w:val="24"/>
          <w:lang w:val="en-GB"/>
        </w:rPr>
        <w:t>They are above the</w:t>
      </w:r>
      <w:r w:rsidRPr="00D73D87">
        <w:rPr>
          <w:rFonts w:ascii="Times New Roman" w:hAnsi="Times New Roman"/>
          <w:sz w:val="24"/>
          <w:szCs w:val="24"/>
          <w:lang w:val="en-GB"/>
        </w:rPr>
        <w:t xml:space="preserve"> false ceiling </w:t>
      </w:r>
      <w:r w:rsidRPr="00D73D87" w:rsidR="002B343F">
        <w:rPr>
          <w:rFonts w:ascii="Times New Roman" w:hAnsi="Times New Roman"/>
          <w:sz w:val="24"/>
          <w:szCs w:val="24"/>
          <w:lang w:val="en-GB"/>
        </w:rPr>
        <w:t xml:space="preserve">we installed </w:t>
      </w:r>
      <w:r w:rsidRPr="00D73D87">
        <w:rPr>
          <w:rFonts w:ascii="Times New Roman" w:hAnsi="Times New Roman"/>
          <w:sz w:val="24"/>
          <w:szCs w:val="24"/>
          <w:lang w:val="en-GB"/>
        </w:rPr>
        <w:t>to hide the ductwork</w:t>
      </w:r>
      <w:r w:rsidRPr="00D73D87" w:rsidR="00DB3909">
        <w:rPr>
          <w:rFonts w:ascii="Times New Roman" w:hAnsi="Times New Roman"/>
          <w:sz w:val="24"/>
          <w:szCs w:val="24"/>
          <w:lang w:val="en-GB"/>
        </w:rPr>
        <w:t>.</w:t>
      </w:r>
      <w:r w:rsidRPr="00D73D87" w:rsidR="00715C8D">
        <w:rPr>
          <w:rFonts w:ascii="Times New Roman" w:hAnsi="Times New Roman"/>
          <w:sz w:val="24"/>
          <w:szCs w:val="24"/>
          <w:lang w:val="en-GB"/>
        </w:rPr>
        <w:t xml:space="preserve"> </w:t>
      </w:r>
      <w:r w:rsidRPr="00D73D87" w:rsidR="00414A01">
        <w:rPr>
          <w:rFonts w:ascii="Times New Roman" w:hAnsi="Times New Roman"/>
          <w:sz w:val="24"/>
          <w:szCs w:val="24"/>
          <w:lang w:val="en-GB"/>
        </w:rPr>
        <w:t>a</w:t>
      </w:r>
      <w:r w:rsidRPr="00D73D87" w:rsidR="00715C8D">
        <w:rPr>
          <w:rFonts w:ascii="Times New Roman" w:hAnsi="Times New Roman"/>
          <w:sz w:val="24"/>
          <w:szCs w:val="24"/>
          <w:lang w:val="en-GB"/>
        </w:rPr>
        <w:t>nd we included your</w:t>
      </w:r>
      <w:r w:rsidRPr="00D73D87">
        <w:rPr>
          <w:rFonts w:ascii="Times New Roman" w:hAnsi="Times New Roman"/>
          <w:sz w:val="24"/>
          <w:szCs w:val="24"/>
          <w:lang w:val="en-GB"/>
        </w:rPr>
        <w:t xml:space="preserve"> bottle club</w:t>
      </w:r>
      <w:r w:rsidRPr="00D73D87" w:rsidR="00715C8D">
        <w:rPr>
          <w:rFonts w:ascii="Times New Roman" w:hAnsi="Times New Roman"/>
          <w:sz w:val="24"/>
          <w:szCs w:val="24"/>
          <w:lang w:val="en-GB"/>
        </w:rPr>
        <w:t xml:space="preserve"> idea</w:t>
      </w:r>
      <w:r w:rsidRPr="00D73D87" w:rsidR="009148D6">
        <w:rPr>
          <w:rFonts w:ascii="Times New Roman" w:hAnsi="Times New Roman"/>
          <w:sz w:val="24"/>
          <w:szCs w:val="24"/>
          <w:lang w:val="en-GB"/>
        </w:rPr>
        <w:t>.</w:t>
      </w:r>
      <w:r w:rsidRPr="00D73D87">
        <w:rPr>
          <w:rFonts w:ascii="Times New Roman" w:hAnsi="Times New Roman"/>
          <w:sz w:val="24"/>
          <w:szCs w:val="24"/>
          <w:lang w:val="en-GB"/>
        </w:rPr>
        <w:t>”</w:t>
      </w:r>
    </w:p>
    <w:p w:rsidRPr="00D73D87" w:rsidR="00797248" w:rsidP="00715C8D" w:rsidRDefault="00797248" w14:paraId="7BEFAE3F" w14:textId="7E917A3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“What?” said </w:t>
      </w:r>
      <w:r w:rsidRPr="00D73D87" w:rsidR="007C738B">
        <w:rPr>
          <w:rFonts w:ascii="Times New Roman" w:hAnsi="Times New Roman"/>
          <w:sz w:val="24"/>
          <w:szCs w:val="24"/>
          <w:lang w:val="en-GB"/>
        </w:rPr>
        <w:t>Lucia</w:t>
      </w:r>
      <w:r w:rsidRPr="00D73D87">
        <w:rPr>
          <w:rFonts w:ascii="Times New Roman" w:hAnsi="Times New Roman"/>
          <w:sz w:val="24"/>
          <w:szCs w:val="24"/>
          <w:lang w:val="en-GB"/>
        </w:rPr>
        <w:t>.</w:t>
      </w:r>
    </w:p>
    <w:p w:rsidRPr="00D73D87" w:rsidR="00916173" w:rsidP="00AA03D9" w:rsidRDefault="00916173" w14:paraId="44C2166C" w14:textId="530CB316">
      <w:pPr>
        <w:pStyle w:val="CSP-ChapterBodyText-FirstParagraph"/>
        <w:spacing w:line="360" w:lineRule="auto"/>
        <w:ind w:firstLine="720"/>
        <w:contextualSpacing/>
        <w:jc w:val="left"/>
        <w:rPr>
          <w:rFonts w:ascii="Times New Roman" w:hAnsi="Times New Roman"/>
          <w:sz w:val="24"/>
          <w:szCs w:val="24"/>
          <w:lang w:val="en-GB"/>
        </w:rPr>
      </w:pPr>
      <w:r w:rsidRPr="11C8501F" w:rsidR="11C8501F">
        <w:rPr>
          <w:rFonts w:ascii="Times New Roman" w:hAnsi="Times New Roman"/>
          <w:sz w:val="24"/>
          <w:szCs w:val="24"/>
          <w:lang w:val="en-GB"/>
        </w:rPr>
        <w:t xml:space="preserve">“With a longer bar and more shelving, </w:t>
      </w:r>
      <w:ins w:author="Gary Smailes" w:date="2024-01-21T13:07:20.495Z" w:id="855987654">
        <w:r w:rsidRPr="11C8501F" w:rsidR="11C8501F">
          <w:rPr>
            <w:rFonts w:ascii="Times New Roman" w:hAnsi="Times New Roman"/>
            <w:sz w:val="24"/>
            <w:szCs w:val="24"/>
            <w:lang w:val="en-GB"/>
          </w:rPr>
          <w:t>D</w:t>
        </w:r>
      </w:ins>
      <w:del w:author="Gary Smailes" w:date="2024-01-21T13:07:19.854Z" w:id="1343814775">
        <w:r w:rsidRPr="11C8501F" w:rsidDel="11C8501F">
          <w:rPr>
            <w:rFonts w:ascii="Times New Roman" w:hAnsi="Times New Roman"/>
            <w:sz w:val="24"/>
            <w:szCs w:val="24"/>
            <w:lang w:val="en-GB"/>
          </w:rPr>
          <w:delText>d</w:delText>
        </w:r>
      </w:del>
      <w:r w:rsidRPr="11C8501F" w:rsidR="11C8501F">
        <w:rPr>
          <w:rFonts w:ascii="Times New Roman" w:hAnsi="Times New Roman"/>
          <w:sz w:val="24"/>
          <w:szCs w:val="24"/>
          <w:lang w:val="en-GB"/>
        </w:rPr>
        <w:t xml:space="preserve">ad suggested we build some bottle-sized boxes. He stole the idea from the sixty’s nightclub scene in London. Each box has its key and owner’s name engraved on the door. Regular customers buy a bottle of their favourite spirit and have access to it each time they drop in. We </w:t>
      </w:r>
      <w:r w:rsidRPr="11C8501F" w:rsidR="11C8501F">
        <w:rPr>
          <w:rFonts w:ascii="Times New Roman" w:hAnsi="Times New Roman"/>
          <w:sz w:val="24"/>
          <w:szCs w:val="24"/>
          <w:lang w:val="en-GB"/>
        </w:rPr>
        <w:t>provide</w:t>
      </w:r>
      <w:r w:rsidRPr="11C8501F" w:rsidR="11C8501F">
        <w:rPr>
          <w:rFonts w:ascii="Times New Roman" w:hAnsi="Times New Roman"/>
          <w:sz w:val="24"/>
          <w:szCs w:val="24"/>
          <w:lang w:val="en-GB"/>
        </w:rPr>
        <w:t xml:space="preserve"> mixers and a bucket of ice, they serve themselves. At the end of each session, we return their bottle to its box and charge them for the mixers. Hopefully, they will brag about it in other bars by saying, oh, I have my bottle at the Fontainebleau. </w:t>
      </w:r>
      <w:r w:rsidRPr="11C8501F" w:rsidR="11C8501F">
        <w:rPr>
          <w:rFonts w:ascii="Times New Roman" w:hAnsi="Times New Roman"/>
          <w:sz w:val="24"/>
          <w:szCs w:val="24"/>
          <w:lang w:val="en-GB"/>
        </w:rPr>
        <w:t>We’ll</w:t>
      </w:r>
      <w:r w:rsidRPr="11C8501F" w:rsidR="11C8501F">
        <w:rPr>
          <w:rFonts w:ascii="Times New Roman" w:hAnsi="Times New Roman"/>
          <w:sz w:val="24"/>
          <w:szCs w:val="24"/>
          <w:lang w:val="en-GB"/>
        </w:rPr>
        <w:t xml:space="preserve"> have to put one up for you, </w:t>
      </w:r>
      <w:ins w:author="Gary Smailes" w:date="2024-01-21T13:07:56.76Z" w:id="1339795522">
        <w:r w:rsidRPr="11C8501F" w:rsidR="11C8501F">
          <w:rPr>
            <w:rFonts w:ascii="Times New Roman" w:hAnsi="Times New Roman"/>
            <w:sz w:val="24"/>
            <w:szCs w:val="24"/>
            <w:lang w:val="en-GB"/>
          </w:rPr>
          <w:t>D</w:t>
        </w:r>
      </w:ins>
      <w:del w:author="Gary Smailes" w:date="2024-01-21T13:07:55.476Z" w:id="1723004743">
        <w:r w:rsidRPr="11C8501F" w:rsidDel="11C8501F">
          <w:rPr>
            <w:rFonts w:ascii="Times New Roman" w:hAnsi="Times New Roman"/>
            <w:sz w:val="24"/>
            <w:szCs w:val="24"/>
            <w:lang w:val="en-GB"/>
          </w:rPr>
          <w:delText>d</w:delText>
        </w:r>
      </w:del>
      <w:r w:rsidRPr="11C8501F" w:rsidR="11C8501F">
        <w:rPr>
          <w:rFonts w:ascii="Times New Roman" w:hAnsi="Times New Roman"/>
          <w:sz w:val="24"/>
          <w:szCs w:val="24"/>
          <w:lang w:val="en-GB"/>
        </w:rPr>
        <w:t>ad. What will it be, scotch or gin?”</w:t>
      </w:r>
    </w:p>
    <w:p w:rsidRPr="00D73D87" w:rsidR="00916173" w:rsidP="00916173" w:rsidRDefault="00916173" w14:paraId="64E304F9" w14:textId="3CCB2696">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“Gin</w:t>
      </w:r>
      <w:r w:rsidRPr="00D73D87" w:rsidR="00AA03D9">
        <w:rPr>
          <w:rFonts w:ascii="Times New Roman" w:hAnsi="Times New Roman"/>
          <w:sz w:val="24"/>
          <w:szCs w:val="24"/>
          <w:lang w:val="en-GB"/>
        </w:rPr>
        <w:t>,</w:t>
      </w:r>
      <w:r w:rsidRPr="00D73D87">
        <w:rPr>
          <w:rFonts w:ascii="Times New Roman" w:hAnsi="Times New Roman"/>
          <w:sz w:val="24"/>
          <w:szCs w:val="24"/>
          <w:lang w:val="en-GB"/>
        </w:rPr>
        <w:t xml:space="preserve"> and with the pathetic rent I’</w:t>
      </w:r>
      <w:r w:rsidRPr="00D73D87" w:rsidR="00D9019C">
        <w:rPr>
          <w:rFonts w:ascii="Times New Roman" w:hAnsi="Times New Roman"/>
          <w:sz w:val="24"/>
          <w:szCs w:val="24"/>
          <w:lang w:val="en-GB"/>
        </w:rPr>
        <w:t>m charging you,</w:t>
      </w:r>
      <w:r w:rsidRPr="00D73D87">
        <w:rPr>
          <w:rFonts w:ascii="Times New Roman" w:hAnsi="Times New Roman"/>
          <w:sz w:val="24"/>
          <w:szCs w:val="24"/>
          <w:lang w:val="en-GB"/>
        </w:rPr>
        <w:t xml:space="preserve"> don’t expect me to pay.”</w:t>
      </w:r>
    </w:p>
    <w:p w:rsidRPr="00D73D87" w:rsidR="00916173" w:rsidP="00916173" w:rsidRDefault="00916173" w14:paraId="7442B931" w14:textId="7291830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“How </w:t>
      </w:r>
      <w:r w:rsidRPr="00D73D87" w:rsidR="00D9019C">
        <w:rPr>
          <w:rFonts w:ascii="Times New Roman" w:hAnsi="Times New Roman"/>
          <w:sz w:val="24"/>
          <w:szCs w:val="24"/>
          <w:lang w:val="en-GB"/>
        </w:rPr>
        <w:t>is the new apartment</w:t>
      </w:r>
      <w:r w:rsidRPr="00D73D87">
        <w:rPr>
          <w:rFonts w:ascii="Times New Roman" w:hAnsi="Times New Roman"/>
          <w:sz w:val="24"/>
          <w:szCs w:val="24"/>
          <w:lang w:val="en-GB"/>
        </w:rPr>
        <w:t xml:space="preserve">, </w:t>
      </w:r>
      <w:r w:rsidRPr="00D73D87" w:rsidR="007C738B">
        <w:rPr>
          <w:rFonts w:ascii="Times New Roman" w:hAnsi="Times New Roman"/>
          <w:sz w:val="24"/>
          <w:szCs w:val="24"/>
          <w:lang w:val="en-GB"/>
        </w:rPr>
        <w:t>Lucia</w:t>
      </w:r>
      <w:r w:rsidRPr="00D73D87">
        <w:rPr>
          <w:rFonts w:ascii="Times New Roman" w:hAnsi="Times New Roman"/>
          <w:sz w:val="24"/>
          <w:szCs w:val="24"/>
          <w:lang w:val="en-GB"/>
        </w:rPr>
        <w:t xml:space="preserve">?” said </w:t>
      </w:r>
      <w:r w:rsidRPr="00D73D87" w:rsidR="007C738B">
        <w:rPr>
          <w:rFonts w:ascii="Times New Roman" w:hAnsi="Times New Roman"/>
          <w:sz w:val="24"/>
          <w:szCs w:val="24"/>
          <w:lang w:val="en-GB"/>
        </w:rPr>
        <w:t>Donna</w:t>
      </w:r>
      <w:r w:rsidRPr="00D73D87">
        <w:rPr>
          <w:rFonts w:ascii="Times New Roman" w:hAnsi="Times New Roman"/>
          <w:sz w:val="24"/>
          <w:szCs w:val="24"/>
          <w:lang w:val="en-GB"/>
        </w:rPr>
        <w:t>.</w:t>
      </w:r>
    </w:p>
    <w:p w:rsidRPr="00D73D87" w:rsidR="00916173" w:rsidP="00916173" w:rsidRDefault="00916173" w14:paraId="3EC78CDB" w14:textId="7A915D0C">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Pr="00D73D87" w:rsidR="00D9019C">
        <w:rPr>
          <w:rFonts w:ascii="Times New Roman" w:hAnsi="Times New Roman"/>
          <w:sz w:val="24"/>
          <w:szCs w:val="24"/>
          <w:lang w:val="en-GB"/>
        </w:rPr>
        <w:t>It’s a bit cramped w</w:t>
      </w:r>
      <w:r w:rsidRPr="00D73D87">
        <w:rPr>
          <w:rFonts w:ascii="Times New Roman" w:hAnsi="Times New Roman"/>
          <w:sz w:val="24"/>
          <w:szCs w:val="24"/>
          <w:lang w:val="en-GB"/>
        </w:rPr>
        <w:t xml:space="preserve">ith </w:t>
      </w:r>
      <w:r w:rsidRPr="00D73D87" w:rsidR="007C738B">
        <w:rPr>
          <w:rFonts w:ascii="Times New Roman" w:hAnsi="Times New Roman"/>
          <w:sz w:val="24"/>
          <w:szCs w:val="24"/>
          <w:lang w:val="en-GB"/>
        </w:rPr>
        <w:t>Silvia</w:t>
      </w:r>
      <w:r w:rsidRPr="00D73D87">
        <w:rPr>
          <w:rFonts w:ascii="Times New Roman" w:hAnsi="Times New Roman"/>
          <w:sz w:val="24"/>
          <w:szCs w:val="24"/>
          <w:lang w:val="en-GB"/>
        </w:rPr>
        <w:t xml:space="preserve"> and her paraphernalia,” said </w:t>
      </w:r>
      <w:r w:rsidRPr="00D73D87" w:rsidR="007C738B">
        <w:rPr>
          <w:rFonts w:ascii="Times New Roman" w:hAnsi="Times New Roman"/>
          <w:sz w:val="24"/>
          <w:szCs w:val="24"/>
          <w:lang w:val="en-GB"/>
        </w:rPr>
        <w:t>Lucia</w:t>
      </w:r>
      <w:r w:rsidRPr="00D73D87">
        <w:rPr>
          <w:rFonts w:ascii="Times New Roman" w:hAnsi="Times New Roman"/>
          <w:sz w:val="24"/>
          <w:szCs w:val="24"/>
          <w:lang w:val="en-GB"/>
        </w:rPr>
        <w:t xml:space="preserve">. “But it will do until we </w:t>
      </w:r>
      <w:r w:rsidRPr="00D73D87">
        <w:rPr>
          <w:rFonts w:ascii="Times New Roman" w:hAnsi="Times New Roman"/>
          <w:sz w:val="24"/>
          <w:szCs w:val="24"/>
          <w:lang w:val="en-GB"/>
        </w:rPr>
        <w:lastRenderedPageBreak/>
        <w:t>can find a house to buy.”</w:t>
      </w:r>
    </w:p>
    <w:p w:rsidRPr="00D73D87" w:rsidR="00916173" w:rsidP="00916173" w:rsidRDefault="00916173" w14:paraId="0873715F" w14:textId="18BC8AF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“Did you make a profit on your house in Cove?” said </w:t>
      </w:r>
      <w:r w:rsidRPr="00D73D87" w:rsidR="000B4C18">
        <w:rPr>
          <w:rFonts w:ascii="Times New Roman" w:hAnsi="Times New Roman"/>
          <w:sz w:val="24"/>
          <w:szCs w:val="24"/>
          <w:lang w:val="en-GB"/>
        </w:rPr>
        <w:t>dad</w:t>
      </w:r>
      <w:r w:rsidRPr="00D73D87">
        <w:rPr>
          <w:rFonts w:ascii="Times New Roman" w:hAnsi="Times New Roman"/>
          <w:sz w:val="24"/>
          <w:szCs w:val="24"/>
          <w:lang w:val="en-GB"/>
        </w:rPr>
        <w:t>.</w:t>
      </w:r>
    </w:p>
    <w:p w:rsidRPr="00D73D87" w:rsidR="00916173" w:rsidP="00916173" w:rsidRDefault="00916173" w14:paraId="4FD10BBF"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“We are renting it out for now. The rent pays the mortgage.”</w:t>
      </w:r>
    </w:p>
    <w:p w:rsidRPr="00D73D87" w:rsidR="00916173" w:rsidP="00916173" w:rsidRDefault="00916173" w14:paraId="21BC8E1B" w14:textId="3B291BC3">
      <w:pPr>
        <w:pStyle w:val="CSP-ChapterBodyText-FirstParagraph"/>
        <w:spacing w:line="360" w:lineRule="auto"/>
        <w:ind w:firstLine="720"/>
        <w:contextualSpacing/>
        <w:jc w:val="left"/>
        <w:rPr>
          <w:rFonts w:ascii="Times New Roman" w:hAnsi="Times New Roman"/>
          <w:sz w:val="24"/>
          <w:szCs w:val="24"/>
          <w:lang w:val="en-GB"/>
        </w:rPr>
      </w:pPr>
      <w:r w:rsidRPr="11C8501F" w:rsidR="11C8501F">
        <w:rPr>
          <w:rFonts w:ascii="Times New Roman" w:hAnsi="Times New Roman"/>
          <w:sz w:val="24"/>
          <w:szCs w:val="24"/>
          <w:lang w:val="en-GB"/>
        </w:rPr>
        <w:t xml:space="preserve">“Keeping your options open?” said </w:t>
      </w:r>
      <w:ins w:author="Gary Smailes" w:date="2024-01-21T13:08:19.563Z" w:id="1556332691">
        <w:r w:rsidRPr="11C8501F" w:rsidR="11C8501F">
          <w:rPr>
            <w:rFonts w:ascii="Times New Roman" w:hAnsi="Times New Roman"/>
            <w:sz w:val="24"/>
            <w:szCs w:val="24"/>
            <w:lang w:val="en-GB"/>
          </w:rPr>
          <w:t>D</w:t>
        </w:r>
      </w:ins>
      <w:del w:author="Gary Smailes" w:date="2024-01-21T13:08:18.934Z" w:id="1144519354">
        <w:r w:rsidRPr="11C8501F" w:rsidDel="11C8501F">
          <w:rPr>
            <w:rFonts w:ascii="Times New Roman" w:hAnsi="Times New Roman"/>
            <w:sz w:val="24"/>
            <w:szCs w:val="24"/>
            <w:lang w:val="en-GB"/>
          </w:rPr>
          <w:delText>d</w:delText>
        </w:r>
      </w:del>
      <w:r w:rsidRPr="11C8501F" w:rsidR="11C8501F">
        <w:rPr>
          <w:rFonts w:ascii="Times New Roman" w:hAnsi="Times New Roman"/>
          <w:sz w:val="24"/>
          <w:szCs w:val="24"/>
          <w:lang w:val="en-GB"/>
        </w:rPr>
        <w:t>ad.</w:t>
      </w:r>
    </w:p>
    <w:p w:rsidRPr="00D73D87" w:rsidR="00916173" w:rsidP="00916173" w:rsidRDefault="00916173" w14:paraId="59A474FA" w14:textId="63E1E575">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Pr="00D73D87" w:rsidR="00006C77">
        <w:rPr>
          <w:rFonts w:ascii="Times New Roman" w:hAnsi="Times New Roman"/>
          <w:sz w:val="24"/>
          <w:szCs w:val="24"/>
          <w:lang w:val="en-GB"/>
        </w:rPr>
        <w:t>N</w:t>
      </w:r>
      <w:r w:rsidRPr="00D73D87">
        <w:rPr>
          <w:rFonts w:ascii="Times New Roman" w:hAnsi="Times New Roman"/>
          <w:sz w:val="24"/>
          <w:szCs w:val="24"/>
          <w:lang w:val="en-GB"/>
        </w:rPr>
        <w:t>o</w:t>
      </w:r>
      <w:r w:rsidRPr="00D73D87" w:rsidR="00D9019C">
        <w:rPr>
          <w:rFonts w:ascii="Times New Roman" w:hAnsi="Times New Roman"/>
          <w:sz w:val="24"/>
          <w:szCs w:val="24"/>
          <w:lang w:val="en-GB"/>
        </w:rPr>
        <w:t>.</w:t>
      </w:r>
      <w:r w:rsidRPr="00D73D87">
        <w:rPr>
          <w:rFonts w:ascii="Times New Roman" w:hAnsi="Times New Roman"/>
          <w:sz w:val="24"/>
          <w:szCs w:val="24"/>
          <w:lang w:val="en-GB"/>
        </w:rPr>
        <w:t xml:space="preserve"> </w:t>
      </w:r>
      <w:r w:rsidRPr="00D73D87" w:rsidR="00D9019C">
        <w:rPr>
          <w:rFonts w:ascii="Times New Roman" w:hAnsi="Times New Roman"/>
          <w:sz w:val="24"/>
          <w:szCs w:val="24"/>
          <w:lang w:val="en-GB"/>
        </w:rPr>
        <w:t>H</w:t>
      </w:r>
      <w:r w:rsidRPr="00D73D87">
        <w:rPr>
          <w:rFonts w:ascii="Times New Roman" w:hAnsi="Times New Roman"/>
          <w:sz w:val="24"/>
          <w:szCs w:val="24"/>
          <w:lang w:val="en-GB"/>
        </w:rPr>
        <w:t>ouse price inflation in the UK is rampant</w:t>
      </w:r>
      <w:r w:rsidRPr="00D73D87" w:rsidR="00D9019C">
        <w:rPr>
          <w:rFonts w:ascii="Times New Roman" w:hAnsi="Times New Roman"/>
          <w:sz w:val="24"/>
          <w:szCs w:val="24"/>
          <w:lang w:val="en-GB"/>
        </w:rPr>
        <w:t xml:space="preserve">, </w:t>
      </w:r>
      <w:r w:rsidRPr="00D73D87">
        <w:rPr>
          <w:rFonts w:ascii="Times New Roman" w:hAnsi="Times New Roman"/>
          <w:sz w:val="24"/>
          <w:szCs w:val="24"/>
          <w:lang w:val="en-GB"/>
        </w:rPr>
        <w:t>it’s a good investment.”</w:t>
      </w:r>
    </w:p>
    <w:p w:rsidRPr="00D73D87" w:rsidR="00916173" w:rsidP="00916173" w:rsidRDefault="00916173" w14:paraId="15288C7D" w14:textId="6C2CA0FA">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“Wow, at last</w:t>
      </w:r>
      <w:r w:rsidRPr="00D73D87" w:rsidR="00006C77">
        <w:rPr>
          <w:rFonts w:ascii="Times New Roman" w:hAnsi="Times New Roman"/>
          <w:sz w:val="24"/>
          <w:szCs w:val="24"/>
          <w:lang w:val="en-GB"/>
        </w:rPr>
        <w:t>,</w:t>
      </w:r>
      <w:r w:rsidRPr="00D73D87">
        <w:rPr>
          <w:rFonts w:ascii="Times New Roman" w:hAnsi="Times New Roman"/>
          <w:sz w:val="24"/>
          <w:szCs w:val="24"/>
          <w:lang w:val="en-GB"/>
        </w:rPr>
        <w:t xml:space="preserve"> a chip off the old block.”</w:t>
      </w:r>
    </w:p>
    <w:p w:rsidRPr="00D73D87" w:rsidR="00916173" w:rsidP="00916173" w:rsidRDefault="00916173" w14:paraId="4FA25FF1" w14:textId="0728911B">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“Amazing what a difference it makes being in charge of my destiny.”</w:t>
      </w:r>
    </w:p>
    <w:p w:rsidRPr="00D73D87" w:rsidR="00916173" w:rsidP="00916173" w:rsidRDefault="00916173" w14:paraId="234773CC" w14:textId="7D670883">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“Proud of you son</w:t>
      </w:r>
      <w:r w:rsidRPr="00D73D87" w:rsidR="003654AF">
        <w:rPr>
          <w:rFonts w:ascii="Times New Roman" w:hAnsi="Times New Roman"/>
          <w:sz w:val="24"/>
          <w:szCs w:val="24"/>
          <w:lang w:val="en-GB"/>
        </w:rPr>
        <w:t>,” said dad turning to mum</w:t>
      </w:r>
      <w:r w:rsidRPr="00D73D87" w:rsidR="00E85E23">
        <w:rPr>
          <w:rFonts w:ascii="Times New Roman" w:hAnsi="Times New Roman"/>
          <w:sz w:val="24"/>
          <w:szCs w:val="24"/>
          <w:lang w:val="en-GB"/>
        </w:rPr>
        <w:t xml:space="preserve"> and putting his arm around her waist</w:t>
      </w:r>
      <w:r w:rsidRPr="00D73D87" w:rsidR="003654AF">
        <w:rPr>
          <w:rFonts w:ascii="Times New Roman" w:hAnsi="Times New Roman"/>
          <w:sz w:val="24"/>
          <w:szCs w:val="24"/>
          <w:lang w:val="en-GB"/>
        </w:rPr>
        <w:t>. “</w:t>
      </w:r>
      <w:r w:rsidRPr="00D73D87" w:rsidR="0091491D">
        <w:rPr>
          <w:rFonts w:ascii="Times New Roman" w:hAnsi="Times New Roman"/>
          <w:sz w:val="24"/>
          <w:szCs w:val="24"/>
          <w:lang w:val="en-GB"/>
        </w:rPr>
        <w:t xml:space="preserve">Well, my dear, </w:t>
      </w:r>
      <w:r w:rsidRPr="00D73D87" w:rsidR="002D6914">
        <w:rPr>
          <w:rFonts w:ascii="Times New Roman" w:hAnsi="Times New Roman"/>
          <w:sz w:val="24"/>
          <w:szCs w:val="24"/>
          <w:lang w:val="en-GB"/>
        </w:rPr>
        <w:t>the new facilities should make an enormous difference to the bar takin</w:t>
      </w:r>
      <w:r w:rsidRPr="00D73D87" w:rsidR="00E85E23">
        <w:rPr>
          <w:rFonts w:ascii="Times New Roman" w:hAnsi="Times New Roman"/>
          <w:sz w:val="24"/>
          <w:szCs w:val="24"/>
          <w:lang w:val="en-GB"/>
        </w:rPr>
        <w:t>gs</w:t>
      </w:r>
      <w:r w:rsidRPr="00D73D87" w:rsidR="00B478D3">
        <w:rPr>
          <w:rFonts w:ascii="Times New Roman" w:hAnsi="Times New Roman"/>
          <w:sz w:val="24"/>
          <w:szCs w:val="24"/>
          <w:lang w:val="en-GB"/>
        </w:rPr>
        <w:t>,</w:t>
      </w:r>
      <w:r w:rsidRPr="00D73D87" w:rsidR="00E85E23">
        <w:rPr>
          <w:rFonts w:ascii="Times New Roman" w:hAnsi="Times New Roman"/>
          <w:sz w:val="24"/>
          <w:szCs w:val="24"/>
          <w:lang w:val="en-GB"/>
        </w:rPr>
        <w:t xml:space="preserve"> especially in winter. I think we can f</w:t>
      </w:r>
      <w:r w:rsidRPr="00D73D87" w:rsidR="003654AF">
        <w:rPr>
          <w:rFonts w:ascii="Times New Roman" w:hAnsi="Times New Roman"/>
          <w:sz w:val="24"/>
          <w:szCs w:val="24"/>
          <w:lang w:val="en-GB"/>
        </w:rPr>
        <w:t>inally</w:t>
      </w:r>
      <w:r w:rsidRPr="00D73D87" w:rsidR="00E85E23">
        <w:rPr>
          <w:rFonts w:ascii="Times New Roman" w:hAnsi="Times New Roman"/>
          <w:sz w:val="24"/>
          <w:szCs w:val="24"/>
          <w:lang w:val="en-GB"/>
        </w:rPr>
        <w:t xml:space="preserve"> say</w:t>
      </w:r>
      <w:r w:rsidRPr="00D73D87" w:rsidR="003654AF">
        <w:rPr>
          <w:rFonts w:ascii="Times New Roman" w:hAnsi="Times New Roman"/>
          <w:sz w:val="24"/>
          <w:szCs w:val="24"/>
          <w:lang w:val="en-GB"/>
        </w:rPr>
        <w:t xml:space="preserve">, we can </w:t>
      </w:r>
      <w:r w:rsidRPr="00D73D87" w:rsidR="00E85E23">
        <w:rPr>
          <w:rFonts w:ascii="Times New Roman" w:hAnsi="Times New Roman"/>
          <w:sz w:val="24"/>
          <w:szCs w:val="24"/>
          <w:lang w:val="en-GB"/>
        </w:rPr>
        <w:t xml:space="preserve">now </w:t>
      </w:r>
      <w:r w:rsidRPr="00D73D87" w:rsidR="003654AF">
        <w:rPr>
          <w:rFonts w:ascii="Times New Roman" w:hAnsi="Times New Roman"/>
          <w:sz w:val="24"/>
          <w:szCs w:val="24"/>
          <w:lang w:val="en-GB"/>
        </w:rPr>
        <w:t>retire</w:t>
      </w:r>
      <w:r w:rsidRPr="00D73D87" w:rsidR="00026C1F">
        <w:rPr>
          <w:rFonts w:ascii="Times New Roman" w:hAnsi="Times New Roman"/>
          <w:sz w:val="24"/>
          <w:szCs w:val="24"/>
          <w:lang w:val="en-GB"/>
        </w:rPr>
        <w:t>.</w:t>
      </w:r>
      <w:r w:rsidRPr="00D73D87" w:rsidR="003654AF">
        <w:rPr>
          <w:rFonts w:ascii="Times New Roman" w:hAnsi="Times New Roman"/>
          <w:sz w:val="24"/>
          <w:szCs w:val="24"/>
          <w:lang w:val="en-GB"/>
        </w:rPr>
        <w:t>”</w:t>
      </w:r>
    </w:p>
    <w:p w:rsidRPr="00D73D87" w:rsidR="003654AF" w:rsidP="00916173" w:rsidRDefault="00026C1F" w14:paraId="2168B31D" w14:textId="34DB93FF">
      <w:pPr>
        <w:pStyle w:val="CSP-ChapterBodyText-FirstParagraph"/>
        <w:spacing w:line="360" w:lineRule="auto"/>
        <w:ind w:firstLine="720"/>
        <w:contextualSpacing/>
        <w:jc w:val="left"/>
        <w:rPr>
          <w:rFonts w:ascii="Times New Roman" w:hAnsi="Times New Roman"/>
          <w:sz w:val="24"/>
          <w:szCs w:val="24"/>
          <w:lang w:val="en-GB"/>
        </w:rPr>
      </w:pPr>
      <w:r w:rsidRPr="11C8501F" w:rsidR="11C8501F">
        <w:rPr>
          <w:rFonts w:ascii="Times New Roman" w:hAnsi="Times New Roman"/>
          <w:sz w:val="24"/>
          <w:szCs w:val="24"/>
          <w:lang w:val="en-GB"/>
        </w:rPr>
        <w:t xml:space="preserve">“About bloody time,” said </w:t>
      </w:r>
      <w:ins w:author="Gary Smailes" w:date="2024-01-21T13:08:23.539Z" w:id="558221183">
        <w:r w:rsidRPr="11C8501F" w:rsidR="11C8501F">
          <w:rPr>
            <w:rFonts w:ascii="Times New Roman" w:hAnsi="Times New Roman"/>
            <w:sz w:val="24"/>
            <w:szCs w:val="24"/>
            <w:lang w:val="en-GB"/>
          </w:rPr>
          <w:t>M</w:t>
        </w:r>
      </w:ins>
      <w:del w:author="Gary Smailes" w:date="2024-01-21T13:08:23.031Z" w:id="282600036">
        <w:r w:rsidRPr="11C8501F" w:rsidDel="11C8501F">
          <w:rPr>
            <w:rFonts w:ascii="Times New Roman" w:hAnsi="Times New Roman"/>
            <w:sz w:val="24"/>
            <w:szCs w:val="24"/>
            <w:lang w:val="en-GB"/>
          </w:rPr>
          <w:delText>m</w:delText>
        </w:r>
      </w:del>
      <w:r w:rsidRPr="11C8501F" w:rsidR="11C8501F">
        <w:rPr>
          <w:rFonts w:ascii="Times New Roman" w:hAnsi="Times New Roman"/>
          <w:sz w:val="24"/>
          <w:szCs w:val="24"/>
          <w:lang w:val="en-GB"/>
        </w:rPr>
        <w:t>um.</w:t>
      </w:r>
    </w:p>
    <w:p w:rsidRPr="00D73D87" w:rsidR="00916173" w:rsidP="00916173" w:rsidRDefault="00916173" w14:paraId="2AB71303" w14:textId="77777777">
      <w:pPr>
        <w:rPr>
          <w:rFonts w:ascii="Times New Roman" w:hAnsi="Times New Roman" w:eastAsia="Calibri" w:cs="Times New Roman"/>
          <w:iCs/>
          <w:sz w:val="24"/>
          <w:szCs w:val="24"/>
          <w:lang w:val="en-GB"/>
        </w:rPr>
      </w:pPr>
      <w:r w:rsidRPr="00D73D87">
        <w:rPr>
          <w:rFonts w:ascii="Times New Roman" w:hAnsi="Times New Roman"/>
          <w:sz w:val="24"/>
          <w:szCs w:val="24"/>
          <w:lang w:val="en-GB"/>
        </w:rPr>
        <w:br w:type="page"/>
      </w:r>
    </w:p>
    <w:p w:rsidRPr="00D73D87" w:rsidR="00176400" w:rsidP="00916173" w:rsidRDefault="00176400" w14:paraId="78BBC3A6" w14:textId="245DA409">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lastRenderedPageBreak/>
        <w:t>Chapter 4</w:t>
      </w:r>
      <w:r w:rsidR="00A70F2B">
        <w:rPr>
          <w:rFonts w:ascii="Times New Roman" w:hAnsi="Times New Roman"/>
          <w:sz w:val="24"/>
          <w:szCs w:val="24"/>
          <w:lang w:val="en-GB"/>
        </w:rPr>
        <w:t>1</w:t>
      </w:r>
      <w:r w:rsidRPr="00D73D87" w:rsidR="00410725">
        <w:rPr>
          <w:rFonts w:ascii="Times New Roman" w:hAnsi="Times New Roman"/>
          <w:sz w:val="24"/>
          <w:szCs w:val="24"/>
          <w:lang w:val="en-GB"/>
        </w:rPr>
        <w:t>–</w:t>
      </w:r>
      <w:r w:rsidR="00220816">
        <w:rPr>
          <w:rFonts w:ascii="Times New Roman" w:hAnsi="Times New Roman"/>
          <w:sz w:val="24"/>
          <w:szCs w:val="24"/>
          <w:lang w:val="en-GB"/>
        </w:rPr>
        <w:t>A fresh approach</w:t>
      </w:r>
    </w:p>
    <w:p w:rsidRPr="00D73D87" w:rsidR="00176400" w:rsidP="00916173" w:rsidRDefault="00176400" w14:paraId="07883965" w14:textId="77777777">
      <w:pPr>
        <w:pStyle w:val="CSP-ChapterBodyText-FirstParagraph"/>
        <w:spacing w:line="360" w:lineRule="auto"/>
        <w:contextualSpacing/>
        <w:jc w:val="left"/>
        <w:rPr>
          <w:rFonts w:ascii="Times New Roman" w:hAnsi="Times New Roman"/>
          <w:sz w:val="24"/>
          <w:szCs w:val="24"/>
          <w:lang w:val="en-GB"/>
        </w:rPr>
      </w:pPr>
    </w:p>
    <w:p w:rsidRPr="00D73D87" w:rsidR="001A08BA" w:rsidP="00916173" w:rsidRDefault="00E07467" w14:paraId="5977A9DD" w14:textId="284CBFE7">
      <w:pPr>
        <w:pStyle w:val="CSP-ChapterBodyText-FirstParagraph"/>
        <w:spacing w:line="360" w:lineRule="auto"/>
        <w:contextualSpacing/>
        <w:jc w:val="left"/>
        <w:rPr>
          <w:rFonts w:ascii="Times New Roman" w:hAnsi="Times New Roman"/>
          <w:sz w:val="24"/>
          <w:szCs w:val="24"/>
          <w:lang w:val="en-GB"/>
        </w:rPr>
      </w:pPr>
      <w:r w:rsidRPr="11C8501F" w:rsidR="11C8501F">
        <w:rPr>
          <w:rFonts w:ascii="Times New Roman" w:hAnsi="Times New Roman"/>
          <w:sz w:val="24"/>
          <w:szCs w:val="24"/>
          <w:lang w:val="en-GB"/>
        </w:rPr>
        <w:t xml:space="preserve">With </w:t>
      </w:r>
      <w:ins w:author="Gary Smailes" w:date="2024-01-21T13:15:15.419Z" w:id="1675596972">
        <w:r w:rsidRPr="11C8501F" w:rsidR="11C8501F">
          <w:rPr>
            <w:rFonts w:ascii="Times New Roman" w:hAnsi="Times New Roman"/>
            <w:sz w:val="24"/>
            <w:szCs w:val="24"/>
            <w:lang w:val="en-GB"/>
          </w:rPr>
          <w:t>D</w:t>
        </w:r>
      </w:ins>
      <w:del w:author="Gary Smailes" w:date="2024-01-21T13:15:14.643Z" w:id="429856026">
        <w:r w:rsidRPr="11C8501F" w:rsidDel="11C8501F">
          <w:rPr>
            <w:rFonts w:ascii="Times New Roman" w:hAnsi="Times New Roman"/>
            <w:sz w:val="24"/>
            <w:szCs w:val="24"/>
            <w:lang w:val="en-GB"/>
          </w:rPr>
          <w:delText>d</w:delText>
        </w:r>
      </w:del>
      <w:r w:rsidRPr="11C8501F" w:rsidR="11C8501F">
        <w:rPr>
          <w:rFonts w:ascii="Times New Roman" w:hAnsi="Times New Roman"/>
          <w:sz w:val="24"/>
          <w:szCs w:val="24"/>
          <w:lang w:val="en-GB"/>
        </w:rPr>
        <w:t>ad no longer involved in the day-to-day running of the Fontainebleau, I was free to explore new avenues to move the business forward. Although the rent we agreed to pay him was far less than it should have been, it still had to be paid even though the winters remained long and quiet. Now Spain had decided to join the rest of the democratic world, the future was bright but somehow, we needed to attract clients all year round if we were to exploit this exciting potential.</w:t>
      </w:r>
    </w:p>
    <w:p w:rsidRPr="00D73D87" w:rsidR="00056C77" w:rsidP="00D725C0" w:rsidRDefault="00FE6435" w14:paraId="2228023F" w14:textId="7A3AD5BC">
      <w:pPr>
        <w:pStyle w:val="CSP-ChapterBodyText-FirstParagraph"/>
        <w:spacing w:line="360" w:lineRule="auto"/>
        <w:ind w:firstLine="720"/>
        <w:contextualSpacing/>
        <w:jc w:val="left"/>
        <w:rPr>
          <w:rFonts w:ascii="Times New Roman" w:hAnsi="Times New Roman"/>
          <w:sz w:val="24"/>
          <w:szCs w:val="24"/>
          <w:lang w:val="en-GB"/>
        </w:rPr>
      </w:pPr>
      <w:r w:rsidRPr="11C8501F" w:rsidR="11C8501F">
        <w:rPr>
          <w:rFonts w:ascii="Times New Roman" w:hAnsi="Times New Roman"/>
          <w:sz w:val="24"/>
          <w:szCs w:val="24"/>
          <w:lang w:val="en-GB"/>
        </w:rPr>
        <w:t xml:space="preserve">I </w:t>
      </w:r>
      <w:r w:rsidRPr="11C8501F" w:rsidR="11C8501F">
        <w:rPr>
          <w:rFonts w:ascii="Times New Roman" w:hAnsi="Times New Roman"/>
          <w:sz w:val="24"/>
          <w:szCs w:val="24"/>
          <w:lang w:val="en-GB"/>
        </w:rPr>
        <w:t>failed to</w:t>
      </w:r>
      <w:r w:rsidRPr="11C8501F" w:rsidR="11C8501F">
        <w:rPr>
          <w:rFonts w:ascii="Times New Roman" w:hAnsi="Times New Roman"/>
          <w:sz w:val="24"/>
          <w:szCs w:val="24"/>
          <w:lang w:val="en-GB"/>
        </w:rPr>
        <w:t xml:space="preserve"> understand why people ignored the low season. The best time of year weatherwise for me was November through March. The average daily temperature was over twenty-two degrees with no crowds and cheaper flights. </w:t>
      </w:r>
      <w:r w:rsidRPr="11C8501F" w:rsidR="11C8501F">
        <w:rPr>
          <w:rFonts w:ascii="Times New Roman" w:hAnsi="Times New Roman"/>
          <w:sz w:val="24"/>
          <w:szCs w:val="24"/>
          <w:lang w:val="en-GB"/>
        </w:rPr>
        <w:t>We’d</w:t>
      </w:r>
      <w:r w:rsidRPr="11C8501F" w:rsidR="11C8501F">
        <w:rPr>
          <w:rFonts w:ascii="Times New Roman" w:hAnsi="Times New Roman"/>
          <w:sz w:val="24"/>
          <w:szCs w:val="24"/>
          <w:lang w:val="en-GB"/>
        </w:rPr>
        <w:t xml:space="preserve"> celebrated several Christmas Days on my parents’ terrace in our shorts</w:t>
      </w:r>
      <w:ins w:author="Gary Smailes" w:date="2024-01-21T13:15:51.214Z" w:id="1221895001">
        <w:r w:rsidRPr="11C8501F" w:rsidR="11C8501F">
          <w:rPr>
            <w:rFonts w:ascii="Times New Roman" w:hAnsi="Times New Roman"/>
            <w:sz w:val="24"/>
            <w:szCs w:val="24"/>
            <w:lang w:val="en-GB"/>
          </w:rPr>
          <w:t>,</w:t>
        </w:r>
      </w:ins>
      <w:r w:rsidRPr="11C8501F" w:rsidR="11C8501F">
        <w:rPr>
          <w:rFonts w:ascii="Times New Roman" w:hAnsi="Times New Roman"/>
          <w:sz w:val="24"/>
          <w:szCs w:val="24"/>
          <w:lang w:val="en-GB"/>
        </w:rPr>
        <w:t xml:space="preserve"> so why would Brits prefer to stay and home and freeze their backsides? Was the pull of too many presents and overindulgence of mince pies stronger than balmy beaches and kaleidoscopic sunsets? With a large bar and restaurant to fill, it was a mystery I set out to remedy.</w:t>
      </w:r>
    </w:p>
    <w:p w:rsidRPr="00D73D87" w:rsidR="00532911" w:rsidP="00D725C0" w:rsidRDefault="00D725C0" w14:paraId="1D86215E" w14:textId="41E883D1">
      <w:pPr>
        <w:pStyle w:val="CSP-ChapterBodyText-FirstParagraph"/>
        <w:spacing w:line="360" w:lineRule="auto"/>
        <w:ind w:firstLine="720"/>
        <w:contextualSpacing/>
        <w:jc w:val="left"/>
        <w:rPr>
          <w:rFonts w:ascii="Times New Roman" w:hAnsi="Times New Roman"/>
          <w:sz w:val="24"/>
          <w:szCs w:val="24"/>
          <w:lang w:val="en-GB"/>
        </w:rPr>
      </w:pPr>
      <w:r w:rsidRPr="11C8501F" w:rsidR="11C8501F">
        <w:rPr>
          <w:rFonts w:ascii="Times New Roman" w:hAnsi="Times New Roman"/>
          <w:sz w:val="24"/>
          <w:szCs w:val="24"/>
          <w:lang w:val="en-GB"/>
        </w:rPr>
        <w:t xml:space="preserve">During our absence from </w:t>
      </w:r>
      <w:r w:rsidRPr="11C8501F" w:rsidR="11C8501F">
        <w:rPr>
          <w:rFonts w:ascii="Times New Roman" w:hAnsi="Times New Roman"/>
          <w:sz w:val="24"/>
          <w:szCs w:val="24"/>
          <w:lang w:val="en-GB"/>
        </w:rPr>
        <w:t>Nerja</w:t>
      </w:r>
      <w:ins w:author="Gary Smailes" w:date="2024-01-21T13:16:04.839Z" w:id="1397734644">
        <w:r w:rsidRPr="11C8501F" w:rsidR="11C8501F">
          <w:rPr>
            <w:rFonts w:ascii="Times New Roman" w:hAnsi="Times New Roman"/>
            <w:sz w:val="24"/>
            <w:szCs w:val="24"/>
            <w:lang w:val="en-GB"/>
          </w:rPr>
          <w:t>,</w:t>
        </w:r>
      </w:ins>
      <w:r w:rsidRPr="11C8501F" w:rsidR="11C8501F">
        <w:rPr>
          <w:rFonts w:ascii="Times New Roman" w:hAnsi="Times New Roman"/>
          <w:sz w:val="24"/>
          <w:szCs w:val="24"/>
          <w:lang w:val="en-GB"/>
        </w:rPr>
        <w:t xml:space="preserve"> both in the UK and while hovering over builders, the rest of the town had moved on. It was expanding rapidly on all sides, particularly in Capistrano Village</w:t>
      </w:r>
      <w:ins w:author="Gary Smailes" w:date="2024-01-21T13:16:13.682Z" w:id="707030471">
        <w:r w:rsidRPr="11C8501F" w:rsidR="11C8501F">
          <w:rPr>
            <w:rFonts w:ascii="Times New Roman" w:hAnsi="Times New Roman"/>
            <w:sz w:val="24"/>
            <w:szCs w:val="24"/>
            <w:lang w:val="en-GB"/>
          </w:rPr>
          <w:t>,</w:t>
        </w:r>
      </w:ins>
      <w:r w:rsidRPr="11C8501F" w:rsidR="11C8501F">
        <w:rPr>
          <w:rFonts w:ascii="Times New Roman" w:hAnsi="Times New Roman"/>
          <w:sz w:val="24"/>
          <w:szCs w:val="24"/>
          <w:lang w:val="en-GB"/>
        </w:rPr>
        <w:t xml:space="preserve"> the new development to the northwest of </w:t>
      </w:r>
      <w:r w:rsidRPr="11C8501F" w:rsidR="11C8501F">
        <w:rPr>
          <w:rFonts w:ascii="Times New Roman" w:hAnsi="Times New Roman"/>
          <w:sz w:val="24"/>
          <w:szCs w:val="24"/>
          <w:lang w:val="en-GB"/>
        </w:rPr>
        <w:t>Nerja</w:t>
      </w:r>
      <w:r w:rsidRPr="11C8501F" w:rsidR="11C8501F">
        <w:rPr>
          <w:rFonts w:ascii="Times New Roman" w:hAnsi="Times New Roman"/>
          <w:sz w:val="24"/>
          <w:szCs w:val="24"/>
          <w:lang w:val="en-GB"/>
        </w:rPr>
        <w:t>. It was started by Ken Brabant, a Canadian, whose goal was to attract his fellow citizens here to escape their arctic winters. The construction of the five hundred-odd villas and townhouses built in the style of a typical Andalusian white village was well under way. However, the Canadians were not buying as many houses as envisaged</w:t>
      </w:r>
      <w:ins w:author="Gary Smailes" w:date="2024-01-21T13:16:37.045Z" w:id="956470176">
        <w:r w:rsidRPr="11C8501F" w:rsidR="11C8501F">
          <w:rPr>
            <w:rFonts w:ascii="Times New Roman" w:hAnsi="Times New Roman"/>
            <w:sz w:val="24"/>
            <w:szCs w:val="24"/>
            <w:lang w:val="en-GB"/>
          </w:rPr>
          <w:t>,</w:t>
        </w:r>
      </w:ins>
      <w:r w:rsidRPr="11C8501F" w:rsidR="11C8501F">
        <w:rPr>
          <w:rFonts w:ascii="Times New Roman" w:hAnsi="Times New Roman"/>
          <w:sz w:val="24"/>
          <w:szCs w:val="24"/>
          <w:lang w:val="en-GB"/>
        </w:rPr>
        <w:t xml:space="preserve"> so they expanded their marketing to the UK. Every weekend </w:t>
      </w:r>
      <w:r w:rsidRPr="11C8501F" w:rsidR="11C8501F">
        <w:rPr>
          <w:rFonts w:ascii="Times New Roman" w:hAnsi="Times New Roman"/>
          <w:sz w:val="24"/>
          <w:szCs w:val="24"/>
          <w:lang w:val="en-GB"/>
        </w:rPr>
        <w:t>nearly all</w:t>
      </w:r>
      <w:r w:rsidRPr="11C8501F" w:rsidR="11C8501F">
        <w:rPr>
          <w:rFonts w:ascii="Times New Roman" w:hAnsi="Times New Roman"/>
          <w:sz w:val="24"/>
          <w:szCs w:val="24"/>
          <w:lang w:val="en-GB"/>
        </w:rPr>
        <w:t xml:space="preserve"> year round, they sold cheap inspection trips. Interested parties were flown in from Gatwick on a Friday, accommodated in completed Capistrano villas</w:t>
      </w:r>
      <w:ins w:author="Gary Smailes" w:date="2024-01-21T13:17:03.173Z" w:id="986500888">
        <w:r w:rsidRPr="11C8501F" w:rsidR="11C8501F">
          <w:rPr>
            <w:rFonts w:ascii="Times New Roman" w:hAnsi="Times New Roman"/>
            <w:sz w:val="24"/>
            <w:szCs w:val="24"/>
            <w:lang w:val="en-GB"/>
          </w:rPr>
          <w:t>,</w:t>
        </w:r>
      </w:ins>
      <w:r w:rsidRPr="11C8501F" w:rsidR="11C8501F">
        <w:rPr>
          <w:rFonts w:ascii="Times New Roman" w:hAnsi="Times New Roman"/>
          <w:sz w:val="24"/>
          <w:szCs w:val="24"/>
          <w:lang w:val="en-GB"/>
        </w:rPr>
        <w:t xml:space="preserve"> then wined and dined in the Capistrano Caves Bar. On Saturday, they were bombarded with the sales </w:t>
      </w:r>
      <w:r w:rsidRPr="11C8501F" w:rsidR="11C8501F">
        <w:rPr>
          <w:rFonts w:ascii="Times New Roman" w:hAnsi="Times New Roman"/>
          <w:sz w:val="24"/>
          <w:szCs w:val="24"/>
          <w:lang w:val="en-GB"/>
        </w:rPr>
        <w:t>spiel</w:t>
      </w:r>
      <w:r w:rsidRPr="11C8501F" w:rsidR="11C8501F">
        <w:rPr>
          <w:rFonts w:ascii="Times New Roman" w:hAnsi="Times New Roman"/>
          <w:sz w:val="24"/>
          <w:szCs w:val="24"/>
          <w:lang w:val="en-GB"/>
        </w:rPr>
        <w:t xml:space="preserve"> and flew home on Sunday with</w:t>
      </w:r>
      <w:ins w:author="Gary Smailes" w:date="2024-01-21T13:17:13.743Z" w:id="141989140">
        <w:r w:rsidRPr="11C8501F" w:rsidR="11C8501F">
          <w:rPr>
            <w:rFonts w:ascii="Times New Roman" w:hAnsi="Times New Roman"/>
            <w:sz w:val="24"/>
            <w:szCs w:val="24"/>
            <w:lang w:val="en-GB"/>
          </w:rPr>
          <w:t>,</w:t>
        </w:r>
      </w:ins>
      <w:r w:rsidRPr="11C8501F" w:rsidR="11C8501F">
        <w:rPr>
          <w:rFonts w:ascii="Times New Roman" w:hAnsi="Times New Roman"/>
          <w:sz w:val="24"/>
          <w:szCs w:val="24"/>
          <w:lang w:val="en-GB"/>
        </w:rPr>
        <w:t xml:space="preserve"> hopefully</w:t>
      </w:r>
      <w:ins w:author="Gary Smailes" w:date="2024-01-21T13:17:17.263Z" w:id="1948365055">
        <w:r w:rsidRPr="11C8501F" w:rsidR="11C8501F">
          <w:rPr>
            <w:rFonts w:ascii="Times New Roman" w:hAnsi="Times New Roman"/>
            <w:sz w:val="24"/>
            <w:szCs w:val="24"/>
            <w:lang w:val="en-GB"/>
          </w:rPr>
          <w:t>,</w:t>
        </w:r>
      </w:ins>
      <w:r w:rsidRPr="11C8501F" w:rsidR="11C8501F">
        <w:rPr>
          <w:rFonts w:ascii="Times New Roman" w:hAnsi="Times New Roman"/>
          <w:sz w:val="24"/>
          <w:szCs w:val="24"/>
          <w:lang w:val="en-GB"/>
        </w:rPr>
        <w:t xml:space="preserve"> a deposit paid for their new place in the sun. The sales team of Jeff Mason and Bill Reed often popped in early during the week for a drink and a chat with me and our guests. The next time they came in, I asked Lucia to step in behind the bar</w:t>
      </w:r>
      <w:ins w:author="Gary Smailes" w:date="2024-01-21T13:17:33.964Z" w:id="264362493">
        <w:r w:rsidRPr="11C8501F" w:rsidR="11C8501F">
          <w:rPr>
            <w:rFonts w:ascii="Times New Roman" w:hAnsi="Times New Roman"/>
            <w:sz w:val="24"/>
            <w:szCs w:val="24"/>
            <w:lang w:val="en-GB"/>
          </w:rPr>
          <w:t>,</w:t>
        </w:r>
      </w:ins>
      <w:r w:rsidRPr="11C8501F" w:rsidR="11C8501F">
        <w:rPr>
          <w:rFonts w:ascii="Times New Roman" w:hAnsi="Times New Roman"/>
          <w:sz w:val="24"/>
          <w:szCs w:val="24"/>
          <w:lang w:val="en-GB"/>
        </w:rPr>
        <w:t xml:space="preserve"> while I sat them down with coffee and chocolate digestives.</w:t>
      </w:r>
    </w:p>
    <w:p w:rsidRPr="00D73D87" w:rsidR="00793B2C" w:rsidP="00793B2C" w:rsidRDefault="001C7453" w14:paraId="71EC9EBB" w14:textId="4178EBAC">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Jeff </w:t>
      </w:r>
      <w:r w:rsidRPr="00D73D87" w:rsidR="00793B2C">
        <w:rPr>
          <w:rFonts w:ascii="Times New Roman" w:hAnsi="Times New Roman"/>
          <w:sz w:val="24"/>
          <w:szCs w:val="24"/>
          <w:lang w:val="en-GB"/>
        </w:rPr>
        <w:t xml:space="preserve">was a tall, well-built, charming man with longish dark hair, a chiselled face, and grey eyes. </w:t>
      </w:r>
      <w:r w:rsidRPr="00D73D87" w:rsidR="00F07F53">
        <w:rPr>
          <w:rFonts w:ascii="Times New Roman" w:hAnsi="Times New Roman"/>
          <w:sz w:val="24"/>
          <w:szCs w:val="24"/>
          <w:lang w:val="en-GB"/>
        </w:rPr>
        <w:t xml:space="preserve">Bill Reed </w:t>
      </w:r>
      <w:r w:rsidR="00487BD1">
        <w:rPr>
          <w:rFonts w:ascii="Times New Roman" w:hAnsi="Times New Roman"/>
          <w:sz w:val="24"/>
          <w:szCs w:val="24"/>
          <w:lang w:val="en-GB"/>
        </w:rPr>
        <w:t xml:space="preserve">was </w:t>
      </w:r>
      <w:r w:rsidRPr="00D73D87" w:rsidR="00793B2C">
        <w:rPr>
          <w:rFonts w:ascii="Times New Roman" w:hAnsi="Times New Roman"/>
          <w:sz w:val="24"/>
          <w:szCs w:val="24"/>
          <w:lang w:val="en-GB"/>
        </w:rPr>
        <w:t>a burly dark-haired flamboyant character.</w:t>
      </w:r>
      <w:r w:rsidRPr="00D73D87" w:rsidR="00AC71BC">
        <w:rPr>
          <w:rFonts w:ascii="Times New Roman" w:hAnsi="Times New Roman"/>
          <w:sz w:val="24"/>
          <w:szCs w:val="24"/>
          <w:lang w:val="en-GB"/>
        </w:rPr>
        <w:t xml:space="preserve"> Both were in their </w:t>
      </w:r>
      <w:r w:rsidRPr="00D73D87" w:rsidR="00070B92">
        <w:rPr>
          <w:rFonts w:ascii="Times New Roman" w:hAnsi="Times New Roman"/>
          <w:sz w:val="24"/>
          <w:szCs w:val="24"/>
          <w:lang w:val="en-GB"/>
        </w:rPr>
        <w:t>early thirties.</w:t>
      </w:r>
    </w:p>
    <w:p w:rsidRPr="00D73D87" w:rsidR="00070B92" w:rsidP="11C8501F" w:rsidRDefault="00070B92" w14:paraId="5497FD6D" w14:textId="1464F358">
      <w:pPr>
        <w:pStyle w:val="CSP-ChapterBodyText-FirstParagraph"/>
        <w:suppressLineNumbers w:val="0"/>
        <w:bidi w:val="0"/>
        <w:spacing w:before="0" w:beforeAutospacing="off" w:after="0" w:afterAutospacing="off" w:line="360" w:lineRule="auto"/>
        <w:ind w:left="0" w:right="0" w:firstLine="720"/>
        <w:contextualSpacing/>
        <w:jc w:val="left"/>
        <w:rPr>
          <w:rFonts w:ascii="Times New Roman" w:hAnsi="Times New Roman"/>
          <w:sz w:val="24"/>
          <w:szCs w:val="24"/>
          <w:lang w:val="en-GB"/>
        </w:rPr>
        <w:pPrChange w:author="Gary Smailes" w:date="2024-01-21T13:17:50Z">
          <w:pPr>
            <w:pStyle w:val="CSP-ChapterBodyText-FirstParagraph"/>
            <w:spacing w:line="360" w:lineRule="auto"/>
            <w:ind w:firstLine="720"/>
            <w:contextualSpacing/>
            <w:jc w:val="left"/>
          </w:pPr>
        </w:pPrChange>
      </w:pPr>
      <w:r w:rsidRPr="11C8501F" w:rsidR="11C8501F">
        <w:rPr>
          <w:rFonts w:ascii="Times New Roman" w:hAnsi="Times New Roman"/>
          <w:sz w:val="24"/>
          <w:szCs w:val="24"/>
          <w:lang w:val="en-GB"/>
        </w:rPr>
        <w:t>“How can we help</w:t>
      </w:r>
      <w:ins w:author="Gary Smailes" w:date="2024-01-21T13:17:46.759Z" w:id="768369161">
        <w:r w:rsidRPr="11C8501F" w:rsidR="11C8501F">
          <w:rPr>
            <w:rFonts w:ascii="Times New Roman" w:hAnsi="Times New Roman"/>
            <w:sz w:val="24"/>
            <w:szCs w:val="24"/>
            <w:lang w:val="en-GB"/>
          </w:rPr>
          <w:t>?</w:t>
        </w:r>
      </w:ins>
      <w:del w:author="Gary Smailes" w:date="2024-01-21T13:17:46.289Z" w:id="690246263">
        <w:r w:rsidRPr="11C8501F" w:rsidDel="11C8501F">
          <w:rPr>
            <w:rFonts w:ascii="Times New Roman" w:hAnsi="Times New Roman"/>
            <w:sz w:val="24"/>
            <w:szCs w:val="24"/>
            <w:lang w:val="en-GB"/>
          </w:rPr>
          <w:delText>,</w:delText>
        </w:r>
      </w:del>
      <w:r w:rsidRPr="11C8501F" w:rsidR="11C8501F">
        <w:rPr>
          <w:rFonts w:ascii="Times New Roman" w:hAnsi="Times New Roman"/>
          <w:sz w:val="24"/>
          <w:szCs w:val="24"/>
          <w:lang w:val="en-GB"/>
        </w:rPr>
        <w:t xml:space="preserve">” </w:t>
      </w:r>
      <w:del w:author="Gary Smailes" w:date="2024-01-21T13:17:49.941Z" w:id="622126114">
        <w:r w:rsidRPr="11C8501F" w:rsidDel="11C8501F">
          <w:rPr>
            <w:rFonts w:ascii="Times New Roman" w:hAnsi="Times New Roman"/>
            <w:sz w:val="24"/>
            <w:szCs w:val="24"/>
            <w:lang w:val="en-GB"/>
          </w:rPr>
          <w:delText xml:space="preserve">said </w:delText>
        </w:r>
      </w:del>
      <w:ins w:author="Gary Smailes" w:date="2024-01-21T13:17:53.715Z" w:id="1251318585">
        <w:r w:rsidRPr="11C8501F" w:rsidR="11C8501F">
          <w:rPr>
            <w:rFonts w:ascii="Times New Roman" w:hAnsi="Times New Roman"/>
            <w:sz w:val="24"/>
            <w:szCs w:val="24"/>
            <w:lang w:val="en-GB"/>
          </w:rPr>
          <w:t xml:space="preserve">asked </w:t>
        </w:r>
      </w:ins>
      <w:r w:rsidRPr="11C8501F" w:rsidR="11C8501F">
        <w:rPr>
          <w:rFonts w:ascii="Times New Roman" w:hAnsi="Times New Roman"/>
          <w:sz w:val="24"/>
          <w:szCs w:val="24"/>
          <w:lang w:val="en-GB"/>
        </w:rPr>
        <w:t>Jeff</w:t>
      </w:r>
      <w:ins w:author="Gary Smailes" w:date="2024-01-21T13:17:55.299Z" w:id="1337639265">
        <w:r w:rsidRPr="11C8501F" w:rsidR="11C8501F">
          <w:rPr>
            <w:rFonts w:ascii="Times New Roman" w:hAnsi="Times New Roman"/>
            <w:sz w:val="24"/>
            <w:szCs w:val="24"/>
            <w:lang w:val="en-GB"/>
          </w:rPr>
          <w:t>,</w:t>
        </w:r>
      </w:ins>
      <w:r w:rsidRPr="11C8501F" w:rsidR="11C8501F">
        <w:rPr>
          <w:rFonts w:ascii="Times New Roman" w:hAnsi="Times New Roman"/>
          <w:sz w:val="24"/>
          <w:szCs w:val="24"/>
          <w:lang w:val="en-GB"/>
        </w:rPr>
        <w:t xml:space="preserve"> while stirring his drink.</w:t>
      </w:r>
    </w:p>
    <w:p w:rsidRPr="00D73D87" w:rsidR="009F393F" w:rsidP="11C8501F" w:rsidRDefault="009F393F" w14:paraId="6E5D0B9F" w14:textId="1CF46E96">
      <w:pPr>
        <w:pStyle w:val="CSP-ChapterBodyText-FirstParagraph"/>
        <w:suppressLineNumbers w:val="0"/>
        <w:bidi w:val="0"/>
        <w:spacing w:before="0" w:beforeAutospacing="off" w:after="0" w:afterAutospacing="off" w:line="360" w:lineRule="auto"/>
        <w:ind w:left="0" w:right="0" w:firstLine="720"/>
        <w:contextualSpacing/>
        <w:jc w:val="left"/>
        <w:rPr>
          <w:rFonts w:ascii="Times New Roman" w:hAnsi="Times New Roman"/>
          <w:sz w:val="24"/>
          <w:szCs w:val="24"/>
          <w:lang w:val="en-GB"/>
        </w:rPr>
        <w:pPrChange w:author="Gary Smailes" w:date="2024-01-21T13:18:00.456Z">
          <w:pPr>
            <w:pStyle w:val="CSP-ChapterBodyText-FirstParagraph"/>
            <w:spacing w:line="360" w:lineRule="auto"/>
            <w:ind w:firstLine="720"/>
            <w:contextualSpacing/>
            <w:jc w:val="left"/>
          </w:pPr>
        </w:pPrChange>
      </w:pPr>
      <w:r w:rsidRPr="11C8501F" w:rsidR="11C8501F">
        <w:rPr>
          <w:rFonts w:ascii="Times New Roman" w:hAnsi="Times New Roman"/>
          <w:sz w:val="24"/>
          <w:szCs w:val="24"/>
          <w:lang w:val="en-GB"/>
        </w:rPr>
        <w:t xml:space="preserve">“How do you know I want something?” I </w:t>
      </w:r>
      <w:del w:author="Gary Smailes" w:date="2024-01-21T13:18:00.399Z" w:id="303270137">
        <w:r w:rsidRPr="11C8501F" w:rsidDel="11C8501F">
          <w:rPr>
            <w:rFonts w:ascii="Times New Roman" w:hAnsi="Times New Roman"/>
            <w:sz w:val="24"/>
            <w:szCs w:val="24"/>
            <w:lang w:val="en-GB"/>
          </w:rPr>
          <w:delText>said</w:delText>
        </w:r>
      </w:del>
      <w:ins w:author="Gary Smailes" w:date="2024-01-21T13:18:01.292Z" w:id="2103447373">
        <w:r w:rsidRPr="11C8501F" w:rsidR="11C8501F">
          <w:rPr>
            <w:rFonts w:ascii="Times New Roman" w:hAnsi="Times New Roman"/>
            <w:sz w:val="24"/>
            <w:szCs w:val="24"/>
            <w:lang w:val="en-GB"/>
          </w:rPr>
          <w:t>asked</w:t>
        </w:r>
      </w:ins>
      <w:r w:rsidRPr="11C8501F" w:rsidR="11C8501F">
        <w:rPr>
          <w:rFonts w:ascii="Times New Roman" w:hAnsi="Times New Roman"/>
          <w:sz w:val="24"/>
          <w:szCs w:val="24"/>
          <w:lang w:val="en-GB"/>
        </w:rPr>
        <w:t>.</w:t>
      </w:r>
    </w:p>
    <w:p w:rsidRPr="00D73D87" w:rsidR="009F393F" w:rsidP="00793B2C" w:rsidRDefault="009F393F" w14:paraId="7382FF96" w14:textId="44C48A3C">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Pr="00D73D87" w:rsidR="00FC25FA">
        <w:rPr>
          <w:rFonts w:ascii="Times New Roman" w:hAnsi="Times New Roman"/>
          <w:sz w:val="24"/>
          <w:szCs w:val="24"/>
          <w:lang w:val="en-GB"/>
        </w:rPr>
        <w:t>Free coffee</w:t>
      </w:r>
      <w:r w:rsidR="00E802DA">
        <w:rPr>
          <w:rFonts w:ascii="Times New Roman" w:hAnsi="Times New Roman"/>
          <w:sz w:val="24"/>
          <w:szCs w:val="24"/>
          <w:lang w:val="en-GB"/>
        </w:rPr>
        <w:t>.</w:t>
      </w:r>
      <w:r w:rsidRPr="00D73D87" w:rsidR="00FC25FA">
        <w:rPr>
          <w:rFonts w:ascii="Times New Roman" w:hAnsi="Times New Roman"/>
          <w:sz w:val="24"/>
          <w:szCs w:val="24"/>
          <w:lang w:val="en-GB"/>
        </w:rPr>
        <w:t xml:space="preserve"> </w:t>
      </w:r>
      <w:r w:rsidR="00E802DA">
        <w:rPr>
          <w:rFonts w:ascii="Times New Roman" w:hAnsi="Times New Roman"/>
          <w:sz w:val="24"/>
          <w:szCs w:val="24"/>
          <w:lang w:val="en-GB"/>
        </w:rPr>
        <w:t>I</w:t>
      </w:r>
      <w:r w:rsidRPr="00D73D87" w:rsidR="006B7D79">
        <w:rPr>
          <w:rFonts w:ascii="Times New Roman" w:hAnsi="Times New Roman"/>
          <w:sz w:val="24"/>
          <w:szCs w:val="24"/>
          <w:lang w:val="en-GB"/>
        </w:rPr>
        <w:t xml:space="preserve">mpossible to get hold of biscuits, </w:t>
      </w:r>
      <w:r w:rsidRPr="00D73D87" w:rsidR="00FC25FA">
        <w:rPr>
          <w:rFonts w:ascii="Times New Roman" w:hAnsi="Times New Roman"/>
          <w:sz w:val="24"/>
          <w:szCs w:val="24"/>
          <w:lang w:val="en-GB"/>
        </w:rPr>
        <w:t>warm smiles</w:t>
      </w:r>
      <w:r w:rsidR="00E802DA">
        <w:rPr>
          <w:rFonts w:ascii="Times New Roman" w:hAnsi="Times New Roman"/>
          <w:sz w:val="24"/>
          <w:szCs w:val="24"/>
          <w:lang w:val="en-GB"/>
        </w:rPr>
        <w:t>,</w:t>
      </w:r>
      <w:r w:rsidRPr="00D73D87" w:rsidR="00FC25FA">
        <w:rPr>
          <w:rFonts w:ascii="Times New Roman" w:hAnsi="Times New Roman"/>
          <w:sz w:val="24"/>
          <w:szCs w:val="24"/>
          <w:lang w:val="en-GB"/>
        </w:rPr>
        <w:t xml:space="preserve"> and for a rare occasion</w:t>
      </w:r>
      <w:r w:rsidR="00487BD1">
        <w:rPr>
          <w:rFonts w:ascii="Times New Roman" w:hAnsi="Times New Roman"/>
          <w:sz w:val="24"/>
          <w:szCs w:val="24"/>
          <w:lang w:val="en-GB"/>
        </w:rPr>
        <w:t>,</w:t>
      </w:r>
      <w:r w:rsidRPr="00D73D87" w:rsidR="00FC25FA">
        <w:rPr>
          <w:rFonts w:ascii="Times New Roman" w:hAnsi="Times New Roman"/>
          <w:sz w:val="24"/>
          <w:szCs w:val="24"/>
          <w:lang w:val="en-GB"/>
        </w:rPr>
        <w:t xml:space="preserve"> out from behind the bar,” said </w:t>
      </w:r>
      <w:r w:rsidRPr="00D73D87" w:rsidR="001C7453">
        <w:rPr>
          <w:rFonts w:ascii="Times New Roman" w:hAnsi="Times New Roman"/>
          <w:sz w:val="24"/>
          <w:szCs w:val="24"/>
          <w:lang w:val="en-GB"/>
        </w:rPr>
        <w:t>Jeff</w:t>
      </w:r>
      <w:r w:rsidRPr="00D73D87" w:rsidR="00FC25FA">
        <w:rPr>
          <w:rFonts w:ascii="Times New Roman" w:hAnsi="Times New Roman"/>
          <w:sz w:val="24"/>
          <w:szCs w:val="24"/>
          <w:lang w:val="en-GB"/>
        </w:rPr>
        <w:t>.</w:t>
      </w:r>
    </w:p>
    <w:p w:rsidRPr="00D73D87" w:rsidR="00881D8C" w:rsidP="00793B2C" w:rsidRDefault="00881D8C" w14:paraId="4968B670" w14:textId="70D7180E">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Pr="00D73D87" w:rsidR="00FC25FA">
        <w:rPr>
          <w:rFonts w:ascii="Times New Roman" w:hAnsi="Times New Roman"/>
          <w:sz w:val="24"/>
          <w:szCs w:val="24"/>
          <w:lang w:val="en-GB"/>
        </w:rPr>
        <w:t>Fair enough</w:t>
      </w:r>
      <w:r w:rsidRPr="00D73D87" w:rsidR="00F31D5F">
        <w:rPr>
          <w:rFonts w:ascii="Times New Roman" w:hAnsi="Times New Roman"/>
          <w:sz w:val="24"/>
          <w:szCs w:val="24"/>
          <w:lang w:val="en-GB"/>
        </w:rPr>
        <w:t>,</w:t>
      </w:r>
      <w:r w:rsidRPr="00D73D87" w:rsidR="008A3F70">
        <w:rPr>
          <w:rFonts w:ascii="Times New Roman" w:hAnsi="Times New Roman"/>
          <w:sz w:val="24"/>
          <w:szCs w:val="24"/>
          <w:lang w:val="en-GB"/>
        </w:rPr>
        <w:t xml:space="preserve"> but I only have a couple of questions,” I said. “</w:t>
      </w:r>
      <w:r w:rsidRPr="00D73D87">
        <w:rPr>
          <w:rFonts w:ascii="Times New Roman" w:hAnsi="Times New Roman"/>
          <w:sz w:val="24"/>
          <w:szCs w:val="24"/>
          <w:lang w:val="en-GB"/>
        </w:rPr>
        <w:t>I understand you</w:t>
      </w:r>
      <w:r w:rsidRPr="00D73D87" w:rsidR="00790363">
        <w:rPr>
          <w:rFonts w:ascii="Times New Roman" w:hAnsi="Times New Roman"/>
          <w:sz w:val="24"/>
          <w:szCs w:val="24"/>
          <w:lang w:val="en-GB"/>
        </w:rPr>
        <w:t>r inspection trips are going well</w:t>
      </w:r>
      <w:r w:rsidRPr="00D73D87" w:rsidR="008A3F70">
        <w:rPr>
          <w:rFonts w:ascii="Times New Roman" w:hAnsi="Times New Roman"/>
          <w:sz w:val="24"/>
          <w:szCs w:val="24"/>
          <w:lang w:val="en-GB"/>
        </w:rPr>
        <w:t xml:space="preserve"> b</w:t>
      </w:r>
      <w:r w:rsidRPr="00D73D87" w:rsidR="00790363">
        <w:rPr>
          <w:rFonts w:ascii="Times New Roman" w:hAnsi="Times New Roman"/>
          <w:sz w:val="24"/>
          <w:szCs w:val="24"/>
          <w:lang w:val="en-GB"/>
        </w:rPr>
        <w:t>ut can I ask why we never s</w:t>
      </w:r>
      <w:r w:rsidRPr="00D73D87" w:rsidR="00D266E8">
        <w:rPr>
          <w:rFonts w:ascii="Times New Roman" w:hAnsi="Times New Roman"/>
          <w:sz w:val="24"/>
          <w:szCs w:val="24"/>
          <w:lang w:val="en-GB"/>
        </w:rPr>
        <w:t>e</w:t>
      </w:r>
      <w:r w:rsidRPr="00D73D87" w:rsidR="00790363">
        <w:rPr>
          <w:rFonts w:ascii="Times New Roman" w:hAnsi="Times New Roman"/>
          <w:sz w:val="24"/>
          <w:szCs w:val="24"/>
          <w:lang w:val="en-GB"/>
        </w:rPr>
        <w:t>e any of the people</w:t>
      </w:r>
      <w:r w:rsidRPr="00D73D87" w:rsidR="00D266E8">
        <w:rPr>
          <w:rFonts w:ascii="Times New Roman" w:hAnsi="Times New Roman"/>
          <w:sz w:val="24"/>
          <w:szCs w:val="24"/>
          <w:lang w:val="en-GB"/>
        </w:rPr>
        <w:t xml:space="preserve"> in town?”</w:t>
      </w:r>
    </w:p>
    <w:p w:rsidRPr="00D73D87" w:rsidR="00D266E8" w:rsidP="00793B2C" w:rsidRDefault="00D266E8" w14:paraId="351C64B3" w14:textId="340F3069">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They exchanged concerned glances</w:t>
      </w:r>
      <w:r w:rsidRPr="00D73D87" w:rsidR="00CC6F43">
        <w:rPr>
          <w:rFonts w:ascii="Times New Roman" w:hAnsi="Times New Roman"/>
          <w:sz w:val="24"/>
          <w:szCs w:val="24"/>
          <w:lang w:val="en-GB"/>
        </w:rPr>
        <w:t>, then nodded.</w:t>
      </w:r>
    </w:p>
    <w:p w:rsidRPr="00D73D87" w:rsidR="00553063" w:rsidP="00793B2C" w:rsidRDefault="00553063" w14:paraId="4C67BC18" w14:textId="3661A410">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“Why do you ask?” said </w:t>
      </w:r>
      <w:r w:rsidRPr="00D73D87" w:rsidR="001C7453">
        <w:rPr>
          <w:rFonts w:ascii="Times New Roman" w:hAnsi="Times New Roman"/>
          <w:sz w:val="24"/>
          <w:szCs w:val="24"/>
          <w:lang w:val="en-GB"/>
        </w:rPr>
        <w:t>Jeff</w:t>
      </w:r>
      <w:r w:rsidRPr="00D73D87">
        <w:rPr>
          <w:rFonts w:ascii="Times New Roman" w:hAnsi="Times New Roman"/>
          <w:sz w:val="24"/>
          <w:szCs w:val="24"/>
          <w:lang w:val="en-GB"/>
        </w:rPr>
        <w:t>.</w:t>
      </w:r>
    </w:p>
    <w:p w:rsidRPr="00D73D87" w:rsidR="00F31D5F" w:rsidP="00793B2C" w:rsidRDefault="00F31D5F" w14:paraId="77771D25" w14:textId="1CFCFE3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Pr="00D73D87" w:rsidR="001674BC">
        <w:rPr>
          <w:rFonts w:ascii="Times New Roman" w:hAnsi="Times New Roman"/>
          <w:sz w:val="24"/>
          <w:szCs w:val="24"/>
          <w:lang w:val="en-GB"/>
        </w:rPr>
        <w:t xml:space="preserve">I think your clients </w:t>
      </w:r>
      <w:r w:rsidR="001A10D8">
        <w:rPr>
          <w:rFonts w:ascii="Times New Roman" w:hAnsi="Times New Roman"/>
          <w:sz w:val="24"/>
          <w:szCs w:val="24"/>
          <w:lang w:val="en-GB"/>
        </w:rPr>
        <w:t>are</w:t>
      </w:r>
      <w:r w:rsidRPr="00D73D87" w:rsidR="001674BC">
        <w:rPr>
          <w:rFonts w:ascii="Times New Roman" w:hAnsi="Times New Roman"/>
          <w:sz w:val="24"/>
          <w:szCs w:val="24"/>
          <w:lang w:val="en-GB"/>
        </w:rPr>
        <w:t xml:space="preserve"> more likely to buy if they knew there was an </w:t>
      </w:r>
      <w:r w:rsidRPr="00D73D87" w:rsidR="000E4381">
        <w:rPr>
          <w:rFonts w:ascii="Times New Roman" w:hAnsi="Times New Roman"/>
          <w:sz w:val="24"/>
          <w:szCs w:val="24"/>
          <w:lang w:val="en-GB"/>
        </w:rPr>
        <w:t>English-speaking</w:t>
      </w:r>
      <w:r w:rsidRPr="00D73D87" w:rsidR="001674BC">
        <w:rPr>
          <w:rFonts w:ascii="Times New Roman" w:hAnsi="Times New Roman"/>
          <w:sz w:val="24"/>
          <w:szCs w:val="24"/>
          <w:lang w:val="en-GB"/>
        </w:rPr>
        <w:t xml:space="preserve"> bar</w:t>
      </w:r>
      <w:r w:rsidRPr="00D73D87" w:rsidR="006F10E5">
        <w:rPr>
          <w:rFonts w:ascii="Times New Roman" w:hAnsi="Times New Roman"/>
          <w:sz w:val="24"/>
          <w:szCs w:val="24"/>
          <w:lang w:val="en-GB"/>
        </w:rPr>
        <w:t xml:space="preserve"> and restaurant</w:t>
      </w:r>
      <w:r w:rsidRPr="00D73D87" w:rsidR="001674BC">
        <w:rPr>
          <w:rFonts w:ascii="Times New Roman" w:hAnsi="Times New Roman"/>
          <w:sz w:val="24"/>
          <w:szCs w:val="24"/>
          <w:lang w:val="en-GB"/>
        </w:rPr>
        <w:t xml:space="preserve"> in town with </w:t>
      </w:r>
      <w:r w:rsidRPr="00D73D87" w:rsidR="008E1D7A">
        <w:rPr>
          <w:rFonts w:ascii="Times New Roman" w:hAnsi="Times New Roman"/>
          <w:sz w:val="24"/>
          <w:szCs w:val="24"/>
          <w:lang w:val="en-GB"/>
        </w:rPr>
        <w:t xml:space="preserve">affordable </w:t>
      </w:r>
      <w:r w:rsidRPr="00D73D87" w:rsidR="001674BC">
        <w:rPr>
          <w:rFonts w:ascii="Times New Roman" w:hAnsi="Times New Roman"/>
          <w:sz w:val="24"/>
          <w:szCs w:val="24"/>
          <w:lang w:val="en-GB"/>
        </w:rPr>
        <w:t>rooms to accommodate</w:t>
      </w:r>
      <w:r w:rsidRPr="00D73D87" w:rsidR="006F10E5">
        <w:rPr>
          <w:rFonts w:ascii="Times New Roman" w:hAnsi="Times New Roman"/>
          <w:sz w:val="24"/>
          <w:szCs w:val="24"/>
          <w:lang w:val="en-GB"/>
        </w:rPr>
        <w:t xml:space="preserve"> their friends </w:t>
      </w:r>
      <w:r w:rsidRPr="00D73D87" w:rsidR="00987349">
        <w:rPr>
          <w:rFonts w:ascii="Times New Roman" w:hAnsi="Times New Roman"/>
          <w:sz w:val="24"/>
          <w:szCs w:val="24"/>
          <w:lang w:val="en-GB"/>
        </w:rPr>
        <w:t>with</w:t>
      </w:r>
      <w:r w:rsidRPr="00D73D87" w:rsidR="006F10E5">
        <w:rPr>
          <w:rFonts w:ascii="Times New Roman" w:hAnsi="Times New Roman"/>
          <w:sz w:val="24"/>
          <w:szCs w:val="24"/>
          <w:lang w:val="en-GB"/>
        </w:rPr>
        <w:t xml:space="preserve"> a live entertainment program</w:t>
      </w:r>
      <w:r w:rsidRPr="00D73D87" w:rsidR="000E4381">
        <w:rPr>
          <w:rFonts w:ascii="Times New Roman" w:hAnsi="Times New Roman"/>
          <w:sz w:val="24"/>
          <w:szCs w:val="24"/>
          <w:lang w:val="en-GB"/>
        </w:rPr>
        <w:t>.”</w:t>
      </w:r>
    </w:p>
    <w:p w:rsidRPr="00D73D87" w:rsidR="000E4381" w:rsidP="00793B2C" w:rsidRDefault="009373A5" w14:paraId="6F77F37F" w14:textId="0CB8743D">
      <w:pPr>
        <w:pStyle w:val="CSP-ChapterBodyText-FirstParagraph"/>
        <w:spacing w:line="360" w:lineRule="auto"/>
        <w:ind w:firstLine="720"/>
        <w:contextualSpacing/>
        <w:jc w:val="left"/>
        <w:rPr>
          <w:rFonts w:ascii="Times New Roman" w:hAnsi="Times New Roman"/>
          <w:sz w:val="24"/>
          <w:szCs w:val="24"/>
          <w:lang w:val="en-GB"/>
        </w:rPr>
      </w:pPr>
      <w:r w:rsidRPr="11C8501F" w:rsidR="11C8501F">
        <w:rPr>
          <w:rFonts w:ascii="Times New Roman" w:hAnsi="Times New Roman"/>
          <w:sz w:val="24"/>
          <w:szCs w:val="24"/>
          <w:lang w:val="en-GB"/>
        </w:rPr>
        <w:t>They both nodded</w:t>
      </w:r>
      <w:del w:author="Gary Smailes" w:date="2024-01-21T13:18:31.081Z" w:id="1078038357">
        <w:r w:rsidRPr="11C8501F" w:rsidDel="11C8501F">
          <w:rPr>
            <w:rFonts w:ascii="Times New Roman" w:hAnsi="Times New Roman"/>
            <w:sz w:val="24"/>
            <w:szCs w:val="24"/>
            <w:lang w:val="en-GB"/>
          </w:rPr>
          <w:delText xml:space="preserve"> reluctantly</w:delText>
        </w:r>
      </w:del>
      <w:r w:rsidRPr="11C8501F" w:rsidR="11C8501F">
        <w:rPr>
          <w:rFonts w:ascii="Times New Roman" w:hAnsi="Times New Roman"/>
          <w:sz w:val="24"/>
          <w:szCs w:val="24"/>
          <w:lang w:val="en-GB"/>
        </w:rPr>
        <w:t>.</w:t>
      </w:r>
    </w:p>
    <w:p w:rsidRPr="00D73D87" w:rsidR="00CC6F43" w:rsidP="009373A5" w:rsidRDefault="00CC6F43" w14:paraId="1791176C" w14:textId="643850D5">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Pr="00D73D87" w:rsidR="00AF558E">
        <w:rPr>
          <w:rFonts w:ascii="Times New Roman" w:hAnsi="Times New Roman"/>
          <w:sz w:val="24"/>
          <w:szCs w:val="24"/>
          <w:lang w:val="en-GB"/>
        </w:rPr>
        <w:t xml:space="preserve">Our </w:t>
      </w:r>
      <w:r w:rsidRPr="00D73D87" w:rsidR="009373A5">
        <w:rPr>
          <w:rFonts w:ascii="Times New Roman" w:hAnsi="Times New Roman"/>
          <w:sz w:val="24"/>
          <w:szCs w:val="24"/>
          <w:lang w:val="en-GB"/>
        </w:rPr>
        <w:t>sole</w:t>
      </w:r>
      <w:r w:rsidRPr="00D73D87" w:rsidR="00AF558E">
        <w:rPr>
          <w:rFonts w:ascii="Times New Roman" w:hAnsi="Times New Roman"/>
          <w:sz w:val="24"/>
          <w:szCs w:val="24"/>
          <w:lang w:val="en-GB"/>
        </w:rPr>
        <w:t xml:space="preserve"> objective is to sell </w:t>
      </w:r>
      <w:r w:rsidRPr="00D73D87" w:rsidR="00465010">
        <w:rPr>
          <w:rFonts w:ascii="Times New Roman" w:hAnsi="Times New Roman"/>
          <w:sz w:val="24"/>
          <w:szCs w:val="24"/>
          <w:lang w:val="en-GB"/>
        </w:rPr>
        <w:t>inspection trippers</w:t>
      </w:r>
      <w:r w:rsidRPr="00D73D87" w:rsidR="00AF558E">
        <w:rPr>
          <w:rFonts w:ascii="Times New Roman" w:hAnsi="Times New Roman"/>
          <w:sz w:val="24"/>
          <w:szCs w:val="24"/>
          <w:lang w:val="en-GB"/>
        </w:rPr>
        <w:t xml:space="preserve"> a</w:t>
      </w:r>
      <w:r w:rsidRPr="00D73D87" w:rsidR="00534004">
        <w:rPr>
          <w:rFonts w:ascii="Times New Roman" w:hAnsi="Times New Roman"/>
          <w:sz w:val="24"/>
          <w:szCs w:val="24"/>
          <w:lang w:val="en-GB"/>
        </w:rPr>
        <w:t xml:space="preserve">n </w:t>
      </w:r>
      <w:r w:rsidRPr="00D73D87" w:rsidR="00740E55">
        <w:rPr>
          <w:rFonts w:ascii="Times New Roman" w:hAnsi="Times New Roman"/>
          <w:sz w:val="24"/>
          <w:szCs w:val="24"/>
          <w:lang w:val="en-GB"/>
        </w:rPr>
        <w:t>off-plan</w:t>
      </w:r>
      <w:r w:rsidRPr="00D73D87" w:rsidR="00534004">
        <w:rPr>
          <w:rFonts w:ascii="Times New Roman" w:hAnsi="Times New Roman"/>
          <w:sz w:val="24"/>
          <w:szCs w:val="24"/>
          <w:lang w:val="en-GB"/>
        </w:rPr>
        <w:t xml:space="preserve"> </w:t>
      </w:r>
      <w:r w:rsidRPr="00D73D87" w:rsidR="00E103E4">
        <w:rPr>
          <w:rFonts w:ascii="Times New Roman" w:hAnsi="Times New Roman"/>
          <w:sz w:val="24"/>
          <w:szCs w:val="24"/>
          <w:lang w:val="en-GB"/>
        </w:rPr>
        <w:t>house</w:t>
      </w:r>
      <w:r w:rsidRPr="00D73D87" w:rsidR="00397B18">
        <w:rPr>
          <w:rFonts w:ascii="Times New Roman" w:hAnsi="Times New Roman"/>
          <w:sz w:val="24"/>
          <w:szCs w:val="24"/>
          <w:lang w:val="en-GB"/>
        </w:rPr>
        <w:t xml:space="preserve"> in Capistrano Village</w:t>
      </w:r>
      <w:r w:rsidRPr="00D73D87" w:rsidR="009373A5">
        <w:rPr>
          <w:rFonts w:ascii="Times New Roman" w:hAnsi="Times New Roman"/>
          <w:sz w:val="24"/>
          <w:szCs w:val="24"/>
          <w:lang w:val="en-GB"/>
        </w:rPr>
        <w:t xml:space="preserve">,” said </w:t>
      </w:r>
      <w:r w:rsidRPr="00D73D87" w:rsidR="001C7453">
        <w:rPr>
          <w:rFonts w:ascii="Times New Roman" w:hAnsi="Times New Roman"/>
          <w:sz w:val="24"/>
          <w:szCs w:val="24"/>
          <w:lang w:val="en-GB"/>
        </w:rPr>
        <w:t>Jeff</w:t>
      </w:r>
      <w:r w:rsidRPr="00D73D87" w:rsidR="00740E55">
        <w:rPr>
          <w:rFonts w:ascii="Times New Roman" w:hAnsi="Times New Roman"/>
          <w:sz w:val="24"/>
          <w:szCs w:val="24"/>
          <w:lang w:val="en-GB"/>
        </w:rPr>
        <w:t>. “If we let them off</w:t>
      </w:r>
      <w:r w:rsidR="00FF4E97">
        <w:rPr>
          <w:rFonts w:ascii="Times New Roman" w:hAnsi="Times New Roman"/>
          <w:sz w:val="24"/>
          <w:szCs w:val="24"/>
          <w:lang w:val="en-GB"/>
        </w:rPr>
        <w:t>-</w:t>
      </w:r>
      <w:r w:rsidRPr="00D73D87" w:rsidR="00740E55">
        <w:rPr>
          <w:rFonts w:ascii="Times New Roman" w:hAnsi="Times New Roman"/>
          <w:sz w:val="24"/>
          <w:szCs w:val="24"/>
          <w:lang w:val="en-GB"/>
        </w:rPr>
        <w:t>site, they may be distracted</w:t>
      </w:r>
      <w:r w:rsidRPr="00D73D87" w:rsidR="00397B18">
        <w:rPr>
          <w:rFonts w:ascii="Times New Roman" w:hAnsi="Times New Roman"/>
          <w:sz w:val="24"/>
          <w:szCs w:val="24"/>
          <w:lang w:val="en-GB"/>
        </w:rPr>
        <w:t xml:space="preserve"> by another property.”</w:t>
      </w:r>
    </w:p>
    <w:p w:rsidRPr="00D73D87" w:rsidR="00C21B9A" w:rsidP="00C21B9A" w:rsidRDefault="00C64593" w14:paraId="01A24653" w14:textId="7C8A95F2">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Pr="00D73D87" w:rsidR="009C1291">
        <w:rPr>
          <w:rFonts w:ascii="Times New Roman" w:hAnsi="Times New Roman"/>
          <w:sz w:val="24"/>
          <w:szCs w:val="24"/>
          <w:lang w:val="en-GB"/>
        </w:rPr>
        <w:t>Understandable, however, correct me if I’m wrong</w:t>
      </w:r>
      <w:r w:rsidRPr="00D73D87" w:rsidR="0010253F">
        <w:rPr>
          <w:rFonts w:ascii="Times New Roman" w:hAnsi="Times New Roman"/>
          <w:sz w:val="24"/>
          <w:szCs w:val="24"/>
          <w:lang w:val="en-GB"/>
        </w:rPr>
        <w:t>.</w:t>
      </w:r>
      <w:r w:rsidRPr="00D73D87" w:rsidR="0091398E">
        <w:rPr>
          <w:rFonts w:ascii="Times New Roman" w:hAnsi="Times New Roman"/>
          <w:sz w:val="24"/>
          <w:szCs w:val="24"/>
          <w:lang w:val="en-GB"/>
        </w:rPr>
        <w:t xml:space="preserve"> </w:t>
      </w:r>
      <w:r w:rsidRPr="00D73D87" w:rsidR="0010253F">
        <w:rPr>
          <w:rFonts w:ascii="Times New Roman" w:hAnsi="Times New Roman"/>
          <w:sz w:val="24"/>
          <w:szCs w:val="24"/>
          <w:lang w:val="en-GB"/>
        </w:rPr>
        <w:t>T</w:t>
      </w:r>
      <w:r w:rsidRPr="00D73D87" w:rsidR="0091398E">
        <w:rPr>
          <w:rFonts w:ascii="Times New Roman" w:hAnsi="Times New Roman"/>
          <w:sz w:val="24"/>
          <w:szCs w:val="24"/>
          <w:lang w:val="en-GB"/>
        </w:rPr>
        <w:t>hey usually decide and pay on</w:t>
      </w:r>
      <w:r w:rsidRPr="00D73D87" w:rsidR="00873770">
        <w:rPr>
          <w:rFonts w:ascii="Times New Roman" w:hAnsi="Times New Roman"/>
          <w:sz w:val="24"/>
          <w:szCs w:val="24"/>
          <w:lang w:val="en-GB"/>
        </w:rPr>
        <w:t xml:space="preserve"> Saturday. Why not bring them here to see our new Flamenco show</w:t>
      </w:r>
      <w:r w:rsidRPr="00D73D87" w:rsidR="009705D1">
        <w:rPr>
          <w:rFonts w:ascii="Times New Roman" w:hAnsi="Times New Roman"/>
          <w:sz w:val="24"/>
          <w:szCs w:val="24"/>
          <w:lang w:val="en-GB"/>
        </w:rPr>
        <w:t xml:space="preserve"> as a thank</w:t>
      </w:r>
      <w:r w:rsidR="00FF4E97">
        <w:rPr>
          <w:rFonts w:ascii="Times New Roman" w:hAnsi="Times New Roman"/>
          <w:sz w:val="24"/>
          <w:szCs w:val="24"/>
          <w:lang w:val="en-GB"/>
        </w:rPr>
        <w:t>-</w:t>
      </w:r>
      <w:r w:rsidRPr="00D73D87" w:rsidR="009705D1">
        <w:rPr>
          <w:rFonts w:ascii="Times New Roman" w:hAnsi="Times New Roman"/>
          <w:sz w:val="24"/>
          <w:szCs w:val="24"/>
          <w:lang w:val="en-GB"/>
        </w:rPr>
        <w:t>you for their purchase</w:t>
      </w:r>
      <w:r w:rsidRPr="00D73D87" w:rsidR="00643478">
        <w:rPr>
          <w:rFonts w:ascii="Times New Roman" w:hAnsi="Times New Roman"/>
          <w:sz w:val="24"/>
          <w:szCs w:val="24"/>
          <w:lang w:val="en-GB"/>
        </w:rPr>
        <w:t xml:space="preserve"> on Saturday evening</w:t>
      </w:r>
      <w:r w:rsidRPr="00D73D87" w:rsidR="009705D1">
        <w:rPr>
          <w:rFonts w:ascii="Times New Roman" w:hAnsi="Times New Roman"/>
          <w:sz w:val="24"/>
          <w:szCs w:val="24"/>
          <w:lang w:val="en-GB"/>
        </w:rPr>
        <w:t>?</w:t>
      </w:r>
      <w:r w:rsidRPr="00D73D87" w:rsidR="00C21B9A">
        <w:rPr>
          <w:rFonts w:ascii="Times New Roman" w:hAnsi="Times New Roman"/>
          <w:sz w:val="24"/>
          <w:szCs w:val="24"/>
          <w:lang w:val="en-GB"/>
        </w:rPr>
        <w:t xml:space="preserve"> </w:t>
      </w:r>
      <w:r w:rsidR="00FF4E97">
        <w:rPr>
          <w:rFonts w:ascii="Times New Roman" w:hAnsi="Times New Roman"/>
          <w:sz w:val="24"/>
          <w:szCs w:val="24"/>
          <w:lang w:val="en-GB"/>
        </w:rPr>
        <w:t>S</w:t>
      </w:r>
      <w:r w:rsidRPr="00D73D87" w:rsidR="00AB6F54">
        <w:rPr>
          <w:rFonts w:ascii="Times New Roman" w:hAnsi="Times New Roman"/>
          <w:sz w:val="24"/>
          <w:szCs w:val="24"/>
          <w:lang w:val="en-GB"/>
        </w:rPr>
        <w:t xml:space="preserve">howing them more of our fantastic town should </w:t>
      </w:r>
      <w:r w:rsidR="006968D1">
        <w:rPr>
          <w:rFonts w:ascii="Times New Roman" w:hAnsi="Times New Roman"/>
          <w:sz w:val="24"/>
          <w:szCs w:val="24"/>
          <w:lang w:val="en-GB"/>
        </w:rPr>
        <w:t>ensure</w:t>
      </w:r>
      <w:r w:rsidRPr="00D73D87" w:rsidR="00AB6F54">
        <w:rPr>
          <w:rFonts w:ascii="Times New Roman" w:hAnsi="Times New Roman"/>
          <w:sz w:val="24"/>
          <w:szCs w:val="24"/>
          <w:lang w:val="en-GB"/>
        </w:rPr>
        <w:t xml:space="preserve"> they have made the right dec</w:t>
      </w:r>
      <w:r w:rsidRPr="00D73D87" w:rsidR="009A5EA9">
        <w:rPr>
          <w:rFonts w:ascii="Times New Roman" w:hAnsi="Times New Roman"/>
          <w:sz w:val="24"/>
          <w:szCs w:val="24"/>
          <w:lang w:val="en-GB"/>
        </w:rPr>
        <w:t>ision to buy. Those sitting on the fence may then change their mind and you can sign them up on Sunday morning</w:t>
      </w:r>
      <w:r w:rsidRPr="00D73D87" w:rsidR="00473733">
        <w:rPr>
          <w:rFonts w:ascii="Times New Roman" w:hAnsi="Times New Roman"/>
          <w:sz w:val="24"/>
          <w:szCs w:val="24"/>
          <w:lang w:val="en-GB"/>
        </w:rPr>
        <w:t>.”</w:t>
      </w:r>
    </w:p>
    <w:p w:rsidRPr="00D73D87" w:rsidR="00A43A2F" w:rsidP="00C21B9A" w:rsidRDefault="00A43A2F" w14:paraId="5F62C49C" w14:textId="757C11C4">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“Sounds good,” said </w:t>
      </w:r>
      <w:r w:rsidRPr="00D73D87" w:rsidR="001C7453">
        <w:rPr>
          <w:rFonts w:ascii="Times New Roman" w:hAnsi="Times New Roman"/>
          <w:sz w:val="24"/>
          <w:szCs w:val="24"/>
          <w:lang w:val="en-GB"/>
        </w:rPr>
        <w:t>Jeff</w:t>
      </w:r>
      <w:r w:rsidRPr="00D73D87">
        <w:rPr>
          <w:rFonts w:ascii="Times New Roman" w:hAnsi="Times New Roman"/>
          <w:sz w:val="24"/>
          <w:szCs w:val="24"/>
          <w:lang w:val="en-GB"/>
        </w:rPr>
        <w:t>. “Let’s give it a whirl</w:t>
      </w:r>
      <w:r w:rsidRPr="00D73D87" w:rsidR="00220CB5">
        <w:rPr>
          <w:rFonts w:ascii="Times New Roman" w:hAnsi="Times New Roman"/>
          <w:sz w:val="24"/>
          <w:szCs w:val="24"/>
          <w:lang w:val="en-GB"/>
        </w:rPr>
        <w:t>. When can we start?”</w:t>
      </w:r>
    </w:p>
    <w:p w:rsidRPr="00D73D87" w:rsidR="00220CB5" w:rsidP="00C21B9A" w:rsidRDefault="00220CB5" w14:paraId="63F67321" w14:textId="50C696D8">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“Our first </w:t>
      </w:r>
      <w:r w:rsidRPr="00D73D87" w:rsidR="004139F8">
        <w:rPr>
          <w:rFonts w:ascii="Times New Roman" w:hAnsi="Times New Roman"/>
          <w:sz w:val="24"/>
          <w:szCs w:val="24"/>
          <w:lang w:val="en-GB"/>
        </w:rPr>
        <w:t xml:space="preserve">Wings </w:t>
      </w:r>
      <w:r w:rsidRPr="00D73D87">
        <w:rPr>
          <w:rFonts w:ascii="Times New Roman" w:hAnsi="Times New Roman"/>
          <w:sz w:val="24"/>
          <w:szCs w:val="24"/>
          <w:lang w:val="en-GB"/>
        </w:rPr>
        <w:t>group arrives on Friday</w:t>
      </w:r>
      <w:r w:rsidRPr="00D73D87" w:rsidR="0017277F">
        <w:rPr>
          <w:rFonts w:ascii="Times New Roman" w:hAnsi="Times New Roman"/>
          <w:sz w:val="24"/>
          <w:szCs w:val="24"/>
          <w:lang w:val="en-GB"/>
        </w:rPr>
        <w:t>,</w:t>
      </w:r>
      <w:r w:rsidRPr="00D73D87">
        <w:rPr>
          <w:rFonts w:ascii="Times New Roman" w:hAnsi="Times New Roman"/>
          <w:sz w:val="24"/>
          <w:szCs w:val="24"/>
          <w:lang w:val="en-GB"/>
        </w:rPr>
        <w:t xml:space="preserve"> and we hold the show on Saturday</w:t>
      </w:r>
      <w:r w:rsidRPr="00D73D87" w:rsidR="0048676D">
        <w:rPr>
          <w:rFonts w:ascii="Times New Roman" w:hAnsi="Times New Roman"/>
          <w:sz w:val="24"/>
          <w:szCs w:val="24"/>
          <w:lang w:val="en-GB"/>
        </w:rPr>
        <w:t xml:space="preserve"> after a fish and chip supper</w:t>
      </w:r>
      <w:r w:rsidRPr="00D73D87" w:rsidR="004D3BBE">
        <w:rPr>
          <w:rFonts w:ascii="Times New Roman" w:hAnsi="Times New Roman"/>
          <w:sz w:val="24"/>
          <w:szCs w:val="24"/>
          <w:lang w:val="en-GB"/>
        </w:rPr>
        <w:t xml:space="preserve"> starting at eight</w:t>
      </w:r>
      <w:r w:rsidRPr="00D73D87" w:rsidR="0048676D">
        <w:rPr>
          <w:rFonts w:ascii="Times New Roman" w:hAnsi="Times New Roman"/>
          <w:sz w:val="24"/>
          <w:szCs w:val="24"/>
          <w:lang w:val="en-GB"/>
        </w:rPr>
        <w:t>.</w:t>
      </w:r>
      <w:r w:rsidRPr="00D73D87" w:rsidR="00C5258D">
        <w:rPr>
          <w:rFonts w:ascii="Times New Roman" w:hAnsi="Times New Roman"/>
          <w:sz w:val="24"/>
          <w:szCs w:val="24"/>
          <w:lang w:val="en-GB"/>
        </w:rPr>
        <w:t xml:space="preserve"> The whole evening with two drinks included for only one thousand pesetas.</w:t>
      </w:r>
      <w:r w:rsidRPr="00D73D87" w:rsidR="0017277F">
        <w:rPr>
          <w:rFonts w:ascii="Times New Roman" w:hAnsi="Times New Roman"/>
          <w:sz w:val="24"/>
          <w:szCs w:val="24"/>
          <w:lang w:val="en-GB"/>
        </w:rPr>
        <w:t>”</w:t>
      </w:r>
    </w:p>
    <w:p w:rsidRPr="00D73D87" w:rsidR="0017277F" w:rsidP="00C21B9A" w:rsidRDefault="0017277F" w14:paraId="2B257FC3" w14:textId="6B2323BF">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“And</w:t>
      </w:r>
      <w:r w:rsidRPr="00D73D87" w:rsidR="002A23B2">
        <w:rPr>
          <w:rFonts w:ascii="Times New Roman" w:hAnsi="Times New Roman"/>
          <w:sz w:val="24"/>
          <w:szCs w:val="24"/>
          <w:lang w:val="en-GB"/>
        </w:rPr>
        <w:t xml:space="preserve"> who pays?”</w:t>
      </w:r>
      <w:r w:rsidRPr="00D73D87" w:rsidR="00AB0BD9">
        <w:rPr>
          <w:rFonts w:ascii="Times New Roman" w:hAnsi="Times New Roman"/>
          <w:sz w:val="24"/>
          <w:szCs w:val="24"/>
          <w:lang w:val="en-GB"/>
        </w:rPr>
        <w:t xml:space="preserve"> said </w:t>
      </w:r>
      <w:r w:rsidRPr="00D73D87" w:rsidR="008D6715">
        <w:rPr>
          <w:rFonts w:ascii="Times New Roman" w:hAnsi="Times New Roman"/>
          <w:sz w:val="24"/>
          <w:szCs w:val="24"/>
          <w:lang w:val="en-GB"/>
        </w:rPr>
        <w:t>Bill</w:t>
      </w:r>
      <w:r w:rsidRPr="00D73D87" w:rsidR="00AB0BD9">
        <w:rPr>
          <w:rFonts w:ascii="Times New Roman" w:hAnsi="Times New Roman"/>
          <w:sz w:val="24"/>
          <w:szCs w:val="24"/>
          <w:lang w:val="en-GB"/>
        </w:rPr>
        <w:t>.</w:t>
      </w:r>
    </w:p>
    <w:p w:rsidRPr="00D73D87" w:rsidR="00171403" w:rsidP="000106A0" w:rsidRDefault="002A23B2" w14:paraId="047E15F8" w14:textId="0F9A04C1">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“You pay for those who have </w:t>
      </w:r>
      <w:r w:rsidRPr="00D73D87" w:rsidR="00776E64">
        <w:rPr>
          <w:rFonts w:ascii="Times New Roman" w:hAnsi="Times New Roman"/>
          <w:sz w:val="24"/>
          <w:szCs w:val="24"/>
          <w:lang w:val="en-GB"/>
        </w:rPr>
        <w:t>reserved a house</w:t>
      </w:r>
      <w:r w:rsidRPr="00D73D87">
        <w:rPr>
          <w:rFonts w:ascii="Times New Roman" w:hAnsi="Times New Roman"/>
          <w:sz w:val="24"/>
          <w:szCs w:val="24"/>
          <w:lang w:val="en-GB"/>
        </w:rPr>
        <w:t xml:space="preserve">, </w:t>
      </w:r>
      <w:r w:rsidRPr="00D73D87" w:rsidR="00EC0BEA">
        <w:rPr>
          <w:rFonts w:ascii="Times New Roman" w:hAnsi="Times New Roman"/>
          <w:sz w:val="24"/>
          <w:szCs w:val="24"/>
          <w:lang w:val="en-GB"/>
        </w:rPr>
        <w:t>non-purchasers pay for themselves</w:t>
      </w:r>
      <w:r w:rsidRPr="00D73D87" w:rsidR="00AB0BD9">
        <w:rPr>
          <w:rFonts w:ascii="Times New Roman" w:hAnsi="Times New Roman"/>
          <w:sz w:val="24"/>
          <w:szCs w:val="24"/>
          <w:lang w:val="en-GB"/>
        </w:rPr>
        <w:t>. It adds another pressure point to buy</w:t>
      </w:r>
      <w:r w:rsidRPr="00D73D87" w:rsidR="000106A0">
        <w:rPr>
          <w:rFonts w:ascii="Times New Roman" w:hAnsi="Times New Roman"/>
          <w:sz w:val="24"/>
          <w:szCs w:val="24"/>
          <w:lang w:val="en-GB"/>
        </w:rPr>
        <w:t xml:space="preserve"> but you need to give me </w:t>
      </w:r>
      <w:r w:rsidR="006968D1">
        <w:rPr>
          <w:rFonts w:ascii="Times New Roman" w:hAnsi="Times New Roman"/>
          <w:sz w:val="24"/>
          <w:szCs w:val="24"/>
          <w:lang w:val="en-GB"/>
        </w:rPr>
        <w:t xml:space="preserve">a </w:t>
      </w:r>
      <w:r w:rsidRPr="00D73D87" w:rsidR="000106A0">
        <w:rPr>
          <w:rFonts w:ascii="Times New Roman" w:hAnsi="Times New Roman"/>
          <w:sz w:val="24"/>
          <w:szCs w:val="24"/>
          <w:lang w:val="en-GB"/>
        </w:rPr>
        <w:t>warning how many front</w:t>
      </w:r>
      <w:r w:rsidR="00FF4E97">
        <w:rPr>
          <w:rFonts w:ascii="Times New Roman" w:hAnsi="Times New Roman"/>
          <w:sz w:val="24"/>
          <w:szCs w:val="24"/>
          <w:lang w:val="en-GB"/>
        </w:rPr>
        <w:t>-</w:t>
      </w:r>
      <w:r w:rsidRPr="00D73D87" w:rsidR="000106A0">
        <w:rPr>
          <w:rFonts w:ascii="Times New Roman" w:hAnsi="Times New Roman"/>
          <w:sz w:val="24"/>
          <w:szCs w:val="24"/>
          <w:lang w:val="en-GB"/>
        </w:rPr>
        <w:t>row tables</w:t>
      </w:r>
      <w:r w:rsidRPr="00D73D87" w:rsidR="004D3BBE">
        <w:rPr>
          <w:rFonts w:ascii="Times New Roman" w:hAnsi="Times New Roman"/>
          <w:sz w:val="24"/>
          <w:szCs w:val="24"/>
          <w:lang w:val="en-GB"/>
        </w:rPr>
        <w:t xml:space="preserve"> you need as early on Saturday evening</w:t>
      </w:r>
      <w:r w:rsidRPr="00D73D87" w:rsidR="00957006">
        <w:rPr>
          <w:rFonts w:ascii="Times New Roman" w:hAnsi="Times New Roman"/>
          <w:sz w:val="24"/>
          <w:szCs w:val="24"/>
          <w:lang w:val="en-GB"/>
        </w:rPr>
        <w:t xml:space="preserve"> as possible.”</w:t>
      </w:r>
    </w:p>
    <w:p w:rsidRPr="00D73D87" w:rsidR="00957006" w:rsidP="000106A0" w:rsidRDefault="00957006" w14:paraId="311F2CBB" w14:textId="496EC514">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Pr="00D73D87" w:rsidR="00C433E0">
        <w:rPr>
          <w:rFonts w:ascii="Times New Roman" w:hAnsi="Times New Roman"/>
          <w:sz w:val="24"/>
          <w:szCs w:val="24"/>
          <w:lang w:val="en-GB"/>
        </w:rPr>
        <w:t xml:space="preserve">No problem,” said </w:t>
      </w:r>
      <w:r w:rsidRPr="00D73D87" w:rsidR="001C7453">
        <w:rPr>
          <w:rFonts w:ascii="Times New Roman" w:hAnsi="Times New Roman"/>
          <w:sz w:val="24"/>
          <w:szCs w:val="24"/>
          <w:lang w:val="en-GB"/>
        </w:rPr>
        <w:t>Jeff</w:t>
      </w:r>
      <w:r w:rsidRPr="00D73D87" w:rsidR="00C433E0">
        <w:rPr>
          <w:rFonts w:ascii="Times New Roman" w:hAnsi="Times New Roman"/>
          <w:sz w:val="24"/>
          <w:szCs w:val="24"/>
          <w:lang w:val="en-GB"/>
        </w:rPr>
        <w:t>. “See you Saturday</w:t>
      </w:r>
      <w:r w:rsidRPr="00D73D87" w:rsidR="00D565A1">
        <w:rPr>
          <w:rFonts w:ascii="Times New Roman" w:hAnsi="Times New Roman"/>
          <w:sz w:val="24"/>
          <w:szCs w:val="24"/>
          <w:lang w:val="en-GB"/>
        </w:rPr>
        <w:t>.”</w:t>
      </w:r>
    </w:p>
    <w:p w:rsidRPr="00D73D87" w:rsidR="0025521D" w:rsidP="00E2576D" w:rsidRDefault="00D565A1" w14:paraId="0EC35AB1" w14:textId="0553A6D6">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We stood and shook hands</w:t>
      </w:r>
      <w:r w:rsidRPr="00D73D87" w:rsidR="00817A70">
        <w:rPr>
          <w:rFonts w:ascii="Times New Roman" w:hAnsi="Times New Roman"/>
          <w:sz w:val="24"/>
          <w:szCs w:val="24"/>
          <w:lang w:val="en-GB"/>
        </w:rPr>
        <w:t>.</w:t>
      </w:r>
      <w:r w:rsidRPr="00D73D87">
        <w:rPr>
          <w:rFonts w:ascii="Times New Roman" w:hAnsi="Times New Roman"/>
          <w:sz w:val="24"/>
          <w:szCs w:val="24"/>
          <w:lang w:val="en-GB"/>
        </w:rPr>
        <w:t xml:space="preserve"> I resumed my usual stance behind t</w:t>
      </w:r>
      <w:r w:rsidRPr="00D73D87" w:rsidR="00817A70">
        <w:rPr>
          <w:rFonts w:ascii="Times New Roman" w:hAnsi="Times New Roman"/>
          <w:sz w:val="24"/>
          <w:szCs w:val="24"/>
          <w:lang w:val="en-GB"/>
        </w:rPr>
        <w:t xml:space="preserve">he bar </w:t>
      </w:r>
      <w:r w:rsidRPr="00D73D87" w:rsidR="00776E64">
        <w:rPr>
          <w:rFonts w:ascii="Times New Roman" w:hAnsi="Times New Roman"/>
          <w:sz w:val="24"/>
          <w:szCs w:val="24"/>
          <w:lang w:val="en-GB"/>
        </w:rPr>
        <w:t>inevitably</w:t>
      </w:r>
      <w:r w:rsidRPr="00D73D87" w:rsidR="00817A70">
        <w:rPr>
          <w:rFonts w:ascii="Times New Roman" w:hAnsi="Times New Roman"/>
          <w:sz w:val="24"/>
          <w:szCs w:val="24"/>
          <w:lang w:val="en-GB"/>
        </w:rPr>
        <w:t xml:space="preserve"> polish</w:t>
      </w:r>
      <w:r w:rsidRPr="00D73D87" w:rsidR="00776E64">
        <w:rPr>
          <w:rFonts w:ascii="Times New Roman" w:hAnsi="Times New Roman"/>
          <w:sz w:val="24"/>
          <w:szCs w:val="24"/>
          <w:lang w:val="en-GB"/>
        </w:rPr>
        <w:t xml:space="preserve">ing </w:t>
      </w:r>
      <w:r w:rsidRPr="00D73D87" w:rsidR="00817A70">
        <w:rPr>
          <w:rFonts w:ascii="Times New Roman" w:hAnsi="Times New Roman"/>
          <w:sz w:val="24"/>
          <w:szCs w:val="24"/>
          <w:lang w:val="en-GB"/>
        </w:rPr>
        <w:t xml:space="preserve">glasses feeling chuffed with myself. All I had to do now was organize a </w:t>
      </w:r>
      <w:r w:rsidRPr="00D73D87" w:rsidR="00700623">
        <w:rPr>
          <w:rFonts w:ascii="Times New Roman" w:hAnsi="Times New Roman"/>
          <w:sz w:val="24"/>
          <w:szCs w:val="24"/>
          <w:lang w:val="en-GB"/>
        </w:rPr>
        <w:t xml:space="preserve">weekly </w:t>
      </w:r>
      <w:r w:rsidRPr="00D73D87" w:rsidR="00817A70">
        <w:rPr>
          <w:rFonts w:ascii="Times New Roman" w:hAnsi="Times New Roman"/>
          <w:sz w:val="24"/>
          <w:szCs w:val="24"/>
          <w:lang w:val="en-GB"/>
        </w:rPr>
        <w:t>Flamenco show.</w:t>
      </w:r>
    </w:p>
    <w:p w:rsidRPr="00D73D87" w:rsidR="00176400" w:rsidP="001A08BA" w:rsidRDefault="004F39E9" w14:paraId="18AA7D0A" w14:textId="4E0E02CE">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lastRenderedPageBreak/>
        <w:t xml:space="preserve">As part of my new marketing approach, </w:t>
      </w:r>
      <w:r w:rsidRPr="00D73D87" w:rsidR="00E80790">
        <w:rPr>
          <w:rFonts w:ascii="Times New Roman" w:hAnsi="Times New Roman"/>
          <w:sz w:val="24"/>
          <w:szCs w:val="24"/>
          <w:lang w:val="en-GB"/>
        </w:rPr>
        <w:t xml:space="preserve">I </w:t>
      </w:r>
      <w:r w:rsidRPr="00D73D87" w:rsidR="001D311F">
        <w:rPr>
          <w:rFonts w:ascii="Times New Roman" w:hAnsi="Times New Roman"/>
          <w:sz w:val="24"/>
          <w:szCs w:val="24"/>
          <w:lang w:val="en-GB"/>
        </w:rPr>
        <w:t xml:space="preserve">also </w:t>
      </w:r>
      <w:r w:rsidRPr="00D73D87" w:rsidR="00E80790">
        <w:rPr>
          <w:rFonts w:ascii="Times New Roman" w:hAnsi="Times New Roman"/>
          <w:sz w:val="24"/>
          <w:szCs w:val="24"/>
          <w:lang w:val="en-GB"/>
        </w:rPr>
        <w:t>put a little brochure together with some of the more favourable comments from ou</w:t>
      </w:r>
      <w:r w:rsidRPr="00D73D87" w:rsidR="00C46D0D">
        <w:rPr>
          <w:rFonts w:ascii="Times New Roman" w:hAnsi="Times New Roman"/>
          <w:sz w:val="24"/>
          <w:szCs w:val="24"/>
          <w:lang w:val="en-GB"/>
        </w:rPr>
        <w:t>r</w:t>
      </w:r>
      <w:r w:rsidRPr="00D73D87" w:rsidR="00E80790">
        <w:rPr>
          <w:rFonts w:ascii="Times New Roman" w:hAnsi="Times New Roman"/>
          <w:sz w:val="24"/>
          <w:szCs w:val="24"/>
          <w:lang w:val="en-GB"/>
        </w:rPr>
        <w:t xml:space="preserve"> guest book</w:t>
      </w:r>
      <w:r w:rsidRPr="00D73D87" w:rsidR="00EE0454">
        <w:rPr>
          <w:rFonts w:ascii="Times New Roman" w:hAnsi="Times New Roman"/>
          <w:sz w:val="24"/>
          <w:szCs w:val="24"/>
          <w:lang w:val="en-GB"/>
        </w:rPr>
        <w:t xml:space="preserve"> </w:t>
      </w:r>
      <w:r w:rsidRPr="00D73D87">
        <w:rPr>
          <w:rFonts w:ascii="Times New Roman" w:hAnsi="Times New Roman"/>
          <w:sz w:val="24"/>
          <w:szCs w:val="24"/>
          <w:lang w:val="en-GB"/>
        </w:rPr>
        <w:t>to</w:t>
      </w:r>
      <w:r w:rsidRPr="00D73D87" w:rsidR="00EE0454">
        <w:rPr>
          <w:rFonts w:ascii="Times New Roman" w:hAnsi="Times New Roman"/>
          <w:sz w:val="24"/>
          <w:szCs w:val="24"/>
          <w:lang w:val="en-GB"/>
        </w:rPr>
        <w:t xml:space="preserve"> </w:t>
      </w:r>
      <w:r w:rsidRPr="00D73D87" w:rsidR="006D68D5">
        <w:rPr>
          <w:rFonts w:ascii="Times New Roman" w:hAnsi="Times New Roman"/>
          <w:sz w:val="24"/>
          <w:szCs w:val="24"/>
          <w:lang w:val="en-GB"/>
        </w:rPr>
        <w:t>send to</w:t>
      </w:r>
      <w:r w:rsidRPr="00D73D87" w:rsidR="00EE0454">
        <w:rPr>
          <w:rFonts w:ascii="Times New Roman" w:hAnsi="Times New Roman"/>
          <w:sz w:val="24"/>
          <w:szCs w:val="24"/>
          <w:lang w:val="en-GB"/>
        </w:rPr>
        <w:t xml:space="preserve"> other travel companies and airlines.</w:t>
      </w:r>
      <w:r w:rsidRPr="00D73D87" w:rsidR="00896044">
        <w:rPr>
          <w:rFonts w:ascii="Times New Roman" w:hAnsi="Times New Roman"/>
          <w:sz w:val="24"/>
          <w:szCs w:val="24"/>
          <w:lang w:val="en-GB"/>
        </w:rPr>
        <w:t xml:space="preserve"> Meanwhile, I asked Rupert Caterham</w:t>
      </w:r>
      <w:r w:rsidRPr="00D73D87" w:rsidR="00E75914">
        <w:rPr>
          <w:rFonts w:ascii="Times New Roman" w:hAnsi="Times New Roman"/>
          <w:sz w:val="24"/>
          <w:szCs w:val="24"/>
          <w:lang w:val="en-GB"/>
        </w:rPr>
        <w:t xml:space="preserve"> the area manager of Wings to come and see me</w:t>
      </w:r>
      <w:r w:rsidRPr="00D73D87" w:rsidR="000A4DCC">
        <w:rPr>
          <w:rFonts w:ascii="Times New Roman" w:hAnsi="Times New Roman"/>
          <w:sz w:val="24"/>
          <w:szCs w:val="24"/>
          <w:lang w:val="en-GB"/>
        </w:rPr>
        <w:t xml:space="preserve"> to show him the new bar and</w:t>
      </w:r>
      <w:r w:rsidRPr="00D73D87" w:rsidR="008672A1">
        <w:rPr>
          <w:rFonts w:ascii="Times New Roman" w:hAnsi="Times New Roman"/>
          <w:sz w:val="24"/>
          <w:szCs w:val="24"/>
          <w:lang w:val="en-GB"/>
        </w:rPr>
        <w:t xml:space="preserve"> explore how we could </w:t>
      </w:r>
      <w:r w:rsidRPr="00D73D87" w:rsidR="006D68D5">
        <w:rPr>
          <w:rFonts w:ascii="Times New Roman" w:hAnsi="Times New Roman"/>
          <w:sz w:val="24"/>
          <w:szCs w:val="24"/>
          <w:lang w:val="en-GB"/>
        </w:rPr>
        <w:t xml:space="preserve">mutually </w:t>
      </w:r>
      <w:r w:rsidRPr="00D73D87" w:rsidR="008672A1">
        <w:rPr>
          <w:rFonts w:ascii="Times New Roman" w:hAnsi="Times New Roman"/>
          <w:sz w:val="24"/>
          <w:szCs w:val="24"/>
          <w:lang w:val="en-GB"/>
        </w:rPr>
        <w:t>expand</w:t>
      </w:r>
      <w:r w:rsidRPr="00D73D87" w:rsidR="006D68D5">
        <w:rPr>
          <w:rFonts w:ascii="Times New Roman" w:hAnsi="Times New Roman"/>
          <w:sz w:val="24"/>
          <w:szCs w:val="24"/>
          <w:lang w:val="en-GB"/>
        </w:rPr>
        <w:t xml:space="preserve"> our business.</w:t>
      </w:r>
    </w:p>
    <w:p w:rsidRPr="00D73D87" w:rsidR="00E75914" w:rsidP="00BA0D3F" w:rsidRDefault="00E75914" w14:paraId="78D0A5AC" w14:textId="7F50ACCC">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He was there the next day.</w:t>
      </w:r>
    </w:p>
    <w:p w:rsidRPr="00D73D87" w:rsidR="00E75914" w:rsidP="00BA0D3F" w:rsidRDefault="00E75914" w14:paraId="4C3955CF" w14:textId="4D522264">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 was unsure if</w:t>
      </w:r>
      <w:r w:rsidRPr="00D73D87" w:rsidR="00BA0D3F">
        <w:rPr>
          <w:rFonts w:ascii="Times New Roman" w:hAnsi="Times New Roman"/>
          <w:sz w:val="24"/>
          <w:szCs w:val="24"/>
          <w:lang w:val="en-GB"/>
        </w:rPr>
        <w:t xml:space="preserve"> his eagerness to see El Rubio again was the driving force behind his prompt response or </w:t>
      </w:r>
      <w:r w:rsidR="001929DC">
        <w:rPr>
          <w:rFonts w:ascii="Times New Roman" w:hAnsi="Times New Roman"/>
          <w:sz w:val="24"/>
          <w:szCs w:val="24"/>
          <w:lang w:val="en-GB"/>
        </w:rPr>
        <w:t xml:space="preserve">if </w:t>
      </w:r>
      <w:r w:rsidRPr="00D73D87" w:rsidR="00BA0D3F">
        <w:rPr>
          <w:rFonts w:ascii="Times New Roman" w:hAnsi="Times New Roman"/>
          <w:sz w:val="24"/>
          <w:szCs w:val="24"/>
          <w:lang w:val="en-GB"/>
        </w:rPr>
        <w:t xml:space="preserve">my </w:t>
      </w:r>
      <w:r w:rsidRPr="00D73D87" w:rsidR="00982FA2">
        <w:rPr>
          <w:rFonts w:ascii="Times New Roman" w:hAnsi="Times New Roman"/>
          <w:sz w:val="24"/>
          <w:szCs w:val="24"/>
          <w:lang w:val="en-GB"/>
        </w:rPr>
        <w:t xml:space="preserve">idea excited him. Either way, when he arrived, we sat down in the bar </w:t>
      </w:r>
      <w:r w:rsidRPr="00D73D87" w:rsidR="00D84E18">
        <w:rPr>
          <w:rFonts w:ascii="Times New Roman" w:hAnsi="Times New Roman"/>
          <w:sz w:val="24"/>
          <w:szCs w:val="24"/>
          <w:lang w:val="en-GB"/>
        </w:rPr>
        <w:t>with a pot of tea</w:t>
      </w:r>
      <w:r w:rsidRPr="00D73D87" w:rsidR="005C4519">
        <w:rPr>
          <w:rFonts w:ascii="Times New Roman" w:hAnsi="Times New Roman"/>
          <w:sz w:val="24"/>
          <w:szCs w:val="24"/>
          <w:lang w:val="en-GB"/>
        </w:rPr>
        <w:t xml:space="preserve">. </w:t>
      </w:r>
      <w:r w:rsidRPr="00D73D87" w:rsidR="0078475E">
        <w:rPr>
          <w:rFonts w:ascii="Times New Roman" w:hAnsi="Times New Roman"/>
          <w:sz w:val="24"/>
          <w:szCs w:val="24"/>
          <w:lang w:val="en-GB"/>
        </w:rPr>
        <w:t>He brought Lola, their local representative with him</w:t>
      </w:r>
      <w:r w:rsidRPr="00D73D87" w:rsidR="005C4519">
        <w:rPr>
          <w:rFonts w:ascii="Times New Roman" w:hAnsi="Times New Roman"/>
          <w:sz w:val="24"/>
          <w:szCs w:val="24"/>
          <w:lang w:val="en-GB"/>
        </w:rPr>
        <w:t>.</w:t>
      </w:r>
    </w:p>
    <w:p w:rsidRPr="00D73D87" w:rsidR="005C4519" w:rsidP="00BA0D3F" w:rsidRDefault="006F583E" w14:paraId="611D96CD" w14:textId="306AF7D6">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Lola had been escorting the Wings Groups </w:t>
      </w:r>
      <w:r w:rsidRPr="00D73D87" w:rsidR="00765EF9">
        <w:rPr>
          <w:rFonts w:ascii="Times New Roman" w:hAnsi="Times New Roman"/>
          <w:sz w:val="24"/>
          <w:szCs w:val="24"/>
          <w:lang w:val="en-GB"/>
        </w:rPr>
        <w:t xml:space="preserve">back and forth to our hotel since the beginning </w:t>
      </w:r>
      <w:r w:rsidR="00EB0F10">
        <w:rPr>
          <w:rFonts w:ascii="Times New Roman" w:hAnsi="Times New Roman"/>
          <w:sz w:val="24"/>
          <w:szCs w:val="24"/>
          <w:lang w:val="en-GB"/>
        </w:rPr>
        <w:t xml:space="preserve">of </w:t>
      </w:r>
      <w:r w:rsidRPr="00D73D87" w:rsidR="00765EF9">
        <w:rPr>
          <w:rFonts w:ascii="Times New Roman" w:hAnsi="Times New Roman"/>
          <w:sz w:val="24"/>
          <w:szCs w:val="24"/>
          <w:lang w:val="en-GB"/>
        </w:rPr>
        <w:t xml:space="preserve">over </w:t>
      </w:r>
      <w:r w:rsidRPr="00D73D87" w:rsidR="00A92691">
        <w:rPr>
          <w:rFonts w:ascii="Times New Roman" w:hAnsi="Times New Roman"/>
          <w:sz w:val="24"/>
          <w:szCs w:val="24"/>
          <w:lang w:val="en-GB"/>
        </w:rPr>
        <w:t>three years ago. We hadn’t had much time to get to know each other</w:t>
      </w:r>
      <w:r w:rsidRPr="00D73D87" w:rsidR="009B1C7F">
        <w:rPr>
          <w:rFonts w:ascii="Times New Roman" w:hAnsi="Times New Roman"/>
          <w:sz w:val="24"/>
          <w:szCs w:val="24"/>
          <w:lang w:val="en-GB"/>
        </w:rPr>
        <w:t xml:space="preserve"> as we </w:t>
      </w:r>
      <w:r w:rsidRPr="00D73D87" w:rsidR="00B31882">
        <w:rPr>
          <w:rFonts w:ascii="Times New Roman" w:hAnsi="Times New Roman"/>
          <w:sz w:val="24"/>
          <w:szCs w:val="24"/>
          <w:lang w:val="en-GB"/>
        </w:rPr>
        <w:t>had been</w:t>
      </w:r>
      <w:r w:rsidRPr="00D73D87" w:rsidR="009B1C7F">
        <w:rPr>
          <w:rFonts w:ascii="Times New Roman" w:hAnsi="Times New Roman"/>
          <w:sz w:val="24"/>
          <w:szCs w:val="24"/>
          <w:lang w:val="en-GB"/>
        </w:rPr>
        <w:t xml:space="preserve"> both busy with our </w:t>
      </w:r>
      <w:r w:rsidRPr="00D73D87" w:rsidR="00B31882">
        <w:rPr>
          <w:rFonts w:ascii="Times New Roman" w:hAnsi="Times New Roman"/>
          <w:sz w:val="24"/>
          <w:szCs w:val="24"/>
          <w:lang w:val="en-GB"/>
        </w:rPr>
        <w:t>tasks</w:t>
      </w:r>
      <w:r w:rsidRPr="00D73D87" w:rsidR="005C22DE">
        <w:rPr>
          <w:rFonts w:ascii="Times New Roman" w:hAnsi="Times New Roman"/>
          <w:sz w:val="24"/>
          <w:szCs w:val="24"/>
          <w:lang w:val="en-GB"/>
        </w:rPr>
        <w:t xml:space="preserve"> ushering out the old and welcoming the new group</w:t>
      </w:r>
      <w:r w:rsidRPr="00D73D87" w:rsidR="00D545BE">
        <w:rPr>
          <w:rFonts w:ascii="Times New Roman" w:hAnsi="Times New Roman"/>
          <w:sz w:val="24"/>
          <w:szCs w:val="24"/>
          <w:lang w:val="en-GB"/>
        </w:rPr>
        <w:t>s</w:t>
      </w:r>
      <w:r w:rsidRPr="00D73D87" w:rsidR="00B71C68">
        <w:rPr>
          <w:rFonts w:ascii="Times New Roman" w:hAnsi="Times New Roman"/>
          <w:sz w:val="24"/>
          <w:szCs w:val="24"/>
          <w:lang w:val="en-GB"/>
        </w:rPr>
        <w:t>.</w:t>
      </w:r>
      <w:r w:rsidRPr="00D73D87" w:rsidR="009B1C7F">
        <w:rPr>
          <w:rFonts w:ascii="Times New Roman" w:hAnsi="Times New Roman"/>
          <w:sz w:val="24"/>
          <w:szCs w:val="24"/>
          <w:lang w:val="en-GB"/>
        </w:rPr>
        <w:t xml:space="preserve"> </w:t>
      </w:r>
      <w:r w:rsidRPr="00D73D87" w:rsidR="00B71C68">
        <w:rPr>
          <w:rFonts w:ascii="Times New Roman" w:hAnsi="Times New Roman"/>
          <w:sz w:val="24"/>
          <w:szCs w:val="24"/>
          <w:lang w:val="en-GB"/>
        </w:rPr>
        <w:t>T</w:t>
      </w:r>
      <w:r w:rsidRPr="00D73D87" w:rsidR="009B1C7F">
        <w:rPr>
          <w:rFonts w:ascii="Times New Roman" w:hAnsi="Times New Roman"/>
          <w:sz w:val="24"/>
          <w:szCs w:val="24"/>
          <w:lang w:val="en-GB"/>
        </w:rPr>
        <w:t>his was the first</w:t>
      </w:r>
      <w:r w:rsidRPr="00D73D87" w:rsidR="00D453EB">
        <w:rPr>
          <w:rFonts w:ascii="Times New Roman" w:hAnsi="Times New Roman"/>
          <w:sz w:val="24"/>
          <w:szCs w:val="24"/>
          <w:lang w:val="en-GB"/>
        </w:rPr>
        <w:t xml:space="preserve"> </w:t>
      </w:r>
      <w:r w:rsidRPr="00D73D87" w:rsidR="0085487C">
        <w:rPr>
          <w:rFonts w:ascii="Times New Roman" w:hAnsi="Times New Roman"/>
          <w:sz w:val="24"/>
          <w:szCs w:val="24"/>
          <w:lang w:val="en-GB"/>
        </w:rPr>
        <w:t>occasion</w:t>
      </w:r>
      <w:r w:rsidRPr="00D73D87" w:rsidR="00D453EB">
        <w:rPr>
          <w:rFonts w:ascii="Times New Roman" w:hAnsi="Times New Roman"/>
          <w:sz w:val="24"/>
          <w:szCs w:val="24"/>
          <w:lang w:val="en-GB"/>
        </w:rPr>
        <w:t xml:space="preserve"> we had time for a more detailed appraisal of each other. She </w:t>
      </w:r>
      <w:r w:rsidRPr="00D73D87" w:rsidR="0085487C">
        <w:rPr>
          <w:rFonts w:ascii="Times New Roman" w:hAnsi="Times New Roman"/>
          <w:sz w:val="24"/>
          <w:szCs w:val="24"/>
          <w:lang w:val="en-GB"/>
        </w:rPr>
        <w:t xml:space="preserve">was in her early thirties with classic Latin looks, </w:t>
      </w:r>
      <w:r w:rsidRPr="00D73D87" w:rsidR="00CE0D7E">
        <w:rPr>
          <w:rFonts w:ascii="Times New Roman" w:hAnsi="Times New Roman"/>
          <w:sz w:val="24"/>
          <w:szCs w:val="24"/>
          <w:lang w:val="en-GB"/>
        </w:rPr>
        <w:t xml:space="preserve">alluring </w:t>
      </w:r>
      <w:r w:rsidRPr="00D73D87" w:rsidR="006A2D81">
        <w:rPr>
          <w:rFonts w:ascii="Times New Roman" w:hAnsi="Times New Roman"/>
          <w:sz w:val="24"/>
          <w:szCs w:val="24"/>
          <w:lang w:val="en-GB"/>
        </w:rPr>
        <w:t xml:space="preserve">brown eyes, prominent chin, narrow face </w:t>
      </w:r>
      <w:r w:rsidRPr="00D73D87" w:rsidR="009A7B7C">
        <w:rPr>
          <w:rFonts w:ascii="Times New Roman" w:hAnsi="Times New Roman"/>
          <w:sz w:val="24"/>
          <w:szCs w:val="24"/>
          <w:lang w:val="en-GB"/>
        </w:rPr>
        <w:t xml:space="preserve">with </w:t>
      </w:r>
      <w:r w:rsidRPr="00D73D87" w:rsidR="00E5273B">
        <w:rPr>
          <w:rFonts w:ascii="Times New Roman" w:hAnsi="Times New Roman"/>
          <w:sz w:val="24"/>
          <w:szCs w:val="24"/>
          <w:lang w:val="en-GB"/>
        </w:rPr>
        <w:t xml:space="preserve">long dark hair pinned up in a bob </w:t>
      </w:r>
      <w:r w:rsidRPr="00D73D87" w:rsidR="0045003C">
        <w:rPr>
          <w:rFonts w:ascii="Times New Roman" w:hAnsi="Times New Roman"/>
          <w:sz w:val="24"/>
          <w:szCs w:val="24"/>
          <w:lang w:val="en-GB"/>
        </w:rPr>
        <w:t xml:space="preserve">decorated </w:t>
      </w:r>
      <w:r w:rsidRPr="00D73D87" w:rsidR="00E5273B">
        <w:rPr>
          <w:rFonts w:ascii="Times New Roman" w:hAnsi="Times New Roman"/>
          <w:sz w:val="24"/>
          <w:szCs w:val="24"/>
          <w:lang w:val="en-GB"/>
        </w:rPr>
        <w:t>with a red carnation</w:t>
      </w:r>
      <w:r w:rsidRPr="00D73D87" w:rsidR="0031155B">
        <w:rPr>
          <w:rFonts w:ascii="Times New Roman" w:hAnsi="Times New Roman"/>
          <w:sz w:val="24"/>
          <w:szCs w:val="24"/>
          <w:lang w:val="en-GB"/>
        </w:rPr>
        <w:t xml:space="preserve"> </w:t>
      </w:r>
      <w:r w:rsidR="00A5779C">
        <w:rPr>
          <w:rFonts w:ascii="Times New Roman" w:hAnsi="Times New Roman"/>
          <w:sz w:val="24"/>
          <w:szCs w:val="24"/>
          <w:lang w:val="en-GB"/>
        </w:rPr>
        <w:t>matching</w:t>
      </w:r>
      <w:r w:rsidRPr="00D73D87" w:rsidR="0031155B">
        <w:rPr>
          <w:rFonts w:ascii="Times New Roman" w:hAnsi="Times New Roman"/>
          <w:sz w:val="24"/>
          <w:szCs w:val="24"/>
          <w:lang w:val="en-GB"/>
        </w:rPr>
        <w:t xml:space="preserve"> her </w:t>
      </w:r>
      <w:r w:rsidRPr="00D73D87" w:rsidR="009A7B7C">
        <w:rPr>
          <w:rFonts w:ascii="Times New Roman" w:hAnsi="Times New Roman"/>
          <w:sz w:val="24"/>
          <w:szCs w:val="24"/>
          <w:lang w:val="en-GB"/>
        </w:rPr>
        <w:t xml:space="preserve">uniform jacket and </w:t>
      </w:r>
      <w:r w:rsidRPr="00D73D87" w:rsidR="00CE0D7E">
        <w:rPr>
          <w:rFonts w:ascii="Times New Roman" w:hAnsi="Times New Roman"/>
          <w:sz w:val="24"/>
          <w:szCs w:val="24"/>
          <w:lang w:val="en-GB"/>
        </w:rPr>
        <w:t>figure-hugging sky-blue</w:t>
      </w:r>
      <w:r w:rsidRPr="00D73D87" w:rsidR="009A7B7C">
        <w:rPr>
          <w:rFonts w:ascii="Times New Roman" w:hAnsi="Times New Roman"/>
          <w:sz w:val="24"/>
          <w:szCs w:val="24"/>
          <w:lang w:val="en-GB"/>
        </w:rPr>
        <w:t xml:space="preserve"> skirt</w:t>
      </w:r>
      <w:r w:rsidRPr="00D73D87" w:rsidR="0031155B">
        <w:rPr>
          <w:rFonts w:ascii="Times New Roman" w:hAnsi="Times New Roman"/>
          <w:sz w:val="24"/>
          <w:szCs w:val="24"/>
          <w:lang w:val="en-GB"/>
        </w:rPr>
        <w:t xml:space="preserve">. </w:t>
      </w:r>
      <w:r w:rsidRPr="00D73D87" w:rsidR="00CE0D7E">
        <w:rPr>
          <w:rFonts w:ascii="Times New Roman" w:hAnsi="Times New Roman"/>
          <w:sz w:val="24"/>
          <w:szCs w:val="24"/>
          <w:lang w:val="en-GB"/>
        </w:rPr>
        <w:t xml:space="preserve">She </w:t>
      </w:r>
      <w:r w:rsidRPr="00D73D87" w:rsidR="00B74B0C">
        <w:rPr>
          <w:rFonts w:ascii="Times New Roman" w:hAnsi="Times New Roman"/>
          <w:sz w:val="24"/>
          <w:szCs w:val="24"/>
          <w:lang w:val="en-GB"/>
        </w:rPr>
        <w:t>could have been a poster girl but</w:t>
      </w:r>
      <w:r w:rsidRPr="00D73D87" w:rsidR="000E1DD8">
        <w:rPr>
          <w:rFonts w:ascii="Times New Roman" w:hAnsi="Times New Roman"/>
          <w:sz w:val="24"/>
          <w:szCs w:val="24"/>
          <w:lang w:val="en-GB"/>
        </w:rPr>
        <w:t xml:space="preserve"> </w:t>
      </w:r>
      <w:r w:rsidRPr="00D73D87" w:rsidR="00F10834">
        <w:rPr>
          <w:rFonts w:ascii="Times New Roman" w:hAnsi="Times New Roman"/>
          <w:sz w:val="24"/>
          <w:szCs w:val="24"/>
          <w:lang w:val="en-GB"/>
        </w:rPr>
        <w:t xml:space="preserve">for some </w:t>
      </w:r>
      <w:r w:rsidRPr="00D73D87" w:rsidR="007022B5">
        <w:rPr>
          <w:rFonts w:ascii="Times New Roman" w:hAnsi="Times New Roman"/>
          <w:sz w:val="24"/>
          <w:szCs w:val="24"/>
          <w:lang w:val="en-GB"/>
        </w:rPr>
        <w:t>unearthly</w:t>
      </w:r>
      <w:r w:rsidRPr="00D73D87" w:rsidR="00F10834">
        <w:rPr>
          <w:rFonts w:ascii="Times New Roman" w:hAnsi="Times New Roman"/>
          <w:sz w:val="24"/>
          <w:szCs w:val="24"/>
          <w:lang w:val="en-GB"/>
        </w:rPr>
        <w:t xml:space="preserve"> reason </w:t>
      </w:r>
      <w:r w:rsidRPr="00D73D87" w:rsidR="000E1DD8">
        <w:rPr>
          <w:rFonts w:ascii="Times New Roman" w:hAnsi="Times New Roman"/>
          <w:sz w:val="24"/>
          <w:szCs w:val="24"/>
          <w:lang w:val="en-GB"/>
        </w:rPr>
        <w:t xml:space="preserve">preferred working with </w:t>
      </w:r>
      <w:r w:rsidRPr="00D73D87" w:rsidR="00F10834">
        <w:rPr>
          <w:rFonts w:ascii="Times New Roman" w:hAnsi="Times New Roman"/>
          <w:sz w:val="24"/>
          <w:szCs w:val="24"/>
          <w:lang w:val="en-GB"/>
        </w:rPr>
        <w:t>Bri</w:t>
      </w:r>
      <w:r w:rsidRPr="00D73D87" w:rsidR="004A5B6B">
        <w:rPr>
          <w:rFonts w:ascii="Times New Roman" w:hAnsi="Times New Roman"/>
          <w:sz w:val="24"/>
          <w:szCs w:val="24"/>
          <w:lang w:val="en-GB"/>
        </w:rPr>
        <w:t xml:space="preserve">tish </w:t>
      </w:r>
      <w:r w:rsidRPr="00D73D87" w:rsidR="00A46BAC">
        <w:rPr>
          <w:rFonts w:ascii="Times New Roman" w:hAnsi="Times New Roman"/>
          <w:sz w:val="24"/>
          <w:szCs w:val="24"/>
          <w:lang w:val="en-GB"/>
        </w:rPr>
        <w:t>tourists</w:t>
      </w:r>
      <w:r w:rsidRPr="00D73D87" w:rsidR="000E1DD8">
        <w:rPr>
          <w:rFonts w:ascii="Times New Roman" w:hAnsi="Times New Roman"/>
          <w:sz w:val="24"/>
          <w:szCs w:val="24"/>
          <w:lang w:val="en-GB"/>
        </w:rPr>
        <w:t>. Her charming Spanish accent</w:t>
      </w:r>
      <w:r w:rsidRPr="00D73D87" w:rsidR="004A5B6B">
        <w:rPr>
          <w:rFonts w:ascii="Times New Roman" w:hAnsi="Times New Roman"/>
          <w:sz w:val="24"/>
          <w:szCs w:val="24"/>
          <w:lang w:val="en-GB"/>
        </w:rPr>
        <w:t>, sense of fun</w:t>
      </w:r>
      <w:r w:rsidR="00FF4E97">
        <w:rPr>
          <w:rFonts w:ascii="Times New Roman" w:hAnsi="Times New Roman"/>
          <w:sz w:val="24"/>
          <w:szCs w:val="24"/>
          <w:lang w:val="en-GB"/>
        </w:rPr>
        <w:t>,</w:t>
      </w:r>
      <w:r w:rsidRPr="00D73D87" w:rsidR="004A5B6B">
        <w:rPr>
          <w:rFonts w:ascii="Times New Roman" w:hAnsi="Times New Roman"/>
          <w:sz w:val="24"/>
          <w:szCs w:val="24"/>
          <w:lang w:val="en-GB"/>
        </w:rPr>
        <w:t xml:space="preserve"> and attractive appearance </w:t>
      </w:r>
      <w:r w:rsidR="00C87E95">
        <w:rPr>
          <w:rFonts w:ascii="Times New Roman" w:hAnsi="Times New Roman"/>
          <w:sz w:val="24"/>
          <w:szCs w:val="24"/>
          <w:lang w:val="en-GB"/>
        </w:rPr>
        <w:t>was</w:t>
      </w:r>
      <w:r w:rsidRPr="00D73D87" w:rsidR="004A5B6B">
        <w:rPr>
          <w:rFonts w:ascii="Times New Roman" w:hAnsi="Times New Roman"/>
          <w:sz w:val="24"/>
          <w:szCs w:val="24"/>
          <w:lang w:val="en-GB"/>
        </w:rPr>
        <w:t xml:space="preserve"> custom</w:t>
      </w:r>
      <w:r w:rsidR="00EB0F10">
        <w:rPr>
          <w:rFonts w:ascii="Times New Roman" w:hAnsi="Times New Roman"/>
          <w:sz w:val="24"/>
          <w:szCs w:val="24"/>
          <w:lang w:val="en-GB"/>
        </w:rPr>
        <w:t>-</w:t>
      </w:r>
      <w:r w:rsidRPr="00D73D87" w:rsidR="004A5B6B">
        <w:rPr>
          <w:rFonts w:ascii="Times New Roman" w:hAnsi="Times New Roman"/>
          <w:sz w:val="24"/>
          <w:szCs w:val="24"/>
          <w:lang w:val="en-GB"/>
        </w:rPr>
        <w:t xml:space="preserve">made for her profession and </w:t>
      </w:r>
      <w:r w:rsidRPr="00D73D87" w:rsidR="00264303">
        <w:rPr>
          <w:rFonts w:ascii="Times New Roman" w:hAnsi="Times New Roman"/>
          <w:sz w:val="24"/>
          <w:szCs w:val="24"/>
          <w:lang w:val="en-GB"/>
        </w:rPr>
        <w:t>my instincts told me I could learn a lot from her</w:t>
      </w:r>
      <w:r w:rsidRPr="00D73D87" w:rsidR="00CD7C64">
        <w:rPr>
          <w:rFonts w:ascii="Times New Roman" w:hAnsi="Times New Roman"/>
          <w:sz w:val="24"/>
          <w:szCs w:val="24"/>
          <w:lang w:val="en-GB"/>
        </w:rPr>
        <w:t>.</w:t>
      </w:r>
      <w:r w:rsidRPr="00D73D87" w:rsidR="00264303">
        <w:rPr>
          <w:rFonts w:ascii="Times New Roman" w:hAnsi="Times New Roman"/>
          <w:sz w:val="24"/>
          <w:szCs w:val="24"/>
          <w:lang w:val="en-GB"/>
        </w:rPr>
        <w:t xml:space="preserve"> </w:t>
      </w:r>
      <w:r w:rsidRPr="00D73D87" w:rsidR="00CD7C64">
        <w:rPr>
          <w:rFonts w:ascii="Times New Roman" w:hAnsi="Times New Roman"/>
          <w:sz w:val="24"/>
          <w:szCs w:val="24"/>
          <w:lang w:val="en-GB"/>
        </w:rPr>
        <w:t>Hopefully, I</w:t>
      </w:r>
      <w:r w:rsidRPr="00D73D87" w:rsidR="00264303">
        <w:rPr>
          <w:rFonts w:ascii="Times New Roman" w:hAnsi="Times New Roman"/>
          <w:sz w:val="24"/>
          <w:szCs w:val="24"/>
          <w:lang w:val="en-GB"/>
        </w:rPr>
        <w:t xml:space="preserve"> could improve </w:t>
      </w:r>
      <w:r w:rsidRPr="00D73D87" w:rsidR="00D04A0D">
        <w:rPr>
          <w:rFonts w:ascii="Times New Roman" w:hAnsi="Times New Roman"/>
          <w:sz w:val="24"/>
          <w:szCs w:val="24"/>
          <w:lang w:val="en-GB"/>
        </w:rPr>
        <w:t xml:space="preserve">the role our hotel played ensuring </w:t>
      </w:r>
      <w:r w:rsidRPr="00D73D87" w:rsidR="00C00215">
        <w:rPr>
          <w:rFonts w:ascii="Times New Roman" w:hAnsi="Times New Roman"/>
          <w:sz w:val="24"/>
          <w:szCs w:val="24"/>
          <w:lang w:val="en-GB"/>
        </w:rPr>
        <w:t>Wings</w:t>
      </w:r>
      <w:r w:rsidRPr="00D73D87" w:rsidR="00D04A0D">
        <w:rPr>
          <w:rFonts w:ascii="Times New Roman" w:hAnsi="Times New Roman"/>
          <w:sz w:val="24"/>
          <w:szCs w:val="24"/>
          <w:lang w:val="en-GB"/>
        </w:rPr>
        <w:t xml:space="preserve"> guests had</w:t>
      </w:r>
      <w:r w:rsidRPr="00D73D87" w:rsidR="00A46BAC">
        <w:rPr>
          <w:rFonts w:ascii="Times New Roman" w:hAnsi="Times New Roman"/>
          <w:sz w:val="24"/>
          <w:szCs w:val="24"/>
          <w:lang w:val="en-GB"/>
        </w:rPr>
        <w:t xml:space="preserve"> the holiday of a lifetime.</w:t>
      </w:r>
    </w:p>
    <w:p w:rsidRPr="00D73D87" w:rsidR="008952E4" w:rsidP="00291B2D" w:rsidRDefault="00225BAE" w14:paraId="45DA2202" w14:textId="33953186">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“You should join me at the airport</w:t>
      </w:r>
      <w:r w:rsidRPr="00D73D87" w:rsidR="008E6C87">
        <w:rPr>
          <w:rFonts w:ascii="Times New Roman" w:hAnsi="Times New Roman"/>
          <w:sz w:val="24"/>
          <w:szCs w:val="24"/>
          <w:lang w:val="en-GB"/>
        </w:rPr>
        <w:t xml:space="preserve"> for the first group of the year</w:t>
      </w:r>
      <w:r w:rsidRPr="00D73D87">
        <w:rPr>
          <w:rFonts w:ascii="Times New Roman" w:hAnsi="Times New Roman"/>
          <w:sz w:val="24"/>
          <w:szCs w:val="24"/>
          <w:lang w:val="en-GB"/>
        </w:rPr>
        <w:t>,” said Lola</w:t>
      </w:r>
      <w:r w:rsidRPr="00D73D87" w:rsidR="00077823">
        <w:rPr>
          <w:rFonts w:ascii="Times New Roman" w:hAnsi="Times New Roman"/>
          <w:sz w:val="24"/>
          <w:szCs w:val="24"/>
          <w:lang w:val="en-GB"/>
        </w:rPr>
        <w:t xml:space="preserve"> while Rupert and El Rubio </w:t>
      </w:r>
      <w:r w:rsidRPr="00D73D87" w:rsidR="009D06FE">
        <w:rPr>
          <w:rFonts w:ascii="Times New Roman" w:hAnsi="Times New Roman"/>
          <w:sz w:val="24"/>
          <w:szCs w:val="24"/>
          <w:lang w:val="en-GB"/>
        </w:rPr>
        <w:t>exchang</w:t>
      </w:r>
      <w:r w:rsidRPr="00D73D87" w:rsidR="00D04D3B">
        <w:rPr>
          <w:rFonts w:ascii="Times New Roman" w:hAnsi="Times New Roman"/>
          <w:sz w:val="24"/>
          <w:szCs w:val="24"/>
          <w:lang w:val="en-GB"/>
        </w:rPr>
        <w:t>ed</w:t>
      </w:r>
      <w:r w:rsidRPr="00D73D87" w:rsidR="00077823">
        <w:rPr>
          <w:rFonts w:ascii="Times New Roman" w:hAnsi="Times New Roman"/>
          <w:sz w:val="24"/>
          <w:szCs w:val="24"/>
          <w:lang w:val="en-GB"/>
        </w:rPr>
        <w:t xml:space="preserve"> </w:t>
      </w:r>
      <w:r w:rsidRPr="00D73D87" w:rsidR="00FF249A">
        <w:rPr>
          <w:rFonts w:ascii="Times New Roman" w:hAnsi="Times New Roman"/>
          <w:sz w:val="24"/>
          <w:szCs w:val="24"/>
          <w:lang w:val="en-GB"/>
        </w:rPr>
        <w:t xml:space="preserve">admiring </w:t>
      </w:r>
      <w:r w:rsidRPr="00D73D87" w:rsidR="009D06FE">
        <w:rPr>
          <w:rFonts w:ascii="Times New Roman" w:hAnsi="Times New Roman"/>
          <w:sz w:val="24"/>
          <w:szCs w:val="24"/>
          <w:lang w:val="en-GB"/>
        </w:rPr>
        <w:t>glances</w:t>
      </w:r>
      <w:r w:rsidRPr="00D73D87" w:rsidR="00077823">
        <w:rPr>
          <w:rFonts w:ascii="Times New Roman" w:hAnsi="Times New Roman"/>
          <w:sz w:val="24"/>
          <w:szCs w:val="24"/>
          <w:lang w:val="en-GB"/>
        </w:rPr>
        <w:t xml:space="preserve"> across the bar</w:t>
      </w:r>
      <w:r w:rsidRPr="00D73D87" w:rsidR="00D67510">
        <w:rPr>
          <w:rFonts w:ascii="Times New Roman" w:hAnsi="Times New Roman"/>
          <w:sz w:val="24"/>
          <w:szCs w:val="24"/>
          <w:lang w:val="en-GB"/>
        </w:rPr>
        <w:t>. “</w:t>
      </w:r>
      <w:r w:rsidRPr="00D73D87" w:rsidR="00AE56A3">
        <w:rPr>
          <w:rFonts w:ascii="Times New Roman" w:hAnsi="Times New Roman"/>
          <w:sz w:val="24"/>
          <w:szCs w:val="24"/>
          <w:lang w:val="en-GB"/>
        </w:rPr>
        <w:t>Waiting</w:t>
      </w:r>
      <w:r w:rsidRPr="00D73D87" w:rsidR="00D67510">
        <w:rPr>
          <w:rFonts w:ascii="Times New Roman" w:hAnsi="Times New Roman"/>
          <w:sz w:val="24"/>
          <w:szCs w:val="24"/>
          <w:lang w:val="en-GB"/>
        </w:rPr>
        <w:t xml:space="preserve"> in the </w:t>
      </w:r>
      <w:r w:rsidRPr="00D73D87" w:rsidR="008952E4">
        <w:rPr>
          <w:rFonts w:ascii="Times New Roman" w:hAnsi="Times New Roman"/>
          <w:sz w:val="24"/>
          <w:szCs w:val="24"/>
          <w:lang w:val="en-GB"/>
        </w:rPr>
        <w:t>arrival</w:t>
      </w:r>
      <w:r w:rsidRPr="00D73D87" w:rsidR="00D67510">
        <w:rPr>
          <w:rFonts w:ascii="Times New Roman" w:hAnsi="Times New Roman"/>
          <w:sz w:val="24"/>
          <w:szCs w:val="24"/>
          <w:lang w:val="en-GB"/>
        </w:rPr>
        <w:t xml:space="preserve"> hall </w:t>
      </w:r>
      <w:r w:rsidRPr="00D73D87" w:rsidR="00AE56A3">
        <w:rPr>
          <w:rFonts w:ascii="Times New Roman" w:hAnsi="Times New Roman"/>
          <w:sz w:val="24"/>
          <w:szCs w:val="24"/>
          <w:lang w:val="en-GB"/>
        </w:rPr>
        <w:t>to meet</w:t>
      </w:r>
      <w:r w:rsidRPr="00D73D87" w:rsidR="00D025A2">
        <w:rPr>
          <w:rFonts w:ascii="Times New Roman" w:hAnsi="Times New Roman"/>
          <w:sz w:val="24"/>
          <w:szCs w:val="24"/>
          <w:lang w:val="en-GB"/>
        </w:rPr>
        <w:t xml:space="preserve"> a Dan Air or British Caledonian flight</w:t>
      </w:r>
      <w:r w:rsidRPr="00D73D87" w:rsidR="00AE56A3">
        <w:rPr>
          <w:rFonts w:ascii="Times New Roman" w:hAnsi="Times New Roman"/>
          <w:sz w:val="24"/>
          <w:szCs w:val="24"/>
          <w:lang w:val="en-GB"/>
        </w:rPr>
        <w:t xml:space="preserve"> is a great place to learn about the </w:t>
      </w:r>
      <w:r w:rsidRPr="00D73D87" w:rsidR="00297C3B">
        <w:rPr>
          <w:rFonts w:ascii="Times New Roman" w:hAnsi="Times New Roman"/>
          <w:sz w:val="24"/>
          <w:szCs w:val="24"/>
          <w:lang w:val="en-GB"/>
        </w:rPr>
        <w:t xml:space="preserve">various </w:t>
      </w:r>
      <w:r w:rsidRPr="00D73D87" w:rsidR="00AE56A3">
        <w:rPr>
          <w:rFonts w:ascii="Times New Roman" w:hAnsi="Times New Roman"/>
          <w:sz w:val="24"/>
          <w:szCs w:val="24"/>
          <w:lang w:val="en-GB"/>
        </w:rPr>
        <w:t>quirks and personalities of travellers</w:t>
      </w:r>
      <w:r w:rsidRPr="00D73D87" w:rsidR="00606EA3">
        <w:rPr>
          <w:rFonts w:ascii="Times New Roman" w:hAnsi="Times New Roman"/>
          <w:sz w:val="24"/>
          <w:szCs w:val="24"/>
          <w:lang w:val="en-GB"/>
        </w:rPr>
        <w:t>.</w:t>
      </w:r>
      <w:r w:rsidRPr="00D73D87" w:rsidR="00D025A2">
        <w:rPr>
          <w:rFonts w:ascii="Times New Roman" w:hAnsi="Times New Roman"/>
          <w:sz w:val="24"/>
          <w:szCs w:val="24"/>
          <w:lang w:val="en-GB"/>
        </w:rPr>
        <w:t xml:space="preserve"> </w:t>
      </w:r>
      <w:r w:rsidRPr="00D73D87" w:rsidR="00606EA3">
        <w:rPr>
          <w:rFonts w:ascii="Times New Roman" w:hAnsi="Times New Roman"/>
          <w:sz w:val="24"/>
          <w:szCs w:val="24"/>
          <w:lang w:val="en-GB"/>
        </w:rPr>
        <w:t xml:space="preserve">As </w:t>
      </w:r>
      <w:r w:rsidRPr="00D73D87" w:rsidR="00D025A2">
        <w:rPr>
          <w:rFonts w:ascii="Times New Roman" w:hAnsi="Times New Roman"/>
          <w:sz w:val="24"/>
          <w:szCs w:val="24"/>
          <w:lang w:val="en-GB"/>
        </w:rPr>
        <w:t xml:space="preserve">I </w:t>
      </w:r>
      <w:r w:rsidRPr="00D73D87" w:rsidR="00606EA3">
        <w:rPr>
          <w:rFonts w:ascii="Times New Roman" w:hAnsi="Times New Roman"/>
          <w:sz w:val="24"/>
          <w:szCs w:val="24"/>
          <w:lang w:val="en-GB"/>
        </w:rPr>
        <w:t>observe</w:t>
      </w:r>
      <w:r w:rsidRPr="00D73D87" w:rsidR="00663025">
        <w:rPr>
          <w:rFonts w:ascii="Times New Roman" w:hAnsi="Times New Roman"/>
          <w:sz w:val="24"/>
          <w:szCs w:val="24"/>
          <w:lang w:val="en-GB"/>
        </w:rPr>
        <w:t xml:space="preserve"> the hordes </w:t>
      </w:r>
      <w:r w:rsidRPr="00D73D87" w:rsidR="0085587D">
        <w:rPr>
          <w:rFonts w:ascii="Times New Roman" w:hAnsi="Times New Roman"/>
          <w:sz w:val="24"/>
          <w:szCs w:val="24"/>
          <w:lang w:val="en-GB"/>
        </w:rPr>
        <w:t>struggling</w:t>
      </w:r>
      <w:r w:rsidRPr="00D73D87" w:rsidR="00663025">
        <w:rPr>
          <w:rFonts w:ascii="Times New Roman" w:hAnsi="Times New Roman"/>
          <w:sz w:val="24"/>
          <w:szCs w:val="24"/>
          <w:lang w:val="en-GB"/>
        </w:rPr>
        <w:t xml:space="preserve"> by with </w:t>
      </w:r>
      <w:r w:rsidRPr="00D73D87" w:rsidR="0085587D">
        <w:rPr>
          <w:rFonts w:ascii="Times New Roman" w:hAnsi="Times New Roman"/>
          <w:sz w:val="24"/>
          <w:szCs w:val="24"/>
          <w:lang w:val="en-GB"/>
        </w:rPr>
        <w:t>heavy cases,</w:t>
      </w:r>
      <w:r w:rsidRPr="00D73D87" w:rsidR="004F50AD">
        <w:rPr>
          <w:rFonts w:ascii="Times New Roman" w:hAnsi="Times New Roman"/>
          <w:sz w:val="24"/>
          <w:szCs w:val="24"/>
          <w:lang w:val="en-GB"/>
        </w:rPr>
        <w:t xml:space="preserve"> </w:t>
      </w:r>
      <w:r w:rsidR="00E37BAA">
        <w:rPr>
          <w:rFonts w:ascii="Times New Roman" w:hAnsi="Times New Roman"/>
          <w:sz w:val="24"/>
          <w:szCs w:val="24"/>
          <w:lang w:val="en-GB"/>
        </w:rPr>
        <w:t>checking around</w:t>
      </w:r>
      <w:r w:rsidRPr="00D73D87" w:rsidR="004F50AD">
        <w:rPr>
          <w:rFonts w:ascii="Times New Roman" w:hAnsi="Times New Roman"/>
          <w:sz w:val="24"/>
          <w:szCs w:val="24"/>
          <w:lang w:val="en-GB"/>
        </w:rPr>
        <w:t xml:space="preserve"> expectantly for whoever is there to greet them, I </w:t>
      </w:r>
      <w:r w:rsidRPr="00D73D87" w:rsidR="006E5BCA">
        <w:rPr>
          <w:rFonts w:ascii="Times New Roman" w:hAnsi="Times New Roman"/>
          <w:sz w:val="24"/>
          <w:szCs w:val="24"/>
          <w:lang w:val="en-GB"/>
        </w:rPr>
        <w:t xml:space="preserve">try and guess who belongs to me before they spot my clipboard and sign. </w:t>
      </w:r>
      <w:r w:rsidRPr="00D73D87" w:rsidR="008A0D44">
        <w:rPr>
          <w:rFonts w:ascii="Times New Roman" w:hAnsi="Times New Roman"/>
          <w:sz w:val="24"/>
          <w:szCs w:val="24"/>
          <w:lang w:val="en-GB"/>
        </w:rPr>
        <w:t>People</w:t>
      </w:r>
      <w:r w:rsidR="001929DC">
        <w:rPr>
          <w:rFonts w:ascii="Times New Roman" w:hAnsi="Times New Roman"/>
          <w:sz w:val="24"/>
          <w:szCs w:val="24"/>
          <w:lang w:val="en-GB"/>
        </w:rPr>
        <w:t>-</w:t>
      </w:r>
      <w:r w:rsidRPr="00D73D87" w:rsidR="008A0D44">
        <w:rPr>
          <w:rFonts w:ascii="Times New Roman" w:hAnsi="Times New Roman"/>
          <w:sz w:val="24"/>
          <w:szCs w:val="24"/>
          <w:lang w:val="en-GB"/>
        </w:rPr>
        <w:t>watching is a fun exercise and believe me</w:t>
      </w:r>
      <w:r w:rsidRPr="00D73D87" w:rsidR="007346AE">
        <w:rPr>
          <w:rFonts w:ascii="Times New Roman" w:hAnsi="Times New Roman"/>
          <w:sz w:val="24"/>
          <w:szCs w:val="24"/>
          <w:lang w:val="en-GB"/>
        </w:rPr>
        <w:t>,</w:t>
      </w:r>
      <w:r w:rsidRPr="00D73D87" w:rsidR="008A0D44">
        <w:rPr>
          <w:rFonts w:ascii="Times New Roman" w:hAnsi="Times New Roman"/>
          <w:sz w:val="24"/>
          <w:szCs w:val="24"/>
          <w:lang w:val="en-GB"/>
        </w:rPr>
        <w:t xml:space="preserve"> in the space of fifteen minutes every type of human</w:t>
      </w:r>
      <w:r w:rsidRPr="00D73D87" w:rsidR="00927F8E">
        <w:rPr>
          <w:rFonts w:ascii="Times New Roman" w:hAnsi="Times New Roman"/>
          <w:sz w:val="24"/>
          <w:szCs w:val="24"/>
          <w:lang w:val="en-GB"/>
        </w:rPr>
        <w:t xml:space="preserve"> trails before me.</w:t>
      </w:r>
      <w:r w:rsidRPr="00D73D87" w:rsidR="00291B2D">
        <w:rPr>
          <w:rFonts w:ascii="Times New Roman" w:hAnsi="Times New Roman"/>
          <w:sz w:val="24"/>
          <w:szCs w:val="24"/>
          <w:lang w:val="en-GB"/>
        </w:rPr>
        <w:t xml:space="preserve"> </w:t>
      </w:r>
      <w:r w:rsidRPr="00D73D87" w:rsidR="0039040F">
        <w:rPr>
          <w:rFonts w:ascii="Times New Roman" w:hAnsi="Times New Roman"/>
          <w:sz w:val="24"/>
          <w:szCs w:val="24"/>
          <w:lang w:val="en-GB"/>
        </w:rPr>
        <w:t xml:space="preserve">They vary from awful to adorable. </w:t>
      </w:r>
      <w:r w:rsidRPr="00D73D87" w:rsidR="00CC790B">
        <w:rPr>
          <w:rFonts w:ascii="Times New Roman" w:hAnsi="Times New Roman"/>
          <w:sz w:val="24"/>
          <w:szCs w:val="24"/>
          <w:lang w:val="en-GB"/>
        </w:rPr>
        <w:t>When a</w:t>
      </w:r>
      <w:r w:rsidRPr="00D73D87" w:rsidR="00A74E2F">
        <w:rPr>
          <w:rFonts w:ascii="Times New Roman" w:hAnsi="Times New Roman"/>
          <w:sz w:val="24"/>
          <w:szCs w:val="24"/>
          <w:lang w:val="en-GB"/>
        </w:rPr>
        <w:t>n</w:t>
      </w:r>
      <w:r w:rsidRPr="00D73D87" w:rsidR="00FF2C6A">
        <w:rPr>
          <w:rFonts w:ascii="Times New Roman" w:hAnsi="Times New Roman"/>
          <w:sz w:val="24"/>
          <w:szCs w:val="24"/>
          <w:lang w:val="en-GB"/>
        </w:rPr>
        <w:t xml:space="preserve"> unappealing</w:t>
      </w:r>
      <w:r w:rsidRPr="00D73D87" w:rsidR="00CC790B">
        <w:rPr>
          <w:rFonts w:ascii="Times New Roman" w:hAnsi="Times New Roman"/>
          <w:sz w:val="24"/>
          <w:szCs w:val="24"/>
          <w:lang w:val="en-GB"/>
        </w:rPr>
        <w:t xml:space="preserve"> one </w:t>
      </w:r>
      <w:r w:rsidRPr="00D73D87" w:rsidR="00FF2C6A">
        <w:rPr>
          <w:rFonts w:ascii="Times New Roman" w:hAnsi="Times New Roman"/>
          <w:sz w:val="24"/>
          <w:szCs w:val="24"/>
          <w:lang w:val="en-GB"/>
        </w:rPr>
        <w:t xml:space="preserve">does </w:t>
      </w:r>
      <w:r w:rsidRPr="00D73D87" w:rsidR="00CC790B">
        <w:rPr>
          <w:rFonts w:ascii="Times New Roman" w:hAnsi="Times New Roman"/>
          <w:sz w:val="24"/>
          <w:szCs w:val="24"/>
          <w:lang w:val="en-GB"/>
        </w:rPr>
        <w:t xml:space="preserve">appear, I smile but </w:t>
      </w:r>
      <w:r w:rsidRPr="00D73D87" w:rsidR="00393FAC">
        <w:rPr>
          <w:rFonts w:ascii="Times New Roman" w:hAnsi="Times New Roman"/>
          <w:sz w:val="24"/>
          <w:szCs w:val="24"/>
          <w:lang w:val="en-GB"/>
        </w:rPr>
        <w:t xml:space="preserve">mentally </w:t>
      </w:r>
      <w:r w:rsidRPr="00D73D87" w:rsidR="0016544F">
        <w:rPr>
          <w:rFonts w:ascii="Times New Roman" w:hAnsi="Times New Roman"/>
          <w:sz w:val="24"/>
          <w:szCs w:val="24"/>
          <w:lang w:val="en-GB"/>
        </w:rPr>
        <w:t>wish them onto my colleagues from other tour companies.”</w:t>
      </w:r>
    </w:p>
    <w:p w:rsidRPr="00D73D87" w:rsidR="0016544F" w:rsidP="11C8501F" w:rsidRDefault="0016544F" w14:paraId="26C2C0FA" w14:textId="42C8408A">
      <w:pPr>
        <w:pStyle w:val="CSP-ChapterBodyText-FirstParagraph"/>
        <w:suppressLineNumbers w:val="0"/>
        <w:bidi w:val="0"/>
        <w:spacing w:before="0" w:beforeAutospacing="off" w:after="0" w:afterAutospacing="off" w:line="360" w:lineRule="auto"/>
        <w:ind w:left="0" w:right="0" w:firstLine="720"/>
        <w:contextualSpacing/>
        <w:jc w:val="left"/>
        <w:rPr>
          <w:rFonts w:ascii="Times New Roman" w:hAnsi="Times New Roman"/>
          <w:sz w:val="24"/>
          <w:szCs w:val="24"/>
          <w:lang w:val="en-GB"/>
        </w:rPr>
        <w:pPrChange w:author="Gary Smailes" w:date="2024-01-21T13:21:09.358Z">
          <w:pPr>
            <w:pStyle w:val="CSP-ChapterBodyText-FirstParagraph"/>
            <w:spacing w:line="360" w:lineRule="auto"/>
            <w:ind w:firstLine="720"/>
            <w:contextualSpacing/>
            <w:jc w:val="left"/>
          </w:pPr>
        </w:pPrChange>
      </w:pPr>
      <w:r w:rsidRPr="11C8501F" w:rsidR="11C8501F">
        <w:rPr>
          <w:rFonts w:ascii="Times New Roman" w:hAnsi="Times New Roman"/>
          <w:sz w:val="24"/>
          <w:szCs w:val="24"/>
          <w:lang w:val="en-GB"/>
        </w:rPr>
        <w:t xml:space="preserve">“Does it work?” I </w:t>
      </w:r>
      <w:del w:author="Gary Smailes" w:date="2024-01-21T13:21:09.31Z" w:id="1360282337">
        <w:r w:rsidRPr="11C8501F" w:rsidDel="11C8501F">
          <w:rPr>
            <w:rFonts w:ascii="Times New Roman" w:hAnsi="Times New Roman"/>
            <w:sz w:val="24"/>
            <w:szCs w:val="24"/>
            <w:lang w:val="en-GB"/>
          </w:rPr>
          <w:delText>said</w:delText>
        </w:r>
      </w:del>
      <w:ins w:author="Gary Smailes" w:date="2024-01-21T13:21:10.219Z" w:id="1019810517">
        <w:r w:rsidRPr="11C8501F" w:rsidR="11C8501F">
          <w:rPr>
            <w:rFonts w:ascii="Times New Roman" w:hAnsi="Times New Roman"/>
            <w:sz w:val="24"/>
            <w:szCs w:val="24"/>
            <w:lang w:val="en-GB"/>
          </w:rPr>
          <w:t>asked</w:t>
        </w:r>
      </w:ins>
      <w:r w:rsidRPr="11C8501F" w:rsidR="11C8501F">
        <w:rPr>
          <w:rFonts w:ascii="Times New Roman" w:hAnsi="Times New Roman"/>
          <w:sz w:val="24"/>
          <w:szCs w:val="24"/>
          <w:lang w:val="en-GB"/>
        </w:rPr>
        <w:t>.</w:t>
      </w:r>
    </w:p>
    <w:p w:rsidRPr="00D73D87" w:rsidR="00A74E2F" w:rsidP="00291B2D" w:rsidRDefault="00A74E2F" w14:paraId="3AF4B10D" w14:textId="778FB31A">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“Most of the time but</w:t>
      </w:r>
      <w:r w:rsidRPr="00D73D87" w:rsidR="00402726">
        <w:rPr>
          <w:rFonts w:ascii="Times New Roman" w:hAnsi="Times New Roman"/>
          <w:sz w:val="24"/>
          <w:szCs w:val="24"/>
          <w:lang w:val="en-GB"/>
        </w:rPr>
        <w:t xml:space="preserve"> thankfully</w:t>
      </w:r>
      <w:r w:rsidRPr="00D73D87" w:rsidR="0041325D">
        <w:rPr>
          <w:rFonts w:ascii="Times New Roman" w:hAnsi="Times New Roman"/>
          <w:sz w:val="24"/>
          <w:szCs w:val="24"/>
          <w:lang w:val="en-GB"/>
        </w:rPr>
        <w:t xml:space="preserve">, </w:t>
      </w:r>
      <w:r w:rsidRPr="00D73D87" w:rsidR="00ED2818">
        <w:rPr>
          <w:rFonts w:ascii="Times New Roman" w:hAnsi="Times New Roman"/>
          <w:sz w:val="24"/>
          <w:szCs w:val="24"/>
          <w:lang w:val="en-GB"/>
        </w:rPr>
        <w:t xml:space="preserve">as </w:t>
      </w:r>
      <w:r w:rsidRPr="00D73D87" w:rsidR="0041325D">
        <w:rPr>
          <w:rFonts w:ascii="Times New Roman" w:hAnsi="Times New Roman"/>
          <w:sz w:val="24"/>
          <w:szCs w:val="24"/>
          <w:lang w:val="en-GB"/>
        </w:rPr>
        <w:t>Wings are more expensive than</w:t>
      </w:r>
      <w:r w:rsidRPr="00D73D87" w:rsidR="001B44CE">
        <w:rPr>
          <w:rFonts w:ascii="Times New Roman" w:hAnsi="Times New Roman"/>
          <w:sz w:val="24"/>
          <w:szCs w:val="24"/>
          <w:lang w:val="en-GB"/>
        </w:rPr>
        <w:t xml:space="preserve"> most of</w:t>
      </w:r>
      <w:r w:rsidRPr="00D73D87" w:rsidR="003C4852">
        <w:rPr>
          <w:rFonts w:ascii="Times New Roman" w:hAnsi="Times New Roman"/>
          <w:sz w:val="24"/>
          <w:szCs w:val="24"/>
          <w:lang w:val="en-GB"/>
        </w:rPr>
        <w:t xml:space="preserve"> </w:t>
      </w:r>
      <w:r w:rsidRPr="00D73D87" w:rsidR="001B44CE">
        <w:rPr>
          <w:rFonts w:ascii="Times New Roman" w:hAnsi="Times New Roman"/>
          <w:sz w:val="24"/>
          <w:szCs w:val="24"/>
          <w:lang w:val="en-GB"/>
        </w:rPr>
        <w:t xml:space="preserve">our </w:t>
      </w:r>
      <w:r w:rsidRPr="00D73D87" w:rsidR="00AF6DCA">
        <w:rPr>
          <w:rFonts w:ascii="Times New Roman" w:hAnsi="Times New Roman"/>
          <w:sz w:val="24"/>
          <w:szCs w:val="24"/>
          <w:lang w:val="en-GB"/>
        </w:rPr>
        <w:t>competitors,</w:t>
      </w:r>
      <w:r w:rsidRPr="00D73D87" w:rsidR="001B44CE">
        <w:rPr>
          <w:rFonts w:ascii="Times New Roman" w:hAnsi="Times New Roman"/>
          <w:sz w:val="24"/>
          <w:szCs w:val="24"/>
          <w:lang w:val="en-GB"/>
        </w:rPr>
        <w:t xml:space="preserve"> we attrac</w:t>
      </w:r>
      <w:r w:rsidRPr="00D73D87" w:rsidR="003C4852">
        <w:rPr>
          <w:rFonts w:ascii="Times New Roman" w:hAnsi="Times New Roman"/>
          <w:sz w:val="24"/>
          <w:szCs w:val="24"/>
          <w:lang w:val="en-GB"/>
        </w:rPr>
        <w:t xml:space="preserve">t a more discerning quality of </w:t>
      </w:r>
      <w:r w:rsidRPr="00D73D87" w:rsidR="000778E7">
        <w:rPr>
          <w:rFonts w:ascii="Times New Roman" w:hAnsi="Times New Roman"/>
          <w:sz w:val="24"/>
          <w:szCs w:val="24"/>
          <w:lang w:val="en-GB"/>
        </w:rPr>
        <w:t>traveller</w:t>
      </w:r>
      <w:r w:rsidRPr="00D73D87" w:rsidR="00AA0639">
        <w:rPr>
          <w:rFonts w:ascii="Times New Roman" w:hAnsi="Times New Roman"/>
          <w:sz w:val="24"/>
          <w:szCs w:val="24"/>
          <w:lang w:val="en-GB"/>
        </w:rPr>
        <w:t>.</w:t>
      </w:r>
      <w:r w:rsidRPr="00D73D87" w:rsidR="003C4852">
        <w:rPr>
          <w:rFonts w:ascii="Times New Roman" w:hAnsi="Times New Roman"/>
          <w:sz w:val="24"/>
          <w:szCs w:val="24"/>
          <w:lang w:val="en-GB"/>
        </w:rPr>
        <w:t xml:space="preserve"> </w:t>
      </w:r>
      <w:r w:rsidRPr="00D73D87" w:rsidR="00AA0639">
        <w:rPr>
          <w:rFonts w:ascii="Times New Roman" w:hAnsi="Times New Roman"/>
          <w:sz w:val="24"/>
          <w:szCs w:val="24"/>
          <w:lang w:val="en-GB"/>
        </w:rPr>
        <w:t>T</w:t>
      </w:r>
      <w:r w:rsidRPr="00D73D87" w:rsidR="003C4852">
        <w:rPr>
          <w:rFonts w:ascii="Times New Roman" w:hAnsi="Times New Roman"/>
          <w:sz w:val="24"/>
          <w:szCs w:val="24"/>
          <w:lang w:val="en-GB"/>
        </w:rPr>
        <w:t xml:space="preserve">his hotel is the only product we </w:t>
      </w:r>
      <w:r w:rsidRPr="00D73D87" w:rsidR="003C4852">
        <w:rPr>
          <w:rFonts w:ascii="Times New Roman" w:hAnsi="Times New Roman"/>
          <w:sz w:val="24"/>
          <w:szCs w:val="24"/>
          <w:lang w:val="en-GB"/>
        </w:rPr>
        <w:lastRenderedPageBreak/>
        <w:t>offer on th</w:t>
      </w:r>
      <w:r w:rsidRPr="00D73D87" w:rsidR="008023B4">
        <w:rPr>
          <w:rFonts w:ascii="Times New Roman" w:hAnsi="Times New Roman"/>
          <w:sz w:val="24"/>
          <w:szCs w:val="24"/>
          <w:lang w:val="en-GB"/>
        </w:rPr>
        <w:t>e</w:t>
      </w:r>
      <w:r w:rsidRPr="00D73D87" w:rsidR="003C4852">
        <w:rPr>
          <w:rFonts w:ascii="Times New Roman" w:hAnsi="Times New Roman"/>
          <w:sz w:val="24"/>
          <w:szCs w:val="24"/>
          <w:lang w:val="en-GB"/>
        </w:rPr>
        <w:t xml:space="preserve"> </w:t>
      </w:r>
      <w:r w:rsidRPr="00D73D87" w:rsidR="000778E7">
        <w:rPr>
          <w:rFonts w:ascii="Times New Roman" w:hAnsi="Times New Roman"/>
          <w:sz w:val="24"/>
          <w:szCs w:val="24"/>
          <w:lang w:val="en-GB"/>
        </w:rPr>
        <w:t xml:space="preserve">eastern </w:t>
      </w:r>
      <w:r w:rsidRPr="00D73D87" w:rsidR="003C4852">
        <w:rPr>
          <w:rFonts w:ascii="Times New Roman" w:hAnsi="Times New Roman"/>
          <w:sz w:val="24"/>
          <w:szCs w:val="24"/>
          <w:lang w:val="en-GB"/>
        </w:rPr>
        <w:t xml:space="preserve">side of </w:t>
      </w:r>
      <w:r w:rsidRPr="00D73D87" w:rsidR="00322BFC">
        <w:rPr>
          <w:rFonts w:ascii="Times New Roman" w:hAnsi="Times New Roman"/>
          <w:bCs/>
          <w:sz w:val="24"/>
          <w:szCs w:val="24"/>
          <w:lang w:val="en-GB"/>
        </w:rPr>
        <w:t>Málaga</w:t>
      </w:r>
      <w:r w:rsidRPr="00D73D87" w:rsidR="00322BFC">
        <w:rPr>
          <w:rFonts w:ascii="Times New Roman" w:hAnsi="Times New Roman"/>
          <w:sz w:val="24"/>
          <w:szCs w:val="24"/>
          <w:lang w:val="en-GB"/>
        </w:rPr>
        <w:t xml:space="preserve"> </w:t>
      </w:r>
      <w:r w:rsidRPr="00D73D87" w:rsidR="008023B4">
        <w:rPr>
          <w:rFonts w:ascii="Times New Roman" w:hAnsi="Times New Roman"/>
          <w:sz w:val="24"/>
          <w:szCs w:val="24"/>
          <w:lang w:val="en-GB"/>
        </w:rPr>
        <w:t>and because it</w:t>
      </w:r>
      <w:r w:rsidR="00B75086">
        <w:rPr>
          <w:rFonts w:ascii="Times New Roman" w:hAnsi="Times New Roman"/>
          <w:sz w:val="24"/>
          <w:szCs w:val="24"/>
          <w:lang w:val="en-GB"/>
        </w:rPr>
        <w:t>'</w:t>
      </w:r>
      <w:r w:rsidRPr="00D73D87" w:rsidR="008023B4">
        <w:rPr>
          <w:rFonts w:ascii="Times New Roman" w:hAnsi="Times New Roman"/>
          <w:sz w:val="24"/>
          <w:szCs w:val="24"/>
          <w:lang w:val="en-GB"/>
        </w:rPr>
        <w:t xml:space="preserve">s further off the beaten track </w:t>
      </w:r>
      <w:r w:rsidRPr="00D73D87" w:rsidR="005A76F4">
        <w:rPr>
          <w:rFonts w:ascii="Times New Roman" w:hAnsi="Times New Roman"/>
          <w:sz w:val="24"/>
          <w:szCs w:val="24"/>
          <w:lang w:val="en-GB"/>
        </w:rPr>
        <w:t>appeals to the more adventurous</w:t>
      </w:r>
      <w:r w:rsidRPr="00D73D87" w:rsidR="004602FD">
        <w:rPr>
          <w:rFonts w:ascii="Times New Roman" w:hAnsi="Times New Roman"/>
          <w:sz w:val="24"/>
          <w:szCs w:val="24"/>
          <w:lang w:val="en-GB"/>
        </w:rPr>
        <w:t xml:space="preserve"> with deeper wallets</w:t>
      </w:r>
      <w:r w:rsidRPr="00D73D87" w:rsidR="00EB1CAD">
        <w:rPr>
          <w:rFonts w:ascii="Times New Roman" w:hAnsi="Times New Roman"/>
          <w:sz w:val="24"/>
          <w:szCs w:val="24"/>
          <w:lang w:val="en-GB"/>
        </w:rPr>
        <w:t xml:space="preserve">. Those seeking </w:t>
      </w:r>
      <w:r w:rsidRPr="00D73D87" w:rsidR="0096013C">
        <w:rPr>
          <w:rFonts w:ascii="Times New Roman" w:hAnsi="Times New Roman"/>
          <w:sz w:val="24"/>
          <w:szCs w:val="24"/>
          <w:lang w:val="en-GB"/>
        </w:rPr>
        <w:t>larger and more popular resorts</w:t>
      </w:r>
      <w:r w:rsidRPr="00D73D87" w:rsidR="008023B4">
        <w:rPr>
          <w:rFonts w:ascii="Times New Roman" w:hAnsi="Times New Roman"/>
          <w:sz w:val="24"/>
          <w:szCs w:val="24"/>
          <w:lang w:val="en-GB"/>
        </w:rPr>
        <w:t xml:space="preserve"> </w:t>
      </w:r>
      <w:r w:rsidRPr="00D73D87" w:rsidR="0096013C">
        <w:rPr>
          <w:rFonts w:ascii="Times New Roman" w:hAnsi="Times New Roman"/>
          <w:sz w:val="24"/>
          <w:szCs w:val="24"/>
          <w:lang w:val="en-GB"/>
        </w:rPr>
        <w:t>with pools and in house ent</w:t>
      </w:r>
      <w:r w:rsidRPr="00D73D87" w:rsidR="00581677">
        <w:rPr>
          <w:rFonts w:ascii="Times New Roman" w:hAnsi="Times New Roman"/>
          <w:sz w:val="24"/>
          <w:szCs w:val="24"/>
          <w:lang w:val="en-GB"/>
        </w:rPr>
        <w:t xml:space="preserve">ertainment </w:t>
      </w:r>
      <w:r w:rsidRPr="00D73D87" w:rsidR="003C4852">
        <w:rPr>
          <w:rFonts w:ascii="Times New Roman" w:hAnsi="Times New Roman"/>
          <w:sz w:val="24"/>
          <w:szCs w:val="24"/>
          <w:lang w:val="en-GB"/>
        </w:rPr>
        <w:t xml:space="preserve">head west to </w:t>
      </w:r>
      <w:r w:rsidRPr="00D73D87" w:rsidR="00AF6DCA">
        <w:rPr>
          <w:rFonts w:ascii="Times New Roman" w:hAnsi="Times New Roman"/>
          <w:sz w:val="24"/>
          <w:szCs w:val="24"/>
          <w:lang w:val="en-GB"/>
        </w:rPr>
        <w:t xml:space="preserve">the beach factories </w:t>
      </w:r>
      <w:r w:rsidRPr="00D73D87" w:rsidR="003C4852">
        <w:rPr>
          <w:rFonts w:ascii="Times New Roman" w:hAnsi="Times New Roman"/>
          <w:sz w:val="24"/>
          <w:szCs w:val="24"/>
          <w:lang w:val="en-GB"/>
        </w:rPr>
        <w:t>between Torremolinos and Fuengirola</w:t>
      </w:r>
      <w:r w:rsidRPr="00D73D87" w:rsidR="00AF6DCA">
        <w:rPr>
          <w:rFonts w:ascii="Times New Roman" w:hAnsi="Times New Roman"/>
          <w:sz w:val="24"/>
          <w:szCs w:val="24"/>
          <w:lang w:val="en-GB"/>
        </w:rPr>
        <w:t>.</w:t>
      </w:r>
      <w:r w:rsidRPr="00D73D87" w:rsidR="000778E7">
        <w:rPr>
          <w:rFonts w:ascii="Times New Roman" w:hAnsi="Times New Roman"/>
          <w:sz w:val="24"/>
          <w:szCs w:val="24"/>
          <w:lang w:val="en-GB"/>
        </w:rPr>
        <w:t>”</w:t>
      </w:r>
    </w:p>
    <w:p w:rsidRPr="00D73D87" w:rsidR="000778E7" w:rsidP="00291B2D" w:rsidRDefault="000778E7" w14:paraId="4A39BF80" w14:textId="4CAA180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“Beach factor</w:t>
      </w:r>
      <w:r w:rsidRPr="00D73D87" w:rsidR="00581677">
        <w:rPr>
          <w:rFonts w:ascii="Times New Roman" w:hAnsi="Times New Roman"/>
          <w:sz w:val="24"/>
          <w:szCs w:val="24"/>
          <w:lang w:val="en-GB"/>
        </w:rPr>
        <w:t>ies</w:t>
      </w:r>
      <w:r w:rsidRPr="00D73D87">
        <w:rPr>
          <w:rFonts w:ascii="Times New Roman" w:hAnsi="Times New Roman"/>
          <w:sz w:val="24"/>
          <w:szCs w:val="24"/>
          <w:lang w:val="en-GB"/>
        </w:rPr>
        <w:t>?”</w:t>
      </w:r>
    </w:p>
    <w:p w:rsidRPr="00D73D87" w:rsidR="002E54E1" w:rsidP="00291B2D" w:rsidRDefault="000778E7" w14:paraId="4EB4A579" w14:textId="6417FD2F">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“Two weeks of sun and sand </w:t>
      </w:r>
      <w:r w:rsidRPr="00D73D87" w:rsidR="00581677">
        <w:rPr>
          <w:rFonts w:ascii="Times New Roman" w:hAnsi="Times New Roman"/>
          <w:sz w:val="24"/>
          <w:szCs w:val="24"/>
          <w:lang w:val="en-GB"/>
        </w:rPr>
        <w:t xml:space="preserve">in massive hotels </w:t>
      </w:r>
      <w:r w:rsidRPr="00D73D87">
        <w:rPr>
          <w:rFonts w:ascii="Times New Roman" w:hAnsi="Times New Roman"/>
          <w:sz w:val="24"/>
          <w:szCs w:val="24"/>
          <w:lang w:val="en-GB"/>
        </w:rPr>
        <w:t>with everything included</w:t>
      </w:r>
      <w:r w:rsidRPr="00D73D87" w:rsidR="00CB0E84">
        <w:rPr>
          <w:rFonts w:ascii="Times New Roman" w:hAnsi="Times New Roman"/>
          <w:sz w:val="24"/>
          <w:szCs w:val="24"/>
          <w:lang w:val="en-GB"/>
        </w:rPr>
        <w:t>. They never venture far from the hotel most</w:t>
      </w:r>
      <w:r w:rsidRPr="00D73D87" w:rsidR="00B44364">
        <w:rPr>
          <w:rFonts w:ascii="Times New Roman" w:hAnsi="Times New Roman"/>
          <w:sz w:val="24"/>
          <w:szCs w:val="24"/>
          <w:lang w:val="en-GB"/>
        </w:rPr>
        <w:t>l</w:t>
      </w:r>
      <w:r w:rsidRPr="00D73D87" w:rsidR="00CB0E84">
        <w:rPr>
          <w:rFonts w:ascii="Times New Roman" w:hAnsi="Times New Roman"/>
          <w:sz w:val="24"/>
          <w:szCs w:val="24"/>
          <w:lang w:val="en-GB"/>
        </w:rPr>
        <w:t xml:space="preserve">y because they are too drunk </w:t>
      </w:r>
      <w:r w:rsidRPr="00D73D87" w:rsidR="00B44364">
        <w:rPr>
          <w:rFonts w:ascii="Times New Roman" w:hAnsi="Times New Roman"/>
          <w:sz w:val="24"/>
          <w:szCs w:val="24"/>
          <w:lang w:val="en-GB"/>
        </w:rPr>
        <w:t>to move from their bar stool</w:t>
      </w:r>
      <w:r w:rsidRPr="00D73D87" w:rsidR="00F32354">
        <w:rPr>
          <w:rFonts w:ascii="Times New Roman" w:hAnsi="Times New Roman"/>
          <w:sz w:val="24"/>
          <w:szCs w:val="24"/>
          <w:lang w:val="en-GB"/>
        </w:rPr>
        <w:t xml:space="preserve"> and that is just the women</w:t>
      </w:r>
      <w:r w:rsidRPr="00D73D87" w:rsidR="00CB6C1E">
        <w:rPr>
          <w:rFonts w:ascii="Times New Roman" w:hAnsi="Times New Roman"/>
          <w:sz w:val="24"/>
          <w:szCs w:val="24"/>
          <w:lang w:val="en-GB"/>
        </w:rPr>
        <w:t>. It is a side of tourism</w:t>
      </w:r>
      <w:r w:rsidRPr="00D73D87" w:rsidR="00D05063">
        <w:rPr>
          <w:rFonts w:ascii="Times New Roman" w:hAnsi="Times New Roman"/>
          <w:sz w:val="24"/>
          <w:szCs w:val="24"/>
          <w:lang w:val="en-GB"/>
        </w:rPr>
        <w:t xml:space="preserve"> I find bestial. </w:t>
      </w:r>
      <w:r w:rsidRPr="00D73D87" w:rsidR="002E54E1">
        <w:rPr>
          <w:rFonts w:ascii="Times New Roman" w:hAnsi="Times New Roman"/>
          <w:sz w:val="24"/>
          <w:szCs w:val="24"/>
          <w:lang w:val="en-GB"/>
        </w:rPr>
        <w:t>Why come to Spain just to get pissed when we have so much more to offer</w:t>
      </w:r>
      <w:r w:rsidRPr="00D73D87" w:rsidR="008D360A">
        <w:rPr>
          <w:rFonts w:ascii="Times New Roman" w:hAnsi="Times New Roman"/>
          <w:sz w:val="24"/>
          <w:szCs w:val="24"/>
          <w:lang w:val="en-GB"/>
        </w:rPr>
        <w:t>?</w:t>
      </w:r>
      <w:r w:rsidRPr="00D73D87" w:rsidR="002E54E1">
        <w:rPr>
          <w:rFonts w:ascii="Times New Roman" w:hAnsi="Times New Roman"/>
          <w:sz w:val="24"/>
          <w:szCs w:val="24"/>
          <w:lang w:val="en-GB"/>
        </w:rPr>
        <w:t>”</w:t>
      </w:r>
    </w:p>
    <w:p w:rsidRPr="00D73D87" w:rsidR="00DB51DC" w:rsidP="00291B2D" w:rsidRDefault="002E54E1" w14:paraId="2CB25D40" w14:textId="0DEBD352">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Pr="00D73D87" w:rsidR="00CD68DC">
        <w:rPr>
          <w:rFonts w:ascii="Times New Roman" w:hAnsi="Times New Roman"/>
          <w:sz w:val="24"/>
          <w:szCs w:val="24"/>
          <w:lang w:val="en-GB"/>
        </w:rPr>
        <w:t>Sadly,</w:t>
      </w:r>
      <w:r w:rsidRPr="00D73D87" w:rsidR="00313EB6">
        <w:rPr>
          <w:rFonts w:ascii="Times New Roman" w:hAnsi="Times New Roman"/>
          <w:sz w:val="24"/>
          <w:szCs w:val="24"/>
          <w:lang w:val="en-GB"/>
        </w:rPr>
        <w:t>” I said.</w:t>
      </w:r>
      <w:r w:rsidRPr="00D73D87" w:rsidR="00CD68DC">
        <w:rPr>
          <w:rFonts w:ascii="Times New Roman" w:hAnsi="Times New Roman"/>
          <w:sz w:val="24"/>
          <w:szCs w:val="24"/>
          <w:lang w:val="en-GB"/>
        </w:rPr>
        <w:t xml:space="preserve"> </w:t>
      </w:r>
      <w:r w:rsidRPr="00D73D87" w:rsidR="00313EB6">
        <w:rPr>
          <w:rFonts w:ascii="Times New Roman" w:hAnsi="Times New Roman"/>
          <w:sz w:val="24"/>
          <w:szCs w:val="24"/>
          <w:lang w:val="en-GB"/>
        </w:rPr>
        <w:t>“M</w:t>
      </w:r>
      <w:r w:rsidRPr="00D73D87" w:rsidR="00E05AD6">
        <w:rPr>
          <w:rFonts w:ascii="Times New Roman" w:hAnsi="Times New Roman"/>
          <w:sz w:val="24"/>
          <w:szCs w:val="24"/>
          <w:lang w:val="en-GB"/>
        </w:rPr>
        <w:t>ost</w:t>
      </w:r>
      <w:r w:rsidRPr="00D73D87" w:rsidR="00CD68DC">
        <w:rPr>
          <w:rFonts w:ascii="Times New Roman" w:hAnsi="Times New Roman"/>
          <w:sz w:val="24"/>
          <w:szCs w:val="24"/>
          <w:lang w:val="en-GB"/>
        </w:rPr>
        <w:t xml:space="preserve"> Brits</w:t>
      </w:r>
      <w:r w:rsidR="001A10D8">
        <w:rPr>
          <w:rFonts w:ascii="Times New Roman" w:hAnsi="Times New Roman"/>
          <w:sz w:val="24"/>
          <w:szCs w:val="24"/>
          <w:lang w:val="en-GB"/>
        </w:rPr>
        <w:t xml:space="preserve"> don’t know how to</w:t>
      </w:r>
      <w:r w:rsidRPr="00D73D87" w:rsidR="004A06D6">
        <w:rPr>
          <w:rFonts w:ascii="Times New Roman" w:hAnsi="Times New Roman"/>
          <w:sz w:val="24"/>
          <w:szCs w:val="24"/>
          <w:lang w:val="en-GB"/>
        </w:rPr>
        <w:t xml:space="preserve"> appreciate a cultural experience if you shoved it under their noses for free</w:t>
      </w:r>
      <w:r w:rsidRPr="00D73D87" w:rsidR="00E05AD6">
        <w:rPr>
          <w:rFonts w:ascii="Times New Roman" w:hAnsi="Times New Roman"/>
          <w:sz w:val="24"/>
          <w:szCs w:val="24"/>
          <w:lang w:val="en-GB"/>
        </w:rPr>
        <w:t xml:space="preserve">. </w:t>
      </w:r>
      <w:r w:rsidRPr="00D73D87" w:rsidR="00416569">
        <w:rPr>
          <w:rFonts w:ascii="Times New Roman" w:hAnsi="Times New Roman"/>
          <w:sz w:val="24"/>
          <w:szCs w:val="24"/>
          <w:lang w:val="en-GB"/>
        </w:rPr>
        <w:t>Back home, t</w:t>
      </w:r>
      <w:r w:rsidRPr="00D73D87" w:rsidR="00E05AD6">
        <w:rPr>
          <w:rFonts w:ascii="Times New Roman" w:hAnsi="Times New Roman"/>
          <w:sz w:val="24"/>
          <w:szCs w:val="24"/>
          <w:lang w:val="en-GB"/>
        </w:rPr>
        <w:t xml:space="preserve">heir </w:t>
      </w:r>
      <w:r w:rsidRPr="00D73D87" w:rsidR="00416569">
        <w:rPr>
          <w:rFonts w:ascii="Times New Roman" w:hAnsi="Times New Roman"/>
          <w:sz w:val="24"/>
          <w:szCs w:val="24"/>
          <w:lang w:val="en-GB"/>
        </w:rPr>
        <w:t>o</w:t>
      </w:r>
      <w:r w:rsidRPr="00D73D87" w:rsidR="009F72BA">
        <w:rPr>
          <w:rFonts w:ascii="Times New Roman" w:hAnsi="Times New Roman"/>
          <w:sz w:val="24"/>
          <w:szCs w:val="24"/>
          <w:lang w:val="en-GB"/>
        </w:rPr>
        <w:t>nly escape</w:t>
      </w:r>
      <w:r w:rsidRPr="00D73D87" w:rsidR="00E05AD6">
        <w:rPr>
          <w:rFonts w:ascii="Times New Roman" w:hAnsi="Times New Roman"/>
          <w:sz w:val="24"/>
          <w:szCs w:val="24"/>
          <w:lang w:val="en-GB"/>
        </w:rPr>
        <w:t xml:space="preserve"> </w:t>
      </w:r>
      <w:r w:rsidRPr="00D73D87" w:rsidR="009F72BA">
        <w:rPr>
          <w:rFonts w:ascii="Times New Roman" w:hAnsi="Times New Roman"/>
          <w:sz w:val="24"/>
          <w:szCs w:val="24"/>
          <w:lang w:val="en-GB"/>
        </w:rPr>
        <w:t xml:space="preserve">from </w:t>
      </w:r>
      <w:r w:rsidRPr="00D73D87" w:rsidR="00E05AD6">
        <w:rPr>
          <w:rFonts w:ascii="Times New Roman" w:hAnsi="Times New Roman"/>
          <w:sz w:val="24"/>
          <w:szCs w:val="24"/>
          <w:lang w:val="en-GB"/>
        </w:rPr>
        <w:t>the</w:t>
      </w:r>
      <w:r w:rsidRPr="00D73D87" w:rsidR="00884E3E">
        <w:rPr>
          <w:rFonts w:ascii="Times New Roman" w:hAnsi="Times New Roman"/>
          <w:sz w:val="24"/>
          <w:szCs w:val="24"/>
          <w:lang w:val="en-GB"/>
        </w:rPr>
        <w:t xml:space="preserve"> monotony of tedious jobs </w:t>
      </w:r>
      <w:r w:rsidRPr="00D73D87" w:rsidR="009F72BA">
        <w:rPr>
          <w:rFonts w:ascii="Times New Roman" w:hAnsi="Times New Roman"/>
          <w:sz w:val="24"/>
          <w:szCs w:val="24"/>
          <w:lang w:val="en-GB"/>
        </w:rPr>
        <w:t>is</w:t>
      </w:r>
      <w:r w:rsidRPr="00D73D87" w:rsidR="00884E3E">
        <w:rPr>
          <w:rFonts w:ascii="Times New Roman" w:hAnsi="Times New Roman"/>
          <w:sz w:val="24"/>
          <w:szCs w:val="24"/>
          <w:lang w:val="en-GB"/>
        </w:rPr>
        <w:t xml:space="preserve"> tanking up on alcohol</w:t>
      </w:r>
      <w:r w:rsidRPr="00D73D87" w:rsidR="0083627D">
        <w:rPr>
          <w:rFonts w:ascii="Times New Roman" w:hAnsi="Times New Roman"/>
          <w:sz w:val="24"/>
          <w:szCs w:val="24"/>
          <w:lang w:val="en-GB"/>
        </w:rPr>
        <w:t xml:space="preserve"> every weekend. As b</w:t>
      </w:r>
      <w:r w:rsidRPr="00D73D87" w:rsidR="008D360A">
        <w:rPr>
          <w:rFonts w:ascii="Times New Roman" w:hAnsi="Times New Roman"/>
          <w:sz w:val="24"/>
          <w:szCs w:val="24"/>
          <w:lang w:val="en-GB"/>
        </w:rPr>
        <w:t>ooze</w:t>
      </w:r>
      <w:r w:rsidRPr="00D73D87" w:rsidR="0083627D">
        <w:rPr>
          <w:rFonts w:ascii="Times New Roman" w:hAnsi="Times New Roman"/>
          <w:sz w:val="24"/>
          <w:szCs w:val="24"/>
          <w:lang w:val="en-GB"/>
        </w:rPr>
        <w:t xml:space="preserve"> here</w:t>
      </w:r>
      <w:r w:rsidRPr="00D73D87" w:rsidR="008D360A">
        <w:rPr>
          <w:rFonts w:ascii="Times New Roman" w:hAnsi="Times New Roman"/>
          <w:sz w:val="24"/>
          <w:szCs w:val="24"/>
          <w:lang w:val="en-GB"/>
        </w:rPr>
        <w:t xml:space="preserve"> is incredibly cheaper than </w:t>
      </w:r>
      <w:r w:rsidR="00B75086">
        <w:rPr>
          <w:rFonts w:ascii="Times New Roman" w:hAnsi="Times New Roman"/>
          <w:sz w:val="24"/>
          <w:szCs w:val="24"/>
          <w:lang w:val="en-GB"/>
        </w:rPr>
        <w:t xml:space="preserve">in </w:t>
      </w:r>
      <w:r w:rsidRPr="00D73D87" w:rsidR="008D360A">
        <w:rPr>
          <w:rFonts w:ascii="Times New Roman" w:hAnsi="Times New Roman"/>
          <w:sz w:val="24"/>
          <w:szCs w:val="24"/>
          <w:lang w:val="en-GB"/>
        </w:rPr>
        <w:t>the UK</w:t>
      </w:r>
      <w:r w:rsidRPr="00D73D87" w:rsidR="00FA0112">
        <w:rPr>
          <w:rFonts w:ascii="Times New Roman" w:hAnsi="Times New Roman"/>
          <w:sz w:val="24"/>
          <w:szCs w:val="24"/>
          <w:lang w:val="en-GB"/>
        </w:rPr>
        <w:t>,</w:t>
      </w:r>
      <w:r w:rsidRPr="00D73D87" w:rsidR="00513316">
        <w:rPr>
          <w:rFonts w:ascii="Times New Roman" w:hAnsi="Times New Roman"/>
          <w:sz w:val="24"/>
          <w:szCs w:val="24"/>
          <w:lang w:val="en-GB"/>
        </w:rPr>
        <w:t xml:space="preserve"> every day is Saturday night</w:t>
      </w:r>
      <w:r w:rsidRPr="00D73D87" w:rsidR="00DB51DC">
        <w:rPr>
          <w:rFonts w:ascii="Times New Roman" w:hAnsi="Times New Roman"/>
          <w:sz w:val="24"/>
          <w:szCs w:val="24"/>
          <w:lang w:val="en-GB"/>
        </w:rPr>
        <w:t>.”</w:t>
      </w:r>
    </w:p>
    <w:p w:rsidRPr="00D73D87" w:rsidR="000F3765" w:rsidP="00291B2D" w:rsidRDefault="00DB51DC" w14:paraId="1B969313"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Pr="00D73D87" w:rsidR="00D7443D">
        <w:rPr>
          <w:rFonts w:ascii="Times New Roman" w:hAnsi="Times New Roman"/>
          <w:sz w:val="24"/>
          <w:szCs w:val="24"/>
          <w:lang w:val="en-GB"/>
        </w:rPr>
        <w:t>Aren’t they interested</w:t>
      </w:r>
      <w:r w:rsidRPr="00D73D87" w:rsidR="000F3765">
        <w:rPr>
          <w:rFonts w:ascii="Times New Roman" w:hAnsi="Times New Roman"/>
          <w:sz w:val="24"/>
          <w:szCs w:val="24"/>
          <w:lang w:val="en-GB"/>
        </w:rPr>
        <w:t xml:space="preserve"> in our rich history? W</w:t>
      </w:r>
      <w:r w:rsidRPr="00D73D87">
        <w:rPr>
          <w:rFonts w:ascii="Times New Roman" w:hAnsi="Times New Roman"/>
          <w:sz w:val="24"/>
          <w:szCs w:val="24"/>
          <w:lang w:val="en-GB"/>
        </w:rPr>
        <w:t>hat about our ancient cities and Moorish architecture?”</w:t>
      </w:r>
    </w:p>
    <w:p w:rsidRPr="00D73D87" w:rsidR="002E54E1" w:rsidP="00291B2D" w:rsidRDefault="00435C06" w14:paraId="700C827D" w14:textId="44503051">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“If they don’t care about British history, it’s unlikely they will</w:t>
      </w:r>
      <w:r w:rsidRPr="00D73D87" w:rsidR="002625BF">
        <w:rPr>
          <w:rFonts w:ascii="Times New Roman" w:hAnsi="Times New Roman"/>
          <w:sz w:val="24"/>
          <w:szCs w:val="24"/>
          <w:lang w:val="en-GB"/>
        </w:rPr>
        <w:t xml:space="preserve"> show an interest in yours. Sorry, Lola but these beach factory tourists </w:t>
      </w:r>
      <w:r w:rsidRPr="00D73D87" w:rsidR="009A5D53">
        <w:rPr>
          <w:rFonts w:ascii="Times New Roman" w:hAnsi="Times New Roman"/>
          <w:sz w:val="24"/>
          <w:szCs w:val="24"/>
          <w:lang w:val="en-GB"/>
        </w:rPr>
        <w:t>only want to drink and go home with a suntan</w:t>
      </w:r>
      <w:r w:rsidRPr="00D73D87" w:rsidR="00764E54">
        <w:rPr>
          <w:rFonts w:ascii="Times New Roman" w:hAnsi="Times New Roman"/>
          <w:sz w:val="24"/>
          <w:szCs w:val="24"/>
          <w:lang w:val="en-GB"/>
        </w:rPr>
        <w:t xml:space="preserve"> to impress their friends in the pub</w:t>
      </w:r>
      <w:r w:rsidRPr="00D73D87" w:rsidR="001B7F8B">
        <w:rPr>
          <w:rFonts w:ascii="Times New Roman" w:hAnsi="Times New Roman"/>
          <w:sz w:val="24"/>
          <w:szCs w:val="24"/>
          <w:lang w:val="en-GB"/>
        </w:rPr>
        <w:t xml:space="preserve">. We are so lucky they don’t come here. </w:t>
      </w:r>
      <w:r w:rsidRPr="00D73D87" w:rsidR="008D6A33">
        <w:rPr>
          <w:rFonts w:ascii="Times New Roman" w:hAnsi="Times New Roman"/>
          <w:sz w:val="24"/>
          <w:szCs w:val="24"/>
          <w:lang w:val="en-GB"/>
        </w:rPr>
        <w:t xml:space="preserve">I would love to </w:t>
      </w:r>
      <w:r w:rsidRPr="00D73D87" w:rsidR="004F6B2A">
        <w:rPr>
          <w:rFonts w:ascii="Times New Roman" w:hAnsi="Times New Roman"/>
          <w:sz w:val="24"/>
          <w:szCs w:val="24"/>
          <w:lang w:val="en-GB"/>
        </w:rPr>
        <w:t xml:space="preserve">find </w:t>
      </w:r>
      <w:r w:rsidRPr="00D73D87" w:rsidR="008D6A33">
        <w:rPr>
          <w:rFonts w:ascii="Times New Roman" w:hAnsi="Times New Roman"/>
          <w:sz w:val="24"/>
          <w:szCs w:val="24"/>
          <w:lang w:val="en-GB"/>
        </w:rPr>
        <w:t>some</w:t>
      </w:r>
      <w:r w:rsidRPr="00D73D87" w:rsidR="004F6B2A">
        <w:rPr>
          <w:rFonts w:ascii="Times New Roman" w:hAnsi="Times New Roman"/>
          <w:sz w:val="24"/>
          <w:szCs w:val="24"/>
          <w:lang w:val="en-GB"/>
        </w:rPr>
        <w:t xml:space="preserve"> cultural</w:t>
      </w:r>
      <w:r w:rsidRPr="00D73D87" w:rsidR="008D6A33">
        <w:rPr>
          <w:rFonts w:ascii="Times New Roman" w:hAnsi="Times New Roman"/>
          <w:sz w:val="24"/>
          <w:szCs w:val="24"/>
          <w:lang w:val="en-GB"/>
        </w:rPr>
        <w:t xml:space="preserve"> attr</w:t>
      </w:r>
      <w:r w:rsidRPr="00D73D87" w:rsidR="004F6B2A">
        <w:rPr>
          <w:rFonts w:ascii="Times New Roman" w:hAnsi="Times New Roman"/>
          <w:sz w:val="24"/>
          <w:szCs w:val="24"/>
          <w:lang w:val="en-GB"/>
        </w:rPr>
        <w:t>ibutes</w:t>
      </w:r>
      <w:r w:rsidRPr="00D73D87" w:rsidR="007D2810">
        <w:rPr>
          <w:rFonts w:ascii="Times New Roman" w:hAnsi="Times New Roman"/>
          <w:sz w:val="24"/>
          <w:szCs w:val="24"/>
          <w:lang w:val="en-GB"/>
        </w:rPr>
        <w:t xml:space="preserve"> </w:t>
      </w:r>
      <w:r w:rsidRPr="00D73D87" w:rsidR="004F6B2A">
        <w:rPr>
          <w:rFonts w:ascii="Times New Roman" w:hAnsi="Times New Roman"/>
          <w:sz w:val="24"/>
          <w:szCs w:val="24"/>
          <w:lang w:val="en-GB"/>
        </w:rPr>
        <w:t>in Nerja that appeal to the more en</w:t>
      </w:r>
      <w:r w:rsidRPr="00D73D87" w:rsidR="00AE76CC">
        <w:rPr>
          <w:rFonts w:ascii="Times New Roman" w:hAnsi="Times New Roman"/>
          <w:sz w:val="24"/>
          <w:szCs w:val="24"/>
          <w:lang w:val="en-GB"/>
        </w:rPr>
        <w:t>lightened but o</w:t>
      </w:r>
      <w:r w:rsidRPr="00D73D87" w:rsidR="002E54E1">
        <w:rPr>
          <w:rFonts w:ascii="Times New Roman" w:hAnsi="Times New Roman"/>
          <w:sz w:val="24"/>
          <w:szCs w:val="24"/>
          <w:lang w:val="en-GB"/>
        </w:rPr>
        <w:t>ther than caves and beach</w:t>
      </w:r>
      <w:r w:rsidRPr="00D73D87" w:rsidR="008E2899">
        <w:rPr>
          <w:rFonts w:ascii="Times New Roman" w:hAnsi="Times New Roman"/>
          <w:sz w:val="24"/>
          <w:szCs w:val="24"/>
          <w:lang w:val="en-GB"/>
        </w:rPr>
        <w:t>,</w:t>
      </w:r>
      <w:r w:rsidRPr="00D73D87" w:rsidR="00C3065C">
        <w:rPr>
          <w:rFonts w:ascii="Times New Roman" w:hAnsi="Times New Roman"/>
          <w:sz w:val="24"/>
          <w:szCs w:val="24"/>
          <w:lang w:val="en-GB"/>
        </w:rPr>
        <w:t xml:space="preserve"> </w:t>
      </w:r>
      <w:r w:rsidRPr="00D73D87" w:rsidR="008E2899">
        <w:rPr>
          <w:rFonts w:ascii="Times New Roman" w:hAnsi="Times New Roman"/>
          <w:sz w:val="24"/>
          <w:szCs w:val="24"/>
          <w:lang w:val="en-GB"/>
        </w:rPr>
        <w:t>Nerja doesn’t have anything</w:t>
      </w:r>
      <w:r w:rsidRPr="00D73D87" w:rsidR="00AE76CC">
        <w:rPr>
          <w:rFonts w:ascii="Times New Roman" w:hAnsi="Times New Roman"/>
          <w:sz w:val="24"/>
          <w:szCs w:val="24"/>
          <w:lang w:val="en-GB"/>
        </w:rPr>
        <w:t xml:space="preserve"> to offer</w:t>
      </w:r>
      <w:r w:rsidRPr="00D73D87" w:rsidR="008E2899">
        <w:rPr>
          <w:rFonts w:ascii="Times New Roman" w:hAnsi="Times New Roman"/>
          <w:sz w:val="24"/>
          <w:szCs w:val="24"/>
          <w:lang w:val="en-GB"/>
        </w:rPr>
        <w:t>.”</w:t>
      </w:r>
    </w:p>
    <w:p w:rsidRPr="00D73D87" w:rsidR="008E2899" w:rsidP="00291B2D" w:rsidRDefault="008E2899" w14:paraId="00D86FEF" w14:textId="326F80CB">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“Nonsense, you have been spending too much time </w:t>
      </w:r>
      <w:r w:rsidRPr="00D73D87" w:rsidR="00C3065C">
        <w:rPr>
          <w:rFonts w:ascii="Times New Roman" w:hAnsi="Times New Roman"/>
          <w:sz w:val="24"/>
          <w:szCs w:val="24"/>
          <w:lang w:val="en-GB"/>
        </w:rPr>
        <w:t>polishing glasses</w:t>
      </w:r>
      <w:r w:rsidRPr="00D73D87" w:rsidR="00A74D10">
        <w:rPr>
          <w:rFonts w:ascii="Times New Roman" w:hAnsi="Times New Roman"/>
          <w:sz w:val="24"/>
          <w:szCs w:val="24"/>
          <w:lang w:val="en-GB"/>
        </w:rPr>
        <w:t>. Have you seen the Easter processions?”</w:t>
      </w:r>
    </w:p>
    <w:p w:rsidRPr="00D73D87" w:rsidR="00A74D10" w:rsidP="00291B2D" w:rsidRDefault="00A74D10" w14:paraId="6F1C8C4E" w14:textId="645FAA25">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“No.”</w:t>
      </w:r>
    </w:p>
    <w:p w:rsidRPr="00D73D87" w:rsidR="00A74D10" w:rsidP="00291B2D" w:rsidRDefault="00A74D10" w14:paraId="72F254D9" w14:textId="4C1D10B3">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“San Isi</w:t>
      </w:r>
      <w:r w:rsidRPr="00D73D87" w:rsidR="00F00708">
        <w:rPr>
          <w:rFonts w:ascii="Times New Roman" w:hAnsi="Times New Roman"/>
          <w:sz w:val="24"/>
          <w:szCs w:val="24"/>
          <w:lang w:val="en-GB"/>
        </w:rPr>
        <w:t>dro</w:t>
      </w:r>
      <w:r w:rsidRPr="00D73D87" w:rsidR="00B30639">
        <w:rPr>
          <w:rFonts w:ascii="Times New Roman" w:hAnsi="Times New Roman"/>
          <w:sz w:val="24"/>
          <w:szCs w:val="24"/>
          <w:lang w:val="en-GB"/>
        </w:rPr>
        <w:t xml:space="preserve"> </w:t>
      </w:r>
      <w:r w:rsidRPr="00D73D87" w:rsidR="00D9554C">
        <w:rPr>
          <w:rFonts w:ascii="Times New Roman" w:hAnsi="Times New Roman"/>
          <w:sz w:val="24"/>
          <w:szCs w:val="24"/>
          <w:lang w:val="en-GB"/>
        </w:rPr>
        <w:t>Romeria</w:t>
      </w:r>
      <w:r w:rsidRPr="00D73D87" w:rsidR="00F00708">
        <w:rPr>
          <w:rFonts w:ascii="Times New Roman" w:hAnsi="Times New Roman"/>
          <w:sz w:val="24"/>
          <w:szCs w:val="24"/>
          <w:lang w:val="en-GB"/>
        </w:rPr>
        <w:t>?”</w:t>
      </w:r>
    </w:p>
    <w:p w:rsidRPr="00D73D87" w:rsidR="00F00708" w:rsidP="00291B2D" w:rsidRDefault="00F00708" w14:paraId="1CB7F572" w14:textId="5C870B80">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“Er, no</w:t>
      </w:r>
      <w:r w:rsidRPr="00D73D87" w:rsidR="0060705B">
        <w:rPr>
          <w:rFonts w:ascii="Times New Roman" w:hAnsi="Times New Roman"/>
          <w:sz w:val="24"/>
          <w:szCs w:val="24"/>
          <w:lang w:val="en-GB"/>
        </w:rPr>
        <w:t>.”</w:t>
      </w:r>
    </w:p>
    <w:p w:rsidRPr="00D73D87" w:rsidR="0060705B" w:rsidP="00291B2D" w:rsidRDefault="0060705B" w14:paraId="45E53CD6" w14:textId="17CB0758">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“Caves Festival?”</w:t>
      </w:r>
    </w:p>
    <w:p w:rsidRPr="00D73D87" w:rsidR="0060705B" w:rsidP="00291B2D" w:rsidRDefault="0060705B" w14:paraId="1763363C" w14:textId="276B145C">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“Sorry.”</w:t>
      </w:r>
    </w:p>
    <w:p w:rsidRPr="00D73D87" w:rsidR="0060705B" w:rsidP="00291B2D" w:rsidRDefault="0060705B" w14:paraId="50F2D35F" w14:textId="22A6AAAE">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“Hiking in the mountains?”</w:t>
      </w:r>
    </w:p>
    <w:p w:rsidRPr="00D73D87" w:rsidR="00A91AC5" w:rsidP="00291B2D" w:rsidRDefault="00A91AC5" w14:paraId="43D251F3" w14:textId="3EC8D172">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“Regretfully.”</w:t>
      </w:r>
    </w:p>
    <w:p w:rsidRPr="00D73D87" w:rsidR="00A91AC5" w:rsidP="00291B2D" w:rsidRDefault="00A91AC5" w14:paraId="60F117BC" w14:textId="0E74BDEF">
      <w:pPr>
        <w:pStyle w:val="CSP-ChapterBodyText-FirstParagraph"/>
        <w:spacing w:line="360" w:lineRule="auto"/>
        <w:ind w:firstLine="720"/>
        <w:contextualSpacing/>
        <w:jc w:val="left"/>
        <w:rPr>
          <w:rFonts w:ascii="Times New Roman" w:hAnsi="Times New Roman"/>
          <w:sz w:val="24"/>
          <w:szCs w:val="24"/>
          <w:lang w:val="en-GB"/>
        </w:rPr>
      </w:pPr>
      <w:r w:rsidRPr="11C8501F" w:rsidR="11C8501F">
        <w:rPr>
          <w:rFonts w:ascii="Times New Roman" w:hAnsi="Times New Roman"/>
          <w:sz w:val="24"/>
          <w:szCs w:val="24"/>
          <w:lang w:val="en-GB"/>
        </w:rPr>
        <w:t>“Robin, if you want to attract discerning people out of season, they do not want to sit on a beach for fourteen days but want to appreciate Spain as a country. You should arrange some excursions</w:t>
      </w:r>
      <w:ins w:author="Gary Smailes" w:date="2024-01-21T13:22:57.198Z" w:id="1705531444">
        <w:r w:rsidRPr="11C8501F" w:rsidR="11C8501F">
          <w:rPr>
            <w:rFonts w:ascii="Times New Roman" w:hAnsi="Times New Roman"/>
            <w:sz w:val="24"/>
            <w:szCs w:val="24"/>
            <w:lang w:val="en-GB"/>
          </w:rPr>
          <w:t>;</w:t>
        </w:r>
      </w:ins>
      <w:r w:rsidRPr="11C8501F" w:rsidR="11C8501F">
        <w:rPr>
          <w:rFonts w:ascii="Times New Roman" w:hAnsi="Times New Roman"/>
          <w:sz w:val="24"/>
          <w:szCs w:val="24"/>
          <w:lang w:val="en-GB"/>
        </w:rPr>
        <w:t xml:space="preserve"> such as language lessons, escorted cooking classes, or tapas tours. Become an expert in Spanish music, not just this English pop nonsense. Make some maps for hikers, enter a hotel float into San Isidro, and watch Semana Santa. Think about day trips to the Alhambra Palace in Granada. Offer a special package for Christmas and New Year. They can choose what excursions they want and pay for these as extras included in the price with flights and accommodation, so you know in advance how many people want to take advantage of these. This will completely change the profile of your hotel and gradually attract direct clients all year round.”</w:t>
      </w:r>
    </w:p>
    <w:p w:rsidRPr="00D73D87" w:rsidR="00390181" w:rsidP="00291B2D" w:rsidRDefault="00390181" w14:paraId="6ACB6194" w14:textId="784ABCF6">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I </w:t>
      </w:r>
      <w:r w:rsidR="00E37BAA">
        <w:rPr>
          <w:rFonts w:ascii="Times New Roman" w:hAnsi="Times New Roman"/>
          <w:sz w:val="24"/>
          <w:szCs w:val="24"/>
          <w:lang w:val="en-GB"/>
        </w:rPr>
        <w:t>regarded</w:t>
      </w:r>
      <w:r w:rsidRPr="00D73D87">
        <w:rPr>
          <w:rFonts w:ascii="Times New Roman" w:hAnsi="Times New Roman"/>
          <w:sz w:val="24"/>
          <w:szCs w:val="24"/>
          <w:lang w:val="en-GB"/>
        </w:rPr>
        <w:t xml:space="preserve"> Lola astounded at her</w:t>
      </w:r>
      <w:r w:rsidRPr="00D73D87" w:rsidR="005A3A40">
        <w:rPr>
          <w:rFonts w:ascii="Times New Roman" w:hAnsi="Times New Roman"/>
          <w:sz w:val="24"/>
          <w:szCs w:val="24"/>
          <w:lang w:val="en-GB"/>
        </w:rPr>
        <w:t xml:space="preserve"> suggestions. Why hadn’t we thought of this?</w:t>
      </w:r>
    </w:p>
    <w:p w:rsidRPr="00D73D87" w:rsidR="001908A6" w:rsidP="00291B2D" w:rsidRDefault="00710B87" w14:paraId="7E30064C" w14:textId="3523272D">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Pr="00D73D87" w:rsidR="00E64B59">
        <w:rPr>
          <w:rFonts w:ascii="Times New Roman" w:hAnsi="Times New Roman"/>
          <w:sz w:val="24"/>
          <w:szCs w:val="24"/>
          <w:lang w:val="en-GB"/>
        </w:rPr>
        <w:t>Thank you</w:t>
      </w:r>
      <w:r w:rsidRPr="00D73D87" w:rsidR="00317A83">
        <w:rPr>
          <w:rFonts w:ascii="Times New Roman" w:hAnsi="Times New Roman"/>
          <w:sz w:val="24"/>
          <w:szCs w:val="24"/>
          <w:lang w:val="en-GB"/>
        </w:rPr>
        <w:t>,</w:t>
      </w:r>
      <w:r w:rsidRPr="00D73D87" w:rsidR="00E64B59">
        <w:rPr>
          <w:rFonts w:ascii="Times New Roman" w:hAnsi="Times New Roman"/>
          <w:sz w:val="24"/>
          <w:szCs w:val="24"/>
          <w:lang w:val="en-GB"/>
        </w:rPr>
        <w:t xml:space="preserve"> Lola, </w:t>
      </w:r>
      <w:r w:rsidRPr="00D73D87" w:rsidR="00317A83">
        <w:rPr>
          <w:rFonts w:ascii="Times New Roman" w:hAnsi="Times New Roman"/>
          <w:sz w:val="24"/>
          <w:szCs w:val="24"/>
          <w:lang w:val="en-GB"/>
        </w:rPr>
        <w:t>y</w:t>
      </w:r>
      <w:r w:rsidRPr="00D73D87" w:rsidR="00E64B59">
        <w:rPr>
          <w:rFonts w:ascii="Times New Roman" w:hAnsi="Times New Roman"/>
          <w:sz w:val="24"/>
          <w:szCs w:val="24"/>
          <w:lang w:val="en-GB"/>
        </w:rPr>
        <w:t>ou’ve set my mind racing. I</w:t>
      </w:r>
      <w:r w:rsidRPr="00D73D87" w:rsidR="00557B06">
        <w:rPr>
          <w:rFonts w:ascii="Times New Roman" w:hAnsi="Times New Roman"/>
          <w:sz w:val="24"/>
          <w:szCs w:val="24"/>
          <w:lang w:val="en-GB"/>
        </w:rPr>
        <w:t xml:space="preserve"> </w:t>
      </w:r>
      <w:r w:rsidRPr="00D73D87" w:rsidR="006D058D">
        <w:rPr>
          <w:rFonts w:ascii="Times New Roman" w:hAnsi="Times New Roman"/>
          <w:sz w:val="24"/>
          <w:szCs w:val="24"/>
          <w:lang w:val="en-GB"/>
        </w:rPr>
        <w:t>am organizing a</w:t>
      </w:r>
      <w:r w:rsidRPr="00D73D87" w:rsidR="00C41069">
        <w:rPr>
          <w:rFonts w:ascii="Times New Roman" w:hAnsi="Times New Roman"/>
          <w:sz w:val="24"/>
          <w:szCs w:val="24"/>
          <w:lang w:val="en-GB"/>
        </w:rPr>
        <w:t xml:space="preserve"> </w:t>
      </w:r>
      <w:r w:rsidRPr="00D73D87" w:rsidR="00AA2B57">
        <w:rPr>
          <w:rFonts w:ascii="Times New Roman" w:hAnsi="Times New Roman"/>
          <w:sz w:val="24"/>
          <w:szCs w:val="24"/>
          <w:lang w:val="en-GB"/>
        </w:rPr>
        <w:t xml:space="preserve">weekly </w:t>
      </w:r>
      <w:r w:rsidRPr="00D73D87" w:rsidR="00C41069">
        <w:rPr>
          <w:rFonts w:ascii="Times New Roman" w:hAnsi="Times New Roman"/>
          <w:sz w:val="24"/>
          <w:szCs w:val="24"/>
          <w:lang w:val="en-GB"/>
        </w:rPr>
        <w:t xml:space="preserve">Flamenco Show </w:t>
      </w:r>
      <w:r w:rsidRPr="00D73D87" w:rsidR="00557B06">
        <w:rPr>
          <w:rFonts w:ascii="Times New Roman" w:hAnsi="Times New Roman"/>
          <w:sz w:val="24"/>
          <w:szCs w:val="24"/>
          <w:lang w:val="en-GB"/>
        </w:rPr>
        <w:t xml:space="preserve">but will discuss it with </w:t>
      </w:r>
      <w:r w:rsidRPr="00D73D87" w:rsidR="007C738B">
        <w:rPr>
          <w:rFonts w:ascii="Times New Roman" w:hAnsi="Times New Roman"/>
          <w:sz w:val="24"/>
          <w:szCs w:val="24"/>
          <w:lang w:val="en-GB"/>
        </w:rPr>
        <w:t>Lucia</w:t>
      </w:r>
      <w:r w:rsidRPr="00D73D87" w:rsidR="00557B06">
        <w:rPr>
          <w:rFonts w:ascii="Times New Roman" w:hAnsi="Times New Roman"/>
          <w:sz w:val="24"/>
          <w:szCs w:val="24"/>
          <w:lang w:val="en-GB"/>
        </w:rPr>
        <w:t xml:space="preserve">, </w:t>
      </w:r>
      <w:r w:rsidRPr="00D73D87" w:rsidR="00317A83">
        <w:rPr>
          <w:rFonts w:ascii="Times New Roman" w:hAnsi="Times New Roman"/>
          <w:sz w:val="24"/>
          <w:szCs w:val="24"/>
          <w:lang w:val="en-GB"/>
        </w:rPr>
        <w:t>do</w:t>
      </w:r>
      <w:r w:rsidRPr="00D73D87" w:rsidR="00557B06">
        <w:rPr>
          <w:rFonts w:ascii="Times New Roman" w:hAnsi="Times New Roman"/>
          <w:sz w:val="24"/>
          <w:szCs w:val="24"/>
          <w:lang w:val="en-GB"/>
        </w:rPr>
        <w:t xml:space="preserve"> some research</w:t>
      </w:r>
      <w:r w:rsidR="00B75086">
        <w:rPr>
          <w:rFonts w:ascii="Times New Roman" w:hAnsi="Times New Roman"/>
          <w:sz w:val="24"/>
          <w:szCs w:val="24"/>
          <w:lang w:val="en-GB"/>
        </w:rPr>
        <w:t>,</w:t>
      </w:r>
      <w:r w:rsidRPr="00D73D87" w:rsidR="00557B06">
        <w:rPr>
          <w:rFonts w:ascii="Times New Roman" w:hAnsi="Times New Roman"/>
          <w:sz w:val="24"/>
          <w:szCs w:val="24"/>
          <w:lang w:val="en-GB"/>
        </w:rPr>
        <w:t xml:space="preserve"> and see which of your ideas we could start with</w:t>
      </w:r>
      <w:r w:rsidRPr="00D73D87" w:rsidR="00317A83">
        <w:rPr>
          <w:rFonts w:ascii="Times New Roman" w:hAnsi="Times New Roman"/>
          <w:sz w:val="24"/>
          <w:szCs w:val="24"/>
          <w:lang w:val="en-GB"/>
        </w:rPr>
        <w:t>.”</w:t>
      </w:r>
    </w:p>
    <w:p w:rsidRPr="00D73D87" w:rsidR="002E54E1" w:rsidP="00291B2D" w:rsidRDefault="009A1715" w14:paraId="5596E5C9" w14:textId="113EE6A6">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“This is how we prefer to work with our suppliers,” said Rupert</w:t>
      </w:r>
      <w:r w:rsidRPr="00D73D87" w:rsidR="00A75225">
        <w:rPr>
          <w:rFonts w:ascii="Times New Roman" w:hAnsi="Times New Roman"/>
          <w:sz w:val="24"/>
          <w:szCs w:val="24"/>
          <w:lang w:val="en-GB"/>
        </w:rPr>
        <w:t xml:space="preserve">, finally </w:t>
      </w:r>
      <w:r w:rsidR="00B75086">
        <w:rPr>
          <w:rFonts w:ascii="Times New Roman" w:hAnsi="Times New Roman"/>
          <w:sz w:val="24"/>
          <w:szCs w:val="24"/>
          <w:lang w:val="en-GB"/>
        </w:rPr>
        <w:t>contributing</w:t>
      </w:r>
      <w:r w:rsidRPr="00D73D87" w:rsidR="00745491">
        <w:rPr>
          <w:rFonts w:ascii="Times New Roman" w:hAnsi="Times New Roman"/>
          <w:sz w:val="24"/>
          <w:szCs w:val="24"/>
          <w:lang w:val="en-GB"/>
        </w:rPr>
        <w:t xml:space="preserve">. “We want to continually expand our offering to </w:t>
      </w:r>
      <w:r w:rsidRPr="00D73D87" w:rsidR="00790B64">
        <w:rPr>
          <w:rFonts w:ascii="Times New Roman" w:hAnsi="Times New Roman"/>
          <w:sz w:val="24"/>
          <w:szCs w:val="24"/>
          <w:lang w:val="en-GB"/>
        </w:rPr>
        <w:t>reach those prepared to pay a little more for their holiday.</w:t>
      </w:r>
      <w:r w:rsidRPr="00D73D87" w:rsidR="007C71A5">
        <w:rPr>
          <w:rFonts w:ascii="Times New Roman" w:hAnsi="Times New Roman"/>
          <w:sz w:val="24"/>
          <w:szCs w:val="24"/>
          <w:lang w:val="en-GB"/>
        </w:rPr>
        <w:t>”</w:t>
      </w:r>
    </w:p>
    <w:p w:rsidRPr="00D73D87" w:rsidR="000778E7" w:rsidP="00291B2D" w:rsidRDefault="007C71A5" w14:paraId="60901036" w14:textId="241DCDC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Pr="00D73D87" w:rsidR="002A7FDC">
        <w:rPr>
          <w:rFonts w:ascii="Times New Roman" w:hAnsi="Times New Roman"/>
          <w:sz w:val="24"/>
          <w:szCs w:val="24"/>
          <w:lang w:val="en-GB"/>
        </w:rPr>
        <w:t>You are fortunate to be working with us</w:t>
      </w:r>
      <w:r w:rsidRPr="00D73D87" w:rsidR="000F0C7C">
        <w:rPr>
          <w:rFonts w:ascii="Times New Roman" w:hAnsi="Times New Roman"/>
          <w:sz w:val="24"/>
          <w:szCs w:val="24"/>
          <w:lang w:val="en-GB"/>
        </w:rPr>
        <w:t>,” said Lola. “</w:t>
      </w:r>
      <w:r w:rsidRPr="00D73D87" w:rsidR="00E63D9C">
        <w:rPr>
          <w:rFonts w:ascii="Times New Roman" w:hAnsi="Times New Roman"/>
          <w:sz w:val="24"/>
          <w:szCs w:val="24"/>
          <w:lang w:val="en-GB"/>
        </w:rPr>
        <w:t>To date</w:t>
      </w:r>
      <w:r w:rsidR="003E2C34">
        <w:rPr>
          <w:rFonts w:ascii="Times New Roman" w:hAnsi="Times New Roman"/>
          <w:sz w:val="24"/>
          <w:szCs w:val="24"/>
          <w:lang w:val="en-GB"/>
        </w:rPr>
        <w:t>,</w:t>
      </w:r>
      <w:r w:rsidRPr="00D73D87" w:rsidR="00E63D9C">
        <w:rPr>
          <w:rFonts w:ascii="Times New Roman" w:hAnsi="Times New Roman"/>
          <w:sz w:val="24"/>
          <w:szCs w:val="24"/>
          <w:lang w:val="en-GB"/>
        </w:rPr>
        <w:t xml:space="preserve"> most </w:t>
      </w:r>
      <w:r w:rsidRPr="00D73D87" w:rsidR="00B1568E">
        <w:rPr>
          <w:rFonts w:ascii="Times New Roman" w:hAnsi="Times New Roman"/>
          <w:sz w:val="24"/>
          <w:szCs w:val="24"/>
          <w:lang w:val="en-GB"/>
        </w:rPr>
        <w:t xml:space="preserve">of your </w:t>
      </w:r>
      <w:r w:rsidRPr="00D73D87" w:rsidR="00E63D9C">
        <w:rPr>
          <w:rFonts w:ascii="Times New Roman" w:hAnsi="Times New Roman"/>
          <w:sz w:val="24"/>
          <w:szCs w:val="24"/>
          <w:lang w:val="en-GB"/>
        </w:rPr>
        <w:t xml:space="preserve">guests </w:t>
      </w:r>
      <w:r w:rsidRPr="00D73D87" w:rsidR="00B3291C">
        <w:rPr>
          <w:rFonts w:ascii="Times New Roman" w:hAnsi="Times New Roman"/>
          <w:sz w:val="24"/>
          <w:szCs w:val="24"/>
          <w:lang w:val="en-GB"/>
        </w:rPr>
        <w:t>o</w:t>
      </w:r>
      <w:r w:rsidRPr="00D73D87" w:rsidR="00D54FD4">
        <w:rPr>
          <w:rFonts w:ascii="Times New Roman" w:hAnsi="Times New Roman"/>
          <w:sz w:val="24"/>
          <w:szCs w:val="24"/>
          <w:lang w:val="en-GB"/>
        </w:rPr>
        <w:t>ther than the odd exception</w:t>
      </w:r>
      <w:r w:rsidRPr="00D73D87" w:rsidR="004C0663">
        <w:rPr>
          <w:rFonts w:ascii="Times New Roman" w:hAnsi="Times New Roman"/>
          <w:sz w:val="24"/>
          <w:szCs w:val="24"/>
          <w:lang w:val="en-GB"/>
        </w:rPr>
        <w:t xml:space="preserve"> </w:t>
      </w:r>
      <w:r w:rsidRPr="00D73D87" w:rsidR="00E63D9C">
        <w:rPr>
          <w:rFonts w:ascii="Times New Roman" w:hAnsi="Times New Roman"/>
          <w:sz w:val="24"/>
          <w:szCs w:val="24"/>
          <w:lang w:val="en-GB"/>
        </w:rPr>
        <w:t>have been</w:t>
      </w:r>
      <w:r w:rsidRPr="00D73D87" w:rsidR="004C0663">
        <w:rPr>
          <w:rFonts w:ascii="Times New Roman" w:hAnsi="Times New Roman"/>
          <w:sz w:val="24"/>
          <w:szCs w:val="24"/>
          <w:lang w:val="en-GB"/>
        </w:rPr>
        <w:t xml:space="preserve"> fun.”</w:t>
      </w:r>
    </w:p>
    <w:p w:rsidRPr="00D73D87" w:rsidR="004C0663" w:rsidP="11C8501F" w:rsidRDefault="004C0663" w14:paraId="7FA5F23C" w14:textId="712AC38E">
      <w:pPr>
        <w:pStyle w:val="CSP-ChapterBodyText-FirstParagraph"/>
        <w:suppressLineNumbers w:val="0"/>
        <w:bidi w:val="0"/>
        <w:spacing w:before="0" w:beforeAutospacing="off" w:after="0" w:afterAutospacing="off" w:line="360" w:lineRule="auto"/>
        <w:ind w:left="0" w:right="0" w:firstLine="720"/>
        <w:contextualSpacing/>
        <w:jc w:val="left"/>
        <w:rPr>
          <w:rFonts w:ascii="Times New Roman" w:hAnsi="Times New Roman"/>
          <w:sz w:val="24"/>
          <w:szCs w:val="24"/>
          <w:lang w:val="en-GB"/>
        </w:rPr>
        <w:pPrChange w:author="Gary Smailes" w:date="2024-01-21T13:23:35.154Z">
          <w:pPr>
            <w:pStyle w:val="CSP-ChapterBodyText-FirstParagraph"/>
            <w:spacing w:line="360" w:lineRule="auto"/>
            <w:ind w:firstLine="720"/>
            <w:contextualSpacing/>
            <w:jc w:val="left"/>
          </w:pPr>
        </w:pPrChange>
      </w:pPr>
      <w:r w:rsidRPr="11C8501F" w:rsidR="11C8501F">
        <w:rPr>
          <w:rFonts w:ascii="Times New Roman" w:hAnsi="Times New Roman"/>
          <w:sz w:val="24"/>
          <w:szCs w:val="24"/>
          <w:lang w:val="en-GB"/>
        </w:rPr>
        <w:t xml:space="preserve">“Such as the </w:t>
      </w:r>
      <w:r w:rsidRPr="11C8501F" w:rsidR="11C8501F">
        <w:rPr>
          <w:rFonts w:ascii="Times New Roman" w:hAnsi="Times New Roman"/>
          <w:sz w:val="24"/>
          <w:szCs w:val="24"/>
          <w:lang w:val="en-GB"/>
        </w:rPr>
        <w:t>Hancocks</w:t>
      </w:r>
      <w:r w:rsidRPr="11C8501F" w:rsidR="11C8501F">
        <w:rPr>
          <w:rFonts w:ascii="Times New Roman" w:hAnsi="Times New Roman"/>
          <w:sz w:val="24"/>
          <w:szCs w:val="24"/>
          <w:lang w:val="en-GB"/>
        </w:rPr>
        <w:t xml:space="preserve">?” I </w:t>
      </w:r>
      <w:del w:author="Gary Smailes" w:date="2024-01-21T13:23:35.106Z" w:id="204427027">
        <w:r w:rsidRPr="11C8501F" w:rsidDel="11C8501F">
          <w:rPr>
            <w:rFonts w:ascii="Times New Roman" w:hAnsi="Times New Roman"/>
            <w:sz w:val="24"/>
            <w:szCs w:val="24"/>
            <w:lang w:val="en-GB"/>
          </w:rPr>
          <w:delText>said</w:delText>
        </w:r>
      </w:del>
      <w:ins w:author="Gary Smailes" w:date="2024-01-21T13:23:36.4Z" w:id="1230631554">
        <w:r w:rsidRPr="11C8501F" w:rsidR="11C8501F">
          <w:rPr>
            <w:rFonts w:ascii="Times New Roman" w:hAnsi="Times New Roman"/>
            <w:sz w:val="24"/>
            <w:szCs w:val="24"/>
            <w:lang w:val="en-GB"/>
          </w:rPr>
          <w:t>asked</w:t>
        </w:r>
      </w:ins>
      <w:ins w:author="Gary Smailes" w:date="2024-01-21T13:27:38.582Z" w:id="2083841186">
        <w:r w:rsidRPr="11C8501F" w:rsidR="11C8501F">
          <w:rPr>
            <w:rFonts w:ascii="Times New Roman" w:hAnsi="Times New Roman"/>
            <w:sz w:val="24"/>
            <w:szCs w:val="24"/>
            <w:lang w:val="en-GB"/>
          </w:rPr>
          <w:t>l</w:t>
        </w:r>
      </w:ins>
      <w:r w:rsidRPr="11C8501F" w:rsidR="11C8501F">
        <w:rPr>
          <w:rFonts w:ascii="Times New Roman" w:hAnsi="Times New Roman"/>
          <w:sz w:val="24"/>
          <w:szCs w:val="24"/>
          <w:lang w:val="en-GB"/>
        </w:rPr>
        <w:t>.</w:t>
      </w:r>
    </w:p>
    <w:p w:rsidRPr="00D73D87" w:rsidR="004C0663" w:rsidP="00291B2D" w:rsidRDefault="004C0663" w14:paraId="2A598C13" w14:textId="7903539D">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“Exactly</w:t>
      </w:r>
      <w:r w:rsidRPr="00D73D87" w:rsidR="00B3291C">
        <w:rPr>
          <w:rFonts w:ascii="Times New Roman" w:hAnsi="Times New Roman"/>
          <w:sz w:val="24"/>
          <w:szCs w:val="24"/>
          <w:lang w:val="en-GB"/>
        </w:rPr>
        <w:t>,</w:t>
      </w:r>
      <w:r w:rsidRPr="00D73D87" w:rsidR="005B426A">
        <w:rPr>
          <w:rFonts w:ascii="Times New Roman" w:hAnsi="Times New Roman"/>
          <w:sz w:val="24"/>
          <w:szCs w:val="24"/>
          <w:lang w:val="en-GB"/>
        </w:rPr>
        <w:t xml:space="preserve"> but at least </w:t>
      </w:r>
      <w:r w:rsidRPr="00D73D87" w:rsidR="00F9555D">
        <w:rPr>
          <w:rFonts w:ascii="Times New Roman" w:hAnsi="Times New Roman"/>
          <w:sz w:val="24"/>
          <w:szCs w:val="24"/>
          <w:lang w:val="en-GB"/>
        </w:rPr>
        <w:t>they</w:t>
      </w:r>
      <w:r w:rsidRPr="00D73D87" w:rsidR="005B426A">
        <w:rPr>
          <w:rFonts w:ascii="Times New Roman" w:hAnsi="Times New Roman"/>
          <w:sz w:val="24"/>
          <w:szCs w:val="24"/>
          <w:lang w:val="en-GB"/>
        </w:rPr>
        <w:t xml:space="preserve"> </w:t>
      </w:r>
      <w:r w:rsidRPr="00D73D87" w:rsidR="00F9555D">
        <w:rPr>
          <w:rFonts w:ascii="Times New Roman" w:hAnsi="Times New Roman"/>
          <w:sz w:val="24"/>
          <w:szCs w:val="24"/>
          <w:lang w:val="en-GB"/>
        </w:rPr>
        <w:t>were</w:t>
      </w:r>
      <w:r w:rsidRPr="00D73D87" w:rsidR="005B426A">
        <w:rPr>
          <w:rFonts w:ascii="Times New Roman" w:hAnsi="Times New Roman"/>
          <w:sz w:val="24"/>
          <w:szCs w:val="24"/>
          <w:lang w:val="en-GB"/>
        </w:rPr>
        <w:t>n’t throwing up everywhere</w:t>
      </w:r>
      <w:r w:rsidRPr="00D73D87" w:rsidR="004516CE">
        <w:rPr>
          <w:rFonts w:ascii="Times New Roman" w:hAnsi="Times New Roman"/>
          <w:sz w:val="24"/>
          <w:szCs w:val="24"/>
          <w:lang w:val="en-GB"/>
        </w:rPr>
        <w:t>,</w:t>
      </w:r>
      <w:r w:rsidRPr="00D73D87" w:rsidR="005B426A">
        <w:rPr>
          <w:rFonts w:ascii="Times New Roman" w:hAnsi="Times New Roman"/>
          <w:sz w:val="24"/>
          <w:szCs w:val="24"/>
          <w:lang w:val="en-GB"/>
        </w:rPr>
        <w:t>”</w:t>
      </w:r>
      <w:r w:rsidRPr="00D73D87" w:rsidR="004516CE">
        <w:rPr>
          <w:rFonts w:ascii="Times New Roman" w:hAnsi="Times New Roman"/>
          <w:sz w:val="24"/>
          <w:szCs w:val="24"/>
          <w:lang w:val="en-GB"/>
        </w:rPr>
        <w:t xml:space="preserve"> said</w:t>
      </w:r>
      <w:r w:rsidRPr="00D73D87" w:rsidR="00E31C62">
        <w:rPr>
          <w:rFonts w:ascii="Times New Roman" w:hAnsi="Times New Roman"/>
          <w:sz w:val="24"/>
          <w:szCs w:val="24"/>
          <w:lang w:val="en-GB"/>
        </w:rPr>
        <w:t xml:space="preserve"> Rupert.</w:t>
      </w:r>
    </w:p>
    <w:p w:rsidRPr="00D73D87" w:rsidR="00450689" w:rsidP="000B225A" w:rsidRDefault="005B426A" w14:paraId="16BE23CC"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“It was a close call, mind</w:t>
      </w:r>
      <w:r w:rsidRPr="00D73D87" w:rsidR="00B1568E">
        <w:rPr>
          <w:rFonts w:ascii="Times New Roman" w:hAnsi="Times New Roman"/>
          <w:sz w:val="24"/>
          <w:szCs w:val="24"/>
          <w:lang w:val="en-GB"/>
        </w:rPr>
        <w:t>,” I said</w:t>
      </w:r>
      <w:r w:rsidRPr="00D73D87" w:rsidR="001B78E1">
        <w:rPr>
          <w:rFonts w:ascii="Times New Roman" w:hAnsi="Times New Roman"/>
          <w:sz w:val="24"/>
          <w:szCs w:val="24"/>
          <w:lang w:val="en-GB"/>
        </w:rPr>
        <w:t>.</w:t>
      </w:r>
    </w:p>
    <w:p w:rsidRPr="00D73D87" w:rsidR="00B3291C" w:rsidP="000B225A" w:rsidRDefault="00B3291C" w14:paraId="73E2BDCB" w14:textId="5DB57E60">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br w:type="page"/>
      </w:r>
    </w:p>
    <w:p w:rsidRPr="00D73D87" w:rsidR="00CB3330" w:rsidP="00CB3330" w:rsidRDefault="00CB3330" w14:paraId="1FBF6EBB" w14:textId="046643F6">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lastRenderedPageBreak/>
        <w:t>Chapter 4</w:t>
      </w:r>
      <w:r w:rsidR="00A70F2B">
        <w:rPr>
          <w:rFonts w:ascii="Times New Roman" w:hAnsi="Times New Roman"/>
          <w:sz w:val="24"/>
          <w:szCs w:val="24"/>
          <w:lang w:val="en-GB"/>
        </w:rPr>
        <w:t>2</w:t>
      </w:r>
      <w:r w:rsidRPr="00D73D87" w:rsidR="00410725">
        <w:rPr>
          <w:rFonts w:ascii="Times New Roman" w:hAnsi="Times New Roman"/>
          <w:sz w:val="24"/>
          <w:szCs w:val="24"/>
          <w:lang w:val="en-GB"/>
        </w:rPr>
        <w:t>–</w:t>
      </w:r>
      <w:r w:rsidR="00371A2D">
        <w:rPr>
          <w:rFonts w:ascii="Times New Roman" w:hAnsi="Times New Roman"/>
          <w:sz w:val="24"/>
          <w:szCs w:val="24"/>
          <w:lang w:val="en-GB"/>
        </w:rPr>
        <w:t>Airport</w:t>
      </w:r>
      <w:r w:rsidR="00410725">
        <w:rPr>
          <w:rFonts w:ascii="Times New Roman" w:hAnsi="Times New Roman"/>
          <w:sz w:val="24"/>
          <w:szCs w:val="24"/>
          <w:lang w:val="en-GB"/>
        </w:rPr>
        <w:t xml:space="preserve"> scrum</w:t>
      </w:r>
    </w:p>
    <w:p w:rsidRPr="00D73D87" w:rsidR="00176400" w:rsidP="00916173" w:rsidRDefault="00176400" w14:paraId="1A23F0DA" w14:textId="77777777">
      <w:pPr>
        <w:pStyle w:val="CSP-ChapterBodyText-FirstParagraph"/>
        <w:spacing w:line="360" w:lineRule="auto"/>
        <w:contextualSpacing/>
        <w:jc w:val="left"/>
        <w:rPr>
          <w:rFonts w:ascii="Times New Roman" w:hAnsi="Times New Roman"/>
          <w:sz w:val="24"/>
          <w:szCs w:val="24"/>
          <w:lang w:val="en-GB"/>
        </w:rPr>
      </w:pPr>
    </w:p>
    <w:p w:rsidRPr="00D73D87" w:rsidR="00F05324" w:rsidP="00916173" w:rsidRDefault="00942ACE" w14:paraId="6C007D52" w14:textId="720AD1C1">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t xml:space="preserve">The following Friday, </w:t>
      </w:r>
      <w:r w:rsidRPr="00D73D87" w:rsidR="008B10B7">
        <w:rPr>
          <w:rFonts w:ascii="Times New Roman" w:hAnsi="Times New Roman"/>
          <w:sz w:val="24"/>
          <w:szCs w:val="24"/>
          <w:lang w:val="en-GB"/>
        </w:rPr>
        <w:t xml:space="preserve">I </w:t>
      </w:r>
      <w:r w:rsidRPr="00D73D87">
        <w:rPr>
          <w:rFonts w:ascii="Times New Roman" w:hAnsi="Times New Roman"/>
          <w:sz w:val="24"/>
          <w:szCs w:val="24"/>
          <w:lang w:val="en-GB"/>
        </w:rPr>
        <w:t>heed</w:t>
      </w:r>
      <w:r w:rsidRPr="00D73D87" w:rsidR="00E31C62">
        <w:rPr>
          <w:rFonts w:ascii="Times New Roman" w:hAnsi="Times New Roman"/>
          <w:sz w:val="24"/>
          <w:szCs w:val="24"/>
          <w:lang w:val="en-GB"/>
        </w:rPr>
        <w:t>ed</w:t>
      </w:r>
      <w:r w:rsidRPr="00D73D87">
        <w:rPr>
          <w:rFonts w:ascii="Times New Roman" w:hAnsi="Times New Roman"/>
          <w:sz w:val="24"/>
          <w:szCs w:val="24"/>
          <w:lang w:val="en-GB"/>
        </w:rPr>
        <w:t xml:space="preserve"> Lola’s suggestion and caught the bus to </w:t>
      </w:r>
      <w:r w:rsidRPr="00D73D87" w:rsidR="00322BFC">
        <w:rPr>
          <w:rFonts w:ascii="Times New Roman" w:hAnsi="Times New Roman"/>
          <w:bCs/>
          <w:sz w:val="24"/>
          <w:szCs w:val="24"/>
          <w:lang w:val="en-GB"/>
        </w:rPr>
        <w:t>Málaga</w:t>
      </w:r>
      <w:r w:rsidRPr="00D73D87" w:rsidR="00322BFC">
        <w:rPr>
          <w:rFonts w:ascii="Times New Roman" w:hAnsi="Times New Roman"/>
          <w:sz w:val="24"/>
          <w:szCs w:val="24"/>
          <w:lang w:val="en-GB"/>
        </w:rPr>
        <w:t xml:space="preserve"> </w:t>
      </w:r>
      <w:r w:rsidRPr="00D73D87">
        <w:rPr>
          <w:rFonts w:ascii="Times New Roman" w:hAnsi="Times New Roman"/>
          <w:sz w:val="24"/>
          <w:szCs w:val="24"/>
          <w:lang w:val="en-GB"/>
        </w:rPr>
        <w:t xml:space="preserve">Airport to </w:t>
      </w:r>
      <w:r w:rsidRPr="00D73D87" w:rsidR="00BC6A3B">
        <w:rPr>
          <w:rFonts w:ascii="Times New Roman" w:hAnsi="Times New Roman"/>
          <w:sz w:val="24"/>
          <w:szCs w:val="24"/>
          <w:lang w:val="en-GB"/>
        </w:rPr>
        <w:t xml:space="preserve">learn about the arrival experience </w:t>
      </w:r>
      <w:r w:rsidRPr="00D73D87" w:rsidR="00C74E82">
        <w:rPr>
          <w:rFonts w:ascii="Times New Roman" w:hAnsi="Times New Roman"/>
          <w:sz w:val="24"/>
          <w:szCs w:val="24"/>
          <w:lang w:val="en-GB"/>
        </w:rPr>
        <w:t xml:space="preserve">of our </w:t>
      </w:r>
      <w:r w:rsidRPr="00D73D87" w:rsidR="00A51B7E">
        <w:rPr>
          <w:rFonts w:ascii="Times New Roman" w:hAnsi="Times New Roman"/>
          <w:sz w:val="24"/>
          <w:szCs w:val="24"/>
          <w:lang w:val="en-GB"/>
        </w:rPr>
        <w:t>first group of 1978</w:t>
      </w:r>
      <w:r w:rsidRPr="00D73D87" w:rsidR="00990A70">
        <w:rPr>
          <w:rFonts w:ascii="Times New Roman" w:hAnsi="Times New Roman"/>
          <w:sz w:val="24"/>
          <w:szCs w:val="24"/>
          <w:lang w:val="en-GB"/>
        </w:rPr>
        <w:t>,</w:t>
      </w:r>
      <w:r w:rsidRPr="00D73D87" w:rsidR="00C74E82">
        <w:rPr>
          <w:rFonts w:ascii="Times New Roman" w:hAnsi="Times New Roman"/>
          <w:sz w:val="24"/>
          <w:szCs w:val="24"/>
          <w:lang w:val="en-GB"/>
        </w:rPr>
        <w:t xml:space="preserve"> </w:t>
      </w:r>
      <w:r w:rsidRPr="00D73D87" w:rsidR="00BC6A3B">
        <w:rPr>
          <w:rFonts w:ascii="Times New Roman" w:hAnsi="Times New Roman"/>
          <w:sz w:val="24"/>
          <w:szCs w:val="24"/>
          <w:lang w:val="en-GB"/>
        </w:rPr>
        <w:t>which for many was their f</w:t>
      </w:r>
      <w:r w:rsidRPr="00D73D87" w:rsidR="00B6557F">
        <w:rPr>
          <w:rFonts w:ascii="Times New Roman" w:hAnsi="Times New Roman"/>
          <w:sz w:val="24"/>
          <w:szCs w:val="24"/>
          <w:lang w:val="en-GB"/>
        </w:rPr>
        <w:t>i</w:t>
      </w:r>
      <w:r w:rsidRPr="00D73D87" w:rsidR="00BC6A3B">
        <w:rPr>
          <w:rFonts w:ascii="Times New Roman" w:hAnsi="Times New Roman"/>
          <w:sz w:val="24"/>
          <w:szCs w:val="24"/>
          <w:lang w:val="en-GB"/>
        </w:rPr>
        <w:t>rst</w:t>
      </w:r>
      <w:r w:rsidR="003E2C34">
        <w:rPr>
          <w:rFonts w:ascii="Times New Roman" w:hAnsi="Times New Roman"/>
          <w:sz w:val="24"/>
          <w:szCs w:val="24"/>
          <w:lang w:val="en-GB"/>
        </w:rPr>
        <w:t>-</w:t>
      </w:r>
      <w:r w:rsidRPr="00D73D87" w:rsidR="00BC6A3B">
        <w:rPr>
          <w:rFonts w:ascii="Times New Roman" w:hAnsi="Times New Roman"/>
          <w:sz w:val="24"/>
          <w:szCs w:val="24"/>
          <w:lang w:val="en-GB"/>
        </w:rPr>
        <w:t>ever trip outside of th</w:t>
      </w:r>
      <w:r w:rsidRPr="00D73D87" w:rsidR="00B6557F">
        <w:rPr>
          <w:rFonts w:ascii="Times New Roman" w:hAnsi="Times New Roman"/>
          <w:sz w:val="24"/>
          <w:szCs w:val="24"/>
          <w:lang w:val="en-GB"/>
        </w:rPr>
        <w:t xml:space="preserve">e </w:t>
      </w:r>
      <w:r w:rsidRPr="00D73D87" w:rsidR="00BC6A3B">
        <w:rPr>
          <w:rFonts w:ascii="Times New Roman" w:hAnsi="Times New Roman"/>
          <w:sz w:val="24"/>
          <w:szCs w:val="24"/>
          <w:lang w:val="en-GB"/>
        </w:rPr>
        <w:t>U</w:t>
      </w:r>
      <w:r w:rsidRPr="00D73D87" w:rsidR="00B6557F">
        <w:rPr>
          <w:rFonts w:ascii="Times New Roman" w:hAnsi="Times New Roman"/>
          <w:sz w:val="24"/>
          <w:szCs w:val="24"/>
          <w:lang w:val="en-GB"/>
        </w:rPr>
        <w:t>K.</w:t>
      </w:r>
    </w:p>
    <w:p w:rsidRPr="00D73D87" w:rsidR="008B10B7" w:rsidP="00F05324" w:rsidRDefault="00C74E82" w14:paraId="72ACD51F" w14:textId="1AEDB740">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There was only one terminal</w:t>
      </w:r>
      <w:r w:rsidRPr="00D73D87" w:rsidR="00273DFA">
        <w:rPr>
          <w:rFonts w:ascii="Times New Roman" w:hAnsi="Times New Roman"/>
          <w:sz w:val="24"/>
          <w:szCs w:val="24"/>
          <w:lang w:val="en-GB"/>
        </w:rPr>
        <w:t>. It was</w:t>
      </w:r>
      <w:r w:rsidRPr="00D73D87" w:rsidR="00BA35BC">
        <w:rPr>
          <w:rFonts w:ascii="Times New Roman" w:hAnsi="Times New Roman"/>
          <w:sz w:val="24"/>
          <w:szCs w:val="24"/>
          <w:lang w:val="en-GB"/>
        </w:rPr>
        <w:t xml:space="preserve"> </w:t>
      </w:r>
      <w:r w:rsidRPr="00D73D87" w:rsidR="00DA4C3E">
        <w:rPr>
          <w:rFonts w:ascii="Times New Roman" w:hAnsi="Times New Roman"/>
          <w:sz w:val="24"/>
          <w:szCs w:val="24"/>
          <w:lang w:val="en-GB"/>
        </w:rPr>
        <w:t xml:space="preserve">built </w:t>
      </w:r>
      <w:r w:rsidRPr="00D73D87" w:rsidR="00273DFA">
        <w:rPr>
          <w:rFonts w:ascii="Times New Roman" w:hAnsi="Times New Roman"/>
          <w:sz w:val="24"/>
          <w:szCs w:val="24"/>
          <w:lang w:val="en-GB"/>
        </w:rPr>
        <w:t>during</w:t>
      </w:r>
      <w:r w:rsidRPr="00D73D87" w:rsidR="00DA4C3E">
        <w:rPr>
          <w:rFonts w:ascii="Times New Roman" w:hAnsi="Times New Roman"/>
          <w:sz w:val="24"/>
          <w:szCs w:val="24"/>
          <w:lang w:val="en-GB"/>
        </w:rPr>
        <w:t xml:space="preserve"> the sixties to a typical Franco specification </w:t>
      </w:r>
      <w:r w:rsidRPr="00D73D87" w:rsidR="00995CB8">
        <w:rPr>
          <w:rFonts w:ascii="Times New Roman" w:hAnsi="Times New Roman"/>
          <w:sz w:val="24"/>
          <w:szCs w:val="24"/>
          <w:lang w:val="en-GB"/>
        </w:rPr>
        <w:t xml:space="preserve">with </w:t>
      </w:r>
      <w:r w:rsidRPr="00D73D87" w:rsidR="00AA53DC">
        <w:rPr>
          <w:rFonts w:ascii="Times New Roman" w:hAnsi="Times New Roman"/>
          <w:sz w:val="24"/>
          <w:szCs w:val="24"/>
          <w:lang w:val="en-GB"/>
        </w:rPr>
        <w:t xml:space="preserve">grey cladding, single glazing, </w:t>
      </w:r>
      <w:r w:rsidRPr="00D73D87" w:rsidR="0061725C">
        <w:rPr>
          <w:rFonts w:ascii="Times New Roman" w:hAnsi="Times New Roman"/>
          <w:sz w:val="24"/>
          <w:szCs w:val="24"/>
          <w:lang w:val="en-GB"/>
        </w:rPr>
        <w:t xml:space="preserve">low ceilings, </w:t>
      </w:r>
      <w:r w:rsidRPr="00D73D87" w:rsidR="004F46FF">
        <w:rPr>
          <w:rFonts w:ascii="Times New Roman" w:hAnsi="Times New Roman"/>
          <w:sz w:val="24"/>
          <w:szCs w:val="24"/>
          <w:lang w:val="en-GB"/>
        </w:rPr>
        <w:t xml:space="preserve">and </w:t>
      </w:r>
      <w:r w:rsidRPr="00D73D87" w:rsidR="00995CB8">
        <w:rPr>
          <w:rFonts w:ascii="Times New Roman" w:hAnsi="Times New Roman"/>
          <w:sz w:val="24"/>
          <w:szCs w:val="24"/>
          <w:lang w:val="en-GB"/>
        </w:rPr>
        <w:t xml:space="preserve">poor air conditioning </w:t>
      </w:r>
      <w:r w:rsidRPr="00D73D87" w:rsidR="0001610C">
        <w:rPr>
          <w:rFonts w:ascii="Times New Roman" w:hAnsi="Times New Roman"/>
          <w:sz w:val="24"/>
          <w:szCs w:val="24"/>
          <w:lang w:val="en-GB"/>
        </w:rPr>
        <w:t>which</w:t>
      </w:r>
      <w:r w:rsidRPr="00D73D87" w:rsidR="00995CB8">
        <w:rPr>
          <w:rFonts w:ascii="Times New Roman" w:hAnsi="Times New Roman"/>
          <w:sz w:val="24"/>
          <w:szCs w:val="24"/>
          <w:lang w:val="en-GB"/>
        </w:rPr>
        <w:t xml:space="preserve"> even in early April</w:t>
      </w:r>
      <w:r w:rsidRPr="00D73D87" w:rsidR="00893E7A">
        <w:rPr>
          <w:rFonts w:ascii="Times New Roman" w:hAnsi="Times New Roman"/>
          <w:sz w:val="24"/>
          <w:szCs w:val="24"/>
          <w:lang w:val="en-GB"/>
        </w:rPr>
        <w:t xml:space="preserve">, couldn’t cope with the combination of body heat </w:t>
      </w:r>
      <w:r w:rsidRPr="00D73D87" w:rsidR="0061725C">
        <w:rPr>
          <w:rFonts w:ascii="Times New Roman" w:hAnsi="Times New Roman"/>
          <w:sz w:val="24"/>
          <w:szCs w:val="24"/>
          <w:lang w:val="en-GB"/>
        </w:rPr>
        <w:t>and sunshine</w:t>
      </w:r>
      <w:r w:rsidRPr="00D73D87" w:rsidR="0001610C">
        <w:rPr>
          <w:rFonts w:ascii="Times New Roman" w:hAnsi="Times New Roman"/>
          <w:sz w:val="24"/>
          <w:szCs w:val="24"/>
          <w:lang w:val="en-GB"/>
        </w:rPr>
        <w:t>.</w:t>
      </w:r>
    </w:p>
    <w:p w:rsidRPr="00D73D87" w:rsidR="0001610C" w:rsidP="0001610C" w:rsidRDefault="0001610C" w14:paraId="1093BFBF" w14:textId="096AEBD3">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Lola was exactly where she sai</w:t>
      </w:r>
      <w:r w:rsidR="00D31394">
        <w:rPr>
          <w:rFonts w:ascii="Times New Roman" w:hAnsi="Times New Roman"/>
          <w:sz w:val="24"/>
          <w:szCs w:val="24"/>
          <w:lang w:val="en-GB"/>
        </w:rPr>
        <w:t>d</w:t>
      </w:r>
      <w:r w:rsidRPr="00D73D87">
        <w:rPr>
          <w:rFonts w:ascii="Times New Roman" w:hAnsi="Times New Roman"/>
          <w:sz w:val="24"/>
          <w:szCs w:val="24"/>
          <w:lang w:val="en-GB"/>
        </w:rPr>
        <w:t xml:space="preserve">, </w:t>
      </w:r>
      <w:r w:rsidRPr="00D73D87" w:rsidR="009F10D2">
        <w:rPr>
          <w:rFonts w:ascii="Times New Roman" w:hAnsi="Times New Roman"/>
          <w:sz w:val="24"/>
          <w:szCs w:val="24"/>
          <w:lang w:val="en-GB"/>
        </w:rPr>
        <w:t xml:space="preserve">right </w:t>
      </w:r>
      <w:r w:rsidRPr="00D73D87" w:rsidR="00977CB9">
        <w:rPr>
          <w:rFonts w:ascii="Times New Roman" w:hAnsi="Times New Roman"/>
          <w:sz w:val="24"/>
          <w:szCs w:val="24"/>
          <w:lang w:val="en-GB"/>
        </w:rPr>
        <w:t xml:space="preserve">by the railing </w:t>
      </w:r>
      <w:r w:rsidRPr="00D73D87" w:rsidR="009F10D2">
        <w:rPr>
          <w:rFonts w:ascii="Times New Roman" w:hAnsi="Times New Roman"/>
          <w:sz w:val="24"/>
          <w:szCs w:val="24"/>
          <w:lang w:val="en-GB"/>
        </w:rPr>
        <w:t xml:space="preserve">outside the only door from </w:t>
      </w:r>
      <w:r w:rsidRPr="00D73D87" w:rsidR="00286F32">
        <w:rPr>
          <w:rFonts w:ascii="Times New Roman" w:hAnsi="Times New Roman"/>
          <w:sz w:val="24"/>
          <w:szCs w:val="24"/>
          <w:lang w:val="en-GB"/>
        </w:rPr>
        <w:t>the customs hall</w:t>
      </w:r>
      <w:r w:rsidRPr="00D73D87" w:rsidR="00977CB9">
        <w:rPr>
          <w:rFonts w:ascii="Times New Roman" w:hAnsi="Times New Roman"/>
          <w:sz w:val="24"/>
          <w:szCs w:val="24"/>
          <w:lang w:val="en-GB"/>
        </w:rPr>
        <w:t>.</w:t>
      </w:r>
      <w:r w:rsidRPr="00D73D87" w:rsidR="00286F32">
        <w:rPr>
          <w:rFonts w:ascii="Times New Roman" w:hAnsi="Times New Roman"/>
          <w:sz w:val="24"/>
          <w:szCs w:val="24"/>
          <w:lang w:val="en-GB"/>
        </w:rPr>
        <w:t xml:space="preserve"> </w:t>
      </w:r>
      <w:r w:rsidRPr="00D73D87" w:rsidR="00977CB9">
        <w:rPr>
          <w:rFonts w:ascii="Times New Roman" w:hAnsi="Times New Roman"/>
          <w:sz w:val="24"/>
          <w:szCs w:val="24"/>
          <w:lang w:val="en-GB"/>
        </w:rPr>
        <w:t>It was</w:t>
      </w:r>
      <w:r w:rsidRPr="00D73D87" w:rsidR="00286F32">
        <w:rPr>
          <w:rFonts w:ascii="Times New Roman" w:hAnsi="Times New Roman"/>
          <w:sz w:val="24"/>
          <w:szCs w:val="24"/>
          <w:lang w:val="en-GB"/>
        </w:rPr>
        <w:t xml:space="preserve"> a prominent position and easily visible</w:t>
      </w:r>
      <w:r w:rsidRPr="00D73D87" w:rsidR="00963345">
        <w:rPr>
          <w:rFonts w:ascii="Times New Roman" w:hAnsi="Times New Roman"/>
          <w:sz w:val="24"/>
          <w:szCs w:val="24"/>
          <w:lang w:val="en-GB"/>
        </w:rPr>
        <w:t>.</w:t>
      </w:r>
      <w:r w:rsidRPr="00D73D87" w:rsidR="00833647">
        <w:rPr>
          <w:rFonts w:ascii="Times New Roman" w:hAnsi="Times New Roman"/>
          <w:sz w:val="24"/>
          <w:szCs w:val="24"/>
          <w:lang w:val="en-GB"/>
        </w:rPr>
        <w:t xml:space="preserve"> The </w:t>
      </w:r>
      <w:r w:rsidRPr="00D73D87" w:rsidR="00475DAE">
        <w:rPr>
          <w:rFonts w:ascii="Times New Roman" w:hAnsi="Times New Roman"/>
          <w:sz w:val="24"/>
          <w:szCs w:val="24"/>
          <w:lang w:val="en-GB"/>
        </w:rPr>
        <w:t>brand-new</w:t>
      </w:r>
      <w:r w:rsidRPr="00D73D87" w:rsidR="004A303D">
        <w:rPr>
          <w:rFonts w:ascii="Times New Roman" w:hAnsi="Times New Roman"/>
          <w:sz w:val="24"/>
          <w:szCs w:val="24"/>
          <w:lang w:val="en-GB"/>
        </w:rPr>
        <w:t xml:space="preserve"> mechanical arrivals board </w:t>
      </w:r>
      <w:r w:rsidRPr="00D73D87" w:rsidR="00475DAE">
        <w:rPr>
          <w:rFonts w:ascii="Times New Roman" w:hAnsi="Times New Roman"/>
          <w:sz w:val="24"/>
          <w:szCs w:val="24"/>
          <w:lang w:val="en-GB"/>
        </w:rPr>
        <w:t xml:space="preserve">to the side </w:t>
      </w:r>
      <w:r w:rsidRPr="00D73D87" w:rsidR="004A303D">
        <w:rPr>
          <w:rFonts w:ascii="Times New Roman" w:hAnsi="Times New Roman"/>
          <w:sz w:val="24"/>
          <w:szCs w:val="24"/>
          <w:lang w:val="en-GB"/>
        </w:rPr>
        <w:t xml:space="preserve">clicked every minute or so with </w:t>
      </w:r>
      <w:r w:rsidRPr="00D73D87" w:rsidR="00965295">
        <w:rPr>
          <w:rFonts w:ascii="Times New Roman" w:hAnsi="Times New Roman"/>
          <w:sz w:val="24"/>
          <w:szCs w:val="24"/>
          <w:lang w:val="en-GB"/>
        </w:rPr>
        <w:t>updated</w:t>
      </w:r>
      <w:r w:rsidRPr="00D73D87" w:rsidR="004A303D">
        <w:rPr>
          <w:rFonts w:ascii="Times New Roman" w:hAnsi="Times New Roman"/>
          <w:sz w:val="24"/>
          <w:szCs w:val="24"/>
          <w:lang w:val="en-GB"/>
        </w:rPr>
        <w:t xml:space="preserve"> flight status.</w:t>
      </w:r>
    </w:p>
    <w:p w:rsidRPr="00D73D87" w:rsidR="00963345" w:rsidP="0001610C" w:rsidRDefault="00963345" w14:paraId="4A27D9B4" w14:textId="45AE94F0">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 counted the number of</w:t>
      </w:r>
      <w:r w:rsidRPr="00D73D87" w:rsidR="00282237">
        <w:rPr>
          <w:rFonts w:ascii="Times New Roman" w:hAnsi="Times New Roman"/>
          <w:sz w:val="24"/>
          <w:szCs w:val="24"/>
          <w:lang w:val="en-GB"/>
        </w:rPr>
        <w:t xml:space="preserve"> meeters and greeters in the shape of taxi drivers, private </w:t>
      </w:r>
      <w:r w:rsidRPr="00D73D87" w:rsidR="00643FA4">
        <w:rPr>
          <w:rFonts w:ascii="Times New Roman" w:hAnsi="Times New Roman"/>
          <w:sz w:val="24"/>
          <w:szCs w:val="24"/>
          <w:lang w:val="en-GB"/>
        </w:rPr>
        <w:t>individuals,</w:t>
      </w:r>
      <w:r w:rsidRPr="00D73D87" w:rsidR="00282237">
        <w:rPr>
          <w:rFonts w:ascii="Times New Roman" w:hAnsi="Times New Roman"/>
          <w:sz w:val="24"/>
          <w:szCs w:val="24"/>
          <w:lang w:val="en-GB"/>
        </w:rPr>
        <w:t xml:space="preserve"> and tour co</w:t>
      </w:r>
      <w:r w:rsidRPr="00D73D87" w:rsidR="00F412B3">
        <w:rPr>
          <w:rFonts w:ascii="Times New Roman" w:hAnsi="Times New Roman"/>
          <w:sz w:val="24"/>
          <w:szCs w:val="24"/>
          <w:lang w:val="en-GB"/>
        </w:rPr>
        <w:t>mpany representatives</w:t>
      </w:r>
      <w:r w:rsidRPr="00D73D87" w:rsidR="008954AB">
        <w:rPr>
          <w:rFonts w:ascii="Times New Roman" w:hAnsi="Times New Roman"/>
          <w:sz w:val="24"/>
          <w:szCs w:val="24"/>
          <w:lang w:val="en-GB"/>
        </w:rPr>
        <w:t xml:space="preserve"> holding up signs</w:t>
      </w:r>
      <w:r w:rsidRPr="00D73D87" w:rsidR="00F412B3">
        <w:rPr>
          <w:rFonts w:ascii="Times New Roman" w:hAnsi="Times New Roman"/>
          <w:sz w:val="24"/>
          <w:szCs w:val="24"/>
          <w:lang w:val="en-GB"/>
        </w:rPr>
        <w:t>. There were at least thirty</w:t>
      </w:r>
      <w:r w:rsidRPr="00D73D87" w:rsidR="00643FA4">
        <w:rPr>
          <w:rFonts w:ascii="Times New Roman" w:hAnsi="Times New Roman"/>
          <w:sz w:val="24"/>
          <w:szCs w:val="24"/>
          <w:lang w:val="en-GB"/>
        </w:rPr>
        <w:t>.</w:t>
      </w:r>
    </w:p>
    <w:p w:rsidRPr="00D73D87" w:rsidR="00643FA4" w:rsidP="0001610C" w:rsidRDefault="00643FA4" w14:paraId="684F9A91" w14:textId="06BA0A9F">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“In summer, there are more than a hundred,” said Lola. “It’s</w:t>
      </w:r>
      <w:r w:rsidRPr="00D73D87" w:rsidR="00C904A3">
        <w:rPr>
          <w:rFonts w:ascii="Times New Roman" w:hAnsi="Times New Roman"/>
          <w:sz w:val="24"/>
          <w:szCs w:val="24"/>
          <w:lang w:val="en-GB"/>
        </w:rPr>
        <w:t xml:space="preserve"> unbearable and we all complain bitterly about the lack of air conditioning. </w:t>
      </w:r>
      <w:r w:rsidRPr="00D73D87" w:rsidR="00555537">
        <w:rPr>
          <w:rFonts w:ascii="Times New Roman" w:hAnsi="Times New Roman"/>
          <w:sz w:val="24"/>
          <w:szCs w:val="24"/>
          <w:lang w:val="en-GB"/>
        </w:rPr>
        <w:t>It’s hardly welcoming to our visitors.”</w:t>
      </w:r>
    </w:p>
    <w:p w:rsidRPr="00D73D87" w:rsidR="00555537" w:rsidP="0001610C" w:rsidRDefault="00555537" w14:paraId="794F0C8C" w14:textId="73B1E960">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“The Brits won’t notice,” I said. “They have no idea what</w:t>
      </w:r>
      <w:r w:rsidRPr="00D73D87" w:rsidR="00E33CE9">
        <w:rPr>
          <w:rFonts w:ascii="Times New Roman" w:hAnsi="Times New Roman"/>
          <w:sz w:val="24"/>
          <w:szCs w:val="24"/>
          <w:lang w:val="en-GB"/>
        </w:rPr>
        <w:t xml:space="preserve"> air conditioning is, they just open the window. Their first reaction will be yippee, it’s hot</w:t>
      </w:r>
      <w:r w:rsidRPr="00D73D87" w:rsidR="002A1414">
        <w:rPr>
          <w:rFonts w:ascii="Times New Roman" w:hAnsi="Times New Roman"/>
          <w:sz w:val="24"/>
          <w:szCs w:val="24"/>
          <w:lang w:val="en-GB"/>
        </w:rPr>
        <w:t>.”</w:t>
      </w:r>
    </w:p>
    <w:p w:rsidRPr="00D73D87" w:rsidR="002A1414" w:rsidP="0001610C" w:rsidRDefault="002A1414" w14:paraId="0C3E6F72" w14:textId="149B6075">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“Which is why they come, right?”</w:t>
      </w:r>
    </w:p>
    <w:p w:rsidRPr="00D73D87" w:rsidR="00C132C6" w:rsidP="00F1270D" w:rsidRDefault="002A1414" w14:paraId="3A32240C"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Pr="00D73D87" w:rsidR="004F46FF">
        <w:rPr>
          <w:rFonts w:ascii="Times New Roman" w:hAnsi="Times New Roman"/>
          <w:sz w:val="24"/>
          <w:szCs w:val="24"/>
          <w:lang w:val="en-GB"/>
        </w:rPr>
        <w:t>That</w:t>
      </w:r>
      <w:r w:rsidRPr="00D73D87" w:rsidR="00E06F97">
        <w:rPr>
          <w:rFonts w:ascii="Times New Roman" w:hAnsi="Times New Roman"/>
          <w:sz w:val="24"/>
          <w:szCs w:val="24"/>
          <w:lang w:val="en-GB"/>
        </w:rPr>
        <w:t xml:space="preserve">, </w:t>
      </w:r>
      <w:r w:rsidRPr="00D73D87" w:rsidR="004F46FF">
        <w:rPr>
          <w:rFonts w:ascii="Times New Roman" w:hAnsi="Times New Roman"/>
          <w:sz w:val="24"/>
          <w:szCs w:val="24"/>
          <w:lang w:val="en-GB"/>
        </w:rPr>
        <w:t>cheap booze</w:t>
      </w:r>
      <w:r w:rsidRPr="00D73D87" w:rsidR="00E06F97">
        <w:rPr>
          <w:rFonts w:ascii="Times New Roman" w:hAnsi="Times New Roman"/>
          <w:sz w:val="24"/>
          <w:szCs w:val="24"/>
          <w:lang w:val="en-GB"/>
        </w:rPr>
        <w:t xml:space="preserve"> and </w:t>
      </w:r>
      <w:r w:rsidRPr="00D73D87" w:rsidR="00C132C6">
        <w:rPr>
          <w:rFonts w:ascii="Times New Roman" w:hAnsi="Times New Roman"/>
          <w:sz w:val="24"/>
          <w:szCs w:val="24"/>
          <w:lang w:val="en-GB"/>
        </w:rPr>
        <w:t>ever hopeful of a quick shag</w:t>
      </w:r>
      <w:r w:rsidRPr="00D73D87" w:rsidR="004F46FF">
        <w:rPr>
          <w:rFonts w:ascii="Times New Roman" w:hAnsi="Times New Roman"/>
          <w:sz w:val="24"/>
          <w:szCs w:val="24"/>
          <w:lang w:val="en-GB"/>
        </w:rPr>
        <w:t>.</w:t>
      </w:r>
      <w:r w:rsidRPr="00D73D87" w:rsidR="00C132C6">
        <w:rPr>
          <w:rFonts w:ascii="Times New Roman" w:hAnsi="Times New Roman"/>
          <w:sz w:val="24"/>
          <w:szCs w:val="24"/>
          <w:lang w:val="en-GB"/>
        </w:rPr>
        <w:t>”</w:t>
      </w:r>
    </w:p>
    <w:p w:rsidRPr="00D73D87" w:rsidR="009C3893" w:rsidP="00F1270D" w:rsidRDefault="00C132C6" w14:paraId="457603BC" w14:textId="68DB9CCB">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“You’</w:t>
      </w:r>
      <w:r w:rsidRPr="00D73D87" w:rsidR="00824D62">
        <w:rPr>
          <w:rFonts w:ascii="Times New Roman" w:hAnsi="Times New Roman"/>
          <w:sz w:val="24"/>
          <w:szCs w:val="24"/>
          <w:lang w:val="en-GB"/>
        </w:rPr>
        <w:t xml:space="preserve">ll be amazed how many lose their virginity on the beach or in a </w:t>
      </w:r>
      <w:r w:rsidRPr="00D73D87" w:rsidR="009C3893">
        <w:rPr>
          <w:rFonts w:ascii="Times New Roman" w:hAnsi="Times New Roman"/>
          <w:sz w:val="24"/>
          <w:szCs w:val="24"/>
          <w:lang w:val="en-GB"/>
        </w:rPr>
        <w:t xml:space="preserve">tiny sweaty </w:t>
      </w:r>
      <w:r w:rsidRPr="00D73D87" w:rsidR="00237C0B">
        <w:rPr>
          <w:rFonts w:ascii="Times New Roman" w:hAnsi="Times New Roman"/>
          <w:sz w:val="24"/>
          <w:szCs w:val="24"/>
          <w:lang w:val="en-GB"/>
        </w:rPr>
        <w:t xml:space="preserve">hotel </w:t>
      </w:r>
      <w:r w:rsidRPr="00D73D87" w:rsidR="009C3893">
        <w:rPr>
          <w:rFonts w:ascii="Times New Roman" w:hAnsi="Times New Roman"/>
          <w:sz w:val="24"/>
          <w:szCs w:val="24"/>
          <w:lang w:val="en-GB"/>
        </w:rPr>
        <w:t>room.</w:t>
      </w:r>
      <w:r w:rsidRPr="00D73D87" w:rsidR="003B744F">
        <w:rPr>
          <w:rFonts w:ascii="Times New Roman" w:hAnsi="Times New Roman"/>
          <w:sz w:val="24"/>
          <w:szCs w:val="24"/>
          <w:lang w:val="en-GB"/>
        </w:rPr>
        <w:t xml:space="preserve"> I overhear them bragging about it on the bus back to the airport.</w:t>
      </w:r>
      <w:r w:rsidRPr="00D73D87" w:rsidR="009C3893">
        <w:rPr>
          <w:rFonts w:ascii="Times New Roman" w:hAnsi="Times New Roman"/>
          <w:sz w:val="24"/>
          <w:szCs w:val="24"/>
          <w:lang w:val="en-GB"/>
        </w:rPr>
        <w:t>”</w:t>
      </w:r>
    </w:p>
    <w:p w:rsidRPr="00D73D87" w:rsidR="004D5A25" w:rsidP="00F1270D" w:rsidRDefault="009C3893" w14:paraId="6C9002F2" w14:textId="54DFA8C1">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005175F2">
        <w:rPr>
          <w:rFonts w:ascii="Times New Roman" w:hAnsi="Times New Roman"/>
          <w:sz w:val="24"/>
          <w:szCs w:val="24"/>
          <w:lang w:val="en-GB"/>
        </w:rPr>
        <w:t>And</w:t>
      </w:r>
      <w:r w:rsidRPr="00D73D87">
        <w:rPr>
          <w:rFonts w:ascii="Times New Roman" w:hAnsi="Times New Roman"/>
          <w:sz w:val="24"/>
          <w:szCs w:val="24"/>
          <w:lang w:val="en-GB"/>
        </w:rPr>
        <w:t xml:space="preserve"> probably half of Britain’s youth</w:t>
      </w:r>
      <w:r w:rsidRPr="00D73D87" w:rsidR="00FF7F1A">
        <w:rPr>
          <w:rFonts w:ascii="Times New Roman" w:hAnsi="Times New Roman"/>
          <w:sz w:val="24"/>
          <w:szCs w:val="24"/>
          <w:lang w:val="en-GB"/>
        </w:rPr>
        <w:t xml:space="preserve"> have their first taste of alcohol poisoning here</w:t>
      </w:r>
      <w:r w:rsidRPr="00D73D87" w:rsidR="00F714D7">
        <w:rPr>
          <w:rFonts w:ascii="Times New Roman" w:hAnsi="Times New Roman"/>
          <w:sz w:val="24"/>
          <w:szCs w:val="24"/>
          <w:lang w:val="en-GB"/>
        </w:rPr>
        <w:t>, me included</w:t>
      </w:r>
      <w:r w:rsidRPr="00D73D87" w:rsidR="00D81AEF">
        <w:rPr>
          <w:rFonts w:ascii="Times New Roman" w:hAnsi="Times New Roman"/>
          <w:sz w:val="24"/>
          <w:szCs w:val="24"/>
          <w:lang w:val="en-GB"/>
        </w:rPr>
        <w:t xml:space="preserve">. For </w:t>
      </w:r>
      <w:r w:rsidRPr="00D73D87" w:rsidR="00233A9E">
        <w:rPr>
          <w:rFonts w:ascii="Times New Roman" w:hAnsi="Times New Roman"/>
          <w:sz w:val="24"/>
          <w:szCs w:val="24"/>
          <w:lang w:val="en-GB"/>
        </w:rPr>
        <w:t>the</w:t>
      </w:r>
      <w:r w:rsidRPr="00D73D87" w:rsidR="00D81AEF">
        <w:rPr>
          <w:rFonts w:ascii="Times New Roman" w:hAnsi="Times New Roman"/>
          <w:sz w:val="24"/>
          <w:szCs w:val="24"/>
          <w:lang w:val="en-GB"/>
        </w:rPr>
        <w:t xml:space="preserve"> under twent</w:t>
      </w:r>
      <w:r w:rsidRPr="00D73D87" w:rsidR="00233A9E">
        <w:rPr>
          <w:rFonts w:ascii="Times New Roman" w:hAnsi="Times New Roman"/>
          <w:sz w:val="24"/>
          <w:szCs w:val="24"/>
          <w:lang w:val="en-GB"/>
        </w:rPr>
        <w:t>ies</w:t>
      </w:r>
      <w:r w:rsidRPr="00D73D87" w:rsidR="00D81AEF">
        <w:rPr>
          <w:rFonts w:ascii="Times New Roman" w:hAnsi="Times New Roman"/>
          <w:sz w:val="24"/>
          <w:szCs w:val="24"/>
          <w:lang w:val="en-GB"/>
        </w:rPr>
        <w:t xml:space="preserve">, </w:t>
      </w:r>
      <w:r w:rsidRPr="00D73D87" w:rsidR="004D5A25">
        <w:rPr>
          <w:rFonts w:ascii="Times New Roman" w:hAnsi="Times New Roman"/>
          <w:sz w:val="24"/>
          <w:szCs w:val="24"/>
          <w:lang w:val="en-GB"/>
        </w:rPr>
        <w:t>i</w:t>
      </w:r>
      <w:r w:rsidRPr="00D73D87" w:rsidR="00D81AEF">
        <w:rPr>
          <w:rFonts w:ascii="Times New Roman" w:hAnsi="Times New Roman"/>
          <w:sz w:val="24"/>
          <w:szCs w:val="24"/>
          <w:lang w:val="en-GB"/>
        </w:rPr>
        <w:t>t’s the land of firsts</w:t>
      </w:r>
      <w:r w:rsidRPr="00D73D87" w:rsidR="00107966">
        <w:rPr>
          <w:rFonts w:ascii="Times New Roman" w:hAnsi="Times New Roman"/>
          <w:sz w:val="24"/>
          <w:szCs w:val="24"/>
          <w:lang w:val="en-GB"/>
        </w:rPr>
        <w:t>,</w:t>
      </w:r>
      <w:r w:rsidRPr="00D73D87" w:rsidR="004D5A25">
        <w:rPr>
          <w:rFonts w:ascii="Times New Roman" w:hAnsi="Times New Roman"/>
          <w:sz w:val="24"/>
          <w:szCs w:val="24"/>
          <w:lang w:val="en-GB"/>
        </w:rPr>
        <w:t>”</w:t>
      </w:r>
      <w:r w:rsidRPr="00D73D87" w:rsidR="00107966">
        <w:rPr>
          <w:rFonts w:ascii="Times New Roman" w:hAnsi="Times New Roman"/>
          <w:sz w:val="24"/>
          <w:szCs w:val="24"/>
          <w:lang w:val="en-GB"/>
        </w:rPr>
        <w:t xml:space="preserve"> I said.</w:t>
      </w:r>
    </w:p>
    <w:p w:rsidRPr="00D73D87" w:rsidR="00B21254" w:rsidP="00F1270D" w:rsidRDefault="004D5A25" w14:paraId="2FC3D816"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“And something they will never forget</w:t>
      </w:r>
      <w:r w:rsidRPr="00D73D87" w:rsidR="00B21254">
        <w:rPr>
          <w:rFonts w:ascii="Times New Roman" w:hAnsi="Times New Roman"/>
          <w:sz w:val="24"/>
          <w:szCs w:val="24"/>
          <w:lang w:val="en-GB"/>
        </w:rPr>
        <w:t>.”</w:t>
      </w:r>
    </w:p>
    <w:p w:rsidRPr="00D73D87" w:rsidR="00F1270D" w:rsidP="00F1270D" w:rsidRDefault="00286A1C" w14:paraId="4F83F891" w14:textId="0369EC54">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Pr="00D73D87" w:rsidR="00F1270D">
        <w:rPr>
          <w:rFonts w:ascii="Times New Roman" w:hAnsi="Times New Roman"/>
          <w:sz w:val="24"/>
          <w:szCs w:val="24"/>
          <w:lang w:val="en-GB"/>
        </w:rPr>
        <w:t>Are they on time?”</w:t>
      </w:r>
    </w:p>
    <w:p w:rsidRPr="00D73D87" w:rsidR="00F1270D" w:rsidP="00F1270D" w:rsidRDefault="00F1270D" w14:paraId="63AC49B5" w14:textId="3A1D4D5C">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Pr="00D73D87" w:rsidR="00AF564C">
        <w:rPr>
          <w:rFonts w:ascii="Times New Roman" w:hAnsi="Times New Roman"/>
          <w:sz w:val="24"/>
          <w:szCs w:val="24"/>
          <w:lang w:val="en-GB"/>
        </w:rPr>
        <w:t>They landed a</w:t>
      </w:r>
      <w:r w:rsidRPr="00D73D87" w:rsidR="00A65B39">
        <w:rPr>
          <w:rFonts w:ascii="Times New Roman" w:hAnsi="Times New Roman"/>
          <w:sz w:val="24"/>
          <w:szCs w:val="24"/>
          <w:lang w:val="en-GB"/>
        </w:rPr>
        <w:t xml:space="preserve"> </w:t>
      </w:r>
      <w:r w:rsidRPr="00D73D87" w:rsidR="00AF564C">
        <w:rPr>
          <w:rFonts w:ascii="Times New Roman" w:hAnsi="Times New Roman"/>
          <w:sz w:val="24"/>
          <w:szCs w:val="24"/>
          <w:lang w:val="en-GB"/>
        </w:rPr>
        <w:t>few</w:t>
      </w:r>
      <w:r w:rsidRPr="00D73D87" w:rsidR="00A65B39">
        <w:rPr>
          <w:rFonts w:ascii="Times New Roman" w:hAnsi="Times New Roman"/>
          <w:sz w:val="24"/>
          <w:szCs w:val="24"/>
          <w:lang w:val="en-GB"/>
        </w:rPr>
        <w:t xml:space="preserve"> minutes</w:t>
      </w:r>
      <w:r w:rsidRPr="00D73D87">
        <w:rPr>
          <w:rFonts w:ascii="Times New Roman" w:hAnsi="Times New Roman"/>
          <w:sz w:val="24"/>
          <w:szCs w:val="24"/>
          <w:lang w:val="en-GB"/>
        </w:rPr>
        <w:t xml:space="preserve"> </w:t>
      </w:r>
      <w:r w:rsidRPr="00D73D87" w:rsidR="00A65B39">
        <w:rPr>
          <w:rFonts w:ascii="Times New Roman" w:hAnsi="Times New Roman"/>
          <w:sz w:val="24"/>
          <w:szCs w:val="24"/>
          <w:lang w:val="en-GB"/>
        </w:rPr>
        <w:t>late,</w:t>
      </w:r>
      <w:r w:rsidRPr="00D73D87">
        <w:rPr>
          <w:rFonts w:ascii="Times New Roman" w:hAnsi="Times New Roman"/>
          <w:sz w:val="24"/>
          <w:szCs w:val="24"/>
          <w:lang w:val="en-GB"/>
        </w:rPr>
        <w:t xml:space="preserve"> but the luggage will take </w:t>
      </w:r>
      <w:r w:rsidRPr="00D73D87" w:rsidR="00151D7A">
        <w:rPr>
          <w:rFonts w:ascii="Times New Roman" w:hAnsi="Times New Roman"/>
          <w:sz w:val="24"/>
          <w:szCs w:val="24"/>
          <w:lang w:val="en-GB"/>
        </w:rPr>
        <w:t>a while</w:t>
      </w:r>
      <w:r w:rsidRPr="00D73D87" w:rsidR="00AF564C">
        <w:rPr>
          <w:rFonts w:ascii="Times New Roman" w:hAnsi="Times New Roman"/>
          <w:sz w:val="24"/>
          <w:szCs w:val="24"/>
          <w:lang w:val="en-GB"/>
        </w:rPr>
        <w:t>. I anticipate another</w:t>
      </w:r>
      <w:r w:rsidRPr="00D73D87" w:rsidR="00A65B39">
        <w:rPr>
          <w:rFonts w:ascii="Times New Roman" w:hAnsi="Times New Roman"/>
          <w:sz w:val="24"/>
          <w:szCs w:val="24"/>
          <w:lang w:val="en-GB"/>
        </w:rPr>
        <w:t xml:space="preserve"> thirty minutes.</w:t>
      </w:r>
      <w:r w:rsidRPr="00D73D87" w:rsidR="00D24913">
        <w:rPr>
          <w:rFonts w:ascii="Times New Roman" w:hAnsi="Times New Roman"/>
          <w:sz w:val="24"/>
          <w:szCs w:val="24"/>
          <w:lang w:val="en-GB"/>
        </w:rPr>
        <w:t xml:space="preserve"> Why don’t you </w:t>
      </w:r>
      <w:r w:rsidRPr="00D73D87" w:rsidR="00512A25">
        <w:rPr>
          <w:rFonts w:ascii="Times New Roman" w:hAnsi="Times New Roman"/>
          <w:sz w:val="24"/>
          <w:szCs w:val="24"/>
          <w:lang w:val="en-GB"/>
        </w:rPr>
        <w:t>get a coffee?”</w:t>
      </w:r>
    </w:p>
    <w:p w:rsidRPr="00D73D87" w:rsidR="00512A25" w:rsidP="00F1270D" w:rsidRDefault="00512A25" w14:paraId="0BCF901D" w14:textId="76A84FBF">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Pr="00D73D87" w:rsidR="002355D2">
        <w:rPr>
          <w:rFonts w:ascii="Times New Roman" w:hAnsi="Times New Roman"/>
          <w:sz w:val="24"/>
          <w:szCs w:val="24"/>
          <w:lang w:val="en-GB"/>
        </w:rPr>
        <w:t>D</w:t>
      </w:r>
      <w:r w:rsidRPr="00D73D87" w:rsidR="00D86B48">
        <w:rPr>
          <w:rFonts w:ascii="Times New Roman" w:hAnsi="Times New Roman"/>
          <w:sz w:val="24"/>
          <w:szCs w:val="24"/>
          <w:lang w:val="en-GB"/>
        </w:rPr>
        <w:t>o you want one?”</w:t>
      </w:r>
    </w:p>
    <w:p w:rsidRPr="00D73D87" w:rsidR="00D86B48" w:rsidP="00F1270D" w:rsidRDefault="00D86B48" w14:paraId="192576C2" w14:textId="2167D586">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“No, I’m </w:t>
      </w:r>
      <w:r w:rsidR="00EF07A1">
        <w:rPr>
          <w:rFonts w:ascii="Times New Roman" w:hAnsi="Times New Roman"/>
          <w:sz w:val="24"/>
          <w:szCs w:val="24"/>
          <w:lang w:val="en-GB"/>
        </w:rPr>
        <w:t>o</w:t>
      </w:r>
      <w:r w:rsidR="00634759">
        <w:rPr>
          <w:rFonts w:ascii="Times New Roman" w:hAnsi="Times New Roman"/>
          <w:sz w:val="24"/>
          <w:szCs w:val="24"/>
          <w:lang w:val="en-GB"/>
        </w:rPr>
        <w:t>k</w:t>
      </w:r>
      <w:r w:rsidRPr="00D73D87">
        <w:rPr>
          <w:rFonts w:ascii="Times New Roman" w:hAnsi="Times New Roman"/>
          <w:sz w:val="24"/>
          <w:szCs w:val="24"/>
          <w:lang w:val="en-GB"/>
        </w:rPr>
        <w:t>, I need to keep my liquids down</w:t>
      </w:r>
      <w:r w:rsidRPr="00D73D87" w:rsidR="002355D2">
        <w:rPr>
          <w:rFonts w:ascii="Times New Roman" w:hAnsi="Times New Roman"/>
          <w:sz w:val="24"/>
          <w:szCs w:val="24"/>
          <w:lang w:val="en-GB"/>
        </w:rPr>
        <w:t xml:space="preserve"> as</w:t>
      </w:r>
      <w:r w:rsidRPr="00D73D87" w:rsidR="00A71508">
        <w:rPr>
          <w:rFonts w:ascii="Times New Roman" w:hAnsi="Times New Roman"/>
          <w:sz w:val="24"/>
          <w:szCs w:val="24"/>
          <w:lang w:val="en-GB"/>
        </w:rPr>
        <w:t xml:space="preserve"> there are no toilets on the bus</w:t>
      </w:r>
      <w:r w:rsidRPr="00D73D87" w:rsidR="002355D2">
        <w:rPr>
          <w:rFonts w:ascii="Times New Roman" w:hAnsi="Times New Roman"/>
          <w:sz w:val="24"/>
          <w:szCs w:val="24"/>
          <w:lang w:val="en-GB"/>
        </w:rPr>
        <w:t>.</w:t>
      </w:r>
      <w:r w:rsidRPr="00D73D87" w:rsidR="00A71508">
        <w:rPr>
          <w:rFonts w:ascii="Times New Roman" w:hAnsi="Times New Roman"/>
          <w:sz w:val="24"/>
          <w:szCs w:val="24"/>
          <w:lang w:val="en-GB"/>
        </w:rPr>
        <w:t xml:space="preserve"> </w:t>
      </w:r>
      <w:r w:rsidRPr="00D73D87" w:rsidR="002E2AE6">
        <w:rPr>
          <w:rFonts w:ascii="Times New Roman" w:hAnsi="Times New Roman"/>
          <w:sz w:val="24"/>
          <w:szCs w:val="24"/>
          <w:lang w:val="en-GB"/>
        </w:rPr>
        <w:t>A</w:t>
      </w:r>
      <w:r w:rsidRPr="00D73D87" w:rsidR="00A71508">
        <w:rPr>
          <w:rFonts w:ascii="Times New Roman" w:hAnsi="Times New Roman"/>
          <w:sz w:val="24"/>
          <w:szCs w:val="24"/>
          <w:lang w:val="en-GB"/>
        </w:rPr>
        <w:t>nd</w:t>
      </w:r>
      <w:r w:rsidRPr="00D73D87" w:rsidR="002E2AE6">
        <w:rPr>
          <w:rFonts w:ascii="Times New Roman" w:hAnsi="Times New Roman"/>
          <w:sz w:val="24"/>
          <w:szCs w:val="24"/>
          <w:lang w:val="en-GB"/>
        </w:rPr>
        <w:t>,</w:t>
      </w:r>
      <w:r w:rsidRPr="00D73D87" w:rsidR="00A71508">
        <w:rPr>
          <w:rFonts w:ascii="Times New Roman" w:hAnsi="Times New Roman"/>
          <w:sz w:val="24"/>
          <w:szCs w:val="24"/>
          <w:lang w:val="en-GB"/>
        </w:rPr>
        <w:t xml:space="preserve"> I am busy answering questions, I dare not leave the group</w:t>
      </w:r>
      <w:r w:rsidRPr="00D73D87" w:rsidR="000808FC">
        <w:rPr>
          <w:rFonts w:ascii="Times New Roman" w:hAnsi="Times New Roman"/>
          <w:sz w:val="24"/>
          <w:szCs w:val="24"/>
          <w:lang w:val="en-GB"/>
        </w:rPr>
        <w:t xml:space="preserve"> even for a minute.”</w:t>
      </w:r>
    </w:p>
    <w:p w:rsidRPr="00D73D87" w:rsidR="00385C78" w:rsidP="00385C78" w:rsidRDefault="000808FC" w14:paraId="0E1C33E2" w14:textId="63943238">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“Good advice, I’ll skip it. So, can you teach me what to look for</w:t>
      </w:r>
      <w:r w:rsidRPr="00D73D87" w:rsidR="00385C78">
        <w:rPr>
          <w:rFonts w:ascii="Times New Roman" w:hAnsi="Times New Roman"/>
          <w:sz w:val="24"/>
          <w:szCs w:val="24"/>
          <w:lang w:val="en-GB"/>
        </w:rPr>
        <w:t xml:space="preserve"> and why it’s important?”</w:t>
      </w:r>
    </w:p>
    <w:p w:rsidRPr="00D73D87" w:rsidR="00385C78" w:rsidP="00385C78" w:rsidRDefault="00385C78" w14:paraId="7F86D8C5" w14:textId="42071448">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lastRenderedPageBreak/>
        <w:t>“Sadly, some people have no sense of direction</w:t>
      </w:r>
      <w:r w:rsidRPr="00D73D87" w:rsidR="00A807D2">
        <w:rPr>
          <w:rFonts w:ascii="Times New Roman" w:hAnsi="Times New Roman"/>
          <w:sz w:val="24"/>
          <w:szCs w:val="24"/>
          <w:lang w:val="en-GB"/>
        </w:rPr>
        <w:t xml:space="preserve"> and are completely disoriented. I </w:t>
      </w:r>
      <w:proofErr w:type="gramStart"/>
      <w:r w:rsidRPr="00D73D87" w:rsidR="00A807D2">
        <w:rPr>
          <w:rFonts w:ascii="Times New Roman" w:hAnsi="Times New Roman"/>
          <w:sz w:val="24"/>
          <w:szCs w:val="24"/>
          <w:lang w:val="en-GB"/>
        </w:rPr>
        <w:t>have to</w:t>
      </w:r>
      <w:proofErr w:type="gramEnd"/>
      <w:r w:rsidRPr="00D73D87" w:rsidR="00A807D2">
        <w:rPr>
          <w:rFonts w:ascii="Times New Roman" w:hAnsi="Times New Roman"/>
          <w:sz w:val="24"/>
          <w:szCs w:val="24"/>
          <w:lang w:val="en-GB"/>
        </w:rPr>
        <w:t xml:space="preserve"> treat them like children</w:t>
      </w:r>
      <w:r w:rsidRPr="00D73D87" w:rsidR="0076399B">
        <w:rPr>
          <w:rFonts w:ascii="Times New Roman" w:hAnsi="Times New Roman"/>
          <w:sz w:val="24"/>
          <w:szCs w:val="24"/>
          <w:lang w:val="en-GB"/>
        </w:rPr>
        <w:t xml:space="preserve"> but </w:t>
      </w:r>
      <w:r w:rsidR="00965EB7">
        <w:rPr>
          <w:rFonts w:ascii="Times New Roman" w:hAnsi="Times New Roman"/>
          <w:sz w:val="24"/>
          <w:szCs w:val="24"/>
          <w:lang w:val="en-GB"/>
        </w:rPr>
        <w:t xml:space="preserve">it’s </w:t>
      </w:r>
      <w:r w:rsidR="00EF07A1">
        <w:rPr>
          <w:rFonts w:ascii="Times New Roman" w:hAnsi="Times New Roman"/>
          <w:sz w:val="24"/>
          <w:szCs w:val="24"/>
          <w:lang w:val="en-GB"/>
        </w:rPr>
        <w:t>o</w:t>
      </w:r>
      <w:r w:rsidR="00634759">
        <w:rPr>
          <w:rFonts w:ascii="Times New Roman" w:hAnsi="Times New Roman"/>
          <w:sz w:val="24"/>
          <w:szCs w:val="24"/>
          <w:lang w:val="en-GB"/>
        </w:rPr>
        <w:t>k</w:t>
      </w:r>
      <w:r w:rsidRPr="00D73D87" w:rsidR="0076399B">
        <w:rPr>
          <w:rFonts w:ascii="Times New Roman" w:hAnsi="Times New Roman"/>
          <w:sz w:val="24"/>
          <w:szCs w:val="24"/>
          <w:lang w:val="en-GB"/>
        </w:rPr>
        <w:t xml:space="preserve"> because they are too scared to wander off. The worst are those </w:t>
      </w:r>
      <w:r w:rsidR="003E2C34">
        <w:rPr>
          <w:rFonts w:ascii="Times New Roman" w:hAnsi="Times New Roman"/>
          <w:sz w:val="24"/>
          <w:szCs w:val="24"/>
          <w:lang w:val="en-GB"/>
        </w:rPr>
        <w:t>who</w:t>
      </w:r>
      <w:r w:rsidRPr="00D73D87" w:rsidR="0076399B">
        <w:rPr>
          <w:rFonts w:ascii="Times New Roman" w:hAnsi="Times New Roman"/>
          <w:sz w:val="24"/>
          <w:szCs w:val="24"/>
          <w:lang w:val="en-GB"/>
        </w:rPr>
        <w:t xml:space="preserve"> think they know it all</w:t>
      </w:r>
      <w:r w:rsidRPr="00D73D87" w:rsidR="007542E2">
        <w:rPr>
          <w:rFonts w:ascii="Times New Roman" w:hAnsi="Times New Roman"/>
          <w:sz w:val="24"/>
          <w:szCs w:val="24"/>
          <w:lang w:val="en-GB"/>
        </w:rPr>
        <w:t xml:space="preserve"> and ignore my instructions.</w:t>
      </w:r>
      <w:r w:rsidRPr="00D73D87" w:rsidR="00682AA9">
        <w:rPr>
          <w:rFonts w:ascii="Times New Roman" w:hAnsi="Times New Roman"/>
          <w:sz w:val="24"/>
          <w:szCs w:val="24"/>
          <w:lang w:val="en-GB"/>
        </w:rPr>
        <w:t xml:space="preserve"> As they approach me</w:t>
      </w:r>
      <w:r w:rsidRPr="00D73D87" w:rsidR="002E2AE6">
        <w:rPr>
          <w:rFonts w:ascii="Times New Roman" w:hAnsi="Times New Roman"/>
          <w:sz w:val="24"/>
          <w:szCs w:val="24"/>
          <w:lang w:val="en-GB"/>
        </w:rPr>
        <w:t>,</w:t>
      </w:r>
      <w:r w:rsidRPr="00D73D87" w:rsidR="00682AA9">
        <w:rPr>
          <w:rFonts w:ascii="Times New Roman" w:hAnsi="Times New Roman"/>
          <w:sz w:val="24"/>
          <w:szCs w:val="24"/>
          <w:lang w:val="en-GB"/>
        </w:rPr>
        <w:t xml:space="preserve"> I </w:t>
      </w:r>
      <w:r w:rsidRPr="00D73D87" w:rsidR="002E2AE6">
        <w:rPr>
          <w:rFonts w:ascii="Times New Roman" w:hAnsi="Times New Roman"/>
          <w:sz w:val="24"/>
          <w:szCs w:val="24"/>
          <w:lang w:val="en-GB"/>
        </w:rPr>
        <w:t>attempt</w:t>
      </w:r>
      <w:r w:rsidRPr="00D73D87" w:rsidR="00682AA9">
        <w:rPr>
          <w:rFonts w:ascii="Times New Roman" w:hAnsi="Times New Roman"/>
          <w:sz w:val="24"/>
          <w:szCs w:val="24"/>
          <w:lang w:val="en-GB"/>
        </w:rPr>
        <w:t xml:space="preserve"> </w:t>
      </w:r>
      <w:r w:rsidRPr="00D73D87" w:rsidR="002E2AE6">
        <w:rPr>
          <w:rFonts w:ascii="Times New Roman" w:hAnsi="Times New Roman"/>
          <w:sz w:val="24"/>
          <w:szCs w:val="24"/>
          <w:lang w:val="en-GB"/>
        </w:rPr>
        <w:t>to</w:t>
      </w:r>
      <w:r w:rsidRPr="00D73D87" w:rsidR="00682AA9">
        <w:rPr>
          <w:rFonts w:ascii="Times New Roman" w:hAnsi="Times New Roman"/>
          <w:sz w:val="24"/>
          <w:szCs w:val="24"/>
          <w:lang w:val="en-GB"/>
        </w:rPr>
        <w:t xml:space="preserve"> categorize them into</w:t>
      </w:r>
      <w:r w:rsidRPr="00D73D87" w:rsidR="00DA565C">
        <w:rPr>
          <w:rFonts w:ascii="Times New Roman" w:hAnsi="Times New Roman"/>
          <w:sz w:val="24"/>
          <w:szCs w:val="24"/>
          <w:lang w:val="en-GB"/>
        </w:rPr>
        <w:t xml:space="preserve"> incapable</w:t>
      </w:r>
      <w:r w:rsidRPr="00D73D87" w:rsidR="002E2AE6">
        <w:rPr>
          <w:rFonts w:ascii="Times New Roman" w:hAnsi="Times New Roman"/>
          <w:sz w:val="24"/>
          <w:szCs w:val="24"/>
          <w:lang w:val="en-GB"/>
        </w:rPr>
        <w:t>,</w:t>
      </w:r>
      <w:r w:rsidRPr="00D73D87" w:rsidR="00DA565C">
        <w:rPr>
          <w:rFonts w:ascii="Times New Roman" w:hAnsi="Times New Roman"/>
          <w:sz w:val="24"/>
          <w:szCs w:val="24"/>
          <w:lang w:val="en-GB"/>
        </w:rPr>
        <w:t xml:space="preserve"> </w:t>
      </w:r>
      <w:r w:rsidRPr="00D73D87" w:rsidR="002E2AE6">
        <w:rPr>
          <w:rFonts w:ascii="Times New Roman" w:hAnsi="Times New Roman"/>
          <w:sz w:val="24"/>
          <w:szCs w:val="24"/>
          <w:lang w:val="en-GB"/>
        </w:rPr>
        <w:t>or</w:t>
      </w:r>
      <w:r w:rsidRPr="00D73D87" w:rsidR="00DA565C">
        <w:rPr>
          <w:rFonts w:ascii="Times New Roman" w:hAnsi="Times New Roman"/>
          <w:sz w:val="24"/>
          <w:szCs w:val="24"/>
          <w:lang w:val="en-GB"/>
        </w:rPr>
        <w:t xml:space="preserve"> competent.”</w:t>
      </w:r>
    </w:p>
    <w:p w:rsidRPr="00D73D87" w:rsidR="00DA565C" w:rsidP="00385C78" w:rsidRDefault="00DA565C" w14:paraId="01139E8D" w14:textId="4D15604D">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“How?”</w:t>
      </w:r>
    </w:p>
    <w:p w:rsidRPr="00D73D87" w:rsidR="006A2B80" w:rsidP="006A2B80" w:rsidRDefault="00DA565C" w14:paraId="53A7A4FD" w14:textId="5CA0575E">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Pr="00D73D87" w:rsidR="00906CA8">
        <w:rPr>
          <w:rFonts w:ascii="Times New Roman" w:hAnsi="Times New Roman"/>
          <w:sz w:val="24"/>
          <w:szCs w:val="24"/>
          <w:lang w:val="en-GB"/>
        </w:rPr>
        <w:t>When they start coming through, I’ll let you know.</w:t>
      </w:r>
      <w:r w:rsidRPr="00D73D87" w:rsidR="006A2B80">
        <w:rPr>
          <w:rFonts w:ascii="Times New Roman" w:hAnsi="Times New Roman"/>
          <w:sz w:val="24"/>
          <w:szCs w:val="24"/>
          <w:lang w:val="en-GB"/>
        </w:rPr>
        <w:t>”</w:t>
      </w:r>
    </w:p>
    <w:p w:rsidRPr="00D73D87" w:rsidR="006A2B80" w:rsidP="006A2B80" w:rsidRDefault="006A2B80" w14:paraId="76C2DB82" w14:textId="0B0FD380">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“How can I help?”</w:t>
      </w:r>
    </w:p>
    <w:p w:rsidRPr="00D73D87" w:rsidR="00F470AF" w:rsidP="006A2B80" w:rsidRDefault="006A2B80" w14:paraId="019601D2" w14:textId="1B85291E">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Pr="00D73D87" w:rsidR="00B4129F">
        <w:rPr>
          <w:rFonts w:ascii="Times New Roman" w:hAnsi="Times New Roman"/>
          <w:sz w:val="24"/>
          <w:szCs w:val="24"/>
          <w:lang w:val="en-GB"/>
        </w:rPr>
        <w:t xml:space="preserve">Take them to the marshalling point by the exit, </w:t>
      </w:r>
      <w:r w:rsidRPr="00D73D87" w:rsidR="00B2798B">
        <w:rPr>
          <w:rFonts w:ascii="Times New Roman" w:hAnsi="Times New Roman"/>
          <w:sz w:val="24"/>
          <w:szCs w:val="24"/>
          <w:lang w:val="en-GB"/>
        </w:rPr>
        <w:t>show them where the toilets are and where to change money</w:t>
      </w:r>
      <w:r w:rsidRPr="00D73D87" w:rsidR="00B259BA">
        <w:rPr>
          <w:rFonts w:ascii="Times New Roman" w:hAnsi="Times New Roman"/>
          <w:sz w:val="24"/>
          <w:szCs w:val="24"/>
          <w:lang w:val="en-GB"/>
        </w:rPr>
        <w:t>. Once comfortable</w:t>
      </w:r>
      <w:r w:rsidRPr="00D73D87" w:rsidR="00F80CE9">
        <w:rPr>
          <w:rFonts w:ascii="Times New Roman" w:hAnsi="Times New Roman"/>
          <w:sz w:val="24"/>
          <w:szCs w:val="24"/>
          <w:lang w:val="en-GB"/>
        </w:rPr>
        <w:t>,</w:t>
      </w:r>
      <w:r w:rsidRPr="00D73D87" w:rsidR="00B259BA">
        <w:rPr>
          <w:rFonts w:ascii="Times New Roman" w:hAnsi="Times New Roman"/>
          <w:sz w:val="24"/>
          <w:szCs w:val="24"/>
          <w:lang w:val="en-GB"/>
        </w:rPr>
        <w:t xml:space="preserve"> they </w:t>
      </w:r>
      <w:r w:rsidRPr="00D73D87" w:rsidR="00B069BD">
        <w:rPr>
          <w:rFonts w:ascii="Times New Roman" w:hAnsi="Times New Roman"/>
          <w:sz w:val="24"/>
          <w:szCs w:val="24"/>
          <w:lang w:val="en-GB"/>
        </w:rPr>
        <w:t xml:space="preserve">must wait at the marshalling point until </w:t>
      </w:r>
      <w:r w:rsidRPr="00D73D87" w:rsidR="00F80CE9">
        <w:rPr>
          <w:rFonts w:ascii="Times New Roman" w:hAnsi="Times New Roman"/>
          <w:sz w:val="24"/>
          <w:szCs w:val="24"/>
          <w:lang w:val="en-GB"/>
        </w:rPr>
        <w:t xml:space="preserve">we have everyone and can summon </w:t>
      </w:r>
      <w:r w:rsidRPr="00D73D87" w:rsidR="001D3800">
        <w:rPr>
          <w:rFonts w:ascii="Times New Roman" w:hAnsi="Times New Roman"/>
          <w:sz w:val="24"/>
          <w:szCs w:val="24"/>
          <w:lang w:val="en-GB"/>
        </w:rPr>
        <w:t>the bus</w:t>
      </w:r>
      <w:r w:rsidRPr="00D73D87" w:rsidR="00F470AF">
        <w:rPr>
          <w:rFonts w:ascii="Times New Roman" w:hAnsi="Times New Roman"/>
          <w:sz w:val="24"/>
          <w:szCs w:val="24"/>
          <w:lang w:val="en-GB"/>
        </w:rPr>
        <w:t>.”</w:t>
      </w:r>
    </w:p>
    <w:p w:rsidRPr="00D73D87" w:rsidR="009D4D71" w:rsidP="009D4D71" w:rsidRDefault="00F470AF" w14:paraId="7030C268" w14:textId="1F00E00B">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“Your office told me there are</w:t>
      </w:r>
      <w:r w:rsidRPr="00D73D87" w:rsidR="009D4D71">
        <w:rPr>
          <w:rFonts w:ascii="Times New Roman" w:hAnsi="Times New Roman"/>
          <w:sz w:val="24"/>
          <w:szCs w:val="24"/>
          <w:lang w:val="en-GB"/>
        </w:rPr>
        <w:t xml:space="preserve"> twenty-eight in this group?”</w:t>
      </w:r>
    </w:p>
    <w:p w:rsidRPr="00D73D87" w:rsidR="009D4D71" w:rsidP="009D4D71" w:rsidRDefault="009D4D71" w14:paraId="61E94FC8" w14:textId="01606021">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00142200">
        <w:rPr>
          <w:rFonts w:ascii="Times New Roman" w:hAnsi="Times New Roman"/>
          <w:sz w:val="24"/>
          <w:szCs w:val="24"/>
          <w:lang w:val="en-GB"/>
        </w:rPr>
        <w:t>A</w:t>
      </w:r>
      <w:r w:rsidRPr="00D73D87" w:rsidR="00D96F59">
        <w:rPr>
          <w:rFonts w:ascii="Times New Roman" w:hAnsi="Times New Roman"/>
          <w:sz w:val="24"/>
          <w:szCs w:val="24"/>
          <w:lang w:val="en-GB"/>
        </w:rPr>
        <w:t>nd they all boarded at Luton</w:t>
      </w:r>
      <w:r w:rsidRPr="00D73D87" w:rsidR="00D91667">
        <w:rPr>
          <w:rFonts w:ascii="Times New Roman" w:hAnsi="Times New Roman"/>
          <w:sz w:val="24"/>
          <w:szCs w:val="24"/>
          <w:lang w:val="en-GB"/>
        </w:rPr>
        <w:t>.”</w:t>
      </w:r>
    </w:p>
    <w:p w:rsidRPr="00D73D87" w:rsidR="00D91667" w:rsidP="009D4D71" w:rsidRDefault="00D91667" w14:paraId="2139058E" w14:textId="7B8D0FCD">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“Do you ever lose any?”</w:t>
      </w:r>
    </w:p>
    <w:p w:rsidRPr="00D73D87" w:rsidR="00D91667" w:rsidP="009D4D71" w:rsidRDefault="00D91667" w14:paraId="4D7465DF" w14:textId="777D5B46">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“No, but if their luggage goes astray like Hancock, it can take ages for them to register </w:t>
      </w:r>
      <w:r w:rsidRPr="00D73D87" w:rsidR="00F0104E">
        <w:rPr>
          <w:rFonts w:ascii="Times New Roman" w:hAnsi="Times New Roman"/>
          <w:sz w:val="24"/>
          <w:szCs w:val="24"/>
          <w:lang w:val="en-GB"/>
        </w:rPr>
        <w:t>at the lost luggage window and they keep everybody waiting</w:t>
      </w:r>
      <w:r w:rsidRPr="00D73D87" w:rsidR="00C863EB">
        <w:rPr>
          <w:rFonts w:ascii="Times New Roman" w:hAnsi="Times New Roman"/>
          <w:sz w:val="24"/>
          <w:szCs w:val="24"/>
          <w:lang w:val="en-GB"/>
        </w:rPr>
        <w:t>.</w:t>
      </w:r>
      <w:r w:rsidRPr="00D73D87" w:rsidR="00F0104E">
        <w:rPr>
          <w:rFonts w:ascii="Times New Roman" w:hAnsi="Times New Roman"/>
          <w:sz w:val="24"/>
          <w:szCs w:val="24"/>
          <w:lang w:val="en-GB"/>
        </w:rPr>
        <w:t xml:space="preserve"> </w:t>
      </w:r>
      <w:r w:rsidRPr="00D73D87" w:rsidR="00C863EB">
        <w:rPr>
          <w:rFonts w:ascii="Times New Roman" w:hAnsi="Times New Roman"/>
          <w:sz w:val="24"/>
          <w:szCs w:val="24"/>
          <w:lang w:val="en-GB"/>
        </w:rPr>
        <w:t xml:space="preserve">Tempers can fray if they have </w:t>
      </w:r>
      <w:r w:rsidRPr="00D73D87" w:rsidR="00BD2F5B">
        <w:rPr>
          <w:rFonts w:ascii="Times New Roman" w:hAnsi="Times New Roman"/>
          <w:sz w:val="24"/>
          <w:szCs w:val="24"/>
          <w:lang w:val="en-GB"/>
        </w:rPr>
        <w:t>small children or are elderly and need to sit down. These are all the things to take into consideration</w:t>
      </w:r>
      <w:r w:rsidRPr="00D73D87" w:rsidR="00D45002">
        <w:rPr>
          <w:rFonts w:ascii="Times New Roman" w:hAnsi="Times New Roman"/>
          <w:sz w:val="24"/>
          <w:szCs w:val="24"/>
          <w:lang w:val="en-GB"/>
        </w:rPr>
        <w:t xml:space="preserve">. If there is a long delay, the bus driver needs to be kept informed as </w:t>
      </w:r>
      <w:r w:rsidRPr="00D73D87" w:rsidR="003E1952">
        <w:rPr>
          <w:rFonts w:ascii="Times New Roman" w:hAnsi="Times New Roman"/>
          <w:sz w:val="24"/>
          <w:szCs w:val="24"/>
          <w:lang w:val="en-GB"/>
        </w:rPr>
        <w:t xml:space="preserve">he is only allocated half an hour </w:t>
      </w:r>
      <w:r w:rsidR="003E2C34">
        <w:rPr>
          <w:rFonts w:ascii="Times New Roman" w:hAnsi="Times New Roman"/>
          <w:sz w:val="24"/>
          <w:szCs w:val="24"/>
          <w:lang w:val="en-GB"/>
        </w:rPr>
        <w:t xml:space="preserve">of </w:t>
      </w:r>
      <w:r w:rsidRPr="00D73D87" w:rsidR="003E1952">
        <w:rPr>
          <w:rFonts w:ascii="Times New Roman" w:hAnsi="Times New Roman"/>
          <w:sz w:val="24"/>
          <w:szCs w:val="24"/>
          <w:lang w:val="en-GB"/>
        </w:rPr>
        <w:t>free parking.”</w:t>
      </w:r>
    </w:p>
    <w:p w:rsidRPr="00D73D87" w:rsidR="002A0B8F" w:rsidP="009D4D71" w:rsidRDefault="002A0B8F" w14:paraId="76D514E1" w14:textId="473F586A">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“Fingers crossed then</w:t>
      </w:r>
      <w:r w:rsidRPr="00D73D87" w:rsidR="008F449F">
        <w:rPr>
          <w:rFonts w:ascii="Times New Roman" w:hAnsi="Times New Roman"/>
          <w:sz w:val="24"/>
          <w:szCs w:val="24"/>
          <w:lang w:val="en-GB"/>
        </w:rPr>
        <w:t>.”</w:t>
      </w:r>
    </w:p>
    <w:p w:rsidRPr="00D73D87" w:rsidR="008F449F" w:rsidP="009D4D71" w:rsidRDefault="008F449F" w14:paraId="129CE93C" w14:textId="5DBEFDE2">
      <w:pPr>
        <w:pStyle w:val="CSP-ChapterBodyText-FirstParagraph"/>
        <w:spacing w:line="360" w:lineRule="auto"/>
        <w:ind w:firstLine="720"/>
        <w:contextualSpacing/>
        <w:jc w:val="left"/>
        <w:rPr>
          <w:rFonts w:ascii="Times New Roman" w:hAnsi="Times New Roman"/>
          <w:sz w:val="24"/>
          <w:szCs w:val="24"/>
          <w:lang w:val="en-GB"/>
        </w:rPr>
      </w:pPr>
      <w:r w:rsidRPr="11C8501F" w:rsidR="11C8501F">
        <w:rPr>
          <w:rFonts w:ascii="Times New Roman" w:hAnsi="Times New Roman"/>
          <w:sz w:val="24"/>
          <w:szCs w:val="24"/>
          <w:lang w:val="en-GB"/>
        </w:rPr>
        <w:t>“Everything crossed,” said Lola</w:t>
      </w:r>
      <w:ins w:author="Gary Smailes" w:date="2024-01-21T13:48:26.987Z" w:id="58260304">
        <w:r w:rsidRPr="11C8501F" w:rsidR="11C8501F">
          <w:rPr>
            <w:rFonts w:ascii="Times New Roman" w:hAnsi="Times New Roman"/>
            <w:sz w:val="24"/>
            <w:szCs w:val="24"/>
            <w:lang w:val="en-GB"/>
          </w:rPr>
          <w:t>,</w:t>
        </w:r>
      </w:ins>
      <w:r w:rsidRPr="11C8501F" w:rsidR="11C8501F">
        <w:rPr>
          <w:rFonts w:ascii="Times New Roman" w:hAnsi="Times New Roman"/>
          <w:sz w:val="24"/>
          <w:szCs w:val="24"/>
          <w:lang w:val="en-GB"/>
        </w:rPr>
        <w:t xml:space="preserve"> grimacing.</w:t>
      </w:r>
    </w:p>
    <w:p w:rsidRPr="00D73D87" w:rsidR="008F449F" w:rsidP="009D4D71" w:rsidRDefault="008F449F" w14:paraId="371EBFDE" w14:textId="11545B01">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There is more to this</w:t>
      </w:r>
      <w:r w:rsidRPr="00D73D87" w:rsidR="009B335E">
        <w:rPr>
          <w:rFonts w:ascii="Times New Roman" w:hAnsi="Times New Roman"/>
          <w:sz w:val="24"/>
          <w:szCs w:val="24"/>
          <w:lang w:val="en-GB"/>
        </w:rPr>
        <w:t xml:space="preserve"> than being bright and breezy, I thought.</w:t>
      </w:r>
    </w:p>
    <w:p w:rsidRPr="00D73D87" w:rsidR="00845A47" w:rsidP="009D4D71" w:rsidRDefault="00BF58C8" w14:paraId="557F0E1A" w14:textId="014D6F93">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We watched the previous two flights disgorge their passengers</w:t>
      </w:r>
      <w:r w:rsidRPr="00D73D87" w:rsidR="00D33475">
        <w:rPr>
          <w:rFonts w:ascii="Times New Roman" w:hAnsi="Times New Roman"/>
          <w:sz w:val="24"/>
          <w:szCs w:val="24"/>
          <w:lang w:val="en-GB"/>
        </w:rPr>
        <w:t xml:space="preserve"> into the </w:t>
      </w:r>
      <w:r w:rsidRPr="00D73D87" w:rsidR="00EF66D6">
        <w:rPr>
          <w:rFonts w:ascii="Times New Roman" w:hAnsi="Times New Roman"/>
          <w:sz w:val="24"/>
          <w:szCs w:val="24"/>
          <w:lang w:val="en-GB"/>
        </w:rPr>
        <w:t>arrival</w:t>
      </w:r>
      <w:r w:rsidRPr="00D73D87" w:rsidR="00D33475">
        <w:rPr>
          <w:rFonts w:ascii="Times New Roman" w:hAnsi="Times New Roman"/>
          <w:sz w:val="24"/>
          <w:szCs w:val="24"/>
          <w:lang w:val="en-GB"/>
        </w:rPr>
        <w:t xml:space="preserve"> hall. Most had an expectant air about them as </w:t>
      </w:r>
      <w:r w:rsidRPr="00D73D87" w:rsidR="00EF66D6">
        <w:rPr>
          <w:rFonts w:ascii="Times New Roman" w:hAnsi="Times New Roman"/>
          <w:sz w:val="24"/>
          <w:szCs w:val="24"/>
          <w:lang w:val="en-GB"/>
        </w:rPr>
        <w:t>they peered</w:t>
      </w:r>
      <w:r w:rsidRPr="00D73D87" w:rsidR="00066C3C">
        <w:rPr>
          <w:rFonts w:ascii="Times New Roman" w:hAnsi="Times New Roman"/>
          <w:sz w:val="24"/>
          <w:szCs w:val="24"/>
          <w:lang w:val="en-GB"/>
        </w:rPr>
        <w:t xml:space="preserve"> curiously about for their travel rep. Others </w:t>
      </w:r>
      <w:r w:rsidR="00E37BAA">
        <w:rPr>
          <w:rFonts w:ascii="Times New Roman" w:hAnsi="Times New Roman"/>
          <w:sz w:val="24"/>
          <w:szCs w:val="24"/>
          <w:lang w:val="en-GB"/>
        </w:rPr>
        <w:t>seemed</w:t>
      </w:r>
      <w:r w:rsidRPr="00D73D87" w:rsidR="00066C3C">
        <w:rPr>
          <w:rFonts w:ascii="Times New Roman" w:hAnsi="Times New Roman"/>
          <w:sz w:val="24"/>
          <w:szCs w:val="24"/>
          <w:lang w:val="en-GB"/>
        </w:rPr>
        <w:t xml:space="preserve"> tired</w:t>
      </w:r>
      <w:r w:rsidRPr="00D73D87" w:rsidR="00EF66D6">
        <w:rPr>
          <w:rFonts w:ascii="Times New Roman" w:hAnsi="Times New Roman"/>
          <w:sz w:val="24"/>
          <w:szCs w:val="24"/>
          <w:lang w:val="en-GB"/>
        </w:rPr>
        <w:t xml:space="preserve">, some relieved to be back on terra firma. </w:t>
      </w:r>
      <w:r w:rsidRPr="00D73D87" w:rsidR="007E4C31">
        <w:rPr>
          <w:rFonts w:ascii="Times New Roman" w:hAnsi="Times New Roman"/>
          <w:sz w:val="24"/>
          <w:szCs w:val="24"/>
          <w:lang w:val="en-GB"/>
        </w:rPr>
        <w:t>Couples of all ages</w:t>
      </w:r>
      <w:r w:rsidRPr="00D73D87" w:rsidR="002E0B69">
        <w:rPr>
          <w:rFonts w:ascii="Times New Roman" w:hAnsi="Times New Roman"/>
          <w:sz w:val="24"/>
          <w:szCs w:val="24"/>
          <w:lang w:val="en-GB"/>
        </w:rPr>
        <w:t>,</w:t>
      </w:r>
      <w:r w:rsidRPr="00D73D87" w:rsidR="007E4C31">
        <w:rPr>
          <w:rFonts w:ascii="Times New Roman" w:hAnsi="Times New Roman"/>
          <w:sz w:val="24"/>
          <w:szCs w:val="24"/>
          <w:lang w:val="en-GB"/>
        </w:rPr>
        <w:t xml:space="preserve"> some with very young babies</w:t>
      </w:r>
      <w:r w:rsidRPr="00D73D87" w:rsidR="007E574A">
        <w:rPr>
          <w:rFonts w:ascii="Times New Roman" w:hAnsi="Times New Roman"/>
          <w:sz w:val="24"/>
          <w:szCs w:val="24"/>
          <w:lang w:val="en-GB"/>
        </w:rPr>
        <w:t xml:space="preserve"> shuffled through the narrow door. A group of</w:t>
      </w:r>
      <w:r w:rsidRPr="00D73D87" w:rsidR="0056553D">
        <w:rPr>
          <w:rFonts w:ascii="Times New Roman" w:hAnsi="Times New Roman"/>
          <w:sz w:val="24"/>
          <w:szCs w:val="24"/>
          <w:lang w:val="en-GB"/>
        </w:rPr>
        <w:t xml:space="preserve"> boisterous lads </w:t>
      </w:r>
      <w:r w:rsidRPr="00D73D87" w:rsidR="003470F8">
        <w:rPr>
          <w:rFonts w:ascii="Times New Roman" w:hAnsi="Times New Roman"/>
          <w:sz w:val="24"/>
          <w:szCs w:val="24"/>
          <w:lang w:val="en-GB"/>
        </w:rPr>
        <w:t>with long sideburns</w:t>
      </w:r>
      <w:r w:rsidRPr="00D73D87" w:rsidR="008E17FC">
        <w:rPr>
          <w:rFonts w:ascii="Times New Roman" w:hAnsi="Times New Roman"/>
          <w:sz w:val="24"/>
          <w:szCs w:val="24"/>
          <w:lang w:val="en-GB"/>
        </w:rPr>
        <w:t xml:space="preserve"> in tight flared pants and bright</w:t>
      </w:r>
      <w:r w:rsidR="00EE16AB">
        <w:rPr>
          <w:rFonts w:ascii="Times New Roman" w:hAnsi="Times New Roman"/>
          <w:sz w:val="24"/>
          <w:szCs w:val="24"/>
          <w:lang w:val="en-GB"/>
        </w:rPr>
        <w:t>-</w:t>
      </w:r>
      <w:r w:rsidRPr="00D73D87" w:rsidR="008E17FC">
        <w:rPr>
          <w:rFonts w:ascii="Times New Roman" w:hAnsi="Times New Roman"/>
          <w:sz w:val="24"/>
          <w:szCs w:val="24"/>
          <w:lang w:val="en-GB"/>
        </w:rPr>
        <w:t xml:space="preserve">coloured shirts </w:t>
      </w:r>
      <w:r w:rsidRPr="00D73D87" w:rsidR="0056553D">
        <w:rPr>
          <w:rFonts w:ascii="Times New Roman" w:hAnsi="Times New Roman"/>
          <w:sz w:val="24"/>
          <w:szCs w:val="24"/>
          <w:lang w:val="en-GB"/>
        </w:rPr>
        <w:t xml:space="preserve">jumped up and down </w:t>
      </w:r>
      <w:proofErr w:type="gramStart"/>
      <w:r w:rsidRPr="00D73D87" w:rsidR="0056553D">
        <w:rPr>
          <w:rFonts w:ascii="Times New Roman" w:hAnsi="Times New Roman"/>
          <w:sz w:val="24"/>
          <w:szCs w:val="24"/>
          <w:lang w:val="en-GB"/>
        </w:rPr>
        <w:t>in an attempt to</w:t>
      </w:r>
      <w:proofErr w:type="gramEnd"/>
      <w:r w:rsidRPr="00D73D87" w:rsidR="0056553D">
        <w:rPr>
          <w:rFonts w:ascii="Times New Roman" w:hAnsi="Times New Roman"/>
          <w:sz w:val="24"/>
          <w:szCs w:val="24"/>
          <w:lang w:val="en-GB"/>
        </w:rPr>
        <w:t xml:space="preserve"> locate their travel rep. </w:t>
      </w:r>
      <w:r w:rsidRPr="00D73D87" w:rsidR="00EF305B">
        <w:rPr>
          <w:rFonts w:ascii="Times New Roman" w:hAnsi="Times New Roman"/>
          <w:sz w:val="24"/>
          <w:szCs w:val="24"/>
          <w:lang w:val="en-GB"/>
        </w:rPr>
        <w:t>A group of girls in their late teens</w:t>
      </w:r>
      <w:r w:rsidRPr="00D73D87" w:rsidR="00F90D20">
        <w:rPr>
          <w:rFonts w:ascii="Times New Roman" w:hAnsi="Times New Roman"/>
          <w:sz w:val="24"/>
          <w:szCs w:val="24"/>
          <w:lang w:val="en-GB"/>
        </w:rPr>
        <w:t xml:space="preserve"> giggle</w:t>
      </w:r>
      <w:r w:rsidRPr="00D73D87" w:rsidR="001E342A">
        <w:rPr>
          <w:rFonts w:ascii="Times New Roman" w:hAnsi="Times New Roman"/>
          <w:sz w:val="24"/>
          <w:szCs w:val="24"/>
          <w:lang w:val="en-GB"/>
        </w:rPr>
        <w:t>d</w:t>
      </w:r>
      <w:r w:rsidRPr="00D73D87" w:rsidR="00F90D20">
        <w:rPr>
          <w:rFonts w:ascii="Times New Roman" w:hAnsi="Times New Roman"/>
          <w:sz w:val="24"/>
          <w:szCs w:val="24"/>
          <w:lang w:val="en-GB"/>
        </w:rPr>
        <w:t xml:space="preserve"> </w:t>
      </w:r>
      <w:r w:rsidRPr="00D73D87" w:rsidR="006D33A2">
        <w:rPr>
          <w:rFonts w:ascii="Times New Roman" w:hAnsi="Times New Roman"/>
          <w:sz w:val="24"/>
          <w:szCs w:val="24"/>
          <w:lang w:val="en-GB"/>
        </w:rPr>
        <w:t>while tugging down their microskirts</w:t>
      </w:r>
      <w:r w:rsidRPr="00D73D87" w:rsidR="001263A2">
        <w:rPr>
          <w:rFonts w:ascii="Times New Roman" w:hAnsi="Times New Roman"/>
          <w:sz w:val="24"/>
          <w:szCs w:val="24"/>
          <w:lang w:val="en-GB"/>
        </w:rPr>
        <w:t>, smoothing their figure-hugging tops</w:t>
      </w:r>
      <w:r w:rsidR="00EE16AB">
        <w:rPr>
          <w:rFonts w:ascii="Times New Roman" w:hAnsi="Times New Roman"/>
          <w:sz w:val="24"/>
          <w:szCs w:val="24"/>
          <w:lang w:val="en-GB"/>
        </w:rPr>
        <w:t>,</w:t>
      </w:r>
      <w:r w:rsidRPr="00D73D87" w:rsidR="006D33A2">
        <w:rPr>
          <w:rFonts w:ascii="Times New Roman" w:hAnsi="Times New Roman"/>
          <w:sz w:val="24"/>
          <w:szCs w:val="24"/>
          <w:lang w:val="en-GB"/>
        </w:rPr>
        <w:t xml:space="preserve"> and adjusting hairbands</w:t>
      </w:r>
      <w:r w:rsidRPr="00D73D87" w:rsidR="006652DC">
        <w:rPr>
          <w:rFonts w:ascii="Times New Roman" w:hAnsi="Times New Roman"/>
          <w:sz w:val="24"/>
          <w:szCs w:val="24"/>
          <w:lang w:val="en-GB"/>
        </w:rPr>
        <w:t>. They</w:t>
      </w:r>
      <w:r w:rsidRPr="00D73D87" w:rsidR="00F90D20">
        <w:rPr>
          <w:rFonts w:ascii="Times New Roman" w:hAnsi="Times New Roman"/>
          <w:sz w:val="24"/>
          <w:szCs w:val="24"/>
          <w:lang w:val="en-GB"/>
        </w:rPr>
        <w:t xml:space="preserve"> looked </w:t>
      </w:r>
      <w:r w:rsidRPr="00D73D87" w:rsidR="00393FEB">
        <w:rPr>
          <w:rFonts w:ascii="Times New Roman" w:hAnsi="Times New Roman"/>
          <w:sz w:val="24"/>
          <w:szCs w:val="24"/>
          <w:lang w:val="en-GB"/>
        </w:rPr>
        <w:t>self-consciously</w:t>
      </w:r>
      <w:r w:rsidRPr="00D73D87" w:rsidR="00F90D20">
        <w:rPr>
          <w:rFonts w:ascii="Times New Roman" w:hAnsi="Times New Roman"/>
          <w:sz w:val="24"/>
          <w:szCs w:val="24"/>
          <w:lang w:val="en-GB"/>
        </w:rPr>
        <w:t xml:space="preserve"> around </w:t>
      </w:r>
      <w:r w:rsidRPr="00D73D87" w:rsidR="006652DC">
        <w:rPr>
          <w:rFonts w:ascii="Times New Roman" w:hAnsi="Times New Roman"/>
          <w:sz w:val="24"/>
          <w:szCs w:val="24"/>
          <w:lang w:val="en-GB"/>
        </w:rPr>
        <w:t xml:space="preserve">checking out the boys </w:t>
      </w:r>
      <w:r w:rsidRPr="00D73D87" w:rsidR="00F90D20">
        <w:rPr>
          <w:rFonts w:ascii="Times New Roman" w:hAnsi="Times New Roman"/>
          <w:sz w:val="24"/>
          <w:szCs w:val="24"/>
          <w:lang w:val="en-GB"/>
        </w:rPr>
        <w:t xml:space="preserve">but </w:t>
      </w:r>
      <w:proofErr w:type="gramStart"/>
      <w:r w:rsidRPr="00D73D87" w:rsidR="00F90D20">
        <w:rPr>
          <w:rFonts w:ascii="Times New Roman" w:hAnsi="Times New Roman"/>
          <w:sz w:val="24"/>
          <w:szCs w:val="24"/>
          <w:lang w:val="en-GB"/>
        </w:rPr>
        <w:t>on the whole</w:t>
      </w:r>
      <w:proofErr w:type="gramEnd"/>
      <w:r w:rsidRPr="00D73D87" w:rsidR="00F90D20">
        <w:rPr>
          <w:rFonts w:ascii="Times New Roman" w:hAnsi="Times New Roman"/>
          <w:sz w:val="24"/>
          <w:szCs w:val="24"/>
          <w:lang w:val="en-GB"/>
        </w:rPr>
        <w:t>, I failed to notice</w:t>
      </w:r>
      <w:r w:rsidRPr="00D73D87" w:rsidR="00390A70">
        <w:rPr>
          <w:rFonts w:ascii="Times New Roman" w:hAnsi="Times New Roman"/>
          <w:sz w:val="24"/>
          <w:szCs w:val="24"/>
          <w:lang w:val="en-GB"/>
        </w:rPr>
        <w:t xml:space="preserve"> anybody unappealing. Perhaps I was more accustomed to </w:t>
      </w:r>
      <w:r w:rsidRPr="00D73D87" w:rsidR="001263A2">
        <w:rPr>
          <w:rFonts w:ascii="Times New Roman" w:hAnsi="Times New Roman"/>
          <w:sz w:val="24"/>
          <w:szCs w:val="24"/>
          <w:lang w:val="en-GB"/>
        </w:rPr>
        <w:t>this</w:t>
      </w:r>
      <w:r w:rsidRPr="00D73D87" w:rsidR="00390A70">
        <w:rPr>
          <w:rFonts w:ascii="Times New Roman" w:hAnsi="Times New Roman"/>
          <w:sz w:val="24"/>
          <w:szCs w:val="24"/>
          <w:lang w:val="en-GB"/>
        </w:rPr>
        <w:t xml:space="preserve"> typical cross</w:t>
      </w:r>
      <w:r w:rsidR="00EE16AB">
        <w:rPr>
          <w:rFonts w:ascii="Times New Roman" w:hAnsi="Times New Roman"/>
          <w:sz w:val="24"/>
          <w:szCs w:val="24"/>
          <w:lang w:val="en-GB"/>
        </w:rPr>
        <w:t>-</w:t>
      </w:r>
      <w:r w:rsidRPr="00D73D87" w:rsidR="00390A70">
        <w:rPr>
          <w:rFonts w:ascii="Times New Roman" w:hAnsi="Times New Roman"/>
          <w:sz w:val="24"/>
          <w:szCs w:val="24"/>
          <w:lang w:val="en-GB"/>
        </w:rPr>
        <w:t>section of Brits</w:t>
      </w:r>
      <w:r w:rsidRPr="00D73D87" w:rsidR="00845A47">
        <w:rPr>
          <w:rFonts w:ascii="Times New Roman" w:hAnsi="Times New Roman"/>
          <w:sz w:val="24"/>
          <w:szCs w:val="24"/>
          <w:lang w:val="en-GB"/>
        </w:rPr>
        <w:t>.</w:t>
      </w:r>
      <w:r w:rsidRPr="00D73D87" w:rsidR="001263A2">
        <w:rPr>
          <w:rFonts w:ascii="Times New Roman" w:hAnsi="Times New Roman"/>
          <w:sz w:val="24"/>
          <w:szCs w:val="24"/>
          <w:lang w:val="en-GB"/>
        </w:rPr>
        <w:t xml:space="preserve"> W</w:t>
      </w:r>
      <w:r w:rsidRPr="00D73D87" w:rsidR="00D607DC">
        <w:rPr>
          <w:rFonts w:ascii="Times New Roman" w:hAnsi="Times New Roman"/>
          <w:sz w:val="24"/>
          <w:szCs w:val="24"/>
          <w:lang w:val="en-GB"/>
        </w:rPr>
        <w:t>ithout exception</w:t>
      </w:r>
      <w:r w:rsidR="00EE16AB">
        <w:rPr>
          <w:rFonts w:ascii="Times New Roman" w:hAnsi="Times New Roman"/>
          <w:sz w:val="24"/>
          <w:szCs w:val="24"/>
          <w:lang w:val="en-GB"/>
        </w:rPr>
        <w:t>,</w:t>
      </w:r>
      <w:r w:rsidRPr="00D73D87" w:rsidR="007C2C70">
        <w:rPr>
          <w:rFonts w:ascii="Times New Roman" w:hAnsi="Times New Roman"/>
          <w:sz w:val="24"/>
          <w:szCs w:val="24"/>
          <w:lang w:val="en-GB"/>
        </w:rPr>
        <w:t xml:space="preserve"> </w:t>
      </w:r>
      <w:r w:rsidRPr="00D73D87" w:rsidR="00D607DC">
        <w:rPr>
          <w:rFonts w:ascii="Times New Roman" w:hAnsi="Times New Roman"/>
          <w:sz w:val="24"/>
          <w:szCs w:val="24"/>
          <w:lang w:val="en-GB"/>
        </w:rPr>
        <w:t xml:space="preserve">they were </w:t>
      </w:r>
      <w:r w:rsidRPr="00D73D87" w:rsidR="007C2C70">
        <w:rPr>
          <w:rFonts w:ascii="Times New Roman" w:hAnsi="Times New Roman"/>
          <w:sz w:val="24"/>
          <w:szCs w:val="24"/>
          <w:lang w:val="en-GB"/>
        </w:rPr>
        <w:t>white,</w:t>
      </w:r>
      <w:r w:rsidRPr="00D73D87" w:rsidR="009D55F2">
        <w:rPr>
          <w:rFonts w:ascii="Times New Roman" w:hAnsi="Times New Roman"/>
          <w:sz w:val="24"/>
          <w:szCs w:val="24"/>
          <w:lang w:val="en-GB"/>
        </w:rPr>
        <w:t xml:space="preserve"> Caucasian </w:t>
      </w:r>
      <w:r w:rsidRPr="00D73D87" w:rsidR="003132E3">
        <w:rPr>
          <w:rFonts w:ascii="Times New Roman" w:hAnsi="Times New Roman"/>
          <w:sz w:val="24"/>
          <w:szCs w:val="24"/>
          <w:lang w:val="en-GB"/>
        </w:rPr>
        <w:t>with few</w:t>
      </w:r>
      <w:r w:rsidRPr="00D73D87" w:rsidR="009D55F2">
        <w:rPr>
          <w:rFonts w:ascii="Times New Roman" w:hAnsi="Times New Roman"/>
          <w:sz w:val="24"/>
          <w:szCs w:val="24"/>
          <w:lang w:val="en-GB"/>
        </w:rPr>
        <w:t xml:space="preserve"> obes</w:t>
      </w:r>
      <w:r w:rsidRPr="00D73D87" w:rsidR="003132E3">
        <w:rPr>
          <w:rFonts w:ascii="Times New Roman" w:hAnsi="Times New Roman"/>
          <w:sz w:val="24"/>
          <w:szCs w:val="24"/>
          <w:lang w:val="en-GB"/>
        </w:rPr>
        <w:t>e</w:t>
      </w:r>
      <w:r w:rsidRPr="00D73D87" w:rsidR="00AA5182">
        <w:rPr>
          <w:rFonts w:ascii="Times New Roman" w:hAnsi="Times New Roman"/>
          <w:sz w:val="24"/>
          <w:szCs w:val="24"/>
          <w:lang w:val="en-GB"/>
        </w:rPr>
        <w:t xml:space="preserve"> or </w:t>
      </w:r>
      <w:r w:rsidRPr="00D73D87" w:rsidR="003132E3">
        <w:rPr>
          <w:rFonts w:ascii="Times New Roman" w:hAnsi="Times New Roman"/>
          <w:sz w:val="24"/>
          <w:szCs w:val="24"/>
          <w:lang w:val="en-GB"/>
        </w:rPr>
        <w:t xml:space="preserve">sporting visible </w:t>
      </w:r>
      <w:r w:rsidRPr="00D73D87" w:rsidR="00AA5182">
        <w:rPr>
          <w:rFonts w:ascii="Times New Roman" w:hAnsi="Times New Roman"/>
          <w:sz w:val="24"/>
          <w:szCs w:val="24"/>
          <w:lang w:val="en-GB"/>
        </w:rPr>
        <w:t>tattoos.</w:t>
      </w:r>
    </w:p>
    <w:p w:rsidRPr="00D73D87" w:rsidR="00945549" w:rsidP="009D4D71" w:rsidRDefault="00845A47" w14:paraId="7F48B3FD" w14:textId="56B50220">
      <w:pPr>
        <w:pStyle w:val="CSP-ChapterBodyText-FirstParagraph"/>
        <w:spacing w:line="360" w:lineRule="auto"/>
        <w:ind w:firstLine="720"/>
        <w:contextualSpacing/>
        <w:jc w:val="left"/>
        <w:rPr>
          <w:rFonts w:ascii="Times New Roman" w:hAnsi="Times New Roman"/>
          <w:sz w:val="24"/>
          <w:szCs w:val="24"/>
          <w:lang w:val="en-GB"/>
        </w:rPr>
      </w:pPr>
      <w:del w:author="Gary Smailes" w:date="2024-01-21T13:49:05.453Z" w:id="251037329">
        <w:r w:rsidRPr="11C8501F" w:rsidDel="11C8501F">
          <w:rPr>
            <w:rFonts w:ascii="Times New Roman" w:hAnsi="Times New Roman"/>
            <w:sz w:val="24"/>
            <w:szCs w:val="24"/>
            <w:lang w:val="en-GB"/>
          </w:rPr>
          <w:delText>“</w:delText>
        </w:r>
      </w:del>
      <w:r w:rsidRPr="11C8501F" w:rsidR="11C8501F">
        <w:rPr>
          <w:rFonts w:ascii="Times New Roman" w:hAnsi="Times New Roman"/>
          <w:sz w:val="24"/>
          <w:szCs w:val="24"/>
          <w:lang w:val="en-GB"/>
        </w:rPr>
        <w:t>As one group of lads found their travel rep. I heard her say, “Does anyone speak Spanish?”</w:t>
      </w:r>
    </w:p>
    <w:p w:rsidRPr="00D73D87" w:rsidR="00BF58C8" w:rsidP="009D4D71" w:rsidRDefault="00945549" w14:paraId="140A3DC2" w14:textId="653C91B3">
      <w:pPr>
        <w:pStyle w:val="CSP-ChapterBodyText-FirstParagraph"/>
        <w:spacing w:line="360" w:lineRule="auto"/>
        <w:ind w:firstLine="720"/>
        <w:contextualSpacing/>
        <w:jc w:val="left"/>
        <w:rPr>
          <w:rFonts w:ascii="Times New Roman" w:hAnsi="Times New Roman"/>
          <w:sz w:val="24"/>
          <w:szCs w:val="24"/>
          <w:lang w:val="en-GB"/>
        </w:rPr>
      </w:pPr>
      <w:r w:rsidRPr="11C8501F" w:rsidR="11C8501F">
        <w:rPr>
          <w:rFonts w:ascii="Times New Roman" w:hAnsi="Times New Roman"/>
          <w:sz w:val="24"/>
          <w:szCs w:val="24"/>
          <w:lang w:val="en-GB"/>
        </w:rPr>
        <w:t>“</w:t>
      </w:r>
      <w:r w:rsidRPr="11C8501F" w:rsidR="11C8501F">
        <w:rPr>
          <w:rFonts w:ascii="Times New Roman" w:hAnsi="Times New Roman"/>
          <w:i w:val="1"/>
          <w:iCs w:val="1"/>
          <w:sz w:val="24"/>
          <w:szCs w:val="24"/>
          <w:lang w:val="en-GB"/>
          <w:rPrChange w:author="Gary Smailes" w:date="2024-01-21T13:49:15.076Z" w:id="111132083">
            <w:rPr>
              <w:rFonts w:ascii="Times New Roman" w:hAnsi="Times New Roman"/>
              <w:sz w:val="24"/>
              <w:szCs w:val="24"/>
              <w:lang w:val="en-GB"/>
            </w:rPr>
          </w:rPrChange>
        </w:rPr>
        <w:t>Si</w:t>
      </w:r>
      <w:r w:rsidRPr="11C8501F" w:rsidR="11C8501F">
        <w:rPr>
          <w:rFonts w:ascii="Times New Roman" w:hAnsi="Times New Roman"/>
          <w:sz w:val="24"/>
          <w:szCs w:val="24"/>
          <w:lang w:val="en-GB"/>
        </w:rPr>
        <w:t>,” shouted one, even though he stood right next to her. “</w:t>
      </w:r>
      <w:r w:rsidRPr="11C8501F" w:rsidR="11C8501F">
        <w:rPr>
          <w:rFonts w:ascii="Times New Roman" w:hAnsi="Times New Roman"/>
          <w:i w:val="1"/>
          <w:iCs w:val="1"/>
          <w:sz w:val="24"/>
          <w:szCs w:val="24"/>
          <w:lang w:val="en-GB"/>
          <w:rPrChange w:author="Gary Smailes" w:date="2024-01-21T13:49:11.431Z" w:id="2145870665">
            <w:rPr>
              <w:rFonts w:ascii="Times New Roman" w:hAnsi="Times New Roman"/>
              <w:sz w:val="24"/>
              <w:szCs w:val="24"/>
              <w:lang w:val="en-GB"/>
            </w:rPr>
          </w:rPrChange>
        </w:rPr>
        <w:t>Un poco</w:t>
      </w:r>
      <w:r w:rsidRPr="11C8501F" w:rsidR="11C8501F">
        <w:rPr>
          <w:rFonts w:ascii="Times New Roman" w:hAnsi="Times New Roman"/>
          <w:i w:val="1"/>
          <w:iCs w:val="1"/>
          <w:sz w:val="24"/>
          <w:szCs w:val="24"/>
          <w:lang w:val="en-GB"/>
          <w:rPrChange w:author="Gary Smailes" w:date="2024-01-21T13:49:11.434Z" w:id="1708437046">
            <w:rPr>
              <w:rFonts w:ascii="Times New Roman" w:hAnsi="Times New Roman"/>
              <w:sz w:val="24"/>
              <w:szCs w:val="24"/>
              <w:lang w:val="en-GB"/>
            </w:rPr>
          </w:rPrChange>
        </w:rPr>
        <w:t>.</w:t>
      </w:r>
      <w:r w:rsidRPr="11C8501F" w:rsidR="11C8501F">
        <w:rPr>
          <w:rFonts w:ascii="Times New Roman" w:hAnsi="Times New Roman"/>
          <w:sz w:val="24"/>
          <w:szCs w:val="24"/>
          <w:lang w:val="en-GB"/>
        </w:rPr>
        <w:t xml:space="preserve">” At which I howled. His accent was broad Birmingham and it sounded like </w:t>
      </w:r>
      <w:r w:rsidRPr="11C8501F" w:rsidR="11C8501F">
        <w:rPr>
          <w:rFonts w:ascii="Times New Roman" w:hAnsi="Times New Roman"/>
          <w:sz w:val="24"/>
          <w:szCs w:val="24"/>
          <w:lang w:val="en-GB"/>
        </w:rPr>
        <w:t>powcow</w:t>
      </w:r>
      <w:r w:rsidRPr="11C8501F" w:rsidR="11C8501F">
        <w:rPr>
          <w:rFonts w:ascii="Times New Roman" w:hAnsi="Times New Roman"/>
          <w:sz w:val="24"/>
          <w:szCs w:val="24"/>
          <w:lang w:val="en-GB"/>
        </w:rPr>
        <w:t>. But at least he had tried and to be honest, not too many years ago my pronunciation must have been equally as bad.</w:t>
      </w:r>
    </w:p>
    <w:p w:rsidRPr="00D73D87" w:rsidR="003B654E" w:rsidP="009D4D71" w:rsidRDefault="003B654E" w14:paraId="32E5AF9E" w14:textId="1681DA50">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Pr="00D73D87" w:rsidR="007A5732">
        <w:rPr>
          <w:rFonts w:ascii="Times New Roman" w:hAnsi="Times New Roman"/>
          <w:sz w:val="24"/>
          <w:szCs w:val="24"/>
          <w:lang w:val="en-GB"/>
        </w:rPr>
        <w:t>Comic accent,” I said. “Why is he shouting?”</w:t>
      </w:r>
    </w:p>
    <w:p w:rsidRPr="00D73D87" w:rsidR="007A5732" w:rsidP="009D4D71" w:rsidRDefault="007A5732" w14:paraId="4CD7BD0A" w14:textId="0B9B6F82">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Pr="00D73D87" w:rsidR="0060389E">
        <w:rPr>
          <w:rFonts w:ascii="Times New Roman" w:hAnsi="Times New Roman"/>
          <w:sz w:val="24"/>
          <w:szCs w:val="24"/>
          <w:lang w:val="en-GB"/>
        </w:rPr>
        <w:t>I’m surprised you don’t you know.”</w:t>
      </w:r>
    </w:p>
    <w:p w:rsidRPr="00D73D87" w:rsidR="0060389E" w:rsidP="009D4D71" w:rsidRDefault="0060389E" w14:paraId="6D4A754F" w14:textId="372ED246">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Pr="00D73D87" w:rsidR="00AA4062">
        <w:rPr>
          <w:rFonts w:ascii="Times New Roman" w:hAnsi="Times New Roman"/>
          <w:sz w:val="24"/>
          <w:szCs w:val="24"/>
          <w:lang w:val="en-GB"/>
        </w:rPr>
        <w:t>Sorry?”</w:t>
      </w:r>
    </w:p>
    <w:p w:rsidRPr="00D73D87" w:rsidR="00AA4062" w:rsidP="009D4D71" w:rsidRDefault="00AA4062" w14:paraId="7829B533" w14:textId="1F17BFDA">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Pr="00D73D87" w:rsidR="00D859BE">
        <w:rPr>
          <w:rFonts w:ascii="Times New Roman" w:hAnsi="Times New Roman"/>
          <w:sz w:val="24"/>
          <w:szCs w:val="24"/>
          <w:lang w:val="en-GB"/>
        </w:rPr>
        <w:t xml:space="preserve">Raising the voice </w:t>
      </w:r>
      <w:r w:rsidRPr="00D73D87" w:rsidR="00482C65">
        <w:rPr>
          <w:rFonts w:ascii="Times New Roman" w:hAnsi="Times New Roman"/>
          <w:sz w:val="24"/>
          <w:szCs w:val="24"/>
          <w:lang w:val="en-GB"/>
        </w:rPr>
        <w:t>is</w:t>
      </w:r>
      <w:r w:rsidRPr="00D73D87">
        <w:rPr>
          <w:rFonts w:ascii="Times New Roman" w:hAnsi="Times New Roman"/>
          <w:sz w:val="24"/>
          <w:szCs w:val="24"/>
          <w:lang w:val="en-GB"/>
        </w:rPr>
        <w:t xml:space="preserve"> the traditional English solution to spe</w:t>
      </w:r>
      <w:r w:rsidRPr="00D73D87" w:rsidR="008D6FF1">
        <w:rPr>
          <w:rFonts w:ascii="Times New Roman" w:hAnsi="Times New Roman"/>
          <w:sz w:val="24"/>
          <w:szCs w:val="24"/>
          <w:lang w:val="en-GB"/>
        </w:rPr>
        <w:t>a</w:t>
      </w:r>
      <w:r w:rsidRPr="00D73D87">
        <w:rPr>
          <w:rFonts w:ascii="Times New Roman" w:hAnsi="Times New Roman"/>
          <w:sz w:val="24"/>
          <w:szCs w:val="24"/>
          <w:lang w:val="en-GB"/>
        </w:rPr>
        <w:t>king foreign lang</w:t>
      </w:r>
      <w:r w:rsidRPr="00D73D87" w:rsidR="008D6FF1">
        <w:rPr>
          <w:rFonts w:ascii="Times New Roman" w:hAnsi="Times New Roman"/>
          <w:sz w:val="24"/>
          <w:szCs w:val="24"/>
          <w:lang w:val="en-GB"/>
        </w:rPr>
        <w:t>uages.”</w:t>
      </w:r>
    </w:p>
    <w:p w:rsidRPr="00D73D87" w:rsidR="008D6FF1" w:rsidP="009D4D71" w:rsidRDefault="008D6FF1" w14:paraId="28D15A98" w14:textId="55A394D4">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“How?”</w:t>
      </w:r>
    </w:p>
    <w:p w:rsidRPr="00D73D87" w:rsidR="008D6FF1" w:rsidP="009D4D71" w:rsidRDefault="008D6FF1" w14:paraId="0BAC0DA4" w14:textId="62AD9DD4">
      <w:pPr>
        <w:pStyle w:val="CSP-ChapterBodyText-FirstParagraph"/>
        <w:spacing w:line="360" w:lineRule="auto"/>
        <w:ind w:firstLine="720"/>
        <w:contextualSpacing/>
        <w:jc w:val="left"/>
        <w:rPr>
          <w:rFonts w:ascii="Times New Roman" w:hAnsi="Times New Roman"/>
          <w:sz w:val="24"/>
          <w:szCs w:val="24"/>
          <w:lang w:val="en-GB"/>
        </w:rPr>
      </w:pPr>
      <w:r w:rsidRPr="11C8501F" w:rsidR="11C8501F">
        <w:rPr>
          <w:rFonts w:ascii="Times New Roman" w:hAnsi="Times New Roman"/>
          <w:sz w:val="24"/>
          <w:szCs w:val="24"/>
          <w:lang w:val="en-GB"/>
        </w:rPr>
        <w:t>“It emanates from colonial days</w:t>
      </w:r>
      <w:ins w:author="Gary Smailes" w:date="2024-01-21T13:49:40Z" w:id="1210659806">
        <w:r w:rsidRPr="11C8501F" w:rsidR="11C8501F">
          <w:rPr>
            <w:rFonts w:ascii="Times New Roman" w:hAnsi="Times New Roman"/>
            <w:sz w:val="24"/>
            <w:szCs w:val="24"/>
            <w:lang w:val="en-GB"/>
          </w:rPr>
          <w:t>,</w:t>
        </w:r>
      </w:ins>
      <w:r w:rsidRPr="11C8501F" w:rsidR="11C8501F">
        <w:rPr>
          <w:rFonts w:ascii="Times New Roman" w:hAnsi="Times New Roman"/>
          <w:sz w:val="24"/>
          <w:szCs w:val="24"/>
          <w:lang w:val="en-GB"/>
        </w:rPr>
        <w:t xml:space="preserve"> when to gain cooperation with an indigenous population, you shouted at them in English. If they </w:t>
      </w:r>
      <w:r w:rsidRPr="11C8501F" w:rsidR="11C8501F">
        <w:rPr>
          <w:rFonts w:ascii="Times New Roman" w:hAnsi="Times New Roman"/>
          <w:sz w:val="24"/>
          <w:szCs w:val="24"/>
          <w:lang w:val="en-GB"/>
        </w:rPr>
        <w:t>hadn’t</w:t>
      </w:r>
      <w:r w:rsidRPr="11C8501F" w:rsidR="11C8501F">
        <w:rPr>
          <w:rFonts w:ascii="Times New Roman" w:hAnsi="Times New Roman"/>
          <w:sz w:val="24"/>
          <w:szCs w:val="24"/>
          <w:lang w:val="en-GB"/>
        </w:rPr>
        <w:t xml:space="preserve"> complied after a few repetitions, they were shot to encourage others to speak your language because you were too lazy to learn theirs.”</w:t>
      </w:r>
    </w:p>
    <w:p w:rsidRPr="00D73D87" w:rsidR="00AD6E86" w:rsidP="009D4D71" w:rsidRDefault="00AD6E86" w14:paraId="66685462" w14:textId="4E589CD5">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 never knew.”</w:t>
      </w:r>
    </w:p>
    <w:p w:rsidRPr="00D73D87" w:rsidR="00AD6E86" w:rsidP="009D4D71" w:rsidRDefault="00AD6E86" w14:paraId="089AE285" w14:textId="7FDBA722">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“They </w:t>
      </w:r>
      <w:r w:rsidRPr="00D73D87" w:rsidR="00485F08">
        <w:rPr>
          <w:rFonts w:ascii="Times New Roman" w:hAnsi="Times New Roman"/>
          <w:sz w:val="24"/>
          <w:szCs w:val="24"/>
          <w:lang w:val="en-GB"/>
        </w:rPr>
        <w:t>were</w:t>
      </w:r>
      <w:r w:rsidRPr="00D73D87">
        <w:rPr>
          <w:rFonts w:ascii="Times New Roman" w:hAnsi="Times New Roman"/>
          <w:sz w:val="24"/>
          <w:szCs w:val="24"/>
          <w:lang w:val="en-GB"/>
        </w:rPr>
        <w:t xml:space="preserve"> hardly going to put it in your history </w:t>
      </w:r>
      <w:r w:rsidRPr="00D73D87" w:rsidR="00DE2D58">
        <w:rPr>
          <w:rFonts w:ascii="Times New Roman" w:hAnsi="Times New Roman"/>
          <w:sz w:val="24"/>
          <w:szCs w:val="24"/>
          <w:lang w:val="en-GB"/>
        </w:rPr>
        <w:t>books,</w:t>
      </w:r>
      <w:r w:rsidRPr="00D73D87" w:rsidR="00E72905">
        <w:rPr>
          <w:rFonts w:ascii="Times New Roman" w:hAnsi="Times New Roman"/>
          <w:sz w:val="24"/>
          <w:szCs w:val="24"/>
          <w:lang w:val="en-GB"/>
        </w:rPr>
        <w:t xml:space="preserve"> but the Spanish did the </w:t>
      </w:r>
      <w:r w:rsidRPr="00D73D87" w:rsidR="000D4932">
        <w:rPr>
          <w:rFonts w:ascii="Times New Roman" w:hAnsi="Times New Roman"/>
          <w:sz w:val="24"/>
          <w:szCs w:val="24"/>
          <w:lang w:val="en-GB"/>
        </w:rPr>
        <w:t>same</w:t>
      </w:r>
      <w:r w:rsidRPr="00D73D87" w:rsidR="00E72905">
        <w:rPr>
          <w:rFonts w:ascii="Times New Roman" w:hAnsi="Times New Roman"/>
          <w:sz w:val="24"/>
          <w:szCs w:val="24"/>
          <w:lang w:val="en-GB"/>
        </w:rPr>
        <w:t xml:space="preserve"> in the Americas.</w:t>
      </w:r>
      <w:r w:rsidRPr="00D73D87" w:rsidR="00737363">
        <w:rPr>
          <w:rFonts w:ascii="Times New Roman" w:hAnsi="Times New Roman"/>
          <w:sz w:val="24"/>
          <w:szCs w:val="24"/>
          <w:lang w:val="en-GB"/>
        </w:rPr>
        <w:t>”</w:t>
      </w:r>
    </w:p>
    <w:p w:rsidRPr="00D73D87" w:rsidR="00737363" w:rsidP="009D4D71" w:rsidRDefault="00737363" w14:paraId="4DB3361F" w14:textId="2A4F7E76">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“True</w:t>
      </w:r>
      <w:r w:rsidRPr="00D73D87" w:rsidR="00485F08">
        <w:rPr>
          <w:rFonts w:ascii="Times New Roman" w:hAnsi="Times New Roman"/>
          <w:sz w:val="24"/>
          <w:szCs w:val="24"/>
          <w:lang w:val="en-GB"/>
        </w:rPr>
        <w:t>,</w:t>
      </w:r>
      <w:r w:rsidRPr="00D73D87">
        <w:rPr>
          <w:rFonts w:ascii="Times New Roman" w:hAnsi="Times New Roman"/>
          <w:sz w:val="24"/>
          <w:szCs w:val="24"/>
          <w:lang w:val="en-GB"/>
        </w:rPr>
        <w:t xml:space="preserve"> but why do </w:t>
      </w:r>
      <w:r w:rsidR="00EE16AB">
        <w:rPr>
          <w:rFonts w:ascii="Times New Roman" w:hAnsi="Times New Roman"/>
          <w:sz w:val="24"/>
          <w:szCs w:val="24"/>
          <w:lang w:val="en-GB"/>
        </w:rPr>
        <w:t>we</w:t>
      </w:r>
      <w:r w:rsidRPr="00D73D87" w:rsidR="00E72905">
        <w:rPr>
          <w:rFonts w:ascii="Times New Roman" w:hAnsi="Times New Roman"/>
          <w:sz w:val="24"/>
          <w:szCs w:val="24"/>
          <w:lang w:val="en-GB"/>
        </w:rPr>
        <w:t xml:space="preserve"> English</w:t>
      </w:r>
      <w:r w:rsidRPr="00D73D87">
        <w:rPr>
          <w:rFonts w:ascii="Times New Roman" w:hAnsi="Times New Roman"/>
          <w:sz w:val="24"/>
          <w:szCs w:val="24"/>
          <w:lang w:val="en-GB"/>
        </w:rPr>
        <w:t xml:space="preserve"> </w:t>
      </w:r>
      <w:r w:rsidRPr="00D73D87" w:rsidR="00560CBF">
        <w:rPr>
          <w:rFonts w:ascii="Times New Roman" w:hAnsi="Times New Roman"/>
          <w:sz w:val="24"/>
          <w:szCs w:val="24"/>
          <w:lang w:val="en-GB"/>
        </w:rPr>
        <w:t>continue with this ignoran</w:t>
      </w:r>
      <w:r w:rsidRPr="00D73D87" w:rsidR="00FE14D6">
        <w:rPr>
          <w:rFonts w:ascii="Times New Roman" w:hAnsi="Times New Roman"/>
          <w:sz w:val="24"/>
          <w:szCs w:val="24"/>
          <w:lang w:val="en-GB"/>
        </w:rPr>
        <w:t>t rudeness</w:t>
      </w:r>
      <w:r w:rsidRPr="00D73D87">
        <w:rPr>
          <w:rFonts w:ascii="Times New Roman" w:hAnsi="Times New Roman"/>
          <w:sz w:val="24"/>
          <w:szCs w:val="24"/>
          <w:lang w:val="en-GB"/>
        </w:rPr>
        <w:t>?”</w:t>
      </w:r>
    </w:p>
    <w:p w:rsidRPr="00D73D87" w:rsidR="00737363" w:rsidP="009D4D71" w:rsidRDefault="00737363" w14:paraId="7659E37D" w14:textId="35113F1D">
      <w:pPr>
        <w:pStyle w:val="CSP-ChapterBodyText-FirstParagraph"/>
        <w:spacing w:line="360" w:lineRule="auto"/>
        <w:ind w:firstLine="720"/>
        <w:contextualSpacing/>
        <w:jc w:val="left"/>
        <w:rPr>
          <w:rFonts w:ascii="Times New Roman" w:hAnsi="Times New Roman"/>
          <w:sz w:val="24"/>
          <w:szCs w:val="24"/>
          <w:lang w:val="en-GB"/>
        </w:rPr>
      </w:pPr>
      <w:r w:rsidRPr="11C8501F" w:rsidR="11C8501F">
        <w:rPr>
          <w:rFonts w:ascii="Times New Roman" w:hAnsi="Times New Roman"/>
          <w:sz w:val="24"/>
          <w:szCs w:val="24"/>
          <w:lang w:val="en-GB"/>
        </w:rPr>
        <w:t xml:space="preserve">“Old </w:t>
      </w:r>
      <w:ins w:author="Gary Smailes" w:date="2024-01-21T13:50:05.365Z" w:id="1038221542">
        <w:r w:rsidRPr="11C8501F" w:rsidR="11C8501F">
          <w:rPr>
            <w:rFonts w:ascii="Times New Roman" w:hAnsi="Times New Roman"/>
            <w:sz w:val="24"/>
            <w:szCs w:val="24"/>
            <w:lang w:val="en-GB"/>
          </w:rPr>
          <w:t>E</w:t>
        </w:r>
      </w:ins>
      <w:del w:author="Gary Smailes" w:date="2024-01-21T13:50:04.73Z" w:id="512022201">
        <w:r w:rsidRPr="11C8501F" w:rsidDel="11C8501F">
          <w:rPr>
            <w:rFonts w:ascii="Times New Roman" w:hAnsi="Times New Roman"/>
            <w:sz w:val="24"/>
            <w:szCs w:val="24"/>
            <w:lang w:val="en-GB"/>
          </w:rPr>
          <w:delText>e</w:delText>
        </w:r>
      </w:del>
      <w:r w:rsidRPr="11C8501F" w:rsidR="11C8501F">
        <w:rPr>
          <w:rFonts w:ascii="Times New Roman" w:hAnsi="Times New Roman"/>
          <w:sz w:val="24"/>
          <w:szCs w:val="24"/>
          <w:lang w:val="en-GB"/>
        </w:rPr>
        <w:t>mpire habits die hard but at least you have stopped shooting.”</w:t>
      </w:r>
    </w:p>
    <w:p w:rsidRPr="00D73D87" w:rsidR="00123B61" w:rsidP="009D4D71" w:rsidRDefault="00123B61" w14:paraId="6A013670" w14:textId="4C797100">
      <w:pPr>
        <w:pStyle w:val="CSP-ChapterBodyText-FirstParagraph"/>
        <w:spacing w:line="360" w:lineRule="auto"/>
        <w:ind w:firstLine="720"/>
        <w:contextualSpacing/>
        <w:jc w:val="left"/>
        <w:rPr>
          <w:rFonts w:ascii="Times New Roman" w:hAnsi="Times New Roman"/>
          <w:sz w:val="24"/>
          <w:szCs w:val="24"/>
          <w:lang w:val="en-GB"/>
        </w:rPr>
      </w:pPr>
      <w:del w:author="Gary Smailes" w:date="2024-01-21T13:50:14.835Z" w:id="1544170614">
        <w:r w:rsidRPr="11C8501F" w:rsidDel="11C8501F">
          <w:rPr>
            <w:rFonts w:ascii="Times New Roman" w:hAnsi="Times New Roman"/>
            <w:sz w:val="24"/>
            <w:szCs w:val="24"/>
            <w:lang w:val="en-GB"/>
          </w:rPr>
          <w:delText xml:space="preserve">Then </w:delText>
        </w:r>
      </w:del>
      <w:ins w:author="Gary Smailes" w:date="2024-01-21T13:50:15.657Z" w:id="509148756">
        <w:r w:rsidRPr="11C8501F" w:rsidR="11C8501F">
          <w:rPr>
            <w:rFonts w:ascii="Times New Roman" w:hAnsi="Times New Roman"/>
            <w:sz w:val="24"/>
            <w:szCs w:val="24"/>
            <w:lang w:val="en-GB"/>
          </w:rPr>
          <w:t>O</w:t>
        </w:r>
      </w:ins>
      <w:del w:author="Gary Smailes" w:date="2024-01-21T13:50:14.835Z" w:id="833151695">
        <w:r w:rsidRPr="11C8501F" w:rsidDel="11C8501F">
          <w:rPr>
            <w:rFonts w:ascii="Times New Roman" w:hAnsi="Times New Roman"/>
            <w:sz w:val="24"/>
            <w:szCs w:val="24"/>
            <w:lang w:val="en-GB"/>
          </w:rPr>
          <w:delText>o</w:delText>
        </w:r>
      </w:del>
      <w:r w:rsidRPr="11C8501F" w:rsidR="11C8501F">
        <w:rPr>
          <w:rFonts w:ascii="Times New Roman" w:hAnsi="Times New Roman"/>
          <w:sz w:val="24"/>
          <w:szCs w:val="24"/>
          <w:lang w:val="en-GB"/>
        </w:rPr>
        <w:t>ur first couple approached smiling and nodding with a sense of relief they had found us. Smartly dressed and well-coiffured, they were way above the unappealing category.</w:t>
      </w:r>
    </w:p>
    <w:p w:rsidRPr="00D73D87" w:rsidR="004E0AF6" w:rsidP="009D4D71" w:rsidRDefault="004E0AF6" w14:paraId="511C7CBC" w14:textId="0D620466">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“Competent,” whis</w:t>
      </w:r>
      <w:r w:rsidRPr="00D73D87" w:rsidR="00353FFD">
        <w:rPr>
          <w:rFonts w:ascii="Times New Roman" w:hAnsi="Times New Roman"/>
          <w:sz w:val="24"/>
          <w:szCs w:val="24"/>
          <w:lang w:val="en-GB"/>
        </w:rPr>
        <w:t>pered Lola.</w:t>
      </w:r>
    </w:p>
    <w:p w:rsidRPr="00D73D87" w:rsidR="00BA13F6" w:rsidP="009D4D71" w:rsidRDefault="00BA13F6" w14:paraId="1686A1D9" w14:textId="196D4CAE">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“The Brayshaws from Harpenden,” said </w:t>
      </w:r>
      <w:r w:rsidRPr="00D73D87" w:rsidR="00033251">
        <w:rPr>
          <w:rFonts w:ascii="Times New Roman" w:hAnsi="Times New Roman"/>
          <w:sz w:val="24"/>
          <w:szCs w:val="24"/>
          <w:lang w:val="en-GB"/>
        </w:rPr>
        <w:t>the</w:t>
      </w:r>
      <w:r w:rsidRPr="00D73D87">
        <w:rPr>
          <w:rFonts w:ascii="Times New Roman" w:hAnsi="Times New Roman"/>
          <w:sz w:val="24"/>
          <w:szCs w:val="24"/>
          <w:lang w:val="en-GB"/>
        </w:rPr>
        <w:t xml:space="preserve"> tall</w:t>
      </w:r>
      <w:r w:rsidRPr="00D73D87" w:rsidR="00C716BD">
        <w:rPr>
          <w:rFonts w:ascii="Times New Roman" w:hAnsi="Times New Roman"/>
          <w:sz w:val="24"/>
          <w:szCs w:val="24"/>
          <w:lang w:val="en-GB"/>
        </w:rPr>
        <w:t xml:space="preserve"> well-spoken man in </w:t>
      </w:r>
      <w:r w:rsidRPr="00D73D87" w:rsidR="00921650">
        <w:rPr>
          <w:rFonts w:ascii="Times New Roman" w:hAnsi="Times New Roman"/>
          <w:sz w:val="24"/>
          <w:szCs w:val="24"/>
          <w:lang w:val="en-GB"/>
        </w:rPr>
        <w:t xml:space="preserve">his </w:t>
      </w:r>
      <w:r w:rsidRPr="00D73D87" w:rsidR="0012328B">
        <w:rPr>
          <w:rFonts w:ascii="Times New Roman" w:hAnsi="Times New Roman"/>
          <w:sz w:val="24"/>
          <w:szCs w:val="24"/>
          <w:lang w:val="en-GB"/>
        </w:rPr>
        <w:t>early</w:t>
      </w:r>
      <w:r w:rsidRPr="00D73D87" w:rsidR="00921650">
        <w:rPr>
          <w:rFonts w:ascii="Times New Roman" w:hAnsi="Times New Roman"/>
          <w:sz w:val="24"/>
          <w:szCs w:val="24"/>
          <w:lang w:val="en-GB"/>
        </w:rPr>
        <w:t xml:space="preserve"> f</w:t>
      </w:r>
      <w:r w:rsidRPr="00D73D87" w:rsidR="0012328B">
        <w:rPr>
          <w:rFonts w:ascii="Times New Roman" w:hAnsi="Times New Roman"/>
          <w:sz w:val="24"/>
          <w:szCs w:val="24"/>
          <w:lang w:val="en-GB"/>
        </w:rPr>
        <w:t>iftie</w:t>
      </w:r>
      <w:r w:rsidRPr="00D73D87" w:rsidR="00921650">
        <w:rPr>
          <w:rFonts w:ascii="Times New Roman" w:hAnsi="Times New Roman"/>
          <w:sz w:val="24"/>
          <w:szCs w:val="24"/>
          <w:lang w:val="en-GB"/>
        </w:rPr>
        <w:t>s</w:t>
      </w:r>
      <w:r w:rsidRPr="00D73D87" w:rsidR="00DE2D58">
        <w:rPr>
          <w:rFonts w:ascii="Times New Roman" w:hAnsi="Times New Roman"/>
          <w:sz w:val="24"/>
          <w:szCs w:val="24"/>
          <w:lang w:val="en-GB"/>
        </w:rPr>
        <w:t xml:space="preserve"> </w:t>
      </w:r>
      <w:r w:rsidRPr="00D73D87" w:rsidR="00AB391D">
        <w:rPr>
          <w:rFonts w:ascii="Times New Roman" w:hAnsi="Times New Roman"/>
          <w:sz w:val="24"/>
          <w:szCs w:val="24"/>
          <w:lang w:val="en-GB"/>
        </w:rPr>
        <w:t>wearing</w:t>
      </w:r>
      <w:r w:rsidRPr="00D73D87" w:rsidR="00DE2D58">
        <w:rPr>
          <w:rFonts w:ascii="Times New Roman" w:hAnsi="Times New Roman"/>
          <w:sz w:val="24"/>
          <w:szCs w:val="24"/>
          <w:lang w:val="en-GB"/>
        </w:rPr>
        <w:t xml:space="preserve"> </w:t>
      </w:r>
      <w:r w:rsidRPr="00D73D87" w:rsidR="00D233E0">
        <w:rPr>
          <w:rFonts w:ascii="Times New Roman" w:hAnsi="Times New Roman"/>
          <w:sz w:val="24"/>
          <w:szCs w:val="24"/>
          <w:lang w:val="en-GB"/>
        </w:rPr>
        <w:t xml:space="preserve">a </w:t>
      </w:r>
      <w:r w:rsidRPr="00D73D87" w:rsidR="00C716BD">
        <w:rPr>
          <w:rFonts w:ascii="Times New Roman" w:hAnsi="Times New Roman"/>
          <w:sz w:val="24"/>
          <w:szCs w:val="24"/>
          <w:lang w:val="en-GB"/>
        </w:rPr>
        <w:t>beige linen suit and Panama hat</w:t>
      </w:r>
      <w:r w:rsidRPr="00D73D87" w:rsidR="00D233E0">
        <w:rPr>
          <w:rFonts w:ascii="Times New Roman" w:hAnsi="Times New Roman"/>
          <w:sz w:val="24"/>
          <w:szCs w:val="24"/>
          <w:lang w:val="en-GB"/>
        </w:rPr>
        <w:t>. “Stuart and Daphne for the Fontainebleau.”</w:t>
      </w:r>
    </w:p>
    <w:p w:rsidRPr="00D73D87" w:rsidR="00D233E0" w:rsidP="009D4D71" w:rsidRDefault="00D233E0" w14:paraId="3AF9FB32" w14:textId="2A57B2B3">
      <w:pPr>
        <w:pStyle w:val="CSP-ChapterBodyText-FirstParagraph"/>
        <w:spacing w:line="360" w:lineRule="auto"/>
        <w:ind w:firstLine="720"/>
        <w:contextualSpacing/>
        <w:jc w:val="left"/>
        <w:rPr>
          <w:rFonts w:ascii="Times New Roman" w:hAnsi="Times New Roman"/>
          <w:sz w:val="24"/>
          <w:szCs w:val="24"/>
          <w:lang w:val="en-GB"/>
        </w:rPr>
      </w:pPr>
      <w:r w:rsidRPr="11C8501F" w:rsidR="11C8501F">
        <w:rPr>
          <w:rFonts w:ascii="Times New Roman" w:hAnsi="Times New Roman"/>
          <w:sz w:val="24"/>
          <w:szCs w:val="24"/>
          <w:lang w:val="en-GB"/>
        </w:rPr>
        <w:t>“Great,” said Lola. “Welcome. This is Robin</w:t>
      </w:r>
      <w:ins w:author="Gary Smailes" w:date="2024-01-21T13:50:43.047Z" w:id="639269952">
        <w:r w:rsidRPr="11C8501F" w:rsidR="11C8501F">
          <w:rPr>
            <w:rFonts w:ascii="Times New Roman" w:hAnsi="Times New Roman"/>
            <w:sz w:val="24"/>
            <w:szCs w:val="24"/>
            <w:lang w:val="en-GB"/>
          </w:rPr>
          <w:t>,</w:t>
        </w:r>
      </w:ins>
      <w:r w:rsidRPr="11C8501F" w:rsidR="11C8501F">
        <w:rPr>
          <w:rFonts w:ascii="Times New Roman" w:hAnsi="Times New Roman"/>
          <w:sz w:val="24"/>
          <w:szCs w:val="24"/>
          <w:lang w:val="en-GB"/>
        </w:rPr>
        <w:t xml:space="preserve"> the hotel owner, please go with him to the marshalling point. He will show you where the rest rooms and money change kiosk are. Then please kindly wait at the marshalling point until I have everybody, and we can summon the bus driver.”</w:t>
      </w:r>
    </w:p>
    <w:p w:rsidRPr="00D73D87" w:rsidR="00833CF5" w:rsidP="009D4D71" w:rsidRDefault="00833CF5" w14:paraId="13D71481" w14:textId="0BFD18AE">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“First time in Spain?” I said as I escorted the Brayshaws to the </w:t>
      </w:r>
      <w:r w:rsidRPr="00D73D87" w:rsidR="008D1D91">
        <w:rPr>
          <w:rFonts w:ascii="Times New Roman" w:hAnsi="Times New Roman"/>
          <w:sz w:val="24"/>
          <w:szCs w:val="24"/>
          <w:lang w:val="en-GB"/>
        </w:rPr>
        <w:t>area by the main bus park exit.”</w:t>
      </w:r>
    </w:p>
    <w:p w:rsidRPr="00D73D87" w:rsidR="00AC3136" w:rsidP="009D4D71" w:rsidRDefault="008D1D91" w14:paraId="775A1424" w14:textId="106BA4A0">
      <w:pPr>
        <w:pStyle w:val="CSP-ChapterBodyText-FirstParagraph"/>
        <w:spacing w:line="360" w:lineRule="auto"/>
        <w:ind w:firstLine="720"/>
        <w:contextualSpacing/>
        <w:jc w:val="left"/>
        <w:rPr>
          <w:rFonts w:ascii="Times New Roman" w:hAnsi="Times New Roman"/>
          <w:sz w:val="24"/>
          <w:szCs w:val="24"/>
          <w:lang w:val="en-GB"/>
        </w:rPr>
      </w:pPr>
      <w:r w:rsidRPr="11C8501F" w:rsidR="11C8501F">
        <w:rPr>
          <w:rFonts w:ascii="Times New Roman" w:hAnsi="Times New Roman"/>
          <w:sz w:val="24"/>
          <w:szCs w:val="24"/>
          <w:lang w:val="en-GB"/>
        </w:rPr>
        <w:t>“Good lord, no,” boomed Stuart. “We were in Calella on the Costa Brava back in</w:t>
      </w:r>
      <w:ins w:author="Gary Smailes" w:date="2024-01-21T13:51:03.73Z" w:id="1809923516">
        <w:r w:rsidRPr="11C8501F" w:rsidR="11C8501F">
          <w:rPr>
            <w:rFonts w:ascii="Times New Roman" w:hAnsi="Times New Roman"/>
            <w:sz w:val="24"/>
            <w:szCs w:val="24"/>
            <w:lang w:val="en-GB"/>
          </w:rPr>
          <w:t xml:space="preserve"> </w:t>
        </w:r>
      </w:ins>
      <w:r w:rsidRPr="11C8501F" w:rsidR="11C8501F">
        <w:rPr>
          <w:rFonts w:ascii="Times New Roman" w:hAnsi="Times New Roman"/>
          <w:sz w:val="24"/>
          <w:szCs w:val="24"/>
          <w:lang w:val="en-GB"/>
        </w:rPr>
        <w:t>1969 with our four daughters, but this is our first time on the Costa del Sol.”</w:t>
      </w:r>
    </w:p>
    <w:p w:rsidR="005F2EE0" w:rsidP="009D4D71" w:rsidRDefault="00AC3136" w14:paraId="545B6768" w14:textId="18FCC83E">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lastRenderedPageBreak/>
        <w:t xml:space="preserve">“Amazing, </w:t>
      </w:r>
      <w:r w:rsidRPr="00D73D87" w:rsidR="00BA3D50">
        <w:rPr>
          <w:rFonts w:ascii="Times New Roman" w:hAnsi="Times New Roman"/>
          <w:sz w:val="24"/>
          <w:szCs w:val="24"/>
          <w:lang w:val="en-GB"/>
        </w:rPr>
        <w:t>our family stayed near there in Tossa del Mar</w:t>
      </w:r>
      <w:r w:rsidRPr="00D73D87" w:rsidR="00E260F7">
        <w:rPr>
          <w:rFonts w:ascii="Times New Roman" w:hAnsi="Times New Roman"/>
          <w:sz w:val="24"/>
          <w:szCs w:val="24"/>
          <w:lang w:val="en-GB"/>
        </w:rPr>
        <w:t xml:space="preserve"> around then</w:t>
      </w:r>
      <w:r w:rsidRPr="00D73D87" w:rsidR="00A131D5">
        <w:rPr>
          <w:rFonts w:ascii="Times New Roman" w:hAnsi="Times New Roman"/>
          <w:sz w:val="24"/>
          <w:szCs w:val="24"/>
          <w:lang w:val="en-GB"/>
        </w:rPr>
        <w:t>,” I said.</w:t>
      </w:r>
      <w:r w:rsidRPr="00D73D87" w:rsidR="00BA3D50">
        <w:rPr>
          <w:rFonts w:ascii="Times New Roman" w:hAnsi="Times New Roman"/>
          <w:sz w:val="24"/>
          <w:szCs w:val="24"/>
          <w:lang w:val="en-GB"/>
        </w:rPr>
        <w:t xml:space="preserve"> </w:t>
      </w:r>
      <w:r w:rsidRPr="00D73D87" w:rsidR="00A131D5">
        <w:rPr>
          <w:rFonts w:ascii="Times New Roman" w:hAnsi="Times New Roman"/>
          <w:sz w:val="24"/>
          <w:szCs w:val="24"/>
          <w:lang w:val="en-GB"/>
        </w:rPr>
        <w:t>“</w:t>
      </w:r>
      <w:r w:rsidRPr="00D73D87" w:rsidR="00BA3D50">
        <w:rPr>
          <w:rFonts w:ascii="Times New Roman" w:hAnsi="Times New Roman"/>
          <w:sz w:val="24"/>
          <w:szCs w:val="24"/>
          <w:lang w:val="en-GB"/>
        </w:rPr>
        <w:t xml:space="preserve">I’ll </w:t>
      </w:r>
      <w:r w:rsidR="0093792B">
        <w:rPr>
          <w:rFonts w:ascii="Times New Roman" w:hAnsi="Times New Roman"/>
          <w:sz w:val="24"/>
          <w:szCs w:val="24"/>
          <w:lang w:val="en-GB"/>
        </w:rPr>
        <w:t>never forget</w:t>
      </w:r>
      <w:r w:rsidRPr="00D73D87" w:rsidR="00E260F7">
        <w:rPr>
          <w:rFonts w:ascii="Times New Roman" w:hAnsi="Times New Roman"/>
          <w:sz w:val="24"/>
          <w:szCs w:val="24"/>
          <w:lang w:val="en-GB"/>
        </w:rPr>
        <w:t xml:space="preserve"> </w:t>
      </w:r>
      <w:r w:rsidR="006E2B6F">
        <w:rPr>
          <w:rFonts w:ascii="Times New Roman" w:hAnsi="Times New Roman"/>
          <w:sz w:val="24"/>
          <w:szCs w:val="24"/>
          <w:lang w:val="en-GB"/>
        </w:rPr>
        <w:t xml:space="preserve">gingerly squeezing between </w:t>
      </w:r>
      <w:r w:rsidR="00134E65">
        <w:rPr>
          <w:rFonts w:ascii="Times New Roman" w:hAnsi="Times New Roman"/>
          <w:sz w:val="24"/>
          <w:szCs w:val="24"/>
          <w:lang w:val="en-GB"/>
        </w:rPr>
        <w:t xml:space="preserve">the weekly </w:t>
      </w:r>
      <w:r w:rsidR="006E2B6F">
        <w:rPr>
          <w:rFonts w:ascii="Times New Roman" w:hAnsi="Times New Roman"/>
          <w:sz w:val="24"/>
          <w:szCs w:val="24"/>
          <w:lang w:val="en-GB"/>
        </w:rPr>
        <w:t xml:space="preserve">market stalls </w:t>
      </w:r>
      <w:r w:rsidR="005F2EE0">
        <w:rPr>
          <w:rFonts w:ascii="Times New Roman" w:hAnsi="Times New Roman"/>
          <w:sz w:val="24"/>
          <w:szCs w:val="24"/>
          <w:lang w:val="en-GB"/>
        </w:rPr>
        <w:t xml:space="preserve">with </w:t>
      </w:r>
      <w:r w:rsidRPr="00D73D87" w:rsidR="00E260F7">
        <w:rPr>
          <w:rFonts w:ascii="Times New Roman" w:hAnsi="Times New Roman"/>
          <w:sz w:val="24"/>
          <w:szCs w:val="24"/>
          <w:lang w:val="en-GB"/>
        </w:rPr>
        <w:t>sunburned shoulders</w:t>
      </w:r>
      <w:r w:rsidR="005F2EE0">
        <w:rPr>
          <w:rFonts w:ascii="Times New Roman" w:hAnsi="Times New Roman"/>
          <w:sz w:val="24"/>
          <w:szCs w:val="24"/>
          <w:lang w:val="en-GB"/>
        </w:rPr>
        <w:t xml:space="preserve"> trying to avoid bumping into anyone.”</w:t>
      </w:r>
    </w:p>
    <w:p w:rsidR="000C4C97" w:rsidP="009D4D71" w:rsidRDefault="008131D7" w14:paraId="689B5269" w14:textId="391EC6B0">
      <w:pPr>
        <w:pStyle w:val="CSP-ChapterBodyText-FirstParagraph"/>
        <w:spacing w:line="360" w:lineRule="auto"/>
        <w:ind w:firstLine="720"/>
        <w:contextualSpacing/>
        <w:jc w:val="left"/>
        <w:rPr>
          <w:rFonts w:ascii="Times New Roman" w:hAnsi="Times New Roman"/>
          <w:sz w:val="24"/>
          <w:szCs w:val="24"/>
          <w:lang w:val="en-GB"/>
        </w:rPr>
      </w:pPr>
      <w:r>
        <w:rPr>
          <w:rFonts w:ascii="Times New Roman" w:hAnsi="Times New Roman"/>
          <w:sz w:val="24"/>
          <w:szCs w:val="24"/>
          <w:lang w:val="en-GB"/>
        </w:rPr>
        <w:t>“We’ve all done</w:t>
      </w:r>
      <w:r w:rsidR="00F07F3B">
        <w:rPr>
          <w:rFonts w:ascii="Times New Roman" w:hAnsi="Times New Roman"/>
          <w:sz w:val="24"/>
          <w:szCs w:val="24"/>
          <w:lang w:val="en-GB"/>
        </w:rPr>
        <w:t xml:space="preserve"> it</w:t>
      </w:r>
      <w:r>
        <w:rPr>
          <w:rFonts w:ascii="Times New Roman" w:hAnsi="Times New Roman"/>
          <w:sz w:val="24"/>
          <w:szCs w:val="24"/>
          <w:lang w:val="en-GB"/>
        </w:rPr>
        <w:t>,” said Stuart. “</w:t>
      </w:r>
      <w:r w:rsidR="00134E65">
        <w:rPr>
          <w:rFonts w:ascii="Times New Roman" w:hAnsi="Times New Roman"/>
          <w:sz w:val="24"/>
          <w:szCs w:val="24"/>
          <w:lang w:val="en-GB"/>
        </w:rPr>
        <w:t>And because the booze is so cheap, it</w:t>
      </w:r>
      <w:r w:rsidR="000C4C97">
        <w:rPr>
          <w:rFonts w:ascii="Times New Roman" w:hAnsi="Times New Roman"/>
          <w:sz w:val="24"/>
          <w:szCs w:val="24"/>
          <w:lang w:val="en-GB"/>
        </w:rPr>
        <w:t>’</w:t>
      </w:r>
      <w:r w:rsidR="00134E65">
        <w:rPr>
          <w:rFonts w:ascii="Times New Roman" w:hAnsi="Times New Roman"/>
          <w:sz w:val="24"/>
          <w:szCs w:val="24"/>
          <w:lang w:val="en-GB"/>
        </w:rPr>
        <w:t>s easy to overindulge</w:t>
      </w:r>
      <w:r w:rsidR="000C4C97">
        <w:rPr>
          <w:rFonts w:ascii="Times New Roman" w:hAnsi="Times New Roman"/>
          <w:sz w:val="24"/>
          <w:szCs w:val="24"/>
          <w:lang w:val="en-GB"/>
        </w:rPr>
        <w:t>.”</w:t>
      </w:r>
    </w:p>
    <w:p w:rsidR="0053174C" w:rsidP="009D4D71" w:rsidRDefault="000C4C97" w14:paraId="74917C36" w14:textId="652D734C">
      <w:pPr>
        <w:pStyle w:val="CSP-ChapterBodyText-FirstParagraph"/>
        <w:spacing w:line="360" w:lineRule="auto"/>
        <w:ind w:firstLine="720"/>
        <w:contextualSpacing/>
        <w:jc w:val="left"/>
        <w:rPr>
          <w:rFonts w:ascii="Times New Roman" w:hAnsi="Times New Roman"/>
          <w:sz w:val="24"/>
          <w:szCs w:val="24"/>
          <w:lang w:val="en-GB"/>
        </w:rPr>
      </w:pPr>
      <w:r>
        <w:rPr>
          <w:rFonts w:ascii="Times New Roman" w:hAnsi="Times New Roman"/>
          <w:sz w:val="24"/>
          <w:szCs w:val="24"/>
          <w:lang w:val="en-GB"/>
        </w:rPr>
        <w:t xml:space="preserve">“We went to </w:t>
      </w:r>
      <w:r w:rsidR="00A70F41">
        <w:rPr>
          <w:rFonts w:ascii="Times New Roman" w:hAnsi="Times New Roman"/>
          <w:sz w:val="24"/>
          <w:szCs w:val="24"/>
          <w:lang w:val="en-GB"/>
        </w:rPr>
        <w:t xml:space="preserve">a </w:t>
      </w:r>
      <w:r>
        <w:rPr>
          <w:rFonts w:ascii="Times New Roman" w:hAnsi="Times New Roman"/>
          <w:sz w:val="24"/>
          <w:szCs w:val="24"/>
          <w:lang w:val="en-GB"/>
        </w:rPr>
        <w:t>mock bull fight just outside Calella,” I said</w:t>
      </w:r>
      <w:r w:rsidR="00AE32D0">
        <w:rPr>
          <w:rFonts w:ascii="Times New Roman" w:hAnsi="Times New Roman"/>
          <w:sz w:val="24"/>
          <w:szCs w:val="24"/>
          <w:lang w:val="en-GB"/>
        </w:rPr>
        <w:t xml:space="preserve"> grimacing</w:t>
      </w:r>
      <w:r w:rsidR="00752CD1">
        <w:rPr>
          <w:rFonts w:ascii="Times New Roman" w:hAnsi="Times New Roman"/>
          <w:sz w:val="24"/>
          <w:szCs w:val="24"/>
          <w:lang w:val="en-GB"/>
        </w:rPr>
        <w:t>.</w:t>
      </w:r>
      <w:r>
        <w:rPr>
          <w:rFonts w:ascii="Times New Roman" w:hAnsi="Times New Roman"/>
          <w:sz w:val="24"/>
          <w:szCs w:val="24"/>
          <w:lang w:val="en-GB"/>
        </w:rPr>
        <w:t xml:space="preserve"> </w:t>
      </w:r>
      <w:r w:rsidR="00752CD1">
        <w:rPr>
          <w:rFonts w:ascii="Times New Roman" w:hAnsi="Times New Roman"/>
          <w:sz w:val="24"/>
          <w:szCs w:val="24"/>
          <w:lang w:val="en-GB"/>
        </w:rPr>
        <w:t xml:space="preserve">“We </w:t>
      </w:r>
      <w:r>
        <w:rPr>
          <w:rFonts w:ascii="Times New Roman" w:hAnsi="Times New Roman"/>
          <w:sz w:val="24"/>
          <w:szCs w:val="24"/>
          <w:lang w:val="en-GB"/>
        </w:rPr>
        <w:t>stopped at a brandy distillery on the way</w:t>
      </w:r>
      <w:r w:rsidR="00AE32D0">
        <w:rPr>
          <w:rFonts w:ascii="Times New Roman" w:hAnsi="Times New Roman"/>
          <w:sz w:val="24"/>
          <w:szCs w:val="24"/>
          <w:lang w:val="en-GB"/>
        </w:rPr>
        <w:t xml:space="preserve"> and then had free champagne at the bullring</w:t>
      </w:r>
      <w:r w:rsidRPr="00D73D87" w:rsidR="0053174C">
        <w:rPr>
          <w:rFonts w:ascii="Times New Roman" w:hAnsi="Times New Roman"/>
          <w:sz w:val="24"/>
          <w:szCs w:val="24"/>
          <w:lang w:val="en-GB"/>
        </w:rPr>
        <w:t>.</w:t>
      </w:r>
      <w:r w:rsidR="00AE32D0">
        <w:rPr>
          <w:rFonts w:ascii="Times New Roman" w:hAnsi="Times New Roman"/>
          <w:sz w:val="24"/>
          <w:szCs w:val="24"/>
          <w:lang w:val="en-GB"/>
        </w:rPr>
        <w:t xml:space="preserve"> </w:t>
      </w:r>
      <w:proofErr w:type="gramStart"/>
      <w:r w:rsidR="00AE32D0">
        <w:rPr>
          <w:rFonts w:ascii="Times New Roman" w:hAnsi="Times New Roman"/>
          <w:sz w:val="24"/>
          <w:szCs w:val="24"/>
          <w:lang w:val="en-GB"/>
        </w:rPr>
        <w:t>Needless to say, I</w:t>
      </w:r>
      <w:proofErr w:type="gramEnd"/>
      <w:r w:rsidR="00AE32D0">
        <w:rPr>
          <w:rFonts w:ascii="Times New Roman" w:hAnsi="Times New Roman"/>
          <w:sz w:val="24"/>
          <w:szCs w:val="24"/>
          <w:lang w:val="en-GB"/>
        </w:rPr>
        <w:t xml:space="preserve"> never saw</w:t>
      </w:r>
      <w:r w:rsidR="002014CC">
        <w:rPr>
          <w:rFonts w:ascii="Times New Roman" w:hAnsi="Times New Roman"/>
          <w:sz w:val="24"/>
          <w:szCs w:val="24"/>
          <w:lang w:val="en-GB"/>
        </w:rPr>
        <w:t xml:space="preserve"> the fun with the young bulls, I was throwing up in the toilets.</w:t>
      </w:r>
      <w:r w:rsidRPr="00D73D87" w:rsidR="0053174C">
        <w:rPr>
          <w:rFonts w:ascii="Times New Roman" w:hAnsi="Times New Roman"/>
          <w:sz w:val="24"/>
          <w:szCs w:val="24"/>
          <w:lang w:val="en-GB"/>
        </w:rPr>
        <w:t>”</w:t>
      </w:r>
    </w:p>
    <w:p w:rsidR="002014CC" w:rsidP="009D4D71" w:rsidRDefault="00E3435C" w14:paraId="7963C042" w14:textId="051A9393">
      <w:pPr>
        <w:pStyle w:val="CSP-ChapterBodyText-FirstParagraph"/>
        <w:spacing w:line="360" w:lineRule="auto"/>
        <w:ind w:firstLine="720"/>
        <w:contextualSpacing/>
        <w:jc w:val="left"/>
        <w:rPr>
          <w:rFonts w:ascii="Times New Roman" w:hAnsi="Times New Roman"/>
          <w:sz w:val="24"/>
          <w:szCs w:val="24"/>
          <w:lang w:val="en-GB"/>
        </w:rPr>
      </w:pPr>
      <w:r>
        <w:rPr>
          <w:rFonts w:ascii="Times New Roman" w:hAnsi="Times New Roman"/>
          <w:sz w:val="24"/>
          <w:szCs w:val="24"/>
          <w:lang w:val="en-GB"/>
        </w:rPr>
        <w:t>“We went on th</w:t>
      </w:r>
      <w:r w:rsidR="00F07F3B">
        <w:rPr>
          <w:rFonts w:ascii="Times New Roman" w:hAnsi="Times New Roman"/>
          <w:sz w:val="24"/>
          <w:szCs w:val="24"/>
          <w:lang w:val="en-GB"/>
        </w:rPr>
        <w:t xml:space="preserve">e </w:t>
      </w:r>
      <w:r>
        <w:rPr>
          <w:rFonts w:ascii="Times New Roman" w:hAnsi="Times New Roman"/>
          <w:sz w:val="24"/>
          <w:szCs w:val="24"/>
          <w:lang w:val="en-GB"/>
        </w:rPr>
        <w:t xml:space="preserve">same excursion,” said Stuart. “They had </w:t>
      </w:r>
      <w:r w:rsidR="00F07F3B">
        <w:rPr>
          <w:rFonts w:ascii="Times New Roman" w:hAnsi="Times New Roman"/>
          <w:sz w:val="24"/>
          <w:szCs w:val="24"/>
          <w:lang w:val="en-GB"/>
        </w:rPr>
        <w:t>shot</w:t>
      </w:r>
      <w:r>
        <w:rPr>
          <w:rFonts w:ascii="Times New Roman" w:hAnsi="Times New Roman"/>
          <w:sz w:val="24"/>
          <w:szCs w:val="24"/>
          <w:lang w:val="en-GB"/>
        </w:rPr>
        <w:t xml:space="preserve"> glasses with different flavour brandies lined up on the table</w:t>
      </w:r>
      <w:r w:rsidR="00A70F41">
        <w:rPr>
          <w:rFonts w:ascii="Times New Roman" w:hAnsi="Times New Roman"/>
          <w:sz w:val="24"/>
          <w:szCs w:val="24"/>
          <w:lang w:val="en-GB"/>
        </w:rPr>
        <w:t>.”</w:t>
      </w:r>
    </w:p>
    <w:p w:rsidR="00A70F41" w:rsidP="009D4D71" w:rsidRDefault="00A70F41" w14:paraId="4025C5F3" w14:textId="4DB6C1D9">
      <w:pPr>
        <w:pStyle w:val="CSP-ChapterBodyText-FirstParagraph"/>
        <w:spacing w:line="360" w:lineRule="auto"/>
        <w:ind w:firstLine="720"/>
        <w:contextualSpacing/>
        <w:jc w:val="left"/>
        <w:rPr>
          <w:rFonts w:ascii="Times New Roman" w:hAnsi="Times New Roman"/>
          <w:sz w:val="24"/>
          <w:szCs w:val="24"/>
          <w:lang w:val="en-GB"/>
        </w:rPr>
      </w:pPr>
      <w:r>
        <w:rPr>
          <w:rFonts w:ascii="Times New Roman" w:hAnsi="Times New Roman"/>
          <w:sz w:val="24"/>
          <w:szCs w:val="24"/>
          <w:lang w:val="en-GB"/>
        </w:rPr>
        <w:t>“And I tried them all,” I said</w:t>
      </w:r>
      <w:r w:rsidR="00FA0AE9">
        <w:rPr>
          <w:rFonts w:ascii="Times New Roman" w:hAnsi="Times New Roman"/>
          <w:sz w:val="24"/>
          <w:szCs w:val="24"/>
          <w:lang w:val="en-GB"/>
        </w:rPr>
        <w:t>.</w:t>
      </w:r>
    </w:p>
    <w:p w:rsidRPr="00D73D87" w:rsidR="001B05FB" w:rsidP="009D4D71" w:rsidRDefault="001B05FB" w14:paraId="2C65A441" w14:textId="45C4620E">
      <w:pPr>
        <w:pStyle w:val="CSP-ChapterBodyText-FirstParagraph"/>
        <w:spacing w:line="360" w:lineRule="auto"/>
        <w:ind w:firstLine="720"/>
        <w:contextualSpacing/>
        <w:jc w:val="left"/>
        <w:rPr>
          <w:rFonts w:ascii="Times New Roman" w:hAnsi="Times New Roman"/>
          <w:sz w:val="24"/>
          <w:szCs w:val="24"/>
          <w:lang w:val="en-GB"/>
        </w:rPr>
      </w:pPr>
      <w:r w:rsidRPr="11C8501F" w:rsidR="11C8501F">
        <w:rPr>
          <w:rFonts w:ascii="Times New Roman" w:hAnsi="Times New Roman"/>
          <w:sz w:val="24"/>
          <w:szCs w:val="24"/>
          <w:lang w:val="en-GB"/>
        </w:rPr>
        <w:t>“So did I,” said Stuart</w:t>
      </w:r>
      <w:ins w:author="Gary Smailes" w:date="2024-01-21T13:51:47.05Z" w:id="1165954291">
        <w:r w:rsidRPr="11C8501F" w:rsidR="11C8501F">
          <w:rPr>
            <w:rFonts w:ascii="Times New Roman" w:hAnsi="Times New Roman"/>
            <w:sz w:val="24"/>
            <w:szCs w:val="24"/>
            <w:lang w:val="en-GB"/>
          </w:rPr>
          <w:t>,</w:t>
        </w:r>
      </w:ins>
      <w:r w:rsidRPr="11C8501F" w:rsidR="11C8501F">
        <w:rPr>
          <w:rFonts w:ascii="Times New Roman" w:hAnsi="Times New Roman"/>
          <w:sz w:val="24"/>
          <w:szCs w:val="24"/>
          <w:lang w:val="en-GB"/>
        </w:rPr>
        <w:t xml:space="preserve"> grinning.</w:t>
      </w:r>
    </w:p>
    <w:p w:rsidRPr="00D73D87" w:rsidR="003F41D7" w:rsidP="009D4D71" w:rsidRDefault="0053174C" w14:paraId="577D73C1" w14:textId="215A8530">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009C6E68">
        <w:rPr>
          <w:rFonts w:ascii="Times New Roman" w:hAnsi="Times New Roman"/>
          <w:sz w:val="24"/>
          <w:szCs w:val="24"/>
          <w:lang w:val="en-GB"/>
        </w:rPr>
        <w:t>Thankfully we have girls,” said Daphne</w:t>
      </w:r>
      <w:r w:rsidR="00DD3B6A">
        <w:rPr>
          <w:rFonts w:ascii="Times New Roman" w:hAnsi="Times New Roman"/>
          <w:sz w:val="24"/>
          <w:szCs w:val="24"/>
          <w:lang w:val="en-GB"/>
        </w:rPr>
        <w:t>. “The booze didn’t interest them but t</w:t>
      </w:r>
      <w:r w:rsidRPr="00D73D87">
        <w:rPr>
          <w:rFonts w:ascii="Times New Roman" w:hAnsi="Times New Roman"/>
          <w:sz w:val="24"/>
          <w:szCs w:val="24"/>
          <w:lang w:val="en-GB"/>
        </w:rPr>
        <w:t xml:space="preserve">hree of </w:t>
      </w:r>
      <w:r w:rsidR="00DD3B6A">
        <w:rPr>
          <w:rFonts w:ascii="Times New Roman" w:hAnsi="Times New Roman"/>
          <w:sz w:val="24"/>
          <w:szCs w:val="24"/>
          <w:lang w:val="en-GB"/>
        </w:rPr>
        <w:t>them</w:t>
      </w:r>
      <w:r w:rsidRPr="00D73D87">
        <w:rPr>
          <w:rFonts w:ascii="Times New Roman" w:hAnsi="Times New Roman"/>
          <w:sz w:val="24"/>
          <w:szCs w:val="24"/>
          <w:lang w:val="en-GB"/>
        </w:rPr>
        <w:t xml:space="preserve"> fell in love with the </w:t>
      </w:r>
      <w:r w:rsidRPr="00D73D87" w:rsidR="000D4932">
        <w:rPr>
          <w:rFonts w:ascii="Times New Roman" w:hAnsi="Times New Roman"/>
          <w:sz w:val="24"/>
          <w:szCs w:val="24"/>
          <w:lang w:val="en-GB"/>
        </w:rPr>
        <w:t>same</w:t>
      </w:r>
      <w:r w:rsidRPr="00D73D87">
        <w:rPr>
          <w:rFonts w:ascii="Times New Roman" w:hAnsi="Times New Roman"/>
          <w:sz w:val="24"/>
          <w:szCs w:val="24"/>
          <w:lang w:val="en-GB"/>
        </w:rPr>
        <w:t xml:space="preserve"> Spanish singer performing in a boy band on the beach</w:t>
      </w:r>
      <w:r w:rsidRPr="00D73D87" w:rsidR="00DD0198">
        <w:rPr>
          <w:rFonts w:ascii="Times New Roman" w:hAnsi="Times New Roman"/>
          <w:sz w:val="24"/>
          <w:szCs w:val="24"/>
          <w:lang w:val="en-GB"/>
        </w:rPr>
        <w:t xml:space="preserve">,” said Daphne. “We spent most of our time </w:t>
      </w:r>
      <w:r w:rsidRPr="00D73D87" w:rsidR="00012C17">
        <w:rPr>
          <w:rFonts w:ascii="Times New Roman" w:hAnsi="Times New Roman"/>
          <w:sz w:val="24"/>
          <w:szCs w:val="24"/>
          <w:lang w:val="en-GB"/>
        </w:rPr>
        <w:t>trying</w:t>
      </w:r>
      <w:r w:rsidRPr="00D73D87" w:rsidR="00DD0198">
        <w:rPr>
          <w:rFonts w:ascii="Times New Roman" w:hAnsi="Times New Roman"/>
          <w:sz w:val="24"/>
          <w:szCs w:val="24"/>
          <w:lang w:val="en-GB"/>
        </w:rPr>
        <w:t xml:space="preserve"> to </w:t>
      </w:r>
      <w:r w:rsidRPr="00D73D87" w:rsidR="00012C17">
        <w:rPr>
          <w:rFonts w:ascii="Times New Roman" w:hAnsi="Times New Roman"/>
          <w:sz w:val="24"/>
          <w:szCs w:val="24"/>
          <w:lang w:val="en-GB"/>
        </w:rPr>
        <w:t>drag</w:t>
      </w:r>
      <w:r w:rsidRPr="00D73D87" w:rsidR="00DD0198">
        <w:rPr>
          <w:rFonts w:ascii="Times New Roman" w:hAnsi="Times New Roman"/>
          <w:sz w:val="24"/>
          <w:szCs w:val="24"/>
          <w:lang w:val="en-GB"/>
        </w:rPr>
        <w:t xml:space="preserve"> them away</w:t>
      </w:r>
      <w:r w:rsidRPr="00D73D87" w:rsidR="00012C17">
        <w:rPr>
          <w:rFonts w:ascii="Times New Roman" w:hAnsi="Times New Roman"/>
          <w:sz w:val="24"/>
          <w:szCs w:val="24"/>
          <w:lang w:val="en-GB"/>
        </w:rPr>
        <w:t xml:space="preserve"> and then referee the squabbling </w:t>
      </w:r>
      <w:r w:rsidRPr="00D73D87" w:rsidR="007A2AD2">
        <w:rPr>
          <w:rFonts w:ascii="Times New Roman" w:hAnsi="Times New Roman"/>
          <w:sz w:val="24"/>
          <w:szCs w:val="24"/>
          <w:lang w:val="en-GB"/>
        </w:rPr>
        <w:t>about</w:t>
      </w:r>
      <w:r w:rsidRPr="00D73D87" w:rsidR="00012C17">
        <w:rPr>
          <w:rFonts w:ascii="Times New Roman" w:hAnsi="Times New Roman"/>
          <w:sz w:val="24"/>
          <w:szCs w:val="24"/>
          <w:lang w:val="en-GB"/>
        </w:rPr>
        <w:t xml:space="preserve"> who was going to kiss him first</w:t>
      </w:r>
      <w:r w:rsidRPr="00D73D87" w:rsidR="003F41D7">
        <w:rPr>
          <w:rFonts w:ascii="Times New Roman" w:hAnsi="Times New Roman"/>
          <w:sz w:val="24"/>
          <w:szCs w:val="24"/>
          <w:lang w:val="en-GB"/>
        </w:rPr>
        <w:t>.”</w:t>
      </w:r>
    </w:p>
    <w:p w:rsidRPr="00D73D87" w:rsidR="003F41D7" w:rsidP="009D4D71" w:rsidRDefault="003F41D7" w14:paraId="6475D487" w14:textId="10C13335">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Pr="00D73D87" w:rsidR="006A5769">
        <w:rPr>
          <w:rFonts w:ascii="Times New Roman" w:hAnsi="Times New Roman"/>
          <w:sz w:val="24"/>
          <w:szCs w:val="24"/>
          <w:lang w:val="en-GB"/>
        </w:rPr>
        <w:t>Treasured</w:t>
      </w:r>
      <w:r w:rsidRPr="00D73D87">
        <w:rPr>
          <w:rFonts w:ascii="Times New Roman" w:hAnsi="Times New Roman"/>
          <w:sz w:val="24"/>
          <w:szCs w:val="24"/>
          <w:lang w:val="en-GB"/>
        </w:rPr>
        <w:t xml:space="preserve"> memories,” said Stuart.</w:t>
      </w:r>
    </w:p>
    <w:p w:rsidRPr="00D73D87" w:rsidR="00A1442D" w:rsidP="009D4D71" w:rsidRDefault="003F41D7" w14:paraId="5505B8B8"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“The girls still go on about </w:t>
      </w:r>
      <w:r w:rsidRPr="00D73D87" w:rsidR="00E01588">
        <w:rPr>
          <w:rFonts w:ascii="Times New Roman" w:hAnsi="Times New Roman"/>
          <w:sz w:val="24"/>
          <w:szCs w:val="24"/>
          <w:lang w:val="en-GB"/>
        </w:rPr>
        <w:t>it today,” said Dap</w:t>
      </w:r>
      <w:r w:rsidRPr="00D73D87" w:rsidR="00A1442D">
        <w:rPr>
          <w:rFonts w:ascii="Times New Roman" w:hAnsi="Times New Roman"/>
          <w:sz w:val="24"/>
          <w:szCs w:val="24"/>
          <w:lang w:val="en-GB"/>
        </w:rPr>
        <w:t>hne.</w:t>
      </w:r>
      <w:r w:rsidRPr="00D73D87" w:rsidR="00E01588">
        <w:rPr>
          <w:rFonts w:ascii="Times New Roman" w:hAnsi="Times New Roman"/>
          <w:sz w:val="24"/>
          <w:szCs w:val="24"/>
          <w:lang w:val="en-GB"/>
        </w:rPr>
        <w:t xml:space="preserve"> </w:t>
      </w:r>
      <w:r w:rsidRPr="00D73D87" w:rsidR="00A1442D">
        <w:rPr>
          <w:rFonts w:ascii="Times New Roman" w:hAnsi="Times New Roman"/>
          <w:sz w:val="24"/>
          <w:szCs w:val="24"/>
          <w:lang w:val="en-GB"/>
        </w:rPr>
        <w:t>“E</w:t>
      </w:r>
      <w:r w:rsidRPr="00D73D87" w:rsidR="00E01588">
        <w:rPr>
          <w:rFonts w:ascii="Times New Roman" w:hAnsi="Times New Roman"/>
          <w:sz w:val="24"/>
          <w:szCs w:val="24"/>
          <w:lang w:val="en-GB"/>
        </w:rPr>
        <w:t>ven though they are paired off or married</w:t>
      </w:r>
      <w:r w:rsidRPr="00D73D87" w:rsidR="00A1442D">
        <w:rPr>
          <w:rFonts w:ascii="Times New Roman" w:hAnsi="Times New Roman"/>
          <w:sz w:val="24"/>
          <w:szCs w:val="24"/>
          <w:lang w:val="en-GB"/>
        </w:rPr>
        <w:t>.”</w:t>
      </w:r>
    </w:p>
    <w:p w:rsidRPr="00D73D87" w:rsidR="006A5769" w:rsidP="009D4D71" w:rsidRDefault="008536C6" w14:paraId="781980C0" w14:textId="4FBB564D">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Pr="00D73D87" w:rsidR="00FD5319">
        <w:rPr>
          <w:rFonts w:ascii="Times New Roman" w:hAnsi="Times New Roman"/>
          <w:sz w:val="24"/>
          <w:szCs w:val="24"/>
          <w:lang w:val="en-GB"/>
        </w:rPr>
        <w:t>After a couple of gins</w:t>
      </w:r>
      <w:r w:rsidRPr="00D73D87" w:rsidR="00FD4901">
        <w:rPr>
          <w:rFonts w:ascii="Times New Roman" w:hAnsi="Times New Roman"/>
          <w:sz w:val="24"/>
          <w:szCs w:val="24"/>
          <w:lang w:val="en-GB"/>
        </w:rPr>
        <w:t xml:space="preserve">, </w:t>
      </w:r>
      <w:r w:rsidR="00737982">
        <w:rPr>
          <w:rFonts w:ascii="Times New Roman" w:hAnsi="Times New Roman"/>
          <w:sz w:val="24"/>
          <w:szCs w:val="24"/>
          <w:lang w:val="en-GB"/>
        </w:rPr>
        <w:t xml:space="preserve">a lot of our guests </w:t>
      </w:r>
      <w:proofErr w:type="gramStart"/>
      <w:r w:rsidR="002971B8">
        <w:rPr>
          <w:rFonts w:ascii="Times New Roman" w:hAnsi="Times New Roman"/>
          <w:sz w:val="24"/>
          <w:szCs w:val="24"/>
          <w:lang w:val="en-GB"/>
        </w:rPr>
        <w:t>open up</w:t>
      </w:r>
      <w:proofErr w:type="gramEnd"/>
      <w:r w:rsidR="002971B8">
        <w:rPr>
          <w:rFonts w:ascii="Times New Roman" w:hAnsi="Times New Roman"/>
          <w:sz w:val="24"/>
          <w:szCs w:val="24"/>
          <w:lang w:val="en-GB"/>
        </w:rPr>
        <w:t xml:space="preserve"> to me about their youth. </w:t>
      </w:r>
      <w:r w:rsidR="00400D70">
        <w:rPr>
          <w:rFonts w:ascii="Times New Roman" w:hAnsi="Times New Roman"/>
          <w:sz w:val="24"/>
          <w:szCs w:val="24"/>
          <w:lang w:val="en-GB"/>
        </w:rPr>
        <w:t>S</w:t>
      </w:r>
      <w:r w:rsidRPr="00D73D87" w:rsidR="00293072">
        <w:rPr>
          <w:rFonts w:ascii="Times New Roman" w:hAnsi="Times New Roman"/>
          <w:sz w:val="24"/>
          <w:szCs w:val="24"/>
          <w:lang w:val="en-GB"/>
        </w:rPr>
        <w:t>ome</w:t>
      </w:r>
      <w:r w:rsidRPr="00D73D87" w:rsidR="00FD4901">
        <w:rPr>
          <w:rFonts w:ascii="Times New Roman" w:hAnsi="Times New Roman"/>
          <w:sz w:val="24"/>
          <w:szCs w:val="24"/>
          <w:lang w:val="en-GB"/>
        </w:rPr>
        <w:t xml:space="preserve"> are in tears, so intense</w:t>
      </w:r>
      <w:r w:rsidRPr="00D73D87" w:rsidR="00DD265E">
        <w:rPr>
          <w:rFonts w:ascii="Times New Roman" w:hAnsi="Times New Roman"/>
          <w:sz w:val="24"/>
          <w:szCs w:val="24"/>
          <w:lang w:val="en-GB"/>
        </w:rPr>
        <w:t xml:space="preserve"> are their emotions about loves lost or</w:t>
      </w:r>
      <w:r w:rsidRPr="00D73D87" w:rsidR="006A5769">
        <w:rPr>
          <w:rFonts w:ascii="Times New Roman" w:hAnsi="Times New Roman"/>
          <w:sz w:val="24"/>
          <w:szCs w:val="24"/>
          <w:lang w:val="en-GB"/>
        </w:rPr>
        <w:t xml:space="preserve"> </w:t>
      </w:r>
      <w:r w:rsidRPr="00D73D87" w:rsidR="00A559AA">
        <w:rPr>
          <w:rFonts w:ascii="Times New Roman" w:hAnsi="Times New Roman"/>
          <w:sz w:val="24"/>
          <w:szCs w:val="24"/>
          <w:lang w:val="en-GB"/>
        </w:rPr>
        <w:t>unique</w:t>
      </w:r>
      <w:r w:rsidRPr="00D73D87" w:rsidR="006A5769">
        <w:rPr>
          <w:rFonts w:ascii="Times New Roman" w:hAnsi="Times New Roman"/>
          <w:sz w:val="24"/>
          <w:szCs w:val="24"/>
          <w:lang w:val="en-GB"/>
        </w:rPr>
        <w:t xml:space="preserve"> family moments.”</w:t>
      </w:r>
    </w:p>
    <w:p w:rsidRPr="00D73D87" w:rsidR="00C475FE" w:rsidP="009D4D71" w:rsidRDefault="00C475FE" w14:paraId="20980544" w14:textId="38438C6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“Nostalgia is a weird and powerful</w:t>
      </w:r>
      <w:r w:rsidRPr="00D73D87" w:rsidR="00506158">
        <w:rPr>
          <w:rFonts w:ascii="Times New Roman" w:hAnsi="Times New Roman"/>
          <w:sz w:val="24"/>
          <w:szCs w:val="24"/>
          <w:lang w:val="en-GB"/>
        </w:rPr>
        <w:t xml:space="preserve"> feeling,” said Daphne.</w:t>
      </w:r>
    </w:p>
    <w:p w:rsidRPr="00D73D87" w:rsidR="00506158" w:rsidP="009D4D71" w:rsidRDefault="00506158" w14:paraId="24D7BAD3" w14:textId="12725AC1">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Pr="00D73D87" w:rsidR="007E7379">
        <w:rPr>
          <w:rFonts w:ascii="Times New Roman" w:hAnsi="Times New Roman"/>
          <w:sz w:val="24"/>
          <w:szCs w:val="24"/>
          <w:lang w:val="en-GB"/>
        </w:rPr>
        <w:t>Especially a</w:t>
      </w:r>
      <w:r w:rsidRPr="00D73D87">
        <w:rPr>
          <w:rFonts w:ascii="Times New Roman" w:hAnsi="Times New Roman"/>
          <w:sz w:val="24"/>
          <w:szCs w:val="24"/>
          <w:lang w:val="en-GB"/>
        </w:rPr>
        <w:t xml:space="preserve">s </w:t>
      </w:r>
      <w:r w:rsidRPr="00D73D87" w:rsidR="007E7379">
        <w:rPr>
          <w:rFonts w:ascii="Times New Roman" w:hAnsi="Times New Roman"/>
          <w:sz w:val="24"/>
          <w:szCs w:val="24"/>
          <w:lang w:val="en-GB"/>
        </w:rPr>
        <w:t>one</w:t>
      </w:r>
      <w:r w:rsidRPr="00D73D87">
        <w:rPr>
          <w:rFonts w:ascii="Times New Roman" w:hAnsi="Times New Roman"/>
          <w:sz w:val="24"/>
          <w:szCs w:val="24"/>
          <w:lang w:val="en-GB"/>
        </w:rPr>
        <w:t xml:space="preserve"> </w:t>
      </w:r>
      <w:r w:rsidRPr="00D73D87" w:rsidR="007E7379">
        <w:rPr>
          <w:rFonts w:ascii="Times New Roman" w:hAnsi="Times New Roman"/>
          <w:sz w:val="24"/>
          <w:szCs w:val="24"/>
          <w:lang w:val="en-GB"/>
        </w:rPr>
        <w:t>ages</w:t>
      </w:r>
      <w:r w:rsidRPr="00D73D87">
        <w:rPr>
          <w:rFonts w:ascii="Times New Roman" w:hAnsi="Times New Roman"/>
          <w:sz w:val="24"/>
          <w:szCs w:val="24"/>
          <w:lang w:val="en-GB"/>
        </w:rPr>
        <w:t>,” said Stuart. “</w:t>
      </w:r>
      <w:r w:rsidR="00400D70">
        <w:rPr>
          <w:rFonts w:ascii="Times New Roman" w:hAnsi="Times New Roman"/>
          <w:sz w:val="24"/>
          <w:szCs w:val="24"/>
          <w:lang w:val="en-GB"/>
        </w:rPr>
        <w:t>When</w:t>
      </w:r>
      <w:r w:rsidRPr="00D73D87">
        <w:rPr>
          <w:rFonts w:ascii="Times New Roman" w:hAnsi="Times New Roman"/>
          <w:sz w:val="24"/>
          <w:szCs w:val="24"/>
          <w:lang w:val="en-GB"/>
        </w:rPr>
        <w:t xml:space="preserve"> the only thing to look forward to is illness and dying, </w:t>
      </w:r>
      <w:r w:rsidRPr="00D73D87" w:rsidR="00A30CC9">
        <w:rPr>
          <w:rFonts w:ascii="Times New Roman" w:hAnsi="Times New Roman"/>
          <w:sz w:val="24"/>
          <w:szCs w:val="24"/>
          <w:lang w:val="en-GB"/>
        </w:rPr>
        <w:t xml:space="preserve">so </w:t>
      </w:r>
      <w:r w:rsidRPr="00D73D87">
        <w:rPr>
          <w:rFonts w:ascii="Times New Roman" w:hAnsi="Times New Roman"/>
          <w:sz w:val="24"/>
          <w:szCs w:val="24"/>
          <w:lang w:val="en-GB"/>
        </w:rPr>
        <w:t xml:space="preserve">you tend to </w:t>
      </w:r>
      <w:r w:rsidR="00E71C5D">
        <w:rPr>
          <w:rFonts w:ascii="Times New Roman" w:hAnsi="Times New Roman"/>
          <w:sz w:val="24"/>
          <w:szCs w:val="24"/>
          <w:lang w:val="en-GB"/>
        </w:rPr>
        <w:t xml:space="preserve">reflect </w:t>
      </w:r>
      <w:r w:rsidR="0032453D">
        <w:rPr>
          <w:rFonts w:ascii="Times New Roman" w:hAnsi="Times New Roman"/>
          <w:sz w:val="24"/>
          <w:szCs w:val="24"/>
          <w:lang w:val="en-GB"/>
        </w:rPr>
        <w:t>on the past</w:t>
      </w:r>
      <w:r w:rsidRPr="00D73D87" w:rsidR="000556CB">
        <w:rPr>
          <w:rFonts w:ascii="Times New Roman" w:hAnsi="Times New Roman"/>
          <w:sz w:val="24"/>
          <w:szCs w:val="24"/>
          <w:lang w:val="en-GB"/>
        </w:rPr>
        <w:t>. The memories that burn deep</w:t>
      </w:r>
      <w:r w:rsidRPr="00D73D87" w:rsidR="004E3C4C">
        <w:rPr>
          <w:rFonts w:ascii="Times New Roman" w:hAnsi="Times New Roman"/>
          <w:sz w:val="24"/>
          <w:szCs w:val="24"/>
          <w:lang w:val="en-GB"/>
        </w:rPr>
        <w:t>est</w:t>
      </w:r>
      <w:r w:rsidRPr="00D73D87" w:rsidR="000556CB">
        <w:rPr>
          <w:rFonts w:ascii="Times New Roman" w:hAnsi="Times New Roman"/>
          <w:sz w:val="24"/>
          <w:szCs w:val="24"/>
          <w:lang w:val="en-GB"/>
        </w:rPr>
        <w:t xml:space="preserve"> are those teenage ones where you play </w:t>
      </w:r>
      <w:r w:rsidRPr="00D73D87" w:rsidR="00DB62C5">
        <w:rPr>
          <w:rFonts w:ascii="Times New Roman" w:hAnsi="Times New Roman"/>
          <w:sz w:val="24"/>
          <w:szCs w:val="24"/>
          <w:lang w:val="en-GB"/>
        </w:rPr>
        <w:t>games</w:t>
      </w:r>
      <w:r w:rsidRPr="00D73D87" w:rsidR="006634E6">
        <w:rPr>
          <w:rFonts w:ascii="Times New Roman" w:hAnsi="Times New Roman"/>
          <w:sz w:val="24"/>
          <w:szCs w:val="24"/>
          <w:lang w:val="en-GB"/>
        </w:rPr>
        <w:t xml:space="preserve"> wondering how your life might have turned out if only</w:t>
      </w:r>
      <w:r w:rsidRPr="00D73D87" w:rsidR="004E3C4C">
        <w:rPr>
          <w:rFonts w:ascii="Times New Roman" w:hAnsi="Times New Roman"/>
          <w:sz w:val="24"/>
          <w:szCs w:val="24"/>
          <w:lang w:val="en-GB"/>
        </w:rPr>
        <w:t xml:space="preserve"> you had said or done something different.</w:t>
      </w:r>
      <w:r w:rsidRPr="00D73D87" w:rsidR="00DB62C5">
        <w:rPr>
          <w:rFonts w:ascii="Times New Roman" w:hAnsi="Times New Roman"/>
          <w:sz w:val="24"/>
          <w:szCs w:val="24"/>
          <w:lang w:val="en-GB"/>
        </w:rPr>
        <w:t>”</w:t>
      </w:r>
    </w:p>
    <w:p w:rsidRPr="00D73D87" w:rsidR="00DB62C5" w:rsidP="009D4D71" w:rsidRDefault="00DB62C5" w14:paraId="4F140FFC" w14:textId="435F14AA">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Pr="00D73D87" w:rsidR="0084101B">
        <w:rPr>
          <w:rFonts w:ascii="Times New Roman" w:hAnsi="Times New Roman"/>
          <w:sz w:val="24"/>
          <w:szCs w:val="24"/>
          <w:lang w:val="en-GB"/>
        </w:rPr>
        <w:t xml:space="preserve">You mean you would have married </w:t>
      </w:r>
      <w:r w:rsidR="00F07F3B">
        <w:rPr>
          <w:rFonts w:ascii="Times New Roman" w:hAnsi="Times New Roman"/>
          <w:sz w:val="24"/>
          <w:szCs w:val="24"/>
          <w:lang w:val="en-GB"/>
        </w:rPr>
        <w:t>the</w:t>
      </w:r>
      <w:r w:rsidRPr="00D73D87" w:rsidR="0084101B">
        <w:rPr>
          <w:rFonts w:ascii="Times New Roman" w:hAnsi="Times New Roman"/>
          <w:sz w:val="24"/>
          <w:szCs w:val="24"/>
          <w:lang w:val="en-GB"/>
        </w:rPr>
        <w:t xml:space="preserve"> dreadful Louise you were al</w:t>
      </w:r>
      <w:r w:rsidRPr="00D73D87" w:rsidR="007E5685">
        <w:rPr>
          <w:rFonts w:ascii="Times New Roman" w:hAnsi="Times New Roman"/>
          <w:sz w:val="24"/>
          <w:szCs w:val="24"/>
          <w:lang w:val="en-GB"/>
        </w:rPr>
        <w:t>ways banging on about?” snapped Daphne.</w:t>
      </w:r>
    </w:p>
    <w:p w:rsidRPr="00D73D87" w:rsidR="007E5685" w:rsidP="009D4D71" w:rsidRDefault="007E5685" w14:paraId="7EC2D57A" w14:textId="23670618">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“Don’t be a </w:t>
      </w:r>
      <w:r w:rsidRPr="00D73D87" w:rsidR="002A5610">
        <w:rPr>
          <w:rFonts w:ascii="Times New Roman" w:hAnsi="Times New Roman"/>
          <w:sz w:val="24"/>
          <w:szCs w:val="24"/>
          <w:lang w:val="en-GB"/>
        </w:rPr>
        <w:t xml:space="preserve">silly moo,” said Stuart. “Anyways, she was better than </w:t>
      </w:r>
      <w:r w:rsidR="002F7C81">
        <w:rPr>
          <w:rFonts w:ascii="Times New Roman" w:hAnsi="Times New Roman"/>
          <w:sz w:val="24"/>
          <w:szCs w:val="24"/>
          <w:lang w:val="en-GB"/>
        </w:rPr>
        <w:t>the</w:t>
      </w:r>
      <w:r w:rsidRPr="00D73D87" w:rsidR="002A5610">
        <w:rPr>
          <w:rFonts w:ascii="Times New Roman" w:hAnsi="Times New Roman"/>
          <w:sz w:val="24"/>
          <w:szCs w:val="24"/>
          <w:lang w:val="en-GB"/>
        </w:rPr>
        <w:t xml:space="preserve"> drip</w:t>
      </w:r>
      <w:r w:rsidRPr="00D73D87" w:rsidR="0043323C">
        <w:rPr>
          <w:rFonts w:ascii="Times New Roman" w:hAnsi="Times New Roman"/>
          <w:sz w:val="24"/>
          <w:szCs w:val="24"/>
          <w:lang w:val="en-GB"/>
        </w:rPr>
        <w:t xml:space="preserve"> you had as a first boyfriend. What was his name?”</w:t>
      </w:r>
    </w:p>
    <w:p w:rsidRPr="00D73D87" w:rsidR="0043323C" w:rsidP="009D4D71" w:rsidRDefault="0043323C" w14:paraId="5CDB9B88" w14:textId="6D7E3312">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“Stephen, dear</w:t>
      </w:r>
      <w:r w:rsidRPr="00D73D87" w:rsidR="00E85893">
        <w:rPr>
          <w:rFonts w:ascii="Times New Roman" w:hAnsi="Times New Roman"/>
          <w:sz w:val="24"/>
          <w:szCs w:val="24"/>
          <w:lang w:val="en-GB"/>
        </w:rPr>
        <w:t>,” said Daphne.</w:t>
      </w:r>
      <w:r w:rsidRPr="00D73D87">
        <w:rPr>
          <w:rFonts w:ascii="Times New Roman" w:hAnsi="Times New Roman"/>
          <w:sz w:val="24"/>
          <w:szCs w:val="24"/>
          <w:lang w:val="en-GB"/>
        </w:rPr>
        <w:t xml:space="preserve"> </w:t>
      </w:r>
      <w:r w:rsidRPr="00D73D87" w:rsidR="00E85893">
        <w:rPr>
          <w:rFonts w:ascii="Times New Roman" w:hAnsi="Times New Roman"/>
          <w:sz w:val="24"/>
          <w:szCs w:val="24"/>
          <w:lang w:val="en-GB"/>
        </w:rPr>
        <w:t>“</w:t>
      </w:r>
      <w:r w:rsidRPr="00D73D87">
        <w:rPr>
          <w:rFonts w:ascii="Times New Roman" w:hAnsi="Times New Roman"/>
          <w:sz w:val="24"/>
          <w:szCs w:val="24"/>
          <w:lang w:val="en-GB"/>
        </w:rPr>
        <w:t>Alzheimer’s setting in already?”</w:t>
      </w:r>
    </w:p>
    <w:p w:rsidRPr="00D73D87" w:rsidR="00E85893" w:rsidP="009D4D71" w:rsidRDefault="00E85893" w14:paraId="75A418BB" w14:textId="3D7EFF42">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lastRenderedPageBreak/>
        <w:t>Stuart roared and the two hugged like a couple of teenagers</w:t>
      </w:r>
      <w:r w:rsidRPr="00D73D87" w:rsidR="004A6CB9">
        <w:rPr>
          <w:rFonts w:ascii="Times New Roman" w:hAnsi="Times New Roman"/>
          <w:sz w:val="24"/>
          <w:szCs w:val="24"/>
          <w:lang w:val="en-GB"/>
        </w:rPr>
        <w:t>.</w:t>
      </w:r>
    </w:p>
    <w:p w:rsidRPr="00D73D87" w:rsidR="008D1D91" w:rsidP="009D4D71" w:rsidRDefault="002314D9" w14:paraId="191BEDB1" w14:textId="0F721F8A">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Pr="00D73D87" w:rsidR="000B4AC8">
        <w:rPr>
          <w:rFonts w:ascii="Times New Roman" w:hAnsi="Times New Roman"/>
          <w:sz w:val="24"/>
          <w:szCs w:val="24"/>
          <w:lang w:val="en-GB"/>
        </w:rPr>
        <w:t xml:space="preserve">We’re thinking of buying a </w:t>
      </w:r>
      <w:r w:rsidRPr="00D73D87" w:rsidR="00125FC9">
        <w:rPr>
          <w:rFonts w:ascii="Times New Roman" w:hAnsi="Times New Roman"/>
          <w:sz w:val="24"/>
          <w:szCs w:val="24"/>
          <w:lang w:val="en-GB"/>
        </w:rPr>
        <w:t>vill</w:t>
      </w:r>
      <w:r w:rsidRPr="00D73D87" w:rsidR="009E548E">
        <w:rPr>
          <w:rFonts w:ascii="Times New Roman" w:hAnsi="Times New Roman"/>
          <w:sz w:val="24"/>
          <w:szCs w:val="24"/>
          <w:lang w:val="en-GB"/>
        </w:rPr>
        <w:t>a</w:t>
      </w:r>
      <w:r w:rsidRPr="00D73D87" w:rsidR="000B4AC8">
        <w:rPr>
          <w:rFonts w:ascii="Times New Roman" w:hAnsi="Times New Roman"/>
          <w:sz w:val="24"/>
          <w:szCs w:val="24"/>
          <w:lang w:val="en-GB"/>
        </w:rPr>
        <w:t xml:space="preserve"> in Nerja</w:t>
      </w:r>
      <w:r w:rsidRPr="00D73D87" w:rsidR="004A6CB9">
        <w:rPr>
          <w:rFonts w:ascii="Times New Roman" w:hAnsi="Times New Roman"/>
          <w:sz w:val="24"/>
          <w:szCs w:val="24"/>
          <w:lang w:val="en-GB"/>
        </w:rPr>
        <w:t>,” said Stuart after they exchanged loving glances</w:t>
      </w:r>
      <w:r w:rsidRPr="00D73D87" w:rsidR="00B66171">
        <w:rPr>
          <w:rFonts w:ascii="Times New Roman" w:hAnsi="Times New Roman"/>
          <w:sz w:val="24"/>
          <w:szCs w:val="24"/>
          <w:lang w:val="en-GB"/>
        </w:rPr>
        <w:t>.</w:t>
      </w:r>
      <w:r w:rsidRPr="00D73D87" w:rsidR="000B4AC8">
        <w:rPr>
          <w:rFonts w:ascii="Times New Roman" w:hAnsi="Times New Roman"/>
          <w:sz w:val="24"/>
          <w:szCs w:val="24"/>
          <w:lang w:val="en-GB"/>
        </w:rPr>
        <w:t xml:space="preserve"> </w:t>
      </w:r>
      <w:r w:rsidRPr="00D73D87" w:rsidR="00B66171">
        <w:rPr>
          <w:rFonts w:ascii="Times New Roman" w:hAnsi="Times New Roman"/>
          <w:sz w:val="24"/>
          <w:szCs w:val="24"/>
          <w:lang w:val="en-GB"/>
        </w:rPr>
        <w:t xml:space="preserve">“But </w:t>
      </w:r>
      <w:r w:rsidRPr="00D73D87" w:rsidR="000B4AC8">
        <w:rPr>
          <w:rFonts w:ascii="Times New Roman" w:hAnsi="Times New Roman"/>
          <w:sz w:val="24"/>
          <w:szCs w:val="24"/>
          <w:lang w:val="en-GB"/>
        </w:rPr>
        <w:t xml:space="preserve">want to </w:t>
      </w:r>
      <w:r w:rsidRPr="00D73D87" w:rsidR="00EA2D9B">
        <w:rPr>
          <w:rFonts w:ascii="Times New Roman" w:hAnsi="Times New Roman"/>
          <w:sz w:val="24"/>
          <w:szCs w:val="24"/>
          <w:lang w:val="en-GB"/>
        </w:rPr>
        <w:t>look around first.</w:t>
      </w:r>
      <w:r w:rsidRPr="00D73D87" w:rsidR="00436ED1">
        <w:rPr>
          <w:rFonts w:ascii="Times New Roman" w:hAnsi="Times New Roman"/>
          <w:sz w:val="24"/>
          <w:szCs w:val="24"/>
          <w:lang w:val="en-GB"/>
        </w:rPr>
        <w:t xml:space="preserve"> Perhaps you can give us a few pointers?”</w:t>
      </w:r>
    </w:p>
    <w:p w:rsidRPr="00D73D87" w:rsidR="00436ED1" w:rsidP="009D4D71" w:rsidRDefault="00436ED1" w14:paraId="7C9B11CA" w14:textId="73395DBA">
      <w:pPr>
        <w:pStyle w:val="CSP-ChapterBodyText-FirstParagraph"/>
        <w:spacing w:line="360" w:lineRule="auto"/>
        <w:ind w:firstLine="720"/>
        <w:contextualSpacing/>
        <w:jc w:val="left"/>
        <w:rPr>
          <w:rFonts w:ascii="Times New Roman" w:hAnsi="Times New Roman"/>
          <w:sz w:val="24"/>
          <w:szCs w:val="24"/>
          <w:lang w:val="en-GB"/>
        </w:rPr>
      </w:pPr>
      <w:r w:rsidRPr="11C8501F" w:rsidR="11C8501F">
        <w:rPr>
          <w:rFonts w:ascii="Times New Roman" w:hAnsi="Times New Roman"/>
          <w:sz w:val="24"/>
          <w:szCs w:val="24"/>
          <w:lang w:val="en-GB"/>
        </w:rPr>
        <w:t>“My pleasure,” I said</w:t>
      </w:r>
      <w:del w:author="Gary Smailes" w:date="2024-01-21T15:17:58.825Z" w:id="1332555850">
        <w:r w:rsidRPr="11C8501F" w:rsidDel="11C8501F">
          <w:rPr>
            <w:rFonts w:ascii="Times New Roman" w:hAnsi="Times New Roman"/>
            <w:sz w:val="24"/>
            <w:szCs w:val="24"/>
            <w:lang w:val="en-GB"/>
          </w:rPr>
          <w:delText>, a tad over-enthusiastically</w:delText>
        </w:r>
      </w:del>
      <w:r w:rsidRPr="11C8501F" w:rsidR="11C8501F">
        <w:rPr>
          <w:rFonts w:ascii="Times New Roman" w:hAnsi="Times New Roman"/>
          <w:sz w:val="24"/>
          <w:szCs w:val="24"/>
          <w:lang w:val="en-GB"/>
        </w:rPr>
        <w:t>. “I’m in the bar every evening.” I pointed out the toilets, café, and money kiosk and went back to Lola to collect the next arrivals.</w:t>
      </w:r>
    </w:p>
    <w:p w:rsidRPr="00D73D87" w:rsidR="005140C4" w:rsidP="009D4D71" w:rsidRDefault="005140C4" w14:paraId="48A6D608" w14:textId="3E6BEA21">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If all the couples </w:t>
      </w:r>
      <w:r w:rsidR="00CC7CD2">
        <w:rPr>
          <w:rFonts w:ascii="Times New Roman" w:hAnsi="Times New Roman"/>
          <w:sz w:val="24"/>
          <w:szCs w:val="24"/>
          <w:lang w:val="en-GB"/>
        </w:rPr>
        <w:t>we</w:t>
      </w:r>
      <w:r w:rsidRPr="00D73D87">
        <w:rPr>
          <w:rFonts w:ascii="Times New Roman" w:hAnsi="Times New Roman"/>
          <w:sz w:val="24"/>
          <w:szCs w:val="24"/>
          <w:lang w:val="en-GB"/>
        </w:rPr>
        <w:t xml:space="preserve">re like this, </w:t>
      </w:r>
      <w:r w:rsidRPr="00D73D87" w:rsidR="00C7632C">
        <w:rPr>
          <w:rFonts w:ascii="Times New Roman" w:hAnsi="Times New Roman"/>
          <w:sz w:val="24"/>
          <w:szCs w:val="24"/>
          <w:lang w:val="en-GB"/>
        </w:rPr>
        <w:t>I thought as I elbowed my way through the meeters and greeters, we might not have to bother</w:t>
      </w:r>
      <w:r w:rsidRPr="00D73D87" w:rsidR="00640AE8">
        <w:rPr>
          <w:rFonts w:ascii="Times New Roman" w:hAnsi="Times New Roman"/>
          <w:sz w:val="24"/>
          <w:szCs w:val="24"/>
          <w:lang w:val="en-GB"/>
        </w:rPr>
        <w:t xml:space="preserve"> with organized activities.</w:t>
      </w:r>
    </w:p>
    <w:p w:rsidRPr="00D73D87" w:rsidR="00B718CB" w:rsidP="009D4D71" w:rsidRDefault="00B718CB" w14:paraId="51BFD75D" w14:textId="582CE1C1">
      <w:pPr>
        <w:pStyle w:val="CSP-ChapterBodyText-FirstParagraph"/>
        <w:spacing w:line="360" w:lineRule="auto"/>
        <w:ind w:firstLine="720"/>
        <w:contextualSpacing/>
        <w:jc w:val="left"/>
        <w:rPr>
          <w:rFonts w:ascii="Times New Roman" w:hAnsi="Times New Roman"/>
          <w:sz w:val="24"/>
          <w:szCs w:val="24"/>
          <w:lang w:val="en-GB"/>
        </w:rPr>
      </w:pPr>
      <w:proofErr w:type="gramStart"/>
      <w:r w:rsidRPr="00D73D87">
        <w:rPr>
          <w:rFonts w:ascii="Times New Roman" w:hAnsi="Times New Roman"/>
          <w:sz w:val="24"/>
          <w:szCs w:val="24"/>
          <w:lang w:val="en-GB"/>
        </w:rPr>
        <w:t>Needless to say, they</w:t>
      </w:r>
      <w:proofErr w:type="gramEnd"/>
      <w:r w:rsidRPr="00D73D87">
        <w:rPr>
          <w:rFonts w:ascii="Times New Roman" w:hAnsi="Times New Roman"/>
          <w:sz w:val="24"/>
          <w:szCs w:val="24"/>
          <w:lang w:val="en-GB"/>
        </w:rPr>
        <w:t xml:space="preserve"> were not.</w:t>
      </w:r>
    </w:p>
    <w:p w:rsidRPr="00D73D87" w:rsidR="00376644" w:rsidP="009D4D71" w:rsidRDefault="00702A1D" w14:paraId="623146F0"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Another couple were bombarding Lola with questions.</w:t>
      </w:r>
      <w:r w:rsidRPr="00D73D87" w:rsidR="00574659">
        <w:rPr>
          <w:rFonts w:ascii="Times New Roman" w:hAnsi="Times New Roman"/>
          <w:sz w:val="24"/>
          <w:szCs w:val="24"/>
          <w:lang w:val="en-GB"/>
        </w:rPr>
        <w:t xml:space="preserve"> They were in their early </w:t>
      </w:r>
      <w:r w:rsidRPr="00D73D87" w:rsidR="00376644">
        <w:rPr>
          <w:rFonts w:ascii="Times New Roman" w:hAnsi="Times New Roman"/>
          <w:sz w:val="24"/>
          <w:szCs w:val="24"/>
          <w:lang w:val="en-GB"/>
        </w:rPr>
        <w:t xml:space="preserve">twenties and </w:t>
      </w:r>
      <w:r w:rsidRPr="00D73D87" w:rsidR="00574659">
        <w:rPr>
          <w:rFonts w:ascii="Times New Roman" w:hAnsi="Times New Roman"/>
          <w:sz w:val="24"/>
          <w:szCs w:val="24"/>
          <w:lang w:val="en-GB"/>
        </w:rPr>
        <w:t>dressed conservatively</w:t>
      </w:r>
      <w:r w:rsidRPr="00D73D87" w:rsidR="00376644">
        <w:rPr>
          <w:rFonts w:ascii="Times New Roman" w:hAnsi="Times New Roman"/>
          <w:sz w:val="24"/>
          <w:szCs w:val="24"/>
          <w:lang w:val="en-GB"/>
        </w:rPr>
        <w:t>.</w:t>
      </w:r>
    </w:p>
    <w:p w:rsidRPr="00D73D87" w:rsidR="0080033C" w:rsidP="009D4D71" w:rsidRDefault="00376644" w14:paraId="48B2E610" w14:textId="14834FC4">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“Ah, </w:t>
      </w:r>
      <w:r w:rsidR="00CF55C7">
        <w:rPr>
          <w:rFonts w:ascii="Times New Roman" w:hAnsi="Times New Roman"/>
          <w:sz w:val="24"/>
          <w:szCs w:val="24"/>
          <w:lang w:val="en-GB"/>
        </w:rPr>
        <w:t>Robin</w:t>
      </w:r>
      <w:r w:rsidRPr="00D73D87">
        <w:rPr>
          <w:rFonts w:ascii="Times New Roman" w:hAnsi="Times New Roman"/>
          <w:sz w:val="24"/>
          <w:szCs w:val="24"/>
          <w:lang w:val="en-GB"/>
        </w:rPr>
        <w:t>,” said Lola. “</w:t>
      </w:r>
      <w:r w:rsidRPr="00D73D87" w:rsidR="007C738B">
        <w:rPr>
          <w:rFonts w:ascii="Times New Roman" w:hAnsi="Times New Roman"/>
          <w:sz w:val="24"/>
          <w:szCs w:val="24"/>
          <w:lang w:val="en-GB"/>
        </w:rPr>
        <w:t>Jack</w:t>
      </w:r>
      <w:r w:rsidRPr="00D73D87" w:rsidR="00797925">
        <w:rPr>
          <w:rFonts w:ascii="Times New Roman" w:hAnsi="Times New Roman"/>
          <w:sz w:val="24"/>
          <w:szCs w:val="24"/>
          <w:lang w:val="en-GB"/>
        </w:rPr>
        <w:t xml:space="preserve"> and Jean Braithwaite from </w:t>
      </w:r>
      <w:r w:rsidRPr="00D73D87" w:rsidR="003C3855">
        <w:rPr>
          <w:rFonts w:ascii="Times New Roman" w:hAnsi="Times New Roman"/>
          <w:sz w:val="24"/>
          <w:szCs w:val="24"/>
          <w:lang w:val="en-GB"/>
        </w:rPr>
        <w:t>Chelmsford. The next couple</w:t>
      </w:r>
      <w:r w:rsidRPr="00D73D87" w:rsidR="0080033C">
        <w:rPr>
          <w:rFonts w:ascii="Times New Roman" w:hAnsi="Times New Roman"/>
          <w:sz w:val="24"/>
          <w:szCs w:val="24"/>
          <w:lang w:val="en-GB"/>
        </w:rPr>
        <w:t xml:space="preserve"> </w:t>
      </w:r>
      <w:r w:rsidR="00140B42">
        <w:rPr>
          <w:rFonts w:ascii="Times New Roman" w:hAnsi="Times New Roman"/>
          <w:sz w:val="24"/>
          <w:szCs w:val="24"/>
          <w:lang w:val="en-GB"/>
        </w:rPr>
        <w:t>is</w:t>
      </w:r>
      <w:r w:rsidRPr="00D73D87" w:rsidR="0080033C">
        <w:rPr>
          <w:rFonts w:ascii="Times New Roman" w:hAnsi="Times New Roman"/>
          <w:sz w:val="24"/>
          <w:szCs w:val="24"/>
          <w:lang w:val="en-GB"/>
        </w:rPr>
        <w:t xml:space="preserve"> about to hit, can you take them to the marshalling point.”</w:t>
      </w:r>
    </w:p>
    <w:p w:rsidRPr="00D73D87" w:rsidR="001A66E8" w:rsidP="009D4D71" w:rsidRDefault="0080033C" w14:paraId="4EB4420F"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“This way, please,” I said</w:t>
      </w:r>
      <w:r w:rsidRPr="00D73D87" w:rsidR="001A66E8">
        <w:rPr>
          <w:rFonts w:ascii="Times New Roman" w:hAnsi="Times New Roman"/>
          <w:sz w:val="24"/>
          <w:szCs w:val="24"/>
          <w:lang w:val="en-GB"/>
        </w:rPr>
        <w:t>.</w:t>
      </w:r>
    </w:p>
    <w:p w:rsidRPr="00D73D87" w:rsidR="00AC2FC8" w:rsidP="009D4D71" w:rsidRDefault="001A66E8" w14:paraId="6446D613"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“Incapable,” whispered Lola in my ear as we moved off.”</w:t>
      </w:r>
    </w:p>
    <w:p w:rsidRPr="00D73D87" w:rsidR="00AC2FC8" w:rsidP="009D4D71" w:rsidRDefault="00AC2FC8" w14:paraId="4BCAB3DB"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“First time in Spain?” I said sticking with the traditional opening.</w:t>
      </w:r>
    </w:p>
    <w:p w:rsidRPr="00D73D87" w:rsidR="008F176B" w:rsidP="009D4D71" w:rsidRDefault="00AC2FC8" w14:paraId="64BC245A" w14:textId="78B38D6E">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“First time anywhere</w:t>
      </w:r>
      <w:r w:rsidRPr="00D73D87" w:rsidR="008F176B">
        <w:rPr>
          <w:rFonts w:ascii="Times New Roman" w:hAnsi="Times New Roman"/>
          <w:sz w:val="24"/>
          <w:szCs w:val="24"/>
          <w:lang w:val="en-GB"/>
        </w:rPr>
        <w:t>,” said Jean</w:t>
      </w:r>
      <w:r w:rsidRPr="00D73D87" w:rsidR="00EC676A">
        <w:rPr>
          <w:rFonts w:ascii="Times New Roman" w:hAnsi="Times New Roman"/>
          <w:sz w:val="24"/>
          <w:szCs w:val="24"/>
          <w:lang w:val="en-GB"/>
        </w:rPr>
        <w:t xml:space="preserve"> with a shrill voice.</w:t>
      </w:r>
      <w:r w:rsidRPr="00D73D87" w:rsidR="001A5E5D">
        <w:rPr>
          <w:rFonts w:ascii="Times New Roman" w:hAnsi="Times New Roman"/>
          <w:sz w:val="24"/>
          <w:szCs w:val="24"/>
          <w:lang w:val="en-GB"/>
        </w:rPr>
        <w:t xml:space="preserve"> A shrew</w:t>
      </w:r>
      <w:r w:rsidR="001832F2">
        <w:rPr>
          <w:rFonts w:ascii="Times New Roman" w:hAnsi="Times New Roman"/>
          <w:sz w:val="24"/>
          <w:szCs w:val="24"/>
          <w:lang w:val="en-GB"/>
        </w:rPr>
        <w:t>-</w:t>
      </w:r>
      <w:r w:rsidRPr="00D73D87" w:rsidR="001A5E5D">
        <w:rPr>
          <w:rFonts w:ascii="Times New Roman" w:hAnsi="Times New Roman"/>
          <w:sz w:val="24"/>
          <w:szCs w:val="24"/>
          <w:lang w:val="en-GB"/>
        </w:rPr>
        <w:t>like woman</w:t>
      </w:r>
      <w:r w:rsidRPr="00D73D87" w:rsidR="00B24D45">
        <w:rPr>
          <w:rFonts w:ascii="Times New Roman" w:hAnsi="Times New Roman"/>
          <w:sz w:val="24"/>
          <w:szCs w:val="24"/>
          <w:lang w:val="en-GB"/>
        </w:rPr>
        <w:t xml:space="preserve"> with short dark hair</w:t>
      </w:r>
      <w:r w:rsidRPr="00D73D87" w:rsidR="000F6185">
        <w:rPr>
          <w:rFonts w:ascii="Times New Roman" w:hAnsi="Times New Roman"/>
          <w:sz w:val="24"/>
          <w:szCs w:val="24"/>
          <w:lang w:val="en-GB"/>
        </w:rPr>
        <w:t xml:space="preserve">, no </w:t>
      </w:r>
      <w:r w:rsidRPr="00D73D87" w:rsidR="00E50638">
        <w:rPr>
          <w:rFonts w:ascii="Times New Roman" w:hAnsi="Times New Roman"/>
          <w:sz w:val="24"/>
          <w:szCs w:val="24"/>
          <w:lang w:val="en-GB"/>
        </w:rPr>
        <w:t>make-up,</w:t>
      </w:r>
      <w:r w:rsidRPr="00D73D87" w:rsidR="00B24D45">
        <w:rPr>
          <w:rFonts w:ascii="Times New Roman" w:hAnsi="Times New Roman"/>
          <w:sz w:val="24"/>
          <w:szCs w:val="24"/>
          <w:lang w:val="en-GB"/>
        </w:rPr>
        <w:t xml:space="preserve"> </w:t>
      </w:r>
      <w:r w:rsidRPr="00D73D87" w:rsidR="000F6185">
        <w:rPr>
          <w:rFonts w:ascii="Times New Roman" w:hAnsi="Times New Roman"/>
          <w:sz w:val="24"/>
          <w:szCs w:val="24"/>
          <w:lang w:val="en-GB"/>
        </w:rPr>
        <w:t xml:space="preserve">and </w:t>
      </w:r>
      <w:r w:rsidRPr="00D73D87" w:rsidR="00B24D45">
        <w:rPr>
          <w:rFonts w:ascii="Times New Roman" w:hAnsi="Times New Roman"/>
          <w:sz w:val="24"/>
          <w:szCs w:val="24"/>
          <w:lang w:val="en-GB"/>
        </w:rPr>
        <w:t>a permanent frown</w:t>
      </w:r>
      <w:r w:rsidRPr="00D73D87" w:rsidR="000F6185">
        <w:rPr>
          <w:rFonts w:ascii="Times New Roman" w:hAnsi="Times New Roman"/>
          <w:sz w:val="24"/>
          <w:szCs w:val="24"/>
          <w:lang w:val="en-GB"/>
        </w:rPr>
        <w:t>.</w:t>
      </w:r>
    </w:p>
    <w:p w:rsidRPr="00D73D87" w:rsidR="00F1167D" w:rsidP="009D4D71" w:rsidRDefault="008F176B" w14:paraId="304F0D73" w14:textId="13DBD02C">
      <w:pPr>
        <w:pStyle w:val="CSP-ChapterBodyText-FirstParagraph"/>
        <w:spacing w:line="360" w:lineRule="auto"/>
        <w:ind w:firstLine="720"/>
        <w:contextualSpacing/>
        <w:jc w:val="left"/>
        <w:rPr>
          <w:rFonts w:ascii="Times New Roman" w:hAnsi="Times New Roman"/>
          <w:sz w:val="24"/>
          <w:szCs w:val="24"/>
          <w:lang w:val="en-GB"/>
        </w:rPr>
      </w:pPr>
      <w:r w:rsidRPr="11C8501F" w:rsidR="11C8501F">
        <w:rPr>
          <w:rFonts w:ascii="Times New Roman" w:hAnsi="Times New Roman"/>
          <w:sz w:val="24"/>
          <w:szCs w:val="24"/>
          <w:lang w:val="en-GB"/>
        </w:rPr>
        <w:t>“We, we, we, er</w:t>
      </w:r>
      <w:ins w:author="Gary Smailes" w:date="2024-01-21T15:18:21.948Z" w:id="882247800">
        <w:r w:rsidRPr="11C8501F" w:rsidR="11C8501F">
          <w:rPr>
            <w:rFonts w:ascii="Times New Roman" w:hAnsi="Times New Roman"/>
            <w:sz w:val="24"/>
            <w:szCs w:val="24"/>
            <w:lang w:val="en-GB"/>
          </w:rPr>
          <w:t>...</w:t>
        </w:r>
      </w:ins>
      <w:r w:rsidRPr="11C8501F" w:rsidR="11C8501F">
        <w:rPr>
          <w:rFonts w:ascii="Times New Roman" w:hAnsi="Times New Roman"/>
          <w:sz w:val="24"/>
          <w:szCs w:val="24"/>
          <w:lang w:val="en-GB"/>
        </w:rPr>
        <w:t xml:space="preserve"> have lots of questions?” said Jack in a whining voice. His old colonial clothing reminded me of Hancock but with a nervous disposition. “But you dragged us away from Lola before we heard the answers.”</w:t>
      </w:r>
    </w:p>
    <w:p w:rsidRPr="00D73D87" w:rsidR="00637F12" w:rsidP="009D4D71" w:rsidRDefault="00F1167D" w14:paraId="1D02E08B" w14:textId="749BCE4B">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“Sorry,” I said</w:t>
      </w:r>
      <w:r w:rsidRPr="00D73D87" w:rsidR="00716A52">
        <w:rPr>
          <w:rFonts w:ascii="Times New Roman" w:hAnsi="Times New Roman"/>
          <w:sz w:val="24"/>
          <w:szCs w:val="24"/>
          <w:lang w:val="en-GB"/>
        </w:rPr>
        <w:t>. “Arrivals are hectic</w:t>
      </w:r>
      <w:r w:rsidRPr="00D73D87" w:rsidR="00EC676A">
        <w:rPr>
          <w:rFonts w:ascii="Times New Roman" w:hAnsi="Times New Roman"/>
          <w:sz w:val="24"/>
          <w:szCs w:val="24"/>
          <w:lang w:val="en-GB"/>
        </w:rPr>
        <w:t xml:space="preserve">, </w:t>
      </w:r>
      <w:r w:rsidRPr="00D73D87" w:rsidR="00716A52">
        <w:rPr>
          <w:rFonts w:ascii="Times New Roman" w:hAnsi="Times New Roman"/>
          <w:sz w:val="24"/>
          <w:szCs w:val="24"/>
          <w:lang w:val="en-GB"/>
        </w:rPr>
        <w:t>and we don’t have enough time</w:t>
      </w:r>
      <w:r w:rsidRPr="00D73D87" w:rsidR="00EC676A">
        <w:rPr>
          <w:rFonts w:ascii="Times New Roman" w:hAnsi="Times New Roman"/>
          <w:sz w:val="24"/>
          <w:szCs w:val="24"/>
          <w:lang w:val="en-GB"/>
        </w:rPr>
        <w:t xml:space="preserve"> </w:t>
      </w:r>
      <w:r w:rsidRPr="00D73D87" w:rsidR="009E25B1">
        <w:rPr>
          <w:rFonts w:ascii="Times New Roman" w:hAnsi="Times New Roman"/>
          <w:sz w:val="24"/>
          <w:szCs w:val="24"/>
          <w:lang w:val="en-GB"/>
        </w:rPr>
        <w:t xml:space="preserve">to talk in detail with everyone. When </w:t>
      </w:r>
      <w:r w:rsidRPr="00D73D87" w:rsidR="00FE2DD1">
        <w:rPr>
          <w:rFonts w:ascii="Times New Roman" w:hAnsi="Times New Roman"/>
          <w:sz w:val="24"/>
          <w:szCs w:val="24"/>
          <w:lang w:val="en-GB"/>
        </w:rPr>
        <w:t>we are all safely</w:t>
      </w:r>
      <w:r w:rsidRPr="00D73D87" w:rsidR="009E25B1">
        <w:rPr>
          <w:rFonts w:ascii="Times New Roman" w:hAnsi="Times New Roman"/>
          <w:sz w:val="24"/>
          <w:szCs w:val="24"/>
          <w:lang w:val="en-GB"/>
        </w:rPr>
        <w:t xml:space="preserve"> on the bus is the time</w:t>
      </w:r>
      <w:r w:rsidRPr="00D73D87" w:rsidR="00637F12">
        <w:rPr>
          <w:rFonts w:ascii="Times New Roman" w:hAnsi="Times New Roman"/>
          <w:sz w:val="24"/>
          <w:szCs w:val="24"/>
          <w:lang w:val="en-GB"/>
        </w:rPr>
        <w:t xml:space="preserve"> to ask.”</w:t>
      </w:r>
    </w:p>
    <w:p w:rsidRPr="00D73D87" w:rsidR="00F24FD4" w:rsidP="009D4D71" w:rsidRDefault="00637F12" w14:paraId="4F773476" w14:textId="25EEEE5E">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“Oh,” said Jean. “</w:t>
      </w:r>
      <w:r w:rsidRPr="00D73D87" w:rsidR="001A5E5D">
        <w:rPr>
          <w:rFonts w:ascii="Times New Roman" w:hAnsi="Times New Roman"/>
          <w:sz w:val="24"/>
          <w:szCs w:val="24"/>
          <w:lang w:val="en-GB"/>
        </w:rPr>
        <w:t>We prefer to discuss these issues privately</w:t>
      </w:r>
      <w:r w:rsidRPr="00D73D87" w:rsidR="00F24FD4">
        <w:rPr>
          <w:rFonts w:ascii="Times New Roman" w:hAnsi="Times New Roman"/>
          <w:sz w:val="24"/>
          <w:szCs w:val="24"/>
          <w:lang w:val="en-GB"/>
        </w:rPr>
        <w:t>.”</w:t>
      </w:r>
    </w:p>
    <w:p w:rsidRPr="00D73D87" w:rsidR="00F24FD4" w:rsidP="009D4D71" w:rsidRDefault="00F24FD4" w14:paraId="3137E9F1" w14:textId="0CC7D9C8">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“Can you wait until we reach the Fontainebleau</w:t>
      </w:r>
      <w:r w:rsidRPr="00D73D87" w:rsidR="00FB3657">
        <w:rPr>
          <w:rFonts w:ascii="Times New Roman" w:hAnsi="Times New Roman"/>
          <w:sz w:val="24"/>
          <w:szCs w:val="24"/>
          <w:lang w:val="en-GB"/>
        </w:rPr>
        <w:t>?”</w:t>
      </w:r>
    </w:p>
    <w:p w:rsidRPr="00D73D87" w:rsidR="00FB3657" w:rsidP="009D4D71" w:rsidRDefault="00FB3657" w14:paraId="4AEAFF01" w14:textId="03A25AC5">
      <w:pPr>
        <w:pStyle w:val="CSP-ChapterBodyText-FirstParagraph"/>
        <w:spacing w:line="360" w:lineRule="auto"/>
        <w:ind w:firstLine="720"/>
        <w:contextualSpacing/>
        <w:jc w:val="left"/>
        <w:rPr>
          <w:rFonts w:ascii="Times New Roman" w:hAnsi="Times New Roman"/>
          <w:sz w:val="24"/>
          <w:szCs w:val="24"/>
          <w:lang w:val="en-GB"/>
        </w:rPr>
      </w:pPr>
      <w:r w:rsidRPr="11C8501F" w:rsidR="11C8501F">
        <w:rPr>
          <w:rFonts w:ascii="Times New Roman" w:hAnsi="Times New Roman"/>
          <w:sz w:val="24"/>
          <w:szCs w:val="24"/>
          <w:lang w:val="en-GB"/>
        </w:rPr>
        <w:t>“If we must,” said Jack</w:t>
      </w:r>
      <w:ins w:author="Gary Smailes" w:date="2024-01-21T15:18:32.159Z" w:id="1229596069">
        <w:r w:rsidRPr="11C8501F" w:rsidR="11C8501F">
          <w:rPr>
            <w:rFonts w:ascii="Times New Roman" w:hAnsi="Times New Roman"/>
            <w:sz w:val="24"/>
            <w:szCs w:val="24"/>
            <w:lang w:val="en-GB"/>
          </w:rPr>
          <w:t>,</w:t>
        </w:r>
      </w:ins>
      <w:r w:rsidRPr="11C8501F" w:rsidR="11C8501F">
        <w:rPr>
          <w:rFonts w:ascii="Times New Roman" w:hAnsi="Times New Roman"/>
          <w:sz w:val="24"/>
          <w:szCs w:val="24"/>
          <w:lang w:val="en-GB"/>
        </w:rPr>
        <w:t xml:space="preserve"> frowning. “But this is most unsatisfactory.”</w:t>
      </w:r>
    </w:p>
    <w:p w:rsidRPr="00D73D87" w:rsidR="00B718CB" w:rsidP="009D4D71" w:rsidRDefault="00225210" w14:paraId="22190FE4" w14:textId="75AB2B5C">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Thankfully, t</w:t>
      </w:r>
      <w:r w:rsidRPr="00D73D87" w:rsidR="00F74A79">
        <w:rPr>
          <w:rFonts w:ascii="Times New Roman" w:hAnsi="Times New Roman"/>
          <w:sz w:val="24"/>
          <w:szCs w:val="24"/>
          <w:lang w:val="en-GB"/>
        </w:rPr>
        <w:t>he majority were ordinary folk</w:t>
      </w:r>
      <w:r w:rsidRPr="00D73D87" w:rsidR="00333FF6">
        <w:rPr>
          <w:rFonts w:ascii="Times New Roman" w:hAnsi="Times New Roman"/>
          <w:sz w:val="24"/>
          <w:szCs w:val="24"/>
          <w:lang w:val="en-GB"/>
        </w:rPr>
        <w:t>, nicely turned out</w:t>
      </w:r>
      <w:r w:rsidRPr="00D73D87">
        <w:rPr>
          <w:rFonts w:ascii="Times New Roman" w:hAnsi="Times New Roman"/>
          <w:sz w:val="24"/>
          <w:szCs w:val="24"/>
          <w:lang w:val="en-GB"/>
        </w:rPr>
        <w:t xml:space="preserve">, </w:t>
      </w:r>
      <w:r w:rsidR="00CC7CD2">
        <w:rPr>
          <w:rFonts w:ascii="Times New Roman" w:hAnsi="Times New Roman"/>
          <w:sz w:val="24"/>
          <w:szCs w:val="24"/>
          <w:lang w:val="en-GB"/>
        </w:rPr>
        <w:t xml:space="preserve">and </w:t>
      </w:r>
      <w:r w:rsidRPr="00D73D87" w:rsidR="00333FF6">
        <w:rPr>
          <w:rFonts w:ascii="Times New Roman" w:hAnsi="Times New Roman"/>
          <w:sz w:val="24"/>
          <w:szCs w:val="24"/>
          <w:lang w:val="en-GB"/>
        </w:rPr>
        <w:t xml:space="preserve">polite. </w:t>
      </w:r>
      <w:r w:rsidRPr="00D73D87" w:rsidR="006E1BAA">
        <w:rPr>
          <w:rFonts w:ascii="Times New Roman" w:hAnsi="Times New Roman"/>
          <w:sz w:val="24"/>
          <w:szCs w:val="24"/>
          <w:lang w:val="en-GB"/>
        </w:rPr>
        <w:t>They were mainly c</w:t>
      </w:r>
      <w:r w:rsidRPr="00D73D87" w:rsidR="00333FF6">
        <w:rPr>
          <w:rFonts w:ascii="Times New Roman" w:hAnsi="Times New Roman"/>
          <w:sz w:val="24"/>
          <w:szCs w:val="24"/>
          <w:lang w:val="en-GB"/>
        </w:rPr>
        <w:t>ouples</w:t>
      </w:r>
      <w:r w:rsidRPr="00D73D87" w:rsidR="007C1C70">
        <w:rPr>
          <w:rFonts w:ascii="Times New Roman" w:hAnsi="Times New Roman"/>
          <w:sz w:val="24"/>
          <w:szCs w:val="24"/>
          <w:lang w:val="en-GB"/>
        </w:rPr>
        <w:t>,</w:t>
      </w:r>
      <w:r w:rsidRPr="00D73D87" w:rsidR="004C4D28">
        <w:rPr>
          <w:rFonts w:ascii="Times New Roman" w:hAnsi="Times New Roman"/>
          <w:sz w:val="24"/>
          <w:szCs w:val="24"/>
          <w:lang w:val="en-GB"/>
        </w:rPr>
        <w:t xml:space="preserve"> along with three</w:t>
      </w:r>
      <w:r w:rsidRPr="00D73D87" w:rsidR="00337BB0">
        <w:rPr>
          <w:rFonts w:ascii="Times New Roman" w:hAnsi="Times New Roman"/>
          <w:sz w:val="24"/>
          <w:szCs w:val="24"/>
          <w:lang w:val="en-GB"/>
        </w:rPr>
        <w:t xml:space="preserve"> pairs of ladies, two single men and </w:t>
      </w:r>
      <w:r w:rsidRPr="00D73D87" w:rsidR="004C4D28">
        <w:rPr>
          <w:rFonts w:ascii="Times New Roman" w:hAnsi="Times New Roman"/>
          <w:sz w:val="24"/>
          <w:szCs w:val="24"/>
          <w:lang w:val="en-GB"/>
        </w:rPr>
        <w:t xml:space="preserve">two </w:t>
      </w:r>
      <w:r w:rsidRPr="00D73D87" w:rsidR="00A6328A">
        <w:rPr>
          <w:rFonts w:ascii="Times New Roman" w:hAnsi="Times New Roman"/>
          <w:sz w:val="24"/>
          <w:szCs w:val="24"/>
          <w:lang w:val="en-GB"/>
        </w:rPr>
        <w:t xml:space="preserve">studious </w:t>
      </w:r>
      <w:r w:rsidRPr="00D73D87" w:rsidR="00065C09">
        <w:rPr>
          <w:rFonts w:ascii="Times New Roman" w:hAnsi="Times New Roman"/>
          <w:sz w:val="24"/>
          <w:szCs w:val="24"/>
          <w:lang w:val="en-GB"/>
        </w:rPr>
        <w:t>young</w:t>
      </w:r>
      <w:r w:rsidRPr="00D73D87" w:rsidR="008123BB">
        <w:rPr>
          <w:rFonts w:ascii="Times New Roman" w:hAnsi="Times New Roman"/>
          <w:sz w:val="24"/>
          <w:szCs w:val="24"/>
          <w:lang w:val="en-GB"/>
        </w:rPr>
        <w:t xml:space="preserve"> single</w:t>
      </w:r>
      <w:r w:rsidRPr="00D73D87" w:rsidR="00065C09">
        <w:rPr>
          <w:rFonts w:ascii="Times New Roman" w:hAnsi="Times New Roman"/>
          <w:sz w:val="24"/>
          <w:szCs w:val="24"/>
          <w:lang w:val="en-GB"/>
        </w:rPr>
        <w:t xml:space="preserve"> </w:t>
      </w:r>
      <w:r w:rsidRPr="00D73D87" w:rsidR="00A6328A">
        <w:rPr>
          <w:rFonts w:ascii="Times New Roman" w:hAnsi="Times New Roman"/>
          <w:sz w:val="24"/>
          <w:szCs w:val="24"/>
          <w:lang w:val="en-GB"/>
        </w:rPr>
        <w:t>women</w:t>
      </w:r>
      <w:r w:rsidRPr="00D73D87" w:rsidR="00865E9C">
        <w:rPr>
          <w:rFonts w:ascii="Times New Roman" w:hAnsi="Times New Roman"/>
          <w:sz w:val="24"/>
          <w:szCs w:val="24"/>
          <w:lang w:val="en-GB"/>
        </w:rPr>
        <w:t xml:space="preserve"> busy eyeing each other up as discreetly as they could.</w:t>
      </w:r>
      <w:r w:rsidRPr="00D73D87" w:rsidR="00EC5C49">
        <w:rPr>
          <w:rFonts w:ascii="Times New Roman" w:hAnsi="Times New Roman"/>
          <w:sz w:val="24"/>
          <w:szCs w:val="24"/>
          <w:lang w:val="en-GB"/>
        </w:rPr>
        <w:t xml:space="preserve"> They were typical of most of our groups except </w:t>
      </w:r>
      <w:r w:rsidRPr="00D73D87" w:rsidR="008D6687">
        <w:rPr>
          <w:rFonts w:ascii="Times New Roman" w:hAnsi="Times New Roman"/>
          <w:sz w:val="24"/>
          <w:szCs w:val="24"/>
          <w:lang w:val="en-GB"/>
        </w:rPr>
        <w:t xml:space="preserve">for </w:t>
      </w:r>
      <w:r w:rsidRPr="00D73D87" w:rsidR="00EC5C49">
        <w:rPr>
          <w:rFonts w:ascii="Times New Roman" w:hAnsi="Times New Roman"/>
          <w:sz w:val="24"/>
          <w:szCs w:val="24"/>
          <w:lang w:val="en-GB"/>
        </w:rPr>
        <w:t xml:space="preserve">the final couple </w:t>
      </w:r>
      <w:r w:rsidRPr="00D73D87" w:rsidR="00445ABC">
        <w:rPr>
          <w:rFonts w:ascii="Times New Roman" w:hAnsi="Times New Roman"/>
          <w:sz w:val="24"/>
          <w:szCs w:val="24"/>
          <w:lang w:val="en-GB"/>
        </w:rPr>
        <w:t>Mr.</w:t>
      </w:r>
      <w:r w:rsidRPr="00D73D87" w:rsidR="00EC5C49">
        <w:rPr>
          <w:rFonts w:ascii="Times New Roman" w:hAnsi="Times New Roman"/>
          <w:sz w:val="24"/>
          <w:szCs w:val="24"/>
          <w:lang w:val="en-GB"/>
        </w:rPr>
        <w:t xml:space="preserve"> and </w:t>
      </w:r>
      <w:r w:rsidRPr="00D73D87" w:rsidR="00445ABC">
        <w:rPr>
          <w:rFonts w:ascii="Times New Roman" w:hAnsi="Times New Roman"/>
          <w:sz w:val="24"/>
          <w:szCs w:val="24"/>
          <w:lang w:val="en-GB"/>
        </w:rPr>
        <w:t>Mrs.</w:t>
      </w:r>
      <w:r w:rsidRPr="00D73D87" w:rsidR="00EC5C49">
        <w:rPr>
          <w:rFonts w:ascii="Times New Roman" w:hAnsi="Times New Roman"/>
          <w:sz w:val="24"/>
          <w:szCs w:val="24"/>
          <w:lang w:val="en-GB"/>
        </w:rPr>
        <w:t xml:space="preserve"> Brash</w:t>
      </w:r>
      <w:r w:rsidRPr="00D73D87" w:rsidR="00445ABC">
        <w:rPr>
          <w:rFonts w:ascii="Times New Roman" w:hAnsi="Times New Roman"/>
          <w:sz w:val="24"/>
          <w:szCs w:val="24"/>
          <w:lang w:val="en-GB"/>
        </w:rPr>
        <w:t>. Their name</w:t>
      </w:r>
      <w:r w:rsidRPr="00D73D87" w:rsidR="009D1B60">
        <w:rPr>
          <w:rFonts w:ascii="Times New Roman" w:hAnsi="Times New Roman"/>
          <w:sz w:val="24"/>
          <w:szCs w:val="24"/>
          <w:lang w:val="en-GB"/>
        </w:rPr>
        <w:t>s</w:t>
      </w:r>
      <w:r w:rsidRPr="00D73D87" w:rsidR="00445ABC">
        <w:rPr>
          <w:rFonts w:ascii="Times New Roman" w:hAnsi="Times New Roman"/>
          <w:sz w:val="24"/>
          <w:szCs w:val="24"/>
          <w:lang w:val="en-GB"/>
        </w:rPr>
        <w:t xml:space="preserve"> w</w:t>
      </w:r>
      <w:r w:rsidRPr="00D73D87" w:rsidR="009D1B60">
        <w:rPr>
          <w:rFonts w:ascii="Times New Roman" w:hAnsi="Times New Roman"/>
          <w:sz w:val="24"/>
          <w:szCs w:val="24"/>
          <w:lang w:val="en-GB"/>
        </w:rPr>
        <w:t>ere Bert and Doreen</w:t>
      </w:r>
      <w:r w:rsidRPr="00D73D87" w:rsidR="00863CD5">
        <w:rPr>
          <w:rFonts w:ascii="Times New Roman" w:hAnsi="Times New Roman"/>
          <w:sz w:val="24"/>
          <w:szCs w:val="24"/>
          <w:lang w:val="en-GB"/>
        </w:rPr>
        <w:t xml:space="preserve"> Woodford</w:t>
      </w:r>
      <w:r w:rsidRPr="00D73D87" w:rsidR="001B7021">
        <w:rPr>
          <w:rFonts w:ascii="Times New Roman" w:hAnsi="Times New Roman"/>
          <w:sz w:val="24"/>
          <w:szCs w:val="24"/>
          <w:lang w:val="en-GB"/>
        </w:rPr>
        <w:t xml:space="preserve"> dressed </w:t>
      </w:r>
      <w:r w:rsidRPr="00D73D87" w:rsidR="00BC3FC6">
        <w:rPr>
          <w:rFonts w:ascii="Times New Roman" w:hAnsi="Times New Roman"/>
          <w:sz w:val="24"/>
          <w:szCs w:val="24"/>
          <w:lang w:val="en-GB"/>
        </w:rPr>
        <w:t xml:space="preserve">gaudily </w:t>
      </w:r>
      <w:r w:rsidRPr="00D73D87" w:rsidR="001B7021">
        <w:rPr>
          <w:rFonts w:ascii="Times New Roman" w:hAnsi="Times New Roman"/>
          <w:sz w:val="24"/>
          <w:szCs w:val="24"/>
          <w:lang w:val="en-GB"/>
        </w:rPr>
        <w:t>in matching</w:t>
      </w:r>
      <w:r w:rsidRPr="00D73D87" w:rsidR="00BC3FC6">
        <w:rPr>
          <w:rFonts w:ascii="Times New Roman" w:hAnsi="Times New Roman"/>
          <w:sz w:val="24"/>
          <w:szCs w:val="24"/>
          <w:lang w:val="en-GB"/>
        </w:rPr>
        <w:t xml:space="preserve"> checked shirts and striped trousers</w:t>
      </w:r>
      <w:r w:rsidRPr="00D73D87" w:rsidR="00863CD5">
        <w:rPr>
          <w:rFonts w:ascii="Times New Roman" w:hAnsi="Times New Roman"/>
          <w:sz w:val="24"/>
          <w:szCs w:val="24"/>
          <w:lang w:val="en-GB"/>
        </w:rPr>
        <w:t>. They were overweight, red</w:t>
      </w:r>
      <w:r w:rsidR="00140B42">
        <w:rPr>
          <w:rFonts w:ascii="Times New Roman" w:hAnsi="Times New Roman"/>
          <w:sz w:val="24"/>
          <w:szCs w:val="24"/>
          <w:lang w:val="en-GB"/>
        </w:rPr>
        <w:t>-</w:t>
      </w:r>
      <w:r w:rsidRPr="00D73D87" w:rsidR="00863CD5">
        <w:rPr>
          <w:rFonts w:ascii="Times New Roman" w:hAnsi="Times New Roman"/>
          <w:sz w:val="24"/>
          <w:szCs w:val="24"/>
          <w:lang w:val="en-GB"/>
        </w:rPr>
        <w:t>faced</w:t>
      </w:r>
      <w:r w:rsidR="001832F2">
        <w:rPr>
          <w:rFonts w:ascii="Times New Roman" w:hAnsi="Times New Roman"/>
          <w:sz w:val="24"/>
          <w:szCs w:val="24"/>
          <w:lang w:val="en-GB"/>
        </w:rPr>
        <w:t>,</w:t>
      </w:r>
      <w:r w:rsidRPr="00D73D87" w:rsidR="003E40B9">
        <w:rPr>
          <w:rFonts w:ascii="Times New Roman" w:hAnsi="Times New Roman"/>
          <w:sz w:val="24"/>
          <w:szCs w:val="24"/>
          <w:lang w:val="en-GB"/>
        </w:rPr>
        <w:t xml:space="preserve"> and </w:t>
      </w:r>
      <w:r w:rsidRPr="00D73D87" w:rsidR="00863CD5">
        <w:rPr>
          <w:rFonts w:ascii="Times New Roman" w:hAnsi="Times New Roman"/>
          <w:sz w:val="24"/>
          <w:szCs w:val="24"/>
          <w:lang w:val="en-GB"/>
        </w:rPr>
        <w:t>pers</w:t>
      </w:r>
      <w:r w:rsidRPr="00D73D87" w:rsidR="003E40B9">
        <w:rPr>
          <w:rFonts w:ascii="Times New Roman" w:hAnsi="Times New Roman"/>
          <w:sz w:val="24"/>
          <w:szCs w:val="24"/>
          <w:lang w:val="en-GB"/>
        </w:rPr>
        <w:t>piring heavily. Their l</w:t>
      </w:r>
      <w:r w:rsidRPr="00D73D87" w:rsidR="00445ABC">
        <w:rPr>
          <w:rFonts w:ascii="Times New Roman" w:hAnsi="Times New Roman"/>
          <w:sz w:val="24"/>
          <w:szCs w:val="24"/>
          <w:lang w:val="en-GB"/>
        </w:rPr>
        <w:t xml:space="preserve">oud, overbearing </w:t>
      </w:r>
      <w:r w:rsidRPr="00D73D87" w:rsidR="003E40B9">
        <w:rPr>
          <w:rFonts w:ascii="Times New Roman" w:hAnsi="Times New Roman"/>
          <w:sz w:val="24"/>
          <w:szCs w:val="24"/>
          <w:lang w:val="en-GB"/>
        </w:rPr>
        <w:t xml:space="preserve">manner </w:t>
      </w:r>
      <w:r w:rsidRPr="00D73D87" w:rsidR="00CC7B74">
        <w:rPr>
          <w:rFonts w:ascii="Times New Roman" w:hAnsi="Times New Roman"/>
          <w:sz w:val="24"/>
          <w:szCs w:val="24"/>
          <w:lang w:val="en-GB"/>
        </w:rPr>
        <w:t xml:space="preserve">was instantly </w:t>
      </w:r>
      <w:r w:rsidRPr="00D73D87" w:rsidR="00CC7B74">
        <w:rPr>
          <w:rFonts w:ascii="Times New Roman" w:hAnsi="Times New Roman"/>
          <w:sz w:val="24"/>
          <w:szCs w:val="24"/>
          <w:lang w:val="en-GB"/>
        </w:rPr>
        <w:lastRenderedPageBreak/>
        <w:t>repulsive. They</w:t>
      </w:r>
      <w:r w:rsidRPr="00D73D87" w:rsidR="00445ABC">
        <w:rPr>
          <w:rFonts w:ascii="Times New Roman" w:hAnsi="Times New Roman"/>
          <w:sz w:val="24"/>
          <w:szCs w:val="24"/>
          <w:lang w:val="en-GB"/>
        </w:rPr>
        <w:t xml:space="preserve"> assumed everything they said was amusing</w:t>
      </w:r>
      <w:r w:rsidRPr="00D73D87" w:rsidR="00CC7B74">
        <w:rPr>
          <w:rFonts w:ascii="Times New Roman" w:hAnsi="Times New Roman"/>
          <w:sz w:val="24"/>
          <w:szCs w:val="24"/>
          <w:lang w:val="en-GB"/>
        </w:rPr>
        <w:t xml:space="preserve"> and every statement was followed by</w:t>
      </w:r>
      <w:r w:rsidRPr="00D73D87" w:rsidR="004F7318">
        <w:rPr>
          <w:rFonts w:ascii="Times New Roman" w:hAnsi="Times New Roman"/>
          <w:sz w:val="24"/>
          <w:szCs w:val="24"/>
          <w:lang w:val="en-GB"/>
        </w:rPr>
        <w:t xml:space="preserve"> a burst of </w:t>
      </w:r>
      <w:r w:rsidRPr="00D73D87" w:rsidR="00FE15B0">
        <w:rPr>
          <w:rFonts w:ascii="Times New Roman" w:hAnsi="Times New Roman"/>
          <w:sz w:val="24"/>
          <w:szCs w:val="24"/>
          <w:lang w:val="en-GB"/>
        </w:rPr>
        <w:t xml:space="preserve">forced </w:t>
      </w:r>
      <w:r w:rsidRPr="00D73D87" w:rsidR="004F7318">
        <w:rPr>
          <w:rFonts w:ascii="Times New Roman" w:hAnsi="Times New Roman"/>
          <w:sz w:val="24"/>
          <w:szCs w:val="24"/>
          <w:lang w:val="en-GB"/>
        </w:rPr>
        <w:t>guffaws.</w:t>
      </w:r>
    </w:p>
    <w:p w:rsidRPr="00D73D87" w:rsidR="004F7318" w:rsidP="009D4D71" w:rsidRDefault="004F7318" w14:paraId="4BB133EE" w14:textId="0863F15D">
      <w:pPr>
        <w:pStyle w:val="CSP-ChapterBodyText-FirstParagraph"/>
        <w:spacing w:line="360" w:lineRule="auto"/>
        <w:ind w:firstLine="720"/>
        <w:contextualSpacing/>
        <w:jc w:val="left"/>
        <w:rPr>
          <w:del w:author="Gary Smailes" w:date="2024-01-21T15:18:55.407Z" w:id="2021753834"/>
          <w:rFonts w:ascii="Times New Roman" w:hAnsi="Times New Roman"/>
          <w:sz w:val="24"/>
          <w:szCs w:val="24"/>
          <w:lang w:val="en-GB"/>
        </w:rPr>
      </w:pPr>
      <w:r w:rsidRPr="11C8501F" w:rsidR="11C8501F">
        <w:rPr>
          <w:rFonts w:ascii="Times New Roman" w:hAnsi="Times New Roman"/>
          <w:sz w:val="24"/>
          <w:szCs w:val="24"/>
          <w:lang w:val="en-GB"/>
        </w:rPr>
        <w:t xml:space="preserve">I smiled </w:t>
      </w:r>
      <w:del w:author="Gary Smailes" w:date="2024-01-21T15:18:50.509Z" w:id="999632802">
        <w:r w:rsidRPr="11C8501F" w:rsidDel="11C8501F">
          <w:rPr>
            <w:rFonts w:ascii="Times New Roman" w:hAnsi="Times New Roman"/>
            <w:sz w:val="24"/>
            <w:szCs w:val="24"/>
            <w:lang w:val="en-GB"/>
          </w:rPr>
          <w:delText xml:space="preserve">wanly </w:delText>
        </w:r>
      </w:del>
      <w:r w:rsidRPr="11C8501F" w:rsidR="11C8501F">
        <w:rPr>
          <w:rFonts w:ascii="Times New Roman" w:hAnsi="Times New Roman"/>
          <w:sz w:val="24"/>
          <w:szCs w:val="24"/>
          <w:lang w:val="en-GB"/>
        </w:rPr>
        <w:t>and forced myself to grasp their proffered hands.</w:t>
      </w:r>
      <w:ins w:author="Gary Smailes" w:date="2024-01-21T15:18:55.727Z" w:id="351562290">
        <w:r w:rsidRPr="11C8501F" w:rsidR="11C8501F">
          <w:rPr>
            <w:rFonts w:ascii="Times New Roman" w:hAnsi="Times New Roman"/>
            <w:sz w:val="24"/>
            <w:szCs w:val="24"/>
            <w:lang w:val="en-GB"/>
          </w:rPr>
          <w:t xml:space="preserve"> </w:t>
        </w:r>
      </w:ins>
    </w:p>
    <w:p w:rsidRPr="00D73D87" w:rsidR="00EE1867" w:rsidP="11C8501F" w:rsidRDefault="00EE1867" w14:paraId="7B57F393" w14:textId="33FCB692">
      <w:pPr>
        <w:pStyle w:val="CSP-ChapterBodyText-FirstParagraph"/>
        <w:spacing w:line="360" w:lineRule="auto"/>
        <w:ind w:firstLine="0"/>
        <w:contextualSpacing/>
        <w:jc w:val="left"/>
        <w:rPr>
          <w:rFonts w:ascii="Times New Roman" w:hAnsi="Times New Roman"/>
          <w:sz w:val="24"/>
          <w:szCs w:val="24"/>
          <w:lang w:val="en-GB"/>
        </w:rPr>
        <w:pPrChange w:author="Gary Smailes" w:date="2024-01-21T15:18:55.013Z">
          <w:pPr>
            <w:pStyle w:val="CSP-ChapterBodyText-FirstParagraph"/>
            <w:spacing w:line="360" w:lineRule="auto"/>
            <w:ind w:firstLine="720"/>
            <w:contextualSpacing/>
            <w:jc w:val="left"/>
          </w:pPr>
        </w:pPrChange>
      </w:pPr>
      <w:r w:rsidRPr="11C8501F" w:rsidR="11C8501F">
        <w:rPr>
          <w:rFonts w:ascii="Times New Roman" w:hAnsi="Times New Roman"/>
          <w:sz w:val="24"/>
          <w:szCs w:val="24"/>
          <w:lang w:val="en-GB"/>
        </w:rPr>
        <w:t>The</w:t>
      </w:r>
      <w:r w:rsidRPr="11C8501F" w:rsidR="11C8501F">
        <w:rPr>
          <w:rFonts w:ascii="Times New Roman" w:hAnsi="Times New Roman"/>
          <w:sz w:val="24"/>
          <w:szCs w:val="24"/>
          <w:lang w:val="en-GB"/>
        </w:rPr>
        <w:t>ir grips</w:t>
      </w:r>
      <w:r w:rsidRPr="11C8501F" w:rsidR="11C8501F">
        <w:rPr>
          <w:rFonts w:ascii="Times New Roman" w:hAnsi="Times New Roman"/>
          <w:sz w:val="24"/>
          <w:szCs w:val="24"/>
          <w:lang w:val="en-GB"/>
        </w:rPr>
        <w:t xml:space="preserve"> were </w:t>
      </w:r>
      <w:r w:rsidRPr="11C8501F" w:rsidR="11C8501F">
        <w:rPr>
          <w:rFonts w:ascii="Times New Roman" w:hAnsi="Times New Roman"/>
          <w:sz w:val="24"/>
          <w:szCs w:val="24"/>
          <w:lang w:val="en-GB"/>
        </w:rPr>
        <w:t xml:space="preserve">excessively powerful, </w:t>
      </w:r>
      <w:r w:rsidRPr="11C8501F" w:rsidR="11C8501F">
        <w:rPr>
          <w:rFonts w:ascii="Times New Roman" w:hAnsi="Times New Roman"/>
          <w:sz w:val="24"/>
          <w:szCs w:val="24"/>
          <w:lang w:val="en-GB"/>
        </w:rPr>
        <w:t xml:space="preserve">overly </w:t>
      </w:r>
      <w:r w:rsidRPr="11C8501F" w:rsidR="11C8501F">
        <w:rPr>
          <w:rFonts w:ascii="Times New Roman" w:hAnsi="Times New Roman"/>
          <w:sz w:val="24"/>
          <w:szCs w:val="24"/>
          <w:lang w:val="en-GB"/>
        </w:rPr>
        <w:t>long,</w:t>
      </w:r>
      <w:r w:rsidRPr="11C8501F" w:rsidR="11C8501F">
        <w:rPr>
          <w:rFonts w:ascii="Times New Roman" w:hAnsi="Times New Roman"/>
          <w:sz w:val="24"/>
          <w:szCs w:val="24"/>
          <w:lang w:val="en-GB"/>
        </w:rPr>
        <w:t xml:space="preserve"> and </w:t>
      </w:r>
      <w:r w:rsidRPr="11C8501F" w:rsidR="11C8501F">
        <w:rPr>
          <w:rFonts w:ascii="Times New Roman" w:hAnsi="Times New Roman"/>
          <w:sz w:val="24"/>
          <w:szCs w:val="24"/>
          <w:lang w:val="en-GB"/>
        </w:rPr>
        <w:t>lank.</w:t>
      </w:r>
    </w:p>
    <w:p w:rsidRPr="00D73D87" w:rsidR="00E264C1" w:rsidP="009D4D71" w:rsidRDefault="00E264C1" w14:paraId="6406F3E2" w14:textId="5C3D10A0">
      <w:pPr>
        <w:pStyle w:val="CSP-ChapterBodyText-FirstParagraph"/>
        <w:spacing w:line="360" w:lineRule="auto"/>
        <w:ind w:firstLine="720"/>
        <w:contextualSpacing/>
        <w:jc w:val="left"/>
        <w:rPr>
          <w:del w:author="Gary Smailes" w:date="2024-01-21T15:19:00.25Z" w:id="165741391"/>
          <w:rFonts w:ascii="Times New Roman" w:hAnsi="Times New Roman"/>
          <w:sz w:val="24"/>
          <w:szCs w:val="24"/>
          <w:lang w:val="en-GB"/>
        </w:rPr>
      </w:pPr>
      <w:r w:rsidRPr="11C8501F" w:rsidR="11C8501F">
        <w:rPr>
          <w:rFonts w:ascii="Times New Roman" w:hAnsi="Times New Roman"/>
          <w:sz w:val="24"/>
          <w:szCs w:val="24"/>
          <w:lang w:val="en-GB"/>
        </w:rPr>
        <w:t>At least their bar bills should be large. I thought. Should be some compensation for putting up with their behaviour for a fortnight.</w:t>
      </w:r>
      <w:ins w:author="Gary Smailes" w:date="2024-01-21T15:19:00.573Z" w:id="1890934064">
        <w:r w:rsidRPr="11C8501F" w:rsidR="11C8501F">
          <w:rPr>
            <w:rFonts w:ascii="Times New Roman" w:hAnsi="Times New Roman"/>
            <w:sz w:val="24"/>
            <w:szCs w:val="24"/>
            <w:lang w:val="en-GB"/>
          </w:rPr>
          <w:t xml:space="preserve"> </w:t>
        </w:r>
      </w:ins>
    </w:p>
    <w:p w:rsidRPr="00D73D87" w:rsidR="00241375" w:rsidP="11C8501F" w:rsidRDefault="00241375" w14:paraId="0A582151" w14:textId="0828BF91">
      <w:pPr>
        <w:pStyle w:val="CSP-ChapterBodyText-FirstParagraph"/>
        <w:spacing w:line="360" w:lineRule="auto"/>
        <w:ind w:firstLine="0"/>
        <w:contextualSpacing/>
        <w:jc w:val="left"/>
        <w:rPr>
          <w:rFonts w:ascii="Times New Roman" w:hAnsi="Times New Roman"/>
          <w:sz w:val="24"/>
          <w:szCs w:val="24"/>
          <w:lang w:val="en-GB"/>
        </w:rPr>
        <w:pPrChange w:author="Gary Smailes" w:date="2024-01-21T15:18:59.912Z">
          <w:pPr>
            <w:pStyle w:val="CSP-ChapterBodyText-FirstParagraph"/>
            <w:spacing w:line="360" w:lineRule="auto"/>
            <w:ind w:firstLine="720"/>
            <w:contextualSpacing/>
            <w:jc w:val="left"/>
          </w:pPr>
        </w:pPrChange>
      </w:pPr>
      <w:r w:rsidRPr="11C8501F" w:rsidR="11C8501F">
        <w:rPr>
          <w:rFonts w:ascii="Times New Roman" w:hAnsi="Times New Roman"/>
          <w:sz w:val="24"/>
          <w:szCs w:val="24"/>
          <w:lang w:val="en-GB"/>
        </w:rPr>
        <w:t xml:space="preserve">Finally, we loaded everyone and their luggage onto the luxury Mercedes coach and headed off to </w:t>
      </w:r>
      <w:r w:rsidRPr="11C8501F" w:rsidR="11C8501F">
        <w:rPr>
          <w:rFonts w:ascii="Times New Roman" w:hAnsi="Times New Roman"/>
          <w:sz w:val="24"/>
          <w:szCs w:val="24"/>
          <w:lang w:val="en-GB"/>
        </w:rPr>
        <w:t>Nerja</w:t>
      </w:r>
      <w:r w:rsidRPr="11C8501F" w:rsidR="11C8501F">
        <w:rPr>
          <w:rFonts w:ascii="Times New Roman" w:hAnsi="Times New Roman"/>
          <w:sz w:val="24"/>
          <w:szCs w:val="24"/>
          <w:lang w:val="en-GB"/>
        </w:rPr>
        <w:t>.</w:t>
      </w:r>
    </w:p>
    <w:p w:rsidRPr="00D73D87" w:rsidR="00093FF1" w:rsidP="009D4D71" w:rsidRDefault="00093FF1" w14:paraId="5205FD9C" w14:textId="1D4AA7A0">
      <w:pPr>
        <w:pStyle w:val="CSP-ChapterBodyText-FirstParagraph"/>
        <w:spacing w:line="360" w:lineRule="auto"/>
        <w:ind w:firstLine="720"/>
        <w:contextualSpacing/>
        <w:jc w:val="left"/>
        <w:rPr>
          <w:rFonts w:ascii="Times New Roman" w:hAnsi="Times New Roman"/>
          <w:sz w:val="24"/>
          <w:szCs w:val="24"/>
          <w:lang w:val="en-GB"/>
        </w:rPr>
      </w:pPr>
      <w:r w:rsidRPr="11C8501F" w:rsidR="11C8501F">
        <w:rPr>
          <w:rFonts w:ascii="Times New Roman" w:hAnsi="Times New Roman"/>
          <w:sz w:val="24"/>
          <w:szCs w:val="24"/>
          <w:lang w:val="en-GB"/>
        </w:rPr>
        <w:t>I sat in the front opposite the Brayshaws and behind Lola in the guide’s fold away next to Luis, the driver. A happy, chain-smoking man in his fifties dressed in a light-blue shirt with the bus company logo and black pants. He stank of cigarettes, and I thought I was bad, but he smiled warmly at each client and repeated a badly pronounced ‘good morning’ as each passed him on their way to the back of the bus. Nobody bothered to say ‘</w:t>
      </w:r>
      <w:r w:rsidRPr="11C8501F" w:rsidR="11C8501F">
        <w:rPr>
          <w:rFonts w:ascii="Times New Roman" w:hAnsi="Times New Roman"/>
          <w:i w:val="1"/>
          <w:iCs w:val="1"/>
          <w:sz w:val="24"/>
          <w:szCs w:val="24"/>
          <w:lang w:val="en-GB"/>
          <w:rPrChange w:author="Gary Smailes" w:date="2024-01-21T15:28:58.812Z" w:id="717669408">
            <w:rPr>
              <w:rFonts w:ascii="Times New Roman" w:hAnsi="Times New Roman"/>
              <w:sz w:val="24"/>
              <w:szCs w:val="24"/>
              <w:lang w:val="en-GB"/>
            </w:rPr>
          </w:rPrChange>
        </w:rPr>
        <w:t xml:space="preserve">buenos </w:t>
      </w:r>
      <w:r w:rsidRPr="11C8501F" w:rsidR="11C8501F">
        <w:rPr>
          <w:rFonts w:ascii="Times New Roman" w:hAnsi="Times New Roman"/>
          <w:i w:val="1"/>
          <w:iCs w:val="1"/>
          <w:sz w:val="24"/>
          <w:szCs w:val="24"/>
          <w:lang w:val="en-GB"/>
          <w:rPrChange w:author="Gary Smailes" w:date="2024-01-21T15:28:58.812Z" w:id="1387851049">
            <w:rPr>
              <w:rFonts w:ascii="Times New Roman" w:hAnsi="Times New Roman"/>
              <w:sz w:val="24"/>
              <w:szCs w:val="24"/>
              <w:lang w:val="en-GB"/>
            </w:rPr>
          </w:rPrChange>
        </w:rPr>
        <w:t>dias</w:t>
      </w:r>
      <w:r w:rsidRPr="11C8501F" w:rsidR="11C8501F">
        <w:rPr>
          <w:rFonts w:ascii="Times New Roman" w:hAnsi="Times New Roman"/>
          <w:sz w:val="24"/>
          <w:szCs w:val="24"/>
          <w:lang w:val="en-GB"/>
        </w:rPr>
        <w:t>.’</w:t>
      </w:r>
    </w:p>
    <w:p w:rsidRPr="00D73D87" w:rsidR="009D7907" w:rsidP="009D7907" w:rsidRDefault="00E35EA2" w14:paraId="31C94DAB" w14:textId="37980573">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As soon as we departed the airport</w:t>
      </w:r>
      <w:r w:rsidRPr="00D73D87" w:rsidR="00A46DFF">
        <w:rPr>
          <w:rFonts w:ascii="Times New Roman" w:hAnsi="Times New Roman"/>
          <w:sz w:val="24"/>
          <w:szCs w:val="24"/>
          <w:lang w:val="en-GB"/>
        </w:rPr>
        <w:t xml:space="preserve">, Lola grabbed the microphone and </w:t>
      </w:r>
      <w:r w:rsidRPr="00D73D87" w:rsidR="0086649C">
        <w:rPr>
          <w:rFonts w:ascii="Times New Roman" w:hAnsi="Times New Roman"/>
          <w:sz w:val="24"/>
          <w:szCs w:val="24"/>
          <w:lang w:val="en-GB"/>
        </w:rPr>
        <w:t xml:space="preserve">after a </w:t>
      </w:r>
      <w:r w:rsidRPr="00D73D87" w:rsidR="00F87C0F">
        <w:rPr>
          <w:rFonts w:ascii="Times New Roman" w:hAnsi="Times New Roman"/>
          <w:sz w:val="24"/>
          <w:szCs w:val="24"/>
          <w:lang w:val="en-GB"/>
        </w:rPr>
        <w:t>brief explanation</w:t>
      </w:r>
      <w:r w:rsidRPr="00D73D87" w:rsidR="0086649C">
        <w:rPr>
          <w:rFonts w:ascii="Times New Roman" w:hAnsi="Times New Roman"/>
          <w:sz w:val="24"/>
          <w:szCs w:val="24"/>
          <w:lang w:val="en-GB"/>
        </w:rPr>
        <w:t xml:space="preserve"> of </w:t>
      </w:r>
      <w:r w:rsidRPr="00D73D87" w:rsidR="0060030B">
        <w:rPr>
          <w:rFonts w:ascii="Times New Roman" w:hAnsi="Times New Roman"/>
          <w:sz w:val="24"/>
          <w:szCs w:val="24"/>
          <w:lang w:val="en-GB"/>
        </w:rPr>
        <w:t>the</w:t>
      </w:r>
      <w:r w:rsidRPr="00D73D87" w:rsidR="0086649C">
        <w:rPr>
          <w:rFonts w:ascii="Times New Roman" w:hAnsi="Times New Roman"/>
          <w:sz w:val="24"/>
          <w:szCs w:val="24"/>
          <w:lang w:val="en-GB"/>
        </w:rPr>
        <w:t xml:space="preserve"> </w:t>
      </w:r>
      <w:r w:rsidRPr="00D73D87" w:rsidR="00083624">
        <w:rPr>
          <w:rFonts w:ascii="Times New Roman" w:hAnsi="Times New Roman"/>
          <w:sz w:val="24"/>
          <w:szCs w:val="24"/>
          <w:lang w:val="en-GB"/>
        </w:rPr>
        <w:t>three-hour</w:t>
      </w:r>
      <w:r w:rsidRPr="00D73D87" w:rsidR="0086649C">
        <w:rPr>
          <w:rFonts w:ascii="Times New Roman" w:hAnsi="Times New Roman"/>
          <w:sz w:val="24"/>
          <w:szCs w:val="24"/>
          <w:lang w:val="en-GB"/>
        </w:rPr>
        <w:t xml:space="preserve"> </w:t>
      </w:r>
      <w:r w:rsidRPr="00D73D87" w:rsidR="0060030B">
        <w:rPr>
          <w:rFonts w:ascii="Times New Roman" w:hAnsi="Times New Roman"/>
          <w:sz w:val="24"/>
          <w:szCs w:val="24"/>
          <w:lang w:val="en-GB"/>
        </w:rPr>
        <w:t xml:space="preserve">route to Nerja </w:t>
      </w:r>
      <w:r w:rsidRPr="00D73D87" w:rsidR="0074329D">
        <w:rPr>
          <w:rFonts w:ascii="Times New Roman" w:hAnsi="Times New Roman"/>
          <w:sz w:val="24"/>
          <w:szCs w:val="24"/>
          <w:lang w:val="en-GB"/>
        </w:rPr>
        <w:t xml:space="preserve">and </w:t>
      </w:r>
      <w:r w:rsidRPr="00D73D87" w:rsidR="00B341E8">
        <w:rPr>
          <w:rFonts w:ascii="Times New Roman" w:hAnsi="Times New Roman"/>
          <w:sz w:val="24"/>
          <w:szCs w:val="24"/>
          <w:lang w:val="en-GB"/>
        </w:rPr>
        <w:t>to not</w:t>
      </w:r>
      <w:r w:rsidRPr="00D73D87" w:rsidR="0074329D">
        <w:rPr>
          <w:rFonts w:ascii="Times New Roman" w:hAnsi="Times New Roman"/>
          <w:sz w:val="24"/>
          <w:szCs w:val="24"/>
          <w:lang w:val="en-GB"/>
        </w:rPr>
        <w:t xml:space="preserve"> drink the water, </w:t>
      </w:r>
      <w:r w:rsidRPr="00D73D87" w:rsidR="00A46DFF">
        <w:rPr>
          <w:rFonts w:ascii="Times New Roman" w:hAnsi="Times New Roman"/>
          <w:sz w:val="24"/>
          <w:szCs w:val="24"/>
          <w:lang w:val="en-GB"/>
        </w:rPr>
        <w:t>began to talk</w:t>
      </w:r>
      <w:r w:rsidRPr="00D73D87" w:rsidR="0066349F">
        <w:rPr>
          <w:rFonts w:ascii="Times New Roman" w:hAnsi="Times New Roman"/>
          <w:sz w:val="24"/>
          <w:szCs w:val="24"/>
          <w:lang w:val="en-GB"/>
        </w:rPr>
        <w:t xml:space="preserve"> about </w:t>
      </w:r>
      <w:r w:rsidRPr="00D73D87" w:rsidR="00322BFC">
        <w:rPr>
          <w:rFonts w:ascii="Times New Roman" w:hAnsi="Times New Roman"/>
          <w:bCs/>
          <w:sz w:val="24"/>
          <w:szCs w:val="24"/>
          <w:lang w:val="en-GB"/>
        </w:rPr>
        <w:t>Málaga</w:t>
      </w:r>
      <w:r w:rsidRPr="00D73D87" w:rsidR="00322BFC">
        <w:rPr>
          <w:rFonts w:ascii="Times New Roman" w:hAnsi="Times New Roman"/>
          <w:sz w:val="24"/>
          <w:szCs w:val="24"/>
          <w:lang w:val="en-GB"/>
        </w:rPr>
        <w:t xml:space="preserve"> </w:t>
      </w:r>
      <w:r w:rsidRPr="00D73D87" w:rsidR="0066349F">
        <w:rPr>
          <w:rFonts w:ascii="Times New Roman" w:hAnsi="Times New Roman"/>
          <w:sz w:val="24"/>
          <w:szCs w:val="24"/>
          <w:lang w:val="en-GB"/>
        </w:rPr>
        <w:t>City</w:t>
      </w:r>
      <w:r w:rsidRPr="00D73D87" w:rsidR="000A0FAF">
        <w:rPr>
          <w:rFonts w:ascii="Times New Roman" w:hAnsi="Times New Roman"/>
          <w:sz w:val="24"/>
          <w:szCs w:val="24"/>
          <w:lang w:val="en-GB"/>
        </w:rPr>
        <w:t xml:space="preserve"> and its current population of some </w:t>
      </w:r>
      <w:r w:rsidRPr="00D73D87" w:rsidR="00BC392B">
        <w:rPr>
          <w:rFonts w:ascii="Times New Roman" w:hAnsi="Times New Roman"/>
          <w:sz w:val="24"/>
          <w:szCs w:val="24"/>
          <w:lang w:val="en-GB"/>
        </w:rPr>
        <w:t>four hundred and fifty thousand</w:t>
      </w:r>
      <w:r w:rsidRPr="00D73D87" w:rsidR="000A0FAF">
        <w:rPr>
          <w:rFonts w:ascii="Times New Roman" w:hAnsi="Times New Roman"/>
          <w:sz w:val="24"/>
          <w:szCs w:val="24"/>
          <w:lang w:val="en-GB"/>
        </w:rPr>
        <w:t xml:space="preserve"> inhabitants</w:t>
      </w:r>
      <w:r w:rsidRPr="00D73D87" w:rsidR="00806606">
        <w:rPr>
          <w:rFonts w:ascii="Times New Roman" w:hAnsi="Times New Roman"/>
          <w:sz w:val="24"/>
          <w:szCs w:val="24"/>
          <w:lang w:val="en-GB"/>
        </w:rPr>
        <w:t>.</w:t>
      </w:r>
      <w:r w:rsidRPr="00D73D87" w:rsidR="009D7907">
        <w:rPr>
          <w:rFonts w:ascii="Times New Roman" w:hAnsi="Times New Roman"/>
          <w:sz w:val="24"/>
          <w:szCs w:val="24"/>
          <w:lang w:val="en-GB"/>
        </w:rPr>
        <w:t xml:space="preserve"> I learned more</w:t>
      </w:r>
      <w:r w:rsidRPr="00D73D87" w:rsidR="0060030B">
        <w:rPr>
          <w:rFonts w:ascii="Times New Roman" w:hAnsi="Times New Roman"/>
          <w:sz w:val="24"/>
          <w:szCs w:val="24"/>
          <w:lang w:val="en-GB"/>
        </w:rPr>
        <w:t xml:space="preserve"> in fifteen minutes </w:t>
      </w:r>
      <w:r w:rsidRPr="00D73D87" w:rsidR="009E739D">
        <w:rPr>
          <w:rFonts w:ascii="Times New Roman" w:hAnsi="Times New Roman"/>
          <w:sz w:val="24"/>
          <w:szCs w:val="24"/>
          <w:lang w:val="en-GB"/>
        </w:rPr>
        <w:t xml:space="preserve">about how Phoenicians, Romans, </w:t>
      </w:r>
      <w:r w:rsidRPr="00D73D87" w:rsidR="00187D8F">
        <w:rPr>
          <w:rFonts w:ascii="Times New Roman" w:hAnsi="Times New Roman"/>
          <w:sz w:val="24"/>
          <w:szCs w:val="24"/>
          <w:lang w:val="en-GB"/>
        </w:rPr>
        <w:t>Visigoths,</w:t>
      </w:r>
      <w:r w:rsidRPr="00D73D87" w:rsidR="009E739D">
        <w:rPr>
          <w:rFonts w:ascii="Times New Roman" w:hAnsi="Times New Roman"/>
          <w:sz w:val="24"/>
          <w:szCs w:val="24"/>
          <w:lang w:val="en-GB"/>
        </w:rPr>
        <w:t xml:space="preserve"> and Moors</w:t>
      </w:r>
      <w:r w:rsidRPr="00D73D87" w:rsidR="002E1288">
        <w:rPr>
          <w:rFonts w:ascii="Times New Roman" w:hAnsi="Times New Roman"/>
          <w:sz w:val="24"/>
          <w:szCs w:val="24"/>
          <w:lang w:val="en-GB"/>
        </w:rPr>
        <w:t xml:space="preserve"> </w:t>
      </w:r>
      <w:r w:rsidRPr="00D73D87" w:rsidR="003848D2">
        <w:rPr>
          <w:rFonts w:ascii="Times New Roman" w:hAnsi="Times New Roman"/>
          <w:sz w:val="24"/>
          <w:szCs w:val="24"/>
          <w:lang w:val="en-GB"/>
        </w:rPr>
        <w:t>had</w:t>
      </w:r>
      <w:r w:rsidRPr="00D73D87" w:rsidR="002E1288">
        <w:rPr>
          <w:rFonts w:ascii="Times New Roman" w:hAnsi="Times New Roman"/>
          <w:sz w:val="24"/>
          <w:szCs w:val="24"/>
          <w:lang w:val="en-GB"/>
        </w:rPr>
        <w:t xml:space="preserve"> influenced the layout and architecture </w:t>
      </w:r>
      <w:r w:rsidRPr="00D73D87" w:rsidR="00187D8F">
        <w:rPr>
          <w:rFonts w:ascii="Times New Roman" w:hAnsi="Times New Roman"/>
          <w:sz w:val="24"/>
          <w:szCs w:val="24"/>
          <w:lang w:val="en-GB"/>
        </w:rPr>
        <w:t>during</w:t>
      </w:r>
      <w:r w:rsidRPr="00D73D87" w:rsidR="002E1288">
        <w:rPr>
          <w:rFonts w:ascii="Times New Roman" w:hAnsi="Times New Roman"/>
          <w:sz w:val="24"/>
          <w:szCs w:val="24"/>
          <w:lang w:val="en-GB"/>
        </w:rPr>
        <w:t xml:space="preserve"> </w:t>
      </w:r>
      <w:r w:rsidRPr="00D73D87" w:rsidR="00187D8F">
        <w:rPr>
          <w:rFonts w:ascii="Times New Roman" w:hAnsi="Times New Roman"/>
          <w:sz w:val="24"/>
          <w:szCs w:val="24"/>
          <w:lang w:val="en-GB"/>
        </w:rPr>
        <w:t xml:space="preserve">its </w:t>
      </w:r>
      <w:r w:rsidRPr="00D73D87" w:rsidR="002E1288">
        <w:rPr>
          <w:rFonts w:ascii="Times New Roman" w:hAnsi="Times New Roman"/>
          <w:sz w:val="24"/>
          <w:szCs w:val="24"/>
          <w:lang w:val="en-GB"/>
        </w:rPr>
        <w:t>three thousand years</w:t>
      </w:r>
      <w:r w:rsidRPr="00D73D87" w:rsidR="00187D8F">
        <w:rPr>
          <w:rFonts w:ascii="Times New Roman" w:hAnsi="Times New Roman"/>
          <w:sz w:val="24"/>
          <w:szCs w:val="24"/>
          <w:lang w:val="en-GB"/>
        </w:rPr>
        <w:t xml:space="preserve"> of history</w:t>
      </w:r>
      <w:r w:rsidRPr="00D73D87" w:rsidR="00FF6936">
        <w:rPr>
          <w:rFonts w:ascii="Times New Roman" w:hAnsi="Times New Roman"/>
          <w:sz w:val="24"/>
          <w:szCs w:val="24"/>
          <w:lang w:val="en-GB"/>
        </w:rPr>
        <w:t xml:space="preserve"> than ever before</w:t>
      </w:r>
      <w:r w:rsidRPr="00D73D87" w:rsidR="003848D2">
        <w:rPr>
          <w:rFonts w:ascii="Times New Roman" w:hAnsi="Times New Roman"/>
          <w:sz w:val="24"/>
          <w:szCs w:val="24"/>
          <w:lang w:val="en-GB"/>
        </w:rPr>
        <w:t>.</w:t>
      </w:r>
      <w:r w:rsidRPr="00D73D87" w:rsidR="006222ED">
        <w:rPr>
          <w:rFonts w:ascii="Times New Roman" w:hAnsi="Times New Roman"/>
          <w:sz w:val="24"/>
          <w:szCs w:val="24"/>
          <w:lang w:val="en-GB"/>
        </w:rPr>
        <w:t xml:space="preserve"> The </w:t>
      </w:r>
      <w:r w:rsidRPr="00D73D87" w:rsidR="00C31163">
        <w:rPr>
          <w:rFonts w:ascii="Times New Roman" w:hAnsi="Times New Roman"/>
          <w:sz w:val="24"/>
          <w:szCs w:val="24"/>
          <w:lang w:val="en-GB"/>
        </w:rPr>
        <w:t>r</w:t>
      </w:r>
      <w:r w:rsidRPr="00D73D87" w:rsidR="00E3360B">
        <w:rPr>
          <w:rFonts w:ascii="Times New Roman" w:hAnsi="Times New Roman"/>
          <w:sz w:val="24"/>
          <w:szCs w:val="24"/>
          <w:lang w:val="en-GB"/>
        </w:rPr>
        <w:t>uins</w:t>
      </w:r>
      <w:r w:rsidRPr="00D73D87" w:rsidR="00C31163">
        <w:rPr>
          <w:rFonts w:ascii="Times New Roman" w:hAnsi="Times New Roman"/>
          <w:sz w:val="24"/>
          <w:szCs w:val="24"/>
          <w:lang w:val="en-GB"/>
        </w:rPr>
        <w:t xml:space="preserve"> of the </w:t>
      </w:r>
      <w:r w:rsidRPr="00D73D87" w:rsidR="008809ED">
        <w:rPr>
          <w:rFonts w:ascii="Times New Roman" w:hAnsi="Times New Roman"/>
          <w:sz w:val="24"/>
          <w:szCs w:val="24"/>
          <w:lang w:val="en-GB"/>
        </w:rPr>
        <w:t xml:space="preserve">Alcazabar, </w:t>
      </w:r>
      <w:r w:rsidR="00694679">
        <w:rPr>
          <w:rFonts w:ascii="Times New Roman" w:hAnsi="Times New Roman"/>
          <w:sz w:val="24"/>
          <w:szCs w:val="24"/>
          <w:lang w:val="en-GB"/>
        </w:rPr>
        <w:t xml:space="preserve">a </w:t>
      </w:r>
      <w:r w:rsidRPr="00D73D87" w:rsidR="00D1711E">
        <w:rPr>
          <w:rFonts w:ascii="Times New Roman" w:hAnsi="Times New Roman"/>
          <w:sz w:val="24"/>
          <w:szCs w:val="24"/>
          <w:lang w:val="en-GB"/>
        </w:rPr>
        <w:t>Moorish castle</w:t>
      </w:r>
      <w:r w:rsidRPr="00D73D87" w:rsidR="00B341E8">
        <w:rPr>
          <w:rFonts w:ascii="Times New Roman" w:hAnsi="Times New Roman"/>
          <w:sz w:val="24"/>
          <w:szCs w:val="24"/>
          <w:lang w:val="en-GB"/>
        </w:rPr>
        <w:t>,</w:t>
      </w:r>
      <w:r w:rsidRPr="00D73D87" w:rsidR="00DA0DAB">
        <w:rPr>
          <w:rFonts w:ascii="Times New Roman" w:hAnsi="Times New Roman"/>
          <w:sz w:val="24"/>
          <w:szCs w:val="24"/>
          <w:lang w:val="en-GB"/>
        </w:rPr>
        <w:t xml:space="preserve"> on top of Mount Gibralfaro</w:t>
      </w:r>
      <w:r w:rsidR="00694679">
        <w:rPr>
          <w:rFonts w:ascii="Times New Roman" w:hAnsi="Times New Roman"/>
          <w:sz w:val="24"/>
          <w:szCs w:val="24"/>
          <w:lang w:val="en-GB"/>
        </w:rPr>
        <w:t>,</w:t>
      </w:r>
      <w:r w:rsidRPr="00D73D87" w:rsidR="00DA0DAB">
        <w:rPr>
          <w:rFonts w:ascii="Times New Roman" w:hAnsi="Times New Roman"/>
          <w:sz w:val="24"/>
          <w:szCs w:val="24"/>
          <w:lang w:val="en-GB"/>
        </w:rPr>
        <w:t xml:space="preserve"> pe</w:t>
      </w:r>
      <w:r w:rsidRPr="00D73D87" w:rsidR="00FF6936">
        <w:rPr>
          <w:rFonts w:ascii="Times New Roman" w:hAnsi="Times New Roman"/>
          <w:sz w:val="24"/>
          <w:szCs w:val="24"/>
          <w:lang w:val="en-GB"/>
        </w:rPr>
        <w:t>e</w:t>
      </w:r>
      <w:r w:rsidRPr="00D73D87" w:rsidR="00DA0DAB">
        <w:rPr>
          <w:rFonts w:ascii="Times New Roman" w:hAnsi="Times New Roman"/>
          <w:sz w:val="24"/>
          <w:szCs w:val="24"/>
          <w:lang w:val="en-GB"/>
        </w:rPr>
        <w:t xml:space="preserve">ked over the tops of </w:t>
      </w:r>
      <w:r w:rsidRPr="00D73D87" w:rsidR="00585CA2">
        <w:rPr>
          <w:rFonts w:ascii="Times New Roman" w:hAnsi="Times New Roman"/>
          <w:sz w:val="24"/>
          <w:szCs w:val="24"/>
          <w:lang w:val="en-GB"/>
        </w:rPr>
        <w:t>jaded</w:t>
      </w:r>
      <w:r w:rsidRPr="00D73D87" w:rsidR="00DA0DAB">
        <w:rPr>
          <w:rFonts w:ascii="Times New Roman" w:hAnsi="Times New Roman"/>
          <w:sz w:val="24"/>
          <w:szCs w:val="24"/>
          <w:lang w:val="en-GB"/>
        </w:rPr>
        <w:t xml:space="preserve"> seven</w:t>
      </w:r>
      <w:r w:rsidR="00101618">
        <w:rPr>
          <w:rFonts w:ascii="Times New Roman" w:hAnsi="Times New Roman"/>
          <w:sz w:val="24"/>
          <w:szCs w:val="24"/>
          <w:lang w:val="en-GB"/>
        </w:rPr>
        <w:t>-</w:t>
      </w:r>
      <w:r w:rsidRPr="00D73D87" w:rsidR="00DA0DAB">
        <w:rPr>
          <w:rFonts w:ascii="Times New Roman" w:hAnsi="Times New Roman"/>
          <w:sz w:val="24"/>
          <w:szCs w:val="24"/>
          <w:lang w:val="en-GB"/>
        </w:rPr>
        <w:t>floor apartment buildings</w:t>
      </w:r>
      <w:r w:rsidRPr="00D73D87" w:rsidR="004C1DE1">
        <w:rPr>
          <w:rFonts w:ascii="Times New Roman" w:hAnsi="Times New Roman"/>
          <w:sz w:val="24"/>
          <w:szCs w:val="24"/>
          <w:lang w:val="en-GB"/>
        </w:rPr>
        <w:t xml:space="preserve"> as we crawled through the city centre </w:t>
      </w:r>
      <w:r w:rsidRPr="00D73D87" w:rsidR="00155C79">
        <w:rPr>
          <w:rFonts w:ascii="Times New Roman" w:hAnsi="Times New Roman"/>
          <w:sz w:val="24"/>
          <w:szCs w:val="24"/>
          <w:lang w:val="en-GB"/>
        </w:rPr>
        <w:t>past the port hidden behind decaying warehouses</w:t>
      </w:r>
      <w:r w:rsidRPr="00D73D87" w:rsidR="00223060">
        <w:rPr>
          <w:rFonts w:ascii="Times New Roman" w:hAnsi="Times New Roman"/>
          <w:sz w:val="24"/>
          <w:szCs w:val="24"/>
          <w:lang w:val="en-GB"/>
        </w:rPr>
        <w:t xml:space="preserve">. The overall impression was uncared for </w:t>
      </w:r>
      <w:r w:rsidRPr="00D73D87" w:rsidR="00D14EAE">
        <w:rPr>
          <w:rFonts w:ascii="Times New Roman" w:hAnsi="Times New Roman"/>
          <w:sz w:val="24"/>
          <w:szCs w:val="24"/>
          <w:lang w:val="en-GB"/>
        </w:rPr>
        <w:t xml:space="preserve">and </w:t>
      </w:r>
      <w:r w:rsidRPr="00D73D87" w:rsidR="00223060">
        <w:rPr>
          <w:rFonts w:ascii="Times New Roman" w:hAnsi="Times New Roman"/>
          <w:sz w:val="24"/>
          <w:szCs w:val="24"/>
          <w:lang w:val="en-GB"/>
        </w:rPr>
        <w:t xml:space="preserve">after </w:t>
      </w:r>
      <w:r w:rsidRPr="00D73D87" w:rsidR="00EC6FB4">
        <w:rPr>
          <w:rFonts w:ascii="Times New Roman" w:hAnsi="Times New Roman"/>
          <w:sz w:val="24"/>
          <w:szCs w:val="24"/>
          <w:lang w:val="en-GB"/>
        </w:rPr>
        <w:t>decades</w:t>
      </w:r>
      <w:r w:rsidRPr="00D73D87" w:rsidR="00223060">
        <w:rPr>
          <w:rFonts w:ascii="Times New Roman" w:hAnsi="Times New Roman"/>
          <w:sz w:val="24"/>
          <w:szCs w:val="24"/>
          <w:lang w:val="en-GB"/>
        </w:rPr>
        <w:t xml:space="preserve"> of neglect</w:t>
      </w:r>
      <w:r w:rsidRPr="00D73D87" w:rsidR="00D14EAE">
        <w:rPr>
          <w:rFonts w:ascii="Times New Roman" w:hAnsi="Times New Roman"/>
          <w:sz w:val="24"/>
          <w:szCs w:val="24"/>
          <w:lang w:val="en-GB"/>
        </w:rPr>
        <w:t xml:space="preserve"> the income from coastal tourism hadn’t </w:t>
      </w:r>
      <w:r w:rsidRPr="00D73D87" w:rsidR="00501161">
        <w:rPr>
          <w:rFonts w:ascii="Times New Roman" w:hAnsi="Times New Roman"/>
          <w:sz w:val="24"/>
          <w:szCs w:val="24"/>
          <w:lang w:val="en-GB"/>
        </w:rPr>
        <w:t>yet reached the city itself.</w:t>
      </w:r>
    </w:p>
    <w:p w:rsidRPr="00D73D87" w:rsidR="00501161" w:rsidP="009D7907" w:rsidRDefault="00501161" w14:paraId="09345ECB" w14:textId="4CECC0B5">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As we headed out along the N</w:t>
      </w:r>
      <w:r w:rsidRPr="00D73D87" w:rsidR="007E3CC4">
        <w:rPr>
          <w:rFonts w:ascii="Times New Roman" w:hAnsi="Times New Roman"/>
          <w:sz w:val="24"/>
          <w:szCs w:val="24"/>
          <w:lang w:val="en-GB"/>
        </w:rPr>
        <w:t xml:space="preserve">-340 coastal </w:t>
      </w:r>
      <w:r w:rsidRPr="00D73D87" w:rsidR="00D00476">
        <w:rPr>
          <w:rFonts w:ascii="Times New Roman" w:hAnsi="Times New Roman"/>
          <w:sz w:val="24"/>
          <w:szCs w:val="24"/>
          <w:lang w:val="en-GB"/>
        </w:rPr>
        <w:t>r</w:t>
      </w:r>
      <w:r w:rsidRPr="00D73D87" w:rsidR="007E3CC4">
        <w:rPr>
          <w:rFonts w:ascii="Times New Roman" w:hAnsi="Times New Roman"/>
          <w:sz w:val="24"/>
          <w:szCs w:val="24"/>
          <w:lang w:val="en-GB"/>
        </w:rPr>
        <w:t>oad there was a big cheer when we drove right along by the shore</w:t>
      </w:r>
      <w:r w:rsidRPr="00D73D87" w:rsidR="0047104E">
        <w:rPr>
          <w:rFonts w:ascii="Times New Roman" w:hAnsi="Times New Roman"/>
          <w:sz w:val="24"/>
          <w:szCs w:val="24"/>
          <w:lang w:val="en-GB"/>
        </w:rPr>
        <w:t xml:space="preserve"> </w:t>
      </w:r>
      <w:r w:rsidRPr="00D73D87" w:rsidR="00410888">
        <w:rPr>
          <w:rFonts w:ascii="Times New Roman" w:hAnsi="Times New Roman"/>
          <w:sz w:val="24"/>
          <w:szCs w:val="24"/>
          <w:lang w:val="en-GB"/>
        </w:rPr>
        <w:t xml:space="preserve">at El Palo </w:t>
      </w:r>
      <w:r w:rsidRPr="00D73D87" w:rsidR="0047104E">
        <w:rPr>
          <w:rFonts w:ascii="Times New Roman" w:hAnsi="Times New Roman"/>
          <w:sz w:val="24"/>
          <w:szCs w:val="24"/>
          <w:lang w:val="en-GB"/>
        </w:rPr>
        <w:t>and could see the sparkling Mediterranean for the first time.</w:t>
      </w:r>
      <w:r w:rsidRPr="00D73D87" w:rsidR="005C3239">
        <w:rPr>
          <w:rFonts w:ascii="Times New Roman" w:hAnsi="Times New Roman"/>
          <w:sz w:val="24"/>
          <w:szCs w:val="24"/>
          <w:lang w:val="en-GB"/>
        </w:rPr>
        <w:t xml:space="preserve"> At Rincon de la </w:t>
      </w:r>
      <w:r w:rsidR="00181367">
        <w:rPr>
          <w:rFonts w:ascii="Times New Roman" w:hAnsi="Times New Roman"/>
          <w:sz w:val="24"/>
          <w:szCs w:val="24"/>
          <w:lang w:val="en-GB"/>
        </w:rPr>
        <w:t>Victoria</w:t>
      </w:r>
      <w:r w:rsidRPr="00D73D87" w:rsidR="00E552F7">
        <w:rPr>
          <w:rFonts w:ascii="Times New Roman" w:hAnsi="Times New Roman"/>
          <w:sz w:val="24"/>
          <w:szCs w:val="24"/>
          <w:lang w:val="en-GB"/>
        </w:rPr>
        <w:t>,</w:t>
      </w:r>
      <w:r w:rsidRPr="00D73D87" w:rsidR="005C3239">
        <w:rPr>
          <w:rFonts w:ascii="Times New Roman" w:hAnsi="Times New Roman"/>
          <w:sz w:val="24"/>
          <w:szCs w:val="24"/>
          <w:lang w:val="en-GB"/>
        </w:rPr>
        <w:t xml:space="preserve"> the road passed under a narrow tunnel and ran right along the side of the beach. Everyone clamoured for Luis to stop so they could </w:t>
      </w:r>
      <w:r w:rsidRPr="00D73D87" w:rsidR="00DC7C22">
        <w:rPr>
          <w:rFonts w:ascii="Times New Roman" w:hAnsi="Times New Roman"/>
          <w:sz w:val="24"/>
          <w:szCs w:val="24"/>
          <w:lang w:val="en-GB"/>
        </w:rPr>
        <w:t>have a paddle.</w:t>
      </w:r>
    </w:p>
    <w:p w:rsidRPr="00D73D87" w:rsidR="00E552F7" w:rsidP="009D7907" w:rsidRDefault="00E552F7" w14:paraId="10208113" w14:textId="2564285A">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 thought Lola handled their demand</w:t>
      </w:r>
      <w:r w:rsidRPr="00D73D87" w:rsidR="00445369">
        <w:rPr>
          <w:rFonts w:ascii="Times New Roman" w:hAnsi="Times New Roman"/>
          <w:sz w:val="24"/>
          <w:szCs w:val="24"/>
          <w:lang w:val="en-GB"/>
        </w:rPr>
        <w:t>s</w:t>
      </w:r>
      <w:r w:rsidRPr="00D73D87" w:rsidR="00536171">
        <w:rPr>
          <w:rFonts w:ascii="Times New Roman" w:hAnsi="Times New Roman"/>
          <w:sz w:val="24"/>
          <w:szCs w:val="24"/>
          <w:lang w:val="en-GB"/>
        </w:rPr>
        <w:t xml:space="preserve"> diplomatically with an apology</w:t>
      </w:r>
      <w:r w:rsidRPr="00D73D87" w:rsidR="00F33E1D">
        <w:rPr>
          <w:rFonts w:ascii="Times New Roman" w:hAnsi="Times New Roman"/>
          <w:sz w:val="24"/>
          <w:szCs w:val="24"/>
          <w:lang w:val="en-GB"/>
        </w:rPr>
        <w:t xml:space="preserve"> that buses could only stop </w:t>
      </w:r>
      <w:r w:rsidRPr="00D73D87" w:rsidR="00A3503E">
        <w:rPr>
          <w:rFonts w:ascii="Times New Roman" w:hAnsi="Times New Roman"/>
          <w:sz w:val="24"/>
          <w:szCs w:val="24"/>
          <w:lang w:val="en-GB"/>
        </w:rPr>
        <w:t>where</w:t>
      </w:r>
      <w:r w:rsidRPr="00D73D87" w:rsidR="00F33E1D">
        <w:rPr>
          <w:rFonts w:ascii="Times New Roman" w:hAnsi="Times New Roman"/>
          <w:sz w:val="24"/>
          <w:szCs w:val="24"/>
          <w:lang w:val="en-GB"/>
        </w:rPr>
        <w:t xml:space="preserve"> schedule</w:t>
      </w:r>
      <w:r w:rsidRPr="00D73D87" w:rsidR="00445369">
        <w:rPr>
          <w:rFonts w:ascii="Times New Roman" w:hAnsi="Times New Roman"/>
          <w:sz w:val="24"/>
          <w:szCs w:val="24"/>
          <w:lang w:val="en-GB"/>
        </w:rPr>
        <w:t>d,</w:t>
      </w:r>
      <w:r w:rsidRPr="00D73D87" w:rsidR="00F33E1D">
        <w:rPr>
          <w:rFonts w:ascii="Times New Roman" w:hAnsi="Times New Roman"/>
          <w:sz w:val="24"/>
          <w:szCs w:val="24"/>
          <w:lang w:val="en-GB"/>
        </w:rPr>
        <w:t xml:space="preserve"> which in </w:t>
      </w:r>
      <w:r w:rsidRPr="00D73D87" w:rsidR="00C1233E">
        <w:rPr>
          <w:rFonts w:ascii="Times New Roman" w:hAnsi="Times New Roman"/>
          <w:sz w:val="24"/>
          <w:szCs w:val="24"/>
          <w:lang w:val="en-GB"/>
        </w:rPr>
        <w:t>our case was the Fontainebleau.</w:t>
      </w:r>
    </w:p>
    <w:p w:rsidRPr="00D73D87" w:rsidR="00445369" w:rsidP="009D7907" w:rsidRDefault="00445369" w14:paraId="148AD17D" w14:textId="3CBD0DCF">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As we wound along the bendy coast road through</w:t>
      </w:r>
      <w:r w:rsidRPr="00D73D87" w:rsidR="008851AD">
        <w:rPr>
          <w:rFonts w:ascii="Times New Roman" w:hAnsi="Times New Roman"/>
          <w:sz w:val="24"/>
          <w:szCs w:val="24"/>
          <w:lang w:val="en-GB"/>
        </w:rPr>
        <w:t xml:space="preserve"> Algarrobo, Torre del Mar and </w:t>
      </w:r>
      <w:r w:rsidRPr="00D73D87" w:rsidR="0066592A">
        <w:rPr>
          <w:rFonts w:ascii="Times New Roman" w:hAnsi="Times New Roman"/>
          <w:sz w:val="24"/>
          <w:szCs w:val="24"/>
          <w:lang w:val="en-GB"/>
        </w:rPr>
        <w:t>Torrox-Costa, the general atmosphere in the bus was chatty and excited</w:t>
      </w:r>
      <w:r w:rsidRPr="00D73D87" w:rsidR="006C08BF">
        <w:rPr>
          <w:rFonts w:ascii="Times New Roman" w:hAnsi="Times New Roman"/>
          <w:sz w:val="24"/>
          <w:szCs w:val="24"/>
          <w:lang w:val="en-GB"/>
        </w:rPr>
        <w:t xml:space="preserve">. Finally, we turned a corner and there was Nerja ahead of us. </w:t>
      </w:r>
      <w:r w:rsidRPr="00D73D87" w:rsidR="00B54149">
        <w:rPr>
          <w:rFonts w:ascii="Times New Roman" w:hAnsi="Times New Roman"/>
          <w:sz w:val="24"/>
          <w:szCs w:val="24"/>
          <w:lang w:val="en-GB"/>
        </w:rPr>
        <w:t>Lola announced a brief history of the town</w:t>
      </w:r>
      <w:r w:rsidRPr="00D73D87" w:rsidR="00BB5CE9">
        <w:rPr>
          <w:rFonts w:ascii="Times New Roman" w:hAnsi="Times New Roman"/>
          <w:sz w:val="24"/>
          <w:szCs w:val="24"/>
          <w:lang w:val="en-GB"/>
        </w:rPr>
        <w:t xml:space="preserve"> and summarised the key </w:t>
      </w:r>
      <w:r w:rsidRPr="00D73D87" w:rsidR="00BB5CE9">
        <w:rPr>
          <w:rFonts w:ascii="Times New Roman" w:hAnsi="Times New Roman"/>
          <w:sz w:val="24"/>
          <w:szCs w:val="24"/>
          <w:lang w:val="en-GB"/>
        </w:rPr>
        <w:lastRenderedPageBreak/>
        <w:t>landmarks as we</w:t>
      </w:r>
      <w:r w:rsidRPr="00D73D87" w:rsidR="006C29B4">
        <w:rPr>
          <w:rFonts w:ascii="Times New Roman" w:hAnsi="Times New Roman"/>
          <w:sz w:val="24"/>
          <w:szCs w:val="24"/>
          <w:lang w:val="en-GB"/>
        </w:rPr>
        <w:t xml:space="preserve"> approached the top end of Pintada and </w:t>
      </w:r>
      <w:r w:rsidRPr="00D73D87" w:rsidR="00F343C5">
        <w:rPr>
          <w:rFonts w:ascii="Times New Roman" w:hAnsi="Times New Roman"/>
          <w:sz w:val="24"/>
          <w:szCs w:val="24"/>
          <w:lang w:val="en-GB"/>
        </w:rPr>
        <w:t>squeezed</w:t>
      </w:r>
      <w:r w:rsidRPr="00D73D87" w:rsidR="000C7435">
        <w:rPr>
          <w:rFonts w:ascii="Times New Roman" w:hAnsi="Times New Roman"/>
          <w:sz w:val="24"/>
          <w:szCs w:val="24"/>
          <w:lang w:val="en-GB"/>
        </w:rPr>
        <w:t xml:space="preserve"> into Calle Alejandro Bueno.</w:t>
      </w:r>
    </w:p>
    <w:p w:rsidRPr="00D73D87" w:rsidR="000C7435" w:rsidP="009D7907" w:rsidRDefault="000C7435" w14:paraId="4ADB3B86" w14:textId="5C193FEF">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“Welcome to the Fontainebleau,</w:t>
      </w:r>
      <w:r w:rsidRPr="00D73D87" w:rsidR="00BB5CE9">
        <w:rPr>
          <w:rFonts w:ascii="Times New Roman" w:hAnsi="Times New Roman"/>
          <w:sz w:val="24"/>
          <w:szCs w:val="24"/>
          <w:lang w:val="en-GB"/>
        </w:rPr>
        <w:t>” she said as we pulled up outside</w:t>
      </w:r>
      <w:r w:rsidRPr="00D73D87" w:rsidR="00092622">
        <w:rPr>
          <w:rFonts w:ascii="Times New Roman" w:hAnsi="Times New Roman"/>
          <w:sz w:val="24"/>
          <w:szCs w:val="24"/>
          <w:lang w:val="en-GB"/>
        </w:rPr>
        <w:t xml:space="preserve">. “You need your passports to hand </w:t>
      </w:r>
      <w:r w:rsidRPr="00D73D87" w:rsidR="00BB0DB8">
        <w:rPr>
          <w:rFonts w:ascii="Times New Roman" w:hAnsi="Times New Roman"/>
          <w:sz w:val="24"/>
          <w:szCs w:val="24"/>
          <w:lang w:val="en-GB"/>
        </w:rPr>
        <w:t>for</w:t>
      </w:r>
      <w:r w:rsidRPr="00D73D87" w:rsidR="00092622">
        <w:rPr>
          <w:rFonts w:ascii="Times New Roman" w:hAnsi="Times New Roman"/>
          <w:sz w:val="24"/>
          <w:szCs w:val="24"/>
          <w:lang w:val="en-GB"/>
        </w:rPr>
        <w:t xml:space="preserve"> regist</w:t>
      </w:r>
      <w:r w:rsidRPr="00D73D87" w:rsidR="00BB0DB8">
        <w:rPr>
          <w:rFonts w:ascii="Times New Roman" w:hAnsi="Times New Roman"/>
          <w:sz w:val="24"/>
          <w:szCs w:val="24"/>
          <w:lang w:val="en-GB"/>
        </w:rPr>
        <w:t>ration</w:t>
      </w:r>
      <w:r w:rsidRPr="00D73D87" w:rsidR="00092622">
        <w:rPr>
          <w:rFonts w:ascii="Times New Roman" w:hAnsi="Times New Roman"/>
          <w:sz w:val="24"/>
          <w:szCs w:val="24"/>
          <w:lang w:val="en-GB"/>
        </w:rPr>
        <w:t>.</w:t>
      </w:r>
      <w:r w:rsidRPr="00D73D87" w:rsidR="004622A0">
        <w:rPr>
          <w:rFonts w:ascii="Times New Roman" w:hAnsi="Times New Roman"/>
          <w:sz w:val="24"/>
          <w:szCs w:val="24"/>
          <w:lang w:val="en-GB"/>
        </w:rPr>
        <w:t xml:space="preserve"> Pleas</w:t>
      </w:r>
      <w:r w:rsidRPr="00D73D87" w:rsidR="00326CBD">
        <w:rPr>
          <w:rFonts w:ascii="Times New Roman" w:hAnsi="Times New Roman"/>
          <w:sz w:val="24"/>
          <w:szCs w:val="24"/>
          <w:lang w:val="en-GB"/>
        </w:rPr>
        <w:t>e</w:t>
      </w:r>
      <w:r w:rsidRPr="00D73D87" w:rsidR="004622A0">
        <w:rPr>
          <w:rFonts w:ascii="Times New Roman" w:hAnsi="Times New Roman"/>
          <w:sz w:val="24"/>
          <w:szCs w:val="24"/>
          <w:lang w:val="en-GB"/>
        </w:rPr>
        <w:t xml:space="preserve"> wait in the bar while we check you in and issue room keys</w:t>
      </w:r>
      <w:r w:rsidRPr="00D73D87" w:rsidR="004279C9">
        <w:rPr>
          <w:rFonts w:ascii="Times New Roman" w:hAnsi="Times New Roman"/>
          <w:sz w:val="24"/>
          <w:szCs w:val="24"/>
          <w:lang w:val="en-GB"/>
        </w:rPr>
        <w:t>.</w:t>
      </w:r>
      <w:r w:rsidRPr="00D73D87" w:rsidR="00092622">
        <w:rPr>
          <w:rFonts w:ascii="Times New Roman" w:hAnsi="Times New Roman"/>
          <w:sz w:val="24"/>
          <w:szCs w:val="24"/>
          <w:lang w:val="en-GB"/>
        </w:rPr>
        <w:t xml:space="preserve"> You</w:t>
      </w:r>
      <w:r w:rsidRPr="00D73D87" w:rsidR="009E03C1">
        <w:rPr>
          <w:rFonts w:ascii="Times New Roman" w:hAnsi="Times New Roman"/>
          <w:sz w:val="24"/>
          <w:szCs w:val="24"/>
          <w:lang w:val="en-GB"/>
        </w:rPr>
        <w:t>r luggage will be delivered to your room</w:t>
      </w:r>
      <w:r w:rsidRPr="00D73D87" w:rsidR="004279C9">
        <w:rPr>
          <w:rFonts w:ascii="Times New Roman" w:hAnsi="Times New Roman"/>
          <w:sz w:val="24"/>
          <w:szCs w:val="24"/>
          <w:lang w:val="en-GB"/>
        </w:rPr>
        <w:t>,</w:t>
      </w:r>
      <w:r w:rsidRPr="00D73D87" w:rsidR="009E03C1">
        <w:rPr>
          <w:rFonts w:ascii="Times New Roman" w:hAnsi="Times New Roman"/>
          <w:sz w:val="24"/>
          <w:szCs w:val="24"/>
          <w:lang w:val="en-GB"/>
        </w:rPr>
        <w:t xml:space="preserve"> and </w:t>
      </w:r>
      <w:r w:rsidR="00CF55C7">
        <w:rPr>
          <w:rFonts w:ascii="Times New Roman" w:hAnsi="Times New Roman"/>
          <w:sz w:val="24"/>
          <w:szCs w:val="24"/>
          <w:lang w:val="en-GB"/>
        </w:rPr>
        <w:t>Robin</w:t>
      </w:r>
      <w:r w:rsidRPr="00D73D87" w:rsidR="00BB0DB8">
        <w:rPr>
          <w:rFonts w:ascii="Times New Roman" w:hAnsi="Times New Roman"/>
          <w:sz w:val="24"/>
          <w:szCs w:val="24"/>
          <w:lang w:val="en-GB"/>
        </w:rPr>
        <w:t xml:space="preserve"> invites you to</w:t>
      </w:r>
      <w:r w:rsidRPr="00D73D87" w:rsidR="009E03C1">
        <w:rPr>
          <w:rFonts w:ascii="Times New Roman" w:hAnsi="Times New Roman"/>
          <w:sz w:val="24"/>
          <w:szCs w:val="24"/>
          <w:lang w:val="en-GB"/>
        </w:rPr>
        <w:t xml:space="preserve"> a welcome drink in the bar</w:t>
      </w:r>
      <w:r w:rsidRPr="00D73D87" w:rsidR="007345C6">
        <w:rPr>
          <w:rFonts w:ascii="Times New Roman" w:hAnsi="Times New Roman"/>
          <w:sz w:val="24"/>
          <w:szCs w:val="24"/>
          <w:lang w:val="en-GB"/>
        </w:rPr>
        <w:t xml:space="preserve"> at seven. If you have any questions</w:t>
      </w:r>
      <w:r w:rsidRPr="00D73D87" w:rsidR="004279C9">
        <w:rPr>
          <w:rFonts w:ascii="Times New Roman" w:hAnsi="Times New Roman"/>
          <w:sz w:val="24"/>
          <w:szCs w:val="24"/>
          <w:lang w:val="en-GB"/>
        </w:rPr>
        <w:t>,</w:t>
      </w:r>
      <w:r w:rsidRPr="00D73D87" w:rsidR="007345C6">
        <w:rPr>
          <w:rFonts w:ascii="Times New Roman" w:hAnsi="Times New Roman"/>
          <w:sz w:val="24"/>
          <w:szCs w:val="24"/>
          <w:lang w:val="en-GB"/>
        </w:rPr>
        <w:t xml:space="preserve"> please ask me inside</w:t>
      </w:r>
      <w:r w:rsidRPr="00D73D87" w:rsidR="004279C9">
        <w:rPr>
          <w:rFonts w:ascii="Times New Roman" w:hAnsi="Times New Roman"/>
          <w:sz w:val="24"/>
          <w:szCs w:val="24"/>
          <w:lang w:val="en-GB"/>
        </w:rPr>
        <w:t>.”</w:t>
      </w:r>
    </w:p>
    <w:p w:rsidRPr="00D73D87" w:rsidR="004279C9" w:rsidP="009D7907" w:rsidRDefault="004279C9" w14:paraId="0E63AA6A" w14:textId="2B2A909B">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I </w:t>
      </w:r>
      <w:r w:rsidRPr="00D73D87" w:rsidR="00C41B3F">
        <w:rPr>
          <w:rFonts w:ascii="Times New Roman" w:hAnsi="Times New Roman"/>
          <w:sz w:val="24"/>
          <w:szCs w:val="24"/>
          <w:lang w:val="en-GB"/>
        </w:rPr>
        <w:t>jumped</w:t>
      </w:r>
      <w:r w:rsidRPr="00D73D87">
        <w:rPr>
          <w:rFonts w:ascii="Times New Roman" w:hAnsi="Times New Roman"/>
          <w:sz w:val="24"/>
          <w:szCs w:val="24"/>
          <w:lang w:val="en-GB"/>
        </w:rPr>
        <w:t xml:space="preserve"> off first.</w:t>
      </w:r>
    </w:p>
    <w:p w:rsidRPr="00D73D87" w:rsidR="004279C9" w:rsidP="009D7907" w:rsidRDefault="004279C9" w14:paraId="1CB9C732" w14:textId="425F2222">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My real work was about to begin.</w:t>
      </w:r>
    </w:p>
    <w:p w:rsidRPr="00D73D87" w:rsidR="00C41B3F" w:rsidRDefault="00C41B3F" w14:paraId="0EC7A6AF" w14:textId="1C52429F">
      <w:pPr>
        <w:rPr>
          <w:rFonts w:ascii="Times New Roman" w:hAnsi="Times New Roman" w:eastAsia="Calibri" w:cs="Times New Roman"/>
          <w:iCs/>
          <w:sz w:val="24"/>
          <w:szCs w:val="24"/>
          <w:lang w:val="en-GB"/>
        </w:rPr>
      </w:pPr>
      <w:r w:rsidRPr="00D73D87">
        <w:rPr>
          <w:rFonts w:ascii="Times New Roman" w:hAnsi="Times New Roman"/>
          <w:sz w:val="24"/>
          <w:szCs w:val="24"/>
          <w:lang w:val="en-GB"/>
        </w:rPr>
        <w:br w:type="page"/>
      </w:r>
    </w:p>
    <w:p w:rsidRPr="00D73D87" w:rsidR="00C41B3F" w:rsidP="00C72354" w:rsidRDefault="00C41B3F" w14:paraId="1AD28656" w14:textId="3534664F">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lastRenderedPageBreak/>
        <w:t>Chapter</w:t>
      </w:r>
      <w:r w:rsidRPr="00D73D87" w:rsidR="00EE25CA">
        <w:rPr>
          <w:rFonts w:ascii="Times New Roman" w:hAnsi="Times New Roman"/>
          <w:sz w:val="24"/>
          <w:szCs w:val="24"/>
          <w:lang w:val="en-GB"/>
        </w:rPr>
        <w:t xml:space="preserve"> 4</w:t>
      </w:r>
      <w:r w:rsidR="00A70F2B">
        <w:rPr>
          <w:rFonts w:ascii="Times New Roman" w:hAnsi="Times New Roman"/>
          <w:sz w:val="24"/>
          <w:szCs w:val="24"/>
          <w:lang w:val="en-GB"/>
        </w:rPr>
        <w:t>3</w:t>
      </w:r>
      <w:r w:rsidR="00E15022">
        <w:rPr>
          <w:rFonts w:ascii="Times New Roman" w:hAnsi="Times New Roman"/>
          <w:sz w:val="24"/>
          <w:szCs w:val="24"/>
          <w:lang w:val="en-GB"/>
        </w:rPr>
        <w:t>–Groups with Wings</w:t>
      </w:r>
    </w:p>
    <w:p w:rsidRPr="00D73D87" w:rsidR="00C41B3F" w:rsidP="009D7907" w:rsidRDefault="00C41B3F" w14:paraId="60FD9831" w14:textId="77777777">
      <w:pPr>
        <w:pStyle w:val="CSP-ChapterBodyText-FirstParagraph"/>
        <w:spacing w:line="360" w:lineRule="auto"/>
        <w:ind w:firstLine="720"/>
        <w:contextualSpacing/>
        <w:jc w:val="left"/>
        <w:rPr>
          <w:rFonts w:ascii="Times New Roman" w:hAnsi="Times New Roman"/>
          <w:sz w:val="24"/>
          <w:szCs w:val="24"/>
          <w:lang w:val="en-GB"/>
        </w:rPr>
      </w:pPr>
    </w:p>
    <w:p w:rsidRPr="00D73D87" w:rsidR="00C41B3F" w:rsidP="00C72354" w:rsidRDefault="00D5549E" w14:paraId="3D7C578E" w14:textId="4CBA783A">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t xml:space="preserve">While </w:t>
      </w:r>
      <w:r w:rsidRPr="00D73D87" w:rsidR="007C738B">
        <w:rPr>
          <w:rFonts w:ascii="Times New Roman" w:hAnsi="Times New Roman"/>
          <w:sz w:val="24"/>
          <w:szCs w:val="24"/>
          <w:lang w:val="en-GB"/>
        </w:rPr>
        <w:t>Lucia</w:t>
      </w:r>
      <w:r w:rsidRPr="00D73D87" w:rsidR="00F17C88">
        <w:rPr>
          <w:rFonts w:ascii="Times New Roman" w:hAnsi="Times New Roman"/>
          <w:sz w:val="24"/>
          <w:szCs w:val="24"/>
          <w:lang w:val="en-GB"/>
        </w:rPr>
        <w:t xml:space="preserve"> dealt with the passports and distribution of keys, </w:t>
      </w:r>
      <w:r w:rsidRPr="00D73D87" w:rsidR="003A30A2">
        <w:rPr>
          <w:rFonts w:ascii="Times New Roman" w:hAnsi="Times New Roman"/>
          <w:sz w:val="24"/>
          <w:szCs w:val="24"/>
          <w:lang w:val="en-GB"/>
        </w:rPr>
        <w:t xml:space="preserve">El Rubio and </w:t>
      </w:r>
      <w:r w:rsidRPr="00D73D87" w:rsidR="00244318">
        <w:rPr>
          <w:rFonts w:ascii="Times New Roman" w:hAnsi="Times New Roman"/>
          <w:sz w:val="24"/>
          <w:szCs w:val="24"/>
          <w:lang w:val="en-GB"/>
        </w:rPr>
        <w:t>I</w:t>
      </w:r>
      <w:r w:rsidRPr="00D73D87" w:rsidR="003A30A2">
        <w:rPr>
          <w:rFonts w:ascii="Times New Roman" w:hAnsi="Times New Roman"/>
          <w:sz w:val="24"/>
          <w:szCs w:val="24"/>
          <w:lang w:val="en-GB"/>
        </w:rPr>
        <w:t xml:space="preserve"> </w:t>
      </w:r>
      <w:r w:rsidRPr="00D73D87" w:rsidR="00461C09">
        <w:rPr>
          <w:rFonts w:ascii="Times New Roman" w:hAnsi="Times New Roman"/>
          <w:sz w:val="24"/>
          <w:szCs w:val="24"/>
          <w:lang w:val="en-GB"/>
        </w:rPr>
        <w:t>unloaded the cases, marked them with room numbers and heaved the</w:t>
      </w:r>
      <w:r w:rsidRPr="00D73D87" w:rsidR="00916229">
        <w:rPr>
          <w:rFonts w:ascii="Times New Roman" w:hAnsi="Times New Roman"/>
          <w:sz w:val="24"/>
          <w:szCs w:val="24"/>
          <w:lang w:val="en-GB"/>
        </w:rPr>
        <w:t>m</w:t>
      </w:r>
      <w:r w:rsidRPr="00D73D87" w:rsidR="00461C09">
        <w:rPr>
          <w:rFonts w:ascii="Times New Roman" w:hAnsi="Times New Roman"/>
          <w:sz w:val="24"/>
          <w:szCs w:val="24"/>
          <w:lang w:val="en-GB"/>
        </w:rPr>
        <w:t xml:space="preserve"> upstairs to their </w:t>
      </w:r>
      <w:r w:rsidRPr="00D73D87" w:rsidR="00C72354">
        <w:rPr>
          <w:rFonts w:ascii="Times New Roman" w:hAnsi="Times New Roman"/>
          <w:sz w:val="24"/>
          <w:szCs w:val="24"/>
          <w:lang w:val="en-GB"/>
        </w:rPr>
        <w:t>owners’</w:t>
      </w:r>
      <w:r w:rsidRPr="00D73D87" w:rsidR="00461C09">
        <w:rPr>
          <w:rFonts w:ascii="Times New Roman" w:hAnsi="Times New Roman"/>
          <w:sz w:val="24"/>
          <w:szCs w:val="24"/>
          <w:lang w:val="en-GB"/>
        </w:rPr>
        <w:t xml:space="preserve"> rooms. </w:t>
      </w:r>
      <w:r w:rsidRPr="00D73D87" w:rsidR="00AE54A5">
        <w:rPr>
          <w:rFonts w:ascii="Times New Roman" w:hAnsi="Times New Roman"/>
          <w:sz w:val="24"/>
          <w:szCs w:val="24"/>
          <w:lang w:val="en-GB"/>
        </w:rPr>
        <w:t xml:space="preserve">Although I was on my feet </w:t>
      </w:r>
      <w:r w:rsidRPr="00D73D87" w:rsidR="003C1B24">
        <w:rPr>
          <w:rFonts w:ascii="Times New Roman" w:hAnsi="Times New Roman"/>
          <w:sz w:val="24"/>
          <w:szCs w:val="24"/>
          <w:lang w:val="en-GB"/>
        </w:rPr>
        <w:t xml:space="preserve">every morning until midnight, this </w:t>
      </w:r>
      <w:r w:rsidRPr="00D73D87" w:rsidR="00461C09">
        <w:rPr>
          <w:rFonts w:ascii="Times New Roman" w:hAnsi="Times New Roman"/>
          <w:sz w:val="24"/>
          <w:szCs w:val="24"/>
          <w:lang w:val="en-GB"/>
        </w:rPr>
        <w:t xml:space="preserve">was the only </w:t>
      </w:r>
      <w:r w:rsidRPr="00D73D87" w:rsidR="006252EE">
        <w:rPr>
          <w:rFonts w:ascii="Times New Roman" w:hAnsi="Times New Roman"/>
          <w:sz w:val="24"/>
          <w:szCs w:val="24"/>
          <w:lang w:val="en-GB"/>
        </w:rPr>
        <w:t xml:space="preserve">real </w:t>
      </w:r>
      <w:r w:rsidRPr="00D73D87" w:rsidR="00646B6D">
        <w:rPr>
          <w:rFonts w:ascii="Times New Roman" w:hAnsi="Times New Roman"/>
          <w:sz w:val="24"/>
          <w:szCs w:val="24"/>
          <w:lang w:val="en-GB"/>
        </w:rPr>
        <w:t xml:space="preserve">aerobic </w:t>
      </w:r>
      <w:r w:rsidRPr="00D73D87" w:rsidR="00461C09">
        <w:rPr>
          <w:rFonts w:ascii="Times New Roman" w:hAnsi="Times New Roman"/>
          <w:sz w:val="24"/>
          <w:szCs w:val="24"/>
          <w:lang w:val="en-GB"/>
        </w:rPr>
        <w:t>exercise I had time for</w:t>
      </w:r>
      <w:r w:rsidRPr="00D73D87" w:rsidR="006252EE">
        <w:rPr>
          <w:rFonts w:ascii="Times New Roman" w:hAnsi="Times New Roman"/>
          <w:sz w:val="24"/>
          <w:szCs w:val="24"/>
          <w:lang w:val="en-GB"/>
        </w:rPr>
        <w:t>.</w:t>
      </w:r>
      <w:r w:rsidRPr="00D73D87" w:rsidR="00165B40">
        <w:rPr>
          <w:rFonts w:ascii="Times New Roman" w:hAnsi="Times New Roman"/>
          <w:sz w:val="24"/>
          <w:szCs w:val="24"/>
          <w:lang w:val="en-GB"/>
        </w:rPr>
        <w:t xml:space="preserve"> </w:t>
      </w:r>
      <w:r w:rsidRPr="00D73D87" w:rsidR="00394E09">
        <w:rPr>
          <w:rFonts w:ascii="Times New Roman" w:hAnsi="Times New Roman"/>
          <w:sz w:val="24"/>
          <w:szCs w:val="24"/>
          <w:lang w:val="en-GB"/>
        </w:rPr>
        <w:t>When we were done</w:t>
      </w:r>
      <w:r w:rsidRPr="00D73D87" w:rsidR="00BE3449">
        <w:rPr>
          <w:rFonts w:ascii="Times New Roman" w:hAnsi="Times New Roman"/>
          <w:sz w:val="24"/>
          <w:szCs w:val="24"/>
          <w:lang w:val="en-GB"/>
        </w:rPr>
        <w:t>,</w:t>
      </w:r>
      <w:r w:rsidRPr="00D73D87" w:rsidR="00394E09">
        <w:rPr>
          <w:rFonts w:ascii="Times New Roman" w:hAnsi="Times New Roman"/>
          <w:sz w:val="24"/>
          <w:szCs w:val="24"/>
          <w:lang w:val="en-GB"/>
        </w:rPr>
        <w:t xml:space="preserve"> we were both glad </w:t>
      </w:r>
      <w:r w:rsidRPr="00D73D87" w:rsidR="00165B40">
        <w:rPr>
          <w:rFonts w:ascii="Times New Roman" w:hAnsi="Times New Roman"/>
          <w:sz w:val="24"/>
          <w:szCs w:val="24"/>
          <w:lang w:val="en-GB"/>
        </w:rPr>
        <w:t xml:space="preserve">of a cigarette break </w:t>
      </w:r>
      <w:r w:rsidRPr="00D73D87" w:rsidR="005C0C22">
        <w:rPr>
          <w:rFonts w:ascii="Times New Roman" w:hAnsi="Times New Roman"/>
          <w:sz w:val="24"/>
          <w:szCs w:val="24"/>
          <w:lang w:val="en-GB"/>
        </w:rPr>
        <w:t xml:space="preserve">and a snack </w:t>
      </w:r>
      <w:r w:rsidRPr="00D73D87" w:rsidR="002E1653">
        <w:rPr>
          <w:rFonts w:ascii="Times New Roman" w:hAnsi="Times New Roman"/>
          <w:sz w:val="24"/>
          <w:szCs w:val="24"/>
          <w:lang w:val="en-GB"/>
        </w:rPr>
        <w:t xml:space="preserve">in the kitchen </w:t>
      </w:r>
      <w:r w:rsidRPr="00D73D87" w:rsidR="00165B40">
        <w:rPr>
          <w:rFonts w:ascii="Times New Roman" w:hAnsi="Times New Roman"/>
          <w:sz w:val="24"/>
          <w:szCs w:val="24"/>
          <w:lang w:val="en-GB"/>
        </w:rPr>
        <w:t>while everyone settled in</w:t>
      </w:r>
      <w:r w:rsidRPr="00D73D87" w:rsidR="00926C01">
        <w:rPr>
          <w:rFonts w:ascii="Times New Roman" w:hAnsi="Times New Roman"/>
          <w:sz w:val="24"/>
          <w:szCs w:val="24"/>
          <w:lang w:val="en-GB"/>
        </w:rPr>
        <w:t>.</w:t>
      </w:r>
    </w:p>
    <w:p w:rsidRPr="00D73D87" w:rsidR="005C0C22" w:rsidP="005D146B" w:rsidRDefault="004178E0" w14:paraId="32DC2D14" w14:textId="73DD4BA4">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I’d only just sat down in the lobby chair when the </w:t>
      </w:r>
      <w:proofErr w:type="spellStart"/>
      <w:r w:rsidRPr="00D73D87" w:rsidR="005D146B">
        <w:rPr>
          <w:rFonts w:ascii="Times New Roman" w:hAnsi="Times New Roman"/>
          <w:sz w:val="24"/>
          <w:szCs w:val="24"/>
          <w:lang w:val="en-GB"/>
        </w:rPr>
        <w:t>Braithwaites</w:t>
      </w:r>
      <w:proofErr w:type="spellEnd"/>
      <w:r w:rsidRPr="00D73D87" w:rsidR="005D146B">
        <w:rPr>
          <w:rFonts w:ascii="Times New Roman" w:hAnsi="Times New Roman"/>
          <w:sz w:val="24"/>
          <w:szCs w:val="24"/>
          <w:lang w:val="en-GB"/>
        </w:rPr>
        <w:t xml:space="preserve"> sidled in through the patio door.</w:t>
      </w:r>
    </w:p>
    <w:p w:rsidRPr="00D73D87" w:rsidR="005D146B" w:rsidP="005D146B" w:rsidRDefault="005D146B" w14:paraId="7FB21C28" w14:textId="1FCA7DEE">
      <w:pPr>
        <w:pStyle w:val="CSP-ChapterBodyText-FirstParagraph"/>
        <w:spacing w:line="360" w:lineRule="auto"/>
        <w:ind w:firstLine="720"/>
        <w:contextualSpacing/>
        <w:jc w:val="left"/>
        <w:rPr>
          <w:rFonts w:ascii="Times New Roman" w:hAnsi="Times New Roman"/>
          <w:sz w:val="24"/>
          <w:szCs w:val="24"/>
          <w:lang w:val="en-GB"/>
        </w:rPr>
      </w:pPr>
      <w:ins w:author="Gary Smailes" w:date="2024-01-21T15:43:07.368Z" w:id="1419734606">
        <w:r w:rsidRPr="11C8501F" w:rsidR="11C8501F">
          <w:rPr>
            <w:rFonts w:ascii="Times New Roman" w:hAnsi="Times New Roman"/>
            <w:sz w:val="24"/>
            <w:szCs w:val="24"/>
            <w:lang w:val="en-GB"/>
          </w:rPr>
          <w:t>“</w:t>
        </w:r>
      </w:ins>
      <w:r w:rsidRPr="11C8501F" w:rsidR="11C8501F">
        <w:rPr>
          <w:rFonts w:ascii="Times New Roman" w:hAnsi="Times New Roman"/>
          <w:sz w:val="24"/>
          <w:szCs w:val="24"/>
          <w:lang w:val="en-GB"/>
        </w:rPr>
        <w:t>Can you answer our questions, now?” said Jack.</w:t>
      </w:r>
    </w:p>
    <w:p w:rsidRPr="00D73D87" w:rsidR="005D146B" w:rsidP="005D146B" w:rsidRDefault="005D146B" w14:paraId="68E30D89" w14:textId="3870316D">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“I’ll do my best,” I said remaining seated.</w:t>
      </w:r>
    </w:p>
    <w:p w:rsidRPr="00D73D87" w:rsidR="005D146B" w:rsidP="005D146B" w:rsidRDefault="005D146B" w14:paraId="7B2EFACA" w14:textId="5E0BA54D">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Pr="00D73D87" w:rsidR="00682563">
        <w:rPr>
          <w:rFonts w:ascii="Times New Roman" w:hAnsi="Times New Roman"/>
          <w:sz w:val="24"/>
          <w:szCs w:val="24"/>
          <w:lang w:val="en-GB"/>
        </w:rPr>
        <w:t xml:space="preserve">We </w:t>
      </w:r>
      <w:r w:rsidRPr="00D73D87" w:rsidR="00651E1E">
        <w:rPr>
          <w:rFonts w:ascii="Times New Roman" w:hAnsi="Times New Roman"/>
          <w:sz w:val="24"/>
          <w:szCs w:val="24"/>
          <w:lang w:val="en-GB"/>
        </w:rPr>
        <w:t xml:space="preserve">don’t like the sun so </w:t>
      </w:r>
      <w:r w:rsidRPr="00D73D87" w:rsidR="00682563">
        <w:rPr>
          <w:rFonts w:ascii="Times New Roman" w:hAnsi="Times New Roman"/>
          <w:sz w:val="24"/>
          <w:szCs w:val="24"/>
          <w:lang w:val="en-GB"/>
        </w:rPr>
        <w:t>are not beachgoing types,” said Jean. “</w:t>
      </w:r>
      <w:r w:rsidRPr="00D73D87" w:rsidR="008E7068">
        <w:rPr>
          <w:rFonts w:ascii="Times New Roman" w:hAnsi="Times New Roman"/>
          <w:sz w:val="24"/>
          <w:szCs w:val="24"/>
          <w:lang w:val="en-GB"/>
        </w:rPr>
        <w:t xml:space="preserve">Don’t </w:t>
      </w:r>
      <w:r w:rsidRPr="00D73D87" w:rsidR="002503FF">
        <w:rPr>
          <w:rFonts w:ascii="Times New Roman" w:hAnsi="Times New Roman"/>
          <w:sz w:val="24"/>
          <w:szCs w:val="24"/>
          <w:lang w:val="en-GB"/>
        </w:rPr>
        <w:t xml:space="preserve">smoke, </w:t>
      </w:r>
      <w:r w:rsidRPr="00D73D87" w:rsidR="008E7068">
        <w:rPr>
          <w:rFonts w:ascii="Times New Roman" w:hAnsi="Times New Roman"/>
          <w:sz w:val="24"/>
          <w:szCs w:val="24"/>
          <w:lang w:val="en-GB"/>
        </w:rPr>
        <w:t>drink alcohol</w:t>
      </w:r>
      <w:r w:rsidRPr="00D73D87" w:rsidR="009B7E27">
        <w:rPr>
          <w:rFonts w:ascii="Times New Roman" w:hAnsi="Times New Roman"/>
          <w:sz w:val="24"/>
          <w:szCs w:val="24"/>
          <w:lang w:val="en-GB"/>
        </w:rPr>
        <w:t>,</w:t>
      </w:r>
      <w:r w:rsidRPr="00D73D87" w:rsidR="008E7068">
        <w:rPr>
          <w:rFonts w:ascii="Times New Roman" w:hAnsi="Times New Roman"/>
          <w:sz w:val="24"/>
          <w:szCs w:val="24"/>
          <w:lang w:val="en-GB"/>
        </w:rPr>
        <w:t xml:space="preserve"> or eat </w:t>
      </w:r>
      <w:r w:rsidRPr="00D73D87" w:rsidR="009B7E27">
        <w:rPr>
          <w:rFonts w:ascii="Times New Roman" w:hAnsi="Times New Roman"/>
          <w:sz w:val="24"/>
          <w:szCs w:val="24"/>
          <w:lang w:val="en-GB"/>
        </w:rPr>
        <w:t>fish and meat</w:t>
      </w:r>
      <w:r w:rsidRPr="00D73D87" w:rsidR="008E7068">
        <w:rPr>
          <w:rFonts w:ascii="Times New Roman" w:hAnsi="Times New Roman"/>
          <w:sz w:val="24"/>
          <w:szCs w:val="24"/>
          <w:lang w:val="en-GB"/>
        </w:rPr>
        <w:t>.</w:t>
      </w:r>
      <w:r w:rsidRPr="00D73D87" w:rsidR="00B96096">
        <w:rPr>
          <w:rFonts w:ascii="Times New Roman" w:hAnsi="Times New Roman"/>
          <w:sz w:val="24"/>
          <w:szCs w:val="24"/>
          <w:lang w:val="en-GB"/>
        </w:rPr>
        <w:t>”</w:t>
      </w:r>
    </w:p>
    <w:p w:rsidRPr="00D73D87" w:rsidR="00FA75E0" w:rsidP="005D146B" w:rsidRDefault="00FA75E0" w14:paraId="3A6A883F" w14:textId="4F3E1EC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“Ok,” I said wondering wh</w:t>
      </w:r>
      <w:r w:rsidRPr="00D73D87" w:rsidR="00BA1C04">
        <w:rPr>
          <w:rFonts w:ascii="Times New Roman" w:hAnsi="Times New Roman"/>
          <w:sz w:val="24"/>
          <w:szCs w:val="24"/>
          <w:lang w:val="en-GB"/>
        </w:rPr>
        <w:t>at they were doing on a package holiday to Spain.</w:t>
      </w:r>
    </w:p>
    <w:p w:rsidRPr="00D73D87" w:rsidR="00BA1C04" w:rsidP="005D146B" w:rsidRDefault="00815CD4" w14:paraId="453F7170" w14:textId="77529C92">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“Are there any day trips you can recommend?”</w:t>
      </w:r>
      <w:r w:rsidRPr="00D73D87" w:rsidR="00733F48">
        <w:rPr>
          <w:rFonts w:ascii="Times New Roman" w:hAnsi="Times New Roman"/>
          <w:sz w:val="24"/>
          <w:szCs w:val="24"/>
          <w:lang w:val="en-GB"/>
        </w:rPr>
        <w:t xml:space="preserve"> said </w:t>
      </w:r>
      <w:r w:rsidRPr="00D73D87" w:rsidR="007C738B">
        <w:rPr>
          <w:rFonts w:ascii="Times New Roman" w:hAnsi="Times New Roman"/>
          <w:sz w:val="24"/>
          <w:szCs w:val="24"/>
          <w:lang w:val="en-GB"/>
        </w:rPr>
        <w:t>Jack</w:t>
      </w:r>
      <w:r w:rsidRPr="00D73D87" w:rsidR="00733F48">
        <w:rPr>
          <w:rFonts w:ascii="Times New Roman" w:hAnsi="Times New Roman"/>
          <w:sz w:val="24"/>
          <w:szCs w:val="24"/>
          <w:lang w:val="en-GB"/>
        </w:rPr>
        <w:t>.</w:t>
      </w:r>
    </w:p>
    <w:p w:rsidRPr="00D73D87" w:rsidR="00733F48" w:rsidP="005D146B" w:rsidRDefault="00733F48" w14:paraId="23AA1FB2" w14:textId="121A1233">
      <w:pPr>
        <w:pStyle w:val="CSP-ChapterBodyText-FirstParagraph"/>
        <w:spacing w:line="360" w:lineRule="auto"/>
        <w:ind w:firstLine="720"/>
        <w:contextualSpacing/>
        <w:jc w:val="left"/>
        <w:rPr>
          <w:rFonts w:ascii="Times New Roman" w:hAnsi="Times New Roman"/>
          <w:sz w:val="24"/>
          <w:szCs w:val="24"/>
          <w:lang w:val="en-GB"/>
        </w:rPr>
      </w:pPr>
      <w:r w:rsidRPr="11C8501F" w:rsidR="11C8501F">
        <w:rPr>
          <w:rFonts w:ascii="Times New Roman" w:hAnsi="Times New Roman"/>
          <w:sz w:val="24"/>
          <w:szCs w:val="24"/>
          <w:lang w:val="en-GB"/>
        </w:rPr>
        <w:t xml:space="preserve">“Day trips are a problem,” I said. “You experienced the roads and traffic from the airport to here. It took us three hours to cover fifty miles. The nearest city with any meaningful things to see is Granada but it takes four hours to get there and four hours back. In other words, by the time you arrive, you </w:t>
      </w:r>
      <w:r w:rsidRPr="11C8501F" w:rsidR="11C8501F">
        <w:rPr>
          <w:rFonts w:ascii="Times New Roman" w:hAnsi="Times New Roman"/>
          <w:sz w:val="24"/>
          <w:szCs w:val="24"/>
          <w:lang w:val="en-GB"/>
        </w:rPr>
        <w:t>have to</w:t>
      </w:r>
      <w:r w:rsidRPr="11C8501F" w:rsidR="11C8501F">
        <w:rPr>
          <w:rFonts w:ascii="Times New Roman" w:hAnsi="Times New Roman"/>
          <w:sz w:val="24"/>
          <w:szCs w:val="24"/>
          <w:lang w:val="en-GB"/>
        </w:rPr>
        <w:t xml:space="preserve"> return. I recommend an overnight stay</w:t>
      </w:r>
      <w:ins w:author="Gary Smailes" w:date="2024-01-21T15:43:51.671Z" w:id="478294334">
        <w:r w:rsidRPr="11C8501F" w:rsidR="11C8501F">
          <w:rPr>
            <w:rFonts w:ascii="Times New Roman" w:hAnsi="Times New Roman"/>
            <w:sz w:val="24"/>
            <w:szCs w:val="24"/>
            <w:lang w:val="en-GB"/>
          </w:rPr>
          <w:t>,</w:t>
        </w:r>
      </w:ins>
      <w:r w:rsidRPr="11C8501F" w:rsidR="11C8501F">
        <w:rPr>
          <w:rFonts w:ascii="Times New Roman" w:hAnsi="Times New Roman"/>
          <w:sz w:val="24"/>
          <w:szCs w:val="24"/>
          <w:lang w:val="en-GB"/>
        </w:rPr>
        <w:t xml:space="preserve"> should you want to visit the Alhambra Palace. Nearer to home we have </w:t>
      </w:r>
      <w:r w:rsidRPr="11C8501F" w:rsidR="11C8501F">
        <w:rPr>
          <w:rFonts w:ascii="Times New Roman" w:hAnsi="Times New Roman"/>
          <w:sz w:val="24"/>
          <w:szCs w:val="24"/>
          <w:lang w:val="en-GB"/>
        </w:rPr>
        <w:t>Nerja</w:t>
      </w:r>
      <w:r w:rsidRPr="11C8501F" w:rsidR="11C8501F">
        <w:rPr>
          <w:rFonts w:ascii="Times New Roman" w:hAnsi="Times New Roman"/>
          <w:sz w:val="24"/>
          <w:szCs w:val="24"/>
          <w:lang w:val="en-GB"/>
        </w:rPr>
        <w:t xml:space="preserve"> Caves in Maro village</w:t>
      </w:r>
      <w:ins w:author="Gary Smailes" w:date="2024-01-21T15:43:59.144Z" w:id="124708837">
        <w:r w:rsidRPr="11C8501F" w:rsidR="11C8501F">
          <w:rPr>
            <w:rFonts w:ascii="Times New Roman" w:hAnsi="Times New Roman"/>
            <w:sz w:val="24"/>
            <w:szCs w:val="24"/>
            <w:lang w:val="en-GB"/>
          </w:rPr>
          <w:t>,</w:t>
        </w:r>
      </w:ins>
      <w:r w:rsidRPr="11C8501F" w:rsidR="11C8501F">
        <w:rPr>
          <w:rFonts w:ascii="Times New Roman" w:hAnsi="Times New Roman"/>
          <w:sz w:val="24"/>
          <w:szCs w:val="24"/>
          <w:lang w:val="en-GB"/>
        </w:rPr>
        <w:t xml:space="preserve"> which are amazing, and the Easter processions start next Wednesday, which if you appreciate religious activities are well worth seeing, so </w:t>
      </w:r>
      <w:r w:rsidRPr="11C8501F" w:rsidR="11C8501F">
        <w:rPr>
          <w:rFonts w:ascii="Times New Roman" w:hAnsi="Times New Roman"/>
          <w:sz w:val="24"/>
          <w:szCs w:val="24"/>
          <w:lang w:val="en-GB"/>
        </w:rPr>
        <w:t>I’m</w:t>
      </w:r>
      <w:r w:rsidRPr="11C8501F" w:rsidR="11C8501F">
        <w:rPr>
          <w:rFonts w:ascii="Times New Roman" w:hAnsi="Times New Roman"/>
          <w:sz w:val="24"/>
          <w:szCs w:val="24"/>
          <w:lang w:val="en-GB"/>
        </w:rPr>
        <w:t xml:space="preserve"> told. We have a street market next Tuesday. The mountain village of </w:t>
      </w:r>
      <w:r w:rsidRPr="11C8501F" w:rsidR="11C8501F">
        <w:rPr>
          <w:rFonts w:ascii="Times New Roman" w:hAnsi="Times New Roman"/>
          <w:sz w:val="24"/>
          <w:szCs w:val="24"/>
          <w:lang w:val="en-GB"/>
        </w:rPr>
        <w:t>Frigiliana</w:t>
      </w:r>
      <w:r w:rsidRPr="11C8501F" w:rsidR="11C8501F">
        <w:rPr>
          <w:rFonts w:ascii="Times New Roman" w:hAnsi="Times New Roman"/>
          <w:sz w:val="24"/>
          <w:szCs w:val="24"/>
          <w:lang w:val="en-GB"/>
        </w:rPr>
        <w:t xml:space="preserve"> is about five miles inland and is famous for its history and Arab water channels. Every evening you can watch the Spanish take their evening stroll on the Balcon de Europa</w:t>
      </w:r>
      <w:ins w:author="Gary Smailes" w:date="2024-01-21T15:44:21.359Z" w:id="1345422493">
        <w:r w:rsidRPr="11C8501F" w:rsidR="11C8501F">
          <w:rPr>
            <w:rFonts w:ascii="Times New Roman" w:hAnsi="Times New Roman"/>
            <w:sz w:val="24"/>
            <w:szCs w:val="24"/>
            <w:lang w:val="en-GB"/>
          </w:rPr>
          <w:t>,</w:t>
        </w:r>
      </w:ins>
      <w:r w:rsidRPr="11C8501F" w:rsidR="11C8501F">
        <w:rPr>
          <w:rFonts w:ascii="Times New Roman" w:hAnsi="Times New Roman"/>
          <w:sz w:val="24"/>
          <w:szCs w:val="24"/>
          <w:lang w:val="en-GB"/>
        </w:rPr>
        <w:t xml:space="preserve"> where the church is. Other than that, the local bus service can connect you with nearby villages such as </w:t>
      </w:r>
      <w:r w:rsidRPr="11C8501F" w:rsidR="11C8501F">
        <w:rPr>
          <w:rFonts w:ascii="Times New Roman" w:hAnsi="Times New Roman"/>
          <w:sz w:val="24"/>
          <w:szCs w:val="24"/>
          <w:lang w:val="en-GB"/>
        </w:rPr>
        <w:t>Competa</w:t>
      </w:r>
      <w:r w:rsidRPr="11C8501F" w:rsidR="11C8501F">
        <w:rPr>
          <w:rFonts w:ascii="Times New Roman" w:hAnsi="Times New Roman"/>
          <w:sz w:val="24"/>
          <w:szCs w:val="24"/>
          <w:lang w:val="en-GB"/>
        </w:rPr>
        <w:t xml:space="preserve">, or further east along the coast is </w:t>
      </w:r>
      <w:r w:rsidRPr="11C8501F" w:rsidR="11C8501F">
        <w:rPr>
          <w:rFonts w:ascii="Times New Roman" w:hAnsi="Times New Roman"/>
          <w:sz w:val="24"/>
          <w:szCs w:val="24"/>
          <w:lang w:val="en-GB"/>
        </w:rPr>
        <w:t>Almuñecar</w:t>
      </w:r>
      <w:r w:rsidRPr="11C8501F" w:rsidR="11C8501F">
        <w:rPr>
          <w:rFonts w:ascii="Times New Roman" w:hAnsi="Times New Roman"/>
          <w:sz w:val="24"/>
          <w:szCs w:val="24"/>
          <w:lang w:val="en-GB"/>
        </w:rPr>
        <w:t>. To the west is Torrox, and inland is Velez-Málaga which has an incredible number of ancient monuments and old churches. Do any of these appeal to you?”</w:t>
      </w:r>
    </w:p>
    <w:p w:rsidRPr="00D73D87" w:rsidR="0010755D" w:rsidP="005D146B" w:rsidRDefault="000C5D6E" w14:paraId="66F81C55" w14:textId="251D0EAA">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“We’</w:t>
      </w:r>
      <w:r w:rsidRPr="00D73D87" w:rsidR="00F54003">
        <w:rPr>
          <w:rFonts w:ascii="Times New Roman" w:hAnsi="Times New Roman"/>
          <w:sz w:val="24"/>
          <w:szCs w:val="24"/>
          <w:lang w:val="en-GB"/>
        </w:rPr>
        <w:t>ll have a think,” said Jean. “Where can we buy bus tickets?”</w:t>
      </w:r>
    </w:p>
    <w:p w:rsidRPr="00D73D87" w:rsidR="00F54003" w:rsidP="005D146B" w:rsidRDefault="00F54003" w14:paraId="30B04DF4" w14:textId="0AFE924D">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Pr="00D73D87" w:rsidR="00DD0E89">
        <w:rPr>
          <w:rFonts w:ascii="Times New Roman" w:hAnsi="Times New Roman"/>
          <w:sz w:val="24"/>
          <w:szCs w:val="24"/>
          <w:lang w:val="en-GB"/>
        </w:rPr>
        <w:t>On the bus,” I said.</w:t>
      </w:r>
    </w:p>
    <w:p w:rsidRPr="00D73D87" w:rsidR="00DD0E89" w:rsidP="005D146B" w:rsidRDefault="00DD0E89" w14:paraId="0DECB538" w14:textId="32B7F1B9">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“Is there a timetable?”</w:t>
      </w:r>
      <w:r w:rsidRPr="00D73D87" w:rsidR="006401F1">
        <w:rPr>
          <w:rFonts w:ascii="Times New Roman" w:hAnsi="Times New Roman"/>
          <w:sz w:val="24"/>
          <w:szCs w:val="24"/>
          <w:lang w:val="en-GB"/>
        </w:rPr>
        <w:t xml:space="preserve"> said </w:t>
      </w:r>
      <w:r w:rsidRPr="00D73D87" w:rsidR="007C738B">
        <w:rPr>
          <w:rFonts w:ascii="Times New Roman" w:hAnsi="Times New Roman"/>
          <w:sz w:val="24"/>
          <w:szCs w:val="24"/>
          <w:lang w:val="en-GB"/>
        </w:rPr>
        <w:t>Jack</w:t>
      </w:r>
      <w:r w:rsidRPr="00D73D87" w:rsidR="006401F1">
        <w:rPr>
          <w:rFonts w:ascii="Times New Roman" w:hAnsi="Times New Roman"/>
          <w:sz w:val="24"/>
          <w:szCs w:val="24"/>
          <w:lang w:val="en-GB"/>
        </w:rPr>
        <w:t>.</w:t>
      </w:r>
    </w:p>
    <w:p w:rsidRPr="00D73D87" w:rsidR="00DD0E89" w:rsidP="005D146B" w:rsidRDefault="00933A06" w14:paraId="7EB167A1" w14:textId="4E907281">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lastRenderedPageBreak/>
        <w:t xml:space="preserve">“Yes, if you </w:t>
      </w:r>
      <w:r w:rsidR="00B67D3A">
        <w:rPr>
          <w:rFonts w:ascii="Times New Roman" w:hAnsi="Times New Roman"/>
          <w:sz w:val="24"/>
          <w:szCs w:val="24"/>
          <w:lang w:val="en-GB"/>
        </w:rPr>
        <w:t>check the</w:t>
      </w:r>
      <w:r w:rsidRPr="00D73D87">
        <w:rPr>
          <w:rFonts w:ascii="Times New Roman" w:hAnsi="Times New Roman"/>
          <w:sz w:val="24"/>
          <w:szCs w:val="24"/>
          <w:lang w:val="en-GB"/>
        </w:rPr>
        <w:t xml:space="preserve"> information pack in your room, you can find a map, a list of activities, the Easter </w:t>
      </w:r>
      <w:r w:rsidRPr="00D73D87" w:rsidR="00C14772">
        <w:rPr>
          <w:rFonts w:ascii="Times New Roman" w:hAnsi="Times New Roman"/>
          <w:sz w:val="24"/>
          <w:szCs w:val="24"/>
          <w:lang w:val="en-GB"/>
        </w:rPr>
        <w:t>program,</w:t>
      </w:r>
      <w:r w:rsidRPr="00D73D87">
        <w:rPr>
          <w:rFonts w:ascii="Times New Roman" w:hAnsi="Times New Roman"/>
          <w:sz w:val="24"/>
          <w:szCs w:val="24"/>
          <w:lang w:val="en-GB"/>
        </w:rPr>
        <w:t xml:space="preserve"> and</w:t>
      </w:r>
      <w:r w:rsidRPr="00D73D87" w:rsidR="00812839">
        <w:rPr>
          <w:rFonts w:ascii="Times New Roman" w:hAnsi="Times New Roman"/>
          <w:sz w:val="24"/>
          <w:szCs w:val="24"/>
          <w:lang w:val="en-GB"/>
        </w:rPr>
        <w:t xml:space="preserve"> a bus timetable. There are also brochures of the nearby villages and a list of vegetarian rest</w:t>
      </w:r>
      <w:r w:rsidRPr="00D73D87" w:rsidR="000D4DFA">
        <w:rPr>
          <w:rFonts w:ascii="Times New Roman" w:hAnsi="Times New Roman"/>
          <w:sz w:val="24"/>
          <w:szCs w:val="24"/>
          <w:lang w:val="en-GB"/>
        </w:rPr>
        <w:t>a</w:t>
      </w:r>
      <w:r w:rsidRPr="00D73D87" w:rsidR="00812839">
        <w:rPr>
          <w:rFonts w:ascii="Times New Roman" w:hAnsi="Times New Roman"/>
          <w:sz w:val="24"/>
          <w:szCs w:val="24"/>
          <w:lang w:val="en-GB"/>
        </w:rPr>
        <w:t>urants.”</w:t>
      </w:r>
    </w:p>
    <w:p w:rsidRPr="00D73D87" w:rsidR="000D4DFA" w:rsidP="005D146B" w:rsidRDefault="000D4DFA" w14:paraId="3DFFF4ED" w14:textId="16F0235C">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“We don’t speak Spanish,”</w:t>
      </w:r>
      <w:r w:rsidRPr="00D73D87" w:rsidR="006401F1">
        <w:rPr>
          <w:rFonts w:ascii="Times New Roman" w:hAnsi="Times New Roman"/>
          <w:sz w:val="24"/>
          <w:szCs w:val="24"/>
          <w:lang w:val="en-GB"/>
        </w:rPr>
        <w:t xml:space="preserve"> said Jean. “How are we to buy things if people don’t understand us</w:t>
      </w:r>
      <w:r w:rsidRPr="00D73D87" w:rsidR="00044156">
        <w:rPr>
          <w:rFonts w:ascii="Times New Roman" w:hAnsi="Times New Roman"/>
          <w:sz w:val="24"/>
          <w:szCs w:val="24"/>
          <w:lang w:val="en-GB"/>
        </w:rPr>
        <w:t>?”</w:t>
      </w:r>
    </w:p>
    <w:p w:rsidRPr="00D73D87" w:rsidR="006E1975" w:rsidP="005D146B" w:rsidRDefault="006E1975" w14:paraId="08260954" w14:textId="3238C13C">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“Do you have a phrasebook?”</w:t>
      </w:r>
    </w:p>
    <w:p w:rsidRPr="00D73D87" w:rsidR="006E1975" w:rsidP="005D146B" w:rsidRDefault="006E1975" w14:paraId="03EB4450" w14:textId="6BD4EB1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“No,” said </w:t>
      </w:r>
      <w:r w:rsidRPr="00D73D87" w:rsidR="007C738B">
        <w:rPr>
          <w:rFonts w:ascii="Times New Roman" w:hAnsi="Times New Roman"/>
          <w:sz w:val="24"/>
          <w:szCs w:val="24"/>
          <w:lang w:val="en-GB"/>
        </w:rPr>
        <w:t>Jack</w:t>
      </w:r>
      <w:r w:rsidRPr="00D73D87">
        <w:rPr>
          <w:rFonts w:ascii="Times New Roman" w:hAnsi="Times New Roman"/>
          <w:sz w:val="24"/>
          <w:szCs w:val="24"/>
          <w:lang w:val="en-GB"/>
        </w:rPr>
        <w:t>.</w:t>
      </w:r>
    </w:p>
    <w:p w:rsidRPr="00D73D87" w:rsidR="00044156" w:rsidP="11C8501F" w:rsidRDefault="00044156" w14:paraId="4AFAB757" w14:textId="79CA95E7">
      <w:pPr>
        <w:pStyle w:val="CSP-ChapterBodyText-FirstParagraph"/>
        <w:spacing w:line="360" w:lineRule="auto"/>
        <w:ind w:firstLine="720"/>
        <w:contextualSpacing/>
        <w:jc w:val="left"/>
        <w:rPr>
          <w:rFonts w:ascii="Times New Roman" w:hAnsi="Times New Roman"/>
          <w:sz w:val="24"/>
          <w:szCs w:val="24"/>
          <w:lang w:val="en-US"/>
        </w:rPr>
      </w:pPr>
      <w:r w:rsidRPr="11C8501F" w:rsidR="11C8501F">
        <w:rPr>
          <w:rFonts w:ascii="Times New Roman" w:hAnsi="Times New Roman"/>
          <w:sz w:val="24"/>
          <w:szCs w:val="24"/>
          <w:lang w:val="en-US"/>
        </w:rPr>
        <w:t>“During my early days here, I used a combination of pointing at a map and signing my needs such as drink or food. Most places are accustomed to dealing with tourists</w:t>
      </w:r>
      <w:ins w:author="Gary Smailes" w:date="2024-01-21T15:44:57.611Z" w:id="724552239">
        <w:r w:rsidRPr="11C8501F" w:rsidR="11C8501F">
          <w:rPr>
            <w:rFonts w:ascii="Times New Roman" w:hAnsi="Times New Roman"/>
            <w:sz w:val="24"/>
            <w:szCs w:val="24"/>
            <w:lang w:val="en-US"/>
          </w:rPr>
          <w:t>,</w:t>
        </w:r>
      </w:ins>
      <w:r w:rsidRPr="11C8501F" w:rsidR="11C8501F">
        <w:rPr>
          <w:rFonts w:ascii="Times New Roman" w:hAnsi="Times New Roman"/>
          <w:sz w:val="24"/>
          <w:szCs w:val="24"/>
          <w:lang w:val="en-US"/>
        </w:rPr>
        <w:t xml:space="preserve"> so you </w:t>
      </w:r>
      <w:r w:rsidRPr="11C8501F" w:rsidR="11C8501F">
        <w:rPr>
          <w:rFonts w:ascii="Times New Roman" w:hAnsi="Times New Roman"/>
          <w:sz w:val="24"/>
          <w:szCs w:val="24"/>
          <w:lang w:val="en-US"/>
        </w:rPr>
        <w:t>shouldn’t</w:t>
      </w:r>
      <w:r w:rsidRPr="11C8501F" w:rsidR="11C8501F">
        <w:rPr>
          <w:rFonts w:ascii="Times New Roman" w:hAnsi="Times New Roman"/>
          <w:sz w:val="24"/>
          <w:szCs w:val="24"/>
          <w:lang w:val="en-US"/>
        </w:rPr>
        <w:t xml:space="preserve"> have any problems.”</w:t>
      </w:r>
    </w:p>
    <w:p w:rsidRPr="00D73D87" w:rsidR="006D5414" w:rsidP="005D146B" w:rsidRDefault="006D5414" w14:paraId="49600E21" w14:textId="17B13C61">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“Thank you,” said Jean. “Do the pillows or eiderdowns have feathers?”</w:t>
      </w:r>
    </w:p>
    <w:p w:rsidRPr="00D73D87" w:rsidR="006D5414" w:rsidP="005D146B" w:rsidRDefault="006D5414" w14:paraId="37C216A2" w14:textId="230C540B">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Pr="00D73D87" w:rsidR="00131335">
        <w:rPr>
          <w:rFonts w:ascii="Times New Roman" w:hAnsi="Times New Roman"/>
          <w:sz w:val="24"/>
          <w:szCs w:val="24"/>
          <w:lang w:val="en-GB"/>
        </w:rPr>
        <w:t>Of course,” I said. “We use the finest quality bedding.”</w:t>
      </w:r>
    </w:p>
    <w:p w:rsidRPr="00D73D87" w:rsidR="00131335" w:rsidP="005D146B" w:rsidRDefault="00131335" w14:paraId="60C37D00" w14:textId="76DD4865">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“I’m allergic,” said Jean. “Can we have some feather free bedding?”</w:t>
      </w:r>
    </w:p>
    <w:p w:rsidRPr="00D73D87" w:rsidR="00F80A6F" w:rsidP="005D146B" w:rsidRDefault="00F80A6F" w14:paraId="67E6436B" w14:textId="0CE8902A">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“I’ll send you up some extra blankets and remove the pillow</w:t>
      </w:r>
      <w:r w:rsidRPr="00D73D87" w:rsidR="006424D5">
        <w:rPr>
          <w:rFonts w:ascii="Times New Roman" w:hAnsi="Times New Roman"/>
          <w:sz w:val="24"/>
          <w:szCs w:val="24"/>
          <w:lang w:val="en-GB"/>
        </w:rPr>
        <w:t>s</w:t>
      </w:r>
      <w:r w:rsidRPr="00D73D87">
        <w:rPr>
          <w:rFonts w:ascii="Times New Roman" w:hAnsi="Times New Roman"/>
          <w:sz w:val="24"/>
          <w:szCs w:val="24"/>
          <w:lang w:val="en-GB"/>
        </w:rPr>
        <w:t xml:space="preserve"> and eiderdown</w:t>
      </w:r>
      <w:r w:rsidRPr="00D73D87" w:rsidR="006424D5">
        <w:rPr>
          <w:rFonts w:ascii="Times New Roman" w:hAnsi="Times New Roman"/>
          <w:sz w:val="24"/>
          <w:szCs w:val="24"/>
          <w:lang w:val="en-GB"/>
        </w:rPr>
        <w:t>,” I said doing my best to disguise my exasperation</w:t>
      </w:r>
      <w:r w:rsidRPr="00D73D87" w:rsidR="00566FDD">
        <w:rPr>
          <w:rFonts w:ascii="Times New Roman" w:hAnsi="Times New Roman"/>
          <w:sz w:val="24"/>
          <w:szCs w:val="24"/>
          <w:lang w:val="en-GB"/>
        </w:rPr>
        <w:t>.</w:t>
      </w:r>
      <w:r w:rsidRPr="00D73D87" w:rsidR="00D01196">
        <w:rPr>
          <w:rFonts w:ascii="Times New Roman" w:hAnsi="Times New Roman"/>
          <w:sz w:val="24"/>
          <w:szCs w:val="24"/>
          <w:lang w:val="en-GB"/>
        </w:rPr>
        <w:t xml:space="preserve"> “</w:t>
      </w:r>
      <w:r w:rsidR="002F7C81">
        <w:rPr>
          <w:rFonts w:ascii="Times New Roman" w:hAnsi="Times New Roman"/>
          <w:sz w:val="24"/>
          <w:szCs w:val="24"/>
          <w:lang w:val="en-GB"/>
        </w:rPr>
        <w:t>Anything else</w:t>
      </w:r>
      <w:r w:rsidRPr="00D73D87" w:rsidR="00D01196">
        <w:rPr>
          <w:rFonts w:ascii="Times New Roman" w:hAnsi="Times New Roman"/>
          <w:sz w:val="24"/>
          <w:szCs w:val="24"/>
          <w:lang w:val="en-GB"/>
        </w:rPr>
        <w:t>?”</w:t>
      </w:r>
    </w:p>
    <w:p w:rsidRPr="00D73D87" w:rsidR="00D01196" w:rsidP="005D146B" w:rsidRDefault="00D01196" w14:paraId="7EACE2DA" w14:textId="10C4975C">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They looked at each other</w:t>
      </w:r>
      <w:r w:rsidRPr="00D73D87" w:rsidR="00BB35E2">
        <w:rPr>
          <w:rFonts w:ascii="Times New Roman" w:hAnsi="Times New Roman"/>
          <w:sz w:val="24"/>
          <w:szCs w:val="24"/>
          <w:lang w:val="en-GB"/>
        </w:rPr>
        <w:t xml:space="preserve">. Jean nodded at </w:t>
      </w:r>
      <w:r w:rsidRPr="00D73D87" w:rsidR="007C738B">
        <w:rPr>
          <w:rFonts w:ascii="Times New Roman" w:hAnsi="Times New Roman"/>
          <w:sz w:val="24"/>
          <w:szCs w:val="24"/>
          <w:lang w:val="en-GB"/>
        </w:rPr>
        <w:t>Jack</w:t>
      </w:r>
      <w:r w:rsidRPr="00D73D87" w:rsidR="00BB35E2">
        <w:rPr>
          <w:rFonts w:ascii="Times New Roman" w:hAnsi="Times New Roman"/>
          <w:sz w:val="24"/>
          <w:szCs w:val="24"/>
          <w:lang w:val="en-GB"/>
        </w:rPr>
        <w:t>.</w:t>
      </w:r>
    </w:p>
    <w:p w:rsidRPr="00D73D87" w:rsidR="00BB35E2" w:rsidP="005D146B" w:rsidRDefault="00BB35E2" w14:paraId="667DE960" w14:textId="587F0A90">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“Is there anywhere we can </w:t>
      </w:r>
      <w:r w:rsidRPr="00D73D87" w:rsidR="00460503">
        <w:rPr>
          <w:rFonts w:ascii="Times New Roman" w:hAnsi="Times New Roman"/>
          <w:sz w:val="24"/>
          <w:szCs w:val="24"/>
          <w:lang w:val="en-GB"/>
        </w:rPr>
        <w:t xml:space="preserve">see </w:t>
      </w:r>
      <w:r w:rsidRPr="00D73D87">
        <w:rPr>
          <w:rFonts w:ascii="Times New Roman" w:hAnsi="Times New Roman"/>
          <w:sz w:val="24"/>
          <w:szCs w:val="24"/>
          <w:lang w:val="en-GB"/>
        </w:rPr>
        <w:t xml:space="preserve">ballroom dancing?” said </w:t>
      </w:r>
      <w:r w:rsidRPr="00D73D87" w:rsidR="007C738B">
        <w:rPr>
          <w:rFonts w:ascii="Times New Roman" w:hAnsi="Times New Roman"/>
          <w:sz w:val="24"/>
          <w:szCs w:val="24"/>
          <w:lang w:val="en-GB"/>
        </w:rPr>
        <w:t>Jack</w:t>
      </w:r>
      <w:r w:rsidRPr="00D73D87" w:rsidR="00460503">
        <w:rPr>
          <w:rFonts w:ascii="Times New Roman" w:hAnsi="Times New Roman"/>
          <w:sz w:val="24"/>
          <w:szCs w:val="24"/>
          <w:lang w:val="en-GB"/>
        </w:rPr>
        <w:t>.</w:t>
      </w:r>
    </w:p>
    <w:p w:rsidRPr="00D73D87" w:rsidR="002557D8" w:rsidP="005D146B" w:rsidRDefault="00460503" w14:paraId="74978DD1"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Pr="00D73D87" w:rsidR="002557D8">
        <w:rPr>
          <w:rFonts w:ascii="Times New Roman" w:hAnsi="Times New Roman"/>
          <w:sz w:val="24"/>
          <w:szCs w:val="24"/>
          <w:lang w:val="en-GB"/>
        </w:rPr>
        <w:t>To dance or watch?”</w:t>
      </w:r>
    </w:p>
    <w:p w:rsidRPr="00D73D87" w:rsidR="00844F41" w:rsidP="005D146B" w:rsidRDefault="002557D8" w14:paraId="2FD10484" w14:textId="30DEF0A2">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“We </w:t>
      </w:r>
      <w:r w:rsidRPr="00D73D87" w:rsidR="00C64A52">
        <w:rPr>
          <w:rFonts w:ascii="Times New Roman" w:hAnsi="Times New Roman"/>
          <w:sz w:val="24"/>
          <w:szCs w:val="24"/>
          <w:lang w:val="en-GB"/>
        </w:rPr>
        <w:t>prefer to</w:t>
      </w:r>
      <w:r w:rsidRPr="00D73D87">
        <w:rPr>
          <w:rFonts w:ascii="Times New Roman" w:hAnsi="Times New Roman"/>
          <w:sz w:val="24"/>
          <w:szCs w:val="24"/>
          <w:lang w:val="en-GB"/>
        </w:rPr>
        <w:t xml:space="preserve"> </w:t>
      </w:r>
      <w:r w:rsidRPr="00D73D87" w:rsidR="0062693A">
        <w:rPr>
          <w:rFonts w:ascii="Times New Roman" w:hAnsi="Times New Roman"/>
          <w:sz w:val="24"/>
          <w:szCs w:val="24"/>
          <w:lang w:val="en-GB"/>
        </w:rPr>
        <w:t>watch</w:t>
      </w:r>
      <w:r w:rsidRPr="00D73D87">
        <w:rPr>
          <w:rFonts w:ascii="Times New Roman" w:hAnsi="Times New Roman"/>
          <w:sz w:val="24"/>
          <w:szCs w:val="24"/>
          <w:lang w:val="en-GB"/>
        </w:rPr>
        <w:t>,</w:t>
      </w:r>
      <w:r w:rsidRPr="00D73D87" w:rsidR="00844F41">
        <w:rPr>
          <w:rFonts w:ascii="Times New Roman" w:hAnsi="Times New Roman"/>
          <w:sz w:val="24"/>
          <w:szCs w:val="24"/>
          <w:lang w:val="en-GB"/>
        </w:rPr>
        <w:t>” said Jean.</w:t>
      </w:r>
    </w:p>
    <w:p w:rsidRPr="00D73D87" w:rsidR="00460503" w:rsidP="005D146B" w:rsidRDefault="00844F41" w14:paraId="7BAE681F" w14:textId="594B022F">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Pr="00D73D87" w:rsidR="00460503">
        <w:rPr>
          <w:rFonts w:ascii="Times New Roman" w:hAnsi="Times New Roman"/>
          <w:sz w:val="24"/>
          <w:szCs w:val="24"/>
          <w:lang w:val="en-GB"/>
        </w:rPr>
        <w:t xml:space="preserve">Occasionally, there is </w:t>
      </w:r>
      <w:r w:rsidR="00101618">
        <w:rPr>
          <w:rFonts w:ascii="Times New Roman" w:hAnsi="Times New Roman"/>
          <w:sz w:val="24"/>
          <w:szCs w:val="24"/>
          <w:lang w:val="en-GB"/>
        </w:rPr>
        <w:t xml:space="preserve">a </w:t>
      </w:r>
      <w:r w:rsidRPr="00D73D87" w:rsidR="00460503">
        <w:rPr>
          <w:rFonts w:ascii="Times New Roman" w:hAnsi="Times New Roman"/>
          <w:sz w:val="24"/>
          <w:szCs w:val="24"/>
          <w:lang w:val="en-GB"/>
        </w:rPr>
        <w:t>Tango display on the Balcon</w:t>
      </w:r>
      <w:r w:rsidRPr="00D73D87" w:rsidR="002503FF">
        <w:rPr>
          <w:rFonts w:ascii="Times New Roman" w:hAnsi="Times New Roman"/>
          <w:sz w:val="24"/>
          <w:szCs w:val="24"/>
          <w:lang w:val="en-GB"/>
        </w:rPr>
        <w:t xml:space="preserve">. </w:t>
      </w:r>
      <w:r w:rsidRPr="00D73D87">
        <w:rPr>
          <w:rFonts w:ascii="Times New Roman" w:hAnsi="Times New Roman"/>
          <w:sz w:val="24"/>
          <w:szCs w:val="24"/>
          <w:lang w:val="en-GB"/>
        </w:rPr>
        <w:t>O</w:t>
      </w:r>
      <w:r w:rsidRPr="00D73D87" w:rsidR="002503FF">
        <w:rPr>
          <w:rFonts w:ascii="Times New Roman" w:hAnsi="Times New Roman"/>
          <w:sz w:val="24"/>
          <w:szCs w:val="24"/>
          <w:lang w:val="en-GB"/>
        </w:rPr>
        <w:t xml:space="preserve">ur evening disco </w:t>
      </w:r>
      <w:r w:rsidRPr="00D73D87" w:rsidR="001448B5">
        <w:rPr>
          <w:rFonts w:ascii="Times New Roman" w:hAnsi="Times New Roman"/>
          <w:sz w:val="24"/>
          <w:szCs w:val="24"/>
          <w:lang w:val="en-GB"/>
        </w:rPr>
        <w:t xml:space="preserve">includes many South American </w:t>
      </w:r>
      <w:r w:rsidRPr="00D73D87" w:rsidR="009B48B8">
        <w:rPr>
          <w:rFonts w:ascii="Times New Roman" w:hAnsi="Times New Roman"/>
          <w:sz w:val="24"/>
          <w:szCs w:val="24"/>
          <w:lang w:val="en-GB"/>
        </w:rPr>
        <w:t>dances,</w:t>
      </w:r>
      <w:r w:rsidRPr="00D73D87">
        <w:rPr>
          <w:rFonts w:ascii="Times New Roman" w:hAnsi="Times New Roman"/>
          <w:sz w:val="24"/>
          <w:szCs w:val="24"/>
          <w:lang w:val="en-GB"/>
        </w:rPr>
        <w:t xml:space="preserve"> and some couple</w:t>
      </w:r>
      <w:r w:rsidRPr="00D73D87" w:rsidR="007113CC">
        <w:rPr>
          <w:rFonts w:ascii="Times New Roman" w:hAnsi="Times New Roman"/>
          <w:sz w:val="24"/>
          <w:szCs w:val="24"/>
          <w:lang w:val="en-GB"/>
        </w:rPr>
        <w:t>s</w:t>
      </w:r>
      <w:r w:rsidRPr="00D73D87">
        <w:rPr>
          <w:rFonts w:ascii="Times New Roman" w:hAnsi="Times New Roman"/>
          <w:sz w:val="24"/>
          <w:szCs w:val="24"/>
          <w:lang w:val="en-GB"/>
        </w:rPr>
        <w:t xml:space="preserve"> enjoy a slow waltz toward the end of the evening. Do you like </w:t>
      </w:r>
      <w:r w:rsidRPr="00D73D87" w:rsidR="008772D2">
        <w:rPr>
          <w:rFonts w:ascii="Times New Roman" w:hAnsi="Times New Roman"/>
          <w:sz w:val="24"/>
          <w:szCs w:val="24"/>
          <w:lang w:val="en-GB"/>
        </w:rPr>
        <w:t>hiking</w:t>
      </w:r>
      <w:r w:rsidRPr="00D73D87">
        <w:rPr>
          <w:rFonts w:ascii="Times New Roman" w:hAnsi="Times New Roman"/>
          <w:sz w:val="24"/>
          <w:szCs w:val="24"/>
          <w:lang w:val="en-GB"/>
        </w:rPr>
        <w:t>?”</w:t>
      </w:r>
    </w:p>
    <w:p w:rsidRPr="00D73D87" w:rsidR="00844F41" w:rsidP="005D146B" w:rsidRDefault="00844F41" w14:paraId="4E941195" w14:textId="507C4928">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“We don’t walk</w:t>
      </w:r>
      <w:r w:rsidRPr="00D73D87" w:rsidR="008772D2">
        <w:rPr>
          <w:rFonts w:ascii="Times New Roman" w:hAnsi="Times New Roman"/>
          <w:sz w:val="24"/>
          <w:szCs w:val="24"/>
          <w:lang w:val="en-GB"/>
        </w:rPr>
        <w:t xml:space="preserve">,” said </w:t>
      </w:r>
      <w:r w:rsidRPr="00D73D87" w:rsidR="007C738B">
        <w:rPr>
          <w:rFonts w:ascii="Times New Roman" w:hAnsi="Times New Roman"/>
          <w:sz w:val="24"/>
          <w:szCs w:val="24"/>
          <w:lang w:val="en-GB"/>
        </w:rPr>
        <w:t>Jack</w:t>
      </w:r>
      <w:r w:rsidRPr="00D73D87" w:rsidR="008772D2">
        <w:rPr>
          <w:rFonts w:ascii="Times New Roman" w:hAnsi="Times New Roman"/>
          <w:sz w:val="24"/>
          <w:szCs w:val="24"/>
          <w:lang w:val="en-GB"/>
        </w:rPr>
        <w:t>.</w:t>
      </w:r>
    </w:p>
    <w:p w:rsidRPr="00D73D87" w:rsidR="00954FD9" w:rsidP="005D146B" w:rsidRDefault="00954FD9" w14:paraId="4BE0E20F" w14:textId="409FBBFE">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“What do you like?” I said refraining from tearing my hair out.</w:t>
      </w:r>
    </w:p>
    <w:p w:rsidRPr="00D73D87" w:rsidR="00954FD9" w:rsidP="005D146B" w:rsidRDefault="00954FD9" w14:paraId="3B23DAF1" w14:textId="283E6E85">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 collect stamps,” said</w:t>
      </w:r>
      <w:r w:rsidRPr="00D73D87" w:rsidR="002640FE">
        <w:rPr>
          <w:rFonts w:ascii="Times New Roman" w:hAnsi="Times New Roman"/>
          <w:sz w:val="24"/>
          <w:szCs w:val="24"/>
          <w:lang w:val="en-GB"/>
        </w:rPr>
        <w:t xml:space="preserve"> </w:t>
      </w:r>
      <w:r w:rsidRPr="00D73D87" w:rsidR="007C738B">
        <w:rPr>
          <w:rFonts w:ascii="Times New Roman" w:hAnsi="Times New Roman"/>
          <w:sz w:val="24"/>
          <w:szCs w:val="24"/>
          <w:lang w:val="en-GB"/>
        </w:rPr>
        <w:t>Jack</w:t>
      </w:r>
      <w:r w:rsidRPr="00D73D87" w:rsidR="002640FE">
        <w:rPr>
          <w:rFonts w:ascii="Times New Roman" w:hAnsi="Times New Roman"/>
          <w:sz w:val="24"/>
          <w:szCs w:val="24"/>
          <w:lang w:val="en-GB"/>
        </w:rPr>
        <w:t>.</w:t>
      </w:r>
    </w:p>
    <w:p w:rsidRPr="00D73D87" w:rsidR="002640FE" w:rsidP="005D146B" w:rsidRDefault="002640FE" w14:paraId="5A6085B1" w14:textId="733012FB">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 arrange flowers at the church,” said Jean.</w:t>
      </w:r>
    </w:p>
    <w:p w:rsidRPr="00D73D87" w:rsidR="00580099" w:rsidP="005D146B" w:rsidRDefault="00580099" w14:paraId="3E797BEC" w14:textId="191506D2">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“We have a dart board,” I said somewhat desperately.</w:t>
      </w:r>
    </w:p>
    <w:p w:rsidRPr="00D73D87" w:rsidR="00580099" w:rsidP="005D146B" w:rsidRDefault="00580099" w14:paraId="3C1128A6" w14:textId="14B2440B">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“We don’t play darts,” said</w:t>
      </w:r>
      <w:r w:rsidRPr="00D73D87" w:rsidR="00892AD2">
        <w:rPr>
          <w:rFonts w:ascii="Times New Roman" w:hAnsi="Times New Roman"/>
          <w:sz w:val="24"/>
          <w:szCs w:val="24"/>
          <w:lang w:val="en-GB"/>
        </w:rPr>
        <w:t xml:space="preserve"> </w:t>
      </w:r>
      <w:r w:rsidRPr="00D73D87" w:rsidR="007C738B">
        <w:rPr>
          <w:rFonts w:ascii="Times New Roman" w:hAnsi="Times New Roman"/>
          <w:sz w:val="24"/>
          <w:szCs w:val="24"/>
          <w:lang w:val="en-GB"/>
        </w:rPr>
        <w:t>Jack</w:t>
      </w:r>
      <w:r w:rsidRPr="00D73D87" w:rsidR="00892AD2">
        <w:rPr>
          <w:rFonts w:ascii="Times New Roman" w:hAnsi="Times New Roman"/>
          <w:sz w:val="24"/>
          <w:szCs w:val="24"/>
          <w:lang w:val="en-GB"/>
        </w:rPr>
        <w:t xml:space="preserve"> frowning at me lighting a cigarette.</w:t>
      </w:r>
    </w:p>
    <w:p w:rsidRPr="00D73D87" w:rsidR="00167896" w:rsidP="005D146B" w:rsidRDefault="00167896" w14:paraId="1595CB8B" w14:textId="61AD3388">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“How about Monopoly?” I said off the top of my head</w:t>
      </w:r>
      <w:r w:rsidRPr="00D73D87" w:rsidR="00005FF6">
        <w:rPr>
          <w:rFonts w:ascii="Times New Roman" w:hAnsi="Times New Roman"/>
          <w:sz w:val="24"/>
          <w:szCs w:val="24"/>
          <w:lang w:val="en-GB"/>
        </w:rPr>
        <w:t xml:space="preserve"> wondering where I had stored the family</w:t>
      </w:r>
      <w:r w:rsidRPr="00D73D87" w:rsidR="00EA61FB">
        <w:rPr>
          <w:rFonts w:ascii="Times New Roman" w:hAnsi="Times New Roman"/>
          <w:sz w:val="24"/>
          <w:szCs w:val="24"/>
          <w:lang w:val="en-GB"/>
        </w:rPr>
        <w:t xml:space="preserve"> games collection.</w:t>
      </w:r>
    </w:p>
    <w:p w:rsidRPr="00D73D87" w:rsidR="00167896" w:rsidP="005D146B" w:rsidRDefault="00005FF6" w14:paraId="4997A230" w14:textId="4269360A">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Their eyes lit up and before my eyes</w:t>
      </w:r>
      <w:r w:rsidR="00101618">
        <w:rPr>
          <w:rFonts w:ascii="Times New Roman" w:hAnsi="Times New Roman"/>
          <w:sz w:val="24"/>
          <w:szCs w:val="24"/>
          <w:lang w:val="en-GB"/>
        </w:rPr>
        <w:t>,</w:t>
      </w:r>
      <w:r w:rsidRPr="00D73D87" w:rsidR="00EA61FB">
        <w:rPr>
          <w:rFonts w:ascii="Times New Roman" w:hAnsi="Times New Roman"/>
          <w:sz w:val="24"/>
          <w:szCs w:val="24"/>
          <w:lang w:val="en-GB"/>
        </w:rPr>
        <w:t xml:space="preserve"> they morphed into a happy relieved couple</w:t>
      </w:r>
      <w:r w:rsidRPr="00D73D87" w:rsidR="00720D57">
        <w:rPr>
          <w:rFonts w:ascii="Times New Roman" w:hAnsi="Times New Roman"/>
          <w:sz w:val="24"/>
          <w:szCs w:val="24"/>
          <w:lang w:val="en-GB"/>
        </w:rPr>
        <w:t>.</w:t>
      </w:r>
    </w:p>
    <w:p w:rsidRPr="00D73D87" w:rsidR="00720D57" w:rsidP="005D146B" w:rsidRDefault="00720D57" w14:paraId="598C3DB1" w14:textId="2B7F8C8F">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lastRenderedPageBreak/>
        <w:t xml:space="preserve">“We love Monopoly,” said </w:t>
      </w:r>
      <w:r w:rsidRPr="00D73D87" w:rsidR="007C738B">
        <w:rPr>
          <w:rFonts w:ascii="Times New Roman" w:hAnsi="Times New Roman"/>
          <w:sz w:val="24"/>
          <w:szCs w:val="24"/>
          <w:lang w:val="en-GB"/>
        </w:rPr>
        <w:t>Jack</w:t>
      </w:r>
      <w:r w:rsidRPr="00D73D87">
        <w:rPr>
          <w:rFonts w:ascii="Times New Roman" w:hAnsi="Times New Roman"/>
          <w:sz w:val="24"/>
          <w:szCs w:val="24"/>
          <w:lang w:val="en-GB"/>
        </w:rPr>
        <w:t>.</w:t>
      </w:r>
    </w:p>
    <w:p w:rsidRPr="00D73D87" w:rsidR="00720D57" w:rsidP="005D146B" w:rsidRDefault="00720D57" w14:paraId="579AAB8B" w14:textId="5053A086">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“And chess,” said Jean.</w:t>
      </w:r>
    </w:p>
    <w:p w:rsidRPr="00D73D87" w:rsidR="005C5EFF" w:rsidP="0098367F" w:rsidRDefault="0062693A" w14:paraId="48D34F84" w14:textId="4BB4E224">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“Then wait a minute,” I said dashing off to the storeroom</w:t>
      </w:r>
      <w:r w:rsidRPr="00D73D87" w:rsidR="0098367F">
        <w:rPr>
          <w:rFonts w:ascii="Times New Roman" w:hAnsi="Times New Roman"/>
          <w:sz w:val="24"/>
          <w:szCs w:val="24"/>
          <w:lang w:val="en-GB"/>
        </w:rPr>
        <w:t xml:space="preserve"> where t</w:t>
      </w:r>
      <w:r w:rsidRPr="00D73D87" w:rsidR="003E5FD9">
        <w:rPr>
          <w:rFonts w:ascii="Times New Roman" w:hAnsi="Times New Roman"/>
          <w:sz w:val="24"/>
          <w:szCs w:val="24"/>
          <w:lang w:val="en-GB"/>
        </w:rPr>
        <w:t>hankfully, I located the game</w:t>
      </w:r>
      <w:r w:rsidR="00600CB6">
        <w:rPr>
          <w:rFonts w:ascii="Times New Roman" w:hAnsi="Times New Roman"/>
          <w:sz w:val="24"/>
          <w:szCs w:val="24"/>
          <w:lang w:val="en-GB"/>
        </w:rPr>
        <w:t>'</w:t>
      </w:r>
      <w:r w:rsidRPr="00D73D87" w:rsidR="003E5FD9">
        <w:rPr>
          <w:rFonts w:ascii="Times New Roman" w:hAnsi="Times New Roman"/>
          <w:sz w:val="24"/>
          <w:szCs w:val="24"/>
          <w:lang w:val="en-GB"/>
        </w:rPr>
        <w:t>s compendium</w:t>
      </w:r>
      <w:r w:rsidRPr="00D73D87" w:rsidR="009B48B8">
        <w:rPr>
          <w:rFonts w:ascii="Times New Roman" w:hAnsi="Times New Roman"/>
          <w:sz w:val="24"/>
          <w:szCs w:val="24"/>
          <w:lang w:val="en-GB"/>
        </w:rPr>
        <w:t xml:space="preserve"> buried under</w:t>
      </w:r>
      <w:r w:rsidRPr="00D73D87" w:rsidR="00742F22">
        <w:rPr>
          <w:rFonts w:ascii="Times New Roman" w:hAnsi="Times New Roman"/>
          <w:sz w:val="24"/>
          <w:szCs w:val="24"/>
          <w:lang w:val="en-GB"/>
        </w:rPr>
        <w:t xml:space="preserve"> a pile of towels</w:t>
      </w:r>
      <w:r w:rsidRPr="00D73D87" w:rsidR="005C5EFF">
        <w:rPr>
          <w:rFonts w:ascii="Times New Roman" w:hAnsi="Times New Roman"/>
          <w:sz w:val="24"/>
          <w:szCs w:val="24"/>
          <w:lang w:val="en-GB"/>
        </w:rPr>
        <w:t>.</w:t>
      </w:r>
    </w:p>
    <w:p w:rsidRPr="00D73D87" w:rsidR="00914F89" w:rsidP="005D146B" w:rsidRDefault="00914F89" w14:paraId="46FF4E8E" w14:textId="58F4BF49">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They scurried off </w:t>
      </w:r>
      <w:r w:rsidRPr="00D73D87" w:rsidR="00E43801">
        <w:rPr>
          <w:rFonts w:ascii="Times New Roman" w:hAnsi="Times New Roman"/>
          <w:sz w:val="24"/>
          <w:szCs w:val="24"/>
          <w:lang w:val="en-GB"/>
        </w:rPr>
        <w:t xml:space="preserve">into the bar </w:t>
      </w:r>
      <w:r w:rsidRPr="00D73D87" w:rsidR="005A5C80">
        <w:rPr>
          <w:rFonts w:ascii="Times New Roman" w:hAnsi="Times New Roman"/>
          <w:sz w:val="24"/>
          <w:szCs w:val="24"/>
          <w:lang w:val="en-GB"/>
        </w:rPr>
        <w:t>like a couple of heroin addicts desperate for their next fix only to be replaced by the Brayshaws.</w:t>
      </w:r>
    </w:p>
    <w:p w:rsidRPr="00D73D87" w:rsidR="005A5C80" w:rsidP="005D146B" w:rsidRDefault="00D402D2" w14:paraId="082A8E8D" w14:textId="1814E8FB">
      <w:pPr>
        <w:pStyle w:val="CSP-ChapterBodyText-FirstParagraph"/>
        <w:spacing w:line="360" w:lineRule="auto"/>
        <w:ind w:firstLine="720"/>
        <w:contextualSpacing/>
        <w:jc w:val="left"/>
        <w:rPr>
          <w:rFonts w:ascii="Times New Roman" w:hAnsi="Times New Roman"/>
          <w:sz w:val="24"/>
          <w:szCs w:val="24"/>
          <w:lang w:val="en-GB"/>
        </w:rPr>
      </w:pPr>
      <w:r w:rsidRPr="11C8501F" w:rsidR="11C8501F">
        <w:rPr>
          <w:rFonts w:ascii="Times New Roman" w:hAnsi="Times New Roman"/>
          <w:sz w:val="24"/>
          <w:szCs w:val="24"/>
          <w:lang w:val="en-GB"/>
        </w:rPr>
        <w:t>“As I said at the airport,” said Stuart. “We are interested in buying a villa but wish to take our time and be represented by a professional agent</w:t>
      </w:r>
      <w:ins w:author="Gary Smailes" w:date="2024-01-21T15:46:04.797Z" w:id="444965418">
        <w:r w:rsidRPr="11C8501F" w:rsidR="11C8501F">
          <w:rPr>
            <w:rFonts w:ascii="Times New Roman" w:hAnsi="Times New Roman"/>
            <w:sz w:val="24"/>
            <w:szCs w:val="24"/>
            <w:lang w:val="en-GB"/>
          </w:rPr>
          <w:t>,</w:t>
        </w:r>
      </w:ins>
      <w:r w:rsidRPr="11C8501F" w:rsidR="11C8501F">
        <w:rPr>
          <w:rFonts w:ascii="Times New Roman" w:hAnsi="Times New Roman"/>
          <w:sz w:val="24"/>
          <w:szCs w:val="24"/>
          <w:lang w:val="en-GB"/>
        </w:rPr>
        <w:t xml:space="preserve"> who will work on our behalf. We do not want a high-pressure sales pitch, just someone who will listen and stick to the brief.”</w:t>
      </w:r>
    </w:p>
    <w:p w:rsidRPr="00D73D87" w:rsidR="00B068FF" w:rsidP="005D146B" w:rsidRDefault="00B068FF" w14:paraId="266BA194" w14:textId="7AA5F3E2">
      <w:pPr>
        <w:pStyle w:val="CSP-ChapterBodyText-FirstParagraph"/>
        <w:spacing w:line="360" w:lineRule="auto"/>
        <w:ind w:firstLine="720"/>
        <w:contextualSpacing/>
        <w:jc w:val="left"/>
        <w:rPr>
          <w:rFonts w:ascii="Times New Roman" w:hAnsi="Times New Roman"/>
          <w:sz w:val="24"/>
          <w:szCs w:val="24"/>
          <w:lang w:val="en-GB"/>
        </w:rPr>
      </w:pPr>
      <w:r w:rsidRPr="11C8501F" w:rsidR="11C8501F">
        <w:rPr>
          <w:rFonts w:ascii="Times New Roman" w:hAnsi="Times New Roman"/>
          <w:sz w:val="24"/>
          <w:szCs w:val="24"/>
          <w:lang w:val="en-GB"/>
        </w:rPr>
        <w:t>“An English couple, Charles and Jean Bishton run, INFO,” I said. “</w:t>
      </w:r>
      <w:r w:rsidRPr="11C8501F" w:rsidR="11C8501F">
        <w:rPr>
          <w:rFonts w:ascii="Times New Roman" w:hAnsi="Times New Roman"/>
          <w:sz w:val="24"/>
          <w:szCs w:val="24"/>
          <w:lang w:val="en-GB"/>
        </w:rPr>
        <w:t>It’s</w:t>
      </w:r>
      <w:r w:rsidRPr="11C8501F" w:rsidR="11C8501F">
        <w:rPr>
          <w:rFonts w:ascii="Times New Roman" w:hAnsi="Times New Roman"/>
          <w:sz w:val="24"/>
          <w:szCs w:val="24"/>
          <w:lang w:val="en-GB"/>
        </w:rPr>
        <w:t xml:space="preserve"> an </w:t>
      </w:r>
      <w:ins w:author="Gary Smailes" w:date="2024-01-21T15:46:15.836Z" w:id="493498487">
        <w:r w:rsidRPr="11C8501F" w:rsidR="11C8501F">
          <w:rPr>
            <w:rFonts w:ascii="Times New Roman" w:hAnsi="Times New Roman"/>
            <w:sz w:val="24"/>
            <w:szCs w:val="24"/>
            <w:lang w:val="en-GB"/>
          </w:rPr>
          <w:t>e</w:t>
        </w:r>
      </w:ins>
      <w:del w:author="Gary Smailes" w:date="2024-01-21T15:46:15.43Z" w:id="1339474340">
        <w:r w:rsidRPr="11C8501F" w:rsidDel="11C8501F">
          <w:rPr>
            <w:rFonts w:ascii="Times New Roman" w:hAnsi="Times New Roman"/>
            <w:sz w:val="24"/>
            <w:szCs w:val="24"/>
            <w:lang w:val="en-GB"/>
          </w:rPr>
          <w:delText>E</w:delText>
        </w:r>
      </w:del>
      <w:r w:rsidRPr="11C8501F" w:rsidR="11C8501F">
        <w:rPr>
          <w:rFonts w:ascii="Times New Roman" w:hAnsi="Times New Roman"/>
          <w:sz w:val="24"/>
          <w:szCs w:val="24"/>
          <w:lang w:val="en-GB"/>
        </w:rPr>
        <w:t xml:space="preserve">state </w:t>
      </w:r>
      <w:ins w:author="Gary Smailes" w:date="2024-01-21T15:46:18.443Z" w:id="1017467974">
        <w:r w:rsidRPr="11C8501F" w:rsidR="11C8501F">
          <w:rPr>
            <w:rFonts w:ascii="Times New Roman" w:hAnsi="Times New Roman"/>
            <w:sz w:val="24"/>
            <w:szCs w:val="24"/>
            <w:lang w:val="en-GB"/>
          </w:rPr>
          <w:t>a</w:t>
        </w:r>
      </w:ins>
      <w:del w:author="Gary Smailes" w:date="2024-01-21T15:46:18.032Z" w:id="455993142">
        <w:r w:rsidRPr="11C8501F" w:rsidDel="11C8501F">
          <w:rPr>
            <w:rFonts w:ascii="Times New Roman" w:hAnsi="Times New Roman"/>
            <w:sz w:val="24"/>
            <w:szCs w:val="24"/>
            <w:lang w:val="en-GB"/>
          </w:rPr>
          <w:delText>A</w:delText>
        </w:r>
      </w:del>
      <w:r w:rsidRPr="11C8501F" w:rsidR="11C8501F">
        <w:rPr>
          <w:rFonts w:ascii="Times New Roman" w:hAnsi="Times New Roman"/>
          <w:sz w:val="24"/>
          <w:szCs w:val="24"/>
          <w:lang w:val="en-GB"/>
        </w:rPr>
        <w:t xml:space="preserve">gency </w:t>
      </w:r>
      <w:r w:rsidRPr="11C8501F" w:rsidR="11C8501F">
        <w:rPr>
          <w:rFonts w:ascii="Times New Roman" w:hAnsi="Times New Roman"/>
          <w:sz w:val="24"/>
          <w:szCs w:val="24"/>
          <w:lang w:val="en-GB"/>
        </w:rPr>
        <w:t>located</w:t>
      </w:r>
      <w:r w:rsidRPr="11C8501F" w:rsidR="11C8501F">
        <w:rPr>
          <w:rFonts w:ascii="Times New Roman" w:hAnsi="Times New Roman"/>
          <w:sz w:val="24"/>
          <w:szCs w:val="24"/>
          <w:lang w:val="en-GB"/>
        </w:rPr>
        <w:t xml:space="preserve"> on Calle Granada. They are independent, have been here for several years, and are competent. They are regular customers and are often in the bar. I could introduce you this evening and leave you to it.”</w:t>
      </w:r>
    </w:p>
    <w:p w:rsidRPr="00D73D87" w:rsidR="000E54D9" w:rsidP="005D146B" w:rsidRDefault="000E54D9" w14:paraId="18EC753F" w14:textId="65C44200">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“Sounds perfect,” said Daphne</w:t>
      </w:r>
      <w:r w:rsidRPr="00D73D87" w:rsidR="00E60852">
        <w:rPr>
          <w:rFonts w:ascii="Times New Roman" w:hAnsi="Times New Roman"/>
          <w:sz w:val="24"/>
          <w:szCs w:val="24"/>
          <w:lang w:val="en-GB"/>
        </w:rPr>
        <w:t>.</w:t>
      </w:r>
    </w:p>
    <w:p w:rsidRPr="00D73D87" w:rsidR="001A0FD9" w:rsidP="005D146B" w:rsidRDefault="001A0FD9" w14:paraId="2F18DB19" w14:textId="5EDA3C5A">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 waited</w:t>
      </w:r>
      <w:r w:rsidRPr="00D73D87" w:rsidR="00BA5033">
        <w:rPr>
          <w:rFonts w:ascii="Times New Roman" w:hAnsi="Times New Roman"/>
          <w:sz w:val="24"/>
          <w:szCs w:val="24"/>
          <w:lang w:val="en-GB"/>
        </w:rPr>
        <w:t xml:space="preserve"> in reception for another half an hour in case other customers had any special requests or questions</w:t>
      </w:r>
      <w:r w:rsidRPr="00D73D87" w:rsidR="0046296C">
        <w:rPr>
          <w:rFonts w:ascii="Times New Roman" w:hAnsi="Times New Roman"/>
          <w:sz w:val="24"/>
          <w:szCs w:val="24"/>
          <w:lang w:val="en-GB"/>
        </w:rPr>
        <w:t xml:space="preserve"> and then went into the bar to prepare for the welcome drinks.</w:t>
      </w:r>
    </w:p>
    <w:p w:rsidRPr="00D73D87" w:rsidR="0046296C" w:rsidP="005D146B" w:rsidRDefault="00381153" w14:paraId="03FB11D9" w14:textId="1871F039">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The </w:t>
      </w:r>
      <w:proofErr w:type="spellStart"/>
      <w:r w:rsidRPr="00D73D87">
        <w:rPr>
          <w:rFonts w:ascii="Times New Roman" w:hAnsi="Times New Roman"/>
          <w:sz w:val="24"/>
          <w:szCs w:val="24"/>
          <w:lang w:val="en-GB"/>
        </w:rPr>
        <w:t>Braithwaites</w:t>
      </w:r>
      <w:proofErr w:type="spellEnd"/>
      <w:r w:rsidRPr="00D73D87">
        <w:rPr>
          <w:rFonts w:ascii="Times New Roman" w:hAnsi="Times New Roman"/>
          <w:sz w:val="24"/>
          <w:szCs w:val="24"/>
          <w:lang w:val="en-GB"/>
        </w:rPr>
        <w:t xml:space="preserve"> were </w:t>
      </w:r>
      <w:r w:rsidRPr="00D73D87" w:rsidR="00A234E6">
        <w:rPr>
          <w:rFonts w:ascii="Times New Roman" w:hAnsi="Times New Roman"/>
          <w:sz w:val="24"/>
          <w:szCs w:val="24"/>
          <w:lang w:val="en-GB"/>
        </w:rPr>
        <w:t>so engrossed in their game of chess, they didn’t notice.</w:t>
      </w:r>
    </w:p>
    <w:p w:rsidRPr="00D73D87" w:rsidR="00A234E6" w:rsidP="005D146B" w:rsidRDefault="00A234E6" w14:paraId="1A56B0E6" w14:textId="6A73ADAA">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The group filtered down</w:t>
      </w:r>
      <w:r w:rsidRPr="00D73D87" w:rsidR="003B338E">
        <w:rPr>
          <w:rFonts w:ascii="Times New Roman" w:hAnsi="Times New Roman"/>
          <w:sz w:val="24"/>
          <w:szCs w:val="24"/>
          <w:lang w:val="en-GB"/>
        </w:rPr>
        <w:t xml:space="preserve"> from their rooms</w:t>
      </w:r>
      <w:r w:rsidRPr="00D73D87" w:rsidR="00335D6A">
        <w:rPr>
          <w:rFonts w:ascii="Times New Roman" w:hAnsi="Times New Roman"/>
          <w:sz w:val="24"/>
          <w:szCs w:val="24"/>
          <w:lang w:val="en-GB"/>
        </w:rPr>
        <w:t>, ordered their one drink on the house</w:t>
      </w:r>
      <w:r w:rsidR="00600CB6">
        <w:rPr>
          <w:rFonts w:ascii="Times New Roman" w:hAnsi="Times New Roman"/>
          <w:sz w:val="24"/>
          <w:szCs w:val="24"/>
          <w:lang w:val="en-GB"/>
        </w:rPr>
        <w:t>,</w:t>
      </w:r>
      <w:r w:rsidRPr="00D73D87" w:rsidR="00335D6A">
        <w:rPr>
          <w:rFonts w:ascii="Times New Roman" w:hAnsi="Times New Roman"/>
          <w:sz w:val="24"/>
          <w:szCs w:val="24"/>
          <w:lang w:val="en-GB"/>
        </w:rPr>
        <w:t xml:space="preserve"> and waited for the seven o’clock</w:t>
      </w:r>
      <w:r w:rsidRPr="00D73D87" w:rsidR="00310918">
        <w:rPr>
          <w:rFonts w:ascii="Times New Roman" w:hAnsi="Times New Roman"/>
          <w:sz w:val="24"/>
          <w:szCs w:val="24"/>
          <w:lang w:val="en-GB"/>
        </w:rPr>
        <w:t xml:space="preserve"> gathering </w:t>
      </w:r>
      <w:r w:rsidRPr="00D73D87" w:rsidR="00520360">
        <w:rPr>
          <w:rFonts w:ascii="Times New Roman" w:hAnsi="Times New Roman"/>
          <w:sz w:val="24"/>
          <w:szCs w:val="24"/>
          <w:lang w:val="en-GB"/>
        </w:rPr>
        <w:t xml:space="preserve">to kick off </w:t>
      </w:r>
      <w:r w:rsidRPr="00D73D87" w:rsidR="00310918">
        <w:rPr>
          <w:rFonts w:ascii="Times New Roman" w:hAnsi="Times New Roman"/>
          <w:sz w:val="24"/>
          <w:szCs w:val="24"/>
          <w:lang w:val="en-GB"/>
        </w:rPr>
        <w:t>munching peanuts and crisps scattered in bowls around the bar.</w:t>
      </w:r>
    </w:p>
    <w:p w:rsidRPr="00D73D87" w:rsidR="00310918" w:rsidP="005D146B" w:rsidRDefault="007C738B" w14:paraId="654B7EB5" w14:textId="16148F98">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Lucia</w:t>
      </w:r>
      <w:r w:rsidRPr="00D73D87" w:rsidR="00B851F0">
        <w:rPr>
          <w:rFonts w:ascii="Times New Roman" w:hAnsi="Times New Roman"/>
          <w:sz w:val="24"/>
          <w:szCs w:val="24"/>
          <w:lang w:val="en-GB"/>
        </w:rPr>
        <w:t xml:space="preserve"> and </w:t>
      </w:r>
      <w:r w:rsidRPr="00D73D87" w:rsidR="004A7080">
        <w:rPr>
          <w:rFonts w:ascii="Times New Roman" w:hAnsi="Times New Roman"/>
          <w:sz w:val="24"/>
          <w:szCs w:val="24"/>
          <w:lang w:val="en-GB"/>
        </w:rPr>
        <w:t>I</w:t>
      </w:r>
      <w:r w:rsidRPr="00D73D87" w:rsidR="00B851F0">
        <w:rPr>
          <w:rFonts w:ascii="Times New Roman" w:hAnsi="Times New Roman"/>
          <w:sz w:val="24"/>
          <w:szCs w:val="24"/>
          <w:lang w:val="en-GB"/>
        </w:rPr>
        <w:t xml:space="preserve"> </w:t>
      </w:r>
      <w:r w:rsidRPr="00D73D87" w:rsidR="00310918">
        <w:rPr>
          <w:rFonts w:ascii="Times New Roman" w:hAnsi="Times New Roman"/>
          <w:sz w:val="24"/>
          <w:szCs w:val="24"/>
          <w:lang w:val="en-GB"/>
        </w:rPr>
        <w:t>counted</w:t>
      </w:r>
      <w:r w:rsidRPr="00D73D87" w:rsidR="00CD6B73">
        <w:rPr>
          <w:rFonts w:ascii="Times New Roman" w:hAnsi="Times New Roman"/>
          <w:sz w:val="24"/>
          <w:szCs w:val="24"/>
          <w:lang w:val="en-GB"/>
        </w:rPr>
        <w:t xml:space="preserve"> heads every five minutes in between pulling pints, when we had twenty-eight, I banged on a glass with a spoon until the chatting petered out.</w:t>
      </w:r>
    </w:p>
    <w:p w:rsidRPr="00D73D87" w:rsidR="00CD6B73" w:rsidP="005D146B" w:rsidRDefault="00CD6B73" w14:paraId="7AD1A9CF" w14:textId="196FA0AC">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“Ladies and gentlemen,</w:t>
      </w:r>
      <w:r w:rsidRPr="00D73D87" w:rsidR="00EF13E5">
        <w:rPr>
          <w:rFonts w:ascii="Times New Roman" w:hAnsi="Times New Roman"/>
          <w:sz w:val="24"/>
          <w:szCs w:val="24"/>
          <w:lang w:val="en-GB"/>
        </w:rPr>
        <w:t xml:space="preserve"> cheers,</w:t>
      </w:r>
      <w:r w:rsidRPr="00D73D87">
        <w:rPr>
          <w:rFonts w:ascii="Times New Roman" w:hAnsi="Times New Roman"/>
          <w:sz w:val="24"/>
          <w:szCs w:val="24"/>
          <w:lang w:val="en-GB"/>
        </w:rPr>
        <w:t xml:space="preserve">” I said raising my glass of water. “Welcome to the </w:t>
      </w:r>
      <w:r w:rsidRPr="00D73D87" w:rsidR="005A21C5">
        <w:rPr>
          <w:rFonts w:ascii="Times New Roman" w:hAnsi="Times New Roman"/>
          <w:sz w:val="24"/>
          <w:szCs w:val="24"/>
          <w:lang w:val="en-GB"/>
        </w:rPr>
        <w:t>Wings Tours</w:t>
      </w:r>
      <w:r w:rsidRPr="00D73D87" w:rsidR="00ED7B57">
        <w:rPr>
          <w:rFonts w:ascii="Times New Roman" w:hAnsi="Times New Roman"/>
          <w:sz w:val="24"/>
          <w:szCs w:val="24"/>
          <w:lang w:val="en-GB"/>
        </w:rPr>
        <w:t xml:space="preserve"> group holiday at the </w:t>
      </w:r>
      <w:r w:rsidRPr="00D73D87">
        <w:rPr>
          <w:rFonts w:ascii="Times New Roman" w:hAnsi="Times New Roman"/>
          <w:sz w:val="24"/>
          <w:szCs w:val="24"/>
          <w:lang w:val="en-GB"/>
        </w:rPr>
        <w:t>Fontainebleau</w:t>
      </w:r>
      <w:r w:rsidRPr="00D73D87" w:rsidR="00EF13E5">
        <w:rPr>
          <w:rFonts w:ascii="Times New Roman" w:hAnsi="Times New Roman"/>
          <w:sz w:val="24"/>
          <w:szCs w:val="24"/>
          <w:lang w:val="en-GB"/>
        </w:rPr>
        <w:t xml:space="preserve"> in Nerja</w:t>
      </w:r>
      <w:r w:rsidRPr="00D73D87" w:rsidR="00B851F0">
        <w:rPr>
          <w:rFonts w:ascii="Times New Roman" w:hAnsi="Times New Roman"/>
          <w:sz w:val="24"/>
          <w:szCs w:val="24"/>
          <w:lang w:val="en-GB"/>
        </w:rPr>
        <w:t>, I hope you enjoy your stay</w:t>
      </w:r>
      <w:r w:rsidRPr="00D73D87" w:rsidR="002B501C">
        <w:rPr>
          <w:rFonts w:ascii="Times New Roman" w:hAnsi="Times New Roman"/>
          <w:sz w:val="24"/>
          <w:szCs w:val="24"/>
          <w:lang w:val="en-GB"/>
        </w:rPr>
        <w:t xml:space="preserve"> with us. </w:t>
      </w:r>
      <w:r w:rsidRPr="00D73D87" w:rsidR="004452ED">
        <w:rPr>
          <w:rFonts w:ascii="Times New Roman" w:hAnsi="Times New Roman"/>
          <w:sz w:val="24"/>
          <w:szCs w:val="24"/>
          <w:lang w:val="en-GB"/>
        </w:rPr>
        <w:t xml:space="preserve">My name is </w:t>
      </w:r>
      <w:r w:rsidR="00CF55C7">
        <w:rPr>
          <w:rFonts w:ascii="Times New Roman" w:hAnsi="Times New Roman"/>
          <w:sz w:val="24"/>
          <w:szCs w:val="24"/>
          <w:lang w:val="en-GB"/>
        </w:rPr>
        <w:t>Robin</w:t>
      </w:r>
      <w:r w:rsidRPr="00D73D87" w:rsidR="002B501C">
        <w:rPr>
          <w:rFonts w:ascii="Times New Roman" w:hAnsi="Times New Roman"/>
          <w:sz w:val="24"/>
          <w:szCs w:val="24"/>
          <w:lang w:val="en-GB"/>
        </w:rPr>
        <w:t xml:space="preserve"> </w:t>
      </w:r>
      <w:r w:rsidR="00B77DE0">
        <w:rPr>
          <w:rFonts w:ascii="Times New Roman" w:hAnsi="Times New Roman"/>
          <w:sz w:val="24"/>
          <w:szCs w:val="24"/>
          <w:lang w:val="en-GB"/>
        </w:rPr>
        <w:t>Webster</w:t>
      </w:r>
      <w:r w:rsidRPr="00D73D87" w:rsidR="002B501C">
        <w:rPr>
          <w:rFonts w:ascii="Times New Roman" w:hAnsi="Times New Roman"/>
          <w:sz w:val="24"/>
          <w:szCs w:val="24"/>
          <w:lang w:val="en-GB"/>
        </w:rPr>
        <w:t xml:space="preserve">, the owner and this is </w:t>
      </w:r>
      <w:r w:rsidRPr="00D73D87" w:rsidR="007C738B">
        <w:rPr>
          <w:rFonts w:ascii="Times New Roman" w:hAnsi="Times New Roman"/>
          <w:sz w:val="24"/>
          <w:szCs w:val="24"/>
          <w:lang w:val="en-GB"/>
        </w:rPr>
        <w:t>Lucia</w:t>
      </w:r>
      <w:r w:rsidRPr="00D73D87" w:rsidR="002B501C">
        <w:rPr>
          <w:rFonts w:ascii="Times New Roman" w:hAnsi="Times New Roman"/>
          <w:sz w:val="24"/>
          <w:szCs w:val="24"/>
          <w:lang w:val="en-GB"/>
        </w:rPr>
        <w:t xml:space="preserve"> my wife, the boss.</w:t>
      </w:r>
      <w:r w:rsidRPr="00D73D87" w:rsidR="00511578">
        <w:rPr>
          <w:rFonts w:ascii="Times New Roman" w:hAnsi="Times New Roman"/>
          <w:sz w:val="24"/>
          <w:szCs w:val="24"/>
          <w:lang w:val="en-GB"/>
        </w:rPr>
        <w:t xml:space="preserve"> If you have any questions, please ask. The impossible we do at once; miracles may take a little longer.</w:t>
      </w:r>
      <w:r w:rsidRPr="00D73D87" w:rsidR="005A21C5">
        <w:rPr>
          <w:rFonts w:ascii="Times New Roman" w:hAnsi="Times New Roman"/>
          <w:sz w:val="24"/>
          <w:szCs w:val="24"/>
          <w:lang w:val="en-GB"/>
        </w:rPr>
        <w:t xml:space="preserve"> As </w:t>
      </w:r>
      <w:r w:rsidRPr="00D73D87" w:rsidR="00520360">
        <w:rPr>
          <w:rFonts w:ascii="Times New Roman" w:hAnsi="Times New Roman"/>
          <w:sz w:val="24"/>
          <w:szCs w:val="24"/>
          <w:lang w:val="en-GB"/>
        </w:rPr>
        <w:t>you</w:t>
      </w:r>
      <w:r w:rsidRPr="00D73D87" w:rsidR="005A21C5">
        <w:rPr>
          <w:rFonts w:ascii="Times New Roman" w:hAnsi="Times New Roman"/>
          <w:sz w:val="24"/>
          <w:szCs w:val="24"/>
          <w:lang w:val="en-GB"/>
        </w:rPr>
        <w:t xml:space="preserve"> are a small group</w:t>
      </w:r>
      <w:r w:rsidRPr="00D73D87" w:rsidR="00ED7B57">
        <w:rPr>
          <w:rFonts w:ascii="Times New Roman" w:hAnsi="Times New Roman"/>
          <w:sz w:val="24"/>
          <w:szCs w:val="24"/>
          <w:lang w:val="en-GB"/>
        </w:rPr>
        <w:t xml:space="preserve">, we find </w:t>
      </w:r>
      <w:r w:rsidRPr="00D73D87" w:rsidR="00457667">
        <w:rPr>
          <w:rFonts w:ascii="Times New Roman" w:hAnsi="Times New Roman"/>
          <w:sz w:val="24"/>
          <w:szCs w:val="24"/>
          <w:lang w:val="en-GB"/>
        </w:rPr>
        <w:t>you get to know each other quicker</w:t>
      </w:r>
      <w:r w:rsidRPr="00D73D87" w:rsidR="00ED7B57">
        <w:rPr>
          <w:rFonts w:ascii="Times New Roman" w:hAnsi="Times New Roman"/>
          <w:sz w:val="24"/>
          <w:szCs w:val="24"/>
          <w:lang w:val="en-GB"/>
        </w:rPr>
        <w:t xml:space="preserve"> if you introduce yourself</w:t>
      </w:r>
      <w:r w:rsidRPr="00D73D87" w:rsidR="00BD061C">
        <w:rPr>
          <w:rFonts w:ascii="Times New Roman" w:hAnsi="Times New Roman"/>
          <w:sz w:val="24"/>
          <w:szCs w:val="24"/>
          <w:lang w:val="en-GB"/>
        </w:rPr>
        <w:t>. Starting on the left here, please state your name, what you do</w:t>
      </w:r>
      <w:r w:rsidR="00600CB6">
        <w:rPr>
          <w:rFonts w:ascii="Times New Roman" w:hAnsi="Times New Roman"/>
          <w:sz w:val="24"/>
          <w:szCs w:val="24"/>
          <w:lang w:val="en-GB"/>
        </w:rPr>
        <w:t>,</w:t>
      </w:r>
      <w:r w:rsidRPr="00D73D87" w:rsidR="00BD061C">
        <w:rPr>
          <w:rFonts w:ascii="Times New Roman" w:hAnsi="Times New Roman"/>
          <w:sz w:val="24"/>
          <w:szCs w:val="24"/>
          <w:lang w:val="en-GB"/>
        </w:rPr>
        <w:t xml:space="preserve"> and where you come from</w:t>
      </w:r>
      <w:r w:rsidRPr="00D73D87" w:rsidR="00457667">
        <w:rPr>
          <w:rFonts w:ascii="Times New Roman" w:hAnsi="Times New Roman"/>
          <w:sz w:val="24"/>
          <w:szCs w:val="24"/>
          <w:lang w:val="en-GB"/>
        </w:rPr>
        <w:t>.</w:t>
      </w:r>
      <w:r w:rsidRPr="00D73D87" w:rsidR="009D1727">
        <w:rPr>
          <w:rFonts w:ascii="Times New Roman" w:hAnsi="Times New Roman"/>
          <w:sz w:val="24"/>
          <w:szCs w:val="24"/>
          <w:lang w:val="en-GB"/>
        </w:rPr>
        <w:t>”</w:t>
      </w:r>
    </w:p>
    <w:p w:rsidRPr="00D73D87" w:rsidR="009D1727" w:rsidP="005D146B" w:rsidRDefault="009D1727" w14:paraId="18338705" w14:textId="55932EBD">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 pointed to the gentleman and his wife on the extreme left.</w:t>
      </w:r>
    </w:p>
    <w:p w:rsidRPr="00D73D87" w:rsidR="009D1727" w:rsidP="005D146B" w:rsidRDefault="009D1727" w14:paraId="4175766C" w14:textId="300E0BB0">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He stood, raised his glass</w:t>
      </w:r>
      <w:r w:rsidRPr="00D73D87" w:rsidR="00FA4FCA">
        <w:rPr>
          <w:rFonts w:ascii="Times New Roman" w:hAnsi="Times New Roman"/>
          <w:sz w:val="24"/>
          <w:szCs w:val="24"/>
          <w:lang w:val="en-GB"/>
        </w:rPr>
        <w:t>,</w:t>
      </w:r>
      <w:r w:rsidRPr="00D73D87" w:rsidR="00A51BA7">
        <w:rPr>
          <w:rFonts w:ascii="Times New Roman" w:hAnsi="Times New Roman"/>
          <w:sz w:val="24"/>
          <w:szCs w:val="24"/>
          <w:lang w:val="en-GB"/>
        </w:rPr>
        <w:t xml:space="preserve"> and spoke loudly and clearly in BBC English.</w:t>
      </w:r>
    </w:p>
    <w:p w:rsidRPr="00D73D87" w:rsidR="00CA34AF" w:rsidP="005D146B" w:rsidRDefault="00A51BA7" w14:paraId="4FFA4212"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“Good evening, everyone, we are </w:t>
      </w:r>
      <w:r w:rsidRPr="00D73D87" w:rsidR="00FA4FCA">
        <w:rPr>
          <w:rFonts w:ascii="Times New Roman" w:hAnsi="Times New Roman"/>
          <w:sz w:val="24"/>
          <w:szCs w:val="24"/>
          <w:lang w:val="en-GB"/>
        </w:rPr>
        <w:t>Alan and Jackie</w:t>
      </w:r>
      <w:r w:rsidRPr="00D73D87" w:rsidR="00732DA4">
        <w:rPr>
          <w:rFonts w:ascii="Times New Roman" w:hAnsi="Times New Roman"/>
          <w:sz w:val="24"/>
          <w:szCs w:val="24"/>
          <w:lang w:val="en-GB"/>
        </w:rPr>
        <w:t xml:space="preserve"> </w:t>
      </w:r>
      <w:r w:rsidRPr="00D73D87" w:rsidR="003B59D6">
        <w:rPr>
          <w:rFonts w:ascii="Times New Roman" w:hAnsi="Times New Roman"/>
          <w:sz w:val="24"/>
          <w:szCs w:val="24"/>
          <w:lang w:val="en-GB"/>
        </w:rPr>
        <w:t xml:space="preserve">Green from Dagenham in Essex. I </w:t>
      </w:r>
      <w:r w:rsidRPr="00D73D87" w:rsidR="003B59D6">
        <w:rPr>
          <w:rFonts w:ascii="Times New Roman" w:hAnsi="Times New Roman"/>
          <w:sz w:val="24"/>
          <w:szCs w:val="24"/>
          <w:lang w:val="en-GB"/>
        </w:rPr>
        <w:lastRenderedPageBreak/>
        <w:t>work at the Ford Motor Company</w:t>
      </w:r>
      <w:r w:rsidRPr="00D73D87" w:rsidR="00485C9A">
        <w:rPr>
          <w:rFonts w:ascii="Times New Roman" w:hAnsi="Times New Roman"/>
          <w:sz w:val="24"/>
          <w:szCs w:val="24"/>
          <w:lang w:val="en-GB"/>
        </w:rPr>
        <w:t>.</w:t>
      </w:r>
      <w:r w:rsidRPr="00D73D87" w:rsidR="00CA34AF">
        <w:rPr>
          <w:rFonts w:ascii="Times New Roman" w:hAnsi="Times New Roman"/>
          <w:sz w:val="24"/>
          <w:szCs w:val="24"/>
          <w:lang w:val="en-GB"/>
        </w:rPr>
        <w:t>”</w:t>
      </w:r>
    </w:p>
    <w:p w:rsidRPr="00D73D87" w:rsidR="00A51BA7" w:rsidP="005D146B" w:rsidRDefault="00CA34AF" w14:paraId="04B36B5E" w14:textId="0C35C1AB">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Pr="00D73D87" w:rsidR="00485C9A">
        <w:rPr>
          <w:rFonts w:ascii="Times New Roman" w:hAnsi="Times New Roman"/>
          <w:sz w:val="24"/>
          <w:szCs w:val="24"/>
          <w:lang w:val="en-GB"/>
        </w:rPr>
        <w:t>And I am an infant’s teacher in a Dagenham school</w:t>
      </w:r>
      <w:r w:rsidRPr="00D73D87">
        <w:rPr>
          <w:rFonts w:ascii="Times New Roman" w:hAnsi="Times New Roman"/>
          <w:sz w:val="24"/>
          <w:szCs w:val="24"/>
          <w:lang w:val="en-GB"/>
        </w:rPr>
        <w:t>,</w:t>
      </w:r>
      <w:r w:rsidRPr="00D73D87" w:rsidR="0064259B">
        <w:rPr>
          <w:rFonts w:ascii="Times New Roman" w:hAnsi="Times New Roman"/>
          <w:sz w:val="24"/>
          <w:szCs w:val="24"/>
          <w:lang w:val="en-GB"/>
        </w:rPr>
        <w:t>”</w:t>
      </w:r>
      <w:r w:rsidRPr="00D73D87">
        <w:rPr>
          <w:rFonts w:ascii="Times New Roman" w:hAnsi="Times New Roman"/>
          <w:sz w:val="24"/>
          <w:szCs w:val="24"/>
          <w:lang w:val="en-GB"/>
        </w:rPr>
        <w:t xml:space="preserve"> added Jackie.</w:t>
      </w:r>
    </w:p>
    <w:p w:rsidRPr="00D73D87" w:rsidR="0064259B" w:rsidP="005D146B" w:rsidRDefault="0064259B" w14:paraId="6F6E7D39" w14:textId="7079F19D">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And so</w:t>
      </w:r>
      <w:r w:rsidRPr="00D73D87" w:rsidR="00765D73">
        <w:rPr>
          <w:rFonts w:ascii="Times New Roman" w:hAnsi="Times New Roman"/>
          <w:sz w:val="24"/>
          <w:szCs w:val="24"/>
          <w:lang w:val="en-GB"/>
        </w:rPr>
        <w:t>,</w:t>
      </w:r>
      <w:r w:rsidRPr="00D73D87">
        <w:rPr>
          <w:rFonts w:ascii="Times New Roman" w:hAnsi="Times New Roman"/>
          <w:sz w:val="24"/>
          <w:szCs w:val="24"/>
          <w:lang w:val="en-GB"/>
        </w:rPr>
        <w:t xml:space="preserve"> it continued around the room.</w:t>
      </w:r>
    </w:p>
    <w:p w:rsidRPr="00D73D87" w:rsidR="0033567A" w:rsidP="005D146B" w:rsidRDefault="0033567A" w14:paraId="11BDAFA2" w14:textId="0BD7E8F6">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The two girls were standing next to each </w:t>
      </w:r>
      <w:r w:rsidRPr="00D73D87" w:rsidR="00765D73">
        <w:rPr>
          <w:rFonts w:ascii="Times New Roman" w:hAnsi="Times New Roman"/>
          <w:sz w:val="24"/>
          <w:szCs w:val="24"/>
          <w:lang w:val="en-GB"/>
        </w:rPr>
        <w:t xml:space="preserve">other </w:t>
      </w:r>
      <w:r w:rsidRPr="00D73D87">
        <w:rPr>
          <w:rFonts w:ascii="Times New Roman" w:hAnsi="Times New Roman"/>
          <w:sz w:val="24"/>
          <w:szCs w:val="24"/>
          <w:lang w:val="en-GB"/>
        </w:rPr>
        <w:t xml:space="preserve">and </w:t>
      </w:r>
      <w:r w:rsidRPr="00D73D87" w:rsidR="00765D73">
        <w:rPr>
          <w:rFonts w:ascii="Times New Roman" w:hAnsi="Times New Roman"/>
          <w:sz w:val="24"/>
          <w:szCs w:val="24"/>
          <w:lang w:val="en-GB"/>
        </w:rPr>
        <w:t>squeaked</w:t>
      </w:r>
      <w:r w:rsidRPr="00D73D87" w:rsidR="003C18C6">
        <w:rPr>
          <w:rFonts w:ascii="Times New Roman" w:hAnsi="Times New Roman"/>
          <w:sz w:val="24"/>
          <w:szCs w:val="24"/>
          <w:lang w:val="en-GB"/>
        </w:rPr>
        <w:t xml:space="preserve"> </w:t>
      </w:r>
      <w:r w:rsidRPr="00D73D87" w:rsidR="00765D73">
        <w:rPr>
          <w:rFonts w:ascii="Times New Roman" w:hAnsi="Times New Roman"/>
          <w:sz w:val="24"/>
          <w:szCs w:val="24"/>
          <w:lang w:val="en-GB"/>
        </w:rPr>
        <w:t>with</w:t>
      </w:r>
      <w:r w:rsidRPr="00D73D87" w:rsidR="003C18C6">
        <w:rPr>
          <w:rFonts w:ascii="Times New Roman" w:hAnsi="Times New Roman"/>
          <w:sz w:val="24"/>
          <w:szCs w:val="24"/>
          <w:lang w:val="en-GB"/>
        </w:rPr>
        <w:t xml:space="preserve"> delight when they discovered they were practically neighbours in Plaistow.</w:t>
      </w:r>
    </w:p>
    <w:p w:rsidRPr="00D73D87" w:rsidR="00222A28" w:rsidP="005D146B" w:rsidRDefault="00222A28" w14:paraId="545558E9" w14:textId="7EB7101C">
      <w:pPr>
        <w:pStyle w:val="CSP-ChapterBodyText-FirstParagraph"/>
        <w:spacing w:line="360" w:lineRule="auto"/>
        <w:ind w:firstLine="720"/>
        <w:contextualSpacing/>
        <w:jc w:val="left"/>
        <w:rPr>
          <w:rFonts w:ascii="Times New Roman" w:hAnsi="Times New Roman"/>
          <w:sz w:val="24"/>
          <w:szCs w:val="24"/>
          <w:lang w:val="en-GB"/>
        </w:rPr>
      </w:pPr>
      <w:r w:rsidRPr="11C8501F" w:rsidR="11C8501F">
        <w:rPr>
          <w:rFonts w:ascii="Times New Roman" w:hAnsi="Times New Roman"/>
          <w:sz w:val="24"/>
          <w:szCs w:val="24"/>
          <w:lang w:val="en-GB"/>
        </w:rPr>
        <w:t>The Bishtons were on time as usual</w:t>
      </w:r>
      <w:ins w:author="Gary Smailes" w:date="2024-01-21T15:48:00.481Z" w:id="845338093">
        <w:r w:rsidRPr="11C8501F" w:rsidR="11C8501F">
          <w:rPr>
            <w:rFonts w:ascii="Times New Roman" w:hAnsi="Times New Roman"/>
            <w:sz w:val="24"/>
            <w:szCs w:val="24"/>
            <w:lang w:val="en-GB"/>
          </w:rPr>
          <w:t>,</w:t>
        </w:r>
      </w:ins>
      <w:r w:rsidRPr="11C8501F" w:rsidR="11C8501F">
        <w:rPr>
          <w:rFonts w:ascii="Times New Roman" w:hAnsi="Times New Roman"/>
          <w:sz w:val="24"/>
          <w:szCs w:val="24"/>
          <w:lang w:val="en-GB"/>
        </w:rPr>
        <w:t xml:space="preserve"> so I introduced them to the Brayshaws and announced dinner orders could now be taken.</w:t>
      </w:r>
    </w:p>
    <w:p w:rsidRPr="00D73D87" w:rsidR="0017562E" w:rsidP="007429E9" w:rsidRDefault="00765D73" w14:paraId="16570A6E" w14:textId="16EAF0AC">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The barriers were </w:t>
      </w:r>
      <w:r w:rsidRPr="00D73D87" w:rsidR="0007772C">
        <w:rPr>
          <w:rFonts w:ascii="Times New Roman" w:hAnsi="Times New Roman"/>
          <w:sz w:val="24"/>
          <w:szCs w:val="24"/>
          <w:lang w:val="en-GB"/>
        </w:rPr>
        <w:t>broken.</w:t>
      </w:r>
      <w:r w:rsidRPr="00D73D87">
        <w:rPr>
          <w:rFonts w:ascii="Times New Roman" w:hAnsi="Times New Roman"/>
          <w:sz w:val="24"/>
          <w:szCs w:val="24"/>
          <w:lang w:val="en-GB"/>
        </w:rPr>
        <w:t xml:space="preserve"> </w:t>
      </w:r>
      <w:r w:rsidRPr="00D73D87" w:rsidR="0007772C">
        <w:rPr>
          <w:rFonts w:ascii="Times New Roman" w:hAnsi="Times New Roman"/>
          <w:sz w:val="24"/>
          <w:szCs w:val="24"/>
          <w:lang w:val="en-GB"/>
        </w:rPr>
        <w:t>They</w:t>
      </w:r>
      <w:r w:rsidRPr="00D73D87" w:rsidR="00041DE7">
        <w:rPr>
          <w:rFonts w:ascii="Times New Roman" w:hAnsi="Times New Roman"/>
          <w:sz w:val="24"/>
          <w:szCs w:val="24"/>
          <w:lang w:val="en-GB"/>
        </w:rPr>
        <w:t xml:space="preserve"> paired off </w:t>
      </w:r>
      <w:r w:rsidRPr="00D73D87" w:rsidR="0007772C">
        <w:rPr>
          <w:rFonts w:ascii="Times New Roman" w:hAnsi="Times New Roman"/>
          <w:sz w:val="24"/>
          <w:szCs w:val="24"/>
          <w:lang w:val="en-GB"/>
        </w:rPr>
        <w:t xml:space="preserve">quickly </w:t>
      </w:r>
      <w:r w:rsidRPr="00D73D87" w:rsidR="00041DE7">
        <w:rPr>
          <w:rFonts w:ascii="Times New Roman" w:hAnsi="Times New Roman"/>
          <w:sz w:val="24"/>
          <w:szCs w:val="24"/>
          <w:lang w:val="en-GB"/>
        </w:rPr>
        <w:t xml:space="preserve">and sat down at the tables for their first Spanish culinary </w:t>
      </w:r>
      <w:r w:rsidRPr="00D73D87" w:rsidR="00A46989">
        <w:rPr>
          <w:rFonts w:ascii="Times New Roman" w:hAnsi="Times New Roman"/>
          <w:sz w:val="24"/>
          <w:szCs w:val="24"/>
          <w:lang w:val="en-GB"/>
        </w:rPr>
        <w:t>experience</w:t>
      </w:r>
      <w:r w:rsidRPr="00D73D87" w:rsidR="00041DE7">
        <w:rPr>
          <w:rFonts w:ascii="Times New Roman" w:hAnsi="Times New Roman"/>
          <w:sz w:val="24"/>
          <w:szCs w:val="24"/>
          <w:lang w:val="en-GB"/>
        </w:rPr>
        <w:t>. Steak</w:t>
      </w:r>
      <w:r w:rsidRPr="00D73D87" w:rsidR="0007772C">
        <w:rPr>
          <w:rFonts w:ascii="Times New Roman" w:hAnsi="Times New Roman"/>
          <w:sz w:val="24"/>
          <w:szCs w:val="24"/>
          <w:lang w:val="en-GB"/>
        </w:rPr>
        <w:t xml:space="preserve"> </w:t>
      </w:r>
      <w:r w:rsidRPr="00D73D87" w:rsidR="00682041">
        <w:rPr>
          <w:rFonts w:ascii="Times New Roman" w:hAnsi="Times New Roman"/>
          <w:sz w:val="24"/>
          <w:szCs w:val="24"/>
          <w:lang w:val="en-GB"/>
        </w:rPr>
        <w:t>p</w:t>
      </w:r>
      <w:r w:rsidRPr="00D73D87" w:rsidR="0007772C">
        <w:rPr>
          <w:rFonts w:ascii="Times New Roman" w:hAnsi="Times New Roman"/>
          <w:sz w:val="24"/>
          <w:szCs w:val="24"/>
          <w:lang w:val="en-GB"/>
        </w:rPr>
        <w:t>ie and chips.</w:t>
      </w:r>
    </w:p>
    <w:p w:rsidRPr="00F25012" w:rsidR="005C5EFF" w:rsidP="00F25012" w:rsidRDefault="005C5EFF" w14:paraId="45366F1C" w14:textId="3B802E6C">
      <w:pPr>
        <w:rPr>
          <w:rFonts w:ascii="Times New Roman" w:hAnsi="Times New Roman" w:eastAsia="Calibri" w:cs="Times New Roman"/>
          <w:iCs/>
          <w:vanish/>
          <w:sz w:val="24"/>
          <w:szCs w:val="24"/>
          <w:lang w:val="en-GB"/>
        </w:rPr>
      </w:pPr>
      <w:r w:rsidRPr="00D73D87">
        <w:rPr>
          <w:rFonts w:ascii="Times New Roman" w:hAnsi="Times New Roman"/>
          <w:sz w:val="24"/>
          <w:szCs w:val="24"/>
          <w:lang w:val="en-GB"/>
        </w:rPr>
        <w:br w:type="page"/>
      </w:r>
    </w:p>
    <w:p w:rsidRPr="00D73D87" w:rsidR="00916173" w:rsidP="00916173" w:rsidRDefault="00916173" w14:paraId="4C612DB6" w14:textId="0F2E4B51">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lastRenderedPageBreak/>
        <w:t xml:space="preserve">Chapter </w:t>
      </w:r>
      <w:r w:rsidRPr="00D73D87" w:rsidR="008762F2">
        <w:rPr>
          <w:rFonts w:ascii="Times New Roman" w:hAnsi="Times New Roman"/>
          <w:sz w:val="24"/>
          <w:szCs w:val="24"/>
          <w:lang w:val="en-GB"/>
        </w:rPr>
        <w:t>4</w:t>
      </w:r>
      <w:r w:rsidR="00A70F2B">
        <w:rPr>
          <w:rFonts w:ascii="Times New Roman" w:hAnsi="Times New Roman"/>
          <w:sz w:val="24"/>
          <w:szCs w:val="24"/>
          <w:lang w:val="en-GB"/>
        </w:rPr>
        <w:t>4</w:t>
      </w:r>
      <w:r w:rsidRPr="00D73D87" w:rsidR="00D448D4">
        <w:rPr>
          <w:rFonts w:ascii="Times New Roman" w:hAnsi="Times New Roman"/>
          <w:sz w:val="24"/>
          <w:szCs w:val="24"/>
          <w:lang w:val="en-GB"/>
        </w:rPr>
        <w:t xml:space="preserve"> </w:t>
      </w:r>
      <w:r w:rsidR="008E06FB">
        <w:rPr>
          <w:rFonts w:ascii="Times New Roman" w:hAnsi="Times New Roman"/>
          <w:sz w:val="24"/>
          <w:szCs w:val="24"/>
          <w:lang w:val="en-GB"/>
        </w:rPr>
        <w:t>–</w:t>
      </w:r>
      <w:r w:rsidRPr="00D73D87" w:rsidR="00D448D4">
        <w:rPr>
          <w:rFonts w:ascii="Times New Roman" w:hAnsi="Times New Roman"/>
          <w:sz w:val="24"/>
          <w:szCs w:val="24"/>
          <w:lang w:val="en-GB"/>
        </w:rPr>
        <w:t xml:space="preserve"> Flamenco</w:t>
      </w:r>
    </w:p>
    <w:p w:rsidRPr="00D73D87" w:rsidR="00916173" w:rsidP="00916173" w:rsidRDefault="00916173" w14:paraId="47236DDE" w14:textId="77777777">
      <w:pPr>
        <w:spacing w:after="0" w:line="360" w:lineRule="auto"/>
        <w:rPr>
          <w:rFonts w:ascii="Times New Roman" w:hAnsi="Times New Roman" w:cs="Times New Roman"/>
          <w:sz w:val="24"/>
          <w:szCs w:val="24"/>
          <w:lang w:val="en-GB"/>
        </w:rPr>
      </w:pPr>
    </w:p>
    <w:p w:rsidRPr="00D73D87" w:rsidR="00EA4C54" w:rsidP="00916173" w:rsidRDefault="007429E9" w14:paraId="021301D7" w14:textId="41ED4E20">
      <w:pPr>
        <w:spacing w:after="0" w:line="360" w:lineRule="auto"/>
        <w:rPr>
          <w:rFonts w:ascii="Times New Roman" w:hAnsi="Times New Roman" w:cs="Times New Roman"/>
          <w:sz w:val="24"/>
          <w:szCs w:val="24"/>
          <w:lang w:val="en-GB"/>
        </w:rPr>
      </w:pPr>
      <w:r w:rsidRPr="11C8501F" w:rsidR="11C8501F">
        <w:rPr>
          <w:rFonts w:ascii="Times New Roman" w:hAnsi="Times New Roman" w:cs="Times New Roman"/>
          <w:sz w:val="24"/>
          <w:szCs w:val="24"/>
          <w:lang w:val="en-GB"/>
        </w:rPr>
        <w:t xml:space="preserve">As Saturday evening drew nearer, the more nervous I became. Would the Flamenco group turn up on time? When </w:t>
      </w:r>
      <w:r w:rsidRPr="11C8501F" w:rsidR="11C8501F">
        <w:rPr>
          <w:rFonts w:ascii="Times New Roman" w:hAnsi="Times New Roman"/>
          <w:sz w:val="24"/>
          <w:szCs w:val="24"/>
          <w:lang w:val="en-GB"/>
        </w:rPr>
        <w:t>Jeff</w:t>
      </w:r>
      <w:r w:rsidRPr="11C8501F" w:rsidR="11C8501F">
        <w:rPr>
          <w:rFonts w:ascii="Times New Roman" w:hAnsi="Times New Roman" w:cs="Times New Roman"/>
          <w:sz w:val="24"/>
          <w:szCs w:val="24"/>
          <w:lang w:val="en-GB"/>
        </w:rPr>
        <w:t xml:space="preserve"> and Bill arrived with twelve inspection trippers just after seven, they still </w:t>
      </w:r>
      <w:r w:rsidRPr="11C8501F" w:rsidR="11C8501F">
        <w:rPr>
          <w:rFonts w:ascii="Times New Roman" w:hAnsi="Times New Roman" w:cs="Times New Roman"/>
          <w:sz w:val="24"/>
          <w:szCs w:val="24"/>
          <w:lang w:val="en-GB"/>
        </w:rPr>
        <w:t>hadn’t</w:t>
      </w:r>
      <w:r w:rsidRPr="11C8501F" w:rsidR="11C8501F">
        <w:rPr>
          <w:rFonts w:ascii="Times New Roman" w:hAnsi="Times New Roman" w:cs="Times New Roman"/>
          <w:sz w:val="24"/>
          <w:szCs w:val="24"/>
          <w:lang w:val="en-GB"/>
        </w:rPr>
        <w:t xml:space="preserve"> arrived. We always served our meals early to suit English bio rhythms</w:t>
      </w:r>
      <w:ins w:author="Gary Smailes" w:date="2024-01-21T16:29:28.694Z" w:id="988113870">
        <w:r w:rsidRPr="11C8501F" w:rsidR="11C8501F">
          <w:rPr>
            <w:rFonts w:ascii="Times New Roman" w:hAnsi="Times New Roman" w:cs="Times New Roman"/>
            <w:sz w:val="24"/>
            <w:szCs w:val="24"/>
            <w:lang w:val="en-GB"/>
          </w:rPr>
          <w:t>,</w:t>
        </w:r>
      </w:ins>
      <w:r w:rsidRPr="11C8501F" w:rsidR="11C8501F">
        <w:rPr>
          <w:rFonts w:ascii="Times New Roman" w:hAnsi="Times New Roman" w:cs="Times New Roman"/>
          <w:sz w:val="24"/>
          <w:szCs w:val="24"/>
          <w:lang w:val="en-GB"/>
        </w:rPr>
        <w:t xml:space="preserve"> so at seven thirty we wheeled out the fish and chips and let our first Flamenco evening begin.</w:t>
      </w:r>
    </w:p>
    <w:p w:rsidRPr="00D73D87" w:rsidR="00916173" w:rsidP="00EA4C54" w:rsidRDefault="00EA4C54" w14:paraId="353AB3D1" w14:textId="3BE2844C">
      <w:pPr>
        <w:spacing w:after="0" w:line="360" w:lineRule="auto"/>
        <w:ind w:firstLine="720"/>
        <w:rPr>
          <w:rFonts w:ascii="Times New Roman" w:hAnsi="Times New Roman"/>
          <w:sz w:val="24"/>
          <w:szCs w:val="24"/>
          <w:lang w:val="en-GB"/>
        </w:rPr>
      </w:pPr>
      <w:r w:rsidRPr="00D73D87">
        <w:rPr>
          <w:rFonts w:ascii="Times New Roman" w:hAnsi="Times New Roman" w:cs="Times New Roman"/>
          <w:sz w:val="24"/>
          <w:szCs w:val="24"/>
          <w:lang w:val="en-GB"/>
        </w:rPr>
        <w:t xml:space="preserve">Thankfully, </w:t>
      </w:r>
      <w:r w:rsidRPr="00D73D87" w:rsidR="00916173">
        <w:rPr>
          <w:rFonts w:ascii="Times New Roman" w:hAnsi="Times New Roman" w:cs="Times New Roman"/>
          <w:sz w:val="24"/>
          <w:szCs w:val="24"/>
          <w:lang w:val="en-GB"/>
        </w:rPr>
        <w:t>Mickey Jingles</w:t>
      </w:r>
      <w:r w:rsidR="001131C9">
        <w:rPr>
          <w:rFonts w:ascii="Times New Roman" w:hAnsi="Times New Roman" w:cs="Times New Roman"/>
          <w:sz w:val="24"/>
          <w:szCs w:val="24"/>
          <w:lang w:val="en-GB"/>
        </w:rPr>
        <w:t xml:space="preserve"> </w:t>
      </w:r>
      <w:r w:rsidRPr="00D73D87" w:rsidR="00A952F4">
        <w:rPr>
          <w:rFonts w:ascii="Times New Roman" w:hAnsi="Times New Roman" w:cs="Times New Roman"/>
          <w:sz w:val="24"/>
          <w:szCs w:val="24"/>
          <w:lang w:val="en-GB"/>
        </w:rPr>
        <w:t>had offered to play during the meal</w:t>
      </w:r>
      <w:r w:rsidRPr="00D73D87" w:rsidR="00964A5C">
        <w:rPr>
          <w:rFonts w:ascii="Times New Roman" w:hAnsi="Times New Roman" w:cs="Times New Roman"/>
          <w:sz w:val="24"/>
          <w:szCs w:val="24"/>
          <w:lang w:val="en-GB"/>
        </w:rPr>
        <w:t xml:space="preserve">. </w:t>
      </w:r>
      <w:r w:rsidRPr="00D73D87" w:rsidR="008D6515">
        <w:rPr>
          <w:rFonts w:ascii="Times New Roman" w:hAnsi="Times New Roman" w:cs="Times New Roman"/>
          <w:sz w:val="24"/>
          <w:szCs w:val="24"/>
          <w:lang w:val="en-GB"/>
        </w:rPr>
        <w:t xml:space="preserve">We let him stay free of charge in return for </w:t>
      </w:r>
      <w:r w:rsidRPr="00D73D87" w:rsidR="00FF558E">
        <w:rPr>
          <w:rFonts w:ascii="Times New Roman" w:hAnsi="Times New Roman" w:cs="Times New Roman"/>
          <w:sz w:val="24"/>
          <w:szCs w:val="24"/>
          <w:lang w:val="en-GB"/>
        </w:rPr>
        <w:t>strumming his guitar quietly during dinner</w:t>
      </w:r>
      <w:r w:rsidRPr="00D73D87" w:rsidR="00F32EC6">
        <w:rPr>
          <w:rFonts w:ascii="Times New Roman" w:hAnsi="Times New Roman" w:cs="Times New Roman"/>
          <w:sz w:val="24"/>
          <w:szCs w:val="24"/>
          <w:lang w:val="en-GB"/>
        </w:rPr>
        <w:t>.</w:t>
      </w:r>
      <w:r w:rsidRPr="00D73D87" w:rsidR="00FF558E">
        <w:rPr>
          <w:rFonts w:ascii="Times New Roman" w:hAnsi="Times New Roman" w:cs="Times New Roman"/>
          <w:sz w:val="24"/>
          <w:szCs w:val="24"/>
          <w:lang w:val="en-GB"/>
        </w:rPr>
        <w:t xml:space="preserve"> </w:t>
      </w:r>
      <w:r w:rsidRPr="00D73D87" w:rsidR="008D6515">
        <w:rPr>
          <w:rFonts w:ascii="Times New Roman" w:hAnsi="Times New Roman" w:cs="Times New Roman"/>
          <w:sz w:val="24"/>
          <w:szCs w:val="24"/>
          <w:lang w:val="en-GB"/>
        </w:rPr>
        <w:t xml:space="preserve">He was </w:t>
      </w:r>
      <w:r w:rsidRPr="00D73D87" w:rsidR="00916173">
        <w:rPr>
          <w:rFonts w:ascii="Times New Roman" w:hAnsi="Times New Roman" w:cs="Times New Roman"/>
          <w:sz w:val="24"/>
          <w:szCs w:val="24"/>
          <w:lang w:val="en-GB"/>
        </w:rPr>
        <w:t xml:space="preserve">a slender man of gypsy descent in his late twenties with </w:t>
      </w:r>
      <w:r w:rsidRPr="00D73D87" w:rsidR="00006C77">
        <w:rPr>
          <w:rFonts w:ascii="Times New Roman" w:hAnsi="Times New Roman" w:cs="Times New Roman"/>
          <w:sz w:val="24"/>
          <w:szCs w:val="24"/>
          <w:lang w:val="en-GB"/>
        </w:rPr>
        <w:t xml:space="preserve">a </w:t>
      </w:r>
      <w:r w:rsidRPr="00D73D87" w:rsidR="003A0605">
        <w:rPr>
          <w:rFonts w:ascii="Times New Roman" w:hAnsi="Times New Roman" w:cs="Times New Roman"/>
          <w:sz w:val="24"/>
          <w:szCs w:val="24"/>
          <w:lang w:val="en-GB"/>
        </w:rPr>
        <w:t>chiselled</w:t>
      </w:r>
      <w:r w:rsidRPr="00D73D87" w:rsidR="00916173">
        <w:rPr>
          <w:rFonts w:ascii="Times New Roman" w:hAnsi="Times New Roman" w:cs="Times New Roman"/>
          <w:sz w:val="24"/>
          <w:szCs w:val="24"/>
          <w:lang w:val="en-GB"/>
        </w:rPr>
        <w:t xml:space="preserve"> face, brown eyes, and long curly hair</w:t>
      </w:r>
      <w:r w:rsidRPr="00D73D87" w:rsidR="00FF558E">
        <w:rPr>
          <w:rFonts w:ascii="Times New Roman" w:hAnsi="Times New Roman" w:cs="Times New Roman"/>
          <w:sz w:val="24"/>
          <w:szCs w:val="24"/>
          <w:lang w:val="en-GB"/>
        </w:rPr>
        <w:t>.</w:t>
      </w:r>
      <w:r w:rsidRPr="00D73D87" w:rsidR="00916173">
        <w:rPr>
          <w:rFonts w:ascii="Times New Roman" w:hAnsi="Times New Roman"/>
          <w:sz w:val="24"/>
          <w:szCs w:val="24"/>
          <w:lang w:val="en-GB"/>
        </w:rPr>
        <w:t xml:space="preserve"> He had been walking between the tables playing well-known Spanish numbers to the many couples sharing a romantic evening</w:t>
      </w:r>
      <w:r w:rsidRPr="00D73D87" w:rsidR="00976F47">
        <w:rPr>
          <w:rFonts w:ascii="Times New Roman" w:hAnsi="Times New Roman"/>
          <w:sz w:val="24"/>
          <w:szCs w:val="24"/>
          <w:lang w:val="en-GB"/>
        </w:rPr>
        <w:t xml:space="preserve"> over their </w:t>
      </w:r>
      <w:r w:rsidRPr="00D73D87" w:rsidR="00931688">
        <w:rPr>
          <w:rFonts w:ascii="Times New Roman" w:hAnsi="Times New Roman"/>
          <w:sz w:val="24"/>
          <w:szCs w:val="24"/>
          <w:lang w:val="en-GB"/>
        </w:rPr>
        <w:t>beautifully presented fish and chips</w:t>
      </w:r>
      <w:r w:rsidRPr="00D73D87" w:rsidR="00916173">
        <w:rPr>
          <w:rFonts w:ascii="Times New Roman" w:hAnsi="Times New Roman"/>
          <w:sz w:val="24"/>
          <w:szCs w:val="24"/>
          <w:lang w:val="en-GB"/>
        </w:rPr>
        <w:t>. He finished up at the bar, bowed</w:t>
      </w:r>
      <w:r w:rsidRPr="00D73D87" w:rsidR="00006C77">
        <w:rPr>
          <w:rFonts w:ascii="Times New Roman" w:hAnsi="Times New Roman"/>
          <w:sz w:val="24"/>
          <w:szCs w:val="24"/>
          <w:lang w:val="en-GB"/>
        </w:rPr>
        <w:t>,</w:t>
      </w:r>
      <w:r w:rsidRPr="00D73D87" w:rsidR="00916173">
        <w:rPr>
          <w:rFonts w:ascii="Times New Roman" w:hAnsi="Times New Roman"/>
          <w:sz w:val="24"/>
          <w:szCs w:val="24"/>
          <w:lang w:val="en-GB"/>
        </w:rPr>
        <w:t xml:space="preserve"> and walked out through the patio to appreciative applause.</w:t>
      </w:r>
    </w:p>
    <w:p w:rsidRPr="00D73D87" w:rsidR="00F32EC6" w:rsidP="00EA4C54" w:rsidRDefault="00F32EC6" w14:paraId="6607397E" w14:textId="6530C97C">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The dancers still hadn’t arrived.</w:t>
      </w:r>
    </w:p>
    <w:p w:rsidRPr="00D73D87" w:rsidR="00F32EC6" w:rsidP="00EA4C54" w:rsidRDefault="00450AFB" w14:paraId="5DA02ED0" w14:textId="40AE3F08">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I was now a complete wreck.</w:t>
      </w:r>
    </w:p>
    <w:p w:rsidRPr="00D73D87" w:rsidR="00916173" w:rsidP="00916173" w:rsidRDefault="000B54D5" w14:paraId="28112E6C" w14:textId="2110274B">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Jeff Mason</w:t>
      </w:r>
      <w:r w:rsidRPr="00D73D87" w:rsidR="00916173">
        <w:rPr>
          <w:rFonts w:ascii="Times New Roman" w:hAnsi="Times New Roman"/>
          <w:sz w:val="24"/>
          <w:szCs w:val="24"/>
          <w:lang w:val="en-GB"/>
        </w:rPr>
        <w:t xml:space="preserve"> and </w:t>
      </w:r>
      <w:r w:rsidRPr="00D73D87">
        <w:rPr>
          <w:rFonts w:ascii="Times New Roman" w:hAnsi="Times New Roman"/>
          <w:sz w:val="24"/>
          <w:szCs w:val="24"/>
          <w:lang w:val="en-GB"/>
        </w:rPr>
        <w:t xml:space="preserve">Bill Reed </w:t>
      </w:r>
      <w:r w:rsidRPr="00D73D87" w:rsidR="00916173">
        <w:rPr>
          <w:rFonts w:ascii="Times New Roman" w:hAnsi="Times New Roman"/>
          <w:sz w:val="24"/>
          <w:szCs w:val="24"/>
          <w:lang w:val="en-GB"/>
        </w:rPr>
        <w:t xml:space="preserve">flitted from table to table checking on the inspection trippers </w:t>
      </w:r>
      <w:r w:rsidRPr="00D73D87" w:rsidR="00006C77">
        <w:rPr>
          <w:rFonts w:ascii="Times New Roman" w:hAnsi="Times New Roman"/>
          <w:sz w:val="24"/>
          <w:szCs w:val="24"/>
          <w:lang w:val="en-GB"/>
        </w:rPr>
        <w:t xml:space="preserve">and </w:t>
      </w:r>
      <w:r w:rsidRPr="00D73D87" w:rsidR="00916173">
        <w:rPr>
          <w:rFonts w:ascii="Times New Roman" w:hAnsi="Times New Roman"/>
          <w:sz w:val="24"/>
          <w:szCs w:val="24"/>
          <w:lang w:val="en-GB"/>
        </w:rPr>
        <w:t>making sure glasses were topped up and everyone was happy. When the meal was over, they helped clear the tables and rearranged the chairs into a cinema format for the main event of the evening, the first Flamenco show at the Fontainebleau.</w:t>
      </w:r>
    </w:p>
    <w:p w:rsidRPr="00D73D87" w:rsidR="00450AFB" w:rsidP="00916173" w:rsidRDefault="00450AFB" w14:paraId="741EDB64" w14:textId="5216A791">
      <w:pPr>
        <w:spacing w:after="0" w:line="360" w:lineRule="auto"/>
        <w:ind w:firstLine="720"/>
        <w:rPr>
          <w:del w:author="Gary Smailes" w:date="2024-01-21T16:30:18.866Z" w:id="1373624598"/>
          <w:rFonts w:ascii="Times New Roman" w:hAnsi="Times New Roman"/>
          <w:sz w:val="24"/>
          <w:szCs w:val="24"/>
          <w:lang w:val="en-GB"/>
        </w:rPr>
      </w:pPr>
      <w:r w:rsidRPr="11C8501F" w:rsidR="11C8501F">
        <w:rPr>
          <w:rFonts w:ascii="Times New Roman" w:hAnsi="Times New Roman"/>
          <w:sz w:val="24"/>
          <w:szCs w:val="24"/>
          <w:lang w:val="en-GB"/>
        </w:rPr>
        <w:t>I heaved a sigh of relief as the dancers arrived while people were taking their seats.</w:t>
      </w:r>
      <w:ins w:author="Gary Smailes" w:date="2024-01-21T16:30:19.253Z" w:id="737705249">
        <w:r w:rsidRPr="11C8501F" w:rsidR="11C8501F">
          <w:rPr>
            <w:rFonts w:ascii="Times New Roman" w:hAnsi="Times New Roman"/>
            <w:sz w:val="24"/>
            <w:szCs w:val="24"/>
            <w:lang w:val="en-GB"/>
          </w:rPr>
          <w:t xml:space="preserve"> </w:t>
        </w:r>
      </w:ins>
    </w:p>
    <w:p w:rsidRPr="00D73D87" w:rsidR="004F2357" w:rsidP="11C8501F" w:rsidRDefault="00916173" w14:paraId="1EE76204" w14:textId="138D0480">
      <w:pPr>
        <w:spacing w:after="0" w:line="360" w:lineRule="auto"/>
        <w:ind w:firstLine="0"/>
        <w:rPr>
          <w:del w:author="Gary Smailes" w:date="2024-01-21T16:30:22.485Z" w:id="1940952298"/>
          <w:rFonts w:ascii="Times New Roman" w:hAnsi="Times New Roman" w:cs="Times New Roman"/>
          <w:sz w:val="24"/>
          <w:szCs w:val="24"/>
          <w:lang w:val="en-GB"/>
        </w:rPr>
        <w:pPrChange w:author="Gary Smailes" w:date="2024-01-21T16:30:18.631Z">
          <w:pPr>
            <w:spacing w:after="0" w:line="360" w:lineRule="auto"/>
            <w:ind w:firstLine="720"/>
          </w:pPr>
        </w:pPrChange>
      </w:pPr>
      <w:r w:rsidRPr="11C8501F" w:rsidR="11C8501F">
        <w:rPr>
          <w:rFonts w:ascii="Times New Roman" w:hAnsi="Times New Roman" w:cs="Times New Roman"/>
          <w:sz w:val="24"/>
          <w:szCs w:val="24"/>
          <w:lang w:val="en-GB"/>
        </w:rPr>
        <w:t>The conversation rumbled on, cigarettes were lit, and a smoky haze filled the bar.</w:t>
      </w:r>
      <w:ins w:author="Gary Smailes" w:date="2024-01-21T16:30:22.958Z" w:id="742169829">
        <w:r w:rsidRPr="11C8501F" w:rsidR="11C8501F">
          <w:rPr>
            <w:rFonts w:ascii="Times New Roman" w:hAnsi="Times New Roman" w:cs="Times New Roman"/>
            <w:sz w:val="24"/>
            <w:szCs w:val="24"/>
            <w:lang w:val="en-GB"/>
          </w:rPr>
          <w:t xml:space="preserve"> </w:t>
        </w:r>
      </w:ins>
    </w:p>
    <w:p w:rsidRPr="00D73D87" w:rsidR="00B61CD4" w:rsidP="11C8501F" w:rsidRDefault="00B61CD4" w14:paraId="4621257E" w14:textId="2CD029DB">
      <w:pPr>
        <w:spacing w:after="0" w:line="360" w:lineRule="auto"/>
        <w:ind w:firstLine="0"/>
        <w:rPr>
          <w:rFonts w:ascii="Times New Roman" w:hAnsi="Times New Roman" w:cs="Times New Roman"/>
          <w:sz w:val="24"/>
          <w:szCs w:val="24"/>
          <w:lang w:val="en-GB"/>
        </w:rPr>
        <w:pPrChange w:author="Gary Smailes" w:date="2024-01-21T16:30:22.305Z">
          <w:pPr>
            <w:spacing w:after="0" w:line="360" w:lineRule="auto"/>
            <w:ind w:firstLine="720"/>
          </w:pPr>
        </w:pPrChange>
      </w:pPr>
      <w:r w:rsidRPr="11C8501F" w:rsidR="11C8501F">
        <w:rPr>
          <w:rFonts w:ascii="Times New Roman" w:hAnsi="Times New Roman" w:cs="Times New Roman"/>
          <w:sz w:val="24"/>
          <w:szCs w:val="24"/>
          <w:lang w:val="en-GB"/>
        </w:rPr>
        <w:t xml:space="preserve">People chatted as they </w:t>
      </w:r>
      <w:r w:rsidRPr="11C8501F" w:rsidR="11C8501F">
        <w:rPr>
          <w:rFonts w:ascii="Times New Roman" w:hAnsi="Times New Roman" w:cs="Times New Roman"/>
          <w:sz w:val="24"/>
          <w:szCs w:val="24"/>
          <w:lang w:val="en-GB"/>
        </w:rPr>
        <w:t>waited</w:t>
      </w:r>
      <w:del w:author="Gary Smailes" w:date="2024-01-21T16:30:25.677Z" w:id="2004578215">
        <w:r w:rsidRPr="11C8501F" w:rsidDel="11C8501F">
          <w:rPr>
            <w:rFonts w:ascii="Times New Roman" w:hAnsi="Times New Roman" w:cs="Times New Roman"/>
            <w:sz w:val="24"/>
            <w:szCs w:val="24"/>
            <w:lang w:val="en-GB"/>
          </w:rPr>
          <w:delText>,</w:delText>
        </w:r>
      </w:del>
      <w:r w:rsidRPr="11C8501F" w:rsidR="11C8501F">
        <w:rPr>
          <w:rFonts w:ascii="Times New Roman" w:hAnsi="Times New Roman" w:cs="Times New Roman"/>
          <w:sz w:val="24"/>
          <w:szCs w:val="24"/>
          <w:lang w:val="en-GB"/>
        </w:rPr>
        <w:t xml:space="preserve"> and</w:t>
      </w:r>
      <w:r w:rsidRPr="11C8501F" w:rsidR="11C8501F">
        <w:rPr>
          <w:rFonts w:ascii="Times New Roman" w:hAnsi="Times New Roman" w:cs="Times New Roman"/>
          <w:sz w:val="24"/>
          <w:szCs w:val="24"/>
          <w:lang w:val="en-GB"/>
        </w:rPr>
        <w:t xml:space="preserve"> waited.</w:t>
      </w:r>
    </w:p>
    <w:p w:rsidRPr="00D73D87" w:rsidR="009C1A18" w:rsidP="00916173" w:rsidRDefault="009C1A18" w14:paraId="12628689" w14:textId="28144E7E">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I was about to explode.</w:t>
      </w:r>
    </w:p>
    <w:p w:rsidRPr="00D73D87" w:rsidR="00916173" w:rsidP="00916173" w:rsidRDefault="009C1A18" w14:paraId="362EA260" w14:textId="0E9BABA3">
      <w:pPr>
        <w:spacing w:after="0" w:line="360" w:lineRule="auto"/>
        <w:ind w:firstLine="720"/>
        <w:rPr>
          <w:rFonts w:ascii="Times New Roman" w:hAnsi="Times New Roman" w:cs="Times New Roman"/>
          <w:sz w:val="24"/>
          <w:szCs w:val="24"/>
          <w:lang w:val="en-GB"/>
        </w:rPr>
      </w:pPr>
      <w:r w:rsidRPr="11C8501F" w:rsidR="11C8501F">
        <w:rPr>
          <w:rFonts w:ascii="Times New Roman" w:hAnsi="Times New Roman" w:cs="Times New Roman"/>
          <w:sz w:val="24"/>
          <w:szCs w:val="24"/>
          <w:lang w:val="en-GB"/>
        </w:rPr>
        <w:t>Then</w:t>
      </w:r>
      <w:ins w:author="Gary Smailes" w:date="2024-01-21T16:30:34.542Z" w:id="2130339809">
        <w:r w:rsidRPr="11C8501F" w:rsidR="11C8501F">
          <w:rPr>
            <w:rFonts w:ascii="Times New Roman" w:hAnsi="Times New Roman" w:cs="Times New Roman"/>
            <w:sz w:val="24"/>
            <w:szCs w:val="24"/>
            <w:lang w:val="en-GB"/>
          </w:rPr>
          <w:t>,</w:t>
        </w:r>
      </w:ins>
      <w:r w:rsidRPr="11C8501F" w:rsidR="11C8501F">
        <w:rPr>
          <w:rFonts w:ascii="Times New Roman" w:hAnsi="Times New Roman" w:cs="Times New Roman"/>
          <w:sz w:val="24"/>
          <w:szCs w:val="24"/>
          <w:lang w:val="en-GB"/>
        </w:rPr>
        <w:t xml:space="preserve"> about a microsecond before my fuse was about to blow, three women in red and black Spanish dresses, plus two men in black pants and red shirts one carrying a guitar, and another a wooden box, walked in via the patio from the storeroom where they had been changing. Four chairs were lined up in the corner between the lobby and the front window. The chairs stood on a thick timber panel covering the floor tiles on which the dancers would perform. The man with the box placed it on the panel and sat on it, the </w:t>
      </w:r>
      <w:r w:rsidRPr="11C8501F" w:rsidR="11C8501F">
        <w:rPr>
          <w:rFonts w:ascii="Times New Roman" w:hAnsi="Times New Roman" w:cs="Times New Roman"/>
          <w:sz w:val="24"/>
          <w:szCs w:val="24"/>
          <w:lang w:val="en-GB"/>
        </w:rPr>
        <w:t>remainder</w:t>
      </w:r>
      <w:r w:rsidRPr="11C8501F" w:rsidR="11C8501F">
        <w:rPr>
          <w:rFonts w:ascii="Times New Roman" w:hAnsi="Times New Roman" w:cs="Times New Roman"/>
          <w:sz w:val="24"/>
          <w:szCs w:val="24"/>
          <w:lang w:val="en-GB"/>
        </w:rPr>
        <w:t xml:space="preserve"> sat on the chairs and waited. The timber was to protect the tiles from stamping feet and to provide the </w:t>
      </w:r>
      <w:r w:rsidRPr="11C8501F" w:rsidR="11C8501F">
        <w:rPr>
          <w:rFonts w:ascii="Times New Roman" w:hAnsi="Times New Roman" w:cs="Times New Roman"/>
          <w:sz w:val="24"/>
          <w:szCs w:val="24"/>
          <w:lang w:val="en-GB"/>
        </w:rPr>
        <w:t>appropriate quality</w:t>
      </w:r>
      <w:r w:rsidRPr="11C8501F" w:rsidR="11C8501F">
        <w:rPr>
          <w:rFonts w:ascii="Times New Roman" w:hAnsi="Times New Roman" w:cs="Times New Roman"/>
          <w:sz w:val="24"/>
          <w:szCs w:val="24"/>
          <w:lang w:val="en-GB"/>
        </w:rPr>
        <w:t xml:space="preserve"> acoustic effects for the dancers.</w:t>
      </w:r>
    </w:p>
    <w:p w:rsidRPr="00D73D87" w:rsidR="00916173" w:rsidP="00916173" w:rsidRDefault="00916173" w14:paraId="36181F1B" w14:textId="1C8F18B3">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lastRenderedPageBreak/>
        <w:t xml:space="preserve">“Welcome to our </w:t>
      </w:r>
      <w:r w:rsidRPr="00D73D87" w:rsidR="00DC3973">
        <w:rPr>
          <w:rFonts w:ascii="Times New Roman" w:hAnsi="Times New Roman" w:cs="Times New Roman"/>
          <w:sz w:val="24"/>
          <w:szCs w:val="24"/>
          <w:lang w:val="en-GB"/>
        </w:rPr>
        <w:t xml:space="preserve">first Wings Tours group of the year and </w:t>
      </w:r>
      <w:r w:rsidRPr="00D73D87">
        <w:rPr>
          <w:rFonts w:ascii="Times New Roman" w:hAnsi="Times New Roman" w:cs="Times New Roman"/>
          <w:sz w:val="24"/>
          <w:szCs w:val="24"/>
          <w:lang w:val="en-GB"/>
        </w:rPr>
        <w:t xml:space="preserve">regular customers,” </w:t>
      </w:r>
      <w:r w:rsidRPr="00D73D87" w:rsidR="0009415D">
        <w:rPr>
          <w:rFonts w:ascii="Times New Roman" w:hAnsi="Times New Roman" w:cs="Times New Roman"/>
          <w:sz w:val="24"/>
          <w:szCs w:val="24"/>
          <w:lang w:val="en-GB"/>
        </w:rPr>
        <w:t xml:space="preserve">I </w:t>
      </w:r>
      <w:r w:rsidRPr="00D73D87">
        <w:rPr>
          <w:rFonts w:ascii="Times New Roman" w:hAnsi="Times New Roman" w:cs="Times New Roman"/>
          <w:sz w:val="24"/>
          <w:szCs w:val="24"/>
          <w:lang w:val="en-GB"/>
        </w:rPr>
        <w:t>said through the microphone</w:t>
      </w:r>
      <w:r w:rsidRPr="00D73D87" w:rsidR="0009415D">
        <w:rPr>
          <w:rFonts w:ascii="Times New Roman" w:hAnsi="Times New Roman" w:cs="Times New Roman"/>
          <w:sz w:val="24"/>
          <w:szCs w:val="24"/>
          <w:lang w:val="en-GB"/>
        </w:rPr>
        <w:t xml:space="preserve">. </w:t>
      </w:r>
      <w:r w:rsidRPr="00D73D87">
        <w:rPr>
          <w:rFonts w:ascii="Times New Roman" w:hAnsi="Times New Roman" w:cs="Times New Roman"/>
          <w:sz w:val="24"/>
          <w:szCs w:val="24"/>
          <w:lang w:val="en-GB"/>
        </w:rPr>
        <w:t>“And to those joining us from El Capistrano Village. To celebrate the opening of our expanded bar and restaurant, tonight we have a special treat. Appearing for the first time at the Fontainebleau, from Vélez-M</w:t>
      </w:r>
      <w:r w:rsidRPr="00D73D87">
        <w:rPr>
          <w:rStyle w:val="tlid-translation"/>
          <w:rFonts w:ascii="Times New Roman" w:hAnsi="Times New Roman" w:cs="Times New Roman"/>
          <w:sz w:val="24"/>
          <w:szCs w:val="24"/>
          <w:lang w:val="en-GB"/>
        </w:rPr>
        <w:t>á</w:t>
      </w:r>
      <w:r w:rsidRPr="00D73D87">
        <w:rPr>
          <w:rFonts w:ascii="Times New Roman" w:hAnsi="Times New Roman" w:cs="Times New Roman"/>
          <w:sz w:val="24"/>
          <w:szCs w:val="24"/>
          <w:lang w:val="en-GB"/>
        </w:rPr>
        <w:t>laga, is Cecilia Fargo and her Flamenco Spectacular.”</w:t>
      </w:r>
    </w:p>
    <w:p w:rsidRPr="00D73D87" w:rsidR="00916173" w:rsidP="00916173" w:rsidRDefault="00916173" w14:paraId="566E2DAB" w14:textId="6A4C29DE">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Cecilia, a tall slender woman in her mid-thirties with jet</w:t>
      </w:r>
      <w:r w:rsidRPr="00D73D87" w:rsidR="00006C77">
        <w:rPr>
          <w:rFonts w:ascii="Times New Roman" w:hAnsi="Times New Roman" w:cs="Times New Roman"/>
          <w:sz w:val="24"/>
          <w:szCs w:val="24"/>
          <w:lang w:val="en-GB"/>
        </w:rPr>
        <w:t>-</w:t>
      </w:r>
      <w:r w:rsidRPr="00D73D87">
        <w:rPr>
          <w:rFonts w:ascii="Times New Roman" w:hAnsi="Times New Roman" w:cs="Times New Roman"/>
          <w:sz w:val="24"/>
          <w:szCs w:val="24"/>
          <w:lang w:val="en-GB"/>
        </w:rPr>
        <w:t xml:space="preserve">black air pinned back into a bob and covered by a red rose appeared at the patio door. She wore a bright red Flamenco dress with </w:t>
      </w:r>
      <w:r w:rsidRPr="00D73D87" w:rsidR="00006C77">
        <w:rPr>
          <w:rFonts w:ascii="Times New Roman" w:hAnsi="Times New Roman" w:cs="Times New Roman"/>
          <w:sz w:val="24"/>
          <w:szCs w:val="24"/>
          <w:lang w:val="en-GB"/>
        </w:rPr>
        <w:t xml:space="preserve">a </w:t>
      </w:r>
      <w:r w:rsidRPr="00D73D87">
        <w:rPr>
          <w:rFonts w:ascii="Times New Roman" w:hAnsi="Times New Roman" w:cs="Times New Roman"/>
          <w:sz w:val="24"/>
          <w:szCs w:val="24"/>
          <w:lang w:val="en-GB"/>
        </w:rPr>
        <w:t>trailing ruffle. Heads turned as she walked to the corner her dress swishing and metal</w:t>
      </w:r>
      <w:r w:rsidRPr="00D73D87" w:rsidR="00006C77">
        <w:rPr>
          <w:rFonts w:ascii="Times New Roman" w:hAnsi="Times New Roman" w:cs="Times New Roman"/>
          <w:sz w:val="24"/>
          <w:szCs w:val="24"/>
          <w:lang w:val="en-GB"/>
        </w:rPr>
        <w:t>-</w:t>
      </w:r>
      <w:r w:rsidRPr="00D73D87">
        <w:rPr>
          <w:rFonts w:ascii="Times New Roman" w:hAnsi="Times New Roman" w:cs="Times New Roman"/>
          <w:sz w:val="24"/>
          <w:szCs w:val="24"/>
          <w:lang w:val="en-GB"/>
        </w:rPr>
        <w:t xml:space="preserve">studded shoes clicking on the tiles. She took her pose on the stage. One arm raised, head down, foot cocked. For </w:t>
      </w:r>
      <w:proofErr w:type="gramStart"/>
      <w:r w:rsidRPr="00D73D87">
        <w:rPr>
          <w:rFonts w:ascii="Times New Roman" w:hAnsi="Times New Roman" w:cs="Times New Roman"/>
          <w:sz w:val="24"/>
          <w:szCs w:val="24"/>
          <w:lang w:val="en-GB"/>
        </w:rPr>
        <w:t>a brief moment</w:t>
      </w:r>
      <w:proofErr w:type="gramEnd"/>
      <w:r w:rsidRPr="00D73D87">
        <w:rPr>
          <w:rFonts w:ascii="Times New Roman" w:hAnsi="Times New Roman" w:cs="Times New Roman"/>
          <w:sz w:val="24"/>
          <w:szCs w:val="24"/>
          <w:lang w:val="en-GB"/>
        </w:rPr>
        <w:t>, total silence engulfed the bar.</w:t>
      </w:r>
    </w:p>
    <w:p w:rsidRPr="00D73D87" w:rsidR="00916173" w:rsidP="00916173" w:rsidRDefault="00916173" w14:paraId="5BDAD14F"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A single guitar chord shattered the stillness.</w:t>
      </w:r>
    </w:p>
    <w:p w:rsidRPr="00D73D87" w:rsidR="00916173" w:rsidP="00916173" w:rsidRDefault="00916173" w14:paraId="749CBBE2"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The dancer leaned forward slightly from the waist, weight favouring her left leg, both arms raised above her head forming a heart shape as the guitarist continued strumming the introduction. She glanced at the audience through dark brown eyes set in a striking face with well-defined cheekbones. She smiled fleetingly before setting her jaw in a serious mask of concentration.</w:t>
      </w:r>
    </w:p>
    <w:p w:rsidRPr="00D73D87" w:rsidR="00916173" w:rsidP="00916173" w:rsidRDefault="00916173" w14:paraId="3BE0B46E"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The guitarist upped his tempo and volume. The fluid rhythm of the traditional Spanish instrument echoed around the bar as dexterous fingers with long fingernails reinforced with glue; flew over the frets and strings. The man on the box tapped its front between his legs, he provided the percussion.</w:t>
      </w:r>
    </w:p>
    <w:p w:rsidRPr="00D73D87" w:rsidR="00916173" w:rsidP="00916173" w:rsidRDefault="00916173" w14:paraId="3676A605" w14:textId="06EF07E9">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The musicians paused. Cecilia breathed in deeply, her pert breasts rising under her sleeveless gown. She raised a thigh, stamped her heels three times, bent one knee, pointed her foot at the floor</w:t>
      </w:r>
      <w:r w:rsidRPr="00D73D87" w:rsidR="00006C77">
        <w:rPr>
          <w:rFonts w:ascii="Times New Roman" w:hAnsi="Times New Roman" w:cs="Times New Roman"/>
          <w:sz w:val="24"/>
          <w:szCs w:val="24"/>
          <w:lang w:val="en-GB"/>
        </w:rPr>
        <w:t>,</w:t>
      </w:r>
      <w:r w:rsidRPr="00D73D87">
        <w:rPr>
          <w:rFonts w:ascii="Times New Roman" w:hAnsi="Times New Roman" w:cs="Times New Roman"/>
          <w:sz w:val="24"/>
          <w:szCs w:val="24"/>
          <w:lang w:val="en-GB"/>
        </w:rPr>
        <w:t xml:space="preserve"> and tapped it once with her toe. The wooden floor amplified the raucous sound, highlighting the difference between the heel's robust stomp and the toe's more delicate tap. The music restarted.</w:t>
      </w:r>
    </w:p>
    <w:p w:rsidRPr="00D73D87" w:rsidR="00916173" w:rsidP="00916173" w:rsidRDefault="00916173" w14:paraId="00CBE14A" w14:textId="1B0F3C74">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The three seated young women poised their hands ready to clap. These were the performers of </w:t>
      </w:r>
      <w:r w:rsidRPr="00D73D87">
        <w:rPr>
          <w:rFonts w:ascii="Times New Roman" w:hAnsi="Times New Roman" w:cs="Times New Roman"/>
          <w:i/>
          <w:sz w:val="24"/>
          <w:szCs w:val="24"/>
          <w:lang w:val="en-GB"/>
        </w:rPr>
        <w:t>Jaleo</w:t>
      </w:r>
      <w:r w:rsidRPr="00D73D87">
        <w:rPr>
          <w:rFonts w:ascii="Times New Roman" w:hAnsi="Times New Roman" w:cs="Times New Roman"/>
          <w:sz w:val="24"/>
          <w:szCs w:val="24"/>
          <w:lang w:val="en-GB"/>
        </w:rPr>
        <w:t xml:space="preserve"> - </w:t>
      </w:r>
      <w:r w:rsidRPr="00D73D87">
        <w:rPr>
          <w:rFonts w:ascii="Times New Roman" w:hAnsi="Times New Roman" w:cs="Times New Roman"/>
          <w:i/>
          <w:iCs/>
          <w:sz w:val="24"/>
          <w:szCs w:val="24"/>
          <w:lang w:val="en-GB"/>
        </w:rPr>
        <w:t>jaleadores</w:t>
      </w:r>
      <w:r w:rsidRPr="00D73D87">
        <w:rPr>
          <w:rFonts w:ascii="Times New Roman" w:hAnsi="Times New Roman" w:cs="Times New Roman"/>
          <w:sz w:val="24"/>
          <w:szCs w:val="24"/>
          <w:lang w:val="en-GB"/>
        </w:rPr>
        <w:t>. Jaleo means racket or noise, but this application describes the loud clapping which forms a key element of discerning Flamenco. One will clap the beat, another the offbeat, the third will weave in and around the others.</w:t>
      </w:r>
    </w:p>
    <w:p w:rsidRPr="00D73D87" w:rsidR="00916173" w:rsidP="00916173" w:rsidRDefault="00916173" w14:paraId="288E94B3" w14:textId="3FD373EE">
      <w:pPr>
        <w:spacing w:after="0" w:line="360" w:lineRule="auto"/>
        <w:ind w:firstLine="720"/>
        <w:rPr>
          <w:rStyle w:val="tlid-translation"/>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“The first dance is a </w:t>
      </w:r>
      <w:r w:rsidRPr="00D73D87">
        <w:rPr>
          <w:rFonts w:ascii="Times New Roman" w:hAnsi="Times New Roman" w:cs="Times New Roman"/>
          <w:i/>
          <w:sz w:val="24"/>
          <w:szCs w:val="24"/>
          <w:lang w:val="en-GB"/>
        </w:rPr>
        <w:t>sole</w:t>
      </w:r>
      <w:r w:rsidRPr="00D73D87">
        <w:rPr>
          <w:rStyle w:val="tlid-translation"/>
          <w:rFonts w:ascii="Times New Roman" w:hAnsi="Times New Roman" w:cs="Times New Roman"/>
          <w:i/>
          <w:sz w:val="24"/>
          <w:szCs w:val="24"/>
          <w:lang w:val="en-GB"/>
        </w:rPr>
        <w:t>á</w:t>
      </w:r>
      <w:r w:rsidRPr="00D73D87">
        <w:rPr>
          <w:rStyle w:val="tlid-translation"/>
          <w:rFonts w:ascii="Times New Roman" w:hAnsi="Times New Roman" w:cs="Times New Roman"/>
          <w:sz w:val="24"/>
          <w:szCs w:val="24"/>
          <w:lang w:val="en-GB"/>
        </w:rPr>
        <w:t xml:space="preserve">,” </w:t>
      </w:r>
      <w:r w:rsidRPr="00D73D87" w:rsidR="00937960">
        <w:rPr>
          <w:rStyle w:val="tlid-translation"/>
          <w:rFonts w:ascii="Times New Roman" w:hAnsi="Times New Roman" w:cs="Times New Roman"/>
          <w:sz w:val="24"/>
          <w:szCs w:val="24"/>
          <w:lang w:val="en-GB"/>
        </w:rPr>
        <w:t xml:space="preserve">I </w:t>
      </w:r>
      <w:r w:rsidRPr="00D73D87" w:rsidR="00DC3973">
        <w:rPr>
          <w:rStyle w:val="tlid-translation"/>
          <w:rFonts w:ascii="Times New Roman" w:hAnsi="Times New Roman" w:cs="Times New Roman"/>
          <w:sz w:val="24"/>
          <w:szCs w:val="24"/>
          <w:lang w:val="en-GB"/>
        </w:rPr>
        <w:t>announced</w:t>
      </w:r>
      <w:r w:rsidRPr="00D73D87">
        <w:rPr>
          <w:rStyle w:val="tlid-translation"/>
          <w:rFonts w:ascii="Times New Roman" w:hAnsi="Times New Roman" w:cs="Times New Roman"/>
          <w:sz w:val="24"/>
          <w:szCs w:val="24"/>
          <w:lang w:val="en-GB"/>
        </w:rPr>
        <w:t>.</w:t>
      </w:r>
      <w:r w:rsidRPr="00D73D87">
        <w:rPr>
          <w:rFonts w:ascii="Times New Roman" w:hAnsi="Times New Roman" w:cs="Times New Roman"/>
          <w:sz w:val="24"/>
          <w:szCs w:val="24"/>
          <w:lang w:val="en-GB"/>
        </w:rPr>
        <w:t xml:space="preserve"> </w:t>
      </w:r>
      <w:r w:rsidRPr="00D73D87">
        <w:rPr>
          <w:rStyle w:val="tlid-translation"/>
          <w:rFonts w:ascii="Times New Roman" w:hAnsi="Times New Roman" w:cs="Times New Roman"/>
          <w:sz w:val="24"/>
          <w:szCs w:val="24"/>
          <w:lang w:val="en-GB"/>
        </w:rPr>
        <w:t>“A highly expressive individual dance.”</w:t>
      </w:r>
    </w:p>
    <w:p w:rsidRPr="00D73D87" w:rsidR="00916173" w:rsidP="00916173" w:rsidRDefault="00916173" w14:paraId="00EB4F14" w14:textId="0A79C8CE">
      <w:pPr>
        <w:spacing w:after="0" w:line="360" w:lineRule="auto"/>
        <w:ind w:firstLine="720"/>
        <w:rPr>
          <w:rStyle w:val="tlid-translation"/>
          <w:rFonts w:ascii="Times New Roman" w:hAnsi="Times New Roman" w:cs="Times New Roman"/>
          <w:sz w:val="24"/>
          <w:szCs w:val="24"/>
          <w:lang w:val="en-GB"/>
        </w:rPr>
      </w:pPr>
      <w:r w:rsidRPr="00D73D87">
        <w:rPr>
          <w:rStyle w:val="tlid-translation"/>
          <w:rFonts w:ascii="Times New Roman" w:hAnsi="Times New Roman" w:cs="Times New Roman"/>
          <w:sz w:val="24"/>
          <w:szCs w:val="24"/>
          <w:lang w:val="en-GB"/>
        </w:rPr>
        <w:lastRenderedPageBreak/>
        <w:t xml:space="preserve">One of the </w:t>
      </w:r>
      <w:r w:rsidRPr="00D73D87">
        <w:rPr>
          <w:rFonts w:ascii="Times New Roman" w:hAnsi="Times New Roman" w:cs="Times New Roman"/>
          <w:i/>
          <w:iCs/>
          <w:sz w:val="24"/>
          <w:szCs w:val="24"/>
          <w:lang w:val="en-GB"/>
        </w:rPr>
        <w:t>jaleadores</w:t>
      </w:r>
      <w:r w:rsidRPr="00D73D87">
        <w:rPr>
          <w:rStyle w:val="tlid-translation"/>
          <w:rFonts w:ascii="Times New Roman" w:hAnsi="Times New Roman" w:cs="Times New Roman"/>
          <w:sz w:val="24"/>
          <w:szCs w:val="24"/>
          <w:lang w:val="en-GB"/>
        </w:rPr>
        <w:t xml:space="preserve"> began to sing as she clapped. </w:t>
      </w:r>
      <w:r w:rsidRPr="00D73D87">
        <w:rPr>
          <w:rFonts w:ascii="Times New Roman" w:hAnsi="Times New Roman" w:cs="Times New Roman"/>
          <w:sz w:val="24"/>
          <w:szCs w:val="24"/>
          <w:lang w:val="en-GB"/>
        </w:rPr>
        <w:t xml:space="preserve">Her rasping but powerful voice reminded </w:t>
      </w:r>
      <w:r w:rsidRPr="00D73D87" w:rsidR="00DC3973">
        <w:rPr>
          <w:rFonts w:ascii="Times New Roman" w:hAnsi="Times New Roman" w:cs="Times New Roman"/>
          <w:sz w:val="24"/>
          <w:szCs w:val="24"/>
          <w:lang w:val="en-GB"/>
        </w:rPr>
        <w:t>me</w:t>
      </w:r>
      <w:r w:rsidRPr="00D73D87">
        <w:rPr>
          <w:rFonts w:ascii="Times New Roman" w:hAnsi="Times New Roman" w:cs="Times New Roman"/>
          <w:sz w:val="24"/>
          <w:szCs w:val="24"/>
          <w:lang w:val="en-GB"/>
        </w:rPr>
        <w:t xml:space="preserve"> of Joe Cocker, as she wailed her way through a sad poem about a sick goat.</w:t>
      </w:r>
      <w:r w:rsidRPr="00D73D87">
        <w:rPr>
          <w:rStyle w:val="tlid-translation"/>
          <w:rFonts w:ascii="Times New Roman" w:hAnsi="Times New Roman" w:cs="Times New Roman"/>
          <w:sz w:val="24"/>
          <w:szCs w:val="24"/>
          <w:lang w:val="en-GB"/>
        </w:rPr>
        <w:t xml:space="preserve"> The other </w:t>
      </w:r>
      <w:r w:rsidRPr="00D73D87">
        <w:rPr>
          <w:rStyle w:val="tlid-translation"/>
          <w:rFonts w:ascii="Times New Roman" w:hAnsi="Times New Roman" w:cs="Times New Roman"/>
          <w:i/>
          <w:iCs/>
          <w:sz w:val="24"/>
          <w:szCs w:val="24"/>
          <w:lang w:val="en-GB"/>
        </w:rPr>
        <w:t>jaleadores</w:t>
      </w:r>
      <w:r w:rsidRPr="00D73D87">
        <w:rPr>
          <w:rStyle w:val="tlid-translation"/>
          <w:rFonts w:ascii="Times New Roman" w:hAnsi="Times New Roman" w:cs="Times New Roman"/>
          <w:sz w:val="24"/>
          <w:szCs w:val="24"/>
          <w:lang w:val="en-GB"/>
        </w:rPr>
        <w:t xml:space="preserve"> took turns to call out; </w:t>
      </w:r>
      <w:r w:rsidRPr="00D73D87">
        <w:rPr>
          <w:rFonts w:ascii="Times New Roman" w:hAnsi="Times New Roman" w:cs="Times New Roman"/>
          <w:i/>
          <w:iCs/>
          <w:sz w:val="24"/>
          <w:szCs w:val="24"/>
          <w:lang w:val="en-GB"/>
        </w:rPr>
        <w:t>olé,</w:t>
      </w:r>
      <w:r w:rsidRPr="00D73D87">
        <w:rPr>
          <w:rFonts w:ascii="Times New Roman" w:hAnsi="Times New Roman" w:cs="Times New Roman"/>
          <w:sz w:val="24"/>
          <w:szCs w:val="24"/>
          <w:lang w:val="en-GB"/>
        </w:rPr>
        <w:t xml:space="preserve"> or </w:t>
      </w:r>
      <w:r w:rsidRPr="00D73D87">
        <w:rPr>
          <w:rFonts w:ascii="Times New Roman" w:hAnsi="Times New Roman" w:cs="Times New Roman"/>
          <w:i/>
          <w:iCs/>
          <w:sz w:val="24"/>
          <w:szCs w:val="24"/>
          <w:lang w:val="en-GB"/>
        </w:rPr>
        <w:t>así se canta</w:t>
      </w:r>
      <w:r w:rsidRPr="00D73D87">
        <w:rPr>
          <w:rFonts w:ascii="Times New Roman" w:hAnsi="Times New Roman" w:cs="Times New Roman"/>
          <w:sz w:val="24"/>
          <w:szCs w:val="24"/>
          <w:lang w:val="en-GB"/>
        </w:rPr>
        <w:t xml:space="preserve">, that’s the way to sing, or </w:t>
      </w:r>
      <w:r w:rsidRPr="00D73D87">
        <w:rPr>
          <w:rFonts w:ascii="Times New Roman" w:hAnsi="Times New Roman" w:cs="Times New Roman"/>
          <w:i/>
          <w:iCs/>
          <w:sz w:val="24"/>
          <w:szCs w:val="24"/>
          <w:lang w:val="en-GB"/>
        </w:rPr>
        <w:t>así se baila</w:t>
      </w:r>
      <w:r w:rsidRPr="00D73D87">
        <w:rPr>
          <w:rStyle w:val="tlid-translation"/>
          <w:rFonts w:ascii="Times New Roman" w:hAnsi="Times New Roman" w:cs="Times New Roman"/>
          <w:sz w:val="24"/>
          <w:szCs w:val="24"/>
          <w:lang w:val="en-GB"/>
        </w:rPr>
        <w:t xml:space="preserve">, </w:t>
      </w:r>
      <w:r w:rsidRPr="00D73D87">
        <w:rPr>
          <w:rFonts w:ascii="Times New Roman" w:hAnsi="Times New Roman" w:cs="Times New Roman"/>
          <w:sz w:val="24"/>
          <w:szCs w:val="24"/>
          <w:lang w:val="en-GB"/>
        </w:rPr>
        <w:t xml:space="preserve">that’s the way to dance. </w:t>
      </w:r>
      <w:r w:rsidRPr="00D73D87">
        <w:rPr>
          <w:rStyle w:val="tlid-translation"/>
          <w:rFonts w:ascii="Times New Roman" w:hAnsi="Times New Roman" w:cs="Times New Roman"/>
          <w:sz w:val="24"/>
          <w:szCs w:val="24"/>
          <w:lang w:val="en-GB"/>
        </w:rPr>
        <w:t xml:space="preserve">Cecilia began to twirl, moving her arms, wrists, and hands, then stamping in beautifully coordinated elegant movements. The harmonious combination of guitar, clapping, and foot-stamping generated a thunderous noise bouncing around the far corners of the bar. It reached out to the inner musicians in the audience who tapped </w:t>
      </w:r>
      <w:r w:rsidRPr="00D73D87" w:rsidR="00006C77">
        <w:rPr>
          <w:rStyle w:val="tlid-translation"/>
          <w:rFonts w:ascii="Times New Roman" w:hAnsi="Times New Roman" w:cs="Times New Roman"/>
          <w:sz w:val="24"/>
          <w:szCs w:val="24"/>
          <w:lang w:val="en-GB"/>
        </w:rPr>
        <w:t xml:space="preserve">their </w:t>
      </w:r>
      <w:r w:rsidRPr="00D73D87">
        <w:rPr>
          <w:rStyle w:val="tlid-translation"/>
          <w:rFonts w:ascii="Times New Roman" w:hAnsi="Times New Roman" w:cs="Times New Roman"/>
          <w:sz w:val="24"/>
          <w:szCs w:val="24"/>
          <w:lang w:val="en-GB"/>
        </w:rPr>
        <w:t xml:space="preserve">feet or fingers </w:t>
      </w:r>
      <w:proofErr w:type="gramStart"/>
      <w:r w:rsidRPr="00D73D87">
        <w:rPr>
          <w:rStyle w:val="tlid-translation"/>
          <w:rFonts w:ascii="Times New Roman" w:hAnsi="Times New Roman" w:cs="Times New Roman"/>
          <w:sz w:val="24"/>
          <w:szCs w:val="24"/>
          <w:lang w:val="en-GB"/>
        </w:rPr>
        <w:t>more or less in</w:t>
      </w:r>
      <w:proofErr w:type="gramEnd"/>
      <w:r w:rsidRPr="00D73D87">
        <w:rPr>
          <w:rStyle w:val="tlid-translation"/>
          <w:rFonts w:ascii="Times New Roman" w:hAnsi="Times New Roman" w:cs="Times New Roman"/>
          <w:sz w:val="24"/>
          <w:szCs w:val="24"/>
          <w:lang w:val="en-GB"/>
        </w:rPr>
        <w:t xml:space="preserve"> time.</w:t>
      </w:r>
    </w:p>
    <w:p w:rsidRPr="00D73D87" w:rsidR="00916173" w:rsidP="00916173" w:rsidRDefault="00916173" w14:paraId="5E456C25" w14:textId="77777777">
      <w:pPr>
        <w:spacing w:after="0" w:line="360" w:lineRule="auto"/>
        <w:ind w:firstLine="720"/>
        <w:rPr>
          <w:rStyle w:val="tlid-translation"/>
          <w:rFonts w:ascii="Times New Roman" w:hAnsi="Times New Roman" w:cs="Times New Roman"/>
          <w:sz w:val="24"/>
          <w:szCs w:val="24"/>
          <w:lang w:val="en-GB"/>
        </w:rPr>
      </w:pPr>
      <w:r w:rsidRPr="00D73D87">
        <w:rPr>
          <w:rStyle w:val="tlid-translation"/>
          <w:rFonts w:ascii="Times New Roman" w:hAnsi="Times New Roman" w:cs="Times New Roman"/>
          <w:sz w:val="24"/>
          <w:szCs w:val="24"/>
          <w:lang w:val="en-GB"/>
        </w:rPr>
        <w:t>While the music created the ambiance, it was Cecilia who captured everyone’s hearts. Her accentuated hip and body movement drew the eye to her curvaceous femininity. Her waving hands and arms emphasized her hips, waist, breasts, and swan-like neck, while her sparkling eyes engaged the spectators with smouldering, intense glances.</w:t>
      </w:r>
    </w:p>
    <w:p w:rsidRPr="00D73D87" w:rsidR="00916173" w:rsidP="00916173" w:rsidRDefault="00916173" w14:paraId="2852C0A4" w14:textId="3D6E0868">
      <w:pPr>
        <w:spacing w:after="0" w:line="360" w:lineRule="auto"/>
        <w:ind w:firstLine="720"/>
        <w:rPr>
          <w:rStyle w:val="tlid-translation"/>
          <w:rFonts w:ascii="Times New Roman" w:hAnsi="Times New Roman" w:cs="Times New Roman"/>
          <w:sz w:val="24"/>
          <w:szCs w:val="24"/>
          <w:lang w:val="en-GB"/>
        </w:rPr>
      </w:pPr>
      <w:r w:rsidRPr="00D73D87">
        <w:rPr>
          <w:rStyle w:val="tlid-translation"/>
          <w:rFonts w:ascii="Times New Roman" w:hAnsi="Times New Roman" w:cs="Times New Roman"/>
          <w:sz w:val="24"/>
          <w:szCs w:val="24"/>
          <w:lang w:val="en-GB"/>
        </w:rPr>
        <w:t>The audience was mesmerized by the speed of Cecilia’s foot stamping. Her heels and toes thundered against the floorboards, which at times created a sound remind</w:t>
      </w:r>
      <w:r w:rsidR="003C4AA3">
        <w:rPr>
          <w:rStyle w:val="tlid-translation"/>
          <w:rFonts w:ascii="Times New Roman" w:hAnsi="Times New Roman" w:cs="Times New Roman"/>
          <w:sz w:val="24"/>
          <w:szCs w:val="24"/>
          <w:lang w:val="en-GB"/>
        </w:rPr>
        <w:t>ing</w:t>
      </w:r>
      <w:r w:rsidRPr="00D73D87">
        <w:rPr>
          <w:rStyle w:val="tlid-translation"/>
          <w:rFonts w:ascii="Times New Roman" w:hAnsi="Times New Roman" w:cs="Times New Roman"/>
          <w:sz w:val="24"/>
          <w:szCs w:val="24"/>
          <w:lang w:val="en-GB"/>
        </w:rPr>
        <w:t xml:space="preserve"> </w:t>
      </w:r>
      <w:r w:rsidRPr="00D73D87" w:rsidR="00937960">
        <w:rPr>
          <w:rStyle w:val="tlid-translation"/>
          <w:rFonts w:ascii="Times New Roman" w:hAnsi="Times New Roman" w:cs="Times New Roman"/>
          <w:sz w:val="24"/>
          <w:szCs w:val="24"/>
          <w:lang w:val="en-GB"/>
        </w:rPr>
        <w:t>me</w:t>
      </w:r>
      <w:r w:rsidRPr="00D73D87">
        <w:rPr>
          <w:rStyle w:val="tlid-translation"/>
          <w:rFonts w:ascii="Times New Roman" w:hAnsi="Times New Roman" w:cs="Times New Roman"/>
          <w:sz w:val="24"/>
          <w:szCs w:val="24"/>
          <w:lang w:val="en-GB"/>
        </w:rPr>
        <w:t xml:space="preserve"> of the drum rolls at the Queen's Trooping of the Colour birthday parades. Then she spun out of the stamping into a series of </w:t>
      </w:r>
      <w:r w:rsidRPr="00D73D87">
        <w:rPr>
          <w:rFonts w:ascii="Times New Roman" w:hAnsi="Times New Roman" w:cs="Times New Roman"/>
          <w:sz w:val="24"/>
          <w:szCs w:val="24"/>
          <w:lang w:val="en-GB"/>
        </w:rPr>
        <w:t>elegant pirouettes where she lifted her skirt, exposing bare athletic legs. She swept the ruffled train of her dress up in the air with one leg while spinning around on the other.</w:t>
      </w:r>
    </w:p>
    <w:p w:rsidRPr="00D73D87" w:rsidR="00916173" w:rsidP="00916173" w:rsidRDefault="00916173" w14:paraId="09B51E36" w14:textId="77777777">
      <w:pPr>
        <w:spacing w:after="0" w:line="360" w:lineRule="auto"/>
        <w:ind w:firstLine="720"/>
        <w:rPr>
          <w:rStyle w:val="tlid-translation"/>
          <w:rFonts w:ascii="Times New Roman" w:hAnsi="Times New Roman" w:cs="Times New Roman"/>
          <w:sz w:val="24"/>
          <w:szCs w:val="24"/>
          <w:lang w:val="en-GB"/>
        </w:rPr>
      </w:pPr>
      <w:r w:rsidRPr="00D73D87">
        <w:rPr>
          <w:rStyle w:val="tlid-translation"/>
          <w:rFonts w:ascii="Times New Roman" w:hAnsi="Times New Roman" w:cs="Times New Roman"/>
          <w:sz w:val="24"/>
          <w:szCs w:val="24"/>
          <w:lang w:val="en-GB"/>
        </w:rPr>
        <w:t>This was Flamenco surpassing its finest, blood-stirring, erotic, and captivating.</w:t>
      </w:r>
    </w:p>
    <w:p w:rsidRPr="00D73D87" w:rsidR="00916173" w:rsidP="00916173" w:rsidRDefault="00916173" w14:paraId="0454ADCD"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After Cecilia finished the sole</w:t>
      </w:r>
      <w:r w:rsidRPr="00D73D87">
        <w:rPr>
          <w:rStyle w:val="tlid-translation"/>
          <w:rFonts w:ascii="Times New Roman" w:hAnsi="Times New Roman" w:cs="Times New Roman"/>
          <w:sz w:val="24"/>
          <w:szCs w:val="24"/>
          <w:lang w:val="en-GB"/>
        </w:rPr>
        <w:t>á to tumultuous applause</w:t>
      </w:r>
      <w:r w:rsidRPr="00D73D87">
        <w:rPr>
          <w:rFonts w:ascii="Times New Roman" w:hAnsi="Times New Roman" w:cs="Times New Roman"/>
          <w:sz w:val="24"/>
          <w:szCs w:val="24"/>
          <w:lang w:val="en-GB"/>
        </w:rPr>
        <w:t xml:space="preserve">, she performed a mixed bag of traditional dances including a </w:t>
      </w:r>
      <w:r w:rsidRPr="00D73D87">
        <w:rPr>
          <w:rFonts w:ascii="Times New Roman" w:hAnsi="Times New Roman" w:cs="Times New Roman"/>
          <w:i/>
          <w:sz w:val="24"/>
          <w:szCs w:val="24"/>
          <w:lang w:val="en-GB"/>
        </w:rPr>
        <w:t>buleria;</w:t>
      </w:r>
      <w:r w:rsidRPr="00D73D87">
        <w:rPr>
          <w:rFonts w:ascii="Times New Roman" w:hAnsi="Times New Roman" w:cs="Times New Roman"/>
          <w:sz w:val="24"/>
          <w:szCs w:val="24"/>
          <w:lang w:val="en-GB"/>
        </w:rPr>
        <w:t xml:space="preserve"> a fast-moving dance originating in Jerez de la Frontera considered the home of Flamenco. The music was octosyllabic with the three, sometimes four verses varying in mood from deep pain and sadness to abject joy and pleasure. The jaleadores expressed each emotion with their body language, facial expressions, and cries of agony or delight.</w:t>
      </w:r>
    </w:p>
    <w:p w:rsidRPr="00D73D87" w:rsidR="00916173" w:rsidP="00916173" w:rsidRDefault="00916173" w14:paraId="3F9C3D15"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When the number finished to the audience's deafening roar of </w:t>
      </w:r>
      <w:r w:rsidRPr="00D73D87">
        <w:rPr>
          <w:rFonts w:ascii="Times New Roman" w:hAnsi="Times New Roman" w:cs="Times New Roman"/>
          <w:i/>
          <w:iCs/>
          <w:sz w:val="24"/>
          <w:szCs w:val="24"/>
          <w:lang w:val="en-GB"/>
        </w:rPr>
        <w:t>olé</w:t>
      </w:r>
      <w:r w:rsidRPr="00D73D87">
        <w:rPr>
          <w:rFonts w:ascii="Times New Roman" w:hAnsi="Times New Roman" w:cs="Times New Roman"/>
          <w:sz w:val="24"/>
          <w:szCs w:val="24"/>
          <w:lang w:val="en-GB"/>
        </w:rPr>
        <w:t>, Cecilia stood centre stage with arms by her sides, head bowed, waiting, and breathing hard.</w:t>
      </w:r>
    </w:p>
    <w:p w:rsidRPr="00D73D87" w:rsidR="00916173" w:rsidP="00916173" w:rsidRDefault="00916173" w14:paraId="67E01D87" w14:textId="55B93891">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A tall, handsome man with long dark hair and a superb physique joined her from the patio. He was dressed in tight black pants, </w:t>
      </w:r>
      <w:r w:rsidRPr="00D73D87" w:rsidR="00006C77">
        <w:rPr>
          <w:rFonts w:ascii="Times New Roman" w:hAnsi="Times New Roman" w:cs="Times New Roman"/>
          <w:sz w:val="24"/>
          <w:szCs w:val="24"/>
          <w:lang w:val="en-GB"/>
        </w:rPr>
        <w:t xml:space="preserve">and </w:t>
      </w:r>
      <w:r w:rsidRPr="00D73D87">
        <w:rPr>
          <w:rFonts w:ascii="Times New Roman" w:hAnsi="Times New Roman" w:cs="Times New Roman"/>
          <w:sz w:val="24"/>
          <w:szCs w:val="24"/>
          <w:lang w:val="en-GB"/>
        </w:rPr>
        <w:t xml:space="preserve">a frilly white shirt and carried two pairs of </w:t>
      </w:r>
      <w:r w:rsidRPr="00D73D87">
        <w:rPr>
          <w:rFonts w:ascii="Times New Roman" w:hAnsi="Times New Roman" w:cs="Times New Roman"/>
          <w:i/>
          <w:sz w:val="24"/>
          <w:szCs w:val="24"/>
          <w:lang w:val="en-GB"/>
        </w:rPr>
        <w:t xml:space="preserve">castañuelas </w:t>
      </w:r>
      <w:r w:rsidRPr="00D73D87">
        <w:rPr>
          <w:rFonts w:ascii="Times New Roman" w:hAnsi="Times New Roman" w:cs="Times New Roman"/>
          <w:sz w:val="24"/>
          <w:szCs w:val="24"/>
          <w:lang w:val="en-GB"/>
        </w:rPr>
        <w:t>or</w:t>
      </w:r>
      <w:r w:rsidRPr="00D73D87">
        <w:rPr>
          <w:rFonts w:ascii="Times New Roman" w:hAnsi="Times New Roman" w:cs="Times New Roman"/>
          <w:i/>
          <w:sz w:val="24"/>
          <w:szCs w:val="24"/>
          <w:lang w:val="en-GB"/>
        </w:rPr>
        <w:t xml:space="preserve"> palillos</w:t>
      </w:r>
      <w:r w:rsidRPr="00D73D87">
        <w:rPr>
          <w:rFonts w:ascii="Times New Roman" w:hAnsi="Times New Roman" w:cs="Times New Roman"/>
          <w:sz w:val="24"/>
          <w:szCs w:val="24"/>
          <w:lang w:val="en-GB"/>
        </w:rPr>
        <w:t xml:space="preserve"> also known as castanets or clackers. He handed her one set of the traditional percussion instrument</w:t>
      </w:r>
      <w:r w:rsidRPr="00D73D87" w:rsidR="00006C77">
        <w:rPr>
          <w:rFonts w:ascii="Times New Roman" w:hAnsi="Times New Roman" w:cs="Times New Roman"/>
          <w:sz w:val="24"/>
          <w:szCs w:val="24"/>
          <w:lang w:val="en-GB"/>
        </w:rPr>
        <w:t>s</w:t>
      </w:r>
      <w:r w:rsidRPr="00D73D87">
        <w:rPr>
          <w:rFonts w:ascii="Times New Roman" w:hAnsi="Times New Roman" w:cs="Times New Roman"/>
          <w:sz w:val="24"/>
          <w:szCs w:val="24"/>
          <w:lang w:val="en-GB"/>
        </w:rPr>
        <w:t>.</w:t>
      </w:r>
    </w:p>
    <w:p w:rsidRPr="00D73D87" w:rsidR="00916173" w:rsidP="00916173" w:rsidRDefault="00916173" w14:paraId="1BD9A826" w14:textId="6C2B641B">
      <w:pPr>
        <w:spacing w:after="0" w:line="360" w:lineRule="auto"/>
        <w:ind w:firstLine="720"/>
        <w:rPr>
          <w:rFonts w:ascii="Times New Roman" w:hAnsi="Times New Roman" w:cs="Times New Roman"/>
          <w:sz w:val="24"/>
          <w:szCs w:val="24"/>
          <w:lang w:val="en-GB"/>
        </w:rPr>
      </w:pPr>
      <w:r w:rsidRPr="11C8501F" w:rsidR="11C8501F">
        <w:rPr>
          <w:rFonts w:ascii="Times New Roman" w:hAnsi="Times New Roman" w:cs="Times New Roman"/>
          <w:sz w:val="24"/>
          <w:szCs w:val="24"/>
          <w:lang w:val="en-GB"/>
        </w:rPr>
        <w:t xml:space="preserve">They faced the audience, bowed, turned toward each other, raised their arms, and clicked their castanets </w:t>
      </w:r>
      <w:del w:author="Gary Smailes" w:date="2024-01-21T16:32:50.943Z" w:id="293523857">
        <w:r w:rsidRPr="11C8501F" w:rsidDel="11C8501F">
          <w:rPr>
            <w:rFonts w:ascii="Times New Roman" w:hAnsi="Times New Roman" w:cs="Times New Roman"/>
            <w:sz w:val="24"/>
            <w:szCs w:val="24"/>
            <w:lang w:val="en-GB"/>
          </w:rPr>
          <w:delText>simultaneously</w:delText>
        </w:r>
      </w:del>
      <w:r w:rsidRPr="11C8501F" w:rsidR="11C8501F">
        <w:rPr>
          <w:rFonts w:ascii="Times New Roman" w:hAnsi="Times New Roman" w:cs="Times New Roman"/>
          <w:sz w:val="24"/>
          <w:szCs w:val="24"/>
          <w:lang w:val="en-GB"/>
        </w:rPr>
        <w:t>. Then the pair weaved around each other, turning, arms undulating, foot-stamping, and castanets clacking in a fast-moving fandango. But this display was far more than a dance. Their hip movements and admiring glances toward each other, as they moved around the stage, were subtle, but no one could miss the raw sexual chemistry exuding between them even though they never touched.</w:t>
      </w:r>
    </w:p>
    <w:p w:rsidRPr="00D73D87" w:rsidR="00916173" w:rsidP="00916173" w:rsidRDefault="00916173" w14:paraId="0814870F"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The evening’s entertainment progressed to its climax with another final spine-tingling fandango. The performers joined hands and bowed to a well-deserved standing ovation. An encore was inevitable.</w:t>
      </w:r>
    </w:p>
    <w:p w:rsidRPr="00D73D87" w:rsidR="00916173" w:rsidP="00916173" w:rsidRDefault="00916173" w14:paraId="168E0858" w14:textId="760508D9">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After the performers had departed, </w:t>
      </w:r>
      <w:r w:rsidRPr="00D73D87" w:rsidR="00871139">
        <w:rPr>
          <w:rFonts w:ascii="Times New Roman" w:hAnsi="Times New Roman" w:cs="Times New Roman"/>
          <w:sz w:val="24"/>
          <w:szCs w:val="24"/>
          <w:lang w:val="en-GB"/>
        </w:rPr>
        <w:t>I</w:t>
      </w:r>
      <w:r w:rsidRPr="00D73D87">
        <w:rPr>
          <w:rFonts w:ascii="Times New Roman" w:hAnsi="Times New Roman" w:cs="Times New Roman"/>
          <w:sz w:val="24"/>
          <w:szCs w:val="24"/>
          <w:lang w:val="en-GB"/>
        </w:rPr>
        <w:t xml:space="preserve"> started playing records while </w:t>
      </w:r>
      <w:r w:rsidRPr="00D73D87" w:rsidR="001C7453">
        <w:rPr>
          <w:rFonts w:ascii="Times New Roman" w:hAnsi="Times New Roman"/>
          <w:sz w:val="24"/>
          <w:szCs w:val="24"/>
          <w:lang w:val="en-GB"/>
        </w:rPr>
        <w:t>Jeff</w:t>
      </w:r>
      <w:r w:rsidRPr="00D73D87" w:rsidR="000F0F97">
        <w:rPr>
          <w:rFonts w:ascii="Times New Roman" w:hAnsi="Times New Roman" w:cs="Times New Roman"/>
          <w:sz w:val="24"/>
          <w:szCs w:val="24"/>
          <w:lang w:val="en-GB"/>
        </w:rPr>
        <w:t xml:space="preserve">, </w:t>
      </w:r>
      <w:r w:rsidRPr="00D73D87" w:rsidR="008D6715">
        <w:rPr>
          <w:rFonts w:ascii="Times New Roman" w:hAnsi="Times New Roman"/>
          <w:sz w:val="24"/>
          <w:szCs w:val="24"/>
          <w:lang w:val="en-GB"/>
        </w:rPr>
        <w:t>Bill</w:t>
      </w:r>
      <w:r w:rsidR="005E33DD">
        <w:rPr>
          <w:rFonts w:ascii="Times New Roman" w:hAnsi="Times New Roman"/>
          <w:sz w:val="24"/>
          <w:szCs w:val="24"/>
          <w:lang w:val="en-GB"/>
        </w:rPr>
        <w:t>,</w:t>
      </w:r>
      <w:r w:rsidRPr="00D73D87" w:rsidR="008D6715">
        <w:rPr>
          <w:rFonts w:ascii="Times New Roman" w:hAnsi="Times New Roman"/>
          <w:sz w:val="24"/>
          <w:szCs w:val="24"/>
          <w:lang w:val="en-GB"/>
        </w:rPr>
        <w:t xml:space="preserve"> </w:t>
      </w:r>
      <w:r w:rsidRPr="00D73D87">
        <w:rPr>
          <w:rFonts w:ascii="Times New Roman" w:hAnsi="Times New Roman" w:cs="Times New Roman"/>
          <w:sz w:val="24"/>
          <w:szCs w:val="24"/>
          <w:lang w:val="en-GB"/>
        </w:rPr>
        <w:t xml:space="preserve">and </w:t>
      </w:r>
      <w:r w:rsidRPr="00D73D87" w:rsidR="007C738B">
        <w:rPr>
          <w:rFonts w:ascii="Times New Roman" w:hAnsi="Times New Roman" w:cs="Times New Roman"/>
          <w:sz w:val="24"/>
          <w:szCs w:val="24"/>
          <w:lang w:val="en-GB"/>
        </w:rPr>
        <w:t>Lucia</w:t>
      </w:r>
      <w:r w:rsidRPr="00D73D87">
        <w:rPr>
          <w:rFonts w:ascii="Times New Roman" w:hAnsi="Times New Roman" w:cs="Times New Roman"/>
          <w:sz w:val="24"/>
          <w:szCs w:val="24"/>
          <w:lang w:val="en-GB"/>
        </w:rPr>
        <w:t xml:space="preserve"> pushed the chairs around the fringes of the bar to make space for dancing.</w:t>
      </w:r>
    </w:p>
    <w:p w:rsidRPr="00D73D87" w:rsidR="00916173" w:rsidP="00916173" w:rsidRDefault="00916173" w14:paraId="61E2CCCB" w14:textId="74926F03">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“Brilliant,” said </w:t>
      </w:r>
      <w:r w:rsidRPr="00D73D87" w:rsidR="001C7453">
        <w:rPr>
          <w:rFonts w:ascii="Times New Roman" w:hAnsi="Times New Roman"/>
          <w:sz w:val="24"/>
          <w:szCs w:val="24"/>
          <w:lang w:val="en-GB"/>
        </w:rPr>
        <w:t>Jeff</w:t>
      </w:r>
      <w:r w:rsidRPr="00D73D87">
        <w:rPr>
          <w:rFonts w:ascii="Times New Roman" w:hAnsi="Times New Roman" w:cs="Times New Roman"/>
          <w:sz w:val="24"/>
          <w:szCs w:val="24"/>
          <w:lang w:val="en-GB"/>
        </w:rPr>
        <w:t xml:space="preserve"> as he ordered more drinks. “Where did you find them?”</w:t>
      </w:r>
    </w:p>
    <w:p w:rsidRPr="00D73D87" w:rsidR="00916173" w:rsidP="00916173" w:rsidRDefault="00916173" w14:paraId="54D763C2" w14:textId="204F8DD8">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“El Rubio tracked them down in Vélez-M</w:t>
      </w:r>
      <w:r w:rsidRPr="00D73D87">
        <w:rPr>
          <w:rStyle w:val="tlid-translation"/>
          <w:rFonts w:ascii="Times New Roman" w:hAnsi="Times New Roman" w:cs="Times New Roman"/>
          <w:sz w:val="24"/>
          <w:szCs w:val="24"/>
          <w:lang w:val="en-GB"/>
        </w:rPr>
        <w:t>á</w:t>
      </w:r>
      <w:r w:rsidRPr="00D73D87">
        <w:rPr>
          <w:rFonts w:ascii="Times New Roman" w:hAnsi="Times New Roman" w:cs="Times New Roman"/>
          <w:sz w:val="24"/>
          <w:szCs w:val="24"/>
          <w:lang w:val="en-GB"/>
        </w:rPr>
        <w:t xml:space="preserve">laga,” </w:t>
      </w:r>
      <w:r w:rsidRPr="00D73D87" w:rsidR="00937960">
        <w:rPr>
          <w:rFonts w:ascii="Times New Roman" w:hAnsi="Times New Roman" w:cs="Times New Roman"/>
          <w:sz w:val="24"/>
          <w:szCs w:val="24"/>
          <w:lang w:val="en-GB"/>
        </w:rPr>
        <w:t xml:space="preserve">I </w:t>
      </w:r>
      <w:r w:rsidRPr="00D73D87">
        <w:rPr>
          <w:rFonts w:ascii="Times New Roman" w:hAnsi="Times New Roman" w:cs="Times New Roman"/>
          <w:sz w:val="24"/>
          <w:szCs w:val="24"/>
          <w:lang w:val="en-GB"/>
        </w:rPr>
        <w:t>said. “There is a large gypsy population living in the town centre where there are many Flamenco bars. It was a question of who was available.”</w:t>
      </w:r>
    </w:p>
    <w:p w:rsidRPr="00D73D87" w:rsidR="00916173" w:rsidP="00916173" w:rsidRDefault="00916173" w14:paraId="661AE569" w14:textId="6001F38C">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“Then we need to make this a regular event for our buyers,” said </w:t>
      </w:r>
      <w:r w:rsidRPr="00D73D87" w:rsidR="001C7453">
        <w:rPr>
          <w:rFonts w:ascii="Times New Roman" w:hAnsi="Times New Roman"/>
          <w:sz w:val="24"/>
          <w:szCs w:val="24"/>
          <w:lang w:val="en-GB"/>
        </w:rPr>
        <w:t>Jeff</w:t>
      </w:r>
      <w:r w:rsidRPr="00D73D87">
        <w:rPr>
          <w:rFonts w:ascii="Times New Roman" w:hAnsi="Times New Roman" w:cs="Times New Roman"/>
          <w:sz w:val="24"/>
          <w:szCs w:val="24"/>
          <w:lang w:val="en-GB"/>
        </w:rPr>
        <w:t>. “I’m already hearing positive comments about how great it would be to have the Fontainebleau down the road from their Spanish property.”</w:t>
      </w:r>
    </w:p>
    <w:p w:rsidRPr="00D73D87" w:rsidR="00183B45" w:rsidP="00916173" w:rsidRDefault="00183B45" w14:paraId="0F765E4F" w14:textId="08DDAB13">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I heaved a sigh of relief and gulped down a large whiskey.</w:t>
      </w:r>
    </w:p>
    <w:p w:rsidRPr="00D73D87" w:rsidR="00916173" w:rsidP="00916173" w:rsidRDefault="00916173" w14:paraId="30DFE87A" w14:textId="77777777">
      <w:pPr>
        <w:rPr>
          <w:rFonts w:ascii="Times New Roman" w:hAnsi="Times New Roman" w:cs="Times New Roman"/>
          <w:sz w:val="24"/>
          <w:szCs w:val="24"/>
          <w:lang w:val="en-GB"/>
        </w:rPr>
      </w:pPr>
      <w:r w:rsidRPr="00D73D87">
        <w:rPr>
          <w:rFonts w:ascii="Times New Roman" w:hAnsi="Times New Roman" w:cs="Times New Roman"/>
          <w:sz w:val="24"/>
          <w:szCs w:val="24"/>
          <w:lang w:val="en-GB"/>
        </w:rPr>
        <w:br w:type="page"/>
      </w:r>
    </w:p>
    <w:p w:rsidRPr="00D73D87" w:rsidR="006B4751" w:rsidP="006B4751" w:rsidRDefault="006B4751" w14:paraId="2453EF70" w14:textId="770AA1BD">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lastRenderedPageBreak/>
        <w:t>Chapter</w:t>
      </w:r>
      <w:r w:rsidRPr="00D73D87" w:rsidR="00EE25CA">
        <w:rPr>
          <w:rFonts w:ascii="Times New Roman" w:hAnsi="Times New Roman"/>
          <w:sz w:val="24"/>
          <w:szCs w:val="24"/>
          <w:lang w:val="en-GB"/>
        </w:rPr>
        <w:t xml:space="preserve"> 4</w:t>
      </w:r>
      <w:r w:rsidR="00A70F2B">
        <w:rPr>
          <w:rFonts w:ascii="Times New Roman" w:hAnsi="Times New Roman"/>
          <w:sz w:val="24"/>
          <w:szCs w:val="24"/>
          <w:lang w:val="en-GB"/>
        </w:rPr>
        <w:t>5</w:t>
      </w:r>
      <w:r w:rsidR="005B1659">
        <w:rPr>
          <w:rFonts w:ascii="Times New Roman" w:hAnsi="Times New Roman"/>
          <w:sz w:val="24"/>
          <w:szCs w:val="24"/>
          <w:lang w:val="en-GB"/>
        </w:rPr>
        <w:t xml:space="preserve"> – Foolish Games</w:t>
      </w:r>
    </w:p>
    <w:p w:rsidRPr="00D73D87" w:rsidR="006B4751" w:rsidP="006B4751" w:rsidRDefault="006B4751" w14:paraId="43155B9A" w14:textId="77777777">
      <w:pPr>
        <w:pStyle w:val="CSP-ChapterBodyText-FirstParagraph"/>
        <w:spacing w:line="360" w:lineRule="auto"/>
        <w:ind w:firstLine="720"/>
        <w:contextualSpacing/>
        <w:jc w:val="left"/>
        <w:rPr>
          <w:rFonts w:ascii="Times New Roman" w:hAnsi="Times New Roman"/>
          <w:sz w:val="24"/>
          <w:szCs w:val="24"/>
          <w:lang w:val="en-GB"/>
        </w:rPr>
      </w:pPr>
    </w:p>
    <w:p w:rsidRPr="00D73D87" w:rsidR="006B4751" w:rsidP="006B4751" w:rsidRDefault="006E6196" w14:paraId="2567FA77" w14:textId="098D3AD2">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t>F</w:t>
      </w:r>
      <w:r w:rsidRPr="00D73D87" w:rsidR="006B4751">
        <w:rPr>
          <w:rFonts w:ascii="Times New Roman" w:hAnsi="Times New Roman"/>
          <w:sz w:val="24"/>
          <w:szCs w:val="24"/>
          <w:lang w:val="en-GB"/>
        </w:rPr>
        <w:t xml:space="preserve">or the next two weeks, the </w:t>
      </w:r>
      <w:proofErr w:type="spellStart"/>
      <w:r w:rsidRPr="00D73D87" w:rsidR="006B4751">
        <w:rPr>
          <w:rFonts w:ascii="Times New Roman" w:hAnsi="Times New Roman"/>
          <w:sz w:val="24"/>
          <w:szCs w:val="24"/>
          <w:lang w:val="en-GB"/>
        </w:rPr>
        <w:t>Braithwaites</w:t>
      </w:r>
      <w:proofErr w:type="spellEnd"/>
      <w:r w:rsidRPr="00D73D87" w:rsidR="006B4751">
        <w:rPr>
          <w:rFonts w:ascii="Times New Roman" w:hAnsi="Times New Roman"/>
          <w:sz w:val="24"/>
          <w:szCs w:val="24"/>
          <w:lang w:val="en-GB"/>
        </w:rPr>
        <w:t xml:space="preserve"> played Monopoly in the bar each morning, Chess in the afternoons</w:t>
      </w:r>
      <w:r w:rsidR="007C3212">
        <w:rPr>
          <w:rFonts w:ascii="Times New Roman" w:hAnsi="Times New Roman"/>
          <w:sz w:val="24"/>
          <w:szCs w:val="24"/>
          <w:lang w:val="en-GB"/>
        </w:rPr>
        <w:t>,</w:t>
      </w:r>
      <w:r w:rsidRPr="00D73D87" w:rsidR="006B4751">
        <w:rPr>
          <w:rFonts w:ascii="Times New Roman" w:hAnsi="Times New Roman"/>
          <w:sz w:val="24"/>
          <w:szCs w:val="24"/>
          <w:lang w:val="en-GB"/>
        </w:rPr>
        <w:t xml:space="preserve"> and Scrabble in the evenings.</w:t>
      </w:r>
    </w:p>
    <w:p w:rsidRPr="00D73D87" w:rsidR="006B4751" w:rsidP="006B4751" w:rsidRDefault="006B4751" w14:paraId="210060B4" w14:textId="49B69731">
      <w:pPr>
        <w:pStyle w:val="CSP-ChapterBodyText-FirstParagraph"/>
        <w:spacing w:line="360" w:lineRule="auto"/>
        <w:ind w:firstLine="720"/>
        <w:contextualSpacing/>
        <w:jc w:val="left"/>
        <w:rPr>
          <w:rFonts w:ascii="Times New Roman" w:hAnsi="Times New Roman"/>
          <w:sz w:val="24"/>
          <w:szCs w:val="24"/>
          <w:lang w:val="en-GB"/>
        </w:rPr>
      </w:pPr>
      <w:r w:rsidRPr="11C8501F" w:rsidR="11C8501F">
        <w:rPr>
          <w:rFonts w:ascii="Times New Roman" w:hAnsi="Times New Roman"/>
          <w:sz w:val="24"/>
          <w:szCs w:val="24"/>
          <w:lang w:val="en-GB"/>
        </w:rPr>
        <w:t>Then</w:t>
      </w:r>
      <w:ins w:author="Gary Smailes" w:date="2024-01-21T17:22:37.928Z" w:id="1284799493">
        <w:r w:rsidRPr="11C8501F" w:rsidR="11C8501F">
          <w:rPr>
            <w:rFonts w:ascii="Times New Roman" w:hAnsi="Times New Roman"/>
            <w:sz w:val="24"/>
            <w:szCs w:val="24"/>
            <w:lang w:val="en-GB"/>
          </w:rPr>
          <w:t>,</w:t>
        </w:r>
      </w:ins>
      <w:r w:rsidRPr="11C8501F" w:rsidR="11C8501F">
        <w:rPr>
          <w:rFonts w:ascii="Times New Roman" w:hAnsi="Times New Roman"/>
          <w:sz w:val="24"/>
          <w:szCs w:val="24"/>
          <w:lang w:val="en-GB"/>
        </w:rPr>
        <w:t xml:space="preserve"> I found the Tiddlywinks.</w:t>
      </w:r>
    </w:p>
    <w:p w:rsidRPr="00D73D87" w:rsidR="006B4751" w:rsidP="006B4751" w:rsidRDefault="006B4751" w14:paraId="268A9915" w14:textId="5EF78922">
      <w:pPr>
        <w:pStyle w:val="CSP-ChapterBodyText-FirstParagraph"/>
        <w:spacing w:line="360" w:lineRule="auto"/>
        <w:ind w:firstLine="720"/>
        <w:contextualSpacing/>
        <w:jc w:val="left"/>
        <w:rPr>
          <w:rFonts w:ascii="Times New Roman" w:hAnsi="Times New Roman"/>
          <w:sz w:val="24"/>
          <w:szCs w:val="24"/>
          <w:lang w:val="en-GB"/>
        </w:rPr>
      </w:pPr>
      <w:r w:rsidRPr="11C8501F" w:rsidR="11C8501F">
        <w:rPr>
          <w:rFonts w:ascii="Times New Roman" w:hAnsi="Times New Roman"/>
          <w:sz w:val="24"/>
          <w:szCs w:val="24"/>
          <w:lang w:val="en-GB"/>
        </w:rPr>
        <w:t>Somehow, the combination of alcohol and Tiddlywinks inspired the best of British behaviour. The Braithwaites were calmly enjoying the game as it should be playe</w:t>
      </w:r>
      <w:commentRangeStart w:id="188435472"/>
      <w:r w:rsidRPr="11C8501F" w:rsidR="11C8501F">
        <w:rPr>
          <w:rFonts w:ascii="Times New Roman" w:hAnsi="Times New Roman"/>
          <w:sz w:val="24"/>
          <w:szCs w:val="24"/>
          <w:lang w:val="en-GB"/>
        </w:rPr>
        <w:t xml:space="preserve">d, seriously and with concentration. They </w:t>
      </w:r>
      <w:commentRangeEnd w:id="188435472"/>
      <w:r>
        <w:rPr>
          <w:rStyle w:val="CommentReference"/>
        </w:rPr>
        <w:commentReference w:id="188435472"/>
      </w:r>
      <w:r w:rsidRPr="11C8501F" w:rsidR="11C8501F">
        <w:rPr>
          <w:rFonts w:ascii="Times New Roman" w:hAnsi="Times New Roman"/>
          <w:sz w:val="24"/>
          <w:szCs w:val="24"/>
          <w:lang w:val="en-GB"/>
        </w:rPr>
        <w:t xml:space="preserve">were </w:t>
      </w:r>
      <w:r w:rsidRPr="11C8501F" w:rsidR="11C8501F">
        <w:rPr>
          <w:rFonts w:ascii="Times New Roman" w:hAnsi="Times New Roman"/>
          <w:sz w:val="24"/>
          <w:szCs w:val="24"/>
          <w:lang w:val="en-GB"/>
        </w:rPr>
        <w:t>reasonably adept</w:t>
      </w:r>
      <w:r w:rsidRPr="11C8501F" w:rsidR="11C8501F">
        <w:rPr>
          <w:rFonts w:ascii="Times New Roman" w:hAnsi="Times New Roman"/>
          <w:sz w:val="24"/>
          <w:szCs w:val="24"/>
          <w:lang w:val="en-GB"/>
        </w:rPr>
        <w:t xml:space="preserve"> at landing the discs in the cup</w:t>
      </w:r>
      <w:ins w:author="Gary Smailes" w:date="2024-01-21T17:22:55.883Z" w:id="1892966154">
        <w:r w:rsidRPr="11C8501F" w:rsidR="11C8501F">
          <w:rPr>
            <w:rFonts w:ascii="Times New Roman" w:hAnsi="Times New Roman"/>
            <w:sz w:val="24"/>
            <w:szCs w:val="24"/>
            <w:lang w:val="en-GB"/>
          </w:rPr>
          <w:t>,</w:t>
        </w:r>
      </w:ins>
      <w:r w:rsidRPr="11C8501F" w:rsidR="11C8501F">
        <w:rPr>
          <w:rFonts w:ascii="Times New Roman" w:hAnsi="Times New Roman"/>
          <w:sz w:val="24"/>
          <w:szCs w:val="24"/>
          <w:lang w:val="en-GB"/>
        </w:rPr>
        <w:t xml:space="preserve"> but when a crowd gathered around urging longer distances, chaos ensued.</w:t>
      </w:r>
    </w:p>
    <w:p w:rsidRPr="00D73D87" w:rsidR="006B4751" w:rsidP="006B4751" w:rsidRDefault="006B4751" w14:paraId="2E1F7D3E" w14:textId="326579E2">
      <w:pPr>
        <w:pStyle w:val="CSP-ChapterBodyText-FirstParagraph"/>
        <w:spacing w:line="360" w:lineRule="auto"/>
        <w:ind w:firstLine="720"/>
        <w:contextualSpacing/>
        <w:jc w:val="left"/>
        <w:rPr>
          <w:rFonts w:ascii="Times New Roman" w:hAnsi="Times New Roman"/>
          <w:sz w:val="24"/>
          <w:szCs w:val="24"/>
          <w:lang w:val="en-GB"/>
        </w:rPr>
      </w:pPr>
      <w:r w:rsidRPr="11C8501F" w:rsidR="11C8501F">
        <w:rPr>
          <w:rFonts w:ascii="Times New Roman" w:hAnsi="Times New Roman"/>
          <w:sz w:val="24"/>
          <w:szCs w:val="24"/>
          <w:lang w:val="en-GB"/>
        </w:rPr>
        <w:t xml:space="preserve">The Woodfords, by now halfway through their evening's consumption of brandy insisted on sitting at the Braithwaite’s table and </w:t>
      </w:r>
      <w:r w:rsidRPr="11C8501F" w:rsidR="11C8501F">
        <w:rPr>
          <w:rFonts w:ascii="Times New Roman" w:hAnsi="Times New Roman"/>
          <w:sz w:val="24"/>
          <w:szCs w:val="24"/>
          <w:lang w:val="en-GB"/>
        </w:rPr>
        <w:t>demonstrating</w:t>
      </w:r>
      <w:r w:rsidRPr="11C8501F" w:rsidR="11C8501F">
        <w:rPr>
          <w:rFonts w:ascii="Times New Roman" w:hAnsi="Times New Roman"/>
          <w:sz w:val="24"/>
          <w:szCs w:val="24"/>
          <w:lang w:val="en-GB"/>
        </w:rPr>
        <w:t xml:space="preserve"> how distance Tiddlywinks could be mastered. It proved impossible to limit the game to one table</w:t>
      </w:r>
      <w:ins w:author="Gary Smailes" w:date="2024-01-21T17:23:21.756Z" w:id="137562717">
        <w:r w:rsidRPr="11C8501F" w:rsidR="11C8501F">
          <w:rPr>
            <w:rFonts w:ascii="Times New Roman" w:hAnsi="Times New Roman"/>
            <w:sz w:val="24"/>
            <w:szCs w:val="24"/>
            <w:lang w:val="en-GB"/>
          </w:rPr>
          <w:t>,</w:t>
        </w:r>
      </w:ins>
      <w:r w:rsidRPr="11C8501F" w:rsidR="11C8501F">
        <w:rPr>
          <w:rFonts w:ascii="Times New Roman" w:hAnsi="Times New Roman"/>
          <w:sz w:val="24"/>
          <w:szCs w:val="24"/>
          <w:lang w:val="en-GB"/>
        </w:rPr>
        <w:t xml:space="preserve"> so before long they had pushed back the tables and were grovelling around the floor on hands and knees with discs flying everywhere.</w:t>
      </w:r>
    </w:p>
    <w:p w:rsidRPr="00D73D87" w:rsidR="006B4751" w:rsidP="006B4751" w:rsidRDefault="006B4751" w14:paraId="0914795C" w14:textId="0A52F0EB">
      <w:pPr>
        <w:pStyle w:val="CSP-ChapterBodyText-FirstParagraph"/>
        <w:spacing w:line="360" w:lineRule="auto"/>
        <w:ind w:firstLine="720"/>
        <w:contextualSpacing/>
        <w:jc w:val="left"/>
        <w:rPr>
          <w:rFonts w:ascii="Times New Roman" w:hAnsi="Times New Roman"/>
          <w:sz w:val="24"/>
          <w:szCs w:val="24"/>
          <w:lang w:val="en-GB"/>
        </w:rPr>
      </w:pPr>
      <w:r w:rsidRPr="11C8501F" w:rsidR="11C8501F">
        <w:rPr>
          <w:rFonts w:ascii="Times New Roman" w:hAnsi="Times New Roman"/>
          <w:sz w:val="24"/>
          <w:szCs w:val="24"/>
          <w:lang w:val="en-GB"/>
        </w:rPr>
        <w:t>At one point</w:t>
      </w:r>
      <w:ins w:author="Gary Smailes" w:date="2024-01-21T17:23:29.392Z" w:id="130686268">
        <w:r w:rsidRPr="11C8501F" w:rsidR="11C8501F">
          <w:rPr>
            <w:rFonts w:ascii="Times New Roman" w:hAnsi="Times New Roman"/>
            <w:sz w:val="24"/>
            <w:szCs w:val="24"/>
            <w:lang w:val="en-GB"/>
          </w:rPr>
          <w:t>,</w:t>
        </w:r>
      </w:ins>
      <w:r w:rsidRPr="11C8501F" w:rsidR="11C8501F">
        <w:rPr>
          <w:rFonts w:ascii="Times New Roman" w:hAnsi="Times New Roman"/>
          <w:sz w:val="24"/>
          <w:szCs w:val="24"/>
          <w:lang w:val="en-GB"/>
        </w:rPr>
        <w:t xml:space="preserve"> Bert Woodford knelt at one end of the bar with the cup in hand</w:t>
      </w:r>
      <w:ins w:author="Gary Smailes" w:date="2024-01-21T17:23:36.266Z" w:id="858691598">
        <w:r w:rsidRPr="11C8501F" w:rsidR="11C8501F">
          <w:rPr>
            <w:rFonts w:ascii="Times New Roman" w:hAnsi="Times New Roman"/>
            <w:sz w:val="24"/>
            <w:szCs w:val="24"/>
            <w:lang w:val="en-GB"/>
          </w:rPr>
          <w:t>,</w:t>
        </w:r>
      </w:ins>
      <w:r w:rsidRPr="11C8501F" w:rsidR="11C8501F">
        <w:rPr>
          <w:rFonts w:ascii="Times New Roman" w:hAnsi="Times New Roman"/>
          <w:sz w:val="24"/>
          <w:szCs w:val="24"/>
          <w:lang w:val="en-GB"/>
        </w:rPr>
        <w:t xml:space="preserve"> while his wife Doreen aimed from the other. The disc </w:t>
      </w:r>
      <w:r w:rsidRPr="11C8501F" w:rsidR="11C8501F">
        <w:rPr>
          <w:rFonts w:ascii="Times New Roman" w:hAnsi="Times New Roman"/>
          <w:sz w:val="24"/>
          <w:szCs w:val="24"/>
          <w:lang w:val="en-GB"/>
        </w:rPr>
        <w:t>flew through the air</w:t>
      </w:r>
      <w:r w:rsidRPr="11C8501F" w:rsidR="11C8501F">
        <w:rPr>
          <w:rFonts w:ascii="Times New Roman" w:hAnsi="Times New Roman"/>
          <w:sz w:val="24"/>
          <w:szCs w:val="24"/>
          <w:lang w:val="en-GB"/>
        </w:rPr>
        <w:t xml:space="preserve"> and landed in someone’s pint glass. Jean went over, fished it out with her hand, sucked it dry, and tried again.</w:t>
      </w:r>
    </w:p>
    <w:p w:rsidRPr="00D73D87" w:rsidR="006B4751" w:rsidP="006B4751" w:rsidRDefault="006B4751" w14:paraId="71807CFC" w14:textId="157DCDD3">
      <w:pPr>
        <w:pStyle w:val="CSP-ChapterBodyText-FirstParagraph"/>
        <w:spacing w:line="360" w:lineRule="auto"/>
        <w:ind w:firstLine="720"/>
        <w:contextualSpacing/>
        <w:jc w:val="left"/>
        <w:rPr>
          <w:rFonts w:ascii="Times New Roman" w:hAnsi="Times New Roman"/>
          <w:sz w:val="24"/>
          <w:szCs w:val="24"/>
          <w:lang w:val="en-GB"/>
        </w:rPr>
      </w:pPr>
      <w:r w:rsidRPr="11C8501F" w:rsidR="11C8501F">
        <w:rPr>
          <w:rFonts w:ascii="Times New Roman" w:hAnsi="Times New Roman"/>
          <w:sz w:val="24"/>
          <w:szCs w:val="24"/>
          <w:lang w:val="en-GB"/>
        </w:rPr>
        <w:t>By now, the crowd had gleaned what was a</w:t>
      </w:r>
      <w:ins w:author="Gary Smailes" w:date="2024-01-21T17:23:48.347Z" w:id="879069264">
        <w:r w:rsidRPr="11C8501F" w:rsidR="11C8501F">
          <w:rPr>
            <w:rFonts w:ascii="Times New Roman" w:hAnsi="Times New Roman"/>
            <w:sz w:val="24"/>
            <w:szCs w:val="24"/>
            <w:lang w:val="en-GB"/>
          </w:rPr>
          <w:t xml:space="preserve"> </w:t>
        </w:r>
      </w:ins>
      <w:r w:rsidRPr="11C8501F" w:rsidR="11C8501F">
        <w:rPr>
          <w:rFonts w:ascii="Times New Roman" w:hAnsi="Times New Roman"/>
          <w:sz w:val="24"/>
          <w:szCs w:val="24"/>
          <w:lang w:val="en-GB"/>
        </w:rPr>
        <w:t>foot and were cheering and taking bets as to Jean landing it in the cup.</w:t>
      </w:r>
    </w:p>
    <w:p w:rsidRPr="00D73D87" w:rsidR="006B4751" w:rsidP="006B4751" w:rsidRDefault="004A0383" w14:paraId="6947C316" w14:textId="67255908">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None did and i</w:t>
      </w:r>
      <w:r w:rsidRPr="00D73D87" w:rsidR="006B4751">
        <w:rPr>
          <w:rFonts w:ascii="Times New Roman" w:hAnsi="Times New Roman"/>
          <w:sz w:val="24"/>
          <w:szCs w:val="24"/>
          <w:lang w:val="en-GB"/>
        </w:rPr>
        <w:t xml:space="preserve">t only took ten minutes for the discs to be lost forever, scattered around the bar under chairs and tables. At least, the bar returned to normal, </w:t>
      </w:r>
      <w:r w:rsidR="00CE5667">
        <w:rPr>
          <w:rFonts w:ascii="Times New Roman" w:hAnsi="Times New Roman"/>
          <w:sz w:val="24"/>
          <w:szCs w:val="24"/>
          <w:lang w:val="en-GB"/>
        </w:rPr>
        <w:t xml:space="preserve">the </w:t>
      </w:r>
      <w:r w:rsidRPr="00D73D87" w:rsidR="006B4751">
        <w:rPr>
          <w:rFonts w:ascii="Times New Roman" w:hAnsi="Times New Roman"/>
          <w:sz w:val="24"/>
          <w:szCs w:val="24"/>
          <w:lang w:val="en-GB"/>
        </w:rPr>
        <w:t>furniture re</w:t>
      </w:r>
      <w:r w:rsidR="00A4480D">
        <w:rPr>
          <w:rFonts w:ascii="Times New Roman" w:hAnsi="Times New Roman"/>
          <w:sz w:val="24"/>
          <w:szCs w:val="24"/>
          <w:lang w:val="en-GB"/>
        </w:rPr>
        <w:t>positioned</w:t>
      </w:r>
      <w:r w:rsidRPr="00D73D87" w:rsidR="006B4751">
        <w:rPr>
          <w:rFonts w:ascii="Times New Roman" w:hAnsi="Times New Roman"/>
          <w:sz w:val="24"/>
          <w:szCs w:val="24"/>
          <w:lang w:val="en-GB"/>
        </w:rPr>
        <w:t>, and drinking resumed.</w:t>
      </w:r>
    </w:p>
    <w:p w:rsidRPr="00D73D87" w:rsidR="006B4751" w:rsidP="006B4751" w:rsidRDefault="006B4751" w14:paraId="0114006F"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Then the dancing started.</w:t>
      </w:r>
    </w:p>
    <w:p w:rsidRPr="00D73D87" w:rsidR="006B4751" w:rsidP="006B4751" w:rsidRDefault="006B4751" w14:paraId="776142D7"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Once again, the Woodfords launched themselves into centre stage with an ungainly version of jiving, as Bill Haley belted out </w:t>
      </w:r>
      <w:r w:rsidRPr="00D73D87">
        <w:rPr>
          <w:rFonts w:ascii="Times New Roman" w:hAnsi="Times New Roman"/>
          <w:i/>
          <w:iCs w:val="0"/>
          <w:sz w:val="24"/>
          <w:szCs w:val="24"/>
          <w:lang w:val="en-GB"/>
        </w:rPr>
        <w:t xml:space="preserve">Rock Around the Clock. </w:t>
      </w:r>
      <w:r w:rsidRPr="00D73D87">
        <w:rPr>
          <w:rFonts w:ascii="Times New Roman" w:hAnsi="Times New Roman"/>
          <w:sz w:val="24"/>
          <w:szCs w:val="24"/>
          <w:lang w:val="en-GB"/>
        </w:rPr>
        <w:t>They were soon joined by most of our customers and then there was a huge cheer.</w:t>
      </w:r>
    </w:p>
    <w:p w:rsidRPr="00D73D87" w:rsidR="006B4751" w:rsidP="006B4751" w:rsidRDefault="006B4751" w14:paraId="694E2BDD" w14:textId="556CC615">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The </w:t>
      </w:r>
      <w:proofErr w:type="spellStart"/>
      <w:r w:rsidRPr="00D73D87">
        <w:rPr>
          <w:rFonts w:ascii="Times New Roman" w:hAnsi="Times New Roman"/>
          <w:sz w:val="24"/>
          <w:szCs w:val="24"/>
          <w:lang w:val="en-GB"/>
        </w:rPr>
        <w:t>Braithwaites</w:t>
      </w:r>
      <w:proofErr w:type="spellEnd"/>
      <w:r w:rsidRPr="00D73D87">
        <w:rPr>
          <w:rFonts w:ascii="Times New Roman" w:hAnsi="Times New Roman"/>
          <w:sz w:val="24"/>
          <w:szCs w:val="24"/>
          <w:lang w:val="en-GB"/>
        </w:rPr>
        <w:t xml:space="preserve"> had succumbed to everyone’s nagging and had started to jive. Where had they been hiding this little gem, I thought watching them move in beautiful unison. The crowd stepped back to give them room and they obliged with a superb display of rock and roll.</w:t>
      </w:r>
    </w:p>
    <w:p w:rsidRPr="00D73D87" w:rsidR="006B4751" w:rsidP="006B4751" w:rsidRDefault="006B4751" w14:paraId="76F5A91B"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The Woodfords glared morosely as their pole position was taken from them.</w:t>
      </w:r>
    </w:p>
    <w:p w:rsidRPr="00D73D87" w:rsidR="006B4751" w:rsidP="006B4751" w:rsidRDefault="006B4751" w14:paraId="49655942" w14:textId="49050A6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When the record ended, The </w:t>
      </w:r>
      <w:proofErr w:type="spellStart"/>
      <w:r w:rsidRPr="00D73D87">
        <w:rPr>
          <w:rFonts w:ascii="Times New Roman" w:hAnsi="Times New Roman"/>
          <w:sz w:val="24"/>
          <w:szCs w:val="24"/>
          <w:lang w:val="en-GB"/>
        </w:rPr>
        <w:t>Braithwaites</w:t>
      </w:r>
      <w:proofErr w:type="spellEnd"/>
      <w:r w:rsidRPr="00D73D87">
        <w:rPr>
          <w:rFonts w:ascii="Times New Roman" w:hAnsi="Times New Roman"/>
          <w:sz w:val="24"/>
          <w:szCs w:val="24"/>
          <w:lang w:val="en-GB"/>
        </w:rPr>
        <w:t xml:space="preserve"> bowed shyly and scampered up the stairs to </w:t>
      </w:r>
      <w:r w:rsidRPr="00D73D87">
        <w:rPr>
          <w:rFonts w:ascii="Times New Roman" w:hAnsi="Times New Roman"/>
          <w:sz w:val="24"/>
          <w:szCs w:val="24"/>
          <w:lang w:val="en-GB"/>
        </w:rPr>
        <w:lastRenderedPageBreak/>
        <w:t xml:space="preserve">bed </w:t>
      </w:r>
      <w:r w:rsidRPr="00D73D87" w:rsidR="00AD2A9B">
        <w:rPr>
          <w:rFonts w:ascii="Times New Roman" w:hAnsi="Times New Roman"/>
          <w:sz w:val="24"/>
          <w:szCs w:val="24"/>
          <w:lang w:val="en-GB"/>
        </w:rPr>
        <w:t>accompanied by</w:t>
      </w:r>
      <w:r w:rsidRPr="00D73D87">
        <w:rPr>
          <w:rFonts w:ascii="Times New Roman" w:hAnsi="Times New Roman"/>
          <w:sz w:val="24"/>
          <w:szCs w:val="24"/>
          <w:lang w:val="en-GB"/>
        </w:rPr>
        <w:t xml:space="preserve"> raucous applause and demands for an encore.</w:t>
      </w:r>
    </w:p>
    <w:p w:rsidRPr="00D73D87" w:rsidR="006B4751" w:rsidP="006B4751" w:rsidRDefault="006B4751" w14:paraId="501E1AE8" w14:textId="558A57DE">
      <w:pPr>
        <w:pStyle w:val="CSP-ChapterBodyText-FirstParagraph"/>
        <w:spacing w:line="360" w:lineRule="auto"/>
        <w:ind w:firstLine="720"/>
        <w:contextualSpacing/>
        <w:jc w:val="left"/>
        <w:rPr>
          <w:del w:author="Gary Smailes" w:date="2024-01-21T17:28:09.009Z" w:id="801850873"/>
          <w:rFonts w:ascii="Times New Roman" w:hAnsi="Times New Roman"/>
          <w:sz w:val="24"/>
          <w:szCs w:val="24"/>
          <w:lang w:val="en-GB"/>
        </w:rPr>
      </w:pPr>
      <w:r w:rsidRPr="11C8501F" w:rsidR="11C8501F">
        <w:rPr>
          <w:rFonts w:ascii="Times New Roman" w:hAnsi="Times New Roman"/>
          <w:sz w:val="24"/>
          <w:szCs w:val="24"/>
          <w:lang w:val="en-GB"/>
        </w:rPr>
        <w:t>I could understand their reticence.</w:t>
      </w:r>
      <w:ins w:author="Gary Smailes" w:date="2024-01-21T17:28:10.075Z" w:id="330156840">
        <w:r w:rsidRPr="11C8501F" w:rsidR="11C8501F">
          <w:rPr>
            <w:rFonts w:ascii="Times New Roman" w:hAnsi="Times New Roman"/>
            <w:sz w:val="24"/>
            <w:szCs w:val="24"/>
            <w:lang w:val="en-GB"/>
          </w:rPr>
          <w:t xml:space="preserve"> </w:t>
        </w:r>
      </w:ins>
    </w:p>
    <w:p w:rsidRPr="00D73D87" w:rsidR="00916173" w:rsidP="11C8501F" w:rsidRDefault="00961630" w14:paraId="5A66B9DC" w14:textId="3B10A7BA">
      <w:pPr>
        <w:pStyle w:val="CSP-ChapterBodyText-FirstParagraph"/>
        <w:spacing w:line="360" w:lineRule="auto"/>
        <w:ind w:firstLine="0"/>
        <w:contextualSpacing/>
        <w:jc w:val="left"/>
        <w:rPr>
          <w:rFonts w:ascii="Times New Roman" w:hAnsi="Times New Roman"/>
          <w:sz w:val="24"/>
          <w:szCs w:val="24"/>
          <w:lang w:val="en-GB"/>
        </w:rPr>
        <w:pPrChange w:author="Gary Smailes" w:date="2024-01-21T17:28:08.833Z">
          <w:pPr>
            <w:pStyle w:val="CSP-ChapterBodyText-FirstParagraph"/>
            <w:spacing w:line="360" w:lineRule="auto"/>
            <w:ind w:firstLine="720"/>
            <w:contextualSpacing/>
            <w:jc w:val="left"/>
          </w:pPr>
        </w:pPrChange>
      </w:pPr>
      <w:r w:rsidRPr="11C8501F" w:rsidR="11C8501F">
        <w:rPr>
          <w:rFonts w:ascii="Times New Roman" w:hAnsi="Times New Roman"/>
          <w:sz w:val="24"/>
          <w:szCs w:val="24"/>
          <w:lang w:val="en-GB"/>
        </w:rPr>
        <w:t>It had been</w:t>
      </w:r>
      <w:r w:rsidRPr="11C8501F" w:rsidR="11C8501F">
        <w:rPr>
          <w:rFonts w:ascii="Times New Roman" w:hAnsi="Times New Roman"/>
          <w:sz w:val="24"/>
          <w:szCs w:val="24"/>
          <w:lang w:val="en-GB"/>
        </w:rPr>
        <w:t xml:space="preserve"> a long </w:t>
      </w:r>
      <w:r w:rsidRPr="11C8501F" w:rsidR="11C8501F">
        <w:rPr>
          <w:rFonts w:ascii="Times New Roman" w:hAnsi="Times New Roman"/>
          <w:sz w:val="24"/>
          <w:szCs w:val="24"/>
          <w:lang w:val="en-GB"/>
        </w:rPr>
        <w:t>hard day</w:t>
      </w:r>
      <w:r w:rsidRPr="11C8501F" w:rsidR="11C8501F">
        <w:rPr>
          <w:rFonts w:ascii="Times New Roman" w:hAnsi="Times New Roman"/>
          <w:sz w:val="24"/>
          <w:szCs w:val="24"/>
          <w:lang w:val="en-GB"/>
        </w:rPr>
        <w:t xml:space="preserve"> at the gaming table.</w:t>
      </w:r>
    </w:p>
    <w:p w:rsidRPr="00D73D87" w:rsidR="002824E7" w:rsidP="002824E7" w:rsidRDefault="002824E7" w14:paraId="49040DEF" w14:textId="0480E9EF">
      <w:pPr>
        <w:pStyle w:val="CSP-ChapterBodyText-FirstParagraph"/>
        <w:spacing w:line="360" w:lineRule="auto"/>
        <w:ind w:firstLine="720"/>
        <w:contextualSpacing/>
        <w:jc w:val="left"/>
        <w:rPr>
          <w:rFonts w:ascii="Times New Roman" w:hAnsi="Times New Roman"/>
          <w:sz w:val="24"/>
          <w:szCs w:val="24"/>
          <w:lang w:val="en-GB"/>
        </w:rPr>
      </w:pPr>
      <w:r w:rsidRPr="11C8501F" w:rsidR="11C8501F">
        <w:rPr>
          <w:rFonts w:ascii="Times New Roman" w:hAnsi="Times New Roman"/>
          <w:sz w:val="24"/>
          <w:szCs w:val="24"/>
          <w:lang w:val="en-GB"/>
        </w:rPr>
        <w:t xml:space="preserve">A little </w:t>
      </w:r>
      <w:r w:rsidRPr="11C8501F" w:rsidR="11C8501F">
        <w:rPr>
          <w:rFonts w:ascii="Times New Roman" w:hAnsi="Times New Roman"/>
          <w:sz w:val="24"/>
          <w:szCs w:val="24"/>
          <w:lang w:val="en-GB"/>
        </w:rPr>
        <w:t>later on</w:t>
      </w:r>
      <w:ins w:author="Gary Smailes" w:date="2024-01-21T17:28:13.753Z" w:id="507586912">
        <w:r w:rsidRPr="11C8501F" w:rsidR="11C8501F">
          <w:rPr>
            <w:rFonts w:ascii="Times New Roman" w:hAnsi="Times New Roman"/>
            <w:sz w:val="24"/>
            <w:szCs w:val="24"/>
            <w:lang w:val="en-GB"/>
          </w:rPr>
          <w:t>,</w:t>
        </w:r>
      </w:ins>
      <w:r w:rsidRPr="11C8501F" w:rsidR="11C8501F">
        <w:rPr>
          <w:rFonts w:ascii="Times New Roman" w:hAnsi="Times New Roman"/>
          <w:sz w:val="24"/>
          <w:szCs w:val="24"/>
          <w:lang w:val="en-GB"/>
        </w:rPr>
        <w:t xml:space="preserve"> Charles Bishton approached the bar.</w:t>
      </w:r>
    </w:p>
    <w:p w:rsidRPr="00D73D87" w:rsidR="00916173" w:rsidP="002824E7" w:rsidRDefault="00916173" w14:paraId="31F50929" w14:textId="6A30D3CA">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“Do you have Juves y Camps champagne?”</w:t>
      </w:r>
      <w:r w:rsidRPr="00D73D87" w:rsidR="002824E7">
        <w:rPr>
          <w:rFonts w:ascii="Times New Roman" w:hAnsi="Times New Roman"/>
          <w:sz w:val="24"/>
          <w:szCs w:val="24"/>
          <w:lang w:val="en-GB"/>
        </w:rPr>
        <w:t xml:space="preserve"> he said.</w:t>
      </w:r>
    </w:p>
    <w:p w:rsidRPr="00D73D87" w:rsidR="00916173" w:rsidP="00916173" w:rsidRDefault="00916173" w14:paraId="206D3460" w14:textId="6D74F8A3">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“Coming up,” </w:t>
      </w:r>
      <w:r w:rsidRPr="00D73D87" w:rsidR="00B822D6">
        <w:rPr>
          <w:rFonts w:ascii="Times New Roman" w:hAnsi="Times New Roman"/>
          <w:sz w:val="24"/>
          <w:szCs w:val="24"/>
          <w:lang w:val="en-GB"/>
        </w:rPr>
        <w:t xml:space="preserve">I </w:t>
      </w:r>
      <w:r w:rsidRPr="00D73D87">
        <w:rPr>
          <w:rFonts w:ascii="Times New Roman" w:hAnsi="Times New Roman"/>
          <w:sz w:val="24"/>
          <w:szCs w:val="24"/>
          <w:lang w:val="en-GB"/>
        </w:rPr>
        <w:t>said pulling a bottle from the fridge. “Celebrating?”</w:t>
      </w:r>
    </w:p>
    <w:p w:rsidRPr="00D73D87" w:rsidR="00916173" w:rsidP="00916173" w:rsidRDefault="00916173" w14:paraId="187F0F7C"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“We made a sale today.”</w:t>
      </w:r>
    </w:p>
    <w:p w:rsidRPr="00D73D87" w:rsidR="00916173" w:rsidP="00916173" w:rsidRDefault="00916173" w14:paraId="5D81BBE5"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“Well done, where?”</w:t>
      </w:r>
    </w:p>
    <w:p w:rsidRPr="00D73D87" w:rsidR="00916173" w:rsidP="00916173" w:rsidRDefault="00916173" w14:paraId="551234B4" w14:textId="56629F1D">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“A villa up at Capistrano to </w:t>
      </w:r>
      <w:r w:rsidRPr="00D73D87" w:rsidR="002824E7">
        <w:rPr>
          <w:rFonts w:ascii="Times New Roman" w:hAnsi="Times New Roman"/>
          <w:sz w:val="24"/>
          <w:szCs w:val="24"/>
          <w:lang w:val="en-GB"/>
        </w:rPr>
        <w:t>the Brayshaws</w:t>
      </w:r>
      <w:r w:rsidRPr="00D73D87">
        <w:rPr>
          <w:rFonts w:ascii="Times New Roman" w:hAnsi="Times New Roman"/>
          <w:sz w:val="24"/>
          <w:szCs w:val="24"/>
          <w:lang w:val="en-GB"/>
        </w:rPr>
        <w:t xml:space="preserve">. I have to say </w:t>
      </w:r>
      <w:r w:rsidRPr="00D73D87" w:rsidR="00F07F53">
        <w:rPr>
          <w:rFonts w:ascii="Times New Roman" w:hAnsi="Times New Roman"/>
          <w:sz w:val="24"/>
          <w:szCs w:val="24"/>
          <w:lang w:val="en-GB"/>
        </w:rPr>
        <w:t>Jeff</w:t>
      </w:r>
      <w:r w:rsidRPr="00D73D87">
        <w:rPr>
          <w:rFonts w:ascii="Times New Roman" w:hAnsi="Times New Roman"/>
          <w:sz w:val="24"/>
          <w:szCs w:val="24"/>
          <w:lang w:val="en-GB"/>
        </w:rPr>
        <w:t xml:space="preserve"> was most prompt with his commission </w:t>
      </w:r>
      <w:r w:rsidRPr="00D73D87" w:rsidR="002824E7">
        <w:rPr>
          <w:rFonts w:ascii="Times New Roman" w:hAnsi="Times New Roman"/>
          <w:sz w:val="24"/>
          <w:szCs w:val="24"/>
          <w:lang w:val="en-GB"/>
        </w:rPr>
        <w:t>and there will be a little something for you as soon as the check clears</w:t>
      </w:r>
      <w:r w:rsidRPr="00D73D87">
        <w:rPr>
          <w:rFonts w:ascii="Times New Roman" w:hAnsi="Times New Roman"/>
          <w:sz w:val="24"/>
          <w:szCs w:val="24"/>
          <w:lang w:val="en-GB"/>
        </w:rPr>
        <w:t>.”</w:t>
      </w:r>
    </w:p>
    <w:p w:rsidRPr="00D73D87" w:rsidR="002816E3" w:rsidP="00916173" w:rsidRDefault="002816E3" w14:paraId="3458264E" w14:textId="33C73AC8">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“Thanks</w:t>
      </w:r>
      <w:r w:rsidRPr="00D73D87" w:rsidR="00AD1084">
        <w:rPr>
          <w:rFonts w:ascii="Times New Roman" w:hAnsi="Times New Roman"/>
          <w:sz w:val="24"/>
          <w:szCs w:val="24"/>
          <w:lang w:val="en-GB"/>
        </w:rPr>
        <w:t>,” I said popping the cork.</w:t>
      </w:r>
    </w:p>
    <w:p w:rsidRPr="00D73D87" w:rsidR="00FD5208" w:rsidP="00916173" w:rsidRDefault="00FD5208" w14:paraId="33F482D3" w14:textId="053753E9">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“This place is bumping now. You must be pleased,” said Jean</w:t>
      </w:r>
      <w:r w:rsidRPr="00D73D87" w:rsidR="00DE2012">
        <w:rPr>
          <w:rFonts w:ascii="Times New Roman" w:hAnsi="Times New Roman"/>
          <w:sz w:val="24"/>
          <w:szCs w:val="24"/>
          <w:lang w:val="en-GB"/>
        </w:rPr>
        <w:t>.</w:t>
      </w:r>
    </w:p>
    <w:p w:rsidRPr="00D73D87" w:rsidR="00916173" w:rsidP="00916173" w:rsidRDefault="00916173" w14:paraId="367CC88A" w14:textId="0A504397">
      <w:pPr>
        <w:spacing w:after="0" w:line="360" w:lineRule="auto"/>
        <w:ind w:firstLine="720"/>
        <w:rPr>
          <w:rFonts w:ascii="Times New Roman" w:hAnsi="Times New Roman" w:cs="Times New Roman"/>
          <w:sz w:val="24"/>
          <w:szCs w:val="24"/>
          <w:lang w:val="en-GB"/>
        </w:rPr>
      </w:pPr>
      <w:r w:rsidRPr="00D73D87">
        <w:rPr>
          <w:rFonts w:ascii="Times New Roman" w:hAnsi="Times New Roman"/>
          <w:sz w:val="24"/>
          <w:szCs w:val="24"/>
          <w:lang w:val="en-GB"/>
        </w:rPr>
        <w:t>“</w:t>
      </w:r>
      <w:r w:rsidRPr="00D73D87" w:rsidR="00DE2012">
        <w:rPr>
          <w:rFonts w:ascii="Times New Roman" w:hAnsi="Times New Roman" w:cs="Times New Roman"/>
          <w:sz w:val="24"/>
          <w:szCs w:val="24"/>
          <w:lang w:val="en-GB"/>
        </w:rPr>
        <w:t>Bit early to tell,” I said</w:t>
      </w:r>
      <w:r w:rsidRPr="00D73D87">
        <w:rPr>
          <w:rFonts w:ascii="Times New Roman" w:hAnsi="Times New Roman" w:cs="Times New Roman"/>
          <w:sz w:val="24"/>
          <w:szCs w:val="24"/>
          <w:lang w:val="en-GB"/>
        </w:rPr>
        <w:t>.</w:t>
      </w:r>
      <w:r w:rsidRPr="00D73D87" w:rsidR="00DE2012">
        <w:rPr>
          <w:rFonts w:ascii="Times New Roman" w:hAnsi="Times New Roman" w:cs="Times New Roman"/>
          <w:sz w:val="24"/>
          <w:szCs w:val="24"/>
          <w:lang w:val="en-GB"/>
        </w:rPr>
        <w:t xml:space="preserve"> “It </w:t>
      </w:r>
      <w:r w:rsidR="00B67D3A">
        <w:rPr>
          <w:rFonts w:ascii="Times New Roman" w:hAnsi="Times New Roman" w:cs="Times New Roman"/>
          <w:sz w:val="24"/>
          <w:szCs w:val="24"/>
          <w:lang w:val="en-GB"/>
        </w:rPr>
        <w:t>seems</w:t>
      </w:r>
      <w:r w:rsidRPr="00D73D87" w:rsidR="00DE2012">
        <w:rPr>
          <w:rFonts w:ascii="Times New Roman" w:hAnsi="Times New Roman" w:cs="Times New Roman"/>
          <w:sz w:val="24"/>
          <w:szCs w:val="24"/>
          <w:lang w:val="en-GB"/>
        </w:rPr>
        <w:t xml:space="preserve"> promising.”</w:t>
      </w:r>
    </w:p>
    <w:p w:rsidRPr="00D73D87" w:rsidR="00916173" w:rsidP="00916173" w:rsidRDefault="00916173" w14:paraId="6C26263B"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“Then you must be ready to buy a house.”</w:t>
      </w:r>
    </w:p>
    <w:p w:rsidRPr="00D73D87" w:rsidR="00916173" w:rsidP="00916173" w:rsidRDefault="00916173" w14:paraId="0E9585F2" w14:textId="50AF59DE">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“I’ve sold my house in England,” </w:t>
      </w:r>
      <w:r w:rsidRPr="00D73D87" w:rsidR="00B822D6">
        <w:rPr>
          <w:rFonts w:ascii="Times New Roman" w:hAnsi="Times New Roman"/>
          <w:sz w:val="24"/>
          <w:szCs w:val="24"/>
          <w:lang w:val="en-GB"/>
        </w:rPr>
        <w:t xml:space="preserve">I </w:t>
      </w:r>
      <w:r w:rsidRPr="00D73D87">
        <w:rPr>
          <w:rFonts w:ascii="Times New Roman" w:hAnsi="Times New Roman"/>
          <w:sz w:val="24"/>
          <w:szCs w:val="24"/>
          <w:lang w:val="en-GB"/>
        </w:rPr>
        <w:t>said. “The profit was more than enough for a healthy deposit.”</w:t>
      </w:r>
    </w:p>
    <w:p w:rsidRPr="00D73D87" w:rsidR="00916173" w:rsidP="00916173" w:rsidRDefault="00916173" w14:paraId="19404698"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“Where are you thinking?”</w:t>
      </w:r>
    </w:p>
    <w:p w:rsidRPr="00D73D87" w:rsidR="00916173" w:rsidP="00916173" w:rsidRDefault="00916173" w14:paraId="51E0F91A"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“Job done. We went with Paco Rico to see his development below Nueva Nerja with views over Burriana Beach.”</w:t>
      </w:r>
    </w:p>
    <w:p w:rsidRPr="00D73D87" w:rsidR="00916173" w:rsidP="00916173" w:rsidRDefault="00916173" w14:paraId="3EC14A04"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“La Hacienda?”</w:t>
      </w:r>
    </w:p>
    <w:p w:rsidRPr="00D73D87" w:rsidR="00916173" w:rsidP="00916173" w:rsidRDefault="00916173" w14:paraId="184140B1" w14:textId="3E264741">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“Yes. A German couple had already moved in, and we visited their house. We loved the design so told Paco to copy it for ours. It’s so convenient for </w:t>
      </w:r>
      <w:r w:rsidRPr="00D73D87" w:rsidR="00006C77">
        <w:rPr>
          <w:rFonts w:ascii="Times New Roman" w:hAnsi="Times New Roman"/>
          <w:sz w:val="24"/>
          <w:szCs w:val="24"/>
          <w:lang w:val="en-GB"/>
        </w:rPr>
        <w:t>the hotel</w:t>
      </w:r>
      <w:r w:rsidRPr="00D73D87">
        <w:rPr>
          <w:rFonts w:ascii="Times New Roman" w:hAnsi="Times New Roman"/>
          <w:sz w:val="24"/>
          <w:szCs w:val="24"/>
          <w:lang w:val="en-GB"/>
        </w:rPr>
        <w:t>, we can walk to work within minutes. It’ll be ready by next year.”</w:t>
      </w:r>
    </w:p>
    <w:p w:rsidRPr="00D73D87" w:rsidR="0033793E" w:rsidP="005B7A0E" w:rsidRDefault="00916173" w14:paraId="5886FA48" w14:textId="67B724F8">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“And in my experience with Paco it will be,” said Charles. “Don’t bother pouring, give me the ice bucket and a couple of flutes. I’ll take care of it.”</w:t>
      </w:r>
    </w:p>
    <w:p w:rsidRPr="00D73D87" w:rsidR="005B7A0E" w:rsidRDefault="005B7A0E" w14:paraId="63B7BB61" w14:textId="1A9C67A9">
      <w:pPr>
        <w:rPr>
          <w:rFonts w:ascii="Times New Roman" w:hAnsi="Times New Roman" w:eastAsia="Calibri" w:cs="Times New Roman"/>
          <w:iCs/>
          <w:sz w:val="24"/>
          <w:szCs w:val="24"/>
          <w:lang w:val="en-GB"/>
        </w:rPr>
      </w:pPr>
      <w:r w:rsidRPr="00D73D87">
        <w:rPr>
          <w:rFonts w:ascii="Times New Roman" w:hAnsi="Times New Roman"/>
          <w:sz w:val="24"/>
          <w:szCs w:val="24"/>
          <w:lang w:val="en-GB"/>
        </w:rPr>
        <w:br w:type="page"/>
      </w:r>
    </w:p>
    <w:p w:rsidRPr="00D73D87" w:rsidR="0033793E" w:rsidP="00000CE7" w:rsidRDefault="0033793E" w14:paraId="23090F00" w14:textId="02AD7CCC">
      <w:pPr>
        <w:spacing w:after="0" w:line="360" w:lineRule="auto"/>
        <w:rPr>
          <w:rFonts w:ascii="Times New Roman" w:hAnsi="Times New Roman" w:cs="Times New Roman"/>
          <w:sz w:val="24"/>
          <w:szCs w:val="24"/>
          <w:lang w:val="en-GB"/>
        </w:rPr>
      </w:pPr>
      <w:r w:rsidRPr="00D73D87">
        <w:rPr>
          <w:rFonts w:ascii="Times New Roman" w:hAnsi="Times New Roman" w:cs="Times New Roman"/>
          <w:sz w:val="24"/>
          <w:szCs w:val="24"/>
          <w:lang w:val="en-GB"/>
        </w:rPr>
        <w:lastRenderedPageBreak/>
        <w:t>Chapter</w:t>
      </w:r>
      <w:r w:rsidRPr="00D73D87" w:rsidR="00EE25CA">
        <w:rPr>
          <w:rFonts w:ascii="Times New Roman" w:hAnsi="Times New Roman" w:cs="Times New Roman"/>
          <w:sz w:val="24"/>
          <w:szCs w:val="24"/>
          <w:lang w:val="en-GB"/>
        </w:rPr>
        <w:t xml:space="preserve"> 4</w:t>
      </w:r>
      <w:r w:rsidR="00A70F2B">
        <w:rPr>
          <w:rFonts w:ascii="Times New Roman" w:hAnsi="Times New Roman" w:cs="Times New Roman"/>
          <w:sz w:val="24"/>
          <w:szCs w:val="24"/>
          <w:lang w:val="en-GB"/>
        </w:rPr>
        <w:t>6</w:t>
      </w:r>
      <w:r w:rsidR="004455ED">
        <w:rPr>
          <w:rFonts w:ascii="Times New Roman" w:hAnsi="Times New Roman" w:cs="Times New Roman"/>
          <w:sz w:val="24"/>
          <w:szCs w:val="24"/>
          <w:lang w:val="en-GB"/>
        </w:rPr>
        <w:t xml:space="preserve"> </w:t>
      </w:r>
      <w:r w:rsidR="0061426F">
        <w:rPr>
          <w:rFonts w:ascii="Times New Roman" w:hAnsi="Times New Roman"/>
          <w:sz w:val="24"/>
          <w:szCs w:val="24"/>
          <w:lang w:val="en-GB"/>
        </w:rPr>
        <w:t>–</w:t>
      </w:r>
      <w:r w:rsidR="0061426F">
        <w:t xml:space="preserve"> </w:t>
      </w:r>
      <w:r w:rsidR="004455ED">
        <w:rPr>
          <w:rFonts w:ascii="Times New Roman" w:hAnsi="Times New Roman" w:cs="Times New Roman"/>
          <w:sz w:val="24"/>
          <w:szCs w:val="24"/>
          <w:lang w:val="en-GB"/>
        </w:rPr>
        <w:t>Easter</w:t>
      </w:r>
      <w:r w:rsidR="0061426F">
        <w:rPr>
          <w:rFonts w:ascii="Times New Roman" w:hAnsi="Times New Roman" w:cs="Times New Roman"/>
          <w:sz w:val="24"/>
          <w:szCs w:val="24"/>
          <w:lang w:val="en-GB"/>
        </w:rPr>
        <w:t xml:space="preserve"> fun</w:t>
      </w:r>
    </w:p>
    <w:p w:rsidRPr="00D73D87" w:rsidR="00000CE7" w:rsidP="00000CE7" w:rsidRDefault="00000CE7" w14:paraId="37BDF7D8" w14:textId="77777777">
      <w:pPr>
        <w:spacing w:after="0" w:line="360" w:lineRule="auto"/>
        <w:rPr>
          <w:rFonts w:ascii="Times New Roman" w:hAnsi="Times New Roman" w:cs="Times New Roman"/>
          <w:sz w:val="24"/>
          <w:szCs w:val="24"/>
          <w:lang w:val="en-GB"/>
        </w:rPr>
      </w:pPr>
    </w:p>
    <w:p w:rsidRPr="00D73D87" w:rsidR="00000CE7" w:rsidP="00000CE7" w:rsidRDefault="00000CE7" w14:paraId="765882CC" w14:textId="1789C72A">
      <w:pPr>
        <w:spacing w:after="0" w:line="360" w:lineRule="auto"/>
        <w:rPr>
          <w:rFonts w:ascii="Times New Roman" w:hAnsi="Times New Roman" w:cs="Times New Roman"/>
          <w:sz w:val="24"/>
          <w:szCs w:val="24"/>
          <w:lang w:val="en-GB"/>
        </w:rPr>
      </w:pPr>
      <w:r w:rsidRPr="78F33490" w:rsidR="78F33490">
        <w:rPr>
          <w:rFonts w:ascii="Times New Roman" w:hAnsi="Times New Roman" w:cs="Times New Roman"/>
          <w:sz w:val="24"/>
          <w:szCs w:val="24"/>
          <w:lang w:val="en-GB"/>
        </w:rPr>
        <w:t xml:space="preserve">I was surprised by how many of the group and other guests wanted to </w:t>
      </w:r>
      <w:r w:rsidRPr="78F33490" w:rsidR="78F33490">
        <w:rPr>
          <w:rFonts w:ascii="Times New Roman" w:hAnsi="Times New Roman" w:cs="Times New Roman"/>
          <w:sz w:val="24"/>
          <w:szCs w:val="24"/>
          <w:lang w:val="en-GB"/>
        </w:rPr>
        <w:t>accompany</w:t>
      </w:r>
      <w:r w:rsidRPr="78F33490" w:rsidR="78F33490">
        <w:rPr>
          <w:rFonts w:ascii="Times New Roman" w:hAnsi="Times New Roman" w:cs="Times New Roman"/>
          <w:sz w:val="24"/>
          <w:szCs w:val="24"/>
          <w:lang w:val="en-GB"/>
        </w:rPr>
        <w:t xml:space="preserve"> me to watch the procession on Thursday evening</w:t>
      </w:r>
      <w:ins w:author="Gary Smailes" w:date="2024-01-22T10:12:28.623Z" w:id="1024630789">
        <w:r w:rsidRPr="78F33490" w:rsidR="78F33490">
          <w:rPr>
            <w:rFonts w:ascii="Times New Roman" w:hAnsi="Times New Roman" w:cs="Times New Roman"/>
            <w:sz w:val="24"/>
            <w:szCs w:val="24"/>
            <w:lang w:val="en-GB"/>
          </w:rPr>
          <w:t>,</w:t>
        </w:r>
      </w:ins>
      <w:r w:rsidRPr="78F33490" w:rsidR="78F33490">
        <w:rPr>
          <w:rFonts w:ascii="Times New Roman" w:hAnsi="Times New Roman" w:cs="Times New Roman"/>
          <w:sz w:val="24"/>
          <w:szCs w:val="24"/>
          <w:lang w:val="en-GB"/>
        </w:rPr>
        <w:t xml:space="preserve"> while Lucia manned the bar. </w:t>
      </w:r>
      <w:r w:rsidRPr="78F33490" w:rsidR="78F33490">
        <w:rPr>
          <w:rFonts w:ascii="Times New Roman" w:hAnsi="Times New Roman" w:cs="Times New Roman"/>
          <w:sz w:val="24"/>
          <w:szCs w:val="24"/>
          <w:lang w:val="en-GB"/>
        </w:rPr>
        <w:t>Perhaps, we</w:t>
      </w:r>
      <w:r w:rsidRPr="78F33490" w:rsidR="78F33490">
        <w:rPr>
          <w:rFonts w:ascii="Times New Roman" w:hAnsi="Times New Roman" w:cs="Times New Roman"/>
          <w:sz w:val="24"/>
          <w:szCs w:val="24"/>
          <w:lang w:val="en-GB"/>
        </w:rPr>
        <w:t xml:space="preserve"> should make more of Easter, I thought as </w:t>
      </w:r>
      <w:r w:rsidRPr="78F33490" w:rsidR="78F33490">
        <w:rPr>
          <w:rFonts w:ascii="Times New Roman" w:hAnsi="Times New Roman" w:cs="Times New Roman"/>
          <w:sz w:val="24"/>
          <w:szCs w:val="24"/>
          <w:lang w:val="en-GB"/>
        </w:rPr>
        <w:t>nearly thirty</w:t>
      </w:r>
      <w:r w:rsidRPr="78F33490" w:rsidR="78F33490">
        <w:rPr>
          <w:rFonts w:ascii="Times New Roman" w:hAnsi="Times New Roman" w:cs="Times New Roman"/>
          <w:sz w:val="24"/>
          <w:szCs w:val="24"/>
          <w:lang w:val="en-GB"/>
        </w:rPr>
        <w:t xml:space="preserve"> of us stationed ourselves on the Balcon at the top of the passage leading down to Playa El Salon. It was a balmy evening with a gentle breeze as we absorbed the stage before us. It was dimly illuminated by candles and a few streetlights, which when combined with cigarette smoke from </w:t>
      </w:r>
      <w:r w:rsidRPr="78F33490" w:rsidR="78F33490">
        <w:rPr>
          <w:rFonts w:ascii="Times New Roman" w:hAnsi="Times New Roman" w:cs="Times New Roman"/>
          <w:sz w:val="24"/>
          <w:szCs w:val="24"/>
          <w:lang w:val="en-GB"/>
        </w:rPr>
        <w:t>almost every</w:t>
      </w:r>
      <w:r w:rsidRPr="78F33490" w:rsidR="78F33490">
        <w:rPr>
          <w:rFonts w:ascii="Times New Roman" w:hAnsi="Times New Roman" w:cs="Times New Roman"/>
          <w:sz w:val="24"/>
          <w:szCs w:val="24"/>
          <w:lang w:val="en-GB"/>
        </w:rPr>
        <w:t xml:space="preserve"> adult created a misty ambience usually associated with an Alfred Hitchcock horror film.</w:t>
      </w:r>
    </w:p>
    <w:p w:rsidRPr="00D73D87" w:rsidR="00A63DC1" w:rsidP="00602E2E" w:rsidRDefault="001228A2" w14:paraId="7983FEF7" w14:textId="2A2BC49E">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I was probably not the </w:t>
      </w:r>
      <w:r w:rsidRPr="00D73D87" w:rsidR="00CA5972">
        <w:rPr>
          <w:rFonts w:ascii="Times New Roman" w:hAnsi="Times New Roman" w:cs="Times New Roman"/>
          <w:sz w:val="24"/>
          <w:szCs w:val="24"/>
          <w:lang w:val="en-GB"/>
        </w:rPr>
        <w:t>best person</w:t>
      </w:r>
      <w:r w:rsidRPr="00D73D87">
        <w:rPr>
          <w:rFonts w:ascii="Times New Roman" w:hAnsi="Times New Roman" w:cs="Times New Roman"/>
          <w:sz w:val="24"/>
          <w:szCs w:val="24"/>
          <w:lang w:val="en-GB"/>
        </w:rPr>
        <w:t xml:space="preserve"> to exp</w:t>
      </w:r>
      <w:r w:rsidRPr="00D73D87" w:rsidR="00A73B10">
        <w:rPr>
          <w:rFonts w:ascii="Times New Roman" w:hAnsi="Times New Roman" w:cs="Times New Roman"/>
          <w:sz w:val="24"/>
          <w:szCs w:val="24"/>
          <w:lang w:val="en-GB"/>
        </w:rPr>
        <w:t xml:space="preserve">lain the intricacies of Catholic </w:t>
      </w:r>
      <w:r w:rsidRPr="00D73D87" w:rsidR="00B0270E">
        <w:rPr>
          <w:rFonts w:ascii="Times New Roman" w:hAnsi="Times New Roman" w:cs="Times New Roman"/>
          <w:sz w:val="24"/>
          <w:szCs w:val="24"/>
          <w:lang w:val="en-GB"/>
        </w:rPr>
        <w:t>ceremonies,</w:t>
      </w:r>
      <w:r w:rsidRPr="00D73D87" w:rsidR="00A73B10">
        <w:rPr>
          <w:rFonts w:ascii="Times New Roman" w:hAnsi="Times New Roman" w:cs="Times New Roman"/>
          <w:sz w:val="24"/>
          <w:szCs w:val="24"/>
          <w:lang w:val="en-GB"/>
        </w:rPr>
        <w:t xml:space="preserve"> but I had been well</w:t>
      </w:r>
      <w:r w:rsidR="007C3212">
        <w:rPr>
          <w:rFonts w:ascii="Times New Roman" w:hAnsi="Times New Roman" w:cs="Times New Roman"/>
          <w:sz w:val="24"/>
          <w:szCs w:val="24"/>
          <w:lang w:val="en-GB"/>
        </w:rPr>
        <w:t>-</w:t>
      </w:r>
      <w:r w:rsidRPr="00D73D87" w:rsidR="00A73B10">
        <w:rPr>
          <w:rFonts w:ascii="Times New Roman" w:hAnsi="Times New Roman" w:cs="Times New Roman"/>
          <w:sz w:val="24"/>
          <w:szCs w:val="24"/>
          <w:lang w:val="en-GB"/>
        </w:rPr>
        <w:t xml:space="preserve">schooled by </w:t>
      </w:r>
      <w:r w:rsidRPr="00D73D87" w:rsidR="007C738B">
        <w:rPr>
          <w:rFonts w:ascii="Times New Roman" w:hAnsi="Times New Roman" w:cs="Times New Roman"/>
          <w:sz w:val="24"/>
          <w:szCs w:val="24"/>
          <w:lang w:val="en-GB"/>
        </w:rPr>
        <w:t>Lucia</w:t>
      </w:r>
      <w:r w:rsidRPr="00D73D87" w:rsidR="00A73B10">
        <w:rPr>
          <w:rFonts w:ascii="Times New Roman" w:hAnsi="Times New Roman" w:cs="Times New Roman"/>
          <w:sz w:val="24"/>
          <w:szCs w:val="24"/>
          <w:lang w:val="en-GB"/>
        </w:rPr>
        <w:t xml:space="preserve"> and her family about the history and rituals of their </w:t>
      </w:r>
      <w:r w:rsidRPr="00D73D87" w:rsidR="000C69E2">
        <w:rPr>
          <w:rFonts w:ascii="Times New Roman" w:hAnsi="Times New Roman" w:cs="Times New Roman"/>
          <w:sz w:val="24"/>
          <w:szCs w:val="24"/>
          <w:lang w:val="en-GB"/>
        </w:rPr>
        <w:t>tradition</w:t>
      </w:r>
      <w:r w:rsidRPr="00D73D87" w:rsidR="00A73B10">
        <w:rPr>
          <w:rFonts w:ascii="Times New Roman" w:hAnsi="Times New Roman" w:cs="Times New Roman"/>
          <w:sz w:val="24"/>
          <w:szCs w:val="24"/>
          <w:lang w:val="en-GB"/>
        </w:rPr>
        <w:t>.</w:t>
      </w:r>
    </w:p>
    <w:p w:rsidRPr="00D73D87" w:rsidR="00530272" w:rsidP="00C468F5" w:rsidRDefault="00530272" w14:paraId="22D135E9" w14:textId="6D07BF4A">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The crowds were three deep </w:t>
      </w:r>
      <w:r w:rsidRPr="00D73D87" w:rsidR="005761E8">
        <w:rPr>
          <w:rFonts w:ascii="Times New Roman" w:hAnsi="Times New Roman"/>
          <w:sz w:val="24"/>
          <w:szCs w:val="24"/>
          <w:lang w:val="en-GB"/>
        </w:rPr>
        <w:t>around us</w:t>
      </w:r>
      <w:r w:rsidRPr="00D73D87">
        <w:rPr>
          <w:rFonts w:ascii="Times New Roman" w:hAnsi="Times New Roman"/>
          <w:sz w:val="24"/>
          <w:szCs w:val="24"/>
          <w:lang w:val="en-GB"/>
        </w:rPr>
        <w:t xml:space="preserve"> </w:t>
      </w:r>
      <w:r w:rsidRPr="00D73D87" w:rsidR="00C468F5">
        <w:rPr>
          <w:rFonts w:ascii="Times New Roman" w:hAnsi="Times New Roman"/>
          <w:sz w:val="24"/>
          <w:szCs w:val="24"/>
          <w:lang w:val="en-GB"/>
        </w:rPr>
        <w:t>with many chatting quietly</w:t>
      </w:r>
      <w:r w:rsidRPr="00D73D87">
        <w:rPr>
          <w:rFonts w:ascii="Times New Roman" w:hAnsi="Times New Roman"/>
          <w:sz w:val="24"/>
          <w:szCs w:val="24"/>
          <w:lang w:val="en-GB"/>
        </w:rPr>
        <w:t xml:space="preserve">. </w:t>
      </w:r>
      <w:r w:rsidRPr="00D73D87" w:rsidR="00C468F5">
        <w:rPr>
          <w:rFonts w:ascii="Times New Roman" w:hAnsi="Times New Roman"/>
          <w:sz w:val="24"/>
          <w:szCs w:val="24"/>
          <w:lang w:val="en-GB"/>
        </w:rPr>
        <w:t>Many of the women</w:t>
      </w:r>
      <w:r w:rsidRPr="00D73D87">
        <w:rPr>
          <w:rFonts w:ascii="Times New Roman" w:hAnsi="Times New Roman"/>
          <w:sz w:val="24"/>
          <w:szCs w:val="24"/>
          <w:lang w:val="en-GB"/>
        </w:rPr>
        <w:t xml:space="preserve"> </w:t>
      </w:r>
      <w:r w:rsidRPr="00D73D87" w:rsidR="00C468F5">
        <w:rPr>
          <w:rFonts w:ascii="Times New Roman" w:hAnsi="Times New Roman"/>
          <w:sz w:val="24"/>
          <w:szCs w:val="24"/>
          <w:lang w:val="en-GB"/>
        </w:rPr>
        <w:t>were</w:t>
      </w:r>
      <w:r w:rsidRPr="00D73D87">
        <w:rPr>
          <w:rFonts w:ascii="Times New Roman" w:hAnsi="Times New Roman"/>
          <w:sz w:val="24"/>
          <w:szCs w:val="24"/>
          <w:lang w:val="en-GB"/>
        </w:rPr>
        <w:t xml:space="preserve"> dressed in conservative long black dress</w:t>
      </w:r>
      <w:r w:rsidRPr="00D73D87" w:rsidR="00C468F5">
        <w:rPr>
          <w:rFonts w:ascii="Times New Roman" w:hAnsi="Times New Roman"/>
          <w:sz w:val="24"/>
          <w:szCs w:val="24"/>
          <w:lang w:val="en-GB"/>
        </w:rPr>
        <w:t>es</w:t>
      </w:r>
      <w:r w:rsidRPr="00D73D87">
        <w:rPr>
          <w:rFonts w:ascii="Times New Roman" w:hAnsi="Times New Roman"/>
          <w:sz w:val="24"/>
          <w:szCs w:val="24"/>
          <w:lang w:val="en-GB"/>
        </w:rPr>
        <w:t xml:space="preserve"> with </w:t>
      </w:r>
      <w:r w:rsidRPr="00D73D87" w:rsidR="00C468F5">
        <w:rPr>
          <w:rFonts w:ascii="Times New Roman" w:hAnsi="Times New Roman"/>
          <w:sz w:val="24"/>
          <w:szCs w:val="24"/>
          <w:lang w:val="en-GB"/>
        </w:rPr>
        <w:t>long</w:t>
      </w:r>
      <w:r w:rsidRPr="00D73D87">
        <w:rPr>
          <w:rFonts w:ascii="Times New Roman" w:hAnsi="Times New Roman"/>
          <w:sz w:val="24"/>
          <w:szCs w:val="24"/>
          <w:lang w:val="en-GB"/>
        </w:rPr>
        <w:t xml:space="preserve"> sleeves</w:t>
      </w:r>
      <w:r w:rsidRPr="00D73D87" w:rsidR="00C468F5">
        <w:rPr>
          <w:rFonts w:ascii="Times New Roman" w:hAnsi="Times New Roman"/>
          <w:sz w:val="24"/>
          <w:szCs w:val="24"/>
          <w:lang w:val="en-GB"/>
        </w:rPr>
        <w:t xml:space="preserve">. </w:t>
      </w:r>
      <w:r w:rsidRPr="00D73D87">
        <w:rPr>
          <w:rFonts w:ascii="Times New Roman" w:hAnsi="Times New Roman"/>
          <w:sz w:val="24"/>
          <w:szCs w:val="24"/>
          <w:lang w:val="en-GB"/>
        </w:rPr>
        <w:t xml:space="preserve">Some of the balconies </w:t>
      </w:r>
      <w:r w:rsidRPr="00D73D87" w:rsidR="00C468F5">
        <w:rPr>
          <w:rFonts w:ascii="Times New Roman" w:hAnsi="Times New Roman"/>
          <w:sz w:val="24"/>
          <w:szCs w:val="24"/>
          <w:lang w:val="en-GB"/>
        </w:rPr>
        <w:t xml:space="preserve">overlooking the </w:t>
      </w:r>
      <w:r w:rsidRPr="00D73D87" w:rsidR="000B352B">
        <w:rPr>
          <w:rFonts w:ascii="Times New Roman" w:hAnsi="Times New Roman"/>
          <w:sz w:val="24"/>
          <w:szCs w:val="24"/>
          <w:lang w:val="en-GB"/>
        </w:rPr>
        <w:t>B</w:t>
      </w:r>
      <w:r w:rsidRPr="00D73D87" w:rsidR="00C468F5">
        <w:rPr>
          <w:rFonts w:ascii="Times New Roman" w:hAnsi="Times New Roman"/>
          <w:sz w:val="24"/>
          <w:szCs w:val="24"/>
          <w:lang w:val="en-GB"/>
        </w:rPr>
        <w:t>alcon</w:t>
      </w:r>
      <w:r w:rsidRPr="00D73D87" w:rsidR="000B352B">
        <w:rPr>
          <w:rFonts w:ascii="Times New Roman" w:hAnsi="Times New Roman"/>
          <w:sz w:val="24"/>
          <w:szCs w:val="24"/>
          <w:lang w:val="en-GB"/>
        </w:rPr>
        <w:t xml:space="preserve"> had their railings</w:t>
      </w:r>
      <w:r w:rsidRPr="00D73D87">
        <w:rPr>
          <w:rFonts w:ascii="Times New Roman" w:hAnsi="Times New Roman"/>
          <w:sz w:val="24"/>
          <w:szCs w:val="24"/>
          <w:lang w:val="en-GB"/>
        </w:rPr>
        <w:t xml:space="preserve"> decorated with red fabric and a gold cross</w:t>
      </w:r>
      <w:r w:rsidRPr="00D73D87" w:rsidR="000B352B">
        <w:rPr>
          <w:rFonts w:ascii="Times New Roman" w:hAnsi="Times New Roman"/>
          <w:sz w:val="24"/>
          <w:szCs w:val="24"/>
          <w:lang w:val="en-GB"/>
        </w:rPr>
        <w:t xml:space="preserve">. </w:t>
      </w:r>
      <w:r w:rsidRPr="00D73D87">
        <w:rPr>
          <w:rFonts w:ascii="Times New Roman" w:hAnsi="Times New Roman"/>
          <w:sz w:val="24"/>
          <w:szCs w:val="24"/>
          <w:lang w:val="en-GB"/>
        </w:rPr>
        <w:t xml:space="preserve">Traditionally, Easter is the most significant of religious festivals in Spain far more so than Christmas. </w:t>
      </w:r>
      <w:r w:rsidRPr="00D73D87" w:rsidR="0064216C">
        <w:rPr>
          <w:rFonts w:ascii="Times New Roman" w:hAnsi="Times New Roman"/>
          <w:sz w:val="24"/>
          <w:szCs w:val="24"/>
          <w:lang w:val="en-GB"/>
        </w:rPr>
        <w:t>Apparently</w:t>
      </w:r>
      <w:r w:rsidRPr="00D73D87" w:rsidR="00602739">
        <w:rPr>
          <w:rFonts w:ascii="Times New Roman" w:hAnsi="Times New Roman"/>
          <w:sz w:val="24"/>
          <w:szCs w:val="24"/>
          <w:lang w:val="en-GB"/>
        </w:rPr>
        <w:t>,</w:t>
      </w:r>
      <w:r w:rsidRPr="00D73D87" w:rsidR="0064216C">
        <w:rPr>
          <w:rFonts w:ascii="Times New Roman" w:hAnsi="Times New Roman"/>
          <w:sz w:val="24"/>
          <w:szCs w:val="24"/>
          <w:lang w:val="en-GB"/>
        </w:rPr>
        <w:t xml:space="preserve"> celebrating the end of </w:t>
      </w:r>
      <w:r w:rsidRPr="00D73D87" w:rsidR="00433D00">
        <w:rPr>
          <w:rFonts w:ascii="Times New Roman" w:hAnsi="Times New Roman"/>
          <w:sz w:val="24"/>
          <w:szCs w:val="24"/>
          <w:lang w:val="en-GB"/>
        </w:rPr>
        <w:t>a</w:t>
      </w:r>
      <w:r w:rsidRPr="00D73D87" w:rsidR="00E9151A">
        <w:rPr>
          <w:rFonts w:ascii="Times New Roman" w:hAnsi="Times New Roman"/>
          <w:sz w:val="24"/>
          <w:szCs w:val="24"/>
          <w:lang w:val="en-GB"/>
        </w:rPr>
        <w:t xml:space="preserve"> purposeful</w:t>
      </w:r>
      <w:r w:rsidRPr="00D73D87" w:rsidR="0064216C">
        <w:rPr>
          <w:rFonts w:ascii="Times New Roman" w:hAnsi="Times New Roman"/>
          <w:sz w:val="24"/>
          <w:szCs w:val="24"/>
          <w:lang w:val="en-GB"/>
        </w:rPr>
        <w:t xml:space="preserve"> life is more mean</w:t>
      </w:r>
      <w:r w:rsidRPr="00D73D87" w:rsidR="00602E2E">
        <w:rPr>
          <w:rFonts w:ascii="Times New Roman" w:hAnsi="Times New Roman"/>
          <w:sz w:val="24"/>
          <w:szCs w:val="24"/>
          <w:lang w:val="en-GB"/>
        </w:rPr>
        <w:t>ingful than its beginning.</w:t>
      </w:r>
      <w:r w:rsidRPr="00D73D87" w:rsidR="0064216C">
        <w:rPr>
          <w:rFonts w:ascii="Times New Roman" w:hAnsi="Times New Roman"/>
          <w:sz w:val="24"/>
          <w:szCs w:val="24"/>
          <w:lang w:val="en-GB"/>
        </w:rPr>
        <w:t xml:space="preserve"> </w:t>
      </w:r>
      <w:r w:rsidRPr="00D73D87">
        <w:rPr>
          <w:rFonts w:ascii="Times New Roman" w:hAnsi="Times New Roman"/>
          <w:sz w:val="24"/>
          <w:szCs w:val="24"/>
          <w:lang w:val="en-GB"/>
        </w:rPr>
        <w:t>To prepare, property owners whitewashed their facades, painted the black wrought iron window bars, and spring-cleaned the green window blinds. Those who didn’t were ostracised for at least a week.</w:t>
      </w:r>
    </w:p>
    <w:p w:rsidRPr="00D73D87" w:rsidR="0019689B" w:rsidP="00C468F5" w:rsidRDefault="0019689B" w14:paraId="7386C1D2" w14:textId="16107401">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Knowing </w:t>
      </w:r>
      <w:r w:rsidR="00677D07">
        <w:rPr>
          <w:rFonts w:ascii="Times New Roman" w:hAnsi="Times New Roman"/>
          <w:sz w:val="24"/>
          <w:szCs w:val="24"/>
          <w:lang w:val="en-GB"/>
        </w:rPr>
        <w:t>when</w:t>
      </w:r>
      <w:r w:rsidRPr="00D73D87">
        <w:rPr>
          <w:rFonts w:ascii="Times New Roman" w:hAnsi="Times New Roman"/>
          <w:sz w:val="24"/>
          <w:szCs w:val="24"/>
          <w:lang w:val="en-GB"/>
        </w:rPr>
        <w:t xml:space="preserve"> the action kicked off my voice would be deafened</w:t>
      </w:r>
      <w:r w:rsidRPr="00D73D87" w:rsidR="0013705D">
        <w:rPr>
          <w:rFonts w:ascii="Times New Roman" w:hAnsi="Times New Roman"/>
          <w:sz w:val="24"/>
          <w:szCs w:val="24"/>
          <w:lang w:val="en-GB"/>
        </w:rPr>
        <w:t xml:space="preserve"> by the band</w:t>
      </w:r>
      <w:r w:rsidRPr="00D73D87" w:rsidR="00A13E86">
        <w:rPr>
          <w:rFonts w:ascii="Times New Roman" w:hAnsi="Times New Roman"/>
          <w:sz w:val="24"/>
          <w:szCs w:val="24"/>
          <w:lang w:val="en-GB"/>
        </w:rPr>
        <w:t xml:space="preserve">, I </w:t>
      </w:r>
      <w:r w:rsidRPr="00D73D87" w:rsidR="00C64357">
        <w:rPr>
          <w:rFonts w:ascii="Times New Roman" w:hAnsi="Times New Roman"/>
          <w:sz w:val="24"/>
          <w:szCs w:val="24"/>
          <w:lang w:val="en-GB"/>
        </w:rPr>
        <w:t>explained to the group what they were about to see.</w:t>
      </w:r>
    </w:p>
    <w:p w:rsidRPr="00D73D87" w:rsidR="00530272" w:rsidP="00530272" w:rsidRDefault="00530272" w14:paraId="168AE2A2" w14:textId="46E80699">
      <w:pPr>
        <w:pStyle w:val="CSP-ChapterBodyText-FirstParagraph"/>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“Do you know what a cofradia is?” </w:t>
      </w:r>
      <w:r w:rsidRPr="00D73D87" w:rsidR="00C64357">
        <w:rPr>
          <w:rFonts w:ascii="Times New Roman" w:hAnsi="Times New Roman"/>
          <w:sz w:val="24"/>
          <w:szCs w:val="24"/>
          <w:lang w:val="en-GB"/>
        </w:rPr>
        <w:t>I shouted.</w:t>
      </w:r>
    </w:p>
    <w:p w:rsidRPr="00D73D87" w:rsidR="00524047" w:rsidP="00B909A7" w:rsidRDefault="00530272" w14:paraId="02B1B527" w14:textId="08DD1208">
      <w:pPr>
        <w:pStyle w:val="CSP-ChapterBodyText-FirstParagraph"/>
        <w:spacing w:line="360" w:lineRule="auto"/>
        <w:ind w:firstLine="720"/>
        <w:jc w:val="left"/>
        <w:rPr>
          <w:rFonts w:ascii="Times New Roman" w:hAnsi="Times New Roman"/>
          <w:sz w:val="24"/>
          <w:szCs w:val="24"/>
          <w:lang w:val="en-GB"/>
        </w:rPr>
      </w:pPr>
      <w:r w:rsidRPr="78F33490" w:rsidR="78F33490">
        <w:rPr>
          <w:rFonts w:ascii="Times New Roman" w:hAnsi="Times New Roman"/>
          <w:sz w:val="24"/>
          <w:szCs w:val="24"/>
          <w:lang w:val="en-GB"/>
        </w:rPr>
        <w:t xml:space="preserve">“No,” said some, others shaking their heads. </w:t>
      </w:r>
      <w:ins w:author="Gary Smailes" w:date="2024-01-22T10:13:29.911Z" w:id="1777560437">
        <w:r w:rsidRPr="78F33490" w:rsidR="78F33490">
          <w:rPr>
            <w:rFonts w:ascii="Times New Roman" w:hAnsi="Times New Roman"/>
            <w:sz w:val="24"/>
            <w:szCs w:val="24"/>
            <w:lang w:val="en-GB"/>
          </w:rPr>
          <w:t>“</w:t>
        </w:r>
      </w:ins>
      <w:r w:rsidRPr="78F33490" w:rsidR="78F33490">
        <w:rPr>
          <w:rFonts w:ascii="Times New Roman" w:hAnsi="Times New Roman"/>
          <w:sz w:val="24"/>
          <w:szCs w:val="24"/>
          <w:lang w:val="en-GB"/>
        </w:rPr>
        <w:t>It’s</w:t>
      </w:r>
      <w:r w:rsidRPr="78F33490" w:rsidR="78F33490">
        <w:rPr>
          <w:rFonts w:ascii="Times New Roman" w:hAnsi="Times New Roman"/>
          <w:sz w:val="24"/>
          <w:szCs w:val="24"/>
          <w:lang w:val="en-GB"/>
        </w:rPr>
        <w:t xml:space="preserve"> a brotherhood or group of men who pledge allegiance to each other and their saints. Every town and village in Spain </w:t>
      </w:r>
      <w:r w:rsidRPr="78F33490" w:rsidR="78F33490">
        <w:rPr>
          <w:rFonts w:ascii="Times New Roman" w:hAnsi="Times New Roman"/>
          <w:sz w:val="24"/>
          <w:szCs w:val="24"/>
          <w:lang w:val="en-GB"/>
        </w:rPr>
        <w:t>has</w:t>
      </w:r>
      <w:r w:rsidRPr="78F33490" w:rsidR="78F33490">
        <w:rPr>
          <w:rFonts w:ascii="Times New Roman" w:hAnsi="Times New Roman"/>
          <w:sz w:val="24"/>
          <w:szCs w:val="24"/>
          <w:lang w:val="en-GB"/>
        </w:rPr>
        <w:t xml:space="preserve"> at least one. In </w:t>
      </w:r>
      <w:r w:rsidRPr="78F33490" w:rsidR="78F33490">
        <w:rPr>
          <w:rFonts w:ascii="Times New Roman" w:hAnsi="Times New Roman"/>
          <w:sz w:val="24"/>
          <w:szCs w:val="24"/>
          <w:lang w:val="en-GB"/>
        </w:rPr>
        <w:t>Nerja</w:t>
      </w:r>
      <w:r w:rsidRPr="78F33490" w:rsidR="78F33490">
        <w:rPr>
          <w:rFonts w:ascii="Times New Roman" w:hAnsi="Times New Roman"/>
          <w:sz w:val="24"/>
          <w:szCs w:val="24"/>
          <w:lang w:val="en-GB"/>
        </w:rPr>
        <w:t xml:space="preserve">, we have three, founded during the seventeenth and eighteenth centuries. They carry their thrones around the street in a procession exclusively for them and their members. They also wear unique clothing and carry various badges of office. The boss is the </w:t>
      </w:r>
      <w:r w:rsidRPr="78F33490" w:rsidR="78F33490">
        <w:rPr>
          <w:rFonts w:ascii="Times New Roman" w:hAnsi="Times New Roman"/>
          <w:sz w:val="24"/>
          <w:szCs w:val="24"/>
          <w:lang w:val="en-GB"/>
        </w:rPr>
        <w:t>hermano</w:t>
      </w:r>
      <w:r w:rsidRPr="78F33490" w:rsidR="78F33490">
        <w:rPr>
          <w:rFonts w:ascii="Times New Roman" w:hAnsi="Times New Roman"/>
          <w:sz w:val="24"/>
          <w:szCs w:val="24"/>
          <w:lang w:val="en-GB"/>
        </w:rPr>
        <w:t xml:space="preserve"> mayor, senior brother. Tonight, it is the turn of Cofradia Nuestro Padre Jesús Nazareno y María </w:t>
      </w:r>
      <w:r w:rsidRPr="78F33490" w:rsidR="78F33490">
        <w:rPr>
          <w:rFonts w:ascii="Times New Roman" w:hAnsi="Times New Roman"/>
          <w:sz w:val="24"/>
          <w:szCs w:val="24"/>
          <w:lang w:val="en-GB"/>
        </w:rPr>
        <w:t>Santísima</w:t>
      </w:r>
      <w:r w:rsidRPr="78F33490" w:rsidR="78F33490">
        <w:rPr>
          <w:rFonts w:ascii="Times New Roman" w:hAnsi="Times New Roman"/>
          <w:sz w:val="24"/>
          <w:szCs w:val="24"/>
          <w:lang w:val="en-GB"/>
        </w:rPr>
        <w:t xml:space="preserve"> de </w:t>
      </w:r>
      <w:r w:rsidRPr="78F33490" w:rsidR="78F33490">
        <w:rPr>
          <w:rFonts w:ascii="Times New Roman" w:hAnsi="Times New Roman"/>
          <w:sz w:val="24"/>
          <w:szCs w:val="24"/>
          <w:lang w:val="en-GB"/>
        </w:rPr>
        <w:t>los</w:t>
      </w:r>
      <w:r w:rsidRPr="78F33490" w:rsidR="78F33490">
        <w:rPr>
          <w:rFonts w:ascii="Times New Roman" w:hAnsi="Times New Roman"/>
          <w:sz w:val="24"/>
          <w:szCs w:val="24"/>
          <w:lang w:val="en-GB"/>
        </w:rPr>
        <w:t xml:space="preserve"> Dolores. The members wear white robes and a variety of purple headwear depending on their position. The first throne </w:t>
      </w:r>
      <w:r w:rsidRPr="78F33490" w:rsidR="78F33490">
        <w:rPr>
          <w:rFonts w:ascii="Times New Roman" w:hAnsi="Times New Roman"/>
          <w:sz w:val="24"/>
          <w:szCs w:val="24"/>
          <w:lang w:val="en-GB"/>
        </w:rPr>
        <w:t>represents</w:t>
      </w:r>
      <w:r w:rsidRPr="78F33490" w:rsidR="78F33490">
        <w:rPr>
          <w:rFonts w:ascii="Times New Roman" w:hAnsi="Times New Roman"/>
          <w:sz w:val="24"/>
          <w:szCs w:val="24"/>
          <w:lang w:val="en-GB"/>
        </w:rPr>
        <w:t xml:space="preserve"> Jesús carrying the cross toward Mount Calvary in Jerusalem. The second is María </w:t>
      </w:r>
      <w:r w:rsidRPr="78F33490" w:rsidR="78F33490">
        <w:rPr>
          <w:rFonts w:ascii="Times New Roman" w:hAnsi="Times New Roman"/>
          <w:sz w:val="24"/>
          <w:szCs w:val="24"/>
          <w:lang w:val="en-GB"/>
        </w:rPr>
        <w:t>Santísima</w:t>
      </w:r>
      <w:r w:rsidRPr="78F33490" w:rsidR="78F33490">
        <w:rPr>
          <w:rFonts w:ascii="Times New Roman" w:hAnsi="Times New Roman"/>
          <w:sz w:val="24"/>
          <w:szCs w:val="24"/>
          <w:lang w:val="en-GB"/>
        </w:rPr>
        <w:t xml:space="preserve"> trailing after him weeping. Both thrones are extremely heavy and difficult to manoeuvre, and it is a great privilege to be one of the </w:t>
      </w:r>
      <w:r w:rsidRPr="78F33490" w:rsidR="78F33490">
        <w:rPr>
          <w:rFonts w:ascii="Times New Roman" w:hAnsi="Times New Roman"/>
          <w:sz w:val="24"/>
          <w:szCs w:val="24"/>
          <w:lang w:val="en-GB"/>
        </w:rPr>
        <w:t>costaleros</w:t>
      </w:r>
      <w:r w:rsidRPr="78F33490" w:rsidR="78F33490">
        <w:rPr>
          <w:rFonts w:ascii="Times New Roman" w:hAnsi="Times New Roman"/>
          <w:sz w:val="24"/>
          <w:szCs w:val="24"/>
          <w:lang w:val="en-GB"/>
        </w:rPr>
        <w:t xml:space="preserve">, the guys who carry them. They practice turning corners and negotiating steps for weeks in advance. They sway side to side and shuffle slowly forward as one. Their stops, starts, and rests are controlled by a senior member who rings a handbell with their instructions. </w:t>
      </w:r>
      <w:r w:rsidRPr="78F33490" w:rsidR="78F33490">
        <w:rPr>
          <w:rFonts w:ascii="Times New Roman" w:hAnsi="Times New Roman"/>
          <w:sz w:val="24"/>
          <w:szCs w:val="24"/>
          <w:lang w:val="en-GB"/>
        </w:rPr>
        <w:t>You’ll</w:t>
      </w:r>
      <w:r w:rsidRPr="78F33490" w:rsidR="78F33490">
        <w:rPr>
          <w:rFonts w:ascii="Times New Roman" w:hAnsi="Times New Roman"/>
          <w:sz w:val="24"/>
          <w:szCs w:val="24"/>
          <w:lang w:val="en-GB"/>
        </w:rPr>
        <w:t xml:space="preserve"> see how big and cumbersome each throne is as it </w:t>
      </w:r>
      <w:r w:rsidRPr="78F33490" w:rsidR="78F33490">
        <w:rPr>
          <w:rFonts w:ascii="Times New Roman" w:hAnsi="Times New Roman"/>
          <w:sz w:val="24"/>
          <w:szCs w:val="24"/>
          <w:lang w:val="en-GB"/>
        </w:rPr>
        <w:t>emerges</w:t>
      </w:r>
      <w:r w:rsidRPr="78F33490" w:rsidR="78F33490">
        <w:rPr>
          <w:rFonts w:ascii="Times New Roman" w:hAnsi="Times New Roman"/>
          <w:sz w:val="24"/>
          <w:szCs w:val="24"/>
          <w:lang w:val="en-GB"/>
        </w:rPr>
        <w:t xml:space="preserve"> from the church. Imagine in Antequera, a hilly town to the north of Málaga, they carry their Virgen de </w:t>
      </w:r>
      <w:r w:rsidRPr="78F33490" w:rsidR="78F33490">
        <w:rPr>
          <w:rFonts w:ascii="Times New Roman" w:hAnsi="Times New Roman"/>
          <w:sz w:val="24"/>
          <w:szCs w:val="24"/>
          <w:lang w:val="en-GB"/>
        </w:rPr>
        <w:t>los</w:t>
      </w:r>
      <w:r w:rsidRPr="78F33490" w:rsidR="78F33490">
        <w:rPr>
          <w:rFonts w:ascii="Times New Roman" w:hAnsi="Times New Roman"/>
          <w:sz w:val="24"/>
          <w:szCs w:val="24"/>
          <w:lang w:val="en-GB"/>
        </w:rPr>
        <w:t xml:space="preserve"> Dolores out to the fields to bless the crops then run it back to their church at the top of the hill. This tradition is known as ‘</w:t>
      </w:r>
      <w:r w:rsidRPr="78F33490" w:rsidR="78F33490">
        <w:rPr>
          <w:rFonts w:ascii="Times New Roman" w:hAnsi="Times New Roman"/>
          <w:sz w:val="24"/>
          <w:szCs w:val="24"/>
          <w:lang w:val="en-GB"/>
        </w:rPr>
        <w:t>Correr</w:t>
      </w:r>
      <w:r w:rsidRPr="78F33490" w:rsidR="78F33490">
        <w:rPr>
          <w:rFonts w:ascii="Times New Roman" w:hAnsi="Times New Roman"/>
          <w:sz w:val="24"/>
          <w:szCs w:val="24"/>
          <w:lang w:val="en-GB"/>
        </w:rPr>
        <w:t xml:space="preserve"> la Vega.’</w:t>
      </w:r>
    </w:p>
    <w:p w:rsidRPr="00D73D87" w:rsidR="00530272" w:rsidP="004554BD" w:rsidRDefault="00530272" w14:paraId="04AD570A" w14:textId="199722EC">
      <w:pPr>
        <w:pStyle w:val="CSP-ChapterBodyText-FirstParagraph"/>
        <w:spacing w:line="360" w:lineRule="auto"/>
        <w:ind w:firstLine="720"/>
        <w:jc w:val="left"/>
        <w:rPr>
          <w:rFonts w:ascii="Times New Roman" w:hAnsi="Times New Roman"/>
          <w:sz w:val="24"/>
          <w:szCs w:val="24"/>
          <w:lang w:val="en-GB"/>
        </w:rPr>
      </w:pPr>
      <w:ins w:author="Gary Smailes" w:date="2024-01-22T10:13:43.172Z" w:id="358848443">
        <w:r w:rsidRPr="00D73D87">
          <w:rPr>
            <w:rFonts w:ascii="Times New Roman" w:hAnsi="Times New Roman"/>
            <w:sz w:val="24"/>
            <w:szCs w:val="24"/>
            <w:shd w:val="clear" w:color="auto" w:fill="FFFFFF"/>
            <w:lang w:val="en-GB"/>
          </w:rPr>
          <w:t>“</w:t>
        </w:r>
      </w:ins>
      <w:r w:rsidRPr="00D73D87">
        <w:rPr>
          <w:rFonts w:ascii="Times New Roman" w:hAnsi="Times New Roman"/>
          <w:sz w:val="24"/>
          <w:szCs w:val="24"/>
          <w:shd w:val="clear" w:color="auto" w:fill="FFFFFF"/>
          <w:lang w:val="en-GB"/>
        </w:rPr>
        <w:t xml:space="preserve">The people wearing robes, masks, and conical hats carrying large candles are penitents, also known as </w:t>
      </w:r>
      <w:r w:rsidRPr="00D73D87">
        <w:rPr>
          <w:rFonts w:ascii="Times New Roman" w:hAnsi="Times New Roman"/>
          <w:sz w:val="24"/>
          <w:szCs w:val="24"/>
          <w:shd w:val="clear" w:color="auto" w:fill="FFFFFF"/>
          <w:lang w:val="en-GB"/>
        </w:rPr>
        <w:t>Nazarenos</w:t>
      </w:r>
      <w:r w:rsidRPr="00D73D87">
        <w:rPr>
          <w:rFonts w:ascii="Times New Roman" w:hAnsi="Times New Roman"/>
          <w:sz w:val="24"/>
          <w:szCs w:val="24"/>
          <w:shd w:val="clear" w:color="auto" w:fill="FFFFFF"/>
          <w:lang w:val="en-GB"/>
        </w:rPr>
        <w:t>. The mask allows them to pay penance without revealing their identities. The cone symbolizes rising toward heaven and brings the penitent closer to God. The shape resembles the cypress trees we plant in cemeteries to symbolically raise the dead upward rather than down to hell.</w:t>
      </w:r>
      <w:r w:rsidRPr="00D73D87" w:rsidR="007657F5">
        <w:rPr>
          <w:rFonts w:ascii="Times New Roman" w:hAnsi="Times New Roman"/>
          <w:sz w:val="24"/>
          <w:szCs w:val="24"/>
          <w:shd w:val="clear" w:color="auto" w:fill="FFFFFF"/>
          <w:lang w:val="en-GB"/>
        </w:rPr>
        <w:t xml:space="preserve"> </w:t>
      </w:r>
      <w:r w:rsidRPr="00D73D87" w:rsidR="007657F5">
        <w:rPr>
          <w:rFonts w:ascii="Times New Roman" w:hAnsi="Times New Roman"/>
          <w:sz w:val="24"/>
          <w:szCs w:val="24"/>
          <w:lang w:val="en-GB"/>
        </w:rPr>
        <w:t>Depending on their seniority in the brotherhood, some members carry an ornate staff, others’ candles.</w:t>
      </w:r>
      <w:r w:rsidRPr="00D73D87" w:rsidR="008A0946">
        <w:rPr>
          <w:rFonts w:ascii="Times New Roman" w:hAnsi="Times New Roman"/>
          <w:sz w:val="24"/>
          <w:szCs w:val="24"/>
          <w:lang w:val="en-GB"/>
        </w:rPr>
        <w:t xml:space="preserve"> Look, the church doors are opening.</w:t>
      </w:r>
      <w:r w:rsidRPr="00D73D87" w:rsidR="007B698F">
        <w:rPr>
          <w:rFonts w:ascii="Times New Roman" w:hAnsi="Times New Roman"/>
          <w:sz w:val="24"/>
          <w:szCs w:val="24"/>
          <w:lang w:val="en-GB"/>
        </w:rPr>
        <w:t>”</w:t>
      </w:r>
    </w:p>
    <w:p w:rsidRPr="00D73D87" w:rsidR="008A0946" w:rsidP="004554BD" w:rsidRDefault="008A0946" w14:paraId="505A4DFF" w14:textId="7EDC8214">
      <w:pPr>
        <w:pStyle w:val="CSP-ChapterBodyText-FirstParagraph"/>
        <w:spacing w:line="360" w:lineRule="auto"/>
        <w:ind w:firstLine="720"/>
        <w:jc w:val="left"/>
        <w:rPr>
          <w:rFonts w:ascii="Times New Roman" w:hAnsi="Times New Roman"/>
          <w:sz w:val="24"/>
          <w:szCs w:val="24"/>
          <w:shd w:val="clear" w:color="auto" w:fill="FFFFFF"/>
          <w:lang w:val="en-GB"/>
        </w:rPr>
      </w:pPr>
      <w:r w:rsidRPr="00D73D87">
        <w:rPr>
          <w:rFonts w:ascii="Times New Roman" w:hAnsi="Times New Roman"/>
          <w:sz w:val="24"/>
          <w:szCs w:val="24"/>
          <w:lang w:val="en-GB"/>
        </w:rPr>
        <w:t>The crowd noise faded away</w:t>
      </w:r>
      <w:r w:rsidRPr="00D73D87" w:rsidR="0007308F">
        <w:rPr>
          <w:rFonts w:ascii="Times New Roman" w:hAnsi="Times New Roman"/>
          <w:sz w:val="24"/>
          <w:szCs w:val="24"/>
          <w:lang w:val="en-GB"/>
        </w:rPr>
        <w:t xml:space="preserve"> as the first throne</w:t>
      </w:r>
      <w:r w:rsidRPr="00D73D87" w:rsidR="00516FBC">
        <w:rPr>
          <w:rFonts w:ascii="Times New Roman" w:hAnsi="Times New Roman"/>
          <w:sz w:val="24"/>
          <w:szCs w:val="24"/>
          <w:lang w:val="en-GB"/>
        </w:rPr>
        <w:t xml:space="preserve"> crawled down the steps and took up its position</w:t>
      </w:r>
      <w:r w:rsidRPr="00D73D87" w:rsidR="00397562">
        <w:rPr>
          <w:rFonts w:ascii="Times New Roman" w:hAnsi="Times New Roman"/>
          <w:sz w:val="24"/>
          <w:szCs w:val="24"/>
          <w:lang w:val="en-GB"/>
        </w:rPr>
        <w:t xml:space="preserve"> to head off around the main crowd</w:t>
      </w:r>
      <w:r w:rsidR="00BF151A">
        <w:rPr>
          <w:rFonts w:ascii="Times New Roman" w:hAnsi="Times New Roman"/>
          <w:sz w:val="24"/>
          <w:szCs w:val="24"/>
          <w:lang w:val="en-GB"/>
        </w:rPr>
        <w:t>-</w:t>
      </w:r>
      <w:r w:rsidRPr="00D73D87" w:rsidR="00397562">
        <w:rPr>
          <w:rFonts w:ascii="Times New Roman" w:hAnsi="Times New Roman"/>
          <w:sz w:val="24"/>
          <w:szCs w:val="24"/>
          <w:lang w:val="en-GB"/>
        </w:rPr>
        <w:t xml:space="preserve">lined streets of the town. Every citizen </w:t>
      </w:r>
      <w:r w:rsidR="00E30725">
        <w:rPr>
          <w:rFonts w:ascii="Times New Roman" w:hAnsi="Times New Roman"/>
          <w:sz w:val="24"/>
          <w:szCs w:val="24"/>
          <w:lang w:val="en-GB"/>
        </w:rPr>
        <w:t xml:space="preserve">was </w:t>
      </w:r>
      <w:r w:rsidRPr="00D73D87" w:rsidR="00397562">
        <w:rPr>
          <w:rFonts w:ascii="Times New Roman" w:hAnsi="Times New Roman"/>
          <w:sz w:val="24"/>
          <w:szCs w:val="24"/>
          <w:lang w:val="en-GB"/>
        </w:rPr>
        <w:t>watching from somewhere</w:t>
      </w:r>
      <w:r w:rsidRPr="00D73D87" w:rsidR="00791100">
        <w:rPr>
          <w:rFonts w:ascii="Times New Roman" w:hAnsi="Times New Roman"/>
          <w:sz w:val="24"/>
          <w:szCs w:val="24"/>
          <w:lang w:val="en-GB"/>
        </w:rPr>
        <w:t>.</w:t>
      </w:r>
    </w:p>
    <w:p w:rsidRPr="00D73D87" w:rsidR="00A63DC1" w:rsidP="00A63DC1" w:rsidRDefault="00A63DC1" w14:paraId="352F711C" w14:textId="4EEF5F8C">
      <w:pPr>
        <w:spacing w:after="0" w:line="360" w:lineRule="auto"/>
        <w:ind w:firstLine="720"/>
        <w:jc w:val="both"/>
        <w:rPr>
          <w:del w:author="Gary Smailes" w:date="2024-01-22T10:14:06.31Z" w:id="490437381"/>
          <w:rFonts w:ascii="Times New Roman" w:hAnsi="Times New Roman" w:cs="Times New Roman"/>
          <w:sz w:val="24"/>
          <w:szCs w:val="24"/>
          <w:lang w:val="en-GB"/>
        </w:rPr>
      </w:pPr>
      <w:r w:rsidRPr="78F33490" w:rsidR="78F33490">
        <w:rPr>
          <w:rFonts w:ascii="Times New Roman" w:hAnsi="Times New Roman" w:cs="Times New Roman"/>
          <w:sz w:val="24"/>
          <w:szCs w:val="24"/>
          <w:lang w:val="en-GB"/>
        </w:rPr>
        <w:t xml:space="preserve">The brotherhood band was forming up dressed in smart blue uniforms, their spotless brass instruments sparkling in the warm sunlight. When the band was ready, a bell rang, the thrones were heaved back onto strong shoulders, and the band started playing a loud and raucous dirge, the drummers setting the pace for the </w:t>
      </w:r>
      <w:r w:rsidRPr="78F33490" w:rsidR="78F33490">
        <w:rPr>
          <w:rFonts w:ascii="Times New Roman" w:hAnsi="Times New Roman" w:cs="Times New Roman"/>
          <w:sz w:val="24"/>
          <w:szCs w:val="24"/>
          <w:lang w:val="en-GB"/>
        </w:rPr>
        <w:t>costaleros</w:t>
      </w:r>
      <w:r w:rsidRPr="78F33490" w:rsidR="78F33490">
        <w:rPr>
          <w:rFonts w:ascii="Times New Roman" w:hAnsi="Times New Roman" w:cs="Times New Roman"/>
          <w:sz w:val="24"/>
          <w:szCs w:val="24"/>
          <w:lang w:val="en-GB"/>
        </w:rPr>
        <w:t>.</w:t>
      </w:r>
      <w:ins w:author="Gary Smailes" w:date="2024-01-22T10:14:06.55Z" w:id="41303869">
        <w:r w:rsidRPr="78F33490" w:rsidR="78F33490">
          <w:rPr>
            <w:rFonts w:ascii="Times New Roman" w:hAnsi="Times New Roman" w:cs="Times New Roman"/>
            <w:sz w:val="24"/>
            <w:szCs w:val="24"/>
            <w:lang w:val="en-GB"/>
          </w:rPr>
          <w:t xml:space="preserve"> </w:t>
        </w:r>
      </w:ins>
    </w:p>
    <w:p w:rsidRPr="00D73D87" w:rsidR="007B698F" w:rsidP="78F33490" w:rsidRDefault="009439C5" w14:paraId="7A7A1FDA" w14:textId="00B24843">
      <w:pPr>
        <w:spacing w:after="0" w:line="360" w:lineRule="auto"/>
        <w:ind w:firstLine="0"/>
        <w:jc w:val="both"/>
        <w:rPr>
          <w:rFonts w:ascii="Times New Roman" w:hAnsi="Times New Roman" w:cs="Times New Roman"/>
          <w:sz w:val="24"/>
          <w:szCs w:val="24"/>
          <w:lang w:val="en-GB"/>
        </w:rPr>
        <w:pPrChange w:author="Gary Smailes" w:date="2024-01-22T10:14:06.155Z">
          <w:pPr>
            <w:spacing w:after="0" w:line="360" w:lineRule="auto"/>
            <w:ind w:firstLine="720"/>
            <w:jc w:val="both"/>
          </w:pPr>
        </w:pPrChange>
      </w:pPr>
      <w:r w:rsidRPr="78F33490" w:rsidR="78F33490">
        <w:rPr>
          <w:rFonts w:ascii="Times New Roman" w:hAnsi="Times New Roman" w:cs="Times New Roman"/>
          <w:sz w:val="24"/>
          <w:szCs w:val="24"/>
          <w:lang w:val="en-GB"/>
        </w:rPr>
        <w:t xml:space="preserve">Many of those on the Balcon fell in behind the procession as it headed up Calle </w:t>
      </w:r>
      <w:r w:rsidRPr="78F33490" w:rsidR="78F33490">
        <w:rPr>
          <w:rFonts w:ascii="Times New Roman" w:hAnsi="Times New Roman" w:cs="Times New Roman"/>
          <w:sz w:val="24"/>
          <w:szCs w:val="24"/>
          <w:lang w:val="en-GB"/>
        </w:rPr>
        <w:t xml:space="preserve">Cristo. </w:t>
      </w:r>
      <w:r w:rsidRPr="78F33490" w:rsidR="78F33490">
        <w:rPr>
          <w:rFonts w:ascii="Times New Roman" w:hAnsi="Times New Roman" w:cs="Times New Roman"/>
          <w:sz w:val="24"/>
          <w:szCs w:val="24"/>
          <w:lang w:val="en-GB"/>
        </w:rPr>
        <w:t xml:space="preserve">Having absorbed </w:t>
      </w:r>
      <w:r w:rsidRPr="78F33490" w:rsidR="78F33490">
        <w:rPr>
          <w:rFonts w:ascii="Times New Roman" w:hAnsi="Times New Roman" w:cs="Times New Roman"/>
          <w:sz w:val="24"/>
          <w:szCs w:val="24"/>
          <w:lang w:val="en-GB"/>
        </w:rPr>
        <w:t>all</w:t>
      </w:r>
      <w:r w:rsidRPr="78F33490" w:rsidR="78F33490">
        <w:rPr>
          <w:rFonts w:ascii="Times New Roman" w:hAnsi="Times New Roman" w:cs="Times New Roman"/>
          <w:sz w:val="24"/>
          <w:szCs w:val="24"/>
          <w:lang w:val="en-GB"/>
        </w:rPr>
        <w:t xml:space="preserve"> we were expecting to see we headed</w:t>
      </w:r>
      <w:r w:rsidRPr="78F33490" w:rsidR="78F33490">
        <w:rPr>
          <w:rFonts w:ascii="Times New Roman" w:hAnsi="Times New Roman" w:cs="Times New Roman"/>
          <w:sz w:val="24"/>
          <w:szCs w:val="24"/>
          <w:lang w:val="en-GB"/>
        </w:rPr>
        <w:t xml:space="preserve"> back to the Fontainebleau via </w:t>
      </w:r>
      <w:r w:rsidRPr="78F33490" w:rsidR="78F33490">
        <w:rPr>
          <w:rFonts w:ascii="Times New Roman" w:hAnsi="Times New Roman" w:cs="Times New Roman"/>
          <w:sz w:val="24"/>
          <w:szCs w:val="24"/>
          <w:lang w:val="en-GB"/>
        </w:rPr>
        <w:t>Pintada</w:t>
      </w:r>
      <w:r w:rsidRPr="78F33490" w:rsidR="78F33490">
        <w:rPr>
          <w:rFonts w:ascii="Times New Roman" w:hAnsi="Times New Roman" w:cs="Times New Roman"/>
          <w:sz w:val="24"/>
          <w:szCs w:val="24"/>
          <w:lang w:val="en-GB"/>
        </w:rPr>
        <w:t xml:space="preserve"> and the more serious business of more beer.</w:t>
      </w:r>
    </w:p>
    <w:p w:rsidRPr="00D73D87" w:rsidR="00DD7CC3" w:rsidP="000619F4" w:rsidRDefault="000619F4" w14:paraId="0A667A18" w14:textId="79D52BE1">
      <w:pPr>
        <w:spacing w:after="0" w:line="360" w:lineRule="auto"/>
        <w:ind w:firstLine="720"/>
        <w:jc w:val="both"/>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I’d been pouring drinks </w:t>
      </w:r>
      <w:r w:rsidRPr="00D73D87" w:rsidR="007C738B">
        <w:rPr>
          <w:rFonts w:ascii="Times New Roman" w:hAnsi="Times New Roman" w:cs="Times New Roman"/>
          <w:sz w:val="24"/>
          <w:szCs w:val="24"/>
          <w:lang w:val="en-GB"/>
        </w:rPr>
        <w:t>Lucia</w:t>
      </w:r>
      <w:r w:rsidRPr="00D73D87">
        <w:rPr>
          <w:rFonts w:ascii="Times New Roman" w:hAnsi="Times New Roman" w:cs="Times New Roman"/>
          <w:sz w:val="24"/>
          <w:szCs w:val="24"/>
          <w:lang w:val="en-GB"/>
        </w:rPr>
        <w:t xml:space="preserve"> when Ted Bartlett approached. I went to top him up.</w:t>
      </w:r>
    </w:p>
    <w:p w:rsidRPr="00D73D87" w:rsidR="00DD7CC3" w:rsidP="00DD7CC3" w:rsidRDefault="00DD7CC3" w14:paraId="1866A551" w14:textId="31C67E59">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Pr="00D73D87" w:rsidR="000619F4">
        <w:rPr>
          <w:rFonts w:ascii="Times New Roman" w:hAnsi="Times New Roman"/>
          <w:sz w:val="24"/>
          <w:szCs w:val="24"/>
          <w:lang w:val="en-GB"/>
        </w:rPr>
        <w:t xml:space="preserve">Sorry, </w:t>
      </w:r>
      <w:r w:rsidR="00CF55C7">
        <w:rPr>
          <w:rFonts w:ascii="Times New Roman" w:hAnsi="Times New Roman"/>
          <w:sz w:val="24"/>
          <w:szCs w:val="24"/>
          <w:lang w:val="en-GB"/>
        </w:rPr>
        <w:t>Robin</w:t>
      </w:r>
      <w:r w:rsidRPr="00D73D87">
        <w:rPr>
          <w:rFonts w:ascii="Times New Roman" w:hAnsi="Times New Roman"/>
          <w:sz w:val="24"/>
          <w:szCs w:val="24"/>
          <w:lang w:val="en-GB"/>
        </w:rPr>
        <w:t xml:space="preserve">,” said Ted. “I don’t want to be alarmist, but the patio is a </w:t>
      </w:r>
      <w:r w:rsidRPr="00D73D87" w:rsidR="000619F4">
        <w:rPr>
          <w:rFonts w:ascii="Times New Roman" w:hAnsi="Times New Roman"/>
          <w:sz w:val="24"/>
          <w:szCs w:val="24"/>
          <w:lang w:val="en-GB"/>
        </w:rPr>
        <w:t>tad</w:t>
      </w:r>
      <w:r w:rsidRPr="00D73D87">
        <w:rPr>
          <w:rFonts w:ascii="Times New Roman" w:hAnsi="Times New Roman"/>
          <w:sz w:val="24"/>
          <w:szCs w:val="24"/>
          <w:lang w:val="en-GB"/>
        </w:rPr>
        <w:t xml:space="preserve"> smoky. Has Antonio burned the cottage pie?”</w:t>
      </w:r>
    </w:p>
    <w:p w:rsidRPr="00D73D87" w:rsidR="00DD7CC3" w:rsidP="00DD7CC3" w:rsidRDefault="00DD7CC3" w14:paraId="34E0C98D"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 checked the kitchen, but all was as usual.</w:t>
      </w:r>
    </w:p>
    <w:p w:rsidRPr="00D73D87" w:rsidR="00DD7CC3" w:rsidP="00DD7CC3" w:rsidRDefault="00DD7CC3" w14:paraId="2EA0F7BF" w14:textId="151FED16">
      <w:pPr>
        <w:pStyle w:val="CSP-ChapterBodyText-FirstParagraph"/>
        <w:spacing w:line="360" w:lineRule="auto"/>
        <w:ind w:firstLine="720"/>
        <w:contextualSpacing/>
        <w:jc w:val="left"/>
        <w:rPr>
          <w:del w:author="Gary Smailes" w:date="2024-01-22T10:14:27.694Z" w:id="2041893438"/>
          <w:rFonts w:ascii="Times New Roman" w:hAnsi="Times New Roman"/>
          <w:sz w:val="24"/>
          <w:szCs w:val="24"/>
          <w:lang w:val="en-GB"/>
        </w:rPr>
      </w:pPr>
      <w:r w:rsidRPr="78F33490" w:rsidR="78F33490">
        <w:rPr>
          <w:rFonts w:ascii="Times New Roman" w:hAnsi="Times New Roman"/>
          <w:sz w:val="24"/>
          <w:szCs w:val="24"/>
          <w:lang w:val="en-GB"/>
        </w:rPr>
        <w:t xml:space="preserve">I left the bar to Lucia, rushed into the patio. Smoke was everywhere and getting thicker by the second, but I </w:t>
      </w:r>
      <w:r w:rsidRPr="78F33490" w:rsidR="78F33490">
        <w:rPr>
          <w:rFonts w:ascii="Times New Roman" w:hAnsi="Times New Roman"/>
          <w:sz w:val="24"/>
          <w:szCs w:val="24"/>
          <w:lang w:val="en-GB"/>
        </w:rPr>
        <w:t>couldn’t</w:t>
      </w:r>
      <w:r w:rsidRPr="78F33490" w:rsidR="78F33490">
        <w:rPr>
          <w:rFonts w:ascii="Times New Roman" w:hAnsi="Times New Roman"/>
          <w:sz w:val="24"/>
          <w:szCs w:val="24"/>
          <w:lang w:val="en-GB"/>
        </w:rPr>
        <w:t xml:space="preserve"> see where it was coming from. I climbed the stairs to the first-floor gallery and walked around but spotted nothing.</w:t>
      </w:r>
      <w:ins w:author="Gary Smailes" w:date="2024-01-22T10:14:28.007Z" w:id="372017231">
        <w:r w:rsidRPr="78F33490" w:rsidR="78F33490">
          <w:rPr>
            <w:rFonts w:ascii="Times New Roman" w:hAnsi="Times New Roman"/>
            <w:sz w:val="24"/>
            <w:szCs w:val="24"/>
            <w:lang w:val="en-GB"/>
          </w:rPr>
          <w:t xml:space="preserve"> </w:t>
        </w:r>
      </w:ins>
    </w:p>
    <w:p w:rsidRPr="00D73D87" w:rsidR="00DD7CC3" w:rsidP="78F33490" w:rsidRDefault="00DD7CC3" w14:paraId="704D25D6" w14:textId="77777777">
      <w:pPr>
        <w:pStyle w:val="CSP-ChapterBodyText-FirstParagraph"/>
        <w:spacing w:line="360" w:lineRule="auto"/>
        <w:ind w:firstLine="0"/>
        <w:contextualSpacing/>
        <w:jc w:val="left"/>
        <w:rPr>
          <w:rFonts w:ascii="Times New Roman" w:hAnsi="Times New Roman"/>
          <w:sz w:val="24"/>
          <w:szCs w:val="24"/>
          <w:lang w:val="en-GB"/>
        </w:rPr>
        <w:pPrChange w:author="Gary Smailes" w:date="2024-01-22T10:14:27.562Z">
          <w:pPr>
            <w:pStyle w:val="CSP-ChapterBodyText-FirstParagraph"/>
            <w:spacing w:line="360" w:lineRule="auto"/>
            <w:ind w:firstLine="720"/>
            <w:contextualSpacing/>
            <w:jc w:val="left"/>
          </w:pPr>
        </w:pPrChange>
      </w:pPr>
      <w:r w:rsidRPr="78F33490" w:rsidR="78F33490">
        <w:rPr>
          <w:rFonts w:ascii="Times New Roman" w:hAnsi="Times New Roman"/>
          <w:sz w:val="24"/>
          <w:szCs w:val="24"/>
          <w:lang w:val="en-GB"/>
        </w:rPr>
        <w:t xml:space="preserve">I ran up to the second floor, where the smoke appeared thickest, and concluded it was </w:t>
      </w:r>
      <w:r w:rsidRPr="78F33490" w:rsidR="78F33490">
        <w:rPr>
          <w:rFonts w:ascii="Times New Roman" w:hAnsi="Times New Roman"/>
          <w:sz w:val="24"/>
          <w:szCs w:val="24"/>
          <w:lang w:val="en-GB"/>
        </w:rPr>
        <w:t xml:space="preserve">coming from one of the rooms but </w:t>
      </w:r>
      <w:r w:rsidRPr="78F33490" w:rsidR="78F33490">
        <w:rPr>
          <w:rFonts w:ascii="Times New Roman" w:hAnsi="Times New Roman"/>
          <w:sz w:val="24"/>
          <w:szCs w:val="24"/>
          <w:lang w:val="en-GB"/>
        </w:rPr>
        <w:t>failed to</w:t>
      </w:r>
      <w:r w:rsidRPr="78F33490" w:rsidR="78F33490">
        <w:rPr>
          <w:rFonts w:ascii="Times New Roman" w:hAnsi="Times New Roman"/>
          <w:sz w:val="24"/>
          <w:szCs w:val="24"/>
          <w:lang w:val="en-GB"/>
        </w:rPr>
        <w:t xml:space="preserve"> </w:t>
      </w:r>
      <w:r w:rsidRPr="78F33490" w:rsidR="78F33490">
        <w:rPr>
          <w:rFonts w:ascii="Times New Roman" w:hAnsi="Times New Roman"/>
          <w:sz w:val="24"/>
          <w:szCs w:val="24"/>
          <w:lang w:val="en-GB"/>
        </w:rPr>
        <w:t>ascertain</w:t>
      </w:r>
      <w:r w:rsidRPr="78F33490" w:rsidR="78F33490">
        <w:rPr>
          <w:rFonts w:ascii="Times New Roman" w:hAnsi="Times New Roman"/>
          <w:sz w:val="24"/>
          <w:szCs w:val="24"/>
          <w:lang w:val="en-GB"/>
        </w:rPr>
        <w:t xml:space="preserve"> which one.</w:t>
      </w:r>
    </w:p>
    <w:p w:rsidRPr="00D73D87" w:rsidR="00525CA0" w:rsidP="00DD7CC3" w:rsidRDefault="00DD7CC3" w14:paraId="544B8074" w14:textId="6CACAB28">
      <w:pPr>
        <w:pStyle w:val="CSP-ChapterBodyText-FirstParagraph"/>
        <w:spacing w:line="360" w:lineRule="auto"/>
        <w:ind w:firstLine="720"/>
        <w:contextualSpacing/>
        <w:jc w:val="left"/>
        <w:rPr>
          <w:rFonts w:ascii="Times New Roman" w:hAnsi="Times New Roman"/>
          <w:sz w:val="24"/>
          <w:szCs w:val="24"/>
          <w:lang w:val="en-GB"/>
        </w:rPr>
      </w:pPr>
      <w:r w:rsidRPr="78F33490" w:rsidR="78F33490">
        <w:rPr>
          <w:rFonts w:ascii="Times New Roman" w:hAnsi="Times New Roman"/>
          <w:sz w:val="24"/>
          <w:szCs w:val="24"/>
          <w:lang w:val="en-GB"/>
        </w:rPr>
        <w:t>This is bad</w:t>
      </w:r>
      <w:ins w:author="Gary Smailes" w:date="2024-01-22T10:14:36.35Z" w:id="1119863339">
        <w:r w:rsidRPr="78F33490" w:rsidR="78F33490">
          <w:rPr>
            <w:rFonts w:ascii="Times New Roman" w:hAnsi="Times New Roman"/>
            <w:sz w:val="24"/>
            <w:szCs w:val="24"/>
            <w:lang w:val="en-GB"/>
          </w:rPr>
          <w:t>,</w:t>
        </w:r>
      </w:ins>
      <w:r w:rsidRPr="78F33490" w:rsidR="78F33490">
        <w:rPr>
          <w:rFonts w:ascii="Times New Roman" w:hAnsi="Times New Roman"/>
          <w:sz w:val="24"/>
          <w:szCs w:val="24"/>
          <w:lang w:val="en-GB"/>
        </w:rPr>
        <w:t xml:space="preserve"> I thought as the smoke started choking me. I put my hand over my mouth and climbed the metal ladder leading to the flat roof</w:t>
      </w:r>
      <w:ins w:author="Gary Smailes" w:date="2024-01-22T10:26:20.535Z" w:id="1693723340">
        <w:r w:rsidRPr="78F33490" w:rsidR="78F33490">
          <w:rPr>
            <w:rFonts w:ascii="Times New Roman" w:hAnsi="Times New Roman"/>
            <w:sz w:val="24"/>
            <w:szCs w:val="24"/>
            <w:lang w:val="en-GB"/>
          </w:rPr>
          <w:t>,</w:t>
        </w:r>
      </w:ins>
      <w:r w:rsidRPr="78F33490" w:rsidR="78F33490">
        <w:rPr>
          <w:rFonts w:ascii="Times New Roman" w:hAnsi="Times New Roman"/>
          <w:sz w:val="24"/>
          <w:szCs w:val="24"/>
          <w:lang w:val="en-GB"/>
        </w:rPr>
        <w:t xml:space="preserve"> where I removed my shoes</w:t>
      </w:r>
      <w:del w:author="Gary Smailes" w:date="2024-01-22T10:26:23.058Z" w:id="1839666910">
        <w:r w:rsidRPr="78F33490" w:rsidDel="78F33490">
          <w:rPr>
            <w:rFonts w:ascii="Times New Roman" w:hAnsi="Times New Roman"/>
            <w:sz w:val="24"/>
            <w:szCs w:val="24"/>
            <w:lang w:val="en-GB"/>
          </w:rPr>
          <w:delText>,</w:delText>
        </w:r>
      </w:del>
      <w:r w:rsidRPr="78F33490" w:rsidR="78F33490">
        <w:rPr>
          <w:rFonts w:ascii="Times New Roman" w:hAnsi="Times New Roman"/>
          <w:sz w:val="24"/>
          <w:szCs w:val="24"/>
          <w:lang w:val="en-GB"/>
        </w:rPr>
        <w:t xml:space="preserve"> and padded about in my socks to </w:t>
      </w:r>
      <w:r w:rsidRPr="78F33490" w:rsidR="78F33490">
        <w:rPr>
          <w:rFonts w:ascii="Times New Roman" w:hAnsi="Times New Roman"/>
          <w:sz w:val="24"/>
          <w:szCs w:val="24"/>
          <w:lang w:val="en-GB"/>
        </w:rPr>
        <w:t>establish</w:t>
      </w:r>
      <w:r w:rsidRPr="78F33490" w:rsidR="78F33490">
        <w:rPr>
          <w:rFonts w:ascii="Times New Roman" w:hAnsi="Times New Roman"/>
          <w:sz w:val="24"/>
          <w:szCs w:val="24"/>
          <w:lang w:val="en-GB"/>
        </w:rPr>
        <w:t xml:space="preserve"> where the heat was coming from. The hottest spot was above room 205. I rushed downstairs to fetch a spare key.</w:t>
      </w:r>
    </w:p>
    <w:p w:rsidRPr="00D73D87" w:rsidR="00525CA0" w:rsidP="00525CA0" w:rsidRDefault="00525CA0" w14:paraId="6F8BD42E" w14:textId="2CC9BAA1">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By this time </w:t>
      </w:r>
      <w:r w:rsidRPr="00D73D87" w:rsidR="007C738B">
        <w:rPr>
          <w:rFonts w:ascii="Times New Roman" w:hAnsi="Times New Roman" w:cs="Times New Roman"/>
          <w:sz w:val="24"/>
          <w:szCs w:val="24"/>
          <w:lang w:val="en-GB"/>
        </w:rPr>
        <w:t>Lucia</w:t>
      </w:r>
      <w:r w:rsidRPr="00D73D87">
        <w:rPr>
          <w:rFonts w:ascii="Times New Roman" w:hAnsi="Times New Roman" w:cs="Times New Roman"/>
          <w:sz w:val="24"/>
          <w:szCs w:val="24"/>
          <w:lang w:val="en-GB"/>
        </w:rPr>
        <w:t xml:space="preserve"> had evacuated everyone out onto the street where some were shouting, “Call the fire brigade.”</w:t>
      </w:r>
    </w:p>
    <w:p w:rsidRPr="00D73D87" w:rsidR="00DD7CC3" w:rsidP="00DD7CC3" w:rsidRDefault="00525CA0" w14:paraId="5AB17F92" w14:textId="0612228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“Forget it, I mumbled to myself as</w:t>
      </w:r>
      <w:r w:rsidRPr="00D73D87" w:rsidR="00DD7CC3">
        <w:rPr>
          <w:rFonts w:ascii="Times New Roman" w:hAnsi="Times New Roman"/>
          <w:sz w:val="24"/>
          <w:szCs w:val="24"/>
          <w:lang w:val="en-GB"/>
        </w:rPr>
        <w:t xml:space="preserve"> grabbed a fire extinguisher from the toilet passageway and rushed upstairs again.</w:t>
      </w:r>
      <w:r w:rsidRPr="00D73D87">
        <w:rPr>
          <w:rFonts w:ascii="Times New Roman" w:hAnsi="Times New Roman"/>
          <w:sz w:val="24"/>
          <w:szCs w:val="24"/>
          <w:lang w:val="en-GB"/>
        </w:rPr>
        <w:t xml:space="preserve"> “</w:t>
      </w:r>
      <w:r w:rsidRPr="00D73D87" w:rsidR="00BB6285">
        <w:rPr>
          <w:rFonts w:ascii="Times New Roman" w:hAnsi="Times New Roman"/>
          <w:sz w:val="24"/>
          <w:szCs w:val="24"/>
          <w:lang w:val="en-GB"/>
        </w:rPr>
        <w:t>We will have burned down by the time they arrive from Velez-</w:t>
      </w:r>
      <w:r w:rsidRPr="00322BFC" w:rsidR="00322BFC">
        <w:rPr>
          <w:rFonts w:ascii="Times New Roman" w:hAnsi="Times New Roman"/>
          <w:bCs/>
          <w:sz w:val="24"/>
          <w:szCs w:val="24"/>
          <w:lang w:val="en-GB"/>
        </w:rPr>
        <w:t xml:space="preserve"> </w:t>
      </w:r>
      <w:r w:rsidRPr="00D73D87" w:rsidR="00322BFC">
        <w:rPr>
          <w:rFonts w:ascii="Times New Roman" w:hAnsi="Times New Roman"/>
          <w:bCs/>
          <w:sz w:val="24"/>
          <w:szCs w:val="24"/>
          <w:lang w:val="en-GB"/>
        </w:rPr>
        <w:t>Málaga</w:t>
      </w:r>
      <w:r w:rsidRPr="00D73D87" w:rsidR="00BB6285">
        <w:rPr>
          <w:rFonts w:ascii="Times New Roman" w:hAnsi="Times New Roman"/>
          <w:sz w:val="24"/>
          <w:szCs w:val="24"/>
          <w:lang w:val="en-GB"/>
        </w:rPr>
        <w:t>.”</w:t>
      </w:r>
    </w:p>
    <w:p w:rsidRPr="00D73D87" w:rsidR="00DD7CC3" w:rsidP="00DD7CC3" w:rsidRDefault="00DD7CC3" w14:paraId="6677F58E" w14:textId="45867735">
      <w:pPr>
        <w:pStyle w:val="CSP-ChapterBodyText-FirstParagraph"/>
        <w:spacing w:line="360" w:lineRule="auto"/>
        <w:ind w:firstLine="720"/>
        <w:contextualSpacing/>
        <w:jc w:val="left"/>
        <w:rPr>
          <w:del w:author="Gary Smailes" w:date="2024-01-22T10:26:55.6Z" w:id="1142121778"/>
          <w:rFonts w:ascii="Times New Roman" w:hAnsi="Times New Roman"/>
          <w:sz w:val="24"/>
          <w:szCs w:val="24"/>
          <w:lang w:val="en-GB"/>
        </w:rPr>
      </w:pPr>
      <w:r w:rsidRPr="78F33490" w:rsidR="78F33490">
        <w:rPr>
          <w:rFonts w:ascii="Times New Roman" w:hAnsi="Times New Roman"/>
          <w:sz w:val="24"/>
          <w:szCs w:val="24"/>
          <w:lang w:val="en-GB"/>
        </w:rPr>
        <w:t>Now what, I thought as I paused outside room 205. I delved back into my civil defence training at school. Doesn’t oxygen feed a fire? I slowly and deliberately opened the door terrified the cool night air from the patio blowing at speed into a raging inferno interior might fan the flames.</w:t>
      </w:r>
      <w:ins w:author="Gary Smailes" w:date="2024-01-22T10:26:56.01Z" w:id="942773231">
        <w:r w:rsidRPr="78F33490" w:rsidR="78F33490">
          <w:rPr>
            <w:rFonts w:ascii="Times New Roman" w:hAnsi="Times New Roman"/>
            <w:sz w:val="24"/>
            <w:szCs w:val="24"/>
            <w:lang w:val="en-GB"/>
          </w:rPr>
          <w:t xml:space="preserve"> </w:t>
        </w:r>
      </w:ins>
    </w:p>
    <w:p w:rsidRPr="00D73D87" w:rsidR="00DD7CC3" w:rsidP="78F33490" w:rsidRDefault="00DD7CC3" w14:paraId="2314298C" w14:textId="6F1E6E4C">
      <w:pPr>
        <w:pStyle w:val="CSP-ChapterBodyText-FirstParagraph"/>
        <w:spacing w:line="360" w:lineRule="auto"/>
        <w:ind w:firstLine="0"/>
        <w:contextualSpacing/>
        <w:jc w:val="left"/>
        <w:rPr>
          <w:del w:author="Gary Smailes" w:date="2024-01-22T10:27:01.607Z" w:id="1157409767"/>
          <w:rFonts w:ascii="Times New Roman" w:hAnsi="Times New Roman"/>
          <w:sz w:val="24"/>
          <w:szCs w:val="24"/>
          <w:lang w:val="en-GB"/>
        </w:rPr>
        <w:pPrChange w:author="Gary Smailes" w:date="2024-01-22T10:26:55.42Z">
          <w:pPr>
            <w:pStyle w:val="CSP-ChapterBodyText-FirstParagraph"/>
            <w:spacing w:line="360" w:lineRule="auto"/>
            <w:ind w:firstLine="720"/>
            <w:contextualSpacing/>
            <w:jc w:val="left"/>
          </w:pPr>
        </w:pPrChange>
      </w:pPr>
      <w:r w:rsidRPr="78F33490" w:rsidR="78F33490">
        <w:rPr>
          <w:rFonts w:ascii="Times New Roman" w:hAnsi="Times New Roman"/>
          <w:sz w:val="24"/>
          <w:szCs w:val="24"/>
          <w:lang w:val="en-GB"/>
        </w:rPr>
        <w:t xml:space="preserve">The smoke was extremely dense, and it was impossible to see around the interior. I </w:t>
      </w:r>
      <w:r w:rsidRPr="78F33490" w:rsidR="78F33490">
        <w:rPr>
          <w:rFonts w:ascii="Times New Roman" w:hAnsi="Times New Roman"/>
          <w:sz w:val="24"/>
          <w:szCs w:val="24"/>
          <w:lang w:val="en-GB"/>
        </w:rPr>
        <w:t>couldn’t</w:t>
      </w:r>
      <w:r w:rsidRPr="78F33490" w:rsidR="78F33490">
        <w:rPr>
          <w:rFonts w:ascii="Times New Roman" w:hAnsi="Times New Roman"/>
          <w:sz w:val="24"/>
          <w:szCs w:val="24"/>
          <w:lang w:val="en-GB"/>
        </w:rPr>
        <w:t xml:space="preserve"> decide whether there was an actual fire. I pushed the door ajar bit by bit expecting an imminent rush of flames. Once the door was fully open, I sprayed the entire contents of the fire extinguisher in all directions because I </w:t>
      </w:r>
      <w:r w:rsidRPr="78F33490" w:rsidR="78F33490">
        <w:rPr>
          <w:rFonts w:ascii="Times New Roman" w:hAnsi="Times New Roman"/>
          <w:sz w:val="24"/>
          <w:szCs w:val="24"/>
          <w:lang w:val="en-GB"/>
        </w:rPr>
        <w:t>couldn’t</w:t>
      </w:r>
      <w:r w:rsidRPr="78F33490" w:rsidR="78F33490">
        <w:rPr>
          <w:rFonts w:ascii="Times New Roman" w:hAnsi="Times New Roman"/>
          <w:sz w:val="24"/>
          <w:szCs w:val="24"/>
          <w:lang w:val="en-GB"/>
        </w:rPr>
        <w:t xml:space="preserve"> see any flames.</w:t>
      </w:r>
      <w:ins w:author="Gary Smailes" w:date="2024-01-22T10:27:01.938Z" w:id="79271785">
        <w:r w:rsidRPr="78F33490" w:rsidR="78F33490">
          <w:rPr>
            <w:rFonts w:ascii="Times New Roman" w:hAnsi="Times New Roman"/>
            <w:sz w:val="24"/>
            <w:szCs w:val="24"/>
            <w:lang w:val="en-GB"/>
          </w:rPr>
          <w:t xml:space="preserve"> </w:t>
        </w:r>
      </w:ins>
    </w:p>
    <w:p w:rsidRPr="00D73D87" w:rsidR="00DD7CC3" w:rsidP="78F33490" w:rsidRDefault="00DD7CC3" w14:paraId="759FD2FD" w14:textId="0907DD73">
      <w:pPr>
        <w:spacing w:after="0" w:line="360" w:lineRule="auto"/>
        <w:ind w:firstLine="0"/>
        <w:rPr>
          <w:rFonts w:ascii="Times New Roman" w:hAnsi="Times New Roman" w:cs="Times New Roman"/>
          <w:sz w:val="24"/>
          <w:szCs w:val="24"/>
          <w:lang w:val="en-GB"/>
        </w:rPr>
        <w:pPrChange w:author="Gary Smailes" w:date="2024-01-22T10:27:01.429Z">
          <w:pPr>
            <w:spacing w:after="0" w:line="360" w:lineRule="auto"/>
            <w:ind w:firstLine="720"/>
          </w:pPr>
        </w:pPrChange>
      </w:pPr>
      <w:r w:rsidRPr="78F33490" w:rsidR="78F33490">
        <w:rPr>
          <w:rFonts w:ascii="Times New Roman" w:hAnsi="Times New Roman" w:cs="Times New Roman"/>
          <w:sz w:val="24"/>
          <w:szCs w:val="24"/>
          <w:lang w:val="en-GB"/>
        </w:rPr>
        <w:t xml:space="preserve">Gradually, the smoke dissipated to reveal everything in the room was smouldering. The walls were black, some of the plaster had fallen, the double mattress completely burnt, and the place was a wreck. On further inspection, a long strand of cigarette ash lay in the ashtray. The </w:t>
      </w:r>
      <w:r w:rsidRPr="78F33490" w:rsidR="78F33490">
        <w:rPr>
          <w:rFonts w:ascii="Times New Roman" w:hAnsi="Times New Roman" w:cs="Times New Roman"/>
          <w:sz w:val="24"/>
          <w:szCs w:val="24"/>
          <w:lang w:val="en-GB"/>
        </w:rPr>
        <w:t>lighted</w:t>
      </w:r>
      <w:r w:rsidRPr="78F33490" w:rsidR="78F33490">
        <w:rPr>
          <w:rFonts w:ascii="Times New Roman" w:hAnsi="Times New Roman" w:cs="Times New Roman"/>
          <w:sz w:val="24"/>
          <w:szCs w:val="24"/>
          <w:lang w:val="en-GB"/>
        </w:rPr>
        <w:t xml:space="preserve"> butt must have fallen onto the mattress and started the fire.</w:t>
      </w:r>
    </w:p>
    <w:p w:rsidRPr="00D73D87" w:rsidR="00DD7CC3" w:rsidP="00DD7CC3" w:rsidRDefault="00B80CCC" w14:paraId="0F6E30D2" w14:textId="58F82305">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As the smoke clea</w:t>
      </w:r>
      <w:r w:rsidRPr="00D73D87" w:rsidR="00F87E92">
        <w:rPr>
          <w:rFonts w:ascii="Times New Roman" w:hAnsi="Times New Roman" w:cs="Times New Roman"/>
          <w:sz w:val="24"/>
          <w:szCs w:val="24"/>
          <w:lang w:val="en-GB"/>
        </w:rPr>
        <w:t>red some</w:t>
      </w:r>
      <w:r w:rsidRPr="00D73D87" w:rsidR="00DD7CC3">
        <w:rPr>
          <w:rFonts w:ascii="Times New Roman" w:hAnsi="Times New Roman" w:cs="Times New Roman"/>
          <w:sz w:val="24"/>
          <w:szCs w:val="24"/>
          <w:lang w:val="en-GB"/>
        </w:rPr>
        <w:t xml:space="preserve"> guests </w:t>
      </w:r>
      <w:r w:rsidRPr="00D73D87" w:rsidR="00F87E92">
        <w:rPr>
          <w:rFonts w:ascii="Times New Roman" w:hAnsi="Times New Roman" w:cs="Times New Roman"/>
          <w:sz w:val="24"/>
          <w:szCs w:val="24"/>
          <w:lang w:val="en-GB"/>
        </w:rPr>
        <w:t>came up to see what all the fuss was about</w:t>
      </w:r>
      <w:r w:rsidRPr="00D73D87" w:rsidR="00DD7CC3">
        <w:rPr>
          <w:rFonts w:ascii="Times New Roman" w:hAnsi="Times New Roman" w:cs="Times New Roman"/>
          <w:sz w:val="24"/>
          <w:szCs w:val="24"/>
          <w:lang w:val="en-GB"/>
        </w:rPr>
        <w:t xml:space="preserve"> all rendering their own, expert opinions of the cause.</w:t>
      </w:r>
    </w:p>
    <w:p w:rsidRPr="00D73D87" w:rsidR="00DD7CC3" w:rsidP="00DD7CC3" w:rsidRDefault="00DD7CC3" w14:paraId="115393FA"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“I spotted the occupants leave only a few minutes before the fire started,” shouted someone above the melee. “They are an American couple. One of them must have been smoking, left a cigarette burning, and then went out.”</w:t>
      </w:r>
    </w:p>
    <w:p w:rsidRPr="00D73D87" w:rsidR="00DD7CC3" w:rsidP="00DD7CC3" w:rsidRDefault="00DD7CC3" w14:paraId="4E608D53"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“At least the fire is extinguished,” I said. “And we can do nothing until the morning.”</w:t>
      </w:r>
    </w:p>
    <w:p w:rsidRPr="00D73D87" w:rsidR="00DD7CC3" w:rsidP="00DD7CC3" w:rsidRDefault="00190168" w14:paraId="691A8922" w14:textId="66793A2D">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We</w:t>
      </w:r>
      <w:r w:rsidRPr="00D73D87" w:rsidR="00DD7CC3">
        <w:rPr>
          <w:rFonts w:ascii="Times New Roman" w:hAnsi="Times New Roman" w:cs="Times New Roman"/>
          <w:sz w:val="24"/>
          <w:szCs w:val="24"/>
          <w:lang w:val="en-GB"/>
        </w:rPr>
        <w:t xml:space="preserve"> retired to the bar to continue the scientific debate as to the cause.</w:t>
      </w:r>
    </w:p>
    <w:p w:rsidRPr="00D73D87" w:rsidR="00DD7CC3" w:rsidP="00DD7CC3" w:rsidRDefault="00DD7CC3" w14:paraId="3A0BD157"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“Smells somewhat smoky in here,” said the American couple when they returned two hours later.</w:t>
      </w:r>
    </w:p>
    <w:p w:rsidRPr="00D73D87" w:rsidR="00DD7CC3" w:rsidP="00DD7CC3" w:rsidRDefault="00DD7CC3" w14:paraId="726AD756"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lastRenderedPageBreak/>
        <w:t>“No thanks to you,” I said.</w:t>
      </w:r>
    </w:p>
    <w:p w:rsidRPr="00D73D87" w:rsidR="00DD7CC3" w:rsidP="00DD7CC3" w:rsidRDefault="00DD7CC3" w14:paraId="07D3EB31" w14:textId="77777777">
      <w:pPr>
        <w:spacing w:after="0" w:line="360" w:lineRule="auto"/>
        <w:ind w:firstLine="720"/>
        <w:rPr>
          <w:rFonts w:ascii="Times New Roman" w:hAnsi="Times New Roman" w:cs="Times New Roman"/>
          <w:sz w:val="24"/>
          <w:szCs w:val="24"/>
          <w:lang w:val="en-GB"/>
        </w:rPr>
      </w:pPr>
      <w:r w:rsidRPr="78F33490" w:rsidR="78F33490">
        <w:rPr>
          <w:rFonts w:ascii="Times New Roman" w:hAnsi="Times New Roman" w:cs="Times New Roman"/>
          <w:sz w:val="24"/>
          <w:szCs w:val="24"/>
          <w:lang w:val="en-GB"/>
        </w:rPr>
        <w:t>“What do you mean?” said the man approaching the bar</w:t>
      </w:r>
      <w:del w:author="Gary Smailes" w:date="2024-01-22T10:27:30.378Z" w:id="315718691">
        <w:r w:rsidRPr="78F33490" w:rsidDel="78F33490">
          <w:rPr>
            <w:rFonts w:ascii="Times New Roman" w:hAnsi="Times New Roman" w:cs="Times New Roman"/>
            <w:sz w:val="24"/>
            <w:szCs w:val="24"/>
            <w:lang w:val="en-GB"/>
          </w:rPr>
          <w:delText xml:space="preserve"> aggressively</w:delText>
        </w:r>
      </w:del>
      <w:r w:rsidRPr="78F33490" w:rsidR="78F33490">
        <w:rPr>
          <w:rFonts w:ascii="Times New Roman" w:hAnsi="Times New Roman" w:cs="Times New Roman"/>
          <w:sz w:val="24"/>
          <w:szCs w:val="24"/>
          <w:lang w:val="en-GB"/>
        </w:rPr>
        <w:t>.</w:t>
      </w:r>
    </w:p>
    <w:p w:rsidRPr="00D73D87" w:rsidR="00DD7CC3" w:rsidP="00DD7CC3" w:rsidRDefault="00DD7CC3" w14:paraId="67F26E78"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“You left a lighted cigarette in your room,” I said.</w:t>
      </w:r>
    </w:p>
    <w:p w:rsidRPr="00D73D87" w:rsidR="00DD7CC3" w:rsidP="00DD7CC3" w:rsidRDefault="00DD7CC3" w14:paraId="5A84F039"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They rushed upstairs and returned moments later.</w:t>
      </w:r>
    </w:p>
    <w:p w:rsidRPr="00D73D87" w:rsidR="00DD7CC3" w:rsidP="00DD7CC3" w:rsidRDefault="00DD7CC3" w14:paraId="3900937F" w14:textId="73EA010A">
      <w:pPr>
        <w:spacing w:after="0" w:line="360" w:lineRule="auto"/>
        <w:ind w:firstLine="720"/>
        <w:rPr>
          <w:rFonts w:ascii="Times New Roman" w:hAnsi="Times New Roman" w:cs="Times New Roman"/>
          <w:sz w:val="24"/>
          <w:szCs w:val="24"/>
          <w:lang w:val="en-GB"/>
        </w:rPr>
      </w:pPr>
      <w:r w:rsidRPr="78F33490" w:rsidR="78F33490">
        <w:rPr>
          <w:rFonts w:ascii="Times New Roman" w:hAnsi="Times New Roman" w:cs="Times New Roman"/>
          <w:sz w:val="24"/>
          <w:szCs w:val="24"/>
          <w:lang w:val="en-GB"/>
        </w:rPr>
        <w:t xml:space="preserve">“Oh my </w:t>
      </w:r>
      <w:ins w:author="Gary Smailes" w:date="2024-01-22T10:27:39.297Z" w:id="2099996119">
        <w:r w:rsidRPr="78F33490" w:rsidR="78F33490">
          <w:rPr>
            <w:rFonts w:ascii="Times New Roman" w:hAnsi="Times New Roman" w:cs="Times New Roman"/>
            <w:sz w:val="24"/>
            <w:szCs w:val="24"/>
            <w:lang w:val="en-GB"/>
          </w:rPr>
          <w:t>G</w:t>
        </w:r>
      </w:ins>
      <w:del w:author="Gary Smailes" w:date="2024-01-22T10:27:38.693Z" w:id="2061393809">
        <w:r w:rsidRPr="78F33490" w:rsidDel="78F33490">
          <w:rPr>
            <w:rFonts w:ascii="Times New Roman" w:hAnsi="Times New Roman" w:cs="Times New Roman"/>
            <w:sz w:val="24"/>
            <w:szCs w:val="24"/>
            <w:lang w:val="en-GB"/>
          </w:rPr>
          <w:delText>g</w:delText>
        </w:r>
      </w:del>
      <w:r w:rsidRPr="78F33490" w:rsidR="78F33490">
        <w:rPr>
          <w:rFonts w:ascii="Times New Roman" w:hAnsi="Times New Roman" w:cs="Times New Roman"/>
          <w:sz w:val="24"/>
          <w:szCs w:val="24"/>
          <w:lang w:val="en-GB"/>
        </w:rPr>
        <w:t>od,” she said. “All our things are destroyed.”</w:t>
      </w:r>
    </w:p>
    <w:p w:rsidRPr="00D73D87" w:rsidR="00DD7CC3" w:rsidP="00DD7CC3" w:rsidRDefault="00DD7CC3" w14:paraId="66275257" w14:textId="0A73C6D3">
      <w:pPr>
        <w:spacing w:after="0" w:line="360" w:lineRule="auto"/>
        <w:ind w:firstLine="720"/>
        <w:rPr>
          <w:rFonts w:ascii="Times New Roman" w:hAnsi="Times New Roman" w:cs="Times New Roman"/>
          <w:sz w:val="24"/>
          <w:szCs w:val="24"/>
          <w:lang w:val="en-GB"/>
        </w:rPr>
      </w:pPr>
      <w:r w:rsidRPr="78F33490" w:rsidR="78F33490">
        <w:rPr>
          <w:rFonts w:ascii="Times New Roman" w:hAnsi="Times New Roman" w:cs="Times New Roman"/>
          <w:sz w:val="24"/>
          <w:szCs w:val="24"/>
          <w:lang w:val="en-GB"/>
        </w:rPr>
        <w:t>“They are replaceable,” I said. “</w:t>
      </w:r>
      <w:r w:rsidRPr="78F33490" w:rsidR="78F33490">
        <w:rPr>
          <w:rFonts w:ascii="Times New Roman" w:hAnsi="Times New Roman" w:cs="Times New Roman"/>
          <w:sz w:val="24"/>
          <w:szCs w:val="24"/>
          <w:lang w:val="en-GB"/>
        </w:rPr>
        <w:t>I’ve</w:t>
      </w:r>
      <w:r w:rsidRPr="78F33490" w:rsidR="78F33490">
        <w:rPr>
          <w:rFonts w:ascii="Times New Roman" w:hAnsi="Times New Roman" w:cs="Times New Roman"/>
          <w:sz w:val="24"/>
          <w:szCs w:val="24"/>
          <w:lang w:val="en-GB"/>
        </w:rPr>
        <w:t xml:space="preserve"> lost a complete room</w:t>
      </w:r>
      <w:ins w:author="Gary Smailes" w:date="2024-01-22T10:27:47.158Z" w:id="856948531">
        <w:r w:rsidRPr="78F33490" w:rsidR="78F33490">
          <w:rPr>
            <w:rFonts w:ascii="Times New Roman" w:hAnsi="Times New Roman" w:cs="Times New Roman"/>
            <w:sz w:val="24"/>
            <w:szCs w:val="24"/>
            <w:lang w:val="en-GB"/>
          </w:rPr>
          <w:t>,</w:t>
        </w:r>
      </w:ins>
      <w:r w:rsidRPr="78F33490" w:rsidR="78F33490">
        <w:rPr>
          <w:rFonts w:ascii="Times New Roman" w:hAnsi="Times New Roman" w:cs="Times New Roman"/>
          <w:sz w:val="24"/>
          <w:szCs w:val="24"/>
          <w:lang w:val="en-GB"/>
        </w:rPr>
        <w:t xml:space="preserve"> which will need replastering and redecorating. Plus, smoke has penetrated the adjoining rooms via the air ducts in each bathroom.”</w:t>
      </w:r>
    </w:p>
    <w:p w:rsidRPr="00D73D87" w:rsidR="00DD7CC3" w:rsidP="00DD7CC3" w:rsidRDefault="00DD7CC3" w14:paraId="0D8EC054" w14:textId="5198D85D">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The next morning, </w:t>
      </w:r>
      <w:r w:rsidRPr="00D73D87" w:rsidR="007C738B">
        <w:rPr>
          <w:rFonts w:ascii="Times New Roman" w:hAnsi="Times New Roman" w:cs="Times New Roman"/>
          <w:sz w:val="24"/>
          <w:szCs w:val="24"/>
          <w:lang w:val="en-GB"/>
        </w:rPr>
        <w:t>Lucia</w:t>
      </w:r>
      <w:r w:rsidRPr="00D73D87">
        <w:rPr>
          <w:rFonts w:ascii="Times New Roman" w:hAnsi="Times New Roman" w:cs="Times New Roman"/>
          <w:sz w:val="24"/>
          <w:szCs w:val="24"/>
          <w:lang w:val="en-GB"/>
        </w:rPr>
        <w:t xml:space="preserve"> called the insurance company, who sent a rep to inspect. There had been substantial, collateral smoke damage to other rooms. Several rooms of which had to be completely repainted and all the furnishings in room 205 had to be replaced. Thankfully, the insurance company paid up.</w:t>
      </w:r>
    </w:p>
    <w:p w:rsidRPr="00D73D87" w:rsidR="00DD7CC3" w:rsidP="00DD7CC3" w:rsidRDefault="00DD7CC3" w14:paraId="38751F7F"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The American couple left immediately with nothing more than the clothes they stood up in followed by the arrival of the Guardia Civil to prepare their official report.</w:t>
      </w:r>
    </w:p>
    <w:p w:rsidRPr="00D73D87" w:rsidR="00DD7CC3" w:rsidP="00DD7CC3" w:rsidRDefault="00DD7CC3" w14:paraId="004621D5"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The general smell of smoke hung about for several days until the painters and decorators had completed their work. As it was early in the season, we were only just over half full so the guests on the top floor were relocated to the one below. There were complaints but we soldiered on.</w:t>
      </w:r>
    </w:p>
    <w:p w:rsidRPr="00D73D87" w:rsidR="009714BC" w:rsidP="00DD7CC3" w:rsidRDefault="009714BC" w14:paraId="0E8C7616" w14:textId="10963492">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After our success with the Flamenco Show, </w:t>
      </w:r>
      <w:r w:rsidRPr="00D73D87" w:rsidR="00C0409A">
        <w:rPr>
          <w:rFonts w:ascii="Times New Roman" w:hAnsi="Times New Roman" w:cs="Times New Roman"/>
          <w:sz w:val="24"/>
          <w:szCs w:val="24"/>
          <w:lang w:val="en-GB"/>
        </w:rPr>
        <w:t>The Easter fire rather burned the edge off things.</w:t>
      </w:r>
      <w:r w:rsidRPr="00D73D87" w:rsidR="00F60374">
        <w:rPr>
          <w:rFonts w:ascii="Times New Roman" w:hAnsi="Times New Roman" w:cs="Times New Roman"/>
          <w:sz w:val="24"/>
          <w:szCs w:val="24"/>
          <w:lang w:val="en-GB"/>
        </w:rPr>
        <w:t xml:space="preserve"> Meanwhil</w:t>
      </w:r>
      <w:r w:rsidRPr="00D73D87" w:rsidR="00A927E4">
        <w:rPr>
          <w:rFonts w:ascii="Times New Roman" w:hAnsi="Times New Roman" w:cs="Times New Roman"/>
          <w:sz w:val="24"/>
          <w:szCs w:val="24"/>
          <w:lang w:val="en-GB"/>
        </w:rPr>
        <w:t>e, the Braithwaite’s soldiered on with the</w:t>
      </w:r>
      <w:r w:rsidRPr="00D73D87" w:rsidR="00482995">
        <w:rPr>
          <w:rFonts w:ascii="Times New Roman" w:hAnsi="Times New Roman" w:cs="Times New Roman"/>
          <w:sz w:val="24"/>
          <w:szCs w:val="24"/>
          <w:lang w:val="en-GB"/>
        </w:rPr>
        <w:t>ir</w:t>
      </w:r>
      <w:r w:rsidRPr="00D73D87" w:rsidR="00A927E4">
        <w:rPr>
          <w:rFonts w:ascii="Times New Roman" w:hAnsi="Times New Roman" w:cs="Times New Roman"/>
          <w:sz w:val="24"/>
          <w:szCs w:val="24"/>
          <w:lang w:val="en-GB"/>
        </w:rPr>
        <w:t xml:space="preserve"> games marathon</w:t>
      </w:r>
      <w:r w:rsidRPr="00D73D87" w:rsidR="00482995">
        <w:rPr>
          <w:rFonts w:ascii="Times New Roman" w:hAnsi="Times New Roman" w:cs="Times New Roman"/>
          <w:sz w:val="24"/>
          <w:szCs w:val="24"/>
          <w:lang w:val="en-GB"/>
        </w:rPr>
        <w:t xml:space="preserve"> and I introduced the Brayshaws to</w:t>
      </w:r>
      <w:r w:rsidRPr="00D73D87" w:rsidR="00B87A47">
        <w:rPr>
          <w:rFonts w:ascii="Times New Roman" w:hAnsi="Times New Roman" w:cs="Times New Roman"/>
          <w:sz w:val="24"/>
          <w:szCs w:val="24"/>
          <w:lang w:val="en-GB"/>
        </w:rPr>
        <w:t xml:space="preserve"> David </w:t>
      </w:r>
      <w:r w:rsidRPr="00D73D87" w:rsidR="00EA0A7E">
        <w:rPr>
          <w:rFonts w:ascii="Times New Roman" w:hAnsi="Times New Roman" w:cs="Times New Roman"/>
          <w:sz w:val="24"/>
          <w:szCs w:val="24"/>
          <w:lang w:val="en-GB"/>
        </w:rPr>
        <w:t>Rowcroft.</w:t>
      </w:r>
    </w:p>
    <w:p w:rsidRPr="00D73D87" w:rsidR="004D2A38" w:rsidP="00DD7CC3" w:rsidRDefault="006277B2" w14:paraId="7330FB29" w14:textId="0C9C1726">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When the bus arrived at the end of th</w:t>
      </w:r>
      <w:r w:rsidRPr="00D73D87" w:rsidR="004A0A94">
        <w:rPr>
          <w:rFonts w:ascii="Times New Roman" w:hAnsi="Times New Roman" w:cs="Times New Roman"/>
          <w:sz w:val="24"/>
          <w:szCs w:val="24"/>
          <w:lang w:val="en-GB"/>
        </w:rPr>
        <w:t>is first group</w:t>
      </w:r>
      <w:r w:rsidR="00E001DF">
        <w:rPr>
          <w:rFonts w:ascii="Times New Roman" w:hAnsi="Times New Roman" w:cs="Times New Roman"/>
          <w:sz w:val="24"/>
          <w:szCs w:val="24"/>
          <w:lang w:val="en-GB"/>
        </w:rPr>
        <w:t>’</w:t>
      </w:r>
      <w:r w:rsidRPr="00D73D87" w:rsidR="004A0A94">
        <w:rPr>
          <w:rFonts w:ascii="Times New Roman" w:hAnsi="Times New Roman" w:cs="Times New Roman"/>
          <w:sz w:val="24"/>
          <w:szCs w:val="24"/>
          <w:lang w:val="en-GB"/>
        </w:rPr>
        <w:t>s eventful</w:t>
      </w:r>
      <w:r w:rsidRPr="00D73D87">
        <w:rPr>
          <w:rFonts w:ascii="Times New Roman" w:hAnsi="Times New Roman" w:cs="Times New Roman"/>
          <w:sz w:val="24"/>
          <w:szCs w:val="24"/>
          <w:lang w:val="en-GB"/>
        </w:rPr>
        <w:t xml:space="preserve"> fortnight</w:t>
      </w:r>
      <w:r w:rsidRPr="00D73D87" w:rsidR="00190AF2">
        <w:rPr>
          <w:rFonts w:ascii="Times New Roman" w:hAnsi="Times New Roman" w:cs="Times New Roman"/>
          <w:sz w:val="24"/>
          <w:szCs w:val="24"/>
          <w:lang w:val="en-GB"/>
        </w:rPr>
        <w:t>,</w:t>
      </w:r>
      <w:r w:rsidRPr="00D73D87" w:rsidR="00853A74">
        <w:rPr>
          <w:rFonts w:ascii="Times New Roman" w:hAnsi="Times New Roman" w:cs="Times New Roman"/>
          <w:sz w:val="24"/>
          <w:szCs w:val="24"/>
          <w:lang w:val="en-GB"/>
        </w:rPr>
        <w:t xml:space="preserve"> and the cases had been loaded,</w:t>
      </w:r>
      <w:r w:rsidRPr="00D73D87" w:rsidR="00190AF2">
        <w:rPr>
          <w:rFonts w:ascii="Times New Roman" w:hAnsi="Times New Roman" w:cs="Times New Roman"/>
          <w:sz w:val="24"/>
          <w:szCs w:val="24"/>
          <w:lang w:val="en-GB"/>
        </w:rPr>
        <w:t xml:space="preserve"> Lola and I took up our traditional far</w:t>
      </w:r>
      <w:r w:rsidRPr="00D73D87" w:rsidR="00853A74">
        <w:rPr>
          <w:rFonts w:ascii="Times New Roman" w:hAnsi="Times New Roman" w:cs="Times New Roman"/>
          <w:sz w:val="24"/>
          <w:szCs w:val="24"/>
          <w:lang w:val="en-GB"/>
        </w:rPr>
        <w:t xml:space="preserve">ewell station at the </w:t>
      </w:r>
      <w:r w:rsidRPr="00D73D87" w:rsidR="004652D8">
        <w:rPr>
          <w:rFonts w:ascii="Times New Roman" w:hAnsi="Times New Roman" w:cs="Times New Roman"/>
          <w:sz w:val="24"/>
          <w:szCs w:val="24"/>
          <w:lang w:val="en-GB"/>
        </w:rPr>
        <w:t>bus</w:t>
      </w:r>
      <w:r w:rsidRPr="00D73D87" w:rsidR="004A0A94">
        <w:rPr>
          <w:rFonts w:ascii="Times New Roman" w:hAnsi="Times New Roman" w:cs="Times New Roman"/>
          <w:sz w:val="24"/>
          <w:szCs w:val="24"/>
          <w:lang w:val="en-GB"/>
        </w:rPr>
        <w:t xml:space="preserve"> door</w:t>
      </w:r>
      <w:r w:rsidRPr="00D73D87" w:rsidR="004652D8">
        <w:rPr>
          <w:rFonts w:ascii="Times New Roman" w:hAnsi="Times New Roman" w:cs="Times New Roman"/>
          <w:sz w:val="24"/>
          <w:szCs w:val="24"/>
          <w:lang w:val="en-GB"/>
        </w:rPr>
        <w:t>.</w:t>
      </w:r>
      <w:r w:rsidRPr="00D73D87" w:rsidR="004A0A94">
        <w:rPr>
          <w:rFonts w:ascii="Times New Roman" w:hAnsi="Times New Roman" w:cs="Times New Roman"/>
          <w:sz w:val="24"/>
          <w:szCs w:val="24"/>
          <w:lang w:val="en-GB"/>
        </w:rPr>
        <w:t xml:space="preserve"> </w:t>
      </w:r>
      <w:r w:rsidRPr="00D73D87" w:rsidR="004652D8">
        <w:rPr>
          <w:rFonts w:ascii="Times New Roman" w:hAnsi="Times New Roman" w:cs="Times New Roman"/>
          <w:sz w:val="24"/>
          <w:szCs w:val="24"/>
          <w:lang w:val="en-GB"/>
        </w:rPr>
        <w:t xml:space="preserve">I handed each, one of our brochures as they boarded. The two single girls </w:t>
      </w:r>
      <w:r w:rsidRPr="00D73D87" w:rsidR="00C97C19">
        <w:rPr>
          <w:rFonts w:ascii="Times New Roman" w:hAnsi="Times New Roman" w:cs="Times New Roman"/>
          <w:sz w:val="24"/>
          <w:szCs w:val="24"/>
          <w:lang w:val="en-GB"/>
        </w:rPr>
        <w:t>were holding hands and exchanging loving glances</w:t>
      </w:r>
      <w:r w:rsidRPr="00D73D87" w:rsidR="00965758">
        <w:rPr>
          <w:rFonts w:ascii="Times New Roman" w:hAnsi="Times New Roman" w:cs="Times New Roman"/>
          <w:sz w:val="24"/>
          <w:szCs w:val="24"/>
          <w:lang w:val="en-GB"/>
        </w:rPr>
        <w:t>.</w:t>
      </w:r>
      <w:r w:rsidRPr="00D73D87" w:rsidR="00DD2633">
        <w:rPr>
          <w:rFonts w:ascii="Times New Roman" w:hAnsi="Times New Roman" w:cs="Times New Roman"/>
          <w:sz w:val="24"/>
          <w:szCs w:val="24"/>
          <w:lang w:val="en-GB"/>
        </w:rPr>
        <w:t xml:space="preserve"> </w:t>
      </w:r>
      <w:r w:rsidRPr="00D73D87" w:rsidR="00965758">
        <w:rPr>
          <w:rFonts w:ascii="Times New Roman" w:hAnsi="Times New Roman" w:cs="Times New Roman"/>
          <w:sz w:val="24"/>
          <w:szCs w:val="24"/>
          <w:lang w:val="en-GB"/>
        </w:rPr>
        <w:t>T</w:t>
      </w:r>
      <w:r w:rsidRPr="00D73D87" w:rsidR="00DD2633">
        <w:rPr>
          <w:rFonts w:ascii="Times New Roman" w:hAnsi="Times New Roman" w:cs="Times New Roman"/>
          <w:sz w:val="24"/>
          <w:szCs w:val="24"/>
          <w:lang w:val="en-GB"/>
        </w:rPr>
        <w:t xml:space="preserve">he single men had </w:t>
      </w:r>
      <w:r w:rsidRPr="00D73D87" w:rsidR="00F824A1">
        <w:rPr>
          <w:rFonts w:ascii="Times New Roman" w:hAnsi="Times New Roman" w:cs="Times New Roman"/>
          <w:sz w:val="24"/>
          <w:szCs w:val="24"/>
          <w:lang w:val="en-GB"/>
        </w:rPr>
        <w:t>bonded</w:t>
      </w:r>
      <w:r w:rsidRPr="00D73D87" w:rsidR="00DD2633">
        <w:rPr>
          <w:rFonts w:ascii="Times New Roman" w:hAnsi="Times New Roman" w:cs="Times New Roman"/>
          <w:sz w:val="24"/>
          <w:szCs w:val="24"/>
          <w:lang w:val="en-GB"/>
        </w:rPr>
        <w:t xml:space="preserve"> with </w:t>
      </w:r>
      <w:r w:rsidRPr="00D73D87" w:rsidR="0076734C">
        <w:rPr>
          <w:rFonts w:ascii="Times New Roman" w:hAnsi="Times New Roman" w:cs="Times New Roman"/>
          <w:sz w:val="24"/>
          <w:szCs w:val="24"/>
          <w:lang w:val="en-GB"/>
        </w:rPr>
        <w:t xml:space="preserve">a </w:t>
      </w:r>
      <w:r w:rsidRPr="00D73D87" w:rsidR="0077246F">
        <w:rPr>
          <w:rFonts w:ascii="Times New Roman" w:hAnsi="Times New Roman" w:cs="Times New Roman"/>
          <w:sz w:val="24"/>
          <w:szCs w:val="24"/>
          <w:lang w:val="en-GB"/>
        </w:rPr>
        <w:t>pair of ladies</w:t>
      </w:r>
      <w:r w:rsidRPr="00D73D87" w:rsidR="0052047C">
        <w:rPr>
          <w:rFonts w:ascii="Times New Roman" w:hAnsi="Times New Roman" w:cs="Times New Roman"/>
          <w:sz w:val="24"/>
          <w:szCs w:val="24"/>
          <w:lang w:val="en-GB"/>
        </w:rPr>
        <w:t xml:space="preserve"> all four glowing with sun</w:t>
      </w:r>
      <w:r w:rsidR="00B91F54">
        <w:rPr>
          <w:rFonts w:ascii="Times New Roman" w:hAnsi="Times New Roman" w:cs="Times New Roman"/>
          <w:sz w:val="24"/>
          <w:szCs w:val="24"/>
          <w:lang w:val="en-GB"/>
        </w:rPr>
        <w:t>-</w:t>
      </w:r>
      <w:r w:rsidRPr="00D73D87" w:rsidR="0052047C">
        <w:rPr>
          <w:rFonts w:ascii="Times New Roman" w:hAnsi="Times New Roman" w:cs="Times New Roman"/>
          <w:sz w:val="24"/>
          <w:szCs w:val="24"/>
          <w:lang w:val="en-GB"/>
        </w:rPr>
        <w:t xml:space="preserve">bleached hair and golden tans, smiling </w:t>
      </w:r>
      <w:r w:rsidRPr="00D73D87" w:rsidR="00F824A1">
        <w:rPr>
          <w:rFonts w:ascii="Times New Roman" w:hAnsi="Times New Roman" w:cs="Times New Roman"/>
          <w:sz w:val="24"/>
          <w:szCs w:val="24"/>
          <w:lang w:val="en-GB"/>
        </w:rPr>
        <w:t>self-consciously</w:t>
      </w:r>
      <w:r w:rsidRPr="00D73D87" w:rsidR="00D44D05">
        <w:rPr>
          <w:rFonts w:ascii="Times New Roman" w:hAnsi="Times New Roman" w:cs="Times New Roman"/>
          <w:sz w:val="24"/>
          <w:szCs w:val="24"/>
          <w:lang w:val="en-GB"/>
        </w:rPr>
        <w:t>.</w:t>
      </w:r>
      <w:r w:rsidRPr="00D73D87" w:rsidR="0076734C">
        <w:rPr>
          <w:rFonts w:ascii="Times New Roman" w:hAnsi="Times New Roman" w:cs="Times New Roman"/>
          <w:sz w:val="24"/>
          <w:szCs w:val="24"/>
          <w:lang w:val="en-GB"/>
        </w:rPr>
        <w:t xml:space="preserve"> </w:t>
      </w:r>
      <w:r w:rsidRPr="00D73D87" w:rsidR="00F824A1">
        <w:rPr>
          <w:rFonts w:ascii="Times New Roman" w:hAnsi="Times New Roman" w:cs="Times New Roman"/>
          <w:sz w:val="24"/>
          <w:szCs w:val="24"/>
          <w:lang w:val="en-GB"/>
        </w:rPr>
        <w:t>After</w:t>
      </w:r>
      <w:r w:rsidRPr="00D73D87" w:rsidR="004D2A38">
        <w:rPr>
          <w:rFonts w:ascii="Times New Roman" w:hAnsi="Times New Roman" w:cs="Times New Roman"/>
          <w:sz w:val="24"/>
          <w:szCs w:val="24"/>
          <w:lang w:val="en-GB"/>
        </w:rPr>
        <w:t xml:space="preserve"> their fortnight </w:t>
      </w:r>
      <w:r w:rsidRPr="00D73D87" w:rsidR="00920411">
        <w:rPr>
          <w:rFonts w:ascii="Times New Roman" w:hAnsi="Times New Roman" w:cs="Times New Roman"/>
          <w:sz w:val="24"/>
          <w:szCs w:val="24"/>
          <w:lang w:val="en-GB"/>
        </w:rPr>
        <w:t xml:space="preserve">at the gaming table, the </w:t>
      </w:r>
      <w:proofErr w:type="spellStart"/>
      <w:r w:rsidRPr="00D73D87" w:rsidR="00920411">
        <w:rPr>
          <w:rFonts w:ascii="Times New Roman" w:hAnsi="Times New Roman" w:cs="Times New Roman"/>
          <w:sz w:val="24"/>
          <w:szCs w:val="24"/>
          <w:lang w:val="en-GB"/>
        </w:rPr>
        <w:t>Braithwaite</w:t>
      </w:r>
      <w:r w:rsidRPr="00D73D87" w:rsidR="00F824A1">
        <w:rPr>
          <w:rFonts w:ascii="Times New Roman" w:hAnsi="Times New Roman" w:cs="Times New Roman"/>
          <w:sz w:val="24"/>
          <w:szCs w:val="24"/>
          <w:lang w:val="en-GB"/>
        </w:rPr>
        <w:t>s</w:t>
      </w:r>
      <w:proofErr w:type="spellEnd"/>
      <w:r w:rsidRPr="00D73D87" w:rsidR="00F824A1">
        <w:rPr>
          <w:rFonts w:ascii="Times New Roman" w:hAnsi="Times New Roman" w:cs="Times New Roman"/>
          <w:sz w:val="24"/>
          <w:szCs w:val="24"/>
          <w:lang w:val="en-GB"/>
        </w:rPr>
        <w:t xml:space="preserve"> were</w:t>
      </w:r>
      <w:r w:rsidRPr="00D73D87" w:rsidR="003B5F4E">
        <w:rPr>
          <w:rFonts w:ascii="Times New Roman" w:hAnsi="Times New Roman" w:cs="Times New Roman"/>
          <w:sz w:val="24"/>
          <w:szCs w:val="24"/>
          <w:lang w:val="en-GB"/>
        </w:rPr>
        <w:t xml:space="preserve"> ecstatic. “Never had such an enjoyable holiday,” they both announced</w:t>
      </w:r>
      <w:r w:rsidRPr="00D73D87" w:rsidR="00FD3F4E">
        <w:rPr>
          <w:rFonts w:ascii="Times New Roman" w:hAnsi="Times New Roman" w:cs="Times New Roman"/>
          <w:sz w:val="24"/>
          <w:szCs w:val="24"/>
          <w:lang w:val="en-GB"/>
        </w:rPr>
        <w:t>.</w:t>
      </w:r>
    </w:p>
    <w:p w:rsidRPr="00D73D87" w:rsidR="00FD3F4E" w:rsidP="00DD7CC3" w:rsidRDefault="00FD3F4E" w14:paraId="3C75BB5E" w14:textId="54CC9D9B">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Finally, the Brayshaws</w:t>
      </w:r>
      <w:r w:rsidRPr="00D73D87" w:rsidR="007C79E1">
        <w:rPr>
          <w:rFonts w:ascii="Times New Roman" w:hAnsi="Times New Roman" w:cs="Times New Roman"/>
          <w:sz w:val="24"/>
          <w:szCs w:val="24"/>
          <w:lang w:val="en-GB"/>
        </w:rPr>
        <w:t xml:space="preserve"> thanked me profusely</w:t>
      </w:r>
      <w:r w:rsidRPr="00D73D87" w:rsidR="00EF72D5">
        <w:rPr>
          <w:rFonts w:ascii="Times New Roman" w:hAnsi="Times New Roman" w:cs="Times New Roman"/>
          <w:sz w:val="24"/>
          <w:szCs w:val="24"/>
          <w:lang w:val="en-GB"/>
        </w:rPr>
        <w:t xml:space="preserve"> for my help in resolving their villa acquisition and discreetly slipped me a brown envelope. The contents of </w:t>
      </w:r>
      <w:r w:rsidR="00B91F54">
        <w:rPr>
          <w:rFonts w:ascii="Times New Roman" w:hAnsi="Times New Roman" w:cs="Times New Roman"/>
          <w:sz w:val="24"/>
          <w:szCs w:val="24"/>
          <w:lang w:val="en-GB"/>
        </w:rPr>
        <w:t>this</w:t>
      </w:r>
      <w:r w:rsidRPr="00D73D87" w:rsidR="00FC1FCA">
        <w:rPr>
          <w:rFonts w:ascii="Times New Roman" w:hAnsi="Times New Roman" w:cs="Times New Roman"/>
          <w:sz w:val="24"/>
          <w:szCs w:val="24"/>
          <w:lang w:val="en-GB"/>
        </w:rPr>
        <w:t xml:space="preserve"> shocked me into rethinking my future</w:t>
      </w:r>
      <w:r w:rsidRPr="00D73D87" w:rsidR="00D0380B">
        <w:rPr>
          <w:rFonts w:ascii="Times New Roman" w:hAnsi="Times New Roman" w:cs="Times New Roman"/>
          <w:sz w:val="24"/>
          <w:szCs w:val="24"/>
          <w:lang w:val="en-GB"/>
        </w:rPr>
        <w:t xml:space="preserve"> life in Spain.</w:t>
      </w:r>
    </w:p>
    <w:p w:rsidRPr="00D73D87" w:rsidR="00DD7CC3" w:rsidP="00DD7CC3" w:rsidRDefault="00DD7CC3" w14:paraId="1D8CA1ED" w14:textId="77777777">
      <w:pPr>
        <w:rPr>
          <w:rFonts w:ascii="Times New Roman" w:hAnsi="Times New Roman" w:cs="Times New Roman"/>
          <w:sz w:val="24"/>
          <w:szCs w:val="24"/>
          <w:lang w:val="en-GB"/>
        </w:rPr>
      </w:pPr>
      <w:r w:rsidRPr="00D73D87">
        <w:rPr>
          <w:rFonts w:ascii="Times New Roman" w:hAnsi="Times New Roman" w:cs="Times New Roman"/>
          <w:sz w:val="24"/>
          <w:szCs w:val="24"/>
          <w:lang w:val="en-GB"/>
        </w:rPr>
        <w:br w:type="page"/>
      </w:r>
    </w:p>
    <w:p w:rsidRPr="00D73D87" w:rsidR="00916173" w:rsidP="00916173" w:rsidRDefault="00916173" w14:paraId="297E1001" w14:textId="45005363">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lastRenderedPageBreak/>
        <w:t xml:space="preserve">Chapter </w:t>
      </w:r>
      <w:r w:rsidRPr="00D73D87" w:rsidR="008762F2">
        <w:rPr>
          <w:rFonts w:ascii="Times New Roman" w:hAnsi="Times New Roman"/>
          <w:sz w:val="24"/>
          <w:szCs w:val="24"/>
          <w:lang w:val="en-GB"/>
        </w:rPr>
        <w:t>4</w:t>
      </w:r>
      <w:r w:rsidR="00A70F2B">
        <w:rPr>
          <w:rFonts w:ascii="Times New Roman" w:hAnsi="Times New Roman"/>
          <w:sz w:val="24"/>
          <w:szCs w:val="24"/>
          <w:lang w:val="en-GB"/>
        </w:rPr>
        <w:t>7</w:t>
      </w:r>
      <w:r w:rsidRPr="00D73D87" w:rsidR="00D448D4">
        <w:rPr>
          <w:rFonts w:ascii="Times New Roman" w:hAnsi="Times New Roman"/>
          <w:sz w:val="24"/>
          <w:szCs w:val="24"/>
          <w:lang w:val="en-GB"/>
        </w:rPr>
        <w:t xml:space="preserve"> – </w:t>
      </w:r>
      <w:r w:rsidRPr="00D73D87" w:rsidR="00C32C27">
        <w:rPr>
          <w:rFonts w:ascii="Times New Roman" w:hAnsi="Times New Roman"/>
          <w:sz w:val="24"/>
          <w:szCs w:val="24"/>
          <w:lang w:val="en-GB"/>
        </w:rPr>
        <w:t>San Isidro</w:t>
      </w:r>
    </w:p>
    <w:p w:rsidRPr="00D73D87" w:rsidR="00916173" w:rsidP="00916173" w:rsidRDefault="00916173" w14:paraId="6438CF87" w14:textId="77777777">
      <w:pPr>
        <w:spacing w:after="0" w:line="360" w:lineRule="auto"/>
        <w:rPr>
          <w:rFonts w:ascii="Times New Roman" w:hAnsi="Times New Roman" w:cs="Times New Roman"/>
          <w:sz w:val="24"/>
          <w:szCs w:val="24"/>
          <w:lang w:val="en-GB"/>
        </w:rPr>
      </w:pPr>
    </w:p>
    <w:p w:rsidRPr="00D73D87" w:rsidR="00510E61" w:rsidP="00916173" w:rsidRDefault="00DE2246" w14:paraId="69BD45AE" w14:textId="18C0A627">
      <w:pPr>
        <w:spacing w:after="0" w:line="360" w:lineRule="auto"/>
        <w:rPr>
          <w:rFonts w:ascii="Times New Roman" w:hAnsi="Times New Roman"/>
          <w:sz w:val="24"/>
          <w:szCs w:val="24"/>
          <w:lang w:val="en-GB"/>
        </w:rPr>
      </w:pPr>
      <w:r w:rsidRPr="78F33490" w:rsidR="78F33490">
        <w:rPr>
          <w:rFonts w:ascii="Times New Roman" w:hAnsi="Times New Roman"/>
          <w:sz w:val="24"/>
          <w:szCs w:val="24"/>
          <w:lang w:val="en-GB"/>
        </w:rPr>
        <w:t xml:space="preserve">The Brayshaws envelope had </w:t>
      </w:r>
      <w:r w:rsidRPr="78F33490" w:rsidR="78F33490">
        <w:rPr>
          <w:rFonts w:ascii="Times New Roman" w:hAnsi="Times New Roman"/>
          <w:sz w:val="24"/>
          <w:szCs w:val="24"/>
          <w:lang w:val="en-GB"/>
        </w:rPr>
        <w:t>contained</w:t>
      </w:r>
      <w:r w:rsidRPr="78F33490" w:rsidR="78F33490">
        <w:rPr>
          <w:rFonts w:ascii="Times New Roman" w:hAnsi="Times New Roman"/>
          <w:sz w:val="24"/>
          <w:szCs w:val="24"/>
          <w:lang w:val="en-GB"/>
        </w:rPr>
        <w:t xml:space="preserve"> one hundred pounds, which to me was incredible. So much for so little when all I had done was introduce them to two friends from whom I had already received a generous reward. I expected it from Charles and Rowcroft</w:t>
      </w:r>
      <w:ins w:author="Gary Smailes" w:date="2024-01-22T10:48:28.502Z" w:id="1546363491">
        <w:r w:rsidRPr="78F33490" w:rsidR="78F33490">
          <w:rPr>
            <w:rFonts w:ascii="Times New Roman" w:hAnsi="Times New Roman"/>
            <w:sz w:val="24"/>
            <w:szCs w:val="24"/>
            <w:lang w:val="en-GB"/>
          </w:rPr>
          <w:t>,</w:t>
        </w:r>
      </w:ins>
      <w:r w:rsidRPr="78F33490" w:rsidR="78F33490">
        <w:rPr>
          <w:rFonts w:ascii="Times New Roman" w:hAnsi="Times New Roman"/>
          <w:sz w:val="24"/>
          <w:szCs w:val="24"/>
          <w:lang w:val="en-GB"/>
        </w:rPr>
        <w:t xml:space="preserve"> but never </w:t>
      </w:r>
      <w:r w:rsidRPr="78F33490" w:rsidR="78F33490">
        <w:rPr>
          <w:rFonts w:ascii="Times New Roman" w:hAnsi="Times New Roman"/>
          <w:sz w:val="24"/>
          <w:szCs w:val="24"/>
          <w:lang w:val="en-GB"/>
        </w:rPr>
        <w:t>anticipated</w:t>
      </w:r>
      <w:r w:rsidRPr="78F33490" w:rsidR="78F33490">
        <w:rPr>
          <w:rFonts w:ascii="Times New Roman" w:hAnsi="Times New Roman"/>
          <w:sz w:val="24"/>
          <w:szCs w:val="24"/>
          <w:lang w:val="en-GB"/>
        </w:rPr>
        <w:t xml:space="preserve"> the client might pay me something for my services. But when I thought about it a bit more, I concluded arriving here to buy a villa</w:t>
      </w:r>
      <w:ins w:author="Gary Smailes" w:date="2024-01-22T10:48:39.1Z" w:id="503246271">
        <w:r w:rsidRPr="78F33490" w:rsidR="78F33490">
          <w:rPr>
            <w:rFonts w:ascii="Times New Roman" w:hAnsi="Times New Roman"/>
            <w:sz w:val="24"/>
            <w:szCs w:val="24"/>
            <w:lang w:val="en-GB"/>
          </w:rPr>
          <w:t>,</w:t>
        </w:r>
      </w:ins>
      <w:r w:rsidRPr="78F33490" w:rsidR="78F33490">
        <w:rPr>
          <w:rFonts w:ascii="Times New Roman" w:hAnsi="Times New Roman"/>
          <w:sz w:val="24"/>
          <w:szCs w:val="24"/>
          <w:lang w:val="en-GB"/>
        </w:rPr>
        <w:t xml:space="preserve"> without knowing a soul or anybody trustworthy was a huge risk my introductions had </w:t>
      </w:r>
      <w:r w:rsidRPr="78F33490" w:rsidR="78F33490">
        <w:rPr>
          <w:rFonts w:ascii="Times New Roman" w:hAnsi="Times New Roman"/>
          <w:sz w:val="24"/>
          <w:szCs w:val="24"/>
          <w:lang w:val="en-GB"/>
        </w:rPr>
        <w:t>ameliorated</w:t>
      </w:r>
      <w:r w:rsidRPr="78F33490" w:rsidR="78F33490">
        <w:rPr>
          <w:rFonts w:ascii="Times New Roman" w:hAnsi="Times New Roman"/>
          <w:sz w:val="24"/>
          <w:szCs w:val="24"/>
          <w:lang w:val="en-GB"/>
        </w:rPr>
        <w:t xml:space="preserve">. What if they had chosen one of the more unscrupulous agencies and been ripped off? </w:t>
      </w:r>
      <w:r w:rsidRPr="78F33490" w:rsidR="78F33490">
        <w:rPr>
          <w:rFonts w:ascii="Times New Roman" w:hAnsi="Times New Roman"/>
          <w:sz w:val="24"/>
          <w:szCs w:val="24"/>
          <w:lang w:val="en-GB"/>
        </w:rPr>
        <w:t>More and more</w:t>
      </w:r>
      <w:r w:rsidRPr="78F33490" w:rsidR="78F33490">
        <w:rPr>
          <w:rFonts w:ascii="Times New Roman" w:hAnsi="Times New Roman"/>
          <w:sz w:val="24"/>
          <w:szCs w:val="24"/>
          <w:lang w:val="en-GB"/>
        </w:rPr>
        <w:t xml:space="preserve"> I had heard of people losing their deposits or buying unregistered properties. It germinated an idea in my head. </w:t>
      </w:r>
      <w:r w:rsidRPr="78F33490" w:rsidR="78F33490">
        <w:rPr>
          <w:rFonts w:ascii="Times New Roman" w:hAnsi="Times New Roman"/>
          <w:sz w:val="24"/>
          <w:szCs w:val="24"/>
          <w:lang w:val="en-GB"/>
        </w:rPr>
        <w:t>Perhaps, I</w:t>
      </w:r>
      <w:r w:rsidRPr="78F33490" w:rsidR="78F33490">
        <w:rPr>
          <w:rFonts w:ascii="Times New Roman" w:hAnsi="Times New Roman"/>
          <w:sz w:val="24"/>
          <w:szCs w:val="24"/>
          <w:lang w:val="en-GB"/>
        </w:rPr>
        <w:t xml:space="preserve"> could offer, a safer way of property </w:t>
      </w:r>
      <w:r w:rsidRPr="78F33490" w:rsidR="78F33490">
        <w:rPr>
          <w:rFonts w:ascii="Times New Roman" w:hAnsi="Times New Roman"/>
          <w:sz w:val="24"/>
          <w:szCs w:val="24"/>
          <w:lang w:val="en-GB"/>
        </w:rPr>
        <w:t>purchasing</w:t>
      </w:r>
      <w:r w:rsidRPr="78F33490" w:rsidR="78F33490">
        <w:rPr>
          <w:rFonts w:ascii="Times New Roman" w:hAnsi="Times New Roman"/>
          <w:sz w:val="24"/>
          <w:szCs w:val="24"/>
          <w:lang w:val="en-GB"/>
        </w:rPr>
        <w:t>. I tucked it away in the back of my mind while I changed into my festival clothing.</w:t>
      </w:r>
    </w:p>
    <w:p w:rsidRPr="00D73D87" w:rsidR="00DF7ACC" w:rsidP="00510E61" w:rsidRDefault="00DE5F13" w14:paraId="455DBED8" w14:textId="7C2B3554">
      <w:pPr>
        <w:spacing w:after="0" w:line="360" w:lineRule="auto"/>
        <w:ind w:firstLine="720"/>
        <w:rPr>
          <w:del w:author="Gary Smailes" w:date="2024-01-22T10:49:18.519Z" w:id="576744574"/>
          <w:rFonts w:ascii="Times New Roman" w:hAnsi="Times New Roman"/>
          <w:sz w:val="24"/>
          <w:szCs w:val="24"/>
          <w:lang w:val="en-GB"/>
        </w:rPr>
      </w:pPr>
      <w:r w:rsidRPr="78F33490" w:rsidR="78F33490">
        <w:rPr>
          <w:rFonts w:ascii="Times New Roman" w:hAnsi="Times New Roman"/>
          <w:sz w:val="24"/>
          <w:szCs w:val="24"/>
          <w:lang w:val="en-GB"/>
        </w:rPr>
        <w:t>Today</w:t>
      </w:r>
      <w:ins w:author="Gary Smailes" w:date="2024-01-22T10:49:09.299Z" w:id="1717082991">
        <w:r w:rsidRPr="78F33490" w:rsidR="78F33490">
          <w:rPr>
            <w:rFonts w:ascii="Times New Roman" w:hAnsi="Times New Roman"/>
            <w:sz w:val="24"/>
            <w:szCs w:val="24"/>
            <w:lang w:val="en-GB"/>
          </w:rPr>
          <w:t>,</w:t>
        </w:r>
      </w:ins>
      <w:r w:rsidRPr="78F33490" w:rsidR="78F33490">
        <w:rPr>
          <w:rFonts w:ascii="Times New Roman" w:hAnsi="Times New Roman"/>
          <w:sz w:val="24"/>
          <w:szCs w:val="24"/>
          <w:lang w:val="en-GB"/>
        </w:rPr>
        <w:t xml:space="preserve"> was the fifteenth of May, and I was escorting a small group of Fontainebleau guests to celebrate the Romeria San Isidro, the patron saint of farmers and labourers.</w:t>
      </w:r>
      <w:ins w:author="Gary Smailes" w:date="2024-01-22T10:49:18.837Z" w:id="640210380">
        <w:r w:rsidRPr="78F33490" w:rsidR="78F33490">
          <w:rPr>
            <w:rFonts w:ascii="Times New Roman" w:hAnsi="Times New Roman"/>
            <w:sz w:val="24"/>
            <w:szCs w:val="24"/>
            <w:lang w:val="en-GB"/>
          </w:rPr>
          <w:t xml:space="preserve"> </w:t>
        </w:r>
      </w:ins>
    </w:p>
    <w:p w:rsidRPr="00D73D87" w:rsidR="00D9554C" w:rsidP="78F33490" w:rsidRDefault="00F629A9" w14:paraId="11C92D3B" w14:textId="567F8C0D">
      <w:pPr>
        <w:spacing w:after="0" w:line="360" w:lineRule="auto"/>
        <w:ind w:firstLine="0"/>
        <w:rPr>
          <w:rFonts w:ascii="Times New Roman" w:hAnsi="Times New Roman"/>
          <w:sz w:val="24"/>
          <w:szCs w:val="24"/>
          <w:lang w:val="en-GB"/>
        </w:rPr>
        <w:pPrChange w:author="Gary Smailes" w:date="2024-01-22T10:49:18.363Z">
          <w:pPr>
            <w:spacing w:after="0" w:line="360" w:lineRule="auto"/>
            <w:ind w:firstLine="720"/>
          </w:pPr>
        </w:pPrChange>
      </w:pPr>
      <w:r w:rsidRPr="78F33490" w:rsidR="78F33490">
        <w:rPr>
          <w:rFonts w:ascii="Times New Roman" w:hAnsi="Times New Roman"/>
          <w:sz w:val="24"/>
          <w:szCs w:val="24"/>
          <w:lang w:val="en-GB"/>
        </w:rPr>
        <w:t xml:space="preserve">As we headed down </w:t>
      </w:r>
      <w:r w:rsidRPr="78F33490" w:rsidR="78F33490">
        <w:rPr>
          <w:rFonts w:ascii="Times New Roman" w:hAnsi="Times New Roman"/>
          <w:sz w:val="24"/>
          <w:szCs w:val="24"/>
          <w:lang w:val="en-GB"/>
        </w:rPr>
        <w:t>Pintada</w:t>
      </w:r>
      <w:ins w:author="Gary Smailes" w:date="2024-01-22T10:49:23.367Z" w:id="1465725160">
        <w:r w:rsidRPr="78F33490" w:rsidR="78F33490">
          <w:rPr>
            <w:rFonts w:ascii="Times New Roman" w:hAnsi="Times New Roman"/>
            <w:sz w:val="24"/>
            <w:szCs w:val="24"/>
            <w:lang w:val="en-GB"/>
          </w:rPr>
          <w:t>,</w:t>
        </w:r>
      </w:ins>
      <w:r w:rsidRPr="78F33490" w:rsidR="78F33490">
        <w:rPr>
          <w:rFonts w:ascii="Times New Roman" w:hAnsi="Times New Roman"/>
          <w:sz w:val="24"/>
          <w:szCs w:val="24"/>
          <w:lang w:val="en-GB"/>
        </w:rPr>
        <w:t xml:space="preserve"> after breakfast, there was a loud whoosh followed by an airborne explosion. On the Balcon, we paused to watch the official town firework igniter, dressed in his usual uniform of a battered straw hat, torn baggy trousers, and grubby T-shirt sending yet more rockets aloft into a clear blue sky. The noise echoed around the countryside, summoning the surrounding populace to the town centre.</w:t>
      </w:r>
    </w:p>
    <w:p w:rsidRPr="00D73D87" w:rsidR="00BE6942" w:rsidP="00513A04" w:rsidRDefault="00D9554C" w14:paraId="2262F96F" w14:textId="7D0D38C2">
      <w:pPr>
        <w:pStyle w:val="CSP-ChapterBodyText"/>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While the </w:t>
      </w:r>
      <w:r w:rsidRPr="00D73D87" w:rsidR="00513A04">
        <w:rPr>
          <w:rFonts w:ascii="Times New Roman" w:hAnsi="Times New Roman"/>
          <w:sz w:val="24"/>
          <w:szCs w:val="24"/>
          <w:lang w:val="en-GB"/>
        </w:rPr>
        <w:t xml:space="preserve">church </w:t>
      </w:r>
      <w:r w:rsidRPr="00D73D87">
        <w:rPr>
          <w:rFonts w:ascii="Times New Roman" w:hAnsi="Times New Roman"/>
          <w:sz w:val="24"/>
          <w:szCs w:val="24"/>
          <w:lang w:val="en-GB"/>
        </w:rPr>
        <w:t xml:space="preserve">bells tolled, </w:t>
      </w:r>
      <w:r w:rsidRPr="00D73D87" w:rsidR="00186A90">
        <w:rPr>
          <w:rFonts w:ascii="Times New Roman" w:hAnsi="Times New Roman"/>
          <w:sz w:val="24"/>
          <w:szCs w:val="24"/>
          <w:lang w:val="en-GB"/>
        </w:rPr>
        <w:t>spent</w:t>
      </w:r>
      <w:r w:rsidRPr="00D73D87">
        <w:rPr>
          <w:rFonts w:ascii="Times New Roman" w:hAnsi="Times New Roman"/>
          <w:sz w:val="24"/>
          <w:szCs w:val="24"/>
          <w:lang w:val="en-GB"/>
        </w:rPr>
        <w:t xml:space="preserve"> rocket sticks headed earthward </w:t>
      </w:r>
      <w:r w:rsidRPr="00D73D87" w:rsidR="00A25F74">
        <w:rPr>
          <w:rFonts w:ascii="Times New Roman" w:hAnsi="Times New Roman"/>
          <w:sz w:val="24"/>
          <w:szCs w:val="24"/>
          <w:lang w:val="en-GB"/>
        </w:rPr>
        <w:t>w</w:t>
      </w:r>
      <w:r w:rsidRPr="00D73D87">
        <w:rPr>
          <w:rFonts w:ascii="Times New Roman" w:hAnsi="Times New Roman"/>
          <w:sz w:val="24"/>
          <w:szCs w:val="24"/>
          <w:lang w:val="en-GB"/>
        </w:rPr>
        <w:t>ith luck to land harmlessly</w:t>
      </w:r>
      <w:r w:rsidRPr="00D73D87" w:rsidR="00A25F74">
        <w:rPr>
          <w:rFonts w:ascii="Times New Roman" w:hAnsi="Times New Roman"/>
          <w:sz w:val="24"/>
          <w:szCs w:val="24"/>
          <w:lang w:val="en-GB"/>
        </w:rPr>
        <w:t>. It wasn’t always so</w:t>
      </w:r>
      <w:r w:rsidRPr="00D73D87" w:rsidR="0086540B">
        <w:rPr>
          <w:rFonts w:ascii="Times New Roman" w:hAnsi="Times New Roman"/>
          <w:sz w:val="24"/>
          <w:szCs w:val="24"/>
          <w:lang w:val="en-GB"/>
        </w:rPr>
        <w:t>.</w:t>
      </w:r>
      <w:r w:rsidRPr="00D73D87" w:rsidR="00A25F74">
        <w:rPr>
          <w:rFonts w:ascii="Times New Roman" w:hAnsi="Times New Roman"/>
          <w:sz w:val="24"/>
          <w:szCs w:val="24"/>
          <w:lang w:val="en-GB"/>
        </w:rPr>
        <w:t xml:space="preserve"> </w:t>
      </w:r>
      <w:r w:rsidRPr="00D73D87" w:rsidR="0086540B">
        <w:rPr>
          <w:rFonts w:ascii="Times New Roman" w:hAnsi="Times New Roman"/>
          <w:sz w:val="24"/>
          <w:szCs w:val="24"/>
          <w:lang w:val="en-GB"/>
        </w:rPr>
        <w:t>O</w:t>
      </w:r>
      <w:r w:rsidRPr="00D73D87" w:rsidR="00A25F74">
        <w:rPr>
          <w:rFonts w:ascii="Times New Roman" w:hAnsi="Times New Roman"/>
          <w:sz w:val="24"/>
          <w:szCs w:val="24"/>
          <w:lang w:val="en-GB"/>
        </w:rPr>
        <w:t>ne year</w:t>
      </w:r>
      <w:r w:rsidRPr="00D73D87" w:rsidR="0086540B">
        <w:rPr>
          <w:rFonts w:ascii="Times New Roman" w:hAnsi="Times New Roman"/>
          <w:sz w:val="24"/>
          <w:szCs w:val="24"/>
          <w:lang w:val="en-GB"/>
        </w:rPr>
        <w:t>,</w:t>
      </w:r>
      <w:r w:rsidRPr="00D73D87">
        <w:rPr>
          <w:rFonts w:ascii="Times New Roman" w:hAnsi="Times New Roman"/>
          <w:sz w:val="24"/>
          <w:szCs w:val="24"/>
          <w:lang w:val="en-GB"/>
        </w:rPr>
        <w:t xml:space="preserve"> </w:t>
      </w:r>
      <w:r w:rsidRPr="00D73D87" w:rsidR="00C21907">
        <w:rPr>
          <w:rFonts w:ascii="Times New Roman" w:hAnsi="Times New Roman"/>
          <w:sz w:val="24"/>
          <w:szCs w:val="24"/>
          <w:lang w:val="en-GB"/>
        </w:rPr>
        <w:t>a fishing boat</w:t>
      </w:r>
      <w:r w:rsidRPr="00D73D87">
        <w:rPr>
          <w:rFonts w:ascii="Times New Roman" w:hAnsi="Times New Roman"/>
          <w:sz w:val="24"/>
          <w:szCs w:val="24"/>
          <w:lang w:val="en-GB"/>
        </w:rPr>
        <w:t xml:space="preserve"> </w:t>
      </w:r>
      <w:r w:rsidRPr="00D73D87" w:rsidR="00C21907">
        <w:rPr>
          <w:rFonts w:ascii="Times New Roman" w:hAnsi="Times New Roman"/>
          <w:sz w:val="24"/>
          <w:szCs w:val="24"/>
          <w:lang w:val="en-GB"/>
        </w:rPr>
        <w:t>on</w:t>
      </w:r>
      <w:r w:rsidRPr="00D73D87">
        <w:rPr>
          <w:rFonts w:ascii="Times New Roman" w:hAnsi="Times New Roman"/>
          <w:sz w:val="24"/>
          <w:szCs w:val="24"/>
          <w:lang w:val="en-GB"/>
        </w:rPr>
        <w:t xml:space="preserve"> Calahonda beach went up in flames, another, the mayor’s </w:t>
      </w:r>
      <w:r w:rsidRPr="00D73D87" w:rsidR="00C21907">
        <w:rPr>
          <w:rFonts w:ascii="Times New Roman" w:hAnsi="Times New Roman"/>
          <w:sz w:val="24"/>
          <w:szCs w:val="24"/>
          <w:lang w:val="en-GB"/>
        </w:rPr>
        <w:t>laundry</w:t>
      </w:r>
      <w:r w:rsidRPr="00D73D87">
        <w:rPr>
          <w:rFonts w:ascii="Times New Roman" w:hAnsi="Times New Roman"/>
          <w:sz w:val="24"/>
          <w:szCs w:val="24"/>
          <w:lang w:val="en-GB"/>
        </w:rPr>
        <w:t xml:space="preserve"> drying on </w:t>
      </w:r>
      <w:r w:rsidRPr="00D73D87" w:rsidR="00C21907">
        <w:rPr>
          <w:rFonts w:ascii="Times New Roman" w:hAnsi="Times New Roman"/>
          <w:sz w:val="24"/>
          <w:szCs w:val="24"/>
          <w:lang w:val="en-GB"/>
        </w:rPr>
        <w:t>his</w:t>
      </w:r>
      <w:r w:rsidRPr="00D73D87">
        <w:rPr>
          <w:rFonts w:ascii="Times New Roman" w:hAnsi="Times New Roman"/>
          <w:sz w:val="24"/>
          <w:szCs w:val="24"/>
          <w:lang w:val="en-GB"/>
        </w:rPr>
        <w:t xml:space="preserve"> terrace.</w:t>
      </w:r>
    </w:p>
    <w:p w:rsidRPr="00D73D87" w:rsidR="00DE5F13" w:rsidP="00BE6942" w:rsidRDefault="00DE5F13" w14:paraId="4939E384" w14:textId="72BCED3D">
      <w:pPr>
        <w:pStyle w:val="CSP-ChapterBodyText"/>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The word Romeria evolves from processions of pilgrims going to Rome. Sprigs of the aromatic herb Romero or rosemary were stuck in </w:t>
      </w:r>
      <w:r w:rsidRPr="00D73D87" w:rsidR="00F067D4">
        <w:rPr>
          <w:rFonts w:ascii="Times New Roman" w:hAnsi="Times New Roman"/>
          <w:sz w:val="24"/>
          <w:szCs w:val="24"/>
          <w:lang w:val="en-GB"/>
        </w:rPr>
        <w:t>travellers’</w:t>
      </w:r>
      <w:r w:rsidRPr="00D73D87">
        <w:rPr>
          <w:rFonts w:ascii="Times New Roman" w:hAnsi="Times New Roman"/>
          <w:sz w:val="24"/>
          <w:szCs w:val="24"/>
          <w:lang w:val="en-GB"/>
        </w:rPr>
        <w:t xml:space="preserve"> hats to ward off evil spirits and robbers. Romerias are famous all over Spain, none more so than the largest, held every May in Sevilla Province. Over a million pilgrims </w:t>
      </w:r>
      <w:r w:rsidRPr="00D73D87" w:rsidR="00F420DE">
        <w:rPr>
          <w:rFonts w:ascii="Times New Roman" w:hAnsi="Times New Roman"/>
          <w:sz w:val="24"/>
          <w:szCs w:val="24"/>
          <w:lang w:val="en-GB"/>
        </w:rPr>
        <w:t xml:space="preserve">take a week </w:t>
      </w:r>
      <w:r w:rsidRPr="00D73D87" w:rsidR="00B14F7F">
        <w:rPr>
          <w:rFonts w:ascii="Times New Roman" w:hAnsi="Times New Roman"/>
          <w:sz w:val="24"/>
          <w:szCs w:val="24"/>
          <w:lang w:val="en-GB"/>
        </w:rPr>
        <w:t>walking, on horseback</w:t>
      </w:r>
      <w:r w:rsidR="00815F16">
        <w:rPr>
          <w:rFonts w:ascii="Times New Roman" w:hAnsi="Times New Roman"/>
          <w:sz w:val="24"/>
          <w:szCs w:val="24"/>
          <w:lang w:val="en-GB"/>
        </w:rPr>
        <w:t>,</w:t>
      </w:r>
      <w:r w:rsidRPr="00D73D87" w:rsidR="005329FA">
        <w:rPr>
          <w:rFonts w:ascii="Times New Roman" w:hAnsi="Times New Roman"/>
          <w:sz w:val="24"/>
          <w:szCs w:val="24"/>
          <w:lang w:val="en-GB"/>
        </w:rPr>
        <w:t xml:space="preserve"> or in </w:t>
      </w:r>
      <w:r w:rsidRPr="00D73D87" w:rsidR="00B14F7F">
        <w:rPr>
          <w:rFonts w:ascii="Times New Roman" w:hAnsi="Times New Roman"/>
          <w:sz w:val="24"/>
          <w:szCs w:val="24"/>
          <w:lang w:val="en-GB"/>
        </w:rPr>
        <w:t xml:space="preserve">elaborate caravans </w:t>
      </w:r>
      <w:r w:rsidRPr="00D73D87" w:rsidR="00F420DE">
        <w:rPr>
          <w:rFonts w:ascii="Times New Roman" w:hAnsi="Times New Roman"/>
          <w:sz w:val="24"/>
          <w:szCs w:val="24"/>
          <w:lang w:val="en-GB"/>
        </w:rPr>
        <w:t xml:space="preserve">to </w:t>
      </w:r>
      <w:r w:rsidRPr="00D73D87">
        <w:rPr>
          <w:rFonts w:ascii="Times New Roman" w:hAnsi="Times New Roman"/>
          <w:sz w:val="24"/>
          <w:szCs w:val="24"/>
          <w:lang w:val="en-GB"/>
        </w:rPr>
        <w:t xml:space="preserve">trail through the Doñana National Park to El Rocio, a village purposely built just for this one week. </w:t>
      </w:r>
      <w:r w:rsidRPr="00D73D87" w:rsidR="00F83AFB">
        <w:rPr>
          <w:rFonts w:ascii="Times New Roman" w:hAnsi="Times New Roman"/>
          <w:sz w:val="24"/>
          <w:szCs w:val="24"/>
          <w:lang w:val="en-GB"/>
        </w:rPr>
        <w:t xml:space="preserve">The village consists of </w:t>
      </w:r>
      <w:r w:rsidRPr="00D73D87">
        <w:rPr>
          <w:rFonts w:ascii="Times New Roman" w:hAnsi="Times New Roman"/>
          <w:sz w:val="24"/>
          <w:szCs w:val="24"/>
          <w:lang w:val="en-GB"/>
        </w:rPr>
        <w:t>several hundred houses, a cathedral, and a</w:t>
      </w:r>
      <w:r w:rsidRPr="00D73D87" w:rsidR="00F83AFB">
        <w:rPr>
          <w:rFonts w:ascii="Times New Roman" w:hAnsi="Times New Roman"/>
          <w:sz w:val="24"/>
          <w:szCs w:val="24"/>
          <w:lang w:val="en-GB"/>
        </w:rPr>
        <w:t xml:space="preserve"> </w:t>
      </w:r>
      <w:r w:rsidRPr="00D73D87">
        <w:rPr>
          <w:rFonts w:ascii="Times New Roman" w:hAnsi="Times New Roman"/>
          <w:sz w:val="24"/>
          <w:szCs w:val="24"/>
          <w:lang w:val="en-GB"/>
        </w:rPr>
        <w:t>hotel. The roads are made of sand so horses can be tethered right outside the property owners’ doors.</w:t>
      </w:r>
    </w:p>
    <w:p w:rsidRPr="00D73D87" w:rsidR="00DE5F13" w:rsidP="00DE5F13" w:rsidRDefault="00DE5F13" w14:paraId="4CDA0DB4" w14:textId="58BDA84E">
      <w:pPr>
        <w:pStyle w:val="CSP-ChapterBodyText"/>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From the edge of Doñana, it takes the pilgrims several days to reach the village. Campfire smoke, grilling meat, music, and song waft over the huge procession as it parks up for the night. </w:t>
      </w:r>
      <w:r w:rsidRPr="00D73D87">
        <w:rPr>
          <w:rFonts w:ascii="Times New Roman" w:hAnsi="Times New Roman"/>
          <w:sz w:val="24"/>
          <w:szCs w:val="24"/>
          <w:lang w:val="en-GB"/>
        </w:rPr>
        <w:lastRenderedPageBreak/>
        <w:t xml:space="preserve">It is a remarkable and spiritual occasion. The modest consumption of the </w:t>
      </w:r>
      <w:r w:rsidRPr="00D73D87" w:rsidR="00930F48">
        <w:rPr>
          <w:rFonts w:ascii="Times New Roman" w:hAnsi="Times New Roman"/>
          <w:sz w:val="24"/>
          <w:szCs w:val="24"/>
          <w:lang w:val="en-GB"/>
        </w:rPr>
        <w:t>favoured</w:t>
      </w:r>
      <w:r w:rsidRPr="00D73D87">
        <w:rPr>
          <w:rFonts w:ascii="Times New Roman" w:hAnsi="Times New Roman"/>
          <w:sz w:val="24"/>
          <w:szCs w:val="24"/>
          <w:lang w:val="en-GB"/>
        </w:rPr>
        <w:t xml:space="preserve"> fiesta beverage, chilled dry sherry, assists where it can.</w:t>
      </w:r>
    </w:p>
    <w:p w:rsidRPr="00D73D87" w:rsidR="00DE5F13" w:rsidP="00DE5F13" w:rsidRDefault="00DE5F13" w14:paraId="644C888E" w14:textId="3F1FCF41">
      <w:pPr>
        <w:pStyle w:val="CSP-ChapterBodyText"/>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Nerja’s San Isidro Romeria procession is minuscule by comparison, but still attracts some </w:t>
      </w:r>
      <w:r w:rsidRPr="00D73D87" w:rsidR="009F4491">
        <w:rPr>
          <w:rFonts w:ascii="Times New Roman" w:hAnsi="Times New Roman"/>
          <w:sz w:val="24"/>
          <w:szCs w:val="24"/>
          <w:lang w:val="en-GB"/>
        </w:rPr>
        <w:t>six</w:t>
      </w:r>
      <w:r w:rsidRPr="00D73D87">
        <w:rPr>
          <w:rFonts w:ascii="Times New Roman" w:hAnsi="Times New Roman"/>
          <w:sz w:val="24"/>
          <w:szCs w:val="24"/>
          <w:lang w:val="en-GB"/>
        </w:rPr>
        <w:t xml:space="preserve"> thousand </w:t>
      </w:r>
      <w:r w:rsidR="00150C36">
        <w:rPr>
          <w:rFonts w:ascii="Times New Roman" w:hAnsi="Times New Roman"/>
          <w:sz w:val="24"/>
          <w:szCs w:val="24"/>
          <w:lang w:val="en-GB"/>
        </w:rPr>
        <w:t>people</w:t>
      </w:r>
      <w:r w:rsidRPr="00D73D87">
        <w:rPr>
          <w:rFonts w:ascii="Times New Roman" w:hAnsi="Times New Roman"/>
          <w:sz w:val="24"/>
          <w:szCs w:val="24"/>
          <w:lang w:val="en-GB"/>
        </w:rPr>
        <w:t xml:space="preserve">. It </w:t>
      </w:r>
      <w:r w:rsidRPr="00D73D87" w:rsidR="00944264">
        <w:rPr>
          <w:rFonts w:ascii="Times New Roman" w:hAnsi="Times New Roman"/>
          <w:sz w:val="24"/>
          <w:szCs w:val="24"/>
          <w:lang w:val="en-GB"/>
        </w:rPr>
        <w:t>kicks off</w:t>
      </w:r>
      <w:r w:rsidRPr="00D73D87">
        <w:rPr>
          <w:rFonts w:ascii="Times New Roman" w:hAnsi="Times New Roman"/>
          <w:sz w:val="24"/>
          <w:szCs w:val="24"/>
          <w:lang w:val="en-GB"/>
        </w:rPr>
        <w:t xml:space="preserve"> at the church a</w:t>
      </w:r>
      <w:r w:rsidRPr="00D73D87" w:rsidR="00944264">
        <w:rPr>
          <w:rFonts w:ascii="Times New Roman" w:hAnsi="Times New Roman"/>
          <w:sz w:val="24"/>
          <w:szCs w:val="24"/>
          <w:lang w:val="en-GB"/>
        </w:rPr>
        <w:t xml:space="preserve">round </w:t>
      </w:r>
      <w:r w:rsidRPr="00D73D87">
        <w:rPr>
          <w:rFonts w:ascii="Times New Roman" w:hAnsi="Times New Roman"/>
          <w:sz w:val="24"/>
          <w:szCs w:val="24"/>
          <w:lang w:val="en-GB"/>
        </w:rPr>
        <w:t xml:space="preserve">midday and ends </w:t>
      </w:r>
      <w:r w:rsidRPr="00D73D87" w:rsidR="008B3250">
        <w:rPr>
          <w:rFonts w:ascii="Times New Roman" w:hAnsi="Times New Roman"/>
          <w:sz w:val="24"/>
          <w:szCs w:val="24"/>
          <w:lang w:val="en-GB"/>
        </w:rPr>
        <w:t>two</w:t>
      </w:r>
      <w:r w:rsidRPr="00D73D87">
        <w:rPr>
          <w:rFonts w:ascii="Times New Roman" w:hAnsi="Times New Roman"/>
          <w:sz w:val="24"/>
          <w:szCs w:val="24"/>
          <w:lang w:val="en-GB"/>
        </w:rPr>
        <w:t xml:space="preserve"> </w:t>
      </w:r>
      <w:r w:rsidRPr="00D73D87" w:rsidR="00105E19">
        <w:rPr>
          <w:rFonts w:ascii="Times New Roman" w:hAnsi="Times New Roman"/>
          <w:sz w:val="24"/>
          <w:szCs w:val="24"/>
          <w:lang w:val="en-GB"/>
        </w:rPr>
        <w:t>kilometres</w:t>
      </w:r>
      <w:r w:rsidRPr="00D73D87" w:rsidR="00F84B5B">
        <w:rPr>
          <w:rFonts w:ascii="Times New Roman" w:hAnsi="Times New Roman"/>
          <w:sz w:val="24"/>
          <w:szCs w:val="24"/>
          <w:lang w:val="en-GB"/>
        </w:rPr>
        <w:t xml:space="preserve"> away </w:t>
      </w:r>
      <w:r w:rsidRPr="00D73D87" w:rsidR="008B3250">
        <w:rPr>
          <w:rFonts w:ascii="Times New Roman" w:hAnsi="Times New Roman"/>
          <w:sz w:val="24"/>
          <w:szCs w:val="24"/>
          <w:lang w:val="en-GB"/>
        </w:rPr>
        <w:t xml:space="preserve">on top of a hill overlooking </w:t>
      </w:r>
      <w:r w:rsidRPr="00D73D87" w:rsidR="00F84B5B">
        <w:rPr>
          <w:rFonts w:ascii="Times New Roman" w:hAnsi="Times New Roman"/>
          <w:sz w:val="24"/>
          <w:szCs w:val="24"/>
          <w:lang w:val="en-GB"/>
        </w:rPr>
        <w:t xml:space="preserve">the coast road and </w:t>
      </w:r>
      <w:r w:rsidRPr="00D73D87" w:rsidR="008B3250">
        <w:rPr>
          <w:rFonts w:ascii="Times New Roman" w:hAnsi="Times New Roman"/>
          <w:sz w:val="24"/>
          <w:szCs w:val="24"/>
          <w:lang w:val="en-GB"/>
        </w:rPr>
        <w:t xml:space="preserve">Playazo beach where a small hermitage has been built to </w:t>
      </w:r>
      <w:r w:rsidRPr="00D73D87" w:rsidR="009F4491">
        <w:rPr>
          <w:rFonts w:ascii="Times New Roman" w:hAnsi="Times New Roman"/>
          <w:sz w:val="24"/>
          <w:szCs w:val="24"/>
          <w:lang w:val="en-GB"/>
        </w:rPr>
        <w:t>accommodate the effigy for the duration.</w:t>
      </w:r>
    </w:p>
    <w:p w:rsidRPr="00D73D87" w:rsidR="00C26F68" w:rsidP="00C26F68" w:rsidRDefault="00C60F6B" w14:paraId="6A8C3A0D" w14:textId="032CC667">
      <w:pPr>
        <w:pStyle w:val="CSP-ChapterBodyText"/>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We joined Lucia’s family outside the church and waited am</w:t>
      </w:r>
      <w:r w:rsidRPr="00D73D87" w:rsidR="00F2471D">
        <w:rPr>
          <w:rFonts w:ascii="Times New Roman" w:hAnsi="Times New Roman"/>
          <w:sz w:val="24"/>
          <w:szCs w:val="24"/>
          <w:lang w:val="en-GB"/>
        </w:rPr>
        <w:t xml:space="preserve">id a crowd buzzing with </w:t>
      </w:r>
      <w:r w:rsidRPr="00D73D87" w:rsidR="00C26F68">
        <w:rPr>
          <w:rFonts w:ascii="Times New Roman" w:hAnsi="Times New Roman"/>
          <w:sz w:val="24"/>
          <w:szCs w:val="24"/>
          <w:lang w:val="en-GB"/>
        </w:rPr>
        <w:t>anticipation, nearly all dressed in Romeria attire</w:t>
      </w:r>
      <w:r w:rsidRPr="00D73D87" w:rsidR="008E4919">
        <w:rPr>
          <w:rFonts w:ascii="Times New Roman" w:hAnsi="Times New Roman"/>
          <w:sz w:val="24"/>
          <w:szCs w:val="24"/>
          <w:lang w:val="en-GB"/>
        </w:rPr>
        <w:t xml:space="preserve">. The men </w:t>
      </w:r>
      <w:r w:rsidRPr="00D73D87" w:rsidR="00813E78">
        <w:rPr>
          <w:rFonts w:ascii="Times New Roman" w:hAnsi="Times New Roman"/>
          <w:sz w:val="24"/>
          <w:szCs w:val="24"/>
          <w:lang w:val="en-GB"/>
        </w:rPr>
        <w:t>wore</w:t>
      </w:r>
      <w:r w:rsidRPr="00D73D87" w:rsidR="00C26F68">
        <w:rPr>
          <w:rFonts w:ascii="Times New Roman" w:hAnsi="Times New Roman"/>
          <w:sz w:val="24"/>
          <w:szCs w:val="24"/>
          <w:lang w:val="en-GB"/>
        </w:rPr>
        <w:t xml:space="preserve"> a white shirt with a red bandana knotted around </w:t>
      </w:r>
      <w:r w:rsidRPr="00D73D87" w:rsidR="00813E78">
        <w:rPr>
          <w:rFonts w:ascii="Times New Roman" w:hAnsi="Times New Roman"/>
          <w:sz w:val="24"/>
          <w:szCs w:val="24"/>
          <w:lang w:val="en-GB"/>
        </w:rPr>
        <w:t>the</w:t>
      </w:r>
      <w:r w:rsidRPr="00D73D87" w:rsidR="00C26F68">
        <w:rPr>
          <w:rFonts w:ascii="Times New Roman" w:hAnsi="Times New Roman"/>
          <w:sz w:val="24"/>
          <w:szCs w:val="24"/>
          <w:lang w:val="en-GB"/>
        </w:rPr>
        <w:t xml:space="preserve"> neck</w:t>
      </w:r>
      <w:r w:rsidRPr="00D73D87" w:rsidR="008E4919">
        <w:rPr>
          <w:rFonts w:ascii="Times New Roman" w:hAnsi="Times New Roman"/>
          <w:sz w:val="24"/>
          <w:szCs w:val="24"/>
          <w:lang w:val="en-GB"/>
        </w:rPr>
        <w:t>.</w:t>
      </w:r>
      <w:r w:rsidRPr="00D73D87" w:rsidR="00C26F68">
        <w:rPr>
          <w:rFonts w:ascii="Times New Roman" w:hAnsi="Times New Roman"/>
          <w:sz w:val="24"/>
          <w:szCs w:val="24"/>
          <w:lang w:val="en-GB"/>
        </w:rPr>
        <w:t xml:space="preserve"> </w:t>
      </w:r>
      <w:r w:rsidRPr="00D73D87" w:rsidR="008E4919">
        <w:rPr>
          <w:rFonts w:ascii="Times New Roman" w:hAnsi="Times New Roman"/>
          <w:sz w:val="24"/>
          <w:szCs w:val="24"/>
          <w:lang w:val="en-GB"/>
        </w:rPr>
        <w:t xml:space="preserve">A </w:t>
      </w:r>
      <w:r w:rsidRPr="00D73D87" w:rsidR="00813E78">
        <w:rPr>
          <w:rFonts w:ascii="Times New Roman" w:hAnsi="Times New Roman"/>
          <w:sz w:val="24"/>
          <w:szCs w:val="24"/>
          <w:lang w:val="en-GB"/>
        </w:rPr>
        <w:t xml:space="preserve">black or </w:t>
      </w:r>
      <w:r w:rsidRPr="00D73D87" w:rsidR="00C26F68">
        <w:rPr>
          <w:rFonts w:ascii="Times New Roman" w:hAnsi="Times New Roman"/>
          <w:sz w:val="24"/>
          <w:szCs w:val="24"/>
          <w:lang w:val="en-GB"/>
        </w:rPr>
        <w:t>gr</w:t>
      </w:r>
      <w:r w:rsidRPr="00D73D87" w:rsidR="00813E78">
        <w:rPr>
          <w:rFonts w:ascii="Times New Roman" w:hAnsi="Times New Roman"/>
          <w:sz w:val="24"/>
          <w:szCs w:val="24"/>
          <w:lang w:val="en-GB"/>
        </w:rPr>
        <w:t>e</w:t>
      </w:r>
      <w:r w:rsidRPr="00D73D87" w:rsidR="00C26F68">
        <w:rPr>
          <w:rFonts w:ascii="Times New Roman" w:hAnsi="Times New Roman"/>
          <w:sz w:val="24"/>
          <w:szCs w:val="24"/>
          <w:lang w:val="en-GB"/>
        </w:rPr>
        <w:t xml:space="preserve">y cordoba hat tilted forward to shade the face, and black </w:t>
      </w:r>
      <w:r w:rsidRPr="00D73D87" w:rsidR="00813E78">
        <w:rPr>
          <w:rFonts w:ascii="Times New Roman" w:hAnsi="Times New Roman"/>
          <w:sz w:val="24"/>
          <w:szCs w:val="24"/>
          <w:lang w:val="en-GB"/>
        </w:rPr>
        <w:t xml:space="preserve">trousers or blue </w:t>
      </w:r>
      <w:r w:rsidRPr="00D73D87" w:rsidR="00C26F68">
        <w:rPr>
          <w:rFonts w:ascii="Times New Roman" w:hAnsi="Times New Roman"/>
          <w:sz w:val="24"/>
          <w:szCs w:val="24"/>
          <w:lang w:val="en-GB"/>
        </w:rPr>
        <w:t xml:space="preserve">jeans held. </w:t>
      </w:r>
      <w:r w:rsidRPr="00D73D87" w:rsidR="004841E0">
        <w:rPr>
          <w:rFonts w:ascii="Times New Roman" w:hAnsi="Times New Roman"/>
          <w:sz w:val="24"/>
          <w:szCs w:val="24"/>
          <w:lang w:val="en-GB"/>
        </w:rPr>
        <w:t>The wealthier wore tight</w:t>
      </w:r>
      <w:r w:rsidRPr="00D73D87" w:rsidR="005D7494">
        <w:rPr>
          <w:rFonts w:ascii="Times New Roman" w:hAnsi="Times New Roman"/>
          <w:sz w:val="24"/>
          <w:szCs w:val="24"/>
          <w:lang w:val="en-GB"/>
        </w:rPr>
        <w:t>-</w:t>
      </w:r>
      <w:r w:rsidRPr="00D73D87" w:rsidR="004841E0">
        <w:rPr>
          <w:rFonts w:ascii="Times New Roman" w:hAnsi="Times New Roman"/>
          <w:sz w:val="24"/>
          <w:szCs w:val="24"/>
          <w:lang w:val="en-GB"/>
        </w:rPr>
        <w:t xml:space="preserve">fitting suits </w:t>
      </w:r>
      <w:r w:rsidRPr="00D73D87" w:rsidR="002B6E97">
        <w:rPr>
          <w:rFonts w:ascii="Times New Roman" w:hAnsi="Times New Roman"/>
          <w:sz w:val="24"/>
          <w:szCs w:val="24"/>
          <w:lang w:val="en-GB"/>
        </w:rPr>
        <w:t>of</w:t>
      </w:r>
      <w:r w:rsidRPr="00D73D87" w:rsidR="004841E0">
        <w:rPr>
          <w:rFonts w:ascii="Times New Roman" w:hAnsi="Times New Roman"/>
          <w:sz w:val="24"/>
          <w:szCs w:val="24"/>
          <w:lang w:val="en-GB"/>
        </w:rPr>
        <w:t xml:space="preserve"> </w:t>
      </w:r>
      <w:r w:rsidRPr="00D73D87" w:rsidR="00105E19">
        <w:rPr>
          <w:rFonts w:ascii="Times New Roman" w:hAnsi="Times New Roman"/>
          <w:sz w:val="24"/>
          <w:szCs w:val="24"/>
          <w:lang w:val="en-GB"/>
        </w:rPr>
        <w:t>striped, grey</w:t>
      </w:r>
      <w:r w:rsidRPr="00D73D87" w:rsidR="00D462C6">
        <w:rPr>
          <w:rFonts w:ascii="Times New Roman" w:hAnsi="Times New Roman"/>
          <w:sz w:val="24"/>
          <w:szCs w:val="24"/>
          <w:lang w:val="en-GB"/>
        </w:rPr>
        <w:t xml:space="preserve"> trousers</w:t>
      </w:r>
      <w:r w:rsidRPr="00D73D87" w:rsidR="00E418B9">
        <w:rPr>
          <w:rFonts w:ascii="Times New Roman" w:hAnsi="Times New Roman"/>
          <w:sz w:val="24"/>
          <w:szCs w:val="24"/>
          <w:lang w:val="en-GB"/>
        </w:rPr>
        <w:t>, waistcoats</w:t>
      </w:r>
      <w:r w:rsidRPr="00D73D87" w:rsidR="00D462C6">
        <w:rPr>
          <w:rFonts w:ascii="Times New Roman" w:hAnsi="Times New Roman"/>
          <w:sz w:val="24"/>
          <w:szCs w:val="24"/>
          <w:lang w:val="en-GB"/>
        </w:rPr>
        <w:t xml:space="preserve"> </w:t>
      </w:r>
      <w:r w:rsidRPr="00D73D87" w:rsidR="002B6E97">
        <w:rPr>
          <w:rFonts w:ascii="Times New Roman" w:hAnsi="Times New Roman"/>
          <w:sz w:val="24"/>
          <w:szCs w:val="24"/>
          <w:lang w:val="en-GB"/>
        </w:rPr>
        <w:t>with</w:t>
      </w:r>
      <w:r w:rsidRPr="00D73D87" w:rsidR="00D462C6">
        <w:rPr>
          <w:rFonts w:ascii="Times New Roman" w:hAnsi="Times New Roman"/>
          <w:sz w:val="24"/>
          <w:szCs w:val="24"/>
          <w:lang w:val="en-GB"/>
        </w:rPr>
        <w:t xml:space="preserve"> </w:t>
      </w:r>
      <w:r w:rsidRPr="00D73D87" w:rsidR="002B6E97">
        <w:rPr>
          <w:rFonts w:ascii="Times New Roman" w:hAnsi="Times New Roman"/>
          <w:sz w:val="24"/>
          <w:szCs w:val="24"/>
          <w:lang w:val="en-GB"/>
        </w:rPr>
        <w:t xml:space="preserve">black </w:t>
      </w:r>
      <w:r w:rsidRPr="00D73D87" w:rsidR="004841E0">
        <w:rPr>
          <w:rFonts w:ascii="Times New Roman" w:hAnsi="Times New Roman"/>
          <w:sz w:val="24"/>
          <w:szCs w:val="24"/>
          <w:lang w:val="en-GB"/>
        </w:rPr>
        <w:t>bolero jacke</w:t>
      </w:r>
      <w:r w:rsidRPr="00D73D87" w:rsidR="00D462C6">
        <w:rPr>
          <w:rFonts w:ascii="Times New Roman" w:hAnsi="Times New Roman"/>
          <w:sz w:val="24"/>
          <w:szCs w:val="24"/>
          <w:lang w:val="en-GB"/>
        </w:rPr>
        <w:t>ts</w:t>
      </w:r>
      <w:r w:rsidRPr="00D73D87" w:rsidR="005D7494">
        <w:rPr>
          <w:rFonts w:ascii="Times New Roman" w:hAnsi="Times New Roman"/>
          <w:sz w:val="24"/>
          <w:szCs w:val="24"/>
          <w:lang w:val="en-GB"/>
        </w:rPr>
        <w:t xml:space="preserve"> and boots</w:t>
      </w:r>
      <w:r w:rsidRPr="00D73D87" w:rsidR="00D462C6">
        <w:rPr>
          <w:rFonts w:ascii="Times New Roman" w:hAnsi="Times New Roman"/>
          <w:sz w:val="24"/>
          <w:szCs w:val="24"/>
          <w:lang w:val="en-GB"/>
        </w:rPr>
        <w:t>.</w:t>
      </w:r>
      <w:r w:rsidRPr="00D73D87" w:rsidR="00C26F68">
        <w:rPr>
          <w:rFonts w:ascii="Times New Roman" w:hAnsi="Times New Roman"/>
          <w:sz w:val="24"/>
          <w:szCs w:val="24"/>
          <w:lang w:val="en-GB"/>
        </w:rPr>
        <w:t xml:space="preserve"> Women wore brightly colo</w:t>
      </w:r>
      <w:r w:rsidR="00105E19">
        <w:rPr>
          <w:rFonts w:ascii="Times New Roman" w:hAnsi="Times New Roman"/>
          <w:sz w:val="24"/>
          <w:szCs w:val="24"/>
          <w:lang w:val="en-GB"/>
        </w:rPr>
        <w:t>u</w:t>
      </w:r>
      <w:r w:rsidRPr="00D73D87" w:rsidR="00C26F68">
        <w:rPr>
          <w:rFonts w:ascii="Times New Roman" w:hAnsi="Times New Roman"/>
          <w:sz w:val="24"/>
          <w:szCs w:val="24"/>
          <w:lang w:val="en-GB"/>
        </w:rPr>
        <w:t xml:space="preserve">red, </w:t>
      </w:r>
      <w:r w:rsidRPr="00D73D87" w:rsidR="005D7494">
        <w:rPr>
          <w:rFonts w:ascii="Times New Roman" w:hAnsi="Times New Roman"/>
          <w:sz w:val="24"/>
          <w:szCs w:val="24"/>
          <w:lang w:val="en-GB"/>
        </w:rPr>
        <w:t>figure</w:t>
      </w:r>
      <w:r w:rsidR="00B42300">
        <w:rPr>
          <w:rFonts w:ascii="Times New Roman" w:hAnsi="Times New Roman"/>
          <w:sz w:val="24"/>
          <w:szCs w:val="24"/>
          <w:lang w:val="en-GB"/>
        </w:rPr>
        <w:t>-</w:t>
      </w:r>
      <w:r w:rsidRPr="00D73D87" w:rsidR="005D7494">
        <w:rPr>
          <w:rFonts w:ascii="Times New Roman" w:hAnsi="Times New Roman"/>
          <w:sz w:val="24"/>
          <w:szCs w:val="24"/>
          <w:lang w:val="en-GB"/>
        </w:rPr>
        <w:t>hugging</w:t>
      </w:r>
      <w:r w:rsidRPr="00D73D87" w:rsidR="00C26F68">
        <w:rPr>
          <w:rFonts w:ascii="Times New Roman" w:hAnsi="Times New Roman"/>
          <w:sz w:val="24"/>
          <w:szCs w:val="24"/>
          <w:lang w:val="en-GB"/>
        </w:rPr>
        <w:t xml:space="preserve"> long Spanish dresses, which for San Isidro were traditionally patterned with polka dots. No matter what shape, age, or dimensions, these garments transformed the wearer into gorgeous, elegant women who carried themselves gracefully. They were a pleasure to behold. Most men were doing a lot of beholding.</w:t>
      </w:r>
    </w:p>
    <w:p w:rsidRPr="00D73D87" w:rsidR="00C556A5" w:rsidP="00C556A5" w:rsidRDefault="00C556A5" w14:paraId="41927A47" w14:textId="6F12AE48">
      <w:pPr>
        <w:pStyle w:val="CSP-ChapterBodyText"/>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Cute children ran about everywhere wearing mini versions of whatever festival clothing their parents had on and endearing themselves to everyone by drenching them with water pistols. Few complained; they soon dr</w:t>
      </w:r>
      <w:r w:rsidR="003D35B4">
        <w:rPr>
          <w:rFonts w:ascii="Times New Roman" w:hAnsi="Times New Roman"/>
          <w:sz w:val="24"/>
          <w:szCs w:val="24"/>
          <w:lang w:val="en-GB"/>
        </w:rPr>
        <w:t>ied</w:t>
      </w:r>
      <w:r w:rsidRPr="00D73D87">
        <w:rPr>
          <w:rFonts w:ascii="Times New Roman" w:hAnsi="Times New Roman"/>
          <w:sz w:val="24"/>
          <w:szCs w:val="24"/>
          <w:lang w:val="en-GB"/>
        </w:rPr>
        <w:t xml:space="preserve"> off in the sun.</w:t>
      </w:r>
    </w:p>
    <w:p w:rsidRPr="00D73D87" w:rsidR="00697ED7" w:rsidP="00697ED7" w:rsidRDefault="00697ED7" w14:paraId="3E2F6C6E" w14:textId="77777777">
      <w:pPr>
        <w:pStyle w:val="CSP-ChapterBodyText"/>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Then the church doors opened.</w:t>
      </w:r>
    </w:p>
    <w:p w:rsidRPr="00D73D87" w:rsidR="00F41DDA" w:rsidP="00697ED7" w:rsidRDefault="00F41DDA" w14:paraId="2EF9326C" w14:textId="2D42F4F4">
      <w:pPr>
        <w:pStyle w:val="CSP-ChapterBodyText"/>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The San Isidro effigy</w:t>
      </w:r>
      <w:r w:rsidRPr="00D73D87" w:rsidR="009E6DC2">
        <w:rPr>
          <w:rFonts w:ascii="Times New Roman" w:hAnsi="Times New Roman"/>
          <w:sz w:val="24"/>
          <w:szCs w:val="24"/>
          <w:lang w:val="en-GB"/>
        </w:rPr>
        <w:t>,</w:t>
      </w:r>
      <w:r w:rsidRPr="00D73D87">
        <w:rPr>
          <w:rFonts w:ascii="Times New Roman" w:hAnsi="Times New Roman"/>
          <w:sz w:val="24"/>
          <w:szCs w:val="24"/>
          <w:lang w:val="en-GB"/>
        </w:rPr>
        <w:t xml:space="preserve"> passed through on a portable throne resting on the sturdy shoulders of six Costaleros. The men</w:t>
      </w:r>
      <w:r w:rsidRPr="00D73D87" w:rsidR="009E6DC2">
        <w:rPr>
          <w:rFonts w:ascii="Times New Roman" w:hAnsi="Times New Roman"/>
          <w:sz w:val="24"/>
          <w:szCs w:val="24"/>
          <w:lang w:val="en-GB"/>
        </w:rPr>
        <w:t xml:space="preserve"> selected from the </w:t>
      </w:r>
      <w:r w:rsidRPr="00D73D87">
        <w:rPr>
          <w:rFonts w:ascii="Times New Roman" w:hAnsi="Times New Roman"/>
          <w:sz w:val="24"/>
          <w:szCs w:val="24"/>
          <w:lang w:val="en-GB"/>
        </w:rPr>
        <w:t>religious brotherhoods, swayed in unison as they shuffled down the church steps and over to the lead oxcart elegantly decorated with palm fronds and dangling loaves of bread.</w:t>
      </w:r>
    </w:p>
    <w:p w:rsidRPr="00D73D87" w:rsidR="00F41DDA" w:rsidP="00F41DDA" w:rsidRDefault="00F41DDA" w14:paraId="291037A5" w14:textId="5F921DB6">
      <w:pPr>
        <w:pStyle w:val="CSP-ChapterBodyText"/>
        <w:spacing w:line="360" w:lineRule="auto"/>
        <w:ind w:firstLine="720"/>
        <w:jc w:val="left"/>
        <w:rPr>
          <w:rFonts w:ascii="Times New Roman" w:hAnsi="Times New Roman"/>
          <w:sz w:val="24"/>
          <w:szCs w:val="24"/>
          <w:lang w:val="en-GB"/>
        </w:rPr>
      </w:pPr>
      <w:r w:rsidRPr="78F33490" w:rsidR="78F33490">
        <w:rPr>
          <w:rFonts w:ascii="Times New Roman" w:hAnsi="Times New Roman"/>
          <w:sz w:val="24"/>
          <w:szCs w:val="24"/>
          <w:lang w:val="en-GB"/>
        </w:rPr>
        <w:t>The effigy was a wooden statue, a metre, and a half tall, with a golden halo mounted over his head, wearing a long brown cloak, green clothing, and beige boots. A carving of a pair of oxen yoked together, pulling a plough, was at his feet. The throne was placed reverently onto the cart while a group of women danced, swirled, and twirled in unison in front of the church, to shouts from the crowd, “</w:t>
      </w:r>
      <w:r w:rsidRPr="78F33490" w:rsidR="78F33490">
        <w:rPr>
          <w:rFonts w:ascii="Times New Roman" w:hAnsi="Times New Roman"/>
          <w:i w:val="1"/>
          <w:iCs w:val="1"/>
          <w:sz w:val="24"/>
          <w:szCs w:val="24"/>
          <w:lang w:val="en-GB"/>
          <w:rPrChange w:author="Gary Smailes" w:date="2024-01-22T10:52:25.751Z" w:id="1185831240">
            <w:rPr>
              <w:rFonts w:ascii="Times New Roman" w:hAnsi="Times New Roman"/>
              <w:sz w:val="24"/>
              <w:szCs w:val="24"/>
              <w:lang w:val="en-GB"/>
            </w:rPr>
          </w:rPrChange>
        </w:rPr>
        <w:t xml:space="preserve">Viva, San Isidro, Viva </w:t>
      </w:r>
      <w:r w:rsidRPr="78F33490" w:rsidR="78F33490">
        <w:rPr>
          <w:rFonts w:ascii="Times New Roman" w:hAnsi="Times New Roman"/>
          <w:sz w:val="24"/>
          <w:szCs w:val="24"/>
          <w:lang w:val="en-GB"/>
        </w:rPr>
        <w:t>(Long Live, San Isidro).”</w:t>
      </w:r>
    </w:p>
    <w:p w:rsidRPr="00D73D87" w:rsidR="00F41DDA" w:rsidP="00F41DDA" w:rsidRDefault="00F41DDA" w14:paraId="6E3389AF" w14:textId="027CC61D">
      <w:pPr>
        <w:pStyle w:val="CSP-ChapterBodyText"/>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Once the effigy was secured onto the cart, a single uniformed horseman carrying San Isidro’s intricately woven green-and-purple banner led the procession off </w:t>
      </w:r>
      <w:r w:rsidRPr="00D73D87" w:rsidR="00696F51">
        <w:rPr>
          <w:rFonts w:ascii="Times New Roman" w:hAnsi="Times New Roman"/>
          <w:sz w:val="24"/>
          <w:szCs w:val="24"/>
          <w:lang w:val="en-GB"/>
        </w:rPr>
        <w:t>passed the church toward</w:t>
      </w:r>
      <w:r w:rsidRPr="00D73D87" w:rsidR="00061247">
        <w:rPr>
          <w:rFonts w:ascii="Times New Roman" w:hAnsi="Times New Roman"/>
          <w:sz w:val="24"/>
          <w:szCs w:val="24"/>
          <w:lang w:val="en-GB"/>
        </w:rPr>
        <w:t xml:space="preserve"> Plaza Cavana.</w:t>
      </w:r>
    </w:p>
    <w:p w:rsidRPr="00D73D87" w:rsidR="00164C4F" w:rsidP="00F41DDA" w:rsidRDefault="00AC4CE8" w14:paraId="3ECAA172" w14:textId="4EB70F39">
      <w:pPr>
        <w:pStyle w:val="CSP-ChapterBodyText"/>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lastRenderedPageBreak/>
        <w:t>The remainder of the procession w</w:t>
      </w:r>
      <w:r w:rsidR="00BD1A4B">
        <w:rPr>
          <w:rFonts w:ascii="Times New Roman" w:hAnsi="Times New Roman"/>
          <w:sz w:val="24"/>
          <w:szCs w:val="24"/>
          <w:lang w:val="en-GB"/>
        </w:rPr>
        <w:t>as</w:t>
      </w:r>
      <w:r w:rsidRPr="00D73D87">
        <w:rPr>
          <w:rFonts w:ascii="Times New Roman" w:hAnsi="Times New Roman"/>
          <w:sz w:val="24"/>
          <w:szCs w:val="24"/>
          <w:lang w:val="en-GB"/>
        </w:rPr>
        <w:t xml:space="preserve"> waiting in the wasteland to the north of the </w:t>
      </w:r>
      <w:r w:rsidRPr="00D73D87" w:rsidR="00F25058">
        <w:rPr>
          <w:rFonts w:ascii="Times New Roman" w:hAnsi="Times New Roman"/>
          <w:sz w:val="24"/>
          <w:szCs w:val="24"/>
          <w:lang w:val="en-GB"/>
        </w:rPr>
        <w:t>cinema. They fed in</w:t>
      </w:r>
      <w:r w:rsidR="00BC45B7">
        <w:rPr>
          <w:rFonts w:ascii="Times New Roman" w:hAnsi="Times New Roman"/>
          <w:sz w:val="24"/>
          <w:szCs w:val="24"/>
          <w:lang w:val="en-GB"/>
        </w:rPr>
        <w:t>to the procession tailing</w:t>
      </w:r>
      <w:r w:rsidRPr="00D73D87" w:rsidR="00F25058">
        <w:rPr>
          <w:rFonts w:ascii="Times New Roman" w:hAnsi="Times New Roman"/>
          <w:sz w:val="24"/>
          <w:szCs w:val="24"/>
          <w:lang w:val="en-GB"/>
        </w:rPr>
        <w:t xml:space="preserve"> the </w:t>
      </w:r>
      <w:r w:rsidRPr="00D73D87" w:rsidR="00F41DDA">
        <w:rPr>
          <w:rFonts w:ascii="Times New Roman" w:hAnsi="Times New Roman"/>
          <w:sz w:val="24"/>
          <w:szCs w:val="24"/>
          <w:lang w:val="en-GB"/>
        </w:rPr>
        <w:t>oxcarts</w:t>
      </w:r>
      <w:r w:rsidRPr="00D73D87" w:rsidR="00F25058">
        <w:rPr>
          <w:rFonts w:ascii="Times New Roman" w:hAnsi="Times New Roman"/>
          <w:sz w:val="24"/>
          <w:szCs w:val="24"/>
          <w:lang w:val="en-GB"/>
        </w:rPr>
        <w:t>.</w:t>
      </w:r>
      <w:r w:rsidRPr="00D73D87" w:rsidR="00F41DDA">
        <w:rPr>
          <w:rFonts w:ascii="Times New Roman" w:hAnsi="Times New Roman"/>
          <w:sz w:val="24"/>
          <w:szCs w:val="24"/>
          <w:lang w:val="en-GB"/>
        </w:rPr>
        <w:t xml:space="preserve"> </w:t>
      </w:r>
      <w:r w:rsidRPr="00D73D87" w:rsidR="00F25058">
        <w:rPr>
          <w:rFonts w:ascii="Times New Roman" w:hAnsi="Times New Roman"/>
          <w:sz w:val="24"/>
          <w:szCs w:val="24"/>
          <w:lang w:val="en-GB"/>
        </w:rPr>
        <w:t>As each cart arrived at the church the family member</w:t>
      </w:r>
      <w:r w:rsidRPr="00D73D87" w:rsidR="00D41FEA">
        <w:rPr>
          <w:rFonts w:ascii="Times New Roman" w:hAnsi="Times New Roman"/>
          <w:sz w:val="24"/>
          <w:szCs w:val="24"/>
          <w:lang w:val="en-GB"/>
        </w:rPr>
        <w:t>s</w:t>
      </w:r>
      <w:r w:rsidRPr="00D73D87" w:rsidR="00F25058">
        <w:rPr>
          <w:rFonts w:ascii="Times New Roman" w:hAnsi="Times New Roman"/>
          <w:sz w:val="24"/>
          <w:szCs w:val="24"/>
          <w:lang w:val="en-GB"/>
        </w:rPr>
        <w:t xml:space="preserve"> </w:t>
      </w:r>
      <w:r w:rsidRPr="00D73D87" w:rsidR="00D41FEA">
        <w:rPr>
          <w:rFonts w:ascii="Times New Roman" w:hAnsi="Times New Roman"/>
          <w:sz w:val="24"/>
          <w:szCs w:val="24"/>
          <w:lang w:val="en-GB"/>
        </w:rPr>
        <w:t>who had been watching the activities climbed aboard or fell in</w:t>
      </w:r>
      <w:r w:rsidRPr="00D73D87" w:rsidR="0043403F">
        <w:rPr>
          <w:rFonts w:ascii="Times New Roman" w:hAnsi="Times New Roman"/>
          <w:sz w:val="24"/>
          <w:szCs w:val="24"/>
          <w:lang w:val="en-GB"/>
        </w:rPr>
        <w:t xml:space="preserve"> behind. Our small group of six were too many</w:t>
      </w:r>
      <w:r w:rsidRPr="00D73D87" w:rsidR="007128A4">
        <w:rPr>
          <w:rFonts w:ascii="Times New Roman" w:hAnsi="Times New Roman"/>
          <w:sz w:val="24"/>
          <w:szCs w:val="24"/>
          <w:lang w:val="en-GB"/>
        </w:rPr>
        <w:t xml:space="preserve"> to hitch a ride </w:t>
      </w:r>
      <w:r w:rsidR="002D19AE">
        <w:rPr>
          <w:rFonts w:ascii="Times New Roman" w:hAnsi="Times New Roman"/>
          <w:sz w:val="24"/>
          <w:szCs w:val="24"/>
          <w:lang w:val="en-GB"/>
        </w:rPr>
        <w:t>on th</w:t>
      </w:r>
      <w:r w:rsidR="00BD1A4B">
        <w:rPr>
          <w:rFonts w:ascii="Times New Roman" w:hAnsi="Times New Roman"/>
          <w:sz w:val="24"/>
          <w:szCs w:val="24"/>
          <w:lang w:val="en-GB"/>
        </w:rPr>
        <w:t>e</w:t>
      </w:r>
      <w:r w:rsidR="002D19AE">
        <w:rPr>
          <w:rFonts w:ascii="Times New Roman" w:hAnsi="Times New Roman"/>
          <w:sz w:val="24"/>
          <w:szCs w:val="24"/>
          <w:lang w:val="en-GB"/>
        </w:rPr>
        <w:t xml:space="preserve"> small cart </w:t>
      </w:r>
      <w:r w:rsidRPr="00D73D87" w:rsidR="007128A4">
        <w:rPr>
          <w:rFonts w:ascii="Times New Roman" w:hAnsi="Times New Roman"/>
          <w:sz w:val="24"/>
          <w:szCs w:val="24"/>
          <w:lang w:val="en-GB"/>
        </w:rPr>
        <w:t>which was occupied by Lucia’s mother, her aunt</w:t>
      </w:r>
      <w:r w:rsidR="00BD1A4B">
        <w:rPr>
          <w:rFonts w:ascii="Times New Roman" w:hAnsi="Times New Roman"/>
          <w:sz w:val="24"/>
          <w:szCs w:val="24"/>
          <w:lang w:val="en-GB"/>
        </w:rPr>
        <w:t>,</w:t>
      </w:r>
      <w:r w:rsidRPr="00D73D87" w:rsidR="007128A4">
        <w:rPr>
          <w:rFonts w:ascii="Times New Roman" w:hAnsi="Times New Roman"/>
          <w:sz w:val="24"/>
          <w:szCs w:val="24"/>
          <w:lang w:val="en-GB"/>
        </w:rPr>
        <w:t xml:space="preserve"> and </w:t>
      </w:r>
      <w:r w:rsidR="00BD1A4B">
        <w:rPr>
          <w:rFonts w:ascii="Times New Roman" w:hAnsi="Times New Roman"/>
          <w:sz w:val="24"/>
          <w:szCs w:val="24"/>
          <w:lang w:val="en-GB"/>
        </w:rPr>
        <w:t xml:space="preserve">an </w:t>
      </w:r>
      <w:r w:rsidRPr="00D73D87" w:rsidR="007128A4">
        <w:rPr>
          <w:rFonts w:ascii="Times New Roman" w:hAnsi="Times New Roman"/>
          <w:sz w:val="24"/>
          <w:szCs w:val="24"/>
          <w:lang w:val="en-GB"/>
        </w:rPr>
        <w:t>array of younger children</w:t>
      </w:r>
      <w:r w:rsidRPr="00D73D87" w:rsidR="00164C4F">
        <w:rPr>
          <w:rFonts w:ascii="Times New Roman" w:hAnsi="Times New Roman"/>
          <w:sz w:val="24"/>
          <w:szCs w:val="24"/>
          <w:lang w:val="en-GB"/>
        </w:rPr>
        <w:t>. We walked behind them</w:t>
      </w:r>
      <w:r w:rsidR="002D19AE">
        <w:rPr>
          <w:rFonts w:ascii="Times New Roman" w:hAnsi="Times New Roman"/>
          <w:sz w:val="24"/>
          <w:szCs w:val="24"/>
          <w:lang w:val="en-GB"/>
        </w:rPr>
        <w:t>.</w:t>
      </w:r>
    </w:p>
    <w:p w:rsidRPr="00D73D87" w:rsidR="00F41DDA" w:rsidP="00F41DDA" w:rsidRDefault="00CA4DD9" w14:paraId="4A35E91F" w14:textId="763BF003">
      <w:pPr>
        <w:pStyle w:val="CSP-ChapterBodyText"/>
        <w:spacing w:line="360" w:lineRule="auto"/>
        <w:ind w:firstLine="720"/>
        <w:jc w:val="left"/>
        <w:rPr>
          <w:rFonts w:ascii="Times New Roman" w:hAnsi="Times New Roman"/>
          <w:sz w:val="24"/>
          <w:szCs w:val="24"/>
          <w:lang w:val="en-GB"/>
        </w:rPr>
      </w:pPr>
      <w:r>
        <w:rPr>
          <w:rFonts w:ascii="Times New Roman" w:hAnsi="Times New Roman"/>
          <w:sz w:val="24"/>
          <w:szCs w:val="24"/>
          <w:lang w:val="en-GB"/>
        </w:rPr>
        <w:t>Following us were</w:t>
      </w:r>
      <w:r w:rsidRPr="00D73D87" w:rsidR="00F41DDA">
        <w:rPr>
          <w:rFonts w:ascii="Times New Roman" w:hAnsi="Times New Roman"/>
          <w:sz w:val="24"/>
          <w:szCs w:val="24"/>
          <w:lang w:val="en-GB"/>
        </w:rPr>
        <w:t xml:space="preserve"> finely groomed </w:t>
      </w:r>
      <w:r>
        <w:rPr>
          <w:rFonts w:ascii="Times New Roman" w:hAnsi="Times New Roman"/>
          <w:sz w:val="24"/>
          <w:szCs w:val="24"/>
          <w:lang w:val="en-GB"/>
        </w:rPr>
        <w:t xml:space="preserve">and well-muscled </w:t>
      </w:r>
      <w:r w:rsidRPr="00D73D87" w:rsidR="00F41DDA">
        <w:rPr>
          <w:rFonts w:ascii="Times New Roman" w:hAnsi="Times New Roman"/>
          <w:sz w:val="24"/>
          <w:szCs w:val="24"/>
          <w:lang w:val="en-GB"/>
        </w:rPr>
        <w:t>horses of every colo</w:t>
      </w:r>
      <w:r w:rsidRPr="00D73D87" w:rsidR="00164C4F">
        <w:rPr>
          <w:rFonts w:ascii="Times New Roman" w:hAnsi="Times New Roman"/>
          <w:sz w:val="24"/>
          <w:szCs w:val="24"/>
          <w:lang w:val="en-GB"/>
        </w:rPr>
        <w:t>u</w:t>
      </w:r>
      <w:r w:rsidRPr="00D73D87" w:rsidR="00F41DDA">
        <w:rPr>
          <w:rFonts w:ascii="Times New Roman" w:hAnsi="Times New Roman"/>
          <w:sz w:val="24"/>
          <w:szCs w:val="24"/>
          <w:lang w:val="en-GB"/>
        </w:rPr>
        <w:t xml:space="preserve">r, then mules, donkeys, and a tiny Shetland pony. Some of the exquisitely dressed riders were accompanied by beautiful girlfriends perched on the horses’ hindquarters behind the saddle. They </w:t>
      </w:r>
      <w:r w:rsidR="009E121E">
        <w:rPr>
          <w:rFonts w:ascii="Times New Roman" w:hAnsi="Times New Roman"/>
          <w:sz w:val="24"/>
          <w:szCs w:val="24"/>
          <w:lang w:val="en-GB"/>
        </w:rPr>
        <w:t>were</w:t>
      </w:r>
      <w:r w:rsidRPr="00D73D87" w:rsidR="00F41DDA">
        <w:rPr>
          <w:rFonts w:ascii="Times New Roman" w:hAnsi="Times New Roman"/>
          <w:sz w:val="24"/>
          <w:szCs w:val="24"/>
          <w:lang w:val="en-GB"/>
        </w:rPr>
        <w:t xml:space="preserve"> most decorous and photographed intensively by the </w:t>
      </w:r>
      <w:r w:rsidR="009E121E">
        <w:rPr>
          <w:rFonts w:ascii="Times New Roman" w:hAnsi="Times New Roman"/>
          <w:sz w:val="24"/>
          <w:szCs w:val="24"/>
          <w:lang w:val="en-GB"/>
        </w:rPr>
        <w:t>spectators</w:t>
      </w:r>
      <w:r w:rsidRPr="00D73D87" w:rsidR="00F41DDA">
        <w:rPr>
          <w:rFonts w:ascii="Times New Roman" w:hAnsi="Times New Roman"/>
          <w:sz w:val="24"/>
          <w:szCs w:val="24"/>
          <w:lang w:val="en-GB"/>
        </w:rPr>
        <w:t xml:space="preserve"> as the procession crawled by.</w:t>
      </w:r>
    </w:p>
    <w:p w:rsidRPr="00D73D87" w:rsidR="00F41DDA" w:rsidP="78F33490" w:rsidRDefault="00F41DDA" w14:paraId="113D2F7E" w14:textId="4B6A1034">
      <w:pPr>
        <w:pStyle w:val="CSP-ChapterBodyText"/>
        <w:suppressLineNumbers w:val="0"/>
        <w:bidi w:val="0"/>
        <w:spacing w:before="0" w:beforeAutospacing="off" w:after="0" w:afterAutospacing="off" w:line="360" w:lineRule="auto"/>
        <w:ind w:left="0" w:right="0" w:firstLine="720"/>
        <w:jc w:val="left"/>
        <w:rPr>
          <w:rFonts w:ascii="Times New Roman" w:hAnsi="Times New Roman"/>
          <w:sz w:val="24"/>
          <w:szCs w:val="24"/>
          <w:lang w:val="en-GB"/>
        </w:rPr>
        <w:pPrChange w:author="Gary Smailes" w:date="2024-01-22T10:53:32.903Z">
          <w:pPr>
            <w:pStyle w:val="CSP-ChapterBodyText"/>
            <w:spacing w:line="360" w:lineRule="auto"/>
            <w:ind w:firstLine="720"/>
            <w:jc w:val="left"/>
          </w:pPr>
        </w:pPrChange>
      </w:pPr>
      <w:del w:author="Gary Smailes" w:date="2024-01-22T10:53:32.838Z" w:id="1369771982">
        <w:r w:rsidRPr="78F33490" w:rsidDel="78F33490">
          <w:rPr>
            <w:rFonts w:ascii="Times New Roman" w:hAnsi="Times New Roman"/>
            <w:sz w:val="24"/>
            <w:szCs w:val="24"/>
            <w:lang w:val="en-GB"/>
          </w:rPr>
          <w:delText xml:space="preserve">Following </w:delText>
        </w:r>
      </w:del>
      <w:ins w:author="Gary Smailes" w:date="2024-01-22T10:53:33.947Z" w:id="22834730">
        <w:r w:rsidRPr="78F33490" w:rsidR="78F33490">
          <w:rPr>
            <w:rFonts w:ascii="Times New Roman" w:hAnsi="Times New Roman"/>
            <w:sz w:val="24"/>
            <w:szCs w:val="24"/>
            <w:lang w:val="en-GB"/>
          </w:rPr>
          <w:t xml:space="preserve">Behind </w:t>
        </w:r>
      </w:ins>
      <w:r w:rsidRPr="78F33490" w:rsidR="78F33490">
        <w:rPr>
          <w:rFonts w:ascii="Times New Roman" w:hAnsi="Times New Roman"/>
          <w:sz w:val="24"/>
          <w:szCs w:val="24"/>
          <w:lang w:val="en-GB"/>
        </w:rPr>
        <w:t>the riders there were an array of stylish carriages. They varied from four-seaters drawn by three elegant matching pairs of horses to single-seaters pulled by dobbin the bedraggled mule, a stubborn grey beast needing constant prodding with a whip.</w:t>
      </w:r>
    </w:p>
    <w:p w:rsidRPr="00D73D87" w:rsidR="00F41DDA" w:rsidP="00F41DDA" w:rsidRDefault="00F41DDA" w14:paraId="7353B775" w14:textId="0BEDF218">
      <w:pPr>
        <w:pStyle w:val="CSP-ChapterBodyText"/>
        <w:spacing w:line="360" w:lineRule="auto"/>
        <w:ind w:firstLine="720"/>
        <w:jc w:val="left"/>
        <w:rPr>
          <w:rFonts w:ascii="Times New Roman" w:hAnsi="Times New Roman"/>
          <w:sz w:val="24"/>
          <w:szCs w:val="24"/>
          <w:lang w:val="en-GB"/>
        </w:rPr>
      </w:pPr>
      <w:r w:rsidRPr="78F33490" w:rsidR="78F33490">
        <w:rPr>
          <w:rFonts w:ascii="Times New Roman" w:hAnsi="Times New Roman"/>
          <w:sz w:val="24"/>
          <w:szCs w:val="24"/>
          <w:lang w:val="en-GB"/>
        </w:rPr>
        <w:t>Up next</w:t>
      </w:r>
      <w:ins w:author="Gary Smailes" w:date="2024-01-22T10:53:44.594Z" w:id="1706207728">
        <w:r w:rsidRPr="78F33490" w:rsidR="78F33490">
          <w:rPr>
            <w:rFonts w:ascii="Times New Roman" w:hAnsi="Times New Roman"/>
            <w:sz w:val="24"/>
            <w:szCs w:val="24"/>
            <w:lang w:val="en-GB"/>
          </w:rPr>
          <w:t>,</w:t>
        </w:r>
      </w:ins>
      <w:r w:rsidRPr="78F33490" w:rsidR="78F33490">
        <w:rPr>
          <w:rFonts w:ascii="Times New Roman" w:hAnsi="Times New Roman"/>
          <w:sz w:val="24"/>
          <w:szCs w:val="24"/>
          <w:lang w:val="en-GB"/>
        </w:rPr>
        <w:t xml:space="preserve"> were rusting tractors towing large trailers carrying up to twenty people. They were highly decorated with flowers, palm fronds, polka dots, and shields </w:t>
      </w:r>
      <w:r w:rsidRPr="78F33490" w:rsidR="78F33490">
        <w:rPr>
          <w:rFonts w:ascii="Times New Roman" w:hAnsi="Times New Roman"/>
          <w:sz w:val="24"/>
          <w:szCs w:val="24"/>
          <w:lang w:val="en-GB"/>
        </w:rPr>
        <w:t>representing</w:t>
      </w:r>
      <w:r w:rsidRPr="78F33490" w:rsidR="78F33490">
        <w:rPr>
          <w:rFonts w:ascii="Times New Roman" w:hAnsi="Times New Roman"/>
          <w:sz w:val="24"/>
          <w:szCs w:val="24"/>
          <w:lang w:val="en-GB"/>
        </w:rPr>
        <w:t xml:space="preserve"> their club or association. One was equipped with a generator to power a fridge and the latest audio system blaring with popular Latin music. On one rig, a chef stood dressed in kitchen whites, flamboyantly carving a leg of </w:t>
      </w:r>
      <w:r w:rsidRPr="78F33490" w:rsidR="78F33490">
        <w:rPr>
          <w:rFonts w:ascii="Times New Roman" w:hAnsi="Times New Roman"/>
          <w:i w:val="1"/>
          <w:iCs w:val="1"/>
          <w:sz w:val="24"/>
          <w:szCs w:val="24"/>
          <w:lang w:val="en-GB"/>
        </w:rPr>
        <w:t>serrano ham</w:t>
      </w:r>
      <w:r w:rsidRPr="78F33490" w:rsidR="78F33490">
        <w:rPr>
          <w:rFonts w:ascii="Times New Roman" w:hAnsi="Times New Roman"/>
          <w:sz w:val="24"/>
          <w:szCs w:val="24"/>
          <w:lang w:val="en-GB"/>
        </w:rPr>
        <w:t>. Each piece cut was added ceremoniously to a nearby plate with accompanying shouts of, “Ole.”</w:t>
      </w:r>
    </w:p>
    <w:p w:rsidRPr="00D73D87" w:rsidR="00F41DDA" w:rsidP="00F41DDA" w:rsidRDefault="00F41DDA" w14:paraId="6DB1F6AB" w14:textId="5030D501">
      <w:pPr>
        <w:pStyle w:val="CSP-ChapterBodyText"/>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Beer, fino</w:t>
      </w:r>
      <w:r w:rsidR="002840F8">
        <w:rPr>
          <w:rFonts w:ascii="Times New Roman" w:hAnsi="Times New Roman"/>
          <w:sz w:val="24"/>
          <w:szCs w:val="24"/>
          <w:lang w:val="en-GB"/>
        </w:rPr>
        <w:t>,</w:t>
      </w:r>
      <w:r w:rsidRPr="00D73D87">
        <w:rPr>
          <w:rFonts w:ascii="Times New Roman" w:hAnsi="Times New Roman"/>
          <w:sz w:val="24"/>
          <w:szCs w:val="24"/>
          <w:lang w:val="en-GB"/>
        </w:rPr>
        <w:t xml:space="preserve"> and a summer punch of red wine, ice, and lemonade known as Tinto Verano flowed, but not excessively; this was a family occasion. Dancers, mainly women, followed the trailers and when the procession paused to give the oxen a rest, the women dance</w:t>
      </w:r>
      <w:r w:rsidR="003D35B4">
        <w:rPr>
          <w:rFonts w:ascii="Times New Roman" w:hAnsi="Times New Roman"/>
          <w:sz w:val="24"/>
          <w:szCs w:val="24"/>
          <w:lang w:val="en-GB"/>
        </w:rPr>
        <w:t>d</w:t>
      </w:r>
      <w:r w:rsidRPr="00D73D87">
        <w:rPr>
          <w:rFonts w:ascii="Times New Roman" w:hAnsi="Times New Roman"/>
          <w:sz w:val="24"/>
          <w:szCs w:val="24"/>
          <w:lang w:val="en-GB"/>
        </w:rPr>
        <w:t xml:space="preserve"> together, receiving much appreciation from the spectators.</w:t>
      </w:r>
    </w:p>
    <w:p w:rsidRPr="00D73D87" w:rsidR="00F41DDA" w:rsidP="00F41DDA" w:rsidRDefault="00F41DDA" w14:paraId="5F50DF00" w14:textId="466CF754">
      <w:pPr>
        <w:pStyle w:val="CSP-ChapterBodyText"/>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Finally</w:t>
      </w:r>
      <w:r w:rsidRPr="00D73D87" w:rsidR="009377ED">
        <w:rPr>
          <w:rFonts w:ascii="Times New Roman" w:hAnsi="Times New Roman"/>
          <w:sz w:val="24"/>
          <w:szCs w:val="24"/>
          <w:lang w:val="en-GB"/>
        </w:rPr>
        <w:t>,</w:t>
      </w:r>
      <w:r w:rsidRPr="00D73D87">
        <w:rPr>
          <w:rFonts w:ascii="Times New Roman" w:hAnsi="Times New Roman"/>
          <w:sz w:val="24"/>
          <w:szCs w:val="24"/>
          <w:lang w:val="en-GB"/>
        </w:rPr>
        <w:t xml:space="preserve"> the charabancs—a mixed array of new, old, and wrecked vehicles clad with an occasional palm frond, the odd polka dot painted on cardboard, and masses of soccer club scarves. Here were the town’s youngsters enjoying themselves. Their music</w:t>
      </w:r>
      <w:r w:rsidRPr="00D73D87" w:rsidR="00996F20">
        <w:rPr>
          <w:rFonts w:ascii="Times New Roman" w:hAnsi="Times New Roman"/>
          <w:sz w:val="24"/>
          <w:szCs w:val="24"/>
          <w:lang w:val="en-GB"/>
        </w:rPr>
        <w:t xml:space="preserve"> </w:t>
      </w:r>
      <w:r w:rsidRPr="00D73D87">
        <w:rPr>
          <w:rFonts w:ascii="Times New Roman" w:hAnsi="Times New Roman"/>
          <w:sz w:val="24"/>
          <w:szCs w:val="24"/>
          <w:lang w:val="en-GB"/>
        </w:rPr>
        <w:t xml:space="preserve">was so loud the speakers were vibrating, but they were having fun, and their </w:t>
      </w:r>
      <w:r w:rsidRPr="00D73D87" w:rsidR="00C45A28">
        <w:rPr>
          <w:rFonts w:ascii="Times New Roman" w:hAnsi="Times New Roman"/>
          <w:sz w:val="24"/>
          <w:szCs w:val="24"/>
          <w:lang w:val="en-GB"/>
        </w:rPr>
        <w:t>behaviour</w:t>
      </w:r>
      <w:r w:rsidRPr="00D73D87">
        <w:rPr>
          <w:rFonts w:ascii="Times New Roman" w:hAnsi="Times New Roman"/>
          <w:sz w:val="24"/>
          <w:szCs w:val="24"/>
          <w:lang w:val="en-GB"/>
        </w:rPr>
        <w:t>, although boisterous, was inoffensive.</w:t>
      </w:r>
    </w:p>
    <w:p w:rsidRPr="00D73D87" w:rsidR="00F41DDA" w:rsidP="00F41DDA" w:rsidRDefault="00996F20" w14:paraId="48267C9D" w14:textId="27FE15EB">
      <w:pPr>
        <w:pStyle w:val="CSP-ChapterBodyText"/>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Lucia’s father </w:t>
      </w:r>
      <w:r w:rsidRPr="00D73D87" w:rsidR="00F41DDA">
        <w:rPr>
          <w:rFonts w:ascii="Times New Roman" w:hAnsi="Times New Roman"/>
          <w:sz w:val="24"/>
          <w:szCs w:val="24"/>
          <w:lang w:val="en-GB"/>
        </w:rPr>
        <w:t xml:space="preserve">led the oxen on foot </w:t>
      </w:r>
      <w:r w:rsidRPr="00D73D87" w:rsidR="00A765C8">
        <w:rPr>
          <w:rFonts w:ascii="Times New Roman" w:hAnsi="Times New Roman"/>
          <w:sz w:val="24"/>
          <w:szCs w:val="24"/>
          <w:lang w:val="en-GB"/>
        </w:rPr>
        <w:t xml:space="preserve">with stick in hand, </w:t>
      </w:r>
      <w:r w:rsidRPr="00D73D87" w:rsidR="00F41DDA">
        <w:rPr>
          <w:rFonts w:ascii="Times New Roman" w:hAnsi="Times New Roman"/>
          <w:sz w:val="24"/>
          <w:szCs w:val="24"/>
          <w:lang w:val="en-GB"/>
        </w:rPr>
        <w:t xml:space="preserve">while </w:t>
      </w:r>
      <w:r w:rsidRPr="00D73D87" w:rsidR="00A765C8">
        <w:rPr>
          <w:rFonts w:ascii="Times New Roman" w:hAnsi="Times New Roman"/>
          <w:sz w:val="24"/>
          <w:szCs w:val="24"/>
          <w:lang w:val="en-GB"/>
        </w:rPr>
        <w:t xml:space="preserve">her </w:t>
      </w:r>
      <w:r w:rsidR="00C45A28">
        <w:rPr>
          <w:rFonts w:ascii="Times New Roman" w:hAnsi="Times New Roman"/>
          <w:sz w:val="24"/>
          <w:szCs w:val="24"/>
          <w:lang w:val="en-GB"/>
        </w:rPr>
        <w:t xml:space="preserve">sister </w:t>
      </w:r>
      <w:r w:rsidRPr="00D73D87" w:rsidR="00A765C8">
        <w:rPr>
          <w:rFonts w:ascii="Times New Roman" w:hAnsi="Times New Roman"/>
          <w:sz w:val="24"/>
          <w:szCs w:val="24"/>
          <w:lang w:val="en-GB"/>
        </w:rPr>
        <w:t xml:space="preserve">walked </w:t>
      </w:r>
      <w:r w:rsidRPr="00D73D87" w:rsidR="000B0420">
        <w:rPr>
          <w:rFonts w:ascii="Times New Roman" w:hAnsi="Times New Roman"/>
          <w:sz w:val="24"/>
          <w:szCs w:val="24"/>
          <w:lang w:val="en-GB"/>
        </w:rPr>
        <w:t>alongside</w:t>
      </w:r>
      <w:r w:rsidRPr="00D73D87" w:rsidR="00A765C8">
        <w:rPr>
          <w:rFonts w:ascii="Times New Roman" w:hAnsi="Times New Roman"/>
          <w:sz w:val="24"/>
          <w:szCs w:val="24"/>
          <w:lang w:val="en-GB"/>
        </w:rPr>
        <w:t xml:space="preserve"> </w:t>
      </w:r>
      <w:r w:rsidRPr="00D73D87" w:rsidR="00F41DDA">
        <w:rPr>
          <w:rFonts w:ascii="Times New Roman" w:hAnsi="Times New Roman"/>
          <w:sz w:val="24"/>
          <w:szCs w:val="24"/>
          <w:lang w:val="en-GB"/>
        </w:rPr>
        <w:t>keep</w:t>
      </w:r>
      <w:r w:rsidRPr="00D73D87" w:rsidR="00A765C8">
        <w:rPr>
          <w:rFonts w:ascii="Times New Roman" w:hAnsi="Times New Roman"/>
          <w:sz w:val="24"/>
          <w:szCs w:val="24"/>
          <w:lang w:val="en-GB"/>
        </w:rPr>
        <w:t>ing</w:t>
      </w:r>
      <w:r w:rsidRPr="00D73D87" w:rsidR="00F41DDA">
        <w:rPr>
          <w:rFonts w:ascii="Times New Roman" w:hAnsi="Times New Roman"/>
          <w:sz w:val="24"/>
          <w:szCs w:val="24"/>
          <w:lang w:val="en-GB"/>
        </w:rPr>
        <w:t xml:space="preserve"> him well provided for with water and a cloth to keep his shoes clean. It was almost impossible to tread carefully—the joys of processions with live animals. It was even worse further back, where over a hundred horses had added to the oxen’s outpourings.</w:t>
      </w:r>
    </w:p>
    <w:p w:rsidRPr="00D73D87" w:rsidR="00BF6094" w:rsidP="006324B9" w:rsidRDefault="006324B9" w14:paraId="3AF0F705" w14:textId="6015263E">
      <w:pPr>
        <w:pStyle w:val="CSP-ChapterBodyText"/>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lastRenderedPageBreak/>
        <w:t>San Isidro was born</w:t>
      </w:r>
      <w:r w:rsidRPr="00D73D87">
        <w:rPr>
          <w:rStyle w:val="apple-converted-space"/>
          <w:rFonts w:ascii="Times New Roman" w:hAnsi="Times New Roman"/>
          <w:color w:val="252525"/>
          <w:sz w:val="15"/>
          <w:szCs w:val="15"/>
          <w:shd w:val="clear" w:color="auto" w:fill="FFFFFF"/>
          <w:lang w:val="en-GB"/>
        </w:rPr>
        <w:t xml:space="preserve"> </w:t>
      </w:r>
      <w:r w:rsidRPr="00D73D87">
        <w:rPr>
          <w:rFonts w:ascii="Times New Roman" w:hAnsi="Times New Roman"/>
          <w:color w:val="252525"/>
          <w:sz w:val="24"/>
          <w:szCs w:val="24"/>
          <w:shd w:val="clear" w:color="auto" w:fill="FFFFFF"/>
          <w:lang w:val="en-GB"/>
        </w:rPr>
        <w:t xml:space="preserve">Isidro de Merlo y </w:t>
      </w:r>
      <w:r w:rsidRPr="00D73D87">
        <w:rPr>
          <w:rFonts w:ascii="Times New Roman" w:hAnsi="Times New Roman"/>
          <w:color w:val="252525"/>
          <w:sz w:val="24"/>
          <w:szCs w:val="24"/>
          <w:shd w:val="clear" w:color="auto" w:fill="FFFFFF"/>
          <w:lang w:val="en-GB"/>
        </w:rPr>
        <w:t xml:space="preserve">Quintana</w:t>
      </w:r>
      <w:r w:rsidRPr="00D73D87">
        <w:rPr>
          <w:rFonts w:ascii="Times New Roman" w:hAnsi="Times New Roman"/>
          <w:color w:val="252525"/>
          <w:sz w:val="24"/>
          <w:szCs w:val="24"/>
          <w:shd w:val="clear" w:color="auto" w:fill="FFFFFF"/>
          <w:lang w:val="en-GB"/>
        </w:rPr>
        <w:t xml:space="preserve"> sometime in the </w:t>
      </w:r>
      <w:ins w:author="Gary Smailes" w:date="2024-01-22T10:53:58.794Z" w:id="710114733">
        <w:r w:rsidRPr="00D73D87">
          <w:rPr>
            <w:rFonts w:ascii="Times New Roman" w:hAnsi="Times New Roman"/>
            <w:color w:val="252525"/>
            <w:sz w:val="24"/>
            <w:szCs w:val="24"/>
            <w:shd w:val="clear" w:color="auto" w:fill="FFFFFF"/>
            <w:lang w:val="en-GB"/>
          </w:rPr>
          <w:t xml:space="preserve">T</w:t>
        </w:r>
      </w:ins>
      <w:del w:author="Gary Smailes" w:date="2024-01-22T10:53:58.467Z" w:id="1876354214">
        <w:r w:rsidRPr="78F33490" w:rsidDel="78F33490">
          <w:rPr>
            <w:rFonts w:ascii="Times New Roman" w:hAnsi="Times New Roman"/>
            <w:color w:val="252525"/>
            <w:sz w:val="24"/>
            <w:szCs w:val="24"/>
            <w:lang w:val="en-GB"/>
          </w:rPr>
          <w:delText>t</w:delText>
        </w:r>
      </w:del>
      <w:r w:rsidRPr="00D73D87">
        <w:rPr>
          <w:rFonts w:ascii="Times New Roman" w:hAnsi="Times New Roman"/>
          <w:color w:val="252525"/>
          <w:sz w:val="24"/>
          <w:szCs w:val="24"/>
          <w:shd w:val="clear" w:color="auto" w:fill="FFFFFF"/>
          <w:lang w:val="en-GB"/>
        </w:rPr>
        <w:t xml:space="preserve">welfth </w:t>
      </w:r>
      <w:ins w:author="Gary Smailes" w:date="2024-01-22T10:54:01.064Z" w:id="1885701345">
        <w:r w:rsidRPr="00D73D87">
          <w:rPr>
            <w:rFonts w:ascii="Times New Roman" w:hAnsi="Times New Roman"/>
            <w:color w:val="252525"/>
            <w:sz w:val="24"/>
            <w:szCs w:val="24"/>
            <w:shd w:val="clear" w:color="auto" w:fill="FFFFFF"/>
            <w:lang w:val="en-GB"/>
          </w:rPr>
          <w:t xml:space="preserve">C</w:t>
        </w:r>
      </w:ins>
      <w:del w:author="Gary Smailes" w:date="2024-01-22T10:54:00.658Z" w:id="1926541119">
        <w:r w:rsidRPr="78F33490" w:rsidDel="78F33490">
          <w:rPr>
            <w:rFonts w:ascii="Times New Roman" w:hAnsi="Times New Roman"/>
            <w:color w:val="252525"/>
            <w:sz w:val="24"/>
            <w:szCs w:val="24"/>
            <w:lang w:val="en-GB"/>
          </w:rPr>
          <w:delText>c</w:delText>
        </w:r>
      </w:del>
      <w:r w:rsidRPr="00D73D87">
        <w:rPr>
          <w:rFonts w:ascii="Times New Roman" w:hAnsi="Times New Roman"/>
          <w:color w:val="252525"/>
          <w:sz w:val="24"/>
          <w:szCs w:val="24"/>
          <w:shd w:val="clear" w:color="auto" w:fill="FFFFFF"/>
          <w:lang w:val="en-GB"/>
        </w:rPr>
        <w:t xml:space="preserve">entury. </w:t>
      </w:r>
      <w:r w:rsidRPr="00D73D87" w:rsidR="003A14B1">
        <w:rPr>
          <w:rFonts w:ascii="Times New Roman" w:hAnsi="Times New Roman"/>
          <w:sz w:val="24"/>
          <w:szCs w:val="24"/>
          <w:lang w:val="en-GB"/>
        </w:rPr>
        <w:t>His</w:t>
      </w:r>
      <w:r w:rsidRPr="00D73D87">
        <w:rPr>
          <w:rFonts w:ascii="Times New Roman" w:hAnsi="Times New Roman"/>
          <w:sz w:val="24"/>
          <w:szCs w:val="24"/>
          <w:lang w:val="en-GB"/>
        </w:rPr>
        <w:t xml:space="preserve"> miracles with never-ending sacks of corn and bottomless pots of stew</w:t>
      </w:r>
      <w:r w:rsidRPr="00D73D87" w:rsidR="001F2211">
        <w:rPr>
          <w:rFonts w:ascii="Times New Roman" w:hAnsi="Times New Roman"/>
          <w:sz w:val="24"/>
          <w:szCs w:val="24"/>
          <w:lang w:val="en-GB"/>
        </w:rPr>
        <w:t xml:space="preserve"> </w:t>
      </w:r>
      <w:r w:rsidR="00AD74D9">
        <w:rPr>
          <w:rFonts w:ascii="Times New Roman" w:hAnsi="Times New Roman"/>
          <w:sz w:val="24"/>
          <w:szCs w:val="24"/>
          <w:lang w:val="en-GB"/>
        </w:rPr>
        <w:t xml:space="preserve">had </w:t>
      </w:r>
      <w:r w:rsidRPr="00D73D87" w:rsidR="001F2211">
        <w:rPr>
          <w:rFonts w:ascii="Times New Roman" w:hAnsi="Times New Roman"/>
          <w:sz w:val="24"/>
          <w:szCs w:val="24"/>
          <w:lang w:val="en-GB"/>
        </w:rPr>
        <w:t>endeared him to the</w:t>
      </w:r>
      <w:r w:rsidRPr="00D73D87" w:rsidR="00057179">
        <w:rPr>
          <w:rFonts w:ascii="Times New Roman" w:hAnsi="Times New Roman"/>
          <w:sz w:val="24"/>
          <w:szCs w:val="24"/>
          <w:lang w:val="en-GB"/>
        </w:rPr>
        <w:t xml:space="preserve"> poor and needy</w:t>
      </w:r>
      <w:r w:rsidRPr="00D73D87">
        <w:rPr>
          <w:rFonts w:ascii="Times New Roman" w:hAnsi="Times New Roman"/>
          <w:sz w:val="24"/>
          <w:szCs w:val="24"/>
          <w:lang w:val="en-GB"/>
        </w:rPr>
        <w:t xml:space="preserve">. </w:t>
      </w:r>
      <w:r w:rsidRPr="00D73D87" w:rsidR="00824CE0">
        <w:rPr>
          <w:rFonts w:ascii="Times New Roman" w:hAnsi="Times New Roman"/>
          <w:sz w:val="24"/>
          <w:szCs w:val="24"/>
          <w:lang w:val="en-GB"/>
        </w:rPr>
        <w:t xml:space="preserve">In recognition of his </w:t>
      </w:r>
      <w:r w:rsidRPr="00D73D87" w:rsidR="006E2772">
        <w:rPr>
          <w:rFonts w:ascii="Times New Roman" w:hAnsi="Times New Roman"/>
          <w:sz w:val="24"/>
          <w:szCs w:val="24"/>
          <w:lang w:val="en-GB"/>
        </w:rPr>
        <w:t>talents,</w:t>
      </w:r>
      <w:r w:rsidRPr="00D73D87" w:rsidR="00824CE0">
        <w:rPr>
          <w:rFonts w:ascii="Times New Roman" w:hAnsi="Times New Roman"/>
          <w:sz w:val="24"/>
          <w:szCs w:val="24"/>
          <w:lang w:val="en-GB"/>
        </w:rPr>
        <w:t xml:space="preserve"> he</w:t>
      </w:r>
      <w:r w:rsidRPr="00D73D87">
        <w:rPr>
          <w:rFonts w:ascii="Times New Roman" w:hAnsi="Times New Roman"/>
          <w:sz w:val="24"/>
          <w:szCs w:val="24"/>
          <w:lang w:val="en-GB"/>
        </w:rPr>
        <w:t xml:space="preserve"> was beatified </w:t>
      </w:r>
      <w:r w:rsidRPr="00D73D87">
        <w:rPr>
          <w:rFonts w:ascii="Times New Roman" w:hAnsi="Times New Roman"/>
          <w:sz w:val="24"/>
          <w:szCs w:val="24"/>
          <w:lang w:val="en-GB"/>
        </w:rPr>
        <w:t xml:space="preserve">nearly five</w:t>
      </w:r>
      <w:r w:rsidRPr="00D73D87">
        <w:rPr>
          <w:rFonts w:ascii="Times New Roman" w:hAnsi="Times New Roman"/>
          <w:sz w:val="24"/>
          <w:szCs w:val="24"/>
          <w:lang w:val="en-GB"/>
        </w:rPr>
        <w:t xml:space="preserve"> hundred years later in May 1619, hence the loaves of bread </w:t>
      </w:r>
      <w:r w:rsidRPr="00D73D87" w:rsidR="00450E10">
        <w:rPr>
          <w:rFonts w:ascii="Times New Roman" w:hAnsi="Times New Roman"/>
          <w:sz w:val="24"/>
          <w:szCs w:val="24"/>
          <w:lang w:val="en-GB"/>
        </w:rPr>
        <w:t xml:space="preserve">hanging from </w:t>
      </w:r>
      <w:r w:rsidRPr="00D73D87">
        <w:rPr>
          <w:rFonts w:ascii="Times New Roman" w:hAnsi="Times New Roman"/>
          <w:sz w:val="24"/>
          <w:szCs w:val="24"/>
          <w:lang w:val="en-GB"/>
        </w:rPr>
        <w:t>on his processional oxcart.</w:t>
      </w:r>
    </w:p>
    <w:p w:rsidRPr="00D73D87" w:rsidR="006324B9" w:rsidP="006324B9" w:rsidRDefault="00BF6094" w14:paraId="5A2EEA05" w14:textId="2492C32D">
      <w:pPr>
        <w:pStyle w:val="CSP-ChapterBodyText"/>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F</w:t>
      </w:r>
      <w:r w:rsidRPr="00D73D87" w:rsidR="006324B9">
        <w:rPr>
          <w:rFonts w:ascii="Times New Roman" w:hAnsi="Times New Roman"/>
          <w:sz w:val="24"/>
          <w:szCs w:val="24"/>
          <w:lang w:val="en-GB"/>
        </w:rPr>
        <w:t xml:space="preserve">ew </w:t>
      </w:r>
      <w:r w:rsidRPr="00D73D87" w:rsidR="006324B9">
        <w:rPr>
          <w:rFonts w:ascii="Times New Roman" w:hAnsi="Times New Roman"/>
          <w:noProof/>
          <w:sz w:val="24"/>
          <w:szCs w:val="24"/>
          <w:lang w:val="en-GB"/>
        </w:rPr>
        <w:t>festival-goers</w:t>
      </w:r>
      <w:r w:rsidRPr="00D73D87" w:rsidR="006324B9">
        <w:rPr>
          <w:rFonts w:ascii="Times New Roman" w:hAnsi="Times New Roman"/>
          <w:sz w:val="24"/>
          <w:szCs w:val="24"/>
          <w:lang w:val="en-GB"/>
        </w:rPr>
        <w:t xml:space="preserve"> </w:t>
      </w:r>
      <w:r w:rsidR="008F75A2">
        <w:rPr>
          <w:rFonts w:ascii="Times New Roman" w:hAnsi="Times New Roman"/>
          <w:sz w:val="24"/>
          <w:szCs w:val="24"/>
          <w:lang w:val="en-GB"/>
        </w:rPr>
        <w:t>were</w:t>
      </w:r>
      <w:r w:rsidRPr="00D73D87" w:rsidR="006324B9">
        <w:rPr>
          <w:rFonts w:ascii="Times New Roman" w:hAnsi="Times New Roman"/>
          <w:sz w:val="24"/>
          <w:szCs w:val="24"/>
          <w:lang w:val="en-GB"/>
        </w:rPr>
        <w:t xml:space="preserve"> aware of the saint’s achievements. </w:t>
      </w:r>
      <w:r w:rsidR="00135DEC">
        <w:rPr>
          <w:rFonts w:ascii="Times New Roman" w:hAnsi="Times New Roman"/>
          <w:sz w:val="24"/>
          <w:szCs w:val="24"/>
          <w:lang w:val="en-GB"/>
        </w:rPr>
        <w:t>T</w:t>
      </w:r>
      <w:r w:rsidR="00946978">
        <w:rPr>
          <w:rFonts w:ascii="Times New Roman" w:hAnsi="Times New Roman"/>
          <w:sz w:val="24"/>
          <w:szCs w:val="24"/>
          <w:lang w:val="en-GB"/>
        </w:rPr>
        <w:t>h</w:t>
      </w:r>
      <w:r w:rsidR="00135DEC">
        <w:rPr>
          <w:rFonts w:ascii="Times New Roman" w:hAnsi="Times New Roman"/>
          <w:sz w:val="24"/>
          <w:szCs w:val="24"/>
          <w:lang w:val="en-GB"/>
        </w:rPr>
        <w:t>is was an excuse for another grand social occasion</w:t>
      </w:r>
      <w:r w:rsidR="00946978">
        <w:rPr>
          <w:rFonts w:ascii="Times New Roman" w:hAnsi="Times New Roman"/>
          <w:sz w:val="24"/>
          <w:szCs w:val="24"/>
          <w:lang w:val="en-GB"/>
        </w:rPr>
        <w:t xml:space="preserve">. One of half a </w:t>
      </w:r>
      <w:proofErr w:type="gramStart"/>
      <w:r w:rsidR="00946978">
        <w:rPr>
          <w:rFonts w:ascii="Times New Roman" w:hAnsi="Times New Roman"/>
          <w:sz w:val="24"/>
          <w:szCs w:val="24"/>
          <w:lang w:val="en-GB"/>
        </w:rPr>
        <w:t>dozen</w:t>
      </w:r>
      <w:proofErr w:type="gramEnd"/>
      <w:r w:rsidR="00946978">
        <w:rPr>
          <w:rFonts w:ascii="Times New Roman" w:hAnsi="Times New Roman"/>
          <w:sz w:val="24"/>
          <w:szCs w:val="24"/>
          <w:lang w:val="en-GB"/>
        </w:rPr>
        <w:t xml:space="preserve"> throughout the year. </w:t>
      </w:r>
      <w:r w:rsidRPr="00D73D87" w:rsidR="00B0148C">
        <w:rPr>
          <w:rFonts w:ascii="Times New Roman" w:hAnsi="Times New Roman"/>
          <w:sz w:val="24"/>
          <w:szCs w:val="24"/>
          <w:lang w:val="en-GB"/>
        </w:rPr>
        <w:t>Since Franco’s dea</w:t>
      </w:r>
      <w:r w:rsidRPr="00D73D87" w:rsidR="00B71F35">
        <w:rPr>
          <w:rFonts w:ascii="Times New Roman" w:hAnsi="Times New Roman"/>
          <w:sz w:val="24"/>
          <w:szCs w:val="24"/>
          <w:lang w:val="en-GB"/>
        </w:rPr>
        <w:t>th</w:t>
      </w:r>
      <w:r w:rsidRPr="00D73D87" w:rsidR="00776AE8">
        <w:rPr>
          <w:rFonts w:ascii="Times New Roman" w:hAnsi="Times New Roman"/>
          <w:sz w:val="24"/>
          <w:szCs w:val="24"/>
          <w:lang w:val="en-GB"/>
        </w:rPr>
        <w:t>,</w:t>
      </w:r>
      <w:r w:rsidRPr="00D73D87" w:rsidR="00B71F35">
        <w:rPr>
          <w:rFonts w:ascii="Times New Roman" w:hAnsi="Times New Roman"/>
          <w:sz w:val="24"/>
          <w:szCs w:val="24"/>
          <w:lang w:val="en-GB"/>
        </w:rPr>
        <w:t xml:space="preserve"> religion </w:t>
      </w:r>
      <w:r w:rsidR="00946978">
        <w:rPr>
          <w:rFonts w:ascii="Times New Roman" w:hAnsi="Times New Roman"/>
          <w:sz w:val="24"/>
          <w:szCs w:val="24"/>
          <w:lang w:val="en-GB"/>
        </w:rPr>
        <w:t>had been</w:t>
      </w:r>
      <w:r w:rsidRPr="00D73D87" w:rsidR="00B71F35">
        <w:rPr>
          <w:rFonts w:ascii="Times New Roman" w:hAnsi="Times New Roman"/>
          <w:sz w:val="24"/>
          <w:szCs w:val="24"/>
          <w:lang w:val="en-GB"/>
        </w:rPr>
        <w:t xml:space="preserve"> fading </w:t>
      </w:r>
      <w:r w:rsidRPr="00D73D87" w:rsidR="00776AE8">
        <w:rPr>
          <w:rFonts w:ascii="Times New Roman" w:hAnsi="Times New Roman"/>
          <w:sz w:val="24"/>
          <w:szCs w:val="24"/>
          <w:lang w:val="en-GB"/>
        </w:rPr>
        <w:t xml:space="preserve">throughout </w:t>
      </w:r>
      <w:r w:rsidRPr="00D73D87" w:rsidR="00235687">
        <w:rPr>
          <w:rFonts w:ascii="Times New Roman" w:hAnsi="Times New Roman"/>
          <w:sz w:val="24"/>
          <w:szCs w:val="24"/>
          <w:lang w:val="en-GB"/>
        </w:rPr>
        <w:t>Spain,</w:t>
      </w:r>
      <w:r w:rsidRPr="00D73D87" w:rsidR="00776AE8">
        <w:rPr>
          <w:rFonts w:ascii="Times New Roman" w:hAnsi="Times New Roman"/>
          <w:sz w:val="24"/>
          <w:szCs w:val="24"/>
          <w:lang w:val="en-GB"/>
        </w:rPr>
        <w:t xml:space="preserve"> </w:t>
      </w:r>
      <w:r w:rsidRPr="00D73D87" w:rsidR="006324B9">
        <w:rPr>
          <w:rFonts w:ascii="Times New Roman" w:hAnsi="Times New Roman"/>
          <w:sz w:val="24"/>
          <w:szCs w:val="24"/>
          <w:lang w:val="en-GB"/>
        </w:rPr>
        <w:t xml:space="preserve">yet </w:t>
      </w:r>
      <w:r w:rsidRPr="00D73D87" w:rsidR="00B71F35">
        <w:rPr>
          <w:rFonts w:ascii="Times New Roman" w:hAnsi="Times New Roman"/>
          <w:sz w:val="24"/>
          <w:szCs w:val="24"/>
          <w:lang w:val="en-GB"/>
        </w:rPr>
        <w:t xml:space="preserve">the traditional </w:t>
      </w:r>
      <w:r w:rsidRPr="00D73D87" w:rsidR="006324B9">
        <w:rPr>
          <w:rFonts w:ascii="Times New Roman" w:hAnsi="Times New Roman"/>
          <w:sz w:val="24"/>
          <w:szCs w:val="24"/>
          <w:lang w:val="en-GB"/>
        </w:rPr>
        <w:t>religious festivals were more popular than ever</w:t>
      </w:r>
      <w:r w:rsidR="00946978">
        <w:rPr>
          <w:rFonts w:ascii="Times New Roman" w:hAnsi="Times New Roman"/>
          <w:sz w:val="24"/>
          <w:szCs w:val="24"/>
          <w:lang w:val="en-GB"/>
        </w:rPr>
        <w:t xml:space="preserve"> because they presented</w:t>
      </w:r>
      <w:r w:rsidRPr="00D73D87" w:rsidR="00776AE8">
        <w:rPr>
          <w:rFonts w:ascii="Times New Roman" w:hAnsi="Times New Roman"/>
          <w:sz w:val="24"/>
          <w:szCs w:val="24"/>
          <w:lang w:val="en-GB"/>
        </w:rPr>
        <w:t xml:space="preserve"> </w:t>
      </w:r>
      <w:r w:rsidR="00946978">
        <w:rPr>
          <w:rFonts w:ascii="Times New Roman" w:hAnsi="Times New Roman"/>
          <w:sz w:val="24"/>
          <w:szCs w:val="24"/>
          <w:lang w:val="en-GB"/>
        </w:rPr>
        <w:t xml:space="preserve">one of the few </w:t>
      </w:r>
      <w:r w:rsidRPr="00D73D87" w:rsidR="00776AE8">
        <w:rPr>
          <w:rFonts w:ascii="Times New Roman" w:hAnsi="Times New Roman"/>
          <w:sz w:val="24"/>
          <w:szCs w:val="24"/>
          <w:lang w:val="en-GB"/>
        </w:rPr>
        <w:t>opportunit</w:t>
      </w:r>
      <w:r w:rsidR="00946978">
        <w:rPr>
          <w:rFonts w:ascii="Times New Roman" w:hAnsi="Times New Roman"/>
          <w:sz w:val="24"/>
          <w:szCs w:val="24"/>
          <w:lang w:val="en-GB"/>
        </w:rPr>
        <w:t>ies</w:t>
      </w:r>
      <w:r w:rsidRPr="00D73D87" w:rsidR="00776AE8">
        <w:rPr>
          <w:rFonts w:ascii="Times New Roman" w:hAnsi="Times New Roman"/>
          <w:sz w:val="24"/>
          <w:szCs w:val="24"/>
          <w:lang w:val="en-GB"/>
        </w:rPr>
        <w:t xml:space="preserve"> for the </w:t>
      </w:r>
      <w:r w:rsidRPr="00D73D87" w:rsidR="00235687">
        <w:rPr>
          <w:rFonts w:ascii="Times New Roman" w:hAnsi="Times New Roman"/>
          <w:sz w:val="24"/>
          <w:szCs w:val="24"/>
          <w:lang w:val="en-GB"/>
        </w:rPr>
        <w:t>hard-working</w:t>
      </w:r>
      <w:r w:rsidRPr="00D73D87" w:rsidR="00776AE8">
        <w:rPr>
          <w:rFonts w:ascii="Times New Roman" w:hAnsi="Times New Roman"/>
          <w:sz w:val="24"/>
          <w:szCs w:val="24"/>
          <w:lang w:val="en-GB"/>
        </w:rPr>
        <w:t xml:space="preserve"> mainly agricultural community to meet up</w:t>
      </w:r>
      <w:r w:rsidRPr="00D73D87" w:rsidR="00404CF8">
        <w:rPr>
          <w:rFonts w:ascii="Times New Roman" w:hAnsi="Times New Roman"/>
          <w:sz w:val="24"/>
          <w:szCs w:val="24"/>
          <w:lang w:val="en-GB"/>
        </w:rPr>
        <w:t xml:space="preserve"> with old friends and discuss mutual problems.</w:t>
      </w:r>
    </w:p>
    <w:p w:rsidRPr="00D73D87" w:rsidR="00886696" w:rsidP="006324B9" w:rsidRDefault="00886696" w14:paraId="6D7E3D0A" w14:textId="1B8C74D9">
      <w:pPr>
        <w:pStyle w:val="CSP-ChapterBodyText"/>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We trundled slowly up Calle Granada stopping </w:t>
      </w:r>
      <w:r w:rsidRPr="00D73D87" w:rsidR="006D38F0">
        <w:rPr>
          <w:rFonts w:ascii="Times New Roman" w:hAnsi="Times New Roman"/>
          <w:sz w:val="24"/>
          <w:szCs w:val="24"/>
          <w:lang w:val="en-GB"/>
        </w:rPr>
        <w:t xml:space="preserve">at </w:t>
      </w:r>
      <w:r w:rsidRPr="00D73D87" w:rsidR="009C7B38">
        <w:rPr>
          <w:rFonts w:ascii="Times New Roman" w:hAnsi="Times New Roman"/>
          <w:sz w:val="24"/>
          <w:szCs w:val="24"/>
          <w:lang w:val="en-GB"/>
        </w:rPr>
        <w:t>fifteen-minute</w:t>
      </w:r>
      <w:r w:rsidRPr="00D73D87" w:rsidR="006D38F0">
        <w:rPr>
          <w:rFonts w:ascii="Times New Roman" w:hAnsi="Times New Roman"/>
          <w:sz w:val="24"/>
          <w:szCs w:val="24"/>
          <w:lang w:val="en-GB"/>
        </w:rPr>
        <w:t xml:space="preserve"> intervals to rest the oxen from the uphill haul</w:t>
      </w:r>
      <w:r w:rsidRPr="00D73D87" w:rsidR="003536C1">
        <w:rPr>
          <w:rFonts w:ascii="Times New Roman" w:hAnsi="Times New Roman"/>
          <w:sz w:val="24"/>
          <w:szCs w:val="24"/>
          <w:lang w:val="en-GB"/>
        </w:rPr>
        <w:t xml:space="preserve">. </w:t>
      </w:r>
      <w:r w:rsidR="0002654A">
        <w:rPr>
          <w:rFonts w:ascii="Times New Roman" w:hAnsi="Times New Roman"/>
          <w:sz w:val="24"/>
          <w:szCs w:val="24"/>
          <w:lang w:val="en-GB"/>
        </w:rPr>
        <w:t>Lucia’s family</w:t>
      </w:r>
      <w:r w:rsidRPr="00D73D87" w:rsidR="003536C1">
        <w:rPr>
          <w:rFonts w:ascii="Times New Roman" w:hAnsi="Times New Roman"/>
          <w:sz w:val="24"/>
          <w:szCs w:val="24"/>
          <w:lang w:val="en-GB"/>
        </w:rPr>
        <w:t xml:space="preserve"> cart was covered by a </w:t>
      </w:r>
      <w:r w:rsidRPr="00D73D87" w:rsidR="009C7B38">
        <w:rPr>
          <w:rFonts w:ascii="Times New Roman" w:hAnsi="Times New Roman"/>
          <w:sz w:val="24"/>
          <w:szCs w:val="24"/>
          <w:lang w:val="en-GB"/>
        </w:rPr>
        <w:t>U-shaped</w:t>
      </w:r>
      <w:r w:rsidRPr="00D73D87" w:rsidR="003536C1">
        <w:rPr>
          <w:rFonts w:ascii="Times New Roman" w:hAnsi="Times New Roman"/>
          <w:sz w:val="24"/>
          <w:szCs w:val="24"/>
          <w:lang w:val="en-GB"/>
        </w:rPr>
        <w:t xml:space="preserve"> awning covered in polka dots</w:t>
      </w:r>
      <w:r w:rsidR="0002654A">
        <w:rPr>
          <w:rFonts w:ascii="Times New Roman" w:hAnsi="Times New Roman"/>
          <w:sz w:val="24"/>
          <w:szCs w:val="24"/>
          <w:lang w:val="en-GB"/>
        </w:rPr>
        <w:t xml:space="preserve"> and palm fronds</w:t>
      </w:r>
      <w:r w:rsidRPr="00D73D87" w:rsidR="003536C1">
        <w:rPr>
          <w:rFonts w:ascii="Times New Roman" w:hAnsi="Times New Roman"/>
          <w:sz w:val="24"/>
          <w:szCs w:val="24"/>
          <w:lang w:val="en-GB"/>
        </w:rPr>
        <w:t>. The large wheels were woven with flowers</w:t>
      </w:r>
      <w:r w:rsidRPr="00D73D87" w:rsidR="009C7B38">
        <w:rPr>
          <w:rFonts w:ascii="Times New Roman" w:hAnsi="Times New Roman"/>
          <w:sz w:val="24"/>
          <w:szCs w:val="24"/>
          <w:lang w:val="en-GB"/>
        </w:rPr>
        <w:t xml:space="preserve">. </w:t>
      </w:r>
      <w:r w:rsidRPr="00D73D87" w:rsidR="00AA7E39">
        <w:rPr>
          <w:rFonts w:ascii="Times New Roman" w:hAnsi="Times New Roman"/>
          <w:sz w:val="24"/>
          <w:szCs w:val="24"/>
          <w:lang w:val="en-GB"/>
        </w:rPr>
        <w:t>I took these opportunities to ref</w:t>
      </w:r>
      <w:r w:rsidRPr="00D73D87" w:rsidR="007007ED">
        <w:rPr>
          <w:rFonts w:ascii="Times New Roman" w:hAnsi="Times New Roman"/>
          <w:sz w:val="24"/>
          <w:szCs w:val="24"/>
          <w:lang w:val="en-GB"/>
        </w:rPr>
        <w:t>r</w:t>
      </w:r>
      <w:r w:rsidRPr="00D73D87" w:rsidR="00AA7E39">
        <w:rPr>
          <w:rFonts w:ascii="Times New Roman" w:hAnsi="Times New Roman"/>
          <w:sz w:val="24"/>
          <w:szCs w:val="24"/>
          <w:lang w:val="en-GB"/>
        </w:rPr>
        <w:t>esh the she</w:t>
      </w:r>
      <w:r w:rsidRPr="00D73D87" w:rsidR="007007ED">
        <w:rPr>
          <w:rFonts w:ascii="Times New Roman" w:hAnsi="Times New Roman"/>
          <w:sz w:val="24"/>
          <w:szCs w:val="24"/>
          <w:lang w:val="en-GB"/>
        </w:rPr>
        <w:t>r</w:t>
      </w:r>
      <w:r w:rsidRPr="00D73D87" w:rsidR="00AA7E39">
        <w:rPr>
          <w:rFonts w:ascii="Times New Roman" w:hAnsi="Times New Roman"/>
          <w:sz w:val="24"/>
          <w:szCs w:val="24"/>
          <w:lang w:val="en-GB"/>
        </w:rPr>
        <w:t>ry glasses o</w:t>
      </w:r>
      <w:r w:rsidRPr="00D73D87" w:rsidR="007007ED">
        <w:rPr>
          <w:rFonts w:ascii="Times New Roman" w:hAnsi="Times New Roman"/>
          <w:sz w:val="24"/>
          <w:szCs w:val="24"/>
          <w:lang w:val="en-GB"/>
        </w:rPr>
        <w:t xml:space="preserve">f </w:t>
      </w:r>
      <w:r w:rsidRPr="00D73D87" w:rsidR="00AA7E39">
        <w:rPr>
          <w:rFonts w:ascii="Times New Roman" w:hAnsi="Times New Roman"/>
          <w:sz w:val="24"/>
          <w:szCs w:val="24"/>
          <w:lang w:val="en-GB"/>
        </w:rPr>
        <w:t xml:space="preserve">my guests and </w:t>
      </w:r>
      <w:r w:rsidRPr="00D73D87" w:rsidR="007007ED">
        <w:rPr>
          <w:rFonts w:ascii="Times New Roman" w:hAnsi="Times New Roman"/>
          <w:sz w:val="24"/>
          <w:szCs w:val="24"/>
          <w:lang w:val="en-GB"/>
        </w:rPr>
        <w:t xml:space="preserve">encourage conversation with Lucia’s family. Their lack of Spanish reminded me of the </w:t>
      </w:r>
      <w:r w:rsidRPr="00D73D87" w:rsidR="0061533B">
        <w:rPr>
          <w:rFonts w:ascii="Times New Roman" w:hAnsi="Times New Roman"/>
          <w:sz w:val="24"/>
          <w:szCs w:val="24"/>
          <w:lang w:val="en-GB"/>
        </w:rPr>
        <w:t xml:space="preserve">communication hardships I had in the early </w:t>
      </w:r>
      <w:r w:rsidRPr="00D73D87" w:rsidR="00124411">
        <w:rPr>
          <w:rFonts w:ascii="Times New Roman" w:hAnsi="Times New Roman"/>
          <w:sz w:val="24"/>
          <w:szCs w:val="24"/>
          <w:lang w:val="en-GB"/>
        </w:rPr>
        <w:t>days,</w:t>
      </w:r>
      <w:r w:rsidRPr="00D73D87" w:rsidR="0061533B">
        <w:rPr>
          <w:rFonts w:ascii="Times New Roman" w:hAnsi="Times New Roman"/>
          <w:sz w:val="24"/>
          <w:szCs w:val="24"/>
          <w:lang w:val="en-GB"/>
        </w:rPr>
        <w:t xml:space="preserve"> so I bantered back and forth translating </w:t>
      </w:r>
      <w:r w:rsidRPr="00D73D87" w:rsidR="005F2666">
        <w:rPr>
          <w:rFonts w:ascii="Times New Roman" w:hAnsi="Times New Roman"/>
          <w:sz w:val="24"/>
          <w:szCs w:val="24"/>
          <w:lang w:val="en-GB"/>
        </w:rPr>
        <w:t xml:space="preserve">anything </w:t>
      </w:r>
      <w:r w:rsidR="00907BDA">
        <w:rPr>
          <w:rFonts w:ascii="Times New Roman" w:hAnsi="Times New Roman"/>
          <w:sz w:val="24"/>
          <w:szCs w:val="24"/>
          <w:lang w:val="en-GB"/>
        </w:rPr>
        <w:t>I thought interesting</w:t>
      </w:r>
      <w:r w:rsidRPr="00D73D87" w:rsidR="005F2666">
        <w:rPr>
          <w:rFonts w:ascii="Times New Roman" w:hAnsi="Times New Roman"/>
          <w:sz w:val="24"/>
          <w:szCs w:val="24"/>
          <w:lang w:val="en-GB"/>
        </w:rPr>
        <w:t xml:space="preserve"> to my guests.</w:t>
      </w:r>
    </w:p>
    <w:p w:rsidR="005F2666" w:rsidP="006324B9" w:rsidRDefault="005F2666" w14:paraId="6F95F09C" w14:textId="4482C192">
      <w:pPr>
        <w:pStyle w:val="CSP-ChapterBodyText"/>
        <w:spacing w:line="360" w:lineRule="auto"/>
        <w:ind w:firstLine="720"/>
        <w:jc w:val="left"/>
        <w:rPr>
          <w:rFonts w:ascii="Times New Roman" w:hAnsi="Times New Roman"/>
          <w:sz w:val="24"/>
          <w:szCs w:val="24"/>
          <w:lang w:val="en-GB"/>
        </w:rPr>
      </w:pPr>
      <w:r w:rsidRPr="00D73D87">
        <w:rPr>
          <w:rFonts w:ascii="Times New Roman" w:hAnsi="Times New Roman"/>
          <w:sz w:val="24"/>
          <w:szCs w:val="24"/>
          <w:lang w:val="en-GB"/>
        </w:rPr>
        <w:t xml:space="preserve">They were loving </w:t>
      </w:r>
      <w:r w:rsidRPr="00D73D87" w:rsidR="00124411">
        <w:rPr>
          <w:rFonts w:ascii="Times New Roman" w:hAnsi="Times New Roman"/>
          <w:sz w:val="24"/>
          <w:szCs w:val="24"/>
          <w:lang w:val="en-GB"/>
        </w:rPr>
        <w:t>e</w:t>
      </w:r>
      <w:r w:rsidRPr="00D73D87">
        <w:rPr>
          <w:rFonts w:ascii="Times New Roman" w:hAnsi="Times New Roman"/>
          <w:sz w:val="24"/>
          <w:szCs w:val="24"/>
          <w:lang w:val="en-GB"/>
        </w:rPr>
        <w:t>very moment</w:t>
      </w:r>
      <w:r w:rsidRPr="00D73D87" w:rsidR="00124411">
        <w:rPr>
          <w:rFonts w:ascii="Times New Roman" w:hAnsi="Times New Roman"/>
          <w:sz w:val="24"/>
          <w:szCs w:val="24"/>
          <w:lang w:val="en-GB"/>
        </w:rPr>
        <w:t>.</w:t>
      </w:r>
    </w:p>
    <w:p w:rsidR="00907BDA" w:rsidP="006324B9" w:rsidRDefault="00907BDA" w14:paraId="11F75AE6" w14:textId="6FCA16AB">
      <w:pPr>
        <w:pStyle w:val="CSP-ChapterBodyText"/>
        <w:spacing w:line="360" w:lineRule="auto"/>
        <w:ind w:firstLine="720"/>
        <w:jc w:val="left"/>
        <w:rPr>
          <w:rFonts w:ascii="Times New Roman" w:hAnsi="Times New Roman"/>
          <w:sz w:val="24"/>
          <w:szCs w:val="24"/>
          <w:lang w:val="en-GB"/>
        </w:rPr>
      </w:pPr>
      <w:r>
        <w:rPr>
          <w:rFonts w:ascii="Times New Roman" w:hAnsi="Times New Roman"/>
          <w:sz w:val="24"/>
          <w:szCs w:val="24"/>
          <w:lang w:val="en-GB"/>
        </w:rPr>
        <w:t xml:space="preserve">The procession progressed </w:t>
      </w:r>
      <w:r w:rsidR="007B0F4F">
        <w:rPr>
          <w:rFonts w:ascii="Times New Roman" w:hAnsi="Times New Roman"/>
          <w:sz w:val="24"/>
          <w:szCs w:val="24"/>
          <w:lang w:val="en-GB"/>
        </w:rPr>
        <w:t>over the bridge, turned up the Frigiliana Road and after</w:t>
      </w:r>
      <w:r w:rsidR="004D2778">
        <w:rPr>
          <w:rFonts w:ascii="Times New Roman" w:hAnsi="Times New Roman"/>
          <w:sz w:val="24"/>
          <w:szCs w:val="24"/>
          <w:lang w:val="en-GB"/>
        </w:rPr>
        <w:t xml:space="preserve"> a few hundred meters, left onto a farm track </w:t>
      </w:r>
      <w:r w:rsidR="00FD6173">
        <w:rPr>
          <w:rFonts w:ascii="Times New Roman" w:hAnsi="Times New Roman"/>
          <w:sz w:val="24"/>
          <w:szCs w:val="24"/>
          <w:lang w:val="en-GB"/>
        </w:rPr>
        <w:t>which</w:t>
      </w:r>
      <w:r w:rsidR="004D2778">
        <w:rPr>
          <w:rFonts w:ascii="Times New Roman" w:hAnsi="Times New Roman"/>
          <w:sz w:val="24"/>
          <w:szCs w:val="24"/>
          <w:lang w:val="en-GB"/>
        </w:rPr>
        <w:t xml:space="preserve"> led to the hill </w:t>
      </w:r>
      <w:r w:rsidR="00FD6173">
        <w:rPr>
          <w:rFonts w:ascii="Times New Roman" w:hAnsi="Times New Roman"/>
          <w:sz w:val="24"/>
          <w:szCs w:val="24"/>
          <w:lang w:val="en-GB"/>
        </w:rPr>
        <w:t>topped by</w:t>
      </w:r>
      <w:r w:rsidR="004D2778">
        <w:rPr>
          <w:rFonts w:ascii="Times New Roman" w:hAnsi="Times New Roman"/>
          <w:sz w:val="24"/>
          <w:szCs w:val="24"/>
          <w:lang w:val="en-GB"/>
        </w:rPr>
        <w:t xml:space="preserve"> the hermitage. The track up to</w:t>
      </w:r>
      <w:r w:rsidR="007E015A">
        <w:rPr>
          <w:rFonts w:ascii="Times New Roman" w:hAnsi="Times New Roman"/>
          <w:sz w:val="24"/>
          <w:szCs w:val="24"/>
          <w:lang w:val="en-GB"/>
        </w:rPr>
        <w:t xml:space="preserve"> the top was rutted and steep, so most passengers on the carts dismounted and walked up behind pushing. The carts were pa</w:t>
      </w:r>
      <w:r w:rsidR="00EB38C8">
        <w:rPr>
          <w:rFonts w:ascii="Times New Roman" w:hAnsi="Times New Roman"/>
          <w:sz w:val="24"/>
          <w:szCs w:val="24"/>
          <w:lang w:val="en-GB"/>
        </w:rPr>
        <w:t>rked in the shade of some pine trees, the oxen unyoked and left with plenty of water and hay while we carried our picnic boxes</w:t>
      </w:r>
      <w:r w:rsidR="008170F9">
        <w:rPr>
          <w:rFonts w:ascii="Times New Roman" w:hAnsi="Times New Roman"/>
          <w:sz w:val="24"/>
          <w:szCs w:val="24"/>
          <w:lang w:val="en-GB"/>
        </w:rPr>
        <w:t xml:space="preserve"> and folding chairs to a vantage point where we could enjoy the folk music and dancing events after lunch. The</w:t>
      </w:r>
      <w:r w:rsidR="004867D4">
        <w:rPr>
          <w:rFonts w:ascii="Times New Roman" w:hAnsi="Times New Roman"/>
          <w:sz w:val="24"/>
          <w:szCs w:val="24"/>
          <w:lang w:val="en-GB"/>
        </w:rPr>
        <w:t>re</w:t>
      </w:r>
      <w:r w:rsidR="008170F9">
        <w:rPr>
          <w:rFonts w:ascii="Times New Roman" w:hAnsi="Times New Roman"/>
          <w:sz w:val="24"/>
          <w:szCs w:val="24"/>
          <w:lang w:val="en-GB"/>
        </w:rPr>
        <w:t xml:space="preserve"> </w:t>
      </w:r>
      <w:r w:rsidR="00FA29B4">
        <w:rPr>
          <w:rFonts w:ascii="Times New Roman" w:hAnsi="Times New Roman"/>
          <w:sz w:val="24"/>
          <w:szCs w:val="24"/>
          <w:lang w:val="en-GB"/>
        </w:rPr>
        <w:t>were also</w:t>
      </w:r>
      <w:r w:rsidR="004867D4">
        <w:rPr>
          <w:rFonts w:ascii="Times New Roman" w:hAnsi="Times New Roman"/>
          <w:sz w:val="24"/>
          <w:szCs w:val="24"/>
          <w:lang w:val="en-GB"/>
        </w:rPr>
        <w:t xml:space="preserve"> </w:t>
      </w:r>
      <w:r w:rsidR="003D05A0">
        <w:rPr>
          <w:rFonts w:ascii="Times New Roman" w:hAnsi="Times New Roman"/>
          <w:sz w:val="24"/>
          <w:szCs w:val="24"/>
          <w:lang w:val="en-GB"/>
        </w:rPr>
        <w:t xml:space="preserve">dressage </w:t>
      </w:r>
      <w:r w:rsidR="004867D4">
        <w:rPr>
          <w:rFonts w:ascii="Times New Roman" w:hAnsi="Times New Roman"/>
          <w:sz w:val="24"/>
          <w:szCs w:val="24"/>
          <w:lang w:val="en-GB"/>
        </w:rPr>
        <w:t xml:space="preserve">competitions </w:t>
      </w:r>
      <w:r w:rsidR="003D05A0">
        <w:rPr>
          <w:rFonts w:ascii="Times New Roman" w:hAnsi="Times New Roman"/>
          <w:sz w:val="24"/>
          <w:szCs w:val="24"/>
          <w:lang w:val="en-GB"/>
        </w:rPr>
        <w:t xml:space="preserve">to discover the finest </w:t>
      </w:r>
      <w:r w:rsidR="004A477F">
        <w:rPr>
          <w:rFonts w:ascii="Times New Roman" w:hAnsi="Times New Roman"/>
          <w:sz w:val="24"/>
          <w:szCs w:val="24"/>
          <w:lang w:val="en-GB"/>
        </w:rPr>
        <w:t>equestrians.</w:t>
      </w:r>
    </w:p>
    <w:p w:rsidR="003D58CB" w:rsidP="006324B9" w:rsidRDefault="00C35648" w14:paraId="7154C22E" w14:textId="3003BF1A">
      <w:pPr>
        <w:pStyle w:val="CSP-ChapterBodyText"/>
        <w:spacing w:line="360" w:lineRule="auto"/>
        <w:ind w:firstLine="720"/>
        <w:jc w:val="left"/>
        <w:rPr>
          <w:rFonts w:ascii="Times New Roman" w:hAnsi="Times New Roman"/>
          <w:sz w:val="24"/>
          <w:szCs w:val="24"/>
          <w:lang w:val="en-GB"/>
        </w:rPr>
      </w:pPr>
      <w:r>
        <w:rPr>
          <w:rFonts w:ascii="Times New Roman" w:hAnsi="Times New Roman"/>
          <w:sz w:val="24"/>
          <w:szCs w:val="24"/>
          <w:lang w:val="en-GB"/>
        </w:rPr>
        <w:t>People started leaving around six</w:t>
      </w:r>
      <w:r w:rsidR="00002025">
        <w:rPr>
          <w:rFonts w:ascii="Times New Roman" w:hAnsi="Times New Roman"/>
          <w:sz w:val="24"/>
          <w:szCs w:val="24"/>
          <w:lang w:val="en-GB"/>
        </w:rPr>
        <w:t>, so I gathered my group together and we headed back to the Fontainebleau.</w:t>
      </w:r>
    </w:p>
    <w:p w:rsidR="00002025" w:rsidP="006324B9" w:rsidRDefault="00FE3B0C" w14:paraId="6EB850E1" w14:textId="5925B46D">
      <w:pPr>
        <w:pStyle w:val="CSP-ChapterBodyText"/>
        <w:spacing w:line="360" w:lineRule="auto"/>
        <w:ind w:firstLine="720"/>
        <w:jc w:val="left"/>
        <w:rPr>
          <w:rFonts w:ascii="Times New Roman" w:hAnsi="Times New Roman"/>
          <w:sz w:val="24"/>
          <w:szCs w:val="24"/>
          <w:lang w:val="en-GB"/>
        </w:rPr>
      </w:pPr>
      <w:r>
        <w:rPr>
          <w:rFonts w:ascii="Times New Roman" w:hAnsi="Times New Roman"/>
          <w:sz w:val="24"/>
          <w:szCs w:val="24"/>
          <w:lang w:val="en-GB"/>
        </w:rPr>
        <w:t>“What did you think?” I said as we walked down the hill.</w:t>
      </w:r>
    </w:p>
    <w:p w:rsidR="00FE3B0C" w:rsidP="006324B9" w:rsidRDefault="00FE3B0C" w14:paraId="6DE1B6CF" w14:textId="3E0BFE66">
      <w:pPr>
        <w:pStyle w:val="CSP-ChapterBodyText"/>
        <w:spacing w:line="360" w:lineRule="auto"/>
        <w:ind w:firstLine="720"/>
        <w:jc w:val="left"/>
        <w:rPr>
          <w:rFonts w:ascii="Times New Roman" w:hAnsi="Times New Roman"/>
          <w:sz w:val="24"/>
          <w:szCs w:val="24"/>
          <w:lang w:val="en-GB"/>
        </w:rPr>
      </w:pPr>
      <w:r>
        <w:rPr>
          <w:rFonts w:ascii="Times New Roman" w:hAnsi="Times New Roman"/>
          <w:sz w:val="24"/>
          <w:szCs w:val="24"/>
          <w:lang w:val="en-GB"/>
        </w:rPr>
        <w:t>“</w:t>
      </w:r>
      <w:r w:rsidR="00340949">
        <w:rPr>
          <w:rFonts w:ascii="Times New Roman" w:hAnsi="Times New Roman"/>
          <w:sz w:val="24"/>
          <w:szCs w:val="24"/>
          <w:lang w:val="en-GB"/>
        </w:rPr>
        <w:t xml:space="preserve">Gatherings of this nature in England </w:t>
      </w:r>
      <w:r w:rsidR="00FA29B4">
        <w:rPr>
          <w:rFonts w:ascii="Times New Roman" w:hAnsi="Times New Roman"/>
          <w:sz w:val="24"/>
          <w:szCs w:val="24"/>
          <w:lang w:val="en-GB"/>
        </w:rPr>
        <w:t>are</w:t>
      </w:r>
      <w:r w:rsidR="00340949">
        <w:rPr>
          <w:rFonts w:ascii="Times New Roman" w:hAnsi="Times New Roman"/>
          <w:sz w:val="24"/>
          <w:szCs w:val="24"/>
          <w:lang w:val="en-GB"/>
        </w:rPr>
        <w:t xml:space="preserve"> disgusting drunken affairs,” said one man. “It’s why we</w:t>
      </w:r>
      <w:r w:rsidR="005929A2">
        <w:rPr>
          <w:rFonts w:ascii="Times New Roman" w:hAnsi="Times New Roman"/>
          <w:sz w:val="24"/>
          <w:szCs w:val="24"/>
          <w:lang w:val="en-GB"/>
        </w:rPr>
        <w:t xml:space="preserve"> no longer have carnivals or village fetes. Today, I haven’t seen one drunk</w:t>
      </w:r>
      <w:r w:rsidR="00444924">
        <w:rPr>
          <w:rFonts w:ascii="Times New Roman" w:hAnsi="Times New Roman"/>
          <w:sz w:val="24"/>
          <w:szCs w:val="24"/>
          <w:lang w:val="en-GB"/>
        </w:rPr>
        <w:t>, just families having a great time with their kids.”</w:t>
      </w:r>
    </w:p>
    <w:p w:rsidR="00444924" w:rsidP="006324B9" w:rsidRDefault="00444924" w14:paraId="2F52E11E" w14:textId="3C9382D1">
      <w:pPr>
        <w:pStyle w:val="CSP-ChapterBodyText"/>
        <w:spacing w:line="360" w:lineRule="auto"/>
        <w:ind w:firstLine="720"/>
        <w:jc w:val="left"/>
        <w:rPr>
          <w:rFonts w:ascii="Times New Roman" w:hAnsi="Times New Roman"/>
          <w:sz w:val="24"/>
          <w:szCs w:val="24"/>
          <w:lang w:val="en-GB"/>
        </w:rPr>
      </w:pPr>
      <w:r>
        <w:rPr>
          <w:rFonts w:ascii="Times New Roman" w:hAnsi="Times New Roman"/>
          <w:sz w:val="24"/>
          <w:szCs w:val="24"/>
          <w:lang w:val="en-GB"/>
        </w:rPr>
        <w:t>“I agree,” said his wife. “I particular</w:t>
      </w:r>
      <w:r w:rsidR="001B1807">
        <w:rPr>
          <w:rFonts w:ascii="Times New Roman" w:hAnsi="Times New Roman"/>
          <w:sz w:val="24"/>
          <w:szCs w:val="24"/>
          <w:lang w:val="en-GB"/>
        </w:rPr>
        <w:t>ly loved the folk music and dancing</w:t>
      </w:r>
      <w:r w:rsidR="004F01F6">
        <w:rPr>
          <w:rFonts w:ascii="Times New Roman" w:hAnsi="Times New Roman"/>
          <w:sz w:val="24"/>
          <w:szCs w:val="24"/>
          <w:lang w:val="en-GB"/>
        </w:rPr>
        <w:t>.</w:t>
      </w:r>
      <w:r w:rsidR="001B1807">
        <w:rPr>
          <w:rFonts w:ascii="Times New Roman" w:hAnsi="Times New Roman"/>
          <w:sz w:val="24"/>
          <w:szCs w:val="24"/>
          <w:lang w:val="en-GB"/>
        </w:rPr>
        <w:t xml:space="preserve"> </w:t>
      </w:r>
      <w:r w:rsidR="004F01F6">
        <w:rPr>
          <w:rFonts w:ascii="Times New Roman" w:hAnsi="Times New Roman"/>
          <w:sz w:val="24"/>
          <w:szCs w:val="24"/>
          <w:lang w:val="en-GB"/>
        </w:rPr>
        <w:t>T</w:t>
      </w:r>
      <w:r w:rsidR="001B1807">
        <w:rPr>
          <w:rFonts w:ascii="Times New Roman" w:hAnsi="Times New Roman"/>
          <w:sz w:val="24"/>
          <w:szCs w:val="24"/>
          <w:lang w:val="en-GB"/>
        </w:rPr>
        <w:t xml:space="preserve">he youngsters were so cute and extremely </w:t>
      </w:r>
      <w:r w:rsidR="00E9733D">
        <w:rPr>
          <w:rFonts w:ascii="Times New Roman" w:hAnsi="Times New Roman"/>
          <w:sz w:val="24"/>
          <w:szCs w:val="24"/>
          <w:lang w:val="en-GB"/>
        </w:rPr>
        <w:t>well-coordinated</w:t>
      </w:r>
      <w:r w:rsidR="002840F8">
        <w:rPr>
          <w:rFonts w:ascii="Times New Roman" w:hAnsi="Times New Roman"/>
          <w:sz w:val="24"/>
          <w:szCs w:val="24"/>
          <w:lang w:val="en-GB"/>
        </w:rPr>
        <w:t>,</w:t>
      </w:r>
      <w:r w:rsidR="00E9733D">
        <w:rPr>
          <w:rFonts w:ascii="Times New Roman" w:hAnsi="Times New Roman"/>
          <w:sz w:val="24"/>
          <w:szCs w:val="24"/>
          <w:lang w:val="en-GB"/>
        </w:rPr>
        <w:t xml:space="preserve"> especially dancing the Sevillana. Hubby and I </w:t>
      </w:r>
      <w:r w:rsidR="00526867">
        <w:rPr>
          <w:rFonts w:ascii="Times New Roman" w:hAnsi="Times New Roman"/>
          <w:sz w:val="24"/>
          <w:szCs w:val="24"/>
          <w:lang w:val="en-GB"/>
        </w:rPr>
        <w:t xml:space="preserve">can </w:t>
      </w:r>
      <w:r w:rsidR="00526867">
        <w:rPr>
          <w:rFonts w:ascii="Times New Roman" w:hAnsi="Times New Roman"/>
          <w:sz w:val="24"/>
          <w:szCs w:val="24"/>
          <w:lang w:val="en-GB"/>
        </w:rPr>
        <w:lastRenderedPageBreak/>
        <w:t xml:space="preserve">both dance, but we </w:t>
      </w:r>
      <w:r w:rsidR="00E9733D">
        <w:rPr>
          <w:rFonts w:ascii="Times New Roman" w:hAnsi="Times New Roman"/>
          <w:sz w:val="24"/>
          <w:szCs w:val="24"/>
          <w:lang w:val="en-GB"/>
        </w:rPr>
        <w:t xml:space="preserve">had a go and </w:t>
      </w:r>
      <w:r w:rsidR="00526867">
        <w:rPr>
          <w:rFonts w:ascii="Times New Roman" w:hAnsi="Times New Roman"/>
          <w:sz w:val="24"/>
          <w:szCs w:val="24"/>
          <w:lang w:val="en-GB"/>
        </w:rPr>
        <w:t>were completely useless.”</w:t>
      </w:r>
    </w:p>
    <w:p w:rsidR="00526867" w:rsidP="006324B9" w:rsidRDefault="00526867" w14:paraId="56A25CA4" w14:textId="69E94320">
      <w:pPr>
        <w:pStyle w:val="CSP-ChapterBodyText"/>
        <w:spacing w:line="360" w:lineRule="auto"/>
        <w:ind w:firstLine="720"/>
        <w:jc w:val="left"/>
        <w:rPr>
          <w:rFonts w:ascii="Times New Roman" w:hAnsi="Times New Roman"/>
          <w:sz w:val="24"/>
          <w:szCs w:val="24"/>
          <w:lang w:val="en-GB"/>
        </w:rPr>
      </w:pPr>
      <w:r>
        <w:rPr>
          <w:rFonts w:ascii="Times New Roman" w:hAnsi="Times New Roman"/>
          <w:sz w:val="24"/>
          <w:szCs w:val="24"/>
          <w:lang w:val="en-GB"/>
        </w:rPr>
        <w:t>“They start as soon as they can walk,” I said. “Our daughter is brilliant aged three, whereas I trip over</w:t>
      </w:r>
      <w:r w:rsidR="00423253">
        <w:rPr>
          <w:rFonts w:ascii="Times New Roman" w:hAnsi="Times New Roman"/>
          <w:sz w:val="24"/>
          <w:szCs w:val="24"/>
          <w:lang w:val="en-GB"/>
        </w:rPr>
        <w:t>.”</w:t>
      </w:r>
    </w:p>
    <w:p w:rsidR="00423253" w:rsidP="006324B9" w:rsidRDefault="00423253" w14:paraId="6F621C32" w14:textId="00B6225E">
      <w:pPr>
        <w:pStyle w:val="CSP-ChapterBodyText"/>
        <w:spacing w:line="360" w:lineRule="auto"/>
        <w:ind w:firstLine="720"/>
        <w:jc w:val="left"/>
        <w:rPr>
          <w:rFonts w:ascii="Times New Roman" w:hAnsi="Times New Roman"/>
          <w:sz w:val="24"/>
          <w:szCs w:val="24"/>
          <w:lang w:val="en-GB"/>
        </w:rPr>
      </w:pPr>
      <w:r>
        <w:rPr>
          <w:rFonts w:ascii="Times New Roman" w:hAnsi="Times New Roman"/>
          <w:sz w:val="24"/>
          <w:szCs w:val="24"/>
          <w:lang w:val="en-GB"/>
        </w:rPr>
        <w:t>“The picnic was delicious,” said another woman. “</w:t>
      </w:r>
      <w:r w:rsidR="00BB3506">
        <w:rPr>
          <w:rFonts w:ascii="Times New Roman" w:hAnsi="Times New Roman"/>
          <w:sz w:val="24"/>
          <w:szCs w:val="24"/>
          <w:lang w:val="en-GB"/>
        </w:rPr>
        <w:t>My first taste of home-made Spanish food. Sorry, but for the remainder of our stay, we will be sampling tapas bars.”</w:t>
      </w:r>
    </w:p>
    <w:p w:rsidR="00BB3506" w:rsidP="006324B9" w:rsidRDefault="00BB3506" w14:paraId="53CA6C09" w14:textId="52A243B9">
      <w:pPr>
        <w:pStyle w:val="CSP-ChapterBodyText"/>
        <w:spacing w:line="360" w:lineRule="auto"/>
        <w:ind w:firstLine="720"/>
        <w:jc w:val="left"/>
        <w:rPr>
          <w:rFonts w:ascii="Times New Roman" w:hAnsi="Times New Roman"/>
          <w:sz w:val="24"/>
          <w:szCs w:val="24"/>
          <w:lang w:val="en-GB"/>
        </w:rPr>
      </w:pPr>
      <w:r>
        <w:rPr>
          <w:rFonts w:ascii="Times New Roman" w:hAnsi="Times New Roman"/>
          <w:sz w:val="24"/>
          <w:szCs w:val="24"/>
          <w:lang w:val="en-GB"/>
        </w:rPr>
        <w:t>“</w:t>
      </w:r>
      <w:r w:rsidR="00B73B6F">
        <w:rPr>
          <w:rFonts w:ascii="Times New Roman" w:hAnsi="Times New Roman"/>
          <w:sz w:val="24"/>
          <w:szCs w:val="24"/>
          <w:lang w:val="en-GB"/>
        </w:rPr>
        <w:t>You are so right,” said another woman. “I have</w:t>
      </w:r>
      <w:r w:rsidR="00E01F3B">
        <w:rPr>
          <w:rFonts w:ascii="Times New Roman" w:hAnsi="Times New Roman"/>
          <w:sz w:val="24"/>
          <w:szCs w:val="24"/>
          <w:lang w:val="en-GB"/>
        </w:rPr>
        <w:t xml:space="preserve"> </w:t>
      </w:r>
      <w:r w:rsidR="00B73B6F">
        <w:rPr>
          <w:rFonts w:ascii="Times New Roman" w:hAnsi="Times New Roman"/>
          <w:sz w:val="24"/>
          <w:szCs w:val="24"/>
          <w:lang w:val="en-GB"/>
        </w:rPr>
        <w:t>n</w:t>
      </w:r>
      <w:r w:rsidR="00E01F3B">
        <w:rPr>
          <w:rFonts w:ascii="Times New Roman" w:hAnsi="Times New Roman"/>
          <w:sz w:val="24"/>
          <w:szCs w:val="24"/>
          <w:lang w:val="en-GB"/>
        </w:rPr>
        <w:t>e</w:t>
      </w:r>
      <w:r w:rsidR="00B73B6F">
        <w:rPr>
          <w:rFonts w:ascii="Times New Roman" w:hAnsi="Times New Roman"/>
          <w:sz w:val="24"/>
          <w:szCs w:val="24"/>
          <w:lang w:val="en-GB"/>
        </w:rPr>
        <w:t>ver taste</w:t>
      </w:r>
      <w:r w:rsidR="00D15D9B">
        <w:rPr>
          <w:rFonts w:ascii="Times New Roman" w:hAnsi="Times New Roman"/>
          <w:sz w:val="24"/>
          <w:szCs w:val="24"/>
          <w:lang w:val="en-GB"/>
        </w:rPr>
        <w:t>d</w:t>
      </w:r>
      <w:r w:rsidR="00B73B6F">
        <w:rPr>
          <w:rFonts w:ascii="Times New Roman" w:hAnsi="Times New Roman"/>
          <w:sz w:val="24"/>
          <w:szCs w:val="24"/>
          <w:lang w:val="en-GB"/>
        </w:rPr>
        <w:t xml:space="preserve"> such delicious Serra</w:t>
      </w:r>
      <w:r w:rsidR="00D15D9B">
        <w:rPr>
          <w:rFonts w:ascii="Times New Roman" w:hAnsi="Times New Roman"/>
          <w:sz w:val="24"/>
          <w:szCs w:val="24"/>
          <w:lang w:val="en-GB"/>
        </w:rPr>
        <w:t>n</w:t>
      </w:r>
      <w:r w:rsidR="00B73B6F">
        <w:rPr>
          <w:rFonts w:ascii="Times New Roman" w:hAnsi="Times New Roman"/>
          <w:sz w:val="24"/>
          <w:szCs w:val="24"/>
          <w:lang w:val="en-GB"/>
        </w:rPr>
        <w:t>o ham and Manch</w:t>
      </w:r>
      <w:r w:rsidR="00E01F3B">
        <w:rPr>
          <w:rFonts w:ascii="Times New Roman" w:hAnsi="Times New Roman"/>
          <w:sz w:val="24"/>
          <w:szCs w:val="24"/>
          <w:lang w:val="en-GB"/>
        </w:rPr>
        <w:t>ego cheese.”</w:t>
      </w:r>
    </w:p>
    <w:p w:rsidR="00E01F3B" w:rsidP="006324B9" w:rsidRDefault="00E01F3B" w14:paraId="6955A28E" w14:textId="0FC35A8D">
      <w:pPr>
        <w:pStyle w:val="CSP-ChapterBodyText"/>
        <w:spacing w:line="360" w:lineRule="auto"/>
        <w:ind w:firstLine="720"/>
        <w:jc w:val="left"/>
        <w:rPr>
          <w:rFonts w:ascii="Times New Roman" w:hAnsi="Times New Roman"/>
          <w:sz w:val="24"/>
          <w:szCs w:val="24"/>
          <w:lang w:val="en-GB"/>
        </w:rPr>
      </w:pPr>
      <w:r>
        <w:rPr>
          <w:rFonts w:ascii="Times New Roman" w:hAnsi="Times New Roman"/>
          <w:sz w:val="24"/>
          <w:szCs w:val="24"/>
          <w:lang w:val="en-GB"/>
        </w:rPr>
        <w:t>“And those chicken croquettes were divine,” added another woman.</w:t>
      </w:r>
      <w:r w:rsidR="00851DAB">
        <w:rPr>
          <w:rFonts w:ascii="Times New Roman" w:hAnsi="Times New Roman"/>
          <w:sz w:val="24"/>
          <w:szCs w:val="24"/>
          <w:lang w:val="en-GB"/>
        </w:rPr>
        <w:t xml:space="preserve"> “Why don’t you add them to your menu?”</w:t>
      </w:r>
    </w:p>
    <w:p w:rsidR="00851DAB" w:rsidP="006324B9" w:rsidRDefault="00851DAB" w14:paraId="3D4FC098" w14:textId="3DF88BBA">
      <w:pPr>
        <w:pStyle w:val="CSP-ChapterBodyText"/>
        <w:spacing w:line="360" w:lineRule="auto"/>
        <w:ind w:firstLine="720"/>
        <w:jc w:val="left"/>
        <w:rPr>
          <w:rFonts w:ascii="Times New Roman" w:hAnsi="Times New Roman"/>
          <w:sz w:val="24"/>
          <w:szCs w:val="24"/>
          <w:lang w:val="en-GB"/>
        </w:rPr>
      </w:pPr>
      <w:r>
        <w:rPr>
          <w:rFonts w:ascii="Times New Roman" w:hAnsi="Times New Roman"/>
          <w:sz w:val="24"/>
          <w:szCs w:val="24"/>
          <w:lang w:val="en-GB"/>
        </w:rPr>
        <w:t>“</w:t>
      </w:r>
      <w:r w:rsidR="00D15D9B">
        <w:rPr>
          <w:rFonts w:ascii="Times New Roman" w:hAnsi="Times New Roman"/>
          <w:sz w:val="24"/>
          <w:szCs w:val="24"/>
          <w:lang w:val="en-GB"/>
        </w:rPr>
        <w:t>Good idea,” I said mind racing. “We have a Spa</w:t>
      </w:r>
      <w:r w:rsidR="0063794A">
        <w:rPr>
          <w:rFonts w:ascii="Times New Roman" w:hAnsi="Times New Roman"/>
          <w:sz w:val="24"/>
          <w:szCs w:val="24"/>
          <w:lang w:val="en-GB"/>
        </w:rPr>
        <w:t>nish chef, perhaps we could have one or two evenings a week with a Spanish theme.”</w:t>
      </w:r>
    </w:p>
    <w:p w:rsidR="0063794A" w:rsidP="006324B9" w:rsidRDefault="0063794A" w14:paraId="5ECEB513" w14:textId="65822163">
      <w:pPr>
        <w:pStyle w:val="CSP-ChapterBodyText"/>
        <w:spacing w:line="360" w:lineRule="auto"/>
        <w:ind w:firstLine="720"/>
        <w:jc w:val="left"/>
        <w:rPr>
          <w:rFonts w:ascii="Times New Roman" w:hAnsi="Times New Roman"/>
          <w:sz w:val="24"/>
          <w:szCs w:val="24"/>
          <w:lang w:val="en-GB"/>
        </w:rPr>
      </w:pPr>
      <w:r>
        <w:rPr>
          <w:rFonts w:ascii="Times New Roman" w:hAnsi="Times New Roman"/>
          <w:sz w:val="24"/>
          <w:szCs w:val="24"/>
          <w:lang w:val="en-GB"/>
        </w:rPr>
        <w:t>“</w:t>
      </w:r>
      <w:r w:rsidR="001E143C">
        <w:rPr>
          <w:rFonts w:ascii="Times New Roman" w:hAnsi="Times New Roman"/>
          <w:sz w:val="24"/>
          <w:szCs w:val="24"/>
          <w:lang w:val="en-GB"/>
        </w:rPr>
        <w:t>You should,” said another man. “We are in Spain, after all.</w:t>
      </w:r>
      <w:r w:rsidR="006F4B09">
        <w:rPr>
          <w:rFonts w:ascii="Times New Roman" w:hAnsi="Times New Roman"/>
          <w:sz w:val="24"/>
          <w:szCs w:val="24"/>
          <w:lang w:val="en-GB"/>
        </w:rPr>
        <w:t xml:space="preserve"> What other Spanish specialties should we be trying</w:t>
      </w:r>
      <w:r w:rsidR="00DB4EF9">
        <w:rPr>
          <w:rFonts w:ascii="Times New Roman" w:hAnsi="Times New Roman"/>
          <w:sz w:val="24"/>
          <w:szCs w:val="24"/>
          <w:lang w:val="en-GB"/>
        </w:rPr>
        <w:t>?</w:t>
      </w:r>
      <w:r w:rsidR="001E143C">
        <w:rPr>
          <w:rFonts w:ascii="Times New Roman" w:hAnsi="Times New Roman"/>
          <w:sz w:val="24"/>
          <w:szCs w:val="24"/>
          <w:lang w:val="en-GB"/>
        </w:rPr>
        <w:t>”</w:t>
      </w:r>
    </w:p>
    <w:p w:rsidR="00DB4EF9" w:rsidP="006324B9" w:rsidRDefault="00DB4EF9" w14:paraId="771E9116" w14:textId="5DF10050">
      <w:pPr>
        <w:pStyle w:val="CSP-ChapterBodyText"/>
        <w:spacing w:line="360" w:lineRule="auto"/>
        <w:ind w:firstLine="720"/>
        <w:jc w:val="left"/>
        <w:rPr>
          <w:rFonts w:ascii="Times New Roman" w:hAnsi="Times New Roman"/>
          <w:sz w:val="24"/>
          <w:szCs w:val="24"/>
          <w:lang w:val="en-GB"/>
        </w:rPr>
      </w:pPr>
      <w:r>
        <w:rPr>
          <w:rFonts w:ascii="Times New Roman" w:hAnsi="Times New Roman"/>
          <w:sz w:val="24"/>
          <w:szCs w:val="24"/>
          <w:lang w:val="en-GB"/>
        </w:rPr>
        <w:t xml:space="preserve">“All the tapas are </w:t>
      </w:r>
      <w:r w:rsidR="00140B5A">
        <w:rPr>
          <w:rFonts w:ascii="Times New Roman" w:hAnsi="Times New Roman"/>
          <w:sz w:val="24"/>
          <w:szCs w:val="24"/>
          <w:lang w:val="en-GB"/>
        </w:rPr>
        <w:t xml:space="preserve">usually </w:t>
      </w:r>
      <w:r>
        <w:rPr>
          <w:rFonts w:ascii="Times New Roman" w:hAnsi="Times New Roman"/>
          <w:sz w:val="24"/>
          <w:szCs w:val="24"/>
          <w:lang w:val="en-GB"/>
        </w:rPr>
        <w:t xml:space="preserve">excellent,” I said. “But </w:t>
      </w:r>
      <w:r w:rsidR="00E211B6">
        <w:rPr>
          <w:rFonts w:ascii="Times New Roman" w:hAnsi="Times New Roman"/>
          <w:sz w:val="24"/>
          <w:szCs w:val="24"/>
          <w:lang w:val="en-GB"/>
        </w:rPr>
        <w:t xml:space="preserve">cold soups such as gazpacho or ajo blanco, </w:t>
      </w:r>
      <w:r w:rsidR="00DD42C6">
        <w:rPr>
          <w:rFonts w:ascii="Times New Roman" w:hAnsi="Times New Roman"/>
          <w:sz w:val="24"/>
          <w:szCs w:val="24"/>
          <w:lang w:val="en-GB"/>
        </w:rPr>
        <w:t xml:space="preserve">are superb, the fresh </w:t>
      </w:r>
      <w:r w:rsidR="00DB6445">
        <w:rPr>
          <w:rFonts w:ascii="Times New Roman" w:hAnsi="Times New Roman"/>
          <w:sz w:val="24"/>
          <w:szCs w:val="24"/>
          <w:lang w:val="en-GB"/>
        </w:rPr>
        <w:t xml:space="preserve">locally caught </w:t>
      </w:r>
      <w:r w:rsidR="00DD42C6">
        <w:rPr>
          <w:rFonts w:ascii="Times New Roman" w:hAnsi="Times New Roman"/>
          <w:sz w:val="24"/>
          <w:szCs w:val="24"/>
          <w:lang w:val="en-GB"/>
        </w:rPr>
        <w:t>fish such as Lubina or Dorada are exquisite</w:t>
      </w:r>
      <w:r w:rsidR="007F2AFF">
        <w:rPr>
          <w:rFonts w:ascii="Times New Roman" w:hAnsi="Times New Roman"/>
          <w:sz w:val="24"/>
          <w:szCs w:val="24"/>
          <w:lang w:val="en-GB"/>
        </w:rPr>
        <w:t>, chorizo sausage or morcilla wh</w:t>
      </w:r>
      <w:r w:rsidR="00606FBE">
        <w:rPr>
          <w:rFonts w:ascii="Times New Roman" w:hAnsi="Times New Roman"/>
          <w:sz w:val="24"/>
          <w:szCs w:val="24"/>
          <w:lang w:val="en-GB"/>
        </w:rPr>
        <w:t xml:space="preserve">ich is black pudding </w:t>
      </w:r>
      <w:r w:rsidR="0004375E">
        <w:rPr>
          <w:rFonts w:ascii="Times New Roman" w:hAnsi="Times New Roman"/>
          <w:sz w:val="24"/>
          <w:szCs w:val="24"/>
          <w:lang w:val="en-GB"/>
        </w:rPr>
        <w:t xml:space="preserve">are </w:t>
      </w:r>
      <w:r w:rsidR="00105E19">
        <w:rPr>
          <w:rFonts w:ascii="Times New Roman" w:hAnsi="Times New Roman"/>
          <w:sz w:val="24"/>
          <w:szCs w:val="24"/>
          <w:lang w:val="en-GB"/>
        </w:rPr>
        <w:t>good</w:t>
      </w:r>
      <w:r w:rsidR="00DB6445">
        <w:rPr>
          <w:rFonts w:ascii="Times New Roman" w:hAnsi="Times New Roman"/>
          <w:sz w:val="24"/>
          <w:szCs w:val="24"/>
          <w:lang w:val="en-GB"/>
        </w:rPr>
        <w:t>.</w:t>
      </w:r>
      <w:r w:rsidR="0004375E">
        <w:rPr>
          <w:rFonts w:ascii="Times New Roman" w:hAnsi="Times New Roman"/>
          <w:sz w:val="24"/>
          <w:szCs w:val="24"/>
          <w:lang w:val="en-GB"/>
        </w:rPr>
        <w:t xml:space="preserve"> </w:t>
      </w:r>
      <w:r w:rsidR="00DB6445">
        <w:rPr>
          <w:rFonts w:ascii="Times New Roman" w:hAnsi="Times New Roman"/>
          <w:sz w:val="24"/>
          <w:szCs w:val="24"/>
          <w:lang w:val="en-GB"/>
        </w:rPr>
        <w:t>My</w:t>
      </w:r>
      <w:r w:rsidR="00606FBE">
        <w:rPr>
          <w:rFonts w:ascii="Times New Roman" w:hAnsi="Times New Roman"/>
          <w:sz w:val="24"/>
          <w:szCs w:val="24"/>
          <w:lang w:val="en-GB"/>
        </w:rPr>
        <w:t xml:space="preserve"> favourite</w:t>
      </w:r>
      <w:r w:rsidR="00105E19">
        <w:rPr>
          <w:rFonts w:ascii="Times New Roman" w:hAnsi="Times New Roman"/>
          <w:sz w:val="24"/>
          <w:szCs w:val="24"/>
          <w:lang w:val="en-GB"/>
        </w:rPr>
        <w:t>s</w:t>
      </w:r>
      <w:r w:rsidR="00606FBE">
        <w:rPr>
          <w:rFonts w:ascii="Times New Roman" w:hAnsi="Times New Roman"/>
          <w:sz w:val="24"/>
          <w:szCs w:val="24"/>
          <w:lang w:val="en-GB"/>
        </w:rPr>
        <w:t xml:space="preserve"> </w:t>
      </w:r>
      <w:r w:rsidR="00105E19">
        <w:rPr>
          <w:rFonts w:ascii="Times New Roman" w:hAnsi="Times New Roman"/>
          <w:sz w:val="24"/>
          <w:szCs w:val="24"/>
          <w:lang w:val="en-GB"/>
        </w:rPr>
        <w:t>are Fabada, a white bean stew from Asturias</w:t>
      </w:r>
      <w:r w:rsidR="00606FBE">
        <w:rPr>
          <w:rFonts w:ascii="Times New Roman" w:hAnsi="Times New Roman"/>
          <w:sz w:val="24"/>
          <w:szCs w:val="24"/>
          <w:lang w:val="en-GB"/>
        </w:rPr>
        <w:t xml:space="preserve"> </w:t>
      </w:r>
      <w:r w:rsidR="00105E19">
        <w:rPr>
          <w:rFonts w:ascii="Times New Roman" w:hAnsi="Times New Roman"/>
          <w:sz w:val="24"/>
          <w:szCs w:val="24"/>
          <w:lang w:val="en-GB"/>
        </w:rPr>
        <w:t xml:space="preserve">not too different from the French cassoulet, and </w:t>
      </w:r>
      <w:r w:rsidR="00606FBE">
        <w:rPr>
          <w:rFonts w:ascii="Times New Roman" w:hAnsi="Times New Roman"/>
          <w:sz w:val="24"/>
          <w:szCs w:val="24"/>
          <w:lang w:val="en-GB"/>
        </w:rPr>
        <w:t xml:space="preserve">Albondigas, meatballs in </w:t>
      </w:r>
      <w:r w:rsidR="0004375E">
        <w:rPr>
          <w:rFonts w:ascii="Times New Roman" w:hAnsi="Times New Roman"/>
          <w:sz w:val="24"/>
          <w:szCs w:val="24"/>
          <w:lang w:val="en-GB"/>
        </w:rPr>
        <w:t>an almond sauce.”</w:t>
      </w:r>
    </w:p>
    <w:p w:rsidR="009D75CF" w:rsidP="006324B9" w:rsidRDefault="009D75CF" w14:paraId="352D2A56" w14:textId="53788951">
      <w:pPr>
        <w:pStyle w:val="CSP-ChapterBodyText"/>
        <w:spacing w:line="360" w:lineRule="auto"/>
        <w:ind w:firstLine="720"/>
        <w:jc w:val="left"/>
        <w:rPr>
          <w:rFonts w:ascii="Times New Roman" w:hAnsi="Times New Roman"/>
          <w:sz w:val="24"/>
          <w:szCs w:val="24"/>
          <w:lang w:val="en-GB"/>
        </w:rPr>
      </w:pPr>
      <w:r>
        <w:rPr>
          <w:rFonts w:ascii="Times New Roman" w:hAnsi="Times New Roman"/>
          <w:sz w:val="24"/>
          <w:szCs w:val="24"/>
          <w:lang w:val="en-GB"/>
        </w:rPr>
        <w:t>“Now you are talking,” said the man. “We should try these while we are here</w:t>
      </w:r>
      <w:r w:rsidR="000D5AE2">
        <w:rPr>
          <w:rFonts w:ascii="Times New Roman" w:hAnsi="Times New Roman"/>
          <w:sz w:val="24"/>
          <w:szCs w:val="24"/>
          <w:lang w:val="en-GB"/>
        </w:rPr>
        <w:t>. Why don’t you serve them in the hotel?”</w:t>
      </w:r>
    </w:p>
    <w:p w:rsidR="001E143C" w:rsidP="006324B9" w:rsidRDefault="001E143C" w14:paraId="557811CD" w14:textId="18EC4EB0">
      <w:pPr>
        <w:pStyle w:val="CSP-ChapterBodyText"/>
        <w:spacing w:line="360" w:lineRule="auto"/>
        <w:ind w:firstLine="720"/>
        <w:jc w:val="left"/>
        <w:rPr>
          <w:rFonts w:ascii="Times New Roman" w:hAnsi="Times New Roman"/>
          <w:sz w:val="24"/>
          <w:szCs w:val="24"/>
          <w:lang w:val="en-GB"/>
        </w:rPr>
      </w:pPr>
      <w:r>
        <w:rPr>
          <w:rFonts w:ascii="Times New Roman" w:hAnsi="Times New Roman"/>
          <w:sz w:val="24"/>
          <w:szCs w:val="24"/>
          <w:lang w:val="en-GB"/>
        </w:rPr>
        <w:t>“</w:t>
      </w:r>
      <w:r w:rsidR="00D45F37">
        <w:rPr>
          <w:rFonts w:ascii="Times New Roman" w:hAnsi="Times New Roman"/>
          <w:sz w:val="24"/>
          <w:szCs w:val="24"/>
          <w:lang w:val="en-GB"/>
        </w:rPr>
        <w:t>Sadly, most of the group aren’t as adventurous as you guys.</w:t>
      </w:r>
      <w:r w:rsidR="00AB3ACE">
        <w:rPr>
          <w:rFonts w:ascii="Times New Roman" w:hAnsi="Times New Roman"/>
          <w:sz w:val="24"/>
          <w:szCs w:val="24"/>
          <w:lang w:val="en-GB"/>
        </w:rPr>
        <w:t xml:space="preserve"> They </w:t>
      </w:r>
      <w:r w:rsidR="00105E19">
        <w:rPr>
          <w:rFonts w:ascii="Times New Roman" w:hAnsi="Times New Roman"/>
          <w:sz w:val="24"/>
          <w:szCs w:val="24"/>
          <w:lang w:val="en-GB"/>
        </w:rPr>
        <w:t xml:space="preserve">chose our hotel because they </w:t>
      </w:r>
      <w:r w:rsidR="00AB3ACE">
        <w:rPr>
          <w:rFonts w:ascii="Times New Roman" w:hAnsi="Times New Roman"/>
          <w:sz w:val="24"/>
          <w:szCs w:val="24"/>
          <w:lang w:val="en-GB"/>
        </w:rPr>
        <w:t>prefer British food</w:t>
      </w:r>
      <w:r w:rsidR="00E353C5">
        <w:rPr>
          <w:rFonts w:ascii="Times New Roman" w:hAnsi="Times New Roman"/>
          <w:sz w:val="24"/>
          <w:szCs w:val="24"/>
          <w:lang w:val="en-GB"/>
        </w:rPr>
        <w:t xml:space="preserve">. </w:t>
      </w:r>
      <w:r w:rsidR="00105E19">
        <w:rPr>
          <w:rFonts w:ascii="Times New Roman" w:hAnsi="Times New Roman"/>
          <w:sz w:val="24"/>
          <w:szCs w:val="24"/>
          <w:lang w:val="en-GB"/>
        </w:rPr>
        <w:t>However,</w:t>
      </w:r>
      <w:r w:rsidR="001D7755">
        <w:rPr>
          <w:rFonts w:ascii="Times New Roman" w:hAnsi="Times New Roman"/>
          <w:sz w:val="24"/>
          <w:szCs w:val="24"/>
          <w:lang w:val="en-GB"/>
        </w:rPr>
        <w:t xml:space="preserve"> there is nothing to stop you </w:t>
      </w:r>
      <w:r w:rsidR="002840F8">
        <w:rPr>
          <w:rFonts w:ascii="Times New Roman" w:hAnsi="Times New Roman"/>
          <w:sz w:val="24"/>
          <w:szCs w:val="24"/>
          <w:lang w:val="en-GB"/>
        </w:rPr>
        <w:t xml:space="preserve">from </w:t>
      </w:r>
      <w:r w:rsidR="001D7755">
        <w:rPr>
          <w:rFonts w:ascii="Times New Roman" w:hAnsi="Times New Roman"/>
          <w:sz w:val="24"/>
          <w:szCs w:val="24"/>
          <w:lang w:val="en-GB"/>
        </w:rPr>
        <w:t xml:space="preserve">trying a Spanish </w:t>
      </w:r>
      <w:r w:rsidR="00DB5BB8">
        <w:rPr>
          <w:rFonts w:ascii="Times New Roman" w:hAnsi="Times New Roman"/>
          <w:sz w:val="24"/>
          <w:szCs w:val="24"/>
          <w:lang w:val="en-GB"/>
        </w:rPr>
        <w:t>bar</w:t>
      </w:r>
      <w:r w:rsidR="001D7755">
        <w:rPr>
          <w:rFonts w:ascii="Times New Roman" w:hAnsi="Times New Roman"/>
          <w:sz w:val="24"/>
          <w:szCs w:val="24"/>
          <w:lang w:val="en-GB"/>
        </w:rPr>
        <w:t>.”</w:t>
      </w:r>
    </w:p>
    <w:p w:rsidR="00706BF4" w:rsidP="006324B9" w:rsidRDefault="00706BF4" w14:paraId="5DCA1ABD" w14:textId="2F424774">
      <w:pPr>
        <w:pStyle w:val="CSP-ChapterBodyText"/>
        <w:spacing w:line="360" w:lineRule="auto"/>
        <w:ind w:firstLine="720"/>
        <w:jc w:val="left"/>
        <w:rPr>
          <w:rFonts w:ascii="Times New Roman" w:hAnsi="Times New Roman"/>
          <w:sz w:val="24"/>
          <w:szCs w:val="24"/>
          <w:lang w:val="en-GB"/>
        </w:rPr>
      </w:pPr>
      <w:r>
        <w:rPr>
          <w:rFonts w:ascii="Times New Roman" w:hAnsi="Times New Roman"/>
          <w:sz w:val="24"/>
          <w:szCs w:val="24"/>
          <w:lang w:val="en-GB"/>
        </w:rPr>
        <w:t>“We will,” said the man.</w:t>
      </w:r>
    </w:p>
    <w:p w:rsidR="0041117A" w:rsidP="00140B5A" w:rsidRDefault="00E30802" w14:paraId="0C82B9BC" w14:textId="4C6ADE4E">
      <w:pPr>
        <w:pStyle w:val="CSP-ChapterBodyText"/>
        <w:spacing w:line="360" w:lineRule="auto"/>
        <w:ind w:firstLine="720"/>
        <w:jc w:val="left"/>
        <w:rPr>
          <w:rFonts w:ascii="Times New Roman" w:hAnsi="Times New Roman"/>
          <w:sz w:val="24"/>
          <w:szCs w:val="24"/>
          <w:lang w:val="en-GB"/>
        </w:rPr>
      </w:pPr>
      <w:r>
        <w:rPr>
          <w:rFonts w:ascii="Times New Roman" w:hAnsi="Times New Roman"/>
          <w:sz w:val="24"/>
          <w:szCs w:val="24"/>
          <w:lang w:val="en-GB"/>
        </w:rPr>
        <w:t>So much for my first attempt at group activities. I thought as they thanked me in the hotel</w:t>
      </w:r>
      <w:r w:rsidR="00A43C12">
        <w:rPr>
          <w:rFonts w:ascii="Times New Roman" w:hAnsi="Times New Roman"/>
          <w:sz w:val="24"/>
          <w:szCs w:val="24"/>
          <w:lang w:val="en-GB"/>
        </w:rPr>
        <w:t xml:space="preserve"> lobby. </w:t>
      </w:r>
      <w:r w:rsidR="0041117A">
        <w:rPr>
          <w:rFonts w:ascii="Times New Roman" w:hAnsi="Times New Roman"/>
          <w:sz w:val="24"/>
          <w:szCs w:val="24"/>
          <w:lang w:val="en-GB"/>
        </w:rPr>
        <w:t xml:space="preserve">I </w:t>
      </w:r>
      <w:r w:rsidR="00D61202">
        <w:rPr>
          <w:rFonts w:ascii="Times New Roman" w:hAnsi="Times New Roman"/>
          <w:sz w:val="24"/>
          <w:szCs w:val="24"/>
          <w:lang w:val="en-GB"/>
        </w:rPr>
        <w:t>c</w:t>
      </w:r>
      <w:r w:rsidR="0041117A">
        <w:rPr>
          <w:rFonts w:ascii="Times New Roman" w:hAnsi="Times New Roman"/>
          <w:sz w:val="24"/>
          <w:szCs w:val="24"/>
          <w:lang w:val="en-GB"/>
        </w:rPr>
        <w:t xml:space="preserve">ould forget </w:t>
      </w:r>
      <w:r w:rsidR="00A70CE0">
        <w:rPr>
          <w:rFonts w:ascii="Times New Roman" w:hAnsi="Times New Roman"/>
          <w:sz w:val="24"/>
          <w:szCs w:val="24"/>
          <w:lang w:val="en-GB"/>
        </w:rPr>
        <w:t>escorting</w:t>
      </w:r>
      <w:r w:rsidR="0041117A">
        <w:rPr>
          <w:rFonts w:ascii="Times New Roman" w:hAnsi="Times New Roman"/>
          <w:sz w:val="24"/>
          <w:szCs w:val="24"/>
          <w:lang w:val="en-GB"/>
        </w:rPr>
        <w:t xml:space="preserve"> </w:t>
      </w:r>
      <w:r w:rsidR="00A70CE0">
        <w:rPr>
          <w:rFonts w:ascii="Times New Roman" w:hAnsi="Times New Roman"/>
          <w:sz w:val="24"/>
          <w:szCs w:val="24"/>
          <w:lang w:val="en-GB"/>
        </w:rPr>
        <w:t>others</w:t>
      </w:r>
      <w:r w:rsidR="0041117A">
        <w:rPr>
          <w:rFonts w:ascii="Times New Roman" w:hAnsi="Times New Roman"/>
          <w:sz w:val="24"/>
          <w:szCs w:val="24"/>
          <w:lang w:val="en-GB"/>
        </w:rPr>
        <w:t xml:space="preserve"> to future</w:t>
      </w:r>
      <w:r w:rsidR="001516C9">
        <w:rPr>
          <w:rFonts w:ascii="Times New Roman" w:hAnsi="Times New Roman"/>
          <w:sz w:val="24"/>
          <w:szCs w:val="24"/>
          <w:lang w:val="en-GB"/>
        </w:rPr>
        <w:t xml:space="preserve"> festivals</w:t>
      </w:r>
      <w:r w:rsidR="00B60046">
        <w:rPr>
          <w:rFonts w:ascii="Times New Roman" w:hAnsi="Times New Roman"/>
          <w:sz w:val="24"/>
          <w:szCs w:val="24"/>
          <w:lang w:val="en-GB"/>
        </w:rPr>
        <w:t>,</w:t>
      </w:r>
      <w:r w:rsidR="00706BF4">
        <w:rPr>
          <w:rFonts w:ascii="Times New Roman" w:hAnsi="Times New Roman"/>
          <w:sz w:val="24"/>
          <w:szCs w:val="24"/>
          <w:lang w:val="en-GB"/>
        </w:rPr>
        <w:t xml:space="preserve"> otherwise</w:t>
      </w:r>
      <w:r w:rsidR="00A70CE0">
        <w:rPr>
          <w:rFonts w:ascii="Times New Roman" w:hAnsi="Times New Roman"/>
          <w:sz w:val="24"/>
          <w:szCs w:val="24"/>
          <w:lang w:val="en-GB"/>
        </w:rPr>
        <w:t>,</w:t>
      </w:r>
      <w:r w:rsidR="00706BF4">
        <w:rPr>
          <w:rFonts w:ascii="Times New Roman" w:hAnsi="Times New Roman"/>
          <w:sz w:val="24"/>
          <w:szCs w:val="24"/>
          <w:lang w:val="en-GB"/>
        </w:rPr>
        <w:t xml:space="preserve"> they might </w:t>
      </w:r>
      <w:r w:rsidR="002840F8">
        <w:rPr>
          <w:rFonts w:ascii="Times New Roman" w:hAnsi="Times New Roman"/>
          <w:sz w:val="24"/>
          <w:szCs w:val="24"/>
          <w:lang w:val="en-GB"/>
        </w:rPr>
        <w:t xml:space="preserve">all </w:t>
      </w:r>
      <w:r w:rsidR="00706BF4">
        <w:rPr>
          <w:rFonts w:ascii="Times New Roman" w:hAnsi="Times New Roman"/>
          <w:sz w:val="24"/>
          <w:szCs w:val="24"/>
          <w:lang w:val="en-GB"/>
        </w:rPr>
        <w:t>dine elsewhere</w:t>
      </w:r>
      <w:r w:rsidR="00DF3FB8">
        <w:rPr>
          <w:rFonts w:ascii="Times New Roman" w:hAnsi="Times New Roman"/>
          <w:sz w:val="24"/>
          <w:szCs w:val="24"/>
          <w:lang w:val="en-GB"/>
        </w:rPr>
        <w:t>.</w:t>
      </w:r>
    </w:p>
    <w:p w:rsidR="00E876D3" w:rsidRDefault="00E876D3" w14:paraId="53C60401" w14:textId="6E947506">
      <w:pPr>
        <w:rPr>
          <w:rFonts w:ascii="Times New Roman" w:hAnsi="Times New Roman" w:eastAsia="Calibri" w:cs="Times New Roman"/>
          <w:iCs/>
          <w:sz w:val="24"/>
          <w:szCs w:val="24"/>
          <w:lang w:val="en-GB"/>
        </w:rPr>
      </w:pPr>
      <w:r>
        <w:rPr>
          <w:rFonts w:ascii="Times New Roman" w:hAnsi="Times New Roman"/>
          <w:sz w:val="24"/>
          <w:szCs w:val="24"/>
          <w:lang w:val="en-GB"/>
        </w:rPr>
        <w:br w:type="page"/>
      </w:r>
    </w:p>
    <w:p w:rsidRPr="00D73D87" w:rsidR="00C5007D" w:rsidP="00C5007D" w:rsidRDefault="00C5007D" w14:paraId="6313BBE9" w14:textId="69321DB1">
      <w:pPr>
        <w:spacing w:after="0" w:line="360" w:lineRule="auto"/>
        <w:rPr>
          <w:rFonts w:ascii="Times New Roman" w:hAnsi="Times New Roman" w:cs="Times New Roman"/>
          <w:sz w:val="24"/>
          <w:szCs w:val="24"/>
          <w:lang w:val="en-GB"/>
        </w:rPr>
      </w:pPr>
      <w:r w:rsidRPr="00D73D87">
        <w:rPr>
          <w:rFonts w:ascii="Times New Roman" w:hAnsi="Times New Roman" w:cs="Times New Roman"/>
          <w:sz w:val="24"/>
          <w:szCs w:val="24"/>
          <w:lang w:val="en-GB"/>
        </w:rPr>
        <w:lastRenderedPageBreak/>
        <w:t>Chapter</w:t>
      </w:r>
      <w:r w:rsidRPr="00D73D87" w:rsidR="00EE25CA">
        <w:rPr>
          <w:rFonts w:ascii="Times New Roman" w:hAnsi="Times New Roman" w:cs="Times New Roman"/>
          <w:sz w:val="24"/>
          <w:szCs w:val="24"/>
          <w:lang w:val="en-GB"/>
        </w:rPr>
        <w:t xml:space="preserve"> 4</w:t>
      </w:r>
      <w:r w:rsidR="00A70F2B">
        <w:rPr>
          <w:rFonts w:ascii="Times New Roman" w:hAnsi="Times New Roman" w:cs="Times New Roman"/>
          <w:sz w:val="24"/>
          <w:szCs w:val="24"/>
          <w:lang w:val="en-GB"/>
        </w:rPr>
        <w:t>8</w:t>
      </w:r>
      <w:r w:rsidR="00FB6B87">
        <w:rPr>
          <w:rFonts w:ascii="Times New Roman" w:hAnsi="Times New Roman" w:cs="Times New Roman"/>
          <w:sz w:val="24"/>
          <w:szCs w:val="24"/>
          <w:lang w:val="en-GB"/>
        </w:rPr>
        <w:t xml:space="preserve"> – </w:t>
      </w:r>
      <w:r w:rsidR="00F659BF">
        <w:rPr>
          <w:rFonts w:ascii="Times New Roman" w:hAnsi="Times New Roman" w:cs="Times New Roman"/>
          <w:sz w:val="24"/>
          <w:szCs w:val="24"/>
          <w:lang w:val="en-GB"/>
        </w:rPr>
        <w:t>Property matters</w:t>
      </w:r>
    </w:p>
    <w:p w:rsidRPr="00D73D87" w:rsidR="007B6CA2" w:rsidP="007B6CA2" w:rsidRDefault="007B6CA2" w14:paraId="0D4ECA7C" w14:textId="77777777">
      <w:pPr>
        <w:spacing w:after="0" w:line="360" w:lineRule="auto"/>
        <w:rPr>
          <w:rFonts w:ascii="Times New Roman" w:hAnsi="Times New Roman" w:cs="Times New Roman"/>
          <w:sz w:val="24"/>
          <w:szCs w:val="24"/>
          <w:lang w:val="en-GB"/>
        </w:rPr>
      </w:pPr>
    </w:p>
    <w:p w:rsidRPr="00D73D87" w:rsidR="00C5007D" w:rsidP="007B6CA2" w:rsidRDefault="00C5007D" w14:paraId="071CD594" w14:textId="5F8BB294">
      <w:pPr>
        <w:spacing w:after="0" w:line="360" w:lineRule="auto"/>
        <w:rPr>
          <w:rFonts w:ascii="Times New Roman" w:hAnsi="Times New Roman" w:cs="Times New Roman"/>
          <w:sz w:val="24"/>
          <w:szCs w:val="24"/>
          <w:lang w:val="en-GB"/>
        </w:rPr>
      </w:pPr>
      <w:r w:rsidRPr="00D73D87">
        <w:rPr>
          <w:rFonts w:ascii="Times New Roman" w:hAnsi="Times New Roman" w:cs="Times New Roman"/>
          <w:sz w:val="24"/>
          <w:szCs w:val="24"/>
          <w:lang w:val="en-GB"/>
        </w:rPr>
        <w:t>The following week we and our nanny Mercedes moved into our new house in La Hacienda.</w:t>
      </w:r>
    </w:p>
    <w:p w:rsidRPr="00D73D87" w:rsidR="00C5007D" w:rsidP="00C5007D" w:rsidRDefault="00C5007D" w14:paraId="783A52DF" w14:textId="77777777">
      <w:pPr>
        <w:spacing w:after="0" w:line="360" w:lineRule="auto"/>
        <w:ind w:firstLine="720"/>
        <w:rPr>
          <w:rFonts w:ascii="Times New Roman" w:hAnsi="Times New Roman" w:cs="Times New Roman"/>
          <w:sz w:val="24"/>
          <w:szCs w:val="24"/>
          <w:lang w:val="en-GB"/>
        </w:rPr>
      </w:pPr>
      <w:r w:rsidRPr="78F33490" w:rsidR="78F33490">
        <w:rPr>
          <w:rFonts w:ascii="Times New Roman" w:hAnsi="Times New Roman" w:cs="Times New Roman"/>
          <w:sz w:val="24"/>
          <w:szCs w:val="24"/>
          <w:lang w:val="en-GB"/>
        </w:rPr>
        <w:t>On the first morning</w:t>
      </w:r>
      <w:del w:author="Gary Smailes" w:date="2024-01-22T12:48:03.768Z" w:id="488258943">
        <w:r w:rsidRPr="78F33490" w:rsidDel="78F33490">
          <w:rPr>
            <w:rFonts w:ascii="Times New Roman" w:hAnsi="Times New Roman" w:cs="Times New Roman"/>
            <w:sz w:val="24"/>
            <w:szCs w:val="24"/>
            <w:lang w:val="en-GB"/>
          </w:rPr>
          <w:delText xml:space="preserve"> in our new home</w:delText>
        </w:r>
      </w:del>
      <w:r w:rsidRPr="78F33490" w:rsidR="78F33490">
        <w:rPr>
          <w:rFonts w:ascii="Times New Roman" w:hAnsi="Times New Roman" w:cs="Times New Roman"/>
          <w:sz w:val="24"/>
          <w:szCs w:val="24"/>
          <w:lang w:val="en-GB"/>
        </w:rPr>
        <w:t>, we stood on the terrace</w:t>
      </w:r>
      <w:commentRangeStart w:id="1975422526"/>
      <w:r w:rsidRPr="78F33490" w:rsidR="78F33490">
        <w:rPr>
          <w:rFonts w:ascii="Times New Roman" w:hAnsi="Times New Roman" w:cs="Times New Roman"/>
          <w:sz w:val="24"/>
          <w:szCs w:val="24"/>
          <w:lang w:val="en-GB"/>
        </w:rPr>
        <w:t xml:space="preserve"> arms wrapped around mesmerized by the sunrise over </w:t>
      </w:r>
      <w:r w:rsidRPr="78F33490" w:rsidR="78F33490">
        <w:rPr>
          <w:rFonts w:ascii="Times New Roman" w:hAnsi="Times New Roman" w:cs="Times New Roman"/>
          <w:sz w:val="24"/>
          <w:szCs w:val="24"/>
          <w:lang w:val="en-GB"/>
        </w:rPr>
        <w:t>Burriana</w:t>
      </w:r>
      <w:r w:rsidRPr="78F33490" w:rsidR="78F33490">
        <w:rPr>
          <w:rFonts w:ascii="Times New Roman" w:hAnsi="Times New Roman" w:cs="Times New Roman"/>
          <w:sz w:val="24"/>
          <w:szCs w:val="24"/>
          <w:lang w:val="en-GB"/>
        </w:rPr>
        <w:t xml:space="preserve"> Beach.</w:t>
      </w:r>
      <w:commentRangeEnd w:id="1975422526"/>
      <w:r>
        <w:rPr>
          <w:rStyle w:val="CommentReference"/>
        </w:rPr>
        <w:commentReference w:id="1975422526"/>
      </w:r>
    </w:p>
    <w:p w:rsidRPr="00D73D87" w:rsidR="00C5007D" w:rsidP="00C5007D" w:rsidRDefault="00C5007D" w14:paraId="708A397B"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“We did it,” I said.</w:t>
      </w:r>
    </w:p>
    <w:p w:rsidRPr="00D73D87" w:rsidR="00C5007D" w:rsidP="00C5007D" w:rsidRDefault="00C5007D" w14:paraId="01CC2949" w14:textId="7CB9B99B">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“Finally,” said </w:t>
      </w:r>
      <w:r w:rsidRPr="00D73D87" w:rsidR="007C738B">
        <w:rPr>
          <w:rFonts w:ascii="Times New Roman" w:hAnsi="Times New Roman" w:cs="Times New Roman"/>
          <w:sz w:val="24"/>
          <w:szCs w:val="24"/>
          <w:lang w:val="en-GB"/>
        </w:rPr>
        <w:t>Lucia</w:t>
      </w:r>
      <w:r w:rsidRPr="00D73D87">
        <w:rPr>
          <w:rFonts w:ascii="Times New Roman" w:hAnsi="Times New Roman" w:cs="Times New Roman"/>
          <w:sz w:val="24"/>
          <w:szCs w:val="24"/>
          <w:lang w:val="en-GB"/>
        </w:rPr>
        <w:t>. “But what if there is another fire when we are not there?”</w:t>
      </w:r>
    </w:p>
    <w:p w:rsidRPr="00D73D87" w:rsidR="00C5007D" w:rsidP="00C5007D" w:rsidRDefault="00C5007D" w14:paraId="105883E7"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“We should make the rooms no smoking,” I said.</w:t>
      </w:r>
    </w:p>
    <w:p w:rsidRPr="00D73D87" w:rsidR="00C5007D" w:rsidP="00C5007D" w:rsidRDefault="00C5007D" w14:paraId="2EC8F91B"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“We can put up signs, but nobody will take any notice.”</w:t>
      </w:r>
    </w:p>
    <w:p w:rsidRPr="00D73D87" w:rsidR="00C5007D" w:rsidP="00C5007D" w:rsidRDefault="00C5007D" w14:paraId="6F095686"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“It would make us feel better.”</w:t>
      </w:r>
    </w:p>
    <w:p w:rsidRPr="00D73D87" w:rsidR="00C5007D" w:rsidP="00C5007D" w:rsidRDefault="00C5007D" w14:paraId="54494B17"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“We could take the lock off the phone.”</w:t>
      </w:r>
    </w:p>
    <w:p w:rsidRPr="00D73D87" w:rsidR="00C5007D" w:rsidP="00C5007D" w:rsidRDefault="00C5007D" w14:paraId="1AD2874D" w14:textId="7AF4F420">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“And have a gigantic bill when the guests phone Auntie Sheila in Australia. No thanks. Anyway, the emergency services don’t speak English.”</w:t>
      </w:r>
    </w:p>
    <w:p w:rsidRPr="00D73D87" w:rsidR="00C5007D" w:rsidP="00C5007D" w:rsidRDefault="00C5007D" w14:paraId="199D5590"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“True, then try the signs. We’re insured, right?”</w:t>
      </w:r>
    </w:p>
    <w:p w:rsidRPr="00D73D87" w:rsidR="00C5007D" w:rsidP="00C5007D" w:rsidRDefault="00C5007D" w14:paraId="43E83ED1"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“Premiums will increase after our claim but yes we’re covered for contents and the building itself.”</w:t>
      </w:r>
    </w:p>
    <w:p w:rsidRPr="00D73D87" w:rsidR="00C5007D" w:rsidP="00C5007D" w:rsidRDefault="00C5007D" w14:paraId="3FBEB908"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“Whew. First time I’ve been insured for anything.”</w:t>
      </w:r>
    </w:p>
    <w:p w:rsidRPr="00D73D87" w:rsidR="00C5007D" w:rsidP="00C5007D" w:rsidRDefault="00C5007D" w14:paraId="12CD5155"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“You’re joking.”</w:t>
      </w:r>
    </w:p>
    <w:p w:rsidRPr="00D73D87" w:rsidR="00C5007D" w:rsidP="00C5007D" w:rsidRDefault="00C5007D" w14:paraId="69B5F328"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“Thankfully, fires in domestic properties are unheard of here so nobody bothers and it’s way too expensive.”</w:t>
      </w:r>
    </w:p>
    <w:p w:rsidRPr="00D73D87" w:rsidR="00C5007D" w:rsidP="00C5007D" w:rsidRDefault="00C5007D" w14:paraId="043E381A" w14:textId="77777777">
      <w:pPr>
        <w:spacing w:after="0" w:line="360" w:lineRule="auto"/>
        <w:ind w:firstLine="720"/>
        <w:rPr>
          <w:del w:author="Gary Smailes" w:date="2024-01-22T12:51:21.646Z" w:id="957503275"/>
          <w:rFonts w:ascii="Times New Roman" w:hAnsi="Times New Roman" w:cs="Times New Roman"/>
          <w:sz w:val="24"/>
          <w:szCs w:val="24"/>
          <w:lang w:val="en-GB"/>
        </w:rPr>
      </w:pPr>
      <w:r w:rsidRPr="78F33490" w:rsidR="78F33490">
        <w:rPr>
          <w:rFonts w:ascii="Times New Roman" w:hAnsi="Times New Roman" w:cs="Times New Roman"/>
          <w:sz w:val="24"/>
          <w:szCs w:val="24"/>
          <w:lang w:val="en-GB"/>
        </w:rPr>
        <w:t>“Fair point. Shall we go to work?”</w:t>
      </w:r>
    </w:p>
    <w:p w:rsidRPr="00D73D87" w:rsidR="00C5007D" w:rsidP="78F33490" w:rsidRDefault="00C5007D" w14:paraId="61FAE681" w14:textId="77777777">
      <w:pPr>
        <w:spacing w:after="0" w:line="360" w:lineRule="auto"/>
        <w:ind w:firstLine="0"/>
        <w:rPr>
          <w:rFonts w:ascii="Times New Roman" w:hAnsi="Times New Roman" w:cs="Times New Roman"/>
          <w:sz w:val="24"/>
          <w:szCs w:val="24"/>
          <w:lang w:val="en-GB"/>
        </w:rPr>
        <w:pPrChange w:author="Gary Smailes" w:date="2024-01-22T12:51:21.204Z">
          <w:pPr>
            <w:spacing w:after="0" w:line="360" w:lineRule="auto"/>
            <w:ind w:firstLine="720"/>
          </w:pPr>
        </w:pPrChange>
      </w:pPr>
      <w:commentRangeStart w:id="1293703881"/>
    </w:p>
    <w:p w:rsidRPr="00D73D87" w:rsidR="00C5007D" w:rsidP="00C5007D" w:rsidRDefault="00C5007D" w14:paraId="7169D161" w14:textId="77777777">
      <w:pPr>
        <w:spacing w:after="0" w:line="360" w:lineRule="auto"/>
        <w:ind w:firstLine="720"/>
        <w:rPr>
          <w:rFonts w:ascii="Times New Roman" w:hAnsi="Times New Roman" w:cs="Times New Roman"/>
          <w:sz w:val="24"/>
          <w:szCs w:val="24"/>
          <w:lang w:val="en-GB"/>
        </w:rPr>
      </w:pPr>
      <w:r w:rsidRPr="78F33490" w:rsidR="78F33490">
        <w:rPr>
          <w:rFonts w:ascii="Times New Roman" w:hAnsi="Times New Roman" w:cs="Times New Roman"/>
          <w:sz w:val="24"/>
          <w:szCs w:val="24"/>
          <w:lang w:val="en-GB"/>
        </w:rPr>
        <w:t>“I heard you’re moving into a new house on La Hacienda,” said a new face coming to pay his bill at the bar during the lunchtime session</w:t>
      </w:r>
      <w:commentRangeEnd w:id="1293703881"/>
      <w:r>
        <w:rPr>
          <w:rStyle w:val="CommentReference"/>
        </w:rPr>
        <w:commentReference w:id="1293703881"/>
      </w:r>
      <w:r w:rsidRPr="78F33490" w:rsidR="78F33490">
        <w:rPr>
          <w:rFonts w:ascii="Times New Roman" w:hAnsi="Times New Roman" w:cs="Times New Roman"/>
          <w:sz w:val="24"/>
          <w:szCs w:val="24"/>
          <w:lang w:val="en-GB"/>
        </w:rPr>
        <w:t>.</w:t>
      </w:r>
    </w:p>
    <w:p w:rsidRPr="00D73D87" w:rsidR="00C5007D" w:rsidP="00C5007D" w:rsidRDefault="00C5007D" w14:paraId="0392735F"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“Yesterday,” I said. “Who told you?”</w:t>
      </w:r>
    </w:p>
    <w:p w:rsidRPr="00D73D87" w:rsidR="00C5007D" w:rsidP="00C5007D" w:rsidRDefault="00C5007D" w14:paraId="2460C42D"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“I overheard your parents talking about it yesterday lunchtime. So came back today to talk to you about it.”</w:t>
      </w:r>
    </w:p>
    <w:p w:rsidRPr="00D73D87" w:rsidR="00C5007D" w:rsidP="78F33490" w:rsidRDefault="00C5007D" w14:paraId="2F52C2D2" w14:textId="3F2CB9B0">
      <w:pPr>
        <w:pStyle w:val="Normal"/>
        <w:suppressLineNumbers w:val="0"/>
        <w:bidi w:val="0"/>
        <w:spacing w:before="0" w:beforeAutospacing="off" w:after="0" w:afterAutospacing="off" w:line="360" w:lineRule="auto"/>
        <w:ind w:left="0" w:right="0" w:firstLine="720"/>
        <w:jc w:val="left"/>
        <w:rPr>
          <w:rFonts w:ascii="Times New Roman" w:hAnsi="Times New Roman" w:cs="Times New Roman"/>
          <w:sz w:val="24"/>
          <w:szCs w:val="24"/>
          <w:lang w:val="en-GB"/>
        </w:rPr>
      </w:pPr>
      <w:r w:rsidRPr="78F33490" w:rsidR="78F33490">
        <w:rPr>
          <w:rFonts w:ascii="Times New Roman" w:hAnsi="Times New Roman" w:cs="Times New Roman"/>
          <w:sz w:val="24"/>
          <w:szCs w:val="24"/>
          <w:lang w:val="en-GB"/>
        </w:rPr>
        <w:t xml:space="preserve">“Are you a friend of my parents?” </w:t>
      </w:r>
      <w:r w:rsidRPr="78F33490" w:rsidR="78F33490">
        <w:rPr>
          <w:rFonts w:ascii="Times New Roman" w:hAnsi="Times New Roman"/>
          <w:sz w:val="24"/>
          <w:szCs w:val="24"/>
          <w:lang w:val="en-GB"/>
        </w:rPr>
        <w:t xml:space="preserve">I </w:t>
      </w:r>
      <w:del w:author="Gary Smailes" w:date="2024-01-22T12:51:55.165Z" w:id="231881185">
        <w:r w:rsidRPr="78F33490" w:rsidDel="78F33490">
          <w:rPr>
            <w:rFonts w:ascii="Times New Roman" w:hAnsi="Times New Roman"/>
            <w:sz w:val="24"/>
            <w:szCs w:val="24"/>
            <w:lang w:val="en-GB"/>
          </w:rPr>
          <w:delText>said</w:delText>
        </w:r>
      </w:del>
      <w:ins w:author="Gary Smailes" w:date="2024-01-22T12:51:56.111Z" w:id="1019383459">
        <w:r w:rsidRPr="78F33490" w:rsidR="78F33490">
          <w:rPr>
            <w:rFonts w:ascii="Times New Roman" w:hAnsi="Times New Roman" w:cs="Times New Roman"/>
            <w:sz w:val="24"/>
            <w:szCs w:val="24"/>
            <w:lang w:val="en-GB"/>
          </w:rPr>
          <w:t>asked</w:t>
        </w:r>
      </w:ins>
      <w:r w:rsidRPr="78F33490" w:rsidR="78F33490">
        <w:rPr>
          <w:rFonts w:ascii="Times New Roman" w:hAnsi="Times New Roman" w:cs="Times New Roman"/>
          <w:sz w:val="24"/>
          <w:szCs w:val="24"/>
          <w:lang w:val="en-GB"/>
        </w:rPr>
        <w:t>.</w:t>
      </w:r>
    </w:p>
    <w:p w:rsidRPr="00D73D87" w:rsidR="00C5007D" w:rsidP="00C5007D" w:rsidRDefault="00C5007D" w14:paraId="1508CF47"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“Sorry, no. I’m Bob Richmond. My wife and I are renting in the Miami apartment block. We adore the views over Burriana. I’m a car dealer from Southampton and want to buy a three-bedroom property with a similar panorama. Yours sounds perfect. Is there another one nearby?”</w:t>
      </w:r>
    </w:p>
    <w:p w:rsidRPr="00D73D87" w:rsidR="00C5007D" w:rsidP="00C5007D" w:rsidRDefault="00C5007D" w14:paraId="0E049A3B"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lastRenderedPageBreak/>
        <w:t>“The plot next door is for sale. If you like I could introduce you to the builder and help with the translations.”</w:t>
      </w:r>
    </w:p>
    <w:p w:rsidRPr="00D73D87" w:rsidR="00C5007D" w:rsidP="00C5007D" w:rsidRDefault="00C5007D" w14:paraId="619D8F31" w14:textId="3E39BBEE">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“Could we </w:t>
      </w:r>
      <w:r w:rsidR="009421B4">
        <w:rPr>
          <w:rFonts w:ascii="Times New Roman" w:hAnsi="Times New Roman" w:cs="Times New Roman"/>
          <w:sz w:val="24"/>
          <w:szCs w:val="24"/>
          <w:lang w:val="en-GB"/>
        </w:rPr>
        <w:t>view</w:t>
      </w:r>
      <w:r w:rsidRPr="00D73D87">
        <w:rPr>
          <w:rFonts w:ascii="Times New Roman" w:hAnsi="Times New Roman" w:cs="Times New Roman"/>
          <w:sz w:val="24"/>
          <w:szCs w:val="24"/>
          <w:lang w:val="en-GB"/>
        </w:rPr>
        <w:t xml:space="preserve"> yours first? I don’t want to be a bother but if we like it, we’ll sign up straight away.”</w:t>
      </w:r>
    </w:p>
    <w:p w:rsidRPr="00D73D87" w:rsidR="00C5007D" w:rsidP="00C5007D" w:rsidRDefault="00C5007D" w14:paraId="748B28C2"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“Of course, if you hang on until the lunch trade has quietened down, I’ll take you myself.”</w:t>
      </w:r>
    </w:p>
    <w:p w:rsidRPr="00D73D87" w:rsidR="00C5007D" w:rsidP="00C5007D" w:rsidRDefault="00C5007D" w14:paraId="19A79224"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“Thanks, most kind.”</w:t>
      </w:r>
    </w:p>
    <w:p w:rsidRPr="00D73D87" w:rsidR="00C5007D" w:rsidP="00C5007D" w:rsidRDefault="00C5007D" w14:paraId="4C9E25B3"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“I’ll give you a nod.”</w:t>
      </w:r>
    </w:p>
    <w:p w:rsidRPr="00D73D87" w:rsidR="00C5007D" w:rsidP="00C5007D" w:rsidRDefault="00C5007D" w14:paraId="6A192DD3" w14:textId="25BA46B2">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“As you can see,” I said standing with the </w:t>
      </w:r>
      <w:proofErr w:type="spellStart"/>
      <w:r w:rsidRPr="00D73D87">
        <w:rPr>
          <w:rFonts w:ascii="Times New Roman" w:hAnsi="Times New Roman" w:cs="Times New Roman"/>
          <w:sz w:val="24"/>
          <w:szCs w:val="24"/>
          <w:lang w:val="en-GB"/>
        </w:rPr>
        <w:t>Richmonds</w:t>
      </w:r>
      <w:proofErr w:type="spellEnd"/>
      <w:r w:rsidRPr="00D73D87">
        <w:rPr>
          <w:rFonts w:ascii="Times New Roman" w:hAnsi="Times New Roman" w:cs="Times New Roman"/>
          <w:sz w:val="24"/>
          <w:szCs w:val="24"/>
          <w:lang w:val="en-GB"/>
        </w:rPr>
        <w:t xml:space="preserve"> on our terrace, the house is well-designed and built with a spectacular view over your favourite beach. Think and let me know and I’ll introduce you to the builder.</w:t>
      </w:r>
    </w:p>
    <w:p w:rsidRPr="00D73D87" w:rsidR="00C5007D" w:rsidP="00C5007D" w:rsidRDefault="00C5007D" w14:paraId="62FFE3C6" w14:textId="000976C3">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Two weeks later, Paco Rico, a short balding man in his mid-thirties came into the bar one evening. We knew each other well as members of the Lions Club. I assumed Paco was there to discuss Club activities, but he reached into his pocket, extracted his </w:t>
      </w:r>
      <w:r w:rsidRPr="00D73D87" w:rsidR="00F73DB1">
        <w:rPr>
          <w:rFonts w:ascii="Times New Roman" w:hAnsi="Times New Roman" w:cs="Times New Roman"/>
          <w:sz w:val="24"/>
          <w:szCs w:val="24"/>
          <w:lang w:val="en-GB"/>
        </w:rPr>
        <w:t>check book</w:t>
      </w:r>
      <w:r w:rsidRPr="00D73D87">
        <w:rPr>
          <w:rFonts w:ascii="Times New Roman" w:hAnsi="Times New Roman" w:cs="Times New Roman"/>
          <w:sz w:val="24"/>
          <w:szCs w:val="24"/>
          <w:lang w:val="en-GB"/>
        </w:rPr>
        <w:t>, scribbled on one, ripped it out, and handed it over.</w:t>
      </w:r>
    </w:p>
    <w:p w:rsidRPr="00D73D87" w:rsidR="00C5007D" w:rsidP="00C5007D" w:rsidRDefault="00C5007D" w14:paraId="0DD200E5"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I glanced at it, but it was too distant to see the detail.</w:t>
      </w:r>
    </w:p>
    <w:p w:rsidRPr="00D73D87" w:rsidR="00C5007D" w:rsidP="00C5007D" w:rsidRDefault="00C5007D" w14:paraId="4C78FC20"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“For </w:t>
      </w:r>
      <w:r w:rsidRPr="00D73D87">
        <w:rPr>
          <w:rFonts w:ascii="Times New Roman" w:hAnsi="Times New Roman" w:cs="Times New Roman"/>
          <w:color w:val="111111"/>
          <w:sz w:val="24"/>
          <w:szCs w:val="24"/>
          <w:shd w:val="clear" w:color="auto" w:fill="FFFFFF"/>
          <w:lang w:val="en-GB"/>
        </w:rPr>
        <w:t>Señor</w:t>
      </w:r>
      <w:r w:rsidRPr="00D73D87">
        <w:rPr>
          <w:rFonts w:ascii="Times New Roman" w:hAnsi="Times New Roman" w:cs="Times New Roman"/>
          <w:sz w:val="24"/>
          <w:szCs w:val="24"/>
          <w:lang w:val="en-GB"/>
        </w:rPr>
        <w:t xml:space="preserve"> Richmond’s house,” said Paco.</w:t>
      </w:r>
    </w:p>
    <w:p w:rsidRPr="00D73D87" w:rsidR="00C5007D" w:rsidP="00C5007D" w:rsidRDefault="00C5007D" w14:paraId="586D3489"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“Not necessary,” I said. “But thanks, can I offer you a drink.”</w:t>
      </w:r>
    </w:p>
    <w:p w:rsidRPr="00D73D87" w:rsidR="00C5007D" w:rsidP="00C5007D" w:rsidRDefault="00C5007D" w14:paraId="70854E99"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“Another time, I’m meeting my wife. See you.”</w:t>
      </w:r>
    </w:p>
    <w:p w:rsidRPr="00D73D87" w:rsidR="00C5007D" w:rsidP="00C5007D" w:rsidRDefault="00C5007D" w14:paraId="452533D3" w14:textId="186DB1B5">
      <w:pPr>
        <w:spacing w:after="0" w:line="360" w:lineRule="auto"/>
        <w:ind w:firstLine="720"/>
        <w:rPr>
          <w:del w:author="Gary Smailes" w:date="2024-01-22T12:52:23.275Z" w:id="1795929326"/>
          <w:rFonts w:ascii="Times New Roman" w:hAnsi="Times New Roman" w:cs="Times New Roman"/>
          <w:sz w:val="24"/>
          <w:szCs w:val="24"/>
          <w:lang w:val="en-GB"/>
        </w:rPr>
      </w:pPr>
      <w:r w:rsidRPr="78F33490" w:rsidR="78F33490">
        <w:rPr>
          <w:rFonts w:ascii="Times New Roman" w:hAnsi="Times New Roman" w:cs="Times New Roman"/>
          <w:sz w:val="24"/>
          <w:szCs w:val="24"/>
          <w:lang w:val="en-GB"/>
        </w:rPr>
        <w:t>I read the cheque.</w:t>
      </w:r>
      <w:ins w:author="Gary Smailes" w:date="2024-01-22T12:52:23.597Z" w:id="969206959">
        <w:r w:rsidRPr="78F33490" w:rsidR="78F33490">
          <w:rPr>
            <w:rFonts w:ascii="Times New Roman" w:hAnsi="Times New Roman" w:cs="Times New Roman"/>
            <w:sz w:val="24"/>
            <w:szCs w:val="24"/>
            <w:lang w:val="en-GB"/>
          </w:rPr>
          <w:t xml:space="preserve"> </w:t>
        </w:r>
      </w:ins>
    </w:p>
    <w:p w:rsidRPr="00D73D87" w:rsidR="00C5007D" w:rsidP="78F33490" w:rsidRDefault="00C5007D" w14:paraId="3F420363" w14:textId="7A798D92">
      <w:pPr>
        <w:spacing w:after="0" w:line="360" w:lineRule="auto"/>
        <w:ind w:firstLine="0"/>
        <w:rPr>
          <w:del w:author="Gary Smailes" w:date="2024-01-22T12:52:27.264Z" w:id="667275356"/>
          <w:rFonts w:ascii="Times New Roman" w:hAnsi="Times New Roman" w:cs="Times New Roman"/>
          <w:sz w:val="24"/>
          <w:szCs w:val="24"/>
          <w:lang w:val="en-GB"/>
        </w:rPr>
        <w:pPrChange w:author="Gary Smailes" w:date="2024-01-22T12:52:23.122Z">
          <w:pPr>
            <w:spacing w:after="0" w:line="360" w:lineRule="auto"/>
            <w:ind w:firstLine="720"/>
          </w:pPr>
        </w:pPrChange>
      </w:pPr>
      <w:r w:rsidRPr="78F33490" w:rsidR="78F33490">
        <w:rPr>
          <w:rFonts w:ascii="Times New Roman" w:hAnsi="Times New Roman" w:cs="Times New Roman"/>
          <w:sz w:val="24"/>
          <w:szCs w:val="24"/>
          <w:lang w:val="en-GB"/>
        </w:rPr>
        <w:t>Half a million pesetas.</w:t>
      </w:r>
      <w:ins w:author="Gary Smailes" w:date="2024-01-22T12:52:27.605Z" w:id="1577901117">
        <w:r w:rsidRPr="78F33490" w:rsidR="78F33490">
          <w:rPr>
            <w:rFonts w:ascii="Times New Roman" w:hAnsi="Times New Roman" w:cs="Times New Roman"/>
            <w:sz w:val="24"/>
            <w:szCs w:val="24"/>
            <w:lang w:val="en-GB"/>
          </w:rPr>
          <w:t xml:space="preserve"> </w:t>
        </w:r>
      </w:ins>
    </w:p>
    <w:p w:rsidRPr="00D73D87" w:rsidR="00C5007D" w:rsidP="78F33490" w:rsidRDefault="00C5007D" w14:paraId="6288CFB8" w14:textId="693AE548">
      <w:pPr>
        <w:spacing w:after="0" w:line="360" w:lineRule="auto"/>
        <w:ind w:firstLine="0"/>
        <w:rPr>
          <w:del w:author="Gary Smailes" w:date="2024-01-22T12:52:31.925Z" w:id="1001776149"/>
          <w:rFonts w:ascii="Times New Roman" w:hAnsi="Times New Roman" w:cs="Times New Roman"/>
          <w:sz w:val="24"/>
          <w:szCs w:val="24"/>
          <w:lang w:val="en-GB"/>
        </w:rPr>
        <w:pPrChange w:author="Gary Smailes" w:date="2024-01-22T12:52:27.047Z">
          <w:pPr>
            <w:spacing w:after="0" w:line="360" w:lineRule="auto"/>
            <w:ind w:firstLine="720"/>
          </w:pPr>
        </w:pPrChange>
      </w:pPr>
      <w:r w:rsidRPr="78F33490" w:rsidR="78F33490">
        <w:rPr>
          <w:rFonts w:ascii="Times New Roman" w:hAnsi="Times New Roman" w:cs="Times New Roman"/>
          <w:sz w:val="24"/>
          <w:szCs w:val="24"/>
          <w:lang w:val="en-GB"/>
        </w:rPr>
        <w:t>I whistled.</w:t>
      </w:r>
      <w:ins w:author="Gary Smailes" w:date="2024-01-22T12:52:32.358Z" w:id="1352951204">
        <w:r w:rsidRPr="78F33490" w:rsidR="78F33490">
          <w:rPr>
            <w:rFonts w:ascii="Times New Roman" w:hAnsi="Times New Roman" w:cs="Times New Roman"/>
            <w:sz w:val="24"/>
            <w:szCs w:val="24"/>
            <w:lang w:val="en-GB"/>
          </w:rPr>
          <w:t xml:space="preserve"> </w:t>
        </w:r>
      </w:ins>
    </w:p>
    <w:p w:rsidRPr="00D73D87" w:rsidR="00C5007D" w:rsidP="78F33490" w:rsidRDefault="00C25549" w14:paraId="3595AF1E" w14:textId="4AD65C1C">
      <w:pPr>
        <w:spacing w:after="0" w:line="360" w:lineRule="auto"/>
        <w:ind w:firstLine="0"/>
        <w:rPr>
          <w:rFonts w:ascii="Times New Roman" w:hAnsi="Times New Roman" w:cs="Times New Roman"/>
          <w:sz w:val="24"/>
          <w:szCs w:val="24"/>
          <w:lang w:val="en-GB"/>
        </w:rPr>
        <w:pPrChange w:author="Gary Smailes" w:date="2024-01-22T12:52:31.746Z">
          <w:pPr>
            <w:spacing w:after="0" w:line="360" w:lineRule="auto"/>
            <w:ind w:firstLine="720"/>
          </w:pPr>
        </w:pPrChange>
      </w:pPr>
      <w:r w:rsidRPr="78F33490" w:rsidR="78F33490">
        <w:rPr>
          <w:rFonts w:ascii="Times New Roman" w:hAnsi="Times New Roman" w:cs="Times New Roman"/>
          <w:sz w:val="24"/>
          <w:szCs w:val="24"/>
          <w:lang w:val="en-GB"/>
        </w:rPr>
        <w:t xml:space="preserve">Over sixteen thousand </w:t>
      </w:r>
      <w:ins w:author="Gary Smailes" w:date="2024-01-22T12:52:35.836Z" w:id="302857789">
        <w:r w:rsidRPr="78F33490" w:rsidR="78F33490">
          <w:rPr>
            <w:rFonts w:ascii="Times New Roman" w:hAnsi="Times New Roman" w:cs="Times New Roman"/>
            <w:sz w:val="24"/>
            <w:szCs w:val="24"/>
            <w:lang w:val="en-GB"/>
          </w:rPr>
          <w:t>g</w:t>
        </w:r>
      </w:ins>
      <w:del w:author="Gary Smailes" w:date="2024-01-22T12:52:35.467Z" w:id="1716048690">
        <w:r w:rsidRPr="78F33490" w:rsidDel="78F33490">
          <w:rPr>
            <w:rFonts w:ascii="Times New Roman" w:hAnsi="Times New Roman" w:cs="Times New Roman"/>
            <w:sz w:val="24"/>
            <w:szCs w:val="24"/>
            <w:lang w:val="en-GB"/>
          </w:rPr>
          <w:delText>G</w:delText>
        </w:r>
      </w:del>
      <w:r w:rsidRPr="78F33490" w:rsidR="78F33490">
        <w:rPr>
          <w:rFonts w:ascii="Times New Roman" w:hAnsi="Times New Roman" w:cs="Times New Roman"/>
          <w:sz w:val="24"/>
          <w:szCs w:val="24"/>
          <w:lang w:val="en-GB"/>
        </w:rPr>
        <w:t xml:space="preserve">in and </w:t>
      </w:r>
      <w:ins w:author="Gary Smailes" w:date="2024-01-22T12:52:38.398Z" w:id="558073762">
        <w:r w:rsidRPr="78F33490" w:rsidR="78F33490">
          <w:rPr>
            <w:rFonts w:ascii="Times New Roman" w:hAnsi="Times New Roman" w:cs="Times New Roman"/>
            <w:sz w:val="24"/>
            <w:szCs w:val="24"/>
            <w:lang w:val="en-GB"/>
          </w:rPr>
          <w:t>t</w:t>
        </w:r>
      </w:ins>
      <w:del w:author="Gary Smailes" w:date="2024-01-22T12:52:37.766Z" w:id="583280900">
        <w:r w:rsidRPr="78F33490" w:rsidDel="78F33490">
          <w:rPr>
            <w:rFonts w:ascii="Times New Roman" w:hAnsi="Times New Roman" w:cs="Times New Roman"/>
            <w:sz w:val="24"/>
            <w:szCs w:val="24"/>
            <w:lang w:val="en-GB"/>
          </w:rPr>
          <w:delText>T</w:delText>
        </w:r>
      </w:del>
      <w:r w:rsidRPr="78F33490" w:rsidR="78F33490">
        <w:rPr>
          <w:rFonts w:ascii="Times New Roman" w:hAnsi="Times New Roman" w:cs="Times New Roman"/>
          <w:sz w:val="24"/>
          <w:szCs w:val="24"/>
          <w:lang w:val="en-GB"/>
        </w:rPr>
        <w:t>onics at thirty pesetas each, I thought.</w:t>
      </w:r>
    </w:p>
    <w:p w:rsidRPr="009711DC" w:rsidR="00C5007D" w:rsidP="009711DC" w:rsidRDefault="00C5007D" w14:paraId="5FF8B3B9" w14:textId="3E862A8E">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I’m in the wrong business.</w:t>
      </w:r>
    </w:p>
    <w:p w:rsidRPr="00D73D87" w:rsidR="00916173" w:rsidP="00DF7ACC" w:rsidRDefault="00154368" w14:paraId="727E4DB9" w14:textId="7E9F6E77">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As summer progressed and the faint stink of smoke disp</w:t>
      </w:r>
      <w:r w:rsidRPr="00D73D87" w:rsidR="004271D5">
        <w:rPr>
          <w:rFonts w:ascii="Times New Roman" w:hAnsi="Times New Roman"/>
          <w:sz w:val="24"/>
          <w:szCs w:val="24"/>
          <w:lang w:val="en-GB"/>
        </w:rPr>
        <w:t xml:space="preserve">ersed completely, we had our first response to my </w:t>
      </w:r>
      <w:r w:rsidRPr="00D73D87" w:rsidR="00D23AE3">
        <w:rPr>
          <w:rFonts w:ascii="Times New Roman" w:hAnsi="Times New Roman"/>
          <w:sz w:val="24"/>
          <w:szCs w:val="24"/>
          <w:lang w:val="en-GB"/>
        </w:rPr>
        <w:t>brochure mailing to travel companies and airlines</w:t>
      </w:r>
      <w:r w:rsidRPr="00D73D87" w:rsidR="00DD120D">
        <w:rPr>
          <w:rFonts w:ascii="Times New Roman" w:hAnsi="Times New Roman"/>
          <w:sz w:val="24"/>
          <w:szCs w:val="24"/>
          <w:lang w:val="en-GB"/>
        </w:rPr>
        <w:t xml:space="preserve">. </w:t>
      </w:r>
      <w:r w:rsidRPr="00D73D87" w:rsidR="00916173">
        <w:rPr>
          <w:rFonts w:ascii="Times New Roman" w:hAnsi="Times New Roman"/>
          <w:sz w:val="24"/>
          <w:szCs w:val="24"/>
          <w:lang w:val="en-GB"/>
        </w:rPr>
        <w:t xml:space="preserve">The Kerrigan brothers owned a travel agency in Dublin. </w:t>
      </w:r>
      <w:r w:rsidRPr="00D73D87" w:rsidR="00DD120D">
        <w:rPr>
          <w:rFonts w:ascii="Times New Roman" w:hAnsi="Times New Roman"/>
          <w:sz w:val="24"/>
          <w:szCs w:val="24"/>
          <w:lang w:val="en-GB"/>
        </w:rPr>
        <w:t>Completely coincidently, t</w:t>
      </w:r>
      <w:r w:rsidRPr="00D73D87" w:rsidR="00916173">
        <w:rPr>
          <w:rFonts w:ascii="Times New Roman" w:hAnsi="Times New Roman"/>
          <w:sz w:val="24"/>
          <w:szCs w:val="24"/>
          <w:lang w:val="en-GB"/>
        </w:rPr>
        <w:t xml:space="preserve">hey were frequent visitors to Nerja and were among the growing number of regular Irish visitors who drank in the bar. They </w:t>
      </w:r>
      <w:r w:rsidRPr="00D73D87" w:rsidR="000E70CD">
        <w:rPr>
          <w:rFonts w:ascii="Times New Roman" w:hAnsi="Times New Roman"/>
          <w:sz w:val="24"/>
          <w:szCs w:val="24"/>
          <w:lang w:val="en-GB"/>
        </w:rPr>
        <w:t>promised</w:t>
      </w:r>
      <w:r w:rsidRPr="00D73D87" w:rsidR="00AD0264">
        <w:rPr>
          <w:rFonts w:ascii="Times New Roman" w:hAnsi="Times New Roman"/>
          <w:sz w:val="24"/>
          <w:szCs w:val="24"/>
          <w:lang w:val="en-GB"/>
        </w:rPr>
        <w:t xml:space="preserve"> to send some guests. </w:t>
      </w:r>
      <w:r w:rsidRPr="00D73D87" w:rsidR="000306C3">
        <w:rPr>
          <w:rFonts w:ascii="Times New Roman" w:hAnsi="Times New Roman"/>
          <w:sz w:val="24"/>
          <w:szCs w:val="24"/>
          <w:lang w:val="en-GB"/>
        </w:rPr>
        <w:t>At the time</w:t>
      </w:r>
      <w:r w:rsidRPr="00D73D87" w:rsidR="00A8603A">
        <w:rPr>
          <w:rFonts w:ascii="Times New Roman" w:hAnsi="Times New Roman"/>
          <w:sz w:val="24"/>
          <w:szCs w:val="24"/>
          <w:lang w:val="en-GB"/>
        </w:rPr>
        <w:t>,</w:t>
      </w:r>
      <w:r w:rsidRPr="00D73D87" w:rsidR="000306C3">
        <w:rPr>
          <w:rFonts w:ascii="Times New Roman" w:hAnsi="Times New Roman"/>
          <w:sz w:val="24"/>
          <w:szCs w:val="24"/>
          <w:lang w:val="en-GB"/>
        </w:rPr>
        <w:t xml:space="preserve"> I took it with a</w:t>
      </w:r>
      <w:r w:rsidRPr="00D73D87" w:rsidR="00A8603A">
        <w:rPr>
          <w:rFonts w:ascii="Times New Roman" w:hAnsi="Times New Roman"/>
          <w:sz w:val="24"/>
          <w:szCs w:val="24"/>
          <w:lang w:val="en-GB"/>
        </w:rPr>
        <w:t xml:space="preserve"> </w:t>
      </w:r>
      <w:r w:rsidRPr="00D73D87" w:rsidR="000306C3">
        <w:rPr>
          <w:rFonts w:ascii="Times New Roman" w:hAnsi="Times New Roman"/>
          <w:sz w:val="24"/>
          <w:szCs w:val="24"/>
          <w:lang w:val="en-GB"/>
        </w:rPr>
        <w:t>pinch of salt putting it do</w:t>
      </w:r>
      <w:r w:rsidRPr="00D73D87" w:rsidR="00A8603A">
        <w:rPr>
          <w:rFonts w:ascii="Times New Roman" w:hAnsi="Times New Roman"/>
          <w:sz w:val="24"/>
          <w:szCs w:val="24"/>
          <w:lang w:val="en-GB"/>
        </w:rPr>
        <w:t>w</w:t>
      </w:r>
      <w:r w:rsidRPr="00D73D87" w:rsidR="000306C3">
        <w:rPr>
          <w:rFonts w:ascii="Times New Roman" w:hAnsi="Times New Roman"/>
          <w:sz w:val="24"/>
          <w:szCs w:val="24"/>
          <w:lang w:val="en-GB"/>
        </w:rPr>
        <w:t xml:space="preserve">n to whiskey </w:t>
      </w:r>
      <w:r w:rsidRPr="00D73D87" w:rsidR="00A8603A">
        <w:rPr>
          <w:rFonts w:ascii="Times New Roman" w:hAnsi="Times New Roman"/>
          <w:sz w:val="24"/>
          <w:szCs w:val="24"/>
          <w:lang w:val="en-GB"/>
        </w:rPr>
        <w:t>fuelled</w:t>
      </w:r>
      <w:r w:rsidRPr="00D73D87" w:rsidR="000306C3">
        <w:rPr>
          <w:rFonts w:ascii="Times New Roman" w:hAnsi="Times New Roman"/>
          <w:sz w:val="24"/>
          <w:szCs w:val="24"/>
          <w:lang w:val="en-GB"/>
        </w:rPr>
        <w:t xml:space="preserve"> br</w:t>
      </w:r>
      <w:r w:rsidRPr="00D73D87" w:rsidR="00A8603A">
        <w:rPr>
          <w:rFonts w:ascii="Times New Roman" w:hAnsi="Times New Roman"/>
          <w:sz w:val="24"/>
          <w:szCs w:val="24"/>
          <w:lang w:val="en-GB"/>
        </w:rPr>
        <w:t>a</w:t>
      </w:r>
      <w:r w:rsidRPr="00D73D87" w:rsidR="000306C3">
        <w:rPr>
          <w:rFonts w:ascii="Times New Roman" w:hAnsi="Times New Roman"/>
          <w:sz w:val="24"/>
          <w:szCs w:val="24"/>
          <w:lang w:val="en-GB"/>
        </w:rPr>
        <w:t>vad</w:t>
      </w:r>
      <w:r w:rsidRPr="00D73D87" w:rsidR="00A8603A">
        <w:rPr>
          <w:rFonts w:ascii="Times New Roman" w:hAnsi="Times New Roman"/>
          <w:sz w:val="24"/>
          <w:szCs w:val="24"/>
          <w:lang w:val="en-GB"/>
        </w:rPr>
        <w:t>o</w:t>
      </w:r>
      <w:r w:rsidRPr="00D73D87" w:rsidR="000306C3">
        <w:rPr>
          <w:rFonts w:ascii="Times New Roman" w:hAnsi="Times New Roman"/>
          <w:sz w:val="24"/>
          <w:szCs w:val="24"/>
          <w:lang w:val="en-GB"/>
        </w:rPr>
        <w:t xml:space="preserve"> </w:t>
      </w:r>
      <w:r w:rsidRPr="00D73D87" w:rsidR="00A8603A">
        <w:rPr>
          <w:rFonts w:ascii="Times New Roman" w:hAnsi="Times New Roman"/>
          <w:sz w:val="24"/>
          <w:szCs w:val="24"/>
          <w:lang w:val="en-GB"/>
        </w:rPr>
        <w:t>and as it</w:t>
      </w:r>
      <w:r w:rsidRPr="00D73D87" w:rsidR="00AD0264">
        <w:rPr>
          <w:rFonts w:ascii="Times New Roman" w:hAnsi="Times New Roman"/>
          <w:sz w:val="24"/>
          <w:szCs w:val="24"/>
          <w:lang w:val="en-GB"/>
        </w:rPr>
        <w:t xml:space="preserve"> had been a while since I had heard from them</w:t>
      </w:r>
      <w:r w:rsidRPr="00D73D87" w:rsidR="004610BA">
        <w:rPr>
          <w:rFonts w:ascii="Times New Roman" w:hAnsi="Times New Roman"/>
          <w:sz w:val="24"/>
          <w:szCs w:val="24"/>
          <w:lang w:val="en-GB"/>
        </w:rPr>
        <w:t>, I’d forgotten their assurances</w:t>
      </w:r>
      <w:r w:rsidRPr="00D73D87" w:rsidR="00DE2246">
        <w:rPr>
          <w:rFonts w:ascii="Times New Roman" w:hAnsi="Times New Roman"/>
          <w:sz w:val="24"/>
          <w:szCs w:val="24"/>
          <w:lang w:val="en-GB"/>
        </w:rPr>
        <w:t>.</w:t>
      </w:r>
    </w:p>
    <w:p w:rsidRPr="00D73D87" w:rsidR="00DE2246" w:rsidP="00AC3D7D" w:rsidRDefault="00DE2246" w14:paraId="762254A4" w14:textId="6CE56C15">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lastRenderedPageBreak/>
        <w:t>I was pleasantly surprised when the phone rang</w:t>
      </w:r>
      <w:r w:rsidRPr="00D73D87" w:rsidR="0096018A">
        <w:rPr>
          <w:rFonts w:ascii="Times New Roman" w:hAnsi="Times New Roman"/>
          <w:sz w:val="24"/>
          <w:szCs w:val="24"/>
          <w:lang w:val="en-GB"/>
        </w:rPr>
        <w:t>.</w:t>
      </w:r>
    </w:p>
    <w:p w:rsidRPr="00D73D87" w:rsidR="000E70CD" w:rsidP="00AC3D7D" w:rsidRDefault="000E70CD" w14:paraId="2B2EE0BA" w14:textId="0A28E4EB">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 xml:space="preserve">“Hi </w:t>
      </w:r>
      <w:r w:rsidR="00CF55C7">
        <w:rPr>
          <w:rFonts w:ascii="Times New Roman" w:hAnsi="Times New Roman"/>
          <w:sz w:val="24"/>
          <w:szCs w:val="24"/>
          <w:lang w:val="en-GB"/>
        </w:rPr>
        <w:t>Robin</w:t>
      </w:r>
      <w:r w:rsidRPr="00D73D87">
        <w:rPr>
          <w:rFonts w:ascii="Times New Roman" w:hAnsi="Times New Roman"/>
          <w:sz w:val="24"/>
          <w:szCs w:val="24"/>
          <w:lang w:val="en-GB"/>
        </w:rPr>
        <w:t>,</w:t>
      </w:r>
      <w:r w:rsidRPr="00D73D87" w:rsidR="000752A1">
        <w:rPr>
          <w:rFonts w:ascii="Times New Roman" w:hAnsi="Times New Roman"/>
          <w:sz w:val="24"/>
          <w:szCs w:val="24"/>
          <w:lang w:val="en-GB"/>
        </w:rPr>
        <w:t xml:space="preserve"> it</w:t>
      </w:r>
      <w:r w:rsidRPr="00D73D87" w:rsidR="00A82728">
        <w:rPr>
          <w:rFonts w:ascii="Times New Roman" w:hAnsi="Times New Roman"/>
          <w:sz w:val="24"/>
          <w:szCs w:val="24"/>
          <w:lang w:val="en-GB"/>
        </w:rPr>
        <w:t xml:space="preserve">’s Brian Kerrigan. Do you remember our last conversation about me sending </w:t>
      </w:r>
      <w:r w:rsidRPr="00D73D87" w:rsidR="007B4081">
        <w:rPr>
          <w:rFonts w:ascii="Times New Roman" w:hAnsi="Times New Roman"/>
          <w:sz w:val="24"/>
          <w:szCs w:val="24"/>
          <w:lang w:val="en-GB"/>
        </w:rPr>
        <w:t>guests.</w:t>
      </w:r>
      <w:r w:rsidRPr="00D73D87">
        <w:rPr>
          <w:rFonts w:ascii="Times New Roman" w:hAnsi="Times New Roman"/>
          <w:sz w:val="24"/>
          <w:szCs w:val="24"/>
          <w:lang w:val="en-GB"/>
        </w:rPr>
        <w:t>”</w:t>
      </w:r>
    </w:p>
    <w:p w:rsidRPr="00D73D87" w:rsidR="00916173" w:rsidP="00916173" w:rsidRDefault="00916173" w14:paraId="7278B0AF" w14:textId="590E5360">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 xml:space="preserve">“Hi Brian, </w:t>
      </w:r>
      <w:r w:rsidRPr="00D73D87" w:rsidR="007B4081">
        <w:rPr>
          <w:rFonts w:ascii="Times New Roman" w:hAnsi="Times New Roman"/>
          <w:sz w:val="24"/>
          <w:szCs w:val="24"/>
          <w:lang w:val="en-GB"/>
        </w:rPr>
        <w:t>of course I remember but it was a while ago</w:t>
      </w:r>
      <w:r w:rsidRPr="00D73D87">
        <w:rPr>
          <w:rFonts w:ascii="Times New Roman" w:hAnsi="Times New Roman"/>
          <w:sz w:val="24"/>
          <w:szCs w:val="24"/>
          <w:lang w:val="en-GB"/>
        </w:rPr>
        <w:t>?”</w:t>
      </w:r>
    </w:p>
    <w:p w:rsidRPr="00D73D87" w:rsidR="00916173" w:rsidP="00916173" w:rsidRDefault="00916173" w14:paraId="1B1F1ACB" w14:textId="37B37501">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w:t>
      </w:r>
      <w:r w:rsidRPr="00D73D87" w:rsidR="002643EC">
        <w:rPr>
          <w:rFonts w:ascii="Times New Roman" w:hAnsi="Times New Roman"/>
          <w:sz w:val="24"/>
          <w:szCs w:val="24"/>
          <w:lang w:val="en-GB"/>
        </w:rPr>
        <w:t>To be honest, I’d probably had one over the eight but then your brochure arrived and prompted me to find</w:t>
      </w:r>
      <w:r w:rsidRPr="00D73D87">
        <w:rPr>
          <w:rFonts w:ascii="Times New Roman" w:hAnsi="Times New Roman"/>
          <w:sz w:val="24"/>
          <w:szCs w:val="24"/>
          <w:lang w:val="en-GB"/>
        </w:rPr>
        <w:t xml:space="preserve"> some new customers for you. </w:t>
      </w:r>
      <w:r w:rsidRPr="00D73D87" w:rsidR="00A13E97">
        <w:rPr>
          <w:rFonts w:ascii="Times New Roman" w:hAnsi="Times New Roman"/>
          <w:sz w:val="24"/>
          <w:szCs w:val="24"/>
          <w:lang w:val="en-GB"/>
        </w:rPr>
        <w:t xml:space="preserve">I hope it’s not too short </w:t>
      </w:r>
      <w:proofErr w:type="gramStart"/>
      <w:r w:rsidRPr="00D73D87" w:rsidR="00A13E97">
        <w:rPr>
          <w:rFonts w:ascii="Times New Roman" w:hAnsi="Times New Roman"/>
          <w:sz w:val="24"/>
          <w:szCs w:val="24"/>
          <w:lang w:val="en-GB"/>
        </w:rPr>
        <w:t>notice</w:t>
      </w:r>
      <w:proofErr w:type="gramEnd"/>
      <w:r w:rsidRPr="00D73D87" w:rsidR="00A13E97">
        <w:rPr>
          <w:rFonts w:ascii="Times New Roman" w:hAnsi="Times New Roman"/>
          <w:sz w:val="24"/>
          <w:szCs w:val="24"/>
          <w:lang w:val="en-GB"/>
        </w:rPr>
        <w:t xml:space="preserve"> but the </w:t>
      </w:r>
      <w:r w:rsidRPr="00D73D87" w:rsidR="007C738B">
        <w:rPr>
          <w:rFonts w:ascii="Times New Roman" w:hAnsi="Times New Roman"/>
          <w:sz w:val="24"/>
          <w:szCs w:val="24"/>
          <w:lang w:val="en-GB"/>
        </w:rPr>
        <w:t>Buckingham</w:t>
      </w:r>
      <w:r w:rsidRPr="00D73D87" w:rsidR="00A13E97">
        <w:rPr>
          <w:rFonts w:ascii="Times New Roman" w:hAnsi="Times New Roman"/>
          <w:sz w:val="24"/>
          <w:szCs w:val="24"/>
          <w:lang w:val="en-GB"/>
        </w:rPr>
        <w:t xml:space="preserve"> family will be arriving in </w:t>
      </w:r>
      <w:r w:rsidRPr="00D73D87" w:rsidR="00AC2995">
        <w:rPr>
          <w:rFonts w:ascii="Times New Roman" w:hAnsi="Times New Roman"/>
          <w:sz w:val="24"/>
          <w:szCs w:val="24"/>
          <w:lang w:val="en-GB"/>
        </w:rPr>
        <w:t>three</w:t>
      </w:r>
      <w:r w:rsidRPr="00D73D87" w:rsidR="00A13E97">
        <w:rPr>
          <w:rFonts w:ascii="Times New Roman" w:hAnsi="Times New Roman"/>
          <w:sz w:val="24"/>
          <w:szCs w:val="24"/>
          <w:lang w:val="en-GB"/>
        </w:rPr>
        <w:t xml:space="preserve"> days</w:t>
      </w:r>
      <w:r w:rsidRPr="00D73D87" w:rsidR="00FF6A11">
        <w:rPr>
          <w:rFonts w:ascii="Times New Roman" w:hAnsi="Times New Roman"/>
          <w:sz w:val="24"/>
          <w:szCs w:val="24"/>
          <w:lang w:val="en-GB"/>
        </w:rPr>
        <w:t>.</w:t>
      </w:r>
      <w:r w:rsidRPr="00D73D87">
        <w:rPr>
          <w:rFonts w:ascii="Times New Roman" w:hAnsi="Times New Roman"/>
          <w:sz w:val="24"/>
          <w:szCs w:val="24"/>
          <w:lang w:val="en-GB"/>
        </w:rPr>
        <w:t>”</w:t>
      </w:r>
    </w:p>
    <w:p w:rsidRPr="00D73D87" w:rsidR="00916173" w:rsidP="00916173" w:rsidRDefault="00916173" w14:paraId="1353A2E8" w14:textId="3DD7748B">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w:t>
      </w:r>
      <w:r w:rsidRPr="00D73D87" w:rsidR="00FF6A11">
        <w:rPr>
          <w:rFonts w:ascii="Times New Roman" w:hAnsi="Times New Roman"/>
          <w:sz w:val="24"/>
          <w:szCs w:val="24"/>
          <w:lang w:val="en-GB"/>
        </w:rPr>
        <w:t>Great,</w:t>
      </w:r>
      <w:r w:rsidRPr="00D73D87" w:rsidR="00AC2995">
        <w:rPr>
          <w:rFonts w:ascii="Times New Roman" w:hAnsi="Times New Roman"/>
          <w:sz w:val="24"/>
          <w:szCs w:val="24"/>
          <w:lang w:val="en-GB"/>
        </w:rPr>
        <w:t xml:space="preserve"> </w:t>
      </w:r>
      <w:r w:rsidRPr="00D73D87" w:rsidR="00FF6A11">
        <w:rPr>
          <w:rFonts w:ascii="Times New Roman" w:hAnsi="Times New Roman"/>
          <w:sz w:val="24"/>
          <w:szCs w:val="24"/>
          <w:lang w:val="en-GB"/>
        </w:rPr>
        <w:t>t</w:t>
      </w:r>
      <w:r w:rsidRPr="00D73D87">
        <w:rPr>
          <w:rFonts w:ascii="Times New Roman" w:hAnsi="Times New Roman"/>
          <w:sz w:val="24"/>
          <w:szCs w:val="24"/>
          <w:lang w:val="en-GB"/>
        </w:rPr>
        <w:t xml:space="preserve">hanks, Brian, </w:t>
      </w:r>
      <w:r w:rsidRPr="00D73D87" w:rsidR="00AC2995">
        <w:rPr>
          <w:rFonts w:ascii="Times New Roman" w:hAnsi="Times New Roman"/>
          <w:sz w:val="24"/>
          <w:szCs w:val="24"/>
          <w:lang w:val="en-GB"/>
        </w:rPr>
        <w:t>a</w:t>
      </w:r>
      <w:r w:rsidRPr="00D73D87">
        <w:rPr>
          <w:rFonts w:ascii="Times New Roman" w:hAnsi="Times New Roman"/>
          <w:sz w:val="24"/>
          <w:szCs w:val="24"/>
          <w:lang w:val="en-GB"/>
        </w:rPr>
        <w:t xml:space="preserve"> double room?”</w:t>
      </w:r>
    </w:p>
    <w:p w:rsidRPr="00D73D87" w:rsidR="00916173" w:rsidP="00916173" w:rsidRDefault="00916173" w14:paraId="0A9D6ADD" w14:textId="08747199">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“Good heavens no. There are thousands of them. They own a hotel here in Dublin</w:t>
      </w:r>
      <w:r w:rsidRPr="00D73D87" w:rsidR="00FF6A11">
        <w:rPr>
          <w:rFonts w:ascii="Times New Roman" w:hAnsi="Times New Roman"/>
          <w:sz w:val="24"/>
          <w:szCs w:val="24"/>
          <w:lang w:val="en-GB"/>
        </w:rPr>
        <w:t>,</w:t>
      </w:r>
      <w:r w:rsidRPr="00D73D87">
        <w:rPr>
          <w:rFonts w:ascii="Times New Roman" w:hAnsi="Times New Roman"/>
          <w:sz w:val="24"/>
          <w:szCs w:val="24"/>
          <w:lang w:val="en-GB"/>
        </w:rPr>
        <w:t xml:space="preserve"> a chain of fifteen butcher’s shops</w:t>
      </w:r>
      <w:r w:rsidR="0071102C">
        <w:rPr>
          <w:rFonts w:ascii="Times New Roman" w:hAnsi="Times New Roman"/>
          <w:sz w:val="24"/>
          <w:szCs w:val="24"/>
          <w:lang w:val="en-GB"/>
        </w:rPr>
        <w:t>,</w:t>
      </w:r>
      <w:r w:rsidRPr="00D73D87" w:rsidR="00FF6A11">
        <w:rPr>
          <w:rFonts w:ascii="Times New Roman" w:hAnsi="Times New Roman"/>
          <w:sz w:val="24"/>
          <w:szCs w:val="24"/>
          <w:lang w:val="en-GB"/>
        </w:rPr>
        <w:t xml:space="preserve"> and</w:t>
      </w:r>
      <w:r w:rsidRPr="00D73D87">
        <w:rPr>
          <w:rFonts w:ascii="Times New Roman" w:hAnsi="Times New Roman"/>
          <w:sz w:val="24"/>
          <w:szCs w:val="24"/>
          <w:lang w:val="en-GB"/>
        </w:rPr>
        <w:t xml:space="preserve"> have about a million children. This time they only require six rooms but next time who knows, maybe more.”</w:t>
      </w:r>
    </w:p>
    <w:p w:rsidRPr="00D73D87" w:rsidR="00916173" w:rsidP="00916173" w:rsidRDefault="00916173" w14:paraId="541945D3" w14:textId="1A4367F7">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 xml:space="preserve">“Sounds like my sort of client,” </w:t>
      </w:r>
      <w:r w:rsidRPr="00D73D87" w:rsidR="005A45D9">
        <w:rPr>
          <w:rFonts w:ascii="Times New Roman" w:hAnsi="Times New Roman"/>
          <w:sz w:val="24"/>
          <w:szCs w:val="24"/>
          <w:lang w:val="en-GB"/>
        </w:rPr>
        <w:t xml:space="preserve">I </w:t>
      </w:r>
      <w:r w:rsidRPr="00D73D87">
        <w:rPr>
          <w:rFonts w:ascii="Times New Roman" w:hAnsi="Times New Roman"/>
          <w:sz w:val="24"/>
          <w:szCs w:val="24"/>
          <w:lang w:val="en-GB"/>
        </w:rPr>
        <w:t>said.</w:t>
      </w:r>
    </w:p>
    <w:p w:rsidRPr="00D73D87" w:rsidR="00916173" w:rsidP="00916173" w:rsidRDefault="00916173" w14:paraId="68988990" w14:textId="6F89B1BC">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 xml:space="preserve">“Indeed, but they can be a bit demanding so </w:t>
      </w:r>
      <w:r w:rsidRPr="00D73D87" w:rsidR="005A45D9">
        <w:rPr>
          <w:rFonts w:ascii="Times New Roman" w:hAnsi="Times New Roman"/>
          <w:sz w:val="24"/>
          <w:szCs w:val="24"/>
          <w:lang w:val="en-GB"/>
        </w:rPr>
        <w:t>make sure to be</w:t>
      </w:r>
      <w:r w:rsidRPr="00D73D87">
        <w:rPr>
          <w:rFonts w:ascii="Times New Roman" w:hAnsi="Times New Roman"/>
          <w:sz w:val="24"/>
          <w:szCs w:val="24"/>
          <w:lang w:val="en-GB"/>
        </w:rPr>
        <w:t xml:space="preserve"> on your toes.”</w:t>
      </w:r>
    </w:p>
    <w:p w:rsidRPr="00D73D87" w:rsidR="00916173" w:rsidP="00916173" w:rsidRDefault="00916173" w14:paraId="3EE25851" w14:textId="77777777">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“After fending off the secret police for years, they can’t be that bad.”</w:t>
      </w:r>
    </w:p>
    <w:p w:rsidRPr="00D73D87" w:rsidR="00916173" w:rsidP="00916173" w:rsidRDefault="00916173" w14:paraId="0C62F0B3" w14:textId="77777777">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“Well, don’t say I didn’t warn you.”</w:t>
      </w:r>
    </w:p>
    <w:p w:rsidRPr="00D73D87" w:rsidR="00916173" w:rsidP="00916173" w:rsidRDefault="00916173" w14:paraId="4AB8AB43" w14:textId="4AD9CA7F">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w:t>
      </w:r>
      <w:r w:rsidRPr="00D73D87" w:rsidR="00A4550B">
        <w:rPr>
          <w:rFonts w:ascii="Times New Roman" w:hAnsi="Times New Roman"/>
          <w:sz w:val="24"/>
          <w:szCs w:val="24"/>
          <w:lang w:val="en-GB"/>
        </w:rPr>
        <w:t>What time are</w:t>
      </w:r>
      <w:r w:rsidRPr="00D73D87">
        <w:rPr>
          <w:rFonts w:ascii="Times New Roman" w:hAnsi="Times New Roman"/>
          <w:sz w:val="24"/>
          <w:szCs w:val="24"/>
          <w:lang w:val="en-GB"/>
        </w:rPr>
        <w:t xml:space="preserve"> they due?”</w:t>
      </w:r>
    </w:p>
    <w:p w:rsidRPr="00D73D87" w:rsidR="00916173" w:rsidP="00916173" w:rsidRDefault="00916173" w14:paraId="298F17F0" w14:textId="373B6398">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w:t>
      </w:r>
      <w:r w:rsidRPr="00D73D87" w:rsidR="00A4550B">
        <w:rPr>
          <w:rFonts w:ascii="Times New Roman" w:hAnsi="Times New Roman"/>
          <w:sz w:val="24"/>
          <w:szCs w:val="24"/>
          <w:lang w:val="en-GB"/>
        </w:rPr>
        <w:t xml:space="preserve">Around </w:t>
      </w:r>
      <w:r w:rsidRPr="00D73D87" w:rsidR="005C2AB8">
        <w:rPr>
          <w:rFonts w:ascii="Times New Roman" w:hAnsi="Times New Roman"/>
          <w:sz w:val="24"/>
          <w:szCs w:val="24"/>
          <w:lang w:val="en-GB"/>
        </w:rPr>
        <w:t>noon</w:t>
      </w:r>
      <w:r w:rsidR="003B129B">
        <w:rPr>
          <w:rFonts w:ascii="Times New Roman" w:hAnsi="Times New Roman"/>
          <w:sz w:val="24"/>
          <w:szCs w:val="24"/>
          <w:lang w:val="en-GB"/>
        </w:rPr>
        <w:t xml:space="preserve">, </w:t>
      </w:r>
      <w:r w:rsidR="00143575">
        <w:rPr>
          <w:rFonts w:ascii="Times New Roman" w:hAnsi="Times New Roman"/>
          <w:sz w:val="24"/>
          <w:szCs w:val="24"/>
          <w:lang w:val="en-GB"/>
        </w:rPr>
        <w:t>o</w:t>
      </w:r>
      <w:r w:rsidR="009F3AFA">
        <w:rPr>
          <w:rFonts w:ascii="Times New Roman" w:hAnsi="Times New Roman"/>
          <w:sz w:val="24"/>
          <w:szCs w:val="24"/>
          <w:lang w:val="en-GB"/>
        </w:rPr>
        <w:t>k</w:t>
      </w:r>
      <w:r w:rsidRPr="00D73D87">
        <w:rPr>
          <w:rFonts w:ascii="Times New Roman" w:hAnsi="Times New Roman"/>
          <w:sz w:val="24"/>
          <w:szCs w:val="24"/>
          <w:lang w:val="en-GB"/>
        </w:rPr>
        <w:t>?”</w:t>
      </w:r>
    </w:p>
    <w:p w:rsidRPr="00D73D87" w:rsidR="005C2AB8" w:rsidP="00916173" w:rsidRDefault="005C2AB8" w14:paraId="4EF2ADAA" w14:textId="77777777">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“Perfect.”</w:t>
      </w:r>
    </w:p>
    <w:p w:rsidRPr="00D73D87" w:rsidR="00916173" w:rsidP="00916173" w:rsidRDefault="00916173" w14:paraId="678EE774" w14:textId="0E5AF6CE">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 xml:space="preserve">Three taxis arrived at midday </w:t>
      </w:r>
      <w:r w:rsidRPr="00D73D87" w:rsidR="00AC39F4">
        <w:rPr>
          <w:rFonts w:ascii="Times New Roman" w:hAnsi="Times New Roman"/>
          <w:sz w:val="24"/>
          <w:szCs w:val="24"/>
          <w:lang w:val="en-GB"/>
        </w:rPr>
        <w:t>on the appointed day</w:t>
      </w:r>
      <w:r w:rsidRPr="00D73D87">
        <w:rPr>
          <w:rFonts w:ascii="Times New Roman" w:hAnsi="Times New Roman"/>
          <w:sz w:val="24"/>
          <w:szCs w:val="24"/>
          <w:lang w:val="en-GB"/>
        </w:rPr>
        <w:t>. The cab drivers unloaded their enormous suitcases into the lobby while two burly men with ruddy complexions, freckles</w:t>
      </w:r>
      <w:r w:rsidRPr="00D73D87" w:rsidR="00006C77">
        <w:rPr>
          <w:rFonts w:ascii="Times New Roman" w:hAnsi="Times New Roman"/>
          <w:sz w:val="24"/>
          <w:szCs w:val="24"/>
          <w:lang w:val="en-GB"/>
        </w:rPr>
        <w:t>,</w:t>
      </w:r>
      <w:r w:rsidRPr="00D73D87">
        <w:rPr>
          <w:rFonts w:ascii="Times New Roman" w:hAnsi="Times New Roman"/>
          <w:sz w:val="24"/>
          <w:szCs w:val="24"/>
          <w:lang w:val="en-GB"/>
        </w:rPr>
        <w:t xml:space="preserve"> and fair hair carried in several large duffle bags.</w:t>
      </w:r>
    </w:p>
    <w:p w:rsidRPr="00D73D87" w:rsidR="00916173" w:rsidP="00916173" w:rsidRDefault="00916173" w14:paraId="705242ED" w14:textId="60B69DD4">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 xml:space="preserve">“Sean </w:t>
      </w:r>
      <w:r w:rsidRPr="00D73D87" w:rsidR="007C738B">
        <w:rPr>
          <w:rFonts w:ascii="Times New Roman" w:hAnsi="Times New Roman"/>
          <w:sz w:val="24"/>
          <w:szCs w:val="24"/>
          <w:lang w:val="en-GB"/>
        </w:rPr>
        <w:t>Buckingham</w:t>
      </w:r>
      <w:r w:rsidRPr="00D73D87">
        <w:rPr>
          <w:rFonts w:ascii="Times New Roman" w:hAnsi="Times New Roman"/>
          <w:sz w:val="24"/>
          <w:szCs w:val="24"/>
          <w:lang w:val="en-GB"/>
        </w:rPr>
        <w:t>,” said the largest in his mid-forties. “Where do you want this meat?”</w:t>
      </w:r>
    </w:p>
    <w:p w:rsidRPr="00D73D87" w:rsidR="00916173" w:rsidP="00916173" w:rsidRDefault="00916173" w14:paraId="1EDE6C9F" w14:textId="6BFA6855">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 xml:space="preserve">“Sorry,” </w:t>
      </w:r>
      <w:r w:rsidRPr="00D73D87" w:rsidR="005A45D9">
        <w:rPr>
          <w:rFonts w:ascii="Times New Roman" w:hAnsi="Times New Roman"/>
          <w:sz w:val="24"/>
          <w:szCs w:val="24"/>
          <w:lang w:val="en-GB"/>
        </w:rPr>
        <w:t xml:space="preserve">I </w:t>
      </w:r>
      <w:r w:rsidRPr="00D73D87">
        <w:rPr>
          <w:rFonts w:ascii="Times New Roman" w:hAnsi="Times New Roman"/>
          <w:sz w:val="24"/>
          <w:szCs w:val="24"/>
          <w:lang w:val="en-GB"/>
        </w:rPr>
        <w:t xml:space="preserve">said suitably perplexed while </w:t>
      </w:r>
      <w:r w:rsidRPr="00D73D87" w:rsidR="005A45D9">
        <w:rPr>
          <w:rFonts w:ascii="Times New Roman" w:hAnsi="Times New Roman"/>
          <w:sz w:val="24"/>
          <w:szCs w:val="24"/>
          <w:lang w:val="en-GB"/>
        </w:rPr>
        <w:t>I</w:t>
      </w:r>
      <w:r w:rsidRPr="00D73D87">
        <w:rPr>
          <w:rFonts w:ascii="Times New Roman" w:hAnsi="Times New Roman"/>
          <w:sz w:val="24"/>
          <w:szCs w:val="24"/>
          <w:lang w:val="en-GB"/>
        </w:rPr>
        <w:t xml:space="preserve"> sorted the room keys.</w:t>
      </w:r>
    </w:p>
    <w:p w:rsidRPr="00D73D87" w:rsidR="00916173" w:rsidP="00916173" w:rsidRDefault="00916173" w14:paraId="55F9C03D" w14:textId="3E8F0443">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 xml:space="preserve">“I have prime quality vacuum-packed Irish meat </w:t>
      </w:r>
      <w:r w:rsidR="009053F2">
        <w:rPr>
          <w:rFonts w:ascii="Times New Roman" w:hAnsi="Times New Roman"/>
          <w:sz w:val="24"/>
          <w:szCs w:val="24"/>
          <w:lang w:val="en-GB"/>
        </w:rPr>
        <w:t>which</w:t>
      </w:r>
      <w:r w:rsidRPr="00D73D87">
        <w:rPr>
          <w:rFonts w:ascii="Times New Roman" w:hAnsi="Times New Roman"/>
          <w:sz w:val="24"/>
          <w:szCs w:val="24"/>
          <w:lang w:val="en-GB"/>
        </w:rPr>
        <w:t xml:space="preserve"> needs to be kept cool. Do your rooms have fridges?”</w:t>
      </w:r>
    </w:p>
    <w:p w:rsidRPr="00D73D87" w:rsidR="00916173" w:rsidP="00916173" w:rsidRDefault="00916173" w14:paraId="6950D201" w14:textId="52BAE85E">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“They don’t</w:t>
      </w:r>
      <w:r w:rsidRPr="00D73D87" w:rsidR="00AC39F4">
        <w:rPr>
          <w:rFonts w:ascii="Times New Roman" w:hAnsi="Times New Roman"/>
          <w:sz w:val="24"/>
          <w:szCs w:val="24"/>
          <w:lang w:val="en-GB"/>
        </w:rPr>
        <w:t>,</w:t>
      </w:r>
      <w:r w:rsidRPr="00D73D87">
        <w:rPr>
          <w:rFonts w:ascii="Times New Roman" w:hAnsi="Times New Roman"/>
          <w:sz w:val="24"/>
          <w:szCs w:val="24"/>
          <w:lang w:val="en-GB"/>
        </w:rPr>
        <w:t xml:space="preserve"> I’m afraid.”</w:t>
      </w:r>
    </w:p>
    <w:p w:rsidRPr="00D73D87" w:rsidR="00916173" w:rsidP="00916173" w:rsidRDefault="00916173" w14:paraId="5C955524" w14:textId="77777777">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Sean’s colour was changing, not for the better.</w:t>
      </w:r>
    </w:p>
    <w:p w:rsidRPr="00D73D87" w:rsidR="00916173" w:rsidP="00916173" w:rsidRDefault="00916173" w14:paraId="67F02BAE" w14:textId="77777777">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“Do they have cooking facilities?”</w:t>
      </w:r>
    </w:p>
    <w:p w:rsidRPr="00D73D87" w:rsidR="00916173" w:rsidP="00916173" w:rsidRDefault="00916173" w14:paraId="03C897BE" w14:textId="731943B2">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 xml:space="preserve">“We are not an aparthotel,” </w:t>
      </w:r>
      <w:r w:rsidRPr="00D73D87" w:rsidR="005A45D9">
        <w:rPr>
          <w:rFonts w:ascii="Times New Roman" w:hAnsi="Times New Roman"/>
          <w:sz w:val="24"/>
          <w:szCs w:val="24"/>
          <w:lang w:val="en-GB"/>
        </w:rPr>
        <w:t xml:space="preserve">I </w:t>
      </w:r>
      <w:r w:rsidRPr="00D73D87">
        <w:rPr>
          <w:rFonts w:ascii="Times New Roman" w:hAnsi="Times New Roman"/>
          <w:sz w:val="24"/>
          <w:szCs w:val="24"/>
          <w:lang w:val="en-GB"/>
        </w:rPr>
        <w:t>said.</w:t>
      </w:r>
    </w:p>
    <w:p w:rsidRPr="00D73D87" w:rsidR="00916173" w:rsidP="00916173" w:rsidRDefault="00916173" w14:paraId="41720C38" w14:textId="77777777">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“Could you store them in your kitchen?”</w:t>
      </w:r>
    </w:p>
    <w:p w:rsidRPr="00D73D87" w:rsidR="00916173" w:rsidP="00916173" w:rsidRDefault="00916173" w14:paraId="4F4BA306" w14:textId="77777777">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“We have a busy restaurant. Our fridges are jampacked.”</w:t>
      </w:r>
    </w:p>
    <w:p w:rsidRPr="00D73D87" w:rsidR="00916173" w:rsidP="00916173" w:rsidRDefault="00916173" w14:paraId="23B9FF7D" w14:textId="77777777">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lastRenderedPageBreak/>
        <w:t>“Then we’re fucked,” said Sean. “All this way for nothing. Right back to the airport, we might get this meat back to Dublin before it crawls there by itself. Are the taxis here?”</w:t>
      </w:r>
    </w:p>
    <w:p w:rsidRPr="00D73D87" w:rsidR="00916173" w:rsidP="00916173" w:rsidRDefault="00916173" w14:paraId="318B1DE0" w14:textId="77777777">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One of the twelve in their party peered out the door. “Nope,” they said.</w:t>
      </w:r>
    </w:p>
    <w:p w:rsidRPr="00D73D87" w:rsidR="00916173" w:rsidP="00916173" w:rsidRDefault="00916173" w14:paraId="4105EE72" w14:textId="77777777">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“Then order us some taxis and make it quick,” said Sean.</w:t>
      </w:r>
    </w:p>
    <w:p w:rsidRPr="00D73D87" w:rsidR="00916173" w:rsidP="00916173" w:rsidRDefault="00916173" w14:paraId="1B995D9D" w14:textId="21241757">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 xml:space="preserve">“If you tell me what you need,” </w:t>
      </w:r>
      <w:r w:rsidRPr="00D73D87" w:rsidR="005A45D9">
        <w:rPr>
          <w:rFonts w:ascii="Times New Roman" w:hAnsi="Times New Roman"/>
          <w:sz w:val="24"/>
          <w:szCs w:val="24"/>
          <w:lang w:val="en-GB"/>
        </w:rPr>
        <w:t xml:space="preserve">I </w:t>
      </w:r>
      <w:r w:rsidRPr="00D73D87">
        <w:rPr>
          <w:rFonts w:ascii="Times New Roman" w:hAnsi="Times New Roman"/>
          <w:sz w:val="24"/>
          <w:szCs w:val="24"/>
          <w:lang w:val="en-GB"/>
        </w:rPr>
        <w:t>said. “I’ll try to find a solution.”</w:t>
      </w:r>
    </w:p>
    <w:p w:rsidRPr="00D73D87" w:rsidR="00916173" w:rsidP="00916173" w:rsidRDefault="00916173" w14:paraId="65A90D79" w14:textId="77777777">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“We need a fridge and somewhere to cook plus double rooms for this lot.”</w:t>
      </w:r>
    </w:p>
    <w:p w:rsidRPr="00D73D87" w:rsidR="00916173" w:rsidP="00916173" w:rsidRDefault="00916173" w14:paraId="2176D910" w14:textId="44C6CCB2">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 xml:space="preserve">“Would an apartment nearby be </w:t>
      </w:r>
      <w:r w:rsidR="00143575">
        <w:rPr>
          <w:rFonts w:ascii="Times New Roman" w:hAnsi="Times New Roman"/>
          <w:sz w:val="24"/>
          <w:szCs w:val="24"/>
          <w:lang w:val="en-GB"/>
        </w:rPr>
        <w:t>o</w:t>
      </w:r>
      <w:r w:rsidR="009F3AFA">
        <w:rPr>
          <w:rFonts w:ascii="Times New Roman" w:hAnsi="Times New Roman"/>
          <w:sz w:val="24"/>
          <w:szCs w:val="24"/>
          <w:lang w:val="en-GB"/>
        </w:rPr>
        <w:t>k</w:t>
      </w:r>
      <w:r w:rsidRPr="00D73D87">
        <w:rPr>
          <w:rFonts w:ascii="Times New Roman" w:hAnsi="Times New Roman"/>
          <w:sz w:val="24"/>
          <w:szCs w:val="24"/>
          <w:lang w:val="en-GB"/>
        </w:rPr>
        <w:t>, the rest of you could stay in the hotel and meet for meals?”</w:t>
      </w:r>
    </w:p>
    <w:p w:rsidRPr="00D73D87" w:rsidR="00916173" w:rsidP="00916173" w:rsidRDefault="00916173" w14:paraId="6772092F" w14:textId="38A4D5D9">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 xml:space="preserve">“It’s not what we ordered but </w:t>
      </w:r>
      <w:r w:rsidR="001F7176">
        <w:rPr>
          <w:rFonts w:ascii="Times New Roman" w:hAnsi="Times New Roman"/>
          <w:sz w:val="24"/>
          <w:szCs w:val="24"/>
          <w:lang w:val="en-GB"/>
        </w:rPr>
        <w:t>sounds fine</w:t>
      </w:r>
      <w:r w:rsidRPr="00D73D87">
        <w:rPr>
          <w:rFonts w:ascii="Times New Roman" w:hAnsi="Times New Roman"/>
          <w:sz w:val="24"/>
          <w:szCs w:val="24"/>
          <w:lang w:val="en-GB"/>
        </w:rPr>
        <w:t>,” said Sean.</w:t>
      </w:r>
    </w:p>
    <w:p w:rsidRPr="00D73D87" w:rsidR="00916173" w:rsidP="00916173" w:rsidRDefault="00916173" w14:paraId="1CD75021" w14:textId="77777777">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“Then may I suggest you take a seat in the bar? Drinks are on the house while I organize something. Meanwhile, work out among yourselves who will sleep where?”</w:t>
      </w:r>
    </w:p>
    <w:p w:rsidRPr="00D73D87" w:rsidR="00916173" w:rsidP="00916173" w:rsidRDefault="00916173" w14:paraId="0B29C5BA" w14:textId="77777777">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“Oh, I see,” said Sean nodding. “Didn’t those lazy Kerrigan bastards say what we wanted?”</w:t>
      </w:r>
    </w:p>
    <w:p w:rsidRPr="00D73D87" w:rsidR="00916173" w:rsidP="00916173" w:rsidRDefault="00916173" w14:paraId="5C932BD6" w14:textId="5BF44797">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 xml:space="preserve">“Six double rooms </w:t>
      </w:r>
      <w:r w:rsidRPr="00D73D87" w:rsidR="00163942">
        <w:rPr>
          <w:rFonts w:ascii="Times New Roman" w:hAnsi="Times New Roman"/>
          <w:sz w:val="24"/>
          <w:szCs w:val="24"/>
          <w:lang w:val="en-GB"/>
        </w:rPr>
        <w:t>are</w:t>
      </w:r>
      <w:r w:rsidRPr="00D73D87">
        <w:rPr>
          <w:rFonts w:ascii="Times New Roman" w:hAnsi="Times New Roman"/>
          <w:sz w:val="24"/>
          <w:szCs w:val="24"/>
          <w:lang w:val="en-GB"/>
        </w:rPr>
        <w:t xml:space="preserve"> all he said.”</w:t>
      </w:r>
    </w:p>
    <w:p w:rsidRPr="00D73D87" w:rsidR="00916173" w:rsidP="00916173" w:rsidRDefault="00916173" w14:paraId="1505A496" w14:textId="77777777">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“Fucking eejit,” said Sean his wife trying to restrain him with a hand on his arm. “I’ll chop his legs off. Can you get him on the phone?”</w:t>
      </w:r>
    </w:p>
    <w:p w:rsidRPr="00D73D87" w:rsidR="00916173" w:rsidP="00916173" w:rsidRDefault="00916173" w14:paraId="1487BAED" w14:textId="4286CA25">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 xml:space="preserve">“I’ll try,” </w:t>
      </w:r>
      <w:r w:rsidRPr="00D73D87" w:rsidR="005A45D9">
        <w:rPr>
          <w:rFonts w:ascii="Times New Roman" w:hAnsi="Times New Roman"/>
          <w:sz w:val="24"/>
          <w:szCs w:val="24"/>
          <w:lang w:val="en-GB"/>
        </w:rPr>
        <w:t xml:space="preserve">I </w:t>
      </w:r>
      <w:r w:rsidRPr="00D73D87">
        <w:rPr>
          <w:rFonts w:ascii="Times New Roman" w:hAnsi="Times New Roman"/>
          <w:sz w:val="24"/>
          <w:szCs w:val="24"/>
          <w:lang w:val="en-GB"/>
        </w:rPr>
        <w:t>said dialling the number. When Brian answered he handed over the handset.</w:t>
      </w:r>
    </w:p>
    <w:p w:rsidRPr="00D73D87" w:rsidR="00916173" w:rsidP="00916173" w:rsidRDefault="00916173" w14:paraId="361AE4EC" w14:textId="77777777">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It was not a pleasant conversation concluding with “fucking useless travel agents, I’ll sue you when we return.”</w:t>
      </w:r>
    </w:p>
    <w:p w:rsidRPr="00D73D87" w:rsidR="00916173" w:rsidP="00916173" w:rsidRDefault="00916173" w14:paraId="40CD0EDF" w14:textId="6D24164A">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 xml:space="preserve">Thankfully, </w:t>
      </w:r>
      <w:r w:rsidRPr="00D73D87" w:rsidR="005A45D9">
        <w:rPr>
          <w:rFonts w:ascii="Times New Roman" w:hAnsi="Times New Roman"/>
          <w:sz w:val="24"/>
          <w:szCs w:val="24"/>
          <w:lang w:val="en-GB"/>
        </w:rPr>
        <w:t>Irena</w:t>
      </w:r>
      <w:r w:rsidRPr="00D73D87">
        <w:rPr>
          <w:rFonts w:ascii="Times New Roman" w:hAnsi="Times New Roman"/>
          <w:sz w:val="24"/>
          <w:szCs w:val="24"/>
          <w:lang w:val="en-GB"/>
        </w:rPr>
        <w:t xml:space="preserve"> saved the day.</w:t>
      </w:r>
    </w:p>
    <w:p w:rsidRPr="00D73D87" w:rsidR="00916173" w:rsidP="00916173" w:rsidRDefault="00916173" w14:paraId="15C05263" w14:textId="36D25250">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 xml:space="preserve">There was an apartment available in </w:t>
      </w:r>
      <w:r w:rsidRPr="00D73D87" w:rsidR="005A45D9">
        <w:rPr>
          <w:rFonts w:ascii="Times New Roman" w:hAnsi="Times New Roman"/>
          <w:sz w:val="24"/>
          <w:szCs w:val="24"/>
          <w:lang w:val="en-GB"/>
        </w:rPr>
        <w:t>her</w:t>
      </w:r>
      <w:r w:rsidRPr="00D73D87">
        <w:rPr>
          <w:rFonts w:ascii="Times New Roman" w:hAnsi="Times New Roman"/>
          <w:sz w:val="24"/>
          <w:szCs w:val="24"/>
          <w:lang w:val="en-GB"/>
        </w:rPr>
        <w:t xml:space="preserve"> block.</w:t>
      </w:r>
    </w:p>
    <w:p w:rsidRPr="00D73D87" w:rsidR="00916173" w:rsidP="00916173" w:rsidRDefault="00CF55C7" w14:paraId="0E255D7C" w14:textId="5DFCE54C">
      <w:pPr>
        <w:spacing w:after="0" w:line="360" w:lineRule="auto"/>
        <w:ind w:firstLine="720"/>
        <w:rPr>
          <w:rFonts w:ascii="Times New Roman" w:hAnsi="Times New Roman"/>
          <w:sz w:val="24"/>
          <w:szCs w:val="24"/>
          <w:lang w:val="en-GB"/>
        </w:rPr>
      </w:pPr>
      <w:r>
        <w:rPr>
          <w:rFonts w:ascii="Times New Roman" w:hAnsi="Times New Roman"/>
          <w:sz w:val="24"/>
          <w:szCs w:val="24"/>
          <w:lang w:val="en-GB"/>
        </w:rPr>
        <w:t>Robin</w:t>
      </w:r>
      <w:r w:rsidRPr="00D73D87" w:rsidR="00916173">
        <w:rPr>
          <w:rFonts w:ascii="Times New Roman" w:hAnsi="Times New Roman"/>
          <w:sz w:val="24"/>
          <w:szCs w:val="24"/>
          <w:lang w:val="en-GB"/>
        </w:rPr>
        <w:t xml:space="preserve"> took Sean and his wife across the road.</w:t>
      </w:r>
    </w:p>
    <w:p w:rsidRPr="00D73D87" w:rsidR="00916173" w:rsidP="00916173" w:rsidRDefault="00916173" w14:paraId="4A801665" w14:textId="77777777">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“Don’t mind him,” said his wife, a pretty redhead. “I’m Eire. His bark is worse than his bite.”</w:t>
      </w:r>
    </w:p>
    <w:p w:rsidRPr="00D73D87" w:rsidR="00916173" w:rsidP="00916173" w:rsidRDefault="00916173" w14:paraId="2EE7EAF2" w14:textId="77777777">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“Not when he needs to be,” said Sean scowling. “And this is disgraceful, we won’t be recommending your hotel.”</w:t>
      </w:r>
    </w:p>
    <w:p w:rsidRPr="00D73D87" w:rsidR="00916173" w:rsidP="00916173" w:rsidRDefault="00916173" w14:paraId="122D1FFB" w14:textId="03AE1853">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 xml:space="preserve">“I’m sorry you feel that way,” </w:t>
      </w:r>
      <w:r w:rsidRPr="00D73D87" w:rsidR="005A45D9">
        <w:rPr>
          <w:rFonts w:ascii="Times New Roman" w:hAnsi="Times New Roman"/>
          <w:sz w:val="24"/>
          <w:szCs w:val="24"/>
          <w:lang w:val="en-GB"/>
        </w:rPr>
        <w:t xml:space="preserve">I </w:t>
      </w:r>
      <w:r w:rsidRPr="00D73D87">
        <w:rPr>
          <w:rFonts w:ascii="Times New Roman" w:hAnsi="Times New Roman"/>
          <w:sz w:val="24"/>
          <w:szCs w:val="24"/>
          <w:lang w:val="en-GB"/>
        </w:rPr>
        <w:t>said. “However, I’m providing you with exactly what the Kerrigan’s requested. Wings Tours and Club 18-30 have used us for years, we seldom have complaints. Hopefully, after a few days and some of our finest Cottage Pie, you’ll change your mind.”</w:t>
      </w:r>
    </w:p>
    <w:p w:rsidRPr="00D73D87" w:rsidR="00916173" w:rsidP="00916173" w:rsidRDefault="00916173" w14:paraId="6830A065" w14:textId="77777777">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“Harrumph,” said Sean agitated.</w:t>
      </w:r>
    </w:p>
    <w:p w:rsidRPr="00D73D87" w:rsidR="00916173" w:rsidP="00916173" w:rsidRDefault="00916173" w14:paraId="2C863615" w14:textId="363CB1C7">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lastRenderedPageBreak/>
        <w:t xml:space="preserve">The apartment on the second floor came with an impressive balcony and </w:t>
      </w:r>
      <w:r w:rsidRPr="00D73D87" w:rsidR="00006C77">
        <w:rPr>
          <w:rFonts w:ascii="Times New Roman" w:hAnsi="Times New Roman"/>
          <w:sz w:val="24"/>
          <w:szCs w:val="24"/>
          <w:lang w:val="en-GB"/>
        </w:rPr>
        <w:t xml:space="preserve">a </w:t>
      </w:r>
      <w:r w:rsidRPr="00D73D87">
        <w:rPr>
          <w:rFonts w:ascii="Times New Roman" w:hAnsi="Times New Roman"/>
          <w:sz w:val="24"/>
          <w:szCs w:val="24"/>
          <w:lang w:val="en-GB"/>
        </w:rPr>
        <w:t>spacious kitchen-diner. The décor was traditional Spanish with timber cupboards and floral armchairs, but it was clean and had an enormous fridge, a new electric oven and hob</w:t>
      </w:r>
      <w:r w:rsidRPr="00D73D87" w:rsidR="00006C77">
        <w:rPr>
          <w:rFonts w:ascii="Times New Roman" w:hAnsi="Times New Roman"/>
          <w:sz w:val="24"/>
          <w:szCs w:val="24"/>
          <w:lang w:val="en-GB"/>
        </w:rPr>
        <w:t>,</w:t>
      </w:r>
      <w:r w:rsidRPr="00D73D87">
        <w:rPr>
          <w:rFonts w:ascii="Times New Roman" w:hAnsi="Times New Roman"/>
          <w:sz w:val="24"/>
          <w:szCs w:val="24"/>
          <w:lang w:val="en-GB"/>
        </w:rPr>
        <w:t xml:space="preserve"> and like ma</w:t>
      </w:r>
      <w:r w:rsidRPr="00D73D87" w:rsidR="00006C77">
        <w:rPr>
          <w:rFonts w:ascii="Times New Roman" w:hAnsi="Times New Roman"/>
          <w:sz w:val="24"/>
          <w:szCs w:val="24"/>
          <w:lang w:val="en-GB"/>
        </w:rPr>
        <w:t>n</w:t>
      </w:r>
      <w:r w:rsidRPr="00D73D87">
        <w:rPr>
          <w:rFonts w:ascii="Times New Roman" w:hAnsi="Times New Roman"/>
          <w:sz w:val="24"/>
          <w:szCs w:val="24"/>
          <w:lang w:val="en-GB"/>
        </w:rPr>
        <w:t>y Spanish families, a huge dining table.</w:t>
      </w:r>
    </w:p>
    <w:p w:rsidRPr="00D73D87" w:rsidR="00916173" w:rsidP="00916173" w:rsidRDefault="00CF55C7" w14:paraId="33D592FB" w14:textId="33A0238C">
      <w:pPr>
        <w:spacing w:after="0" w:line="360" w:lineRule="auto"/>
        <w:ind w:firstLine="720"/>
        <w:rPr>
          <w:del w:author="Gary Smailes" w:date="2024-01-22T12:54:01.189Z" w:id="1370389554"/>
          <w:rFonts w:ascii="Times New Roman" w:hAnsi="Times New Roman"/>
          <w:sz w:val="24"/>
          <w:szCs w:val="24"/>
          <w:lang w:val="en-GB"/>
        </w:rPr>
      </w:pPr>
      <w:r w:rsidRPr="78F33490" w:rsidR="78F33490">
        <w:rPr>
          <w:rFonts w:ascii="Times New Roman" w:hAnsi="Times New Roman"/>
          <w:sz w:val="24"/>
          <w:szCs w:val="24"/>
          <w:lang w:val="en-GB"/>
        </w:rPr>
        <w:t>Robin regarded Sean</w:t>
      </w:r>
      <w:del w:author="Gary Smailes" w:date="2024-01-22T12:53:57.531Z" w:id="2003085819">
        <w:r w:rsidRPr="78F33490" w:rsidDel="78F33490">
          <w:rPr>
            <w:rFonts w:ascii="Times New Roman" w:hAnsi="Times New Roman"/>
            <w:sz w:val="24"/>
            <w:szCs w:val="24"/>
            <w:lang w:val="en-GB"/>
          </w:rPr>
          <w:delText xml:space="preserve"> carefully</w:delText>
        </w:r>
      </w:del>
      <w:r w:rsidRPr="78F33490" w:rsidR="78F33490">
        <w:rPr>
          <w:rFonts w:ascii="Times New Roman" w:hAnsi="Times New Roman"/>
          <w:sz w:val="24"/>
          <w:szCs w:val="24"/>
          <w:lang w:val="en-GB"/>
        </w:rPr>
        <w:t>.</w:t>
      </w:r>
      <w:ins w:author="Gary Smailes" w:date="2024-01-22T12:54:01.586Z" w:id="231196946">
        <w:r w:rsidRPr="78F33490" w:rsidR="78F33490">
          <w:rPr>
            <w:rFonts w:ascii="Times New Roman" w:hAnsi="Times New Roman"/>
            <w:sz w:val="24"/>
            <w:szCs w:val="24"/>
            <w:lang w:val="en-GB"/>
          </w:rPr>
          <w:t xml:space="preserve"> </w:t>
        </w:r>
      </w:ins>
    </w:p>
    <w:p w:rsidRPr="00D73D87" w:rsidR="00916173" w:rsidP="78F33490" w:rsidRDefault="00916173" w14:paraId="23746860" w14:textId="77777777">
      <w:pPr>
        <w:spacing w:after="0" w:line="360" w:lineRule="auto"/>
        <w:ind w:firstLine="0"/>
        <w:rPr>
          <w:rFonts w:ascii="Times New Roman" w:hAnsi="Times New Roman"/>
          <w:sz w:val="24"/>
          <w:szCs w:val="24"/>
          <w:lang w:val="en-GB"/>
        </w:rPr>
        <w:pPrChange w:author="Gary Smailes" w:date="2024-01-22T12:54:00.997Z">
          <w:pPr>
            <w:spacing w:after="0" w:line="360" w:lineRule="auto"/>
            <w:ind w:firstLine="720"/>
          </w:pPr>
        </w:pPrChange>
      </w:pPr>
      <w:r w:rsidRPr="78F33490" w:rsidR="78F33490">
        <w:rPr>
          <w:rFonts w:ascii="Times New Roman" w:hAnsi="Times New Roman"/>
          <w:sz w:val="24"/>
          <w:szCs w:val="24"/>
          <w:lang w:val="en-GB"/>
        </w:rPr>
        <w:t>He was looking at his wife.</w:t>
      </w:r>
    </w:p>
    <w:p w:rsidRPr="00D73D87" w:rsidR="00916173" w:rsidP="00916173" w:rsidRDefault="00916173" w14:paraId="43D4DF66" w14:textId="77777777">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“This will do fine,” said Eire.</w:t>
      </w:r>
    </w:p>
    <w:p w:rsidRPr="00D73D87" w:rsidR="00916173" w:rsidP="00916173" w:rsidRDefault="00916173" w14:paraId="588B328E" w14:textId="0134EACD">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 xml:space="preserve">Once they had settled into their assortment of rooms, the </w:t>
      </w:r>
      <w:r w:rsidRPr="00D73D87" w:rsidR="007C738B">
        <w:rPr>
          <w:rFonts w:ascii="Times New Roman" w:hAnsi="Times New Roman"/>
          <w:sz w:val="24"/>
          <w:szCs w:val="24"/>
          <w:lang w:val="en-GB"/>
        </w:rPr>
        <w:t>Buckingham</w:t>
      </w:r>
      <w:r w:rsidRPr="00D73D87">
        <w:rPr>
          <w:rFonts w:ascii="Times New Roman" w:hAnsi="Times New Roman"/>
          <w:sz w:val="24"/>
          <w:szCs w:val="24"/>
          <w:lang w:val="en-GB"/>
        </w:rPr>
        <w:t xml:space="preserve"> family came into the bar for a drink to calm their nerves. They seemed concerned about Sean’s happiness and accustomed to deferring to him.</w:t>
      </w:r>
    </w:p>
    <w:p w:rsidRPr="00D73D87" w:rsidR="00916173" w:rsidP="00916173" w:rsidRDefault="00916173" w14:paraId="6F1F5E01" w14:textId="5E9042A4">
      <w:pPr>
        <w:spacing w:after="0" w:line="360" w:lineRule="auto"/>
        <w:ind w:firstLine="720"/>
        <w:rPr>
          <w:del w:author="Gary Smailes" w:date="2024-01-22T12:54:13.512Z" w:id="1763787533"/>
          <w:rFonts w:ascii="Times New Roman" w:hAnsi="Times New Roman"/>
          <w:sz w:val="24"/>
          <w:szCs w:val="24"/>
          <w:lang w:val="en-GB"/>
        </w:rPr>
      </w:pPr>
      <w:r w:rsidRPr="78F33490" w:rsidR="78F33490">
        <w:rPr>
          <w:rFonts w:ascii="Times New Roman" w:hAnsi="Times New Roman"/>
          <w:sz w:val="24"/>
          <w:szCs w:val="24"/>
          <w:lang w:val="en-GB"/>
        </w:rPr>
        <w:t>Sean continued to grumble.</w:t>
      </w:r>
      <w:ins w:author="Gary Smailes" w:date="2024-01-22T12:54:13.763Z" w:id="1997710648">
        <w:r w:rsidRPr="78F33490" w:rsidR="78F33490">
          <w:rPr>
            <w:rFonts w:ascii="Times New Roman" w:hAnsi="Times New Roman"/>
            <w:sz w:val="24"/>
            <w:szCs w:val="24"/>
            <w:lang w:val="en-GB"/>
          </w:rPr>
          <w:t xml:space="preserve"> </w:t>
        </w:r>
      </w:ins>
    </w:p>
    <w:p w:rsidRPr="00D73D87" w:rsidR="00916173" w:rsidP="78F33490" w:rsidRDefault="005A45D9" w14:paraId="21664633" w14:textId="4CBA91A3">
      <w:pPr>
        <w:spacing w:after="0" w:line="360" w:lineRule="auto"/>
        <w:ind w:firstLine="0"/>
        <w:rPr>
          <w:del w:author="Gary Smailes" w:date="2024-01-22T12:54:16.535Z" w:id="1097028609"/>
          <w:rFonts w:ascii="Times New Roman" w:hAnsi="Times New Roman"/>
          <w:sz w:val="24"/>
          <w:szCs w:val="24"/>
          <w:lang w:val="en-GB"/>
        </w:rPr>
        <w:pPrChange w:author="Gary Smailes" w:date="2024-01-22T12:54:13.356Z">
          <w:pPr>
            <w:spacing w:after="0" w:line="360" w:lineRule="auto"/>
            <w:ind w:firstLine="720"/>
          </w:pPr>
        </w:pPrChange>
      </w:pPr>
      <w:r w:rsidRPr="78F33490" w:rsidR="78F33490">
        <w:rPr>
          <w:rFonts w:ascii="Times New Roman" w:hAnsi="Times New Roman"/>
          <w:sz w:val="24"/>
          <w:szCs w:val="24"/>
          <w:lang w:val="en-GB"/>
        </w:rPr>
        <w:t>I continued to apologize and blame the Kerrigan’s.</w:t>
      </w:r>
      <w:ins w:author="Gary Smailes" w:date="2024-01-22T12:54:16.753Z" w:id="856062198">
        <w:r w:rsidRPr="78F33490" w:rsidR="78F33490">
          <w:rPr>
            <w:rFonts w:ascii="Times New Roman" w:hAnsi="Times New Roman"/>
            <w:sz w:val="24"/>
            <w:szCs w:val="24"/>
            <w:lang w:val="en-GB"/>
          </w:rPr>
          <w:t xml:space="preserve"> </w:t>
        </w:r>
      </w:ins>
    </w:p>
    <w:p w:rsidRPr="00D73D87" w:rsidR="00916173" w:rsidP="78F33490" w:rsidRDefault="00916173" w14:paraId="6B9FD37D" w14:textId="4DE9984F">
      <w:pPr>
        <w:spacing w:after="0" w:line="360" w:lineRule="auto"/>
        <w:ind w:firstLine="0"/>
        <w:rPr>
          <w:del w:author="Gary Smailes" w:date="2024-01-22T12:54:19.348Z" w:id="1517996440"/>
          <w:rFonts w:ascii="Times New Roman" w:hAnsi="Times New Roman"/>
          <w:sz w:val="24"/>
          <w:szCs w:val="24"/>
          <w:lang w:val="en-GB"/>
        </w:rPr>
        <w:pPrChange w:author="Gary Smailes" w:date="2024-01-22T12:54:16.353Z">
          <w:pPr>
            <w:spacing w:after="0" w:line="360" w:lineRule="auto"/>
            <w:ind w:firstLine="720"/>
          </w:pPr>
        </w:pPrChange>
      </w:pPr>
      <w:r w:rsidRPr="78F33490" w:rsidR="78F33490">
        <w:rPr>
          <w:rFonts w:ascii="Times New Roman" w:hAnsi="Times New Roman"/>
          <w:sz w:val="24"/>
          <w:szCs w:val="24"/>
          <w:lang w:val="en-GB"/>
        </w:rPr>
        <w:t>The prognosis for their two-week stay was ominous.</w:t>
      </w:r>
      <w:ins w:author="Gary Smailes" w:date="2024-01-22T12:54:19.533Z" w:id="133459182">
        <w:r w:rsidRPr="78F33490" w:rsidR="78F33490">
          <w:rPr>
            <w:rFonts w:ascii="Times New Roman" w:hAnsi="Times New Roman"/>
            <w:sz w:val="24"/>
            <w:szCs w:val="24"/>
            <w:lang w:val="en-GB"/>
          </w:rPr>
          <w:t xml:space="preserve"> </w:t>
        </w:r>
      </w:ins>
    </w:p>
    <w:p w:rsidRPr="00D73D87" w:rsidR="00916173" w:rsidP="78F33490" w:rsidRDefault="00916173" w14:paraId="6D814EC1" w14:textId="61C23A42">
      <w:pPr>
        <w:spacing w:after="0" w:line="360" w:lineRule="auto"/>
        <w:ind w:firstLine="0"/>
        <w:rPr>
          <w:rFonts w:ascii="Times New Roman" w:hAnsi="Times New Roman"/>
          <w:sz w:val="24"/>
          <w:szCs w:val="24"/>
          <w:lang w:val="en-GB"/>
        </w:rPr>
        <w:pPrChange w:author="Gary Smailes" w:date="2024-01-22T12:54:19.201Z">
          <w:pPr>
            <w:spacing w:after="0" w:line="360" w:lineRule="auto"/>
            <w:ind w:firstLine="720"/>
          </w:pPr>
        </w:pPrChange>
      </w:pPr>
      <w:r w:rsidRPr="78F33490" w:rsidR="78F33490">
        <w:rPr>
          <w:rFonts w:ascii="Times New Roman" w:hAnsi="Times New Roman"/>
          <w:sz w:val="24"/>
          <w:szCs w:val="24"/>
          <w:lang w:val="en-GB"/>
        </w:rPr>
        <w:t xml:space="preserve">But </w:t>
      </w:r>
      <w:r w:rsidRPr="78F33490" w:rsidR="78F33490">
        <w:rPr>
          <w:rFonts w:ascii="Times New Roman" w:hAnsi="Times New Roman"/>
          <w:sz w:val="24"/>
          <w:szCs w:val="24"/>
          <w:lang w:val="en-GB"/>
        </w:rPr>
        <w:t>Robin</w:t>
      </w:r>
      <w:r w:rsidRPr="78F33490" w:rsidR="78F33490">
        <w:rPr>
          <w:rFonts w:ascii="Times New Roman" w:hAnsi="Times New Roman"/>
          <w:sz w:val="24"/>
          <w:szCs w:val="24"/>
          <w:lang w:val="en-GB"/>
        </w:rPr>
        <w:t xml:space="preserve"> </w:t>
      </w:r>
      <w:r w:rsidRPr="78F33490" w:rsidR="78F33490">
        <w:rPr>
          <w:rFonts w:ascii="Times New Roman" w:hAnsi="Times New Roman"/>
          <w:sz w:val="24"/>
          <w:szCs w:val="24"/>
          <w:lang w:val="en-GB"/>
        </w:rPr>
        <w:t>hadn’t</w:t>
      </w:r>
      <w:r w:rsidRPr="78F33490" w:rsidR="78F33490">
        <w:rPr>
          <w:rFonts w:ascii="Times New Roman" w:hAnsi="Times New Roman"/>
          <w:sz w:val="24"/>
          <w:szCs w:val="24"/>
          <w:lang w:val="en-GB"/>
        </w:rPr>
        <w:t xml:space="preserve"> considered the </w:t>
      </w:r>
      <w:r w:rsidRPr="78F33490" w:rsidR="78F33490">
        <w:rPr>
          <w:rFonts w:ascii="Times New Roman" w:hAnsi="Times New Roman"/>
          <w:sz w:val="24"/>
          <w:szCs w:val="24"/>
          <w:lang w:val="en-GB"/>
        </w:rPr>
        <w:t>Nerja</w:t>
      </w:r>
      <w:r w:rsidRPr="78F33490" w:rsidR="78F33490">
        <w:rPr>
          <w:rFonts w:ascii="Times New Roman" w:hAnsi="Times New Roman"/>
          <w:sz w:val="24"/>
          <w:szCs w:val="24"/>
          <w:lang w:val="en-GB"/>
        </w:rPr>
        <w:t xml:space="preserve"> effect.</w:t>
      </w:r>
    </w:p>
    <w:p w:rsidRPr="00D73D87" w:rsidR="00916173" w:rsidP="00916173" w:rsidRDefault="00916173" w14:paraId="14B73522" w14:textId="52E37827">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Three days later, after copious sangrias on the beach</w:t>
      </w:r>
      <w:r w:rsidRPr="00D73D87" w:rsidR="00006C77">
        <w:rPr>
          <w:rFonts w:ascii="Times New Roman" w:hAnsi="Times New Roman"/>
          <w:sz w:val="24"/>
          <w:szCs w:val="24"/>
          <w:lang w:val="en-GB"/>
        </w:rPr>
        <w:t>,</w:t>
      </w:r>
      <w:r w:rsidRPr="00D73D87">
        <w:rPr>
          <w:rFonts w:ascii="Times New Roman" w:hAnsi="Times New Roman"/>
          <w:sz w:val="24"/>
          <w:szCs w:val="24"/>
          <w:lang w:val="en-GB"/>
        </w:rPr>
        <w:t xml:space="preserve"> they relaxed and beg</w:t>
      </w:r>
      <w:r w:rsidRPr="00D73D87" w:rsidR="00006C77">
        <w:rPr>
          <w:rFonts w:ascii="Times New Roman" w:hAnsi="Times New Roman"/>
          <w:sz w:val="24"/>
          <w:szCs w:val="24"/>
          <w:lang w:val="en-GB"/>
        </w:rPr>
        <w:t>a</w:t>
      </w:r>
      <w:r w:rsidRPr="00D73D87">
        <w:rPr>
          <w:rFonts w:ascii="Times New Roman" w:hAnsi="Times New Roman"/>
          <w:sz w:val="24"/>
          <w:szCs w:val="24"/>
          <w:lang w:val="en-GB"/>
        </w:rPr>
        <w:t>n to enjoy themselves. The Kerrigan affair seemed forgotten.</w:t>
      </w:r>
    </w:p>
    <w:p w:rsidRPr="00D73D87" w:rsidR="00916173" w:rsidP="00916173" w:rsidRDefault="00916173" w14:paraId="537E05EF" w14:textId="77777777">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The following lunchtime Sean and Eire came into the bar with a huge bag.</w:t>
      </w:r>
    </w:p>
    <w:p w:rsidRPr="00D73D87" w:rsidR="00916173" w:rsidP="00916173" w:rsidRDefault="00916173" w14:paraId="24B67E96" w14:textId="77777777">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“Prime Irish beef steaks,” said Sean. “Try them, see what you think.”</w:t>
      </w:r>
    </w:p>
    <w:p w:rsidRPr="00D73D87" w:rsidR="00916173" w:rsidP="00916173" w:rsidRDefault="00916173" w14:paraId="08231564" w14:textId="77777777">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They were delicious.</w:t>
      </w:r>
    </w:p>
    <w:p w:rsidRPr="00D73D87" w:rsidR="00916173" w:rsidP="00916173" w:rsidRDefault="00916173" w14:paraId="44F84916" w14:textId="77777777">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“It’s not so bad here,” said Sean one night during the following week. “Pretty little town, intimate beaches. What might a property cost me?”</w:t>
      </w:r>
    </w:p>
    <w:p w:rsidRPr="00D73D87" w:rsidR="00916173" w:rsidP="00916173" w:rsidRDefault="00916173" w14:paraId="0418ADD5" w14:textId="4B2BA433">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 xml:space="preserve">“Three beds, sea view, brand new, and er with fridge?” </w:t>
      </w:r>
      <w:r w:rsidRPr="00D73D87" w:rsidR="005A45D9">
        <w:rPr>
          <w:rFonts w:ascii="Times New Roman" w:hAnsi="Times New Roman"/>
          <w:sz w:val="24"/>
          <w:szCs w:val="24"/>
          <w:lang w:val="en-GB"/>
        </w:rPr>
        <w:t xml:space="preserve">I </w:t>
      </w:r>
      <w:proofErr w:type="gramStart"/>
      <w:r w:rsidRPr="00D73D87">
        <w:rPr>
          <w:rFonts w:ascii="Times New Roman" w:hAnsi="Times New Roman"/>
          <w:sz w:val="24"/>
          <w:szCs w:val="24"/>
          <w:lang w:val="en-GB"/>
        </w:rPr>
        <w:t>said</w:t>
      </w:r>
      <w:proofErr w:type="gramEnd"/>
      <w:r w:rsidRPr="00D73D87">
        <w:rPr>
          <w:rFonts w:ascii="Times New Roman" w:hAnsi="Times New Roman"/>
          <w:sz w:val="24"/>
          <w:szCs w:val="24"/>
          <w:lang w:val="en-GB"/>
        </w:rPr>
        <w:t>.</w:t>
      </w:r>
    </w:p>
    <w:p w:rsidRPr="00D73D87" w:rsidR="00916173" w:rsidP="00916173" w:rsidRDefault="00916173" w14:paraId="41D179E1" w14:textId="1EFC2CA5">
      <w:pPr>
        <w:spacing w:after="0" w:line="360" w:lineRule="auto"/>
        <w:ind w:firstLine="720"/>
        <w:rPr>
          <w:rFonts w:ascii="Times New Roman" w:hAnsi="Times New Roman"/>
          <w:sz w:val="24"/>
          <w:szCs w:val="24"/>
          <w:lang w:val="en-GB"/>
        </w:rPr>
      </w:pPr>
      <w:r w:rsidRPr="78F33490" w:rsidR="78F33490">
        <w:rPr>
          <w:rFonts w:ascii="Times New Roman" w:hAnsi="Times New Roman"/>
          <w:sz w:val="24"/>
          <w:szCs w:val="24"/>
          <w:lang w:val="en-GB"/>
        </w:rPr>
        <w:t>“Sounds perfect,” said Sean</w:t>
      </w:r>
      <w:ins w:author="Gary Smailes" w:date="2024-01-22T12:54:29.832Z" w:id="1204555533">
        <w:r w:rsidRPr="78F33490" w:rsidR="78F33490">
          <w:rPr>
            <w:rFonts w:ascii="Times New Roman" w:hAnsi="Times New Roman"/>
            <w:sz w:val="24"/>
            <w:szCs w:val="24"/>
            <w:lang w:val="en-GB"/>
          </w:rPr>
          <w:t>,</w:t>
        </w:r>
      </w:ins>
      <w:r w:rsidRPr="78F33490" w:rsidR="78F33490">
        <w:rPr>
          <w:rFonts w:ascii="Times New Roman" w:hAnsi="Times New Roman"/>
          <w:sz w:val="24"/>
          <w:szCs w:val="24"/>
          <w:lang w:val="en-GB"/>
        </w:rPr>
        <w:t xml:space="preserve"> laughing.</w:t>
      </w:r>
    </w:p>
    <w:p w:rsidRPr="00D73D87" w:rsidR="00916173" w:rsidP="00916173" w:rsidRDefault="00916173" w14:paraId="1C3D7ABE" w14:textId="724AA218">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 xml:space="preserve">“There’s one only a short walk away,” </w:t>
      </w:r>
      <w:r w:rsidRPr="00D73D87" w:rsidR="005A45D9">
        <w:rPr>
          <w:rFonts w:ascii="Times New Roman" w:hAnsi="Times New Roman"/>
          <w:sz w:val="24"/>
          <w:szCs w:val="24"/>
          <w:lang w:val="en-GB"/>
        </w:rPr>
        <w:t xml:space="preserve">I </w:t>
      </w:r>
      <w:r w:rsidRPr="00D73D87">
        <w:rPr>
          <w:rFonts w:ascii="Times New Roman" w:hAnsi="Times New Roman"/>
          <w:sz w:val="24"/>
          <w:szCs w:val="24"/>
          <w:lang w:val="en-GB"/>
        </w:rPr>
        <w:t>said. “The price is between three and four million pesetas depending on plot size.”</w:t>
      </w:r>
    </w:p>
    <w:p w:rsidRPr="00D73D87" w:rsidR="00916173" w:rsidP="00916173" w:rsidRDefault="00916173" w14:paraId="7D9A81DE" w14:textId="7D9E4959">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w:t>
      </w:r>
      <w:r w:rsidR="009053F2">
        <w:rPr>
          <w:rFonts w:ascii="Times New Roman" w:hAnsi="Times New Roman"/>
          <w:sz w:val="24"/>
          <w:szCs w:val="24"/>
          <w:lang w:val="en-GB"/>
        </w:rPr>
        <w:t>Really</w:t>
      </w:r>
      <w:r w:rsidRPr="00D73D87">
        <w:rPr>
          <w:rFonts w:ascii="Times New Roman" w:hAnsi="Times New Roman"/>
          <w:sz w:val="24"/>
          <w:szCs w:val="24"/>
          <w:lang w:val="en-GB"/>
        </w:rPr>
        <w:t>?” said Sean. “In Dublin, you can’t buy a garage for that even with a view of the duck pond. When can I see it?”</w:t>
      </w:r>
    </w:p>
    <w:p w:rsidRPr="00D73D87" w:rsidR="00916173" w:rsidP="00916173" w:rsidRDefault="00916173" w14:paraId="2B75205B" w14:textId="3226A060">
      <w:pPr>
        <w:spacing w:after="0" w:line="360" w:lineRule="auto"/>
        <w:ind w:firstLine="720"/>
        <w:rPr>
          <w:rFonts w:ascii="Times New Roman" w:hAnsi="Times New Roman"/>
          <w:sz w:val="24"/>
          <w:szCs w:val="24"/>
          <w:lang w:val="en-GB"/>
        </w:rPr>
      </w:pPr>
      <w:r w:rsidRPr="78F33490" w:rsidR="78F33490">
        <w:rPr>
          <w:rFonts w:ascii="Times New Roman" w:hAnsi="Times New Roman"/>
          <w:sz w:val="24"/>
          <w:szCs w:val="24"/>
          <w:lang w:val="en-GB"/>
        </w:rPr>
        <w:t>Here we go again</w:t>
      </w:r>
      <w:ins w:author="Gary Smailes" w:date="2024-01-22T12:57:08.166Z" w:id="1413251211">
        <w:r w:rsidRPr="78F33490" w:rsidR="78F33490">
          <w:rPr>
            <w:rFonts w:ascii="Times New Roman" w:hAnsi="Times New Roman"/>
            <w:sz w:val="24"/>
            <w:szCs w:val="24"/>
            <w:lang w:val="en-GB"/>
          </w:rPr>
          <w:t>,</w:t>
        </w:r>
      </w:ins>
      <w:r w:rsidRPr="78F33490" w:rsidR="78F33490">
        <w:rPr>
          <w:rFonts w:ascii="Times New Roman" w:hAnsi="Times New Roman"/>
          <w:sz w:val="24"/>
          <w:szCs w:val="24"/>
          <w:lang w:val="en-GB"/>
        </w:rPr>
        <w:t xml:space="preserve"> thought Robin.</w:t>
      </w:r>
    </w:p>
    <w:p w:rsidRPr="00D73D87" w:rsidR="00916173" w:rsidP="00916173" w:rsidRDefault="00916173" w14:paraId="4766FC87" w14:textId="77777777">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“I’ll take you there in the morning.”</w:t>
      </w:r>
    </w:p>
    <w:p w:rsidRPr="00D73D87" w:rsidR="00916173" w:rsidP="00916173" w:rsidRDefault="00916173" w14:paraId="54F2AD18" w14:textId="4FF50801">
      <w:pPr>
        <w:spacing w:after="0" w:line="360" w:lineRule="auto"/>
        <w:ind w:firstLine="720"/>
        <w:rPr>
          <w:del w:author="Gary Smailes" w:date="2024-01-22T12:57:22.668Z" w:id="1333698310"/>
          <w:rFonts w:ascii="Times New Roman" w:hAnsi="Times New Roman"/>
          <w:sz w:val="24"/>
          <w:szCs w:val="24"/>
          <w:lang w:val="en-GB"/>
        </w:rPr>
      </w:pPr>
      <w:r w:rsidRPr="78F33490" w:rsidR="78F33490">
        <w:rPr>
          <w:rFonts w:ascii="Times New Roman" w:hAnsi="Times New Roman"/>
          <w:sz w:val="24"/>
          <w:szCs w:val="24"/>
          <w:lang w:val="en-GB"/>
        </w:rPr>
        <w:t>After breakfast, Sean, his wife, and the other ten Buckingham family members crowded onto our terrace. I didn’t bother to mention the crystal blue waters and azure sky. Nature said it all for me.</w:t>
      </w:r>
      <w:ins w:author="Gary Smailes" w:date="2024-01-22T12:57:22.89Z" w:id="1738496489">
        <w:r w:rsidRPr="78F33490" w:rsidR="78F33490">
          <w:rPr>
            <w:rFonts w:ascii="Times New Roman" w:hAnsi="Times New Roman"/>
            <w:sz w:val="24"/>
            <w:szCs w:val="24"/>
            <w:lang w:val="en-GB"/>
          </w:rPr>
          <w:t xml:space="preserve"> </w:t>
        </w:r>
      </w:ins>
    </w:p>
    <w:p w:rsidRPr="00D73D87" w:rsidR="00916173" w:rsidP="78F33490" w:rsidRDefault="00916173" w14:paraId="7CE75AB1" w14:textId="6C911199">
      <w:pPr>
        <w:spacing w:after="0" w:line="360" w:lineRule="auto"/>
        <w:ind w:firstLine="0"/>
        <w:rPr>
          <w:rFonts w:ascii="Times New Roman" w:hAnsi="Times New Roman"/>
          <w:sz w:val="24"/>
          <w:szCs w:val="24"/>
          <w:lang w:val="en-GB"/>
        </w:rPr>
        <w:pPrChange w:author="Gary Smailes" w:date="2024-01-22T12:57:22.518Z">
          <w:pPr>
            <w:spacing w:after="0" w:line="360" w:lineRule="auto"/>
            <w:ind w:firstLine="720"/>
          </w:pPr>
        </w:pPrChange>
      </w:pPr>
      <w:r w:rsidRPr="78F33490" w:rsidR="78F33490">
        <w:rPr>
          <w:rFonts w:ascii="Times New Roman" w:hAnsi="Times New Roman"/>
          <w:sz w:val="24"/>
          <w:szCs w:val="24"/>
          <w:lang w:val="en-GB"/>
        </w:rPr>
        <w:t xml:space="preserve">They were keen to commit before returning home, so the </w:t>
      </w:r>
      <w:r w:rsidRPr="78F33490" w:rsidR="78F33490">
        <w:rPr>
          <w:rFonts w:ascii="Times New Roman" w:hAnsi="Times New Roman"/>
          <w:sz w:val="24"/>
          <w:szCs w:val="24"/>
          <w:lang w:val="en-GB"/>
        </w:rPr>
        <w:t>Buckingham’s</w:t>
      </w:r>
      <w:r w:rsidRPr="78F33490" w:rsidR="78F33490">
        <w:rPr>
          <w:rFonts w:ascii="Times New Roman" w:hAnsi="Times New Roman"/>
          <w:sz w:val="24"/>
          <w:szCs w:val="24"/>
          <w:lang w:val="en-GB"/>
        </w:rPr>
        <w:t xml:space="preserve"> signed up within hours for a large three-bedroom apartment on the top floor in the block overlooking the La Hacienda pool on one side and </w:t>
      </w:r>
      <w:r w:rsidRPr="78F33490" w:rsidR="78F33490">
        <w:rPr>
          <w:rFonts w:ascii="Times New Roman" w:hAnsi="Times New Roman"/>
          <w:sz w:val="24"/>
          <w:szCs w:val="24"/>
          <w:lang w:val="en-GB"/>
        </w:rPr>
        <w:t>Burriana</w:t>
      </w:r>
      <w:r w:rsidRPr="78F33490" w:rsidR="78F33490">
        <w:rPr>
          <w:rFonts w:ascii="Times New Roman" w:hAnsi="Times New Roman"/>
          <w:sz w:val="24"/>
          <w:szCs w:val="24"/>
          <w:lang w:val="en-GB"/>
        </w:rPr>
        <w:t xml:space="preserve"> on the other.</w:t>
      </w:r>
    </w:p>
    <w:p w:rsidRPr="00D73D87" w:rsidR="00916173" w:rsidP="00916173" w:rsidRDefault="00916173" w14:paraId="528F247F" w14:textId="4F82BDCE">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“Paco needs a deposit to secure the purchase,”</w:t>
      </w:r>
      <w:r w:rsidRPr="00D73D87" w:rsidR="004F24EC">
        <w:rPr>
          <w:rFonts w:ascii="Times New Roman" w:hAnsi="Times New Roman" w:cs="Times New Roman"/>
          <w:sz w:val="24"/>
          <w:szCs w:val="24"/>
          <w:lang w:val="en-GB"/>
        </w:rPr>
        <w:t xml:space="preserve"> I</w:t>
      </w:r>
      <w:r w:rsidRPr="00D73D87">
        <w:rPr>
          <w:rFonts w:ascii="Times New Roman" w:hAnsi="Times New Roman" w:cs="Times New Roman"/>
          <w:sz w:val="24"/>
          <w:szCs w:val="24"/>
          <w:lang w:val="en-GB"/>
        </w:rPr>
        <w:t xml:space="preserve"> said.</w:t>
      </w:r>
    </w:p>
    <w:p w:rsidRPr="00D73D87" w:rsidR="00916173" w:rsidP="00916173" w:rsidRDefault="00916173" w14:paraId="58780110" w14:textId="40238BA2">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“I don’t have a Spanish account,” said Sean. “I’ll phone my bank and instruct them to transfer the funds, but I’d feel happier sending them to someone I know. </w:t>
      </w:r>
      <w:r w:rsidR="001F7176">
        <w:rPr>
          <w:rFonts w:ascii="Times New Roman" w:hAnsi="Times New Roman" w:cs="Times New Roman"/>
          <w:sz w:val="24"/>
          <w:szCs w:val="24"/>
          <w:lang w:val="en-GB"/>
        </w:rPr>
        <w:t>Do</w:t>
      </w:r>
      <w:r w:rsidRPr="00D73D87">
        <w:rPr>
          <w:rFonts w:ascii="Times New Roman" w:hAnsi="Times New Roman" w:cs="Times New Roman"/>
          <w:sz w:val="24"/>
          <w:szCs w:val="24"/>
          <w:lang w:val="en-GB"/>
        </w:rPr>
        <w:t xml:space="preserve"> you mind if I sen</w:t>
      </w:r>
      <w:r w:rsidRPr="00D73D87" w:rsidR="00006C77">
        <w:rPr>
          <w:rFonts w:ascii="Times New Roman" w:hAnsi="Times New Roman" w:cs="Times New Roman"/>
          <w:sz w:val="24"/>
          <w:szCs w:val="24"/>
          <w:lang w:val="en-GB"/>
        </w:rPr>
        <w:t>t</w:t>
      </w:r>
      <w:r w:rsidRPr="00D73D87">
        <w:rPr>
          <w:rFonts w:ascii="Times New Roman" w:hAnsi="Times New Roman" w:cs="Times New Roman"/>
          <w:sz w:val="24"/>
          <w:szCs w:val="24"/>
          <w:lang w:val="en-GB"/>
        </w:rPr>
        <w:t xml:space="preserve"> it to your account, </w:t>
      </w:r>
      <w:r w:rsidR="00CF55C7">
        <w:rPr>
          <w:rFonts w:ascii="Times New Roman" w:hAnsi="Times New Roman" w:cs="Times New Roman"/>
          <w:sz w:val="24"/>
          <w:szCs w:val="24"/>
          <w:lang w:val="en-GB"/>
        </w:rPr>
        <w:t>Robin</w:t>
      </w:r>
      <w:r w:rsidRPr="00D73D87">
        <w:rPr>
          <w:rFonts w:ascii="Times New Roman" w:hAnsi="Times New Roman" w:cs="Times New Roman"/>
          <w:sz w:val="24"/>
          <w:szCs w:val="24"/>
          <w:lang w:val="en-GB"/>
        </w:rPr>
        <w:t>? And you give it to Paco.”</w:t>
      </w:r>
    </w:p>
    <w:p w:rsidRPr="00D73D87" w:rsidR="00916173" w:rsidP="00916173" w:rsidRDefault="00916173" w14:paraId="0ECDB65B" w14:textId="0F144A84">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“Mine?” </w:t>
      </w:r>
      <w:r w:rsidRPr="00D73D87" w:rsidR="004F24EC">
        <w:rPr>
          <w:rFonts w:ascii="Times New Roman" w:hAnsi="Times New Roman" w:cs="Times New Roman"/>
          <w:sz w:val="24"/>
          <w:szCs w:val="24"/>
          <w:lang w:val="en-GB"/>
        </w:rPr>
        <w:t xml:space="preserve">I </w:t>
      </w:r>
      <w:r w:rsidRPr="00D73D87">
        <w:rPr>
          <w:rFonts w:ascii="Times New Roman" w:hAnsi="Times New Roman" w:cs="Times New Roman"/>
          <w:sz w:val="24"/>
          <w:szCs w:val="24"/>
          <w:lang w:val="en-GB"/>
        </w:rPr>
        <w:t>said, astonished as Sean was going to kill him for ballsing up his holiday only a week before. Now, he thought, he trusts me enough to send several thousand pounds.</w:t>
      </w:r>
    </w:p>
    <w:p w:rsidRPr="00D73D87" w:rsidR="00916173" w:rsidP="00916173" w:rsidRDefault="00916173" w14:paraId="04D977FC" w14:textId="53F9FBD3">
      <w:pPr>
        <w:spacing w:after="0" w:line="360" w:lineRule="auto"/>
        <w:ind w:firstLine="720"/>
        <w:rPr>
          <w:rFonts w:ascii="Times New Roman" w:hAnsi="Times New Roman" w:cs="Times New Roman"/>
          <w:i/>
          <w:iCs/>
          <w:sz w:val="24"/>
          <w:szCs w:val="24"/>
          <w:lang w:val="en-GB"/>
        </w:rPr>
      </w:pPr>
      <w:r w:rsidRPr="00D73D87">
        <w:rPr>
          <w:rFonts w:ascii="Times New Roman" w:hAnsi="Times New Roman" w:cs="Times New Roman"/>
          <w:sz w:val="24"/>
          <w:szCs w:val="24"/>
          <w:lang w:val="en-GB"/>
        </w:rPr>
        <w:t xml:space="preserve">The transfer was sent, </w:t>
      </w:r>
      <w:r w:rsidRPr="00D73D87" w:rsidR="00006C77">
        <w:rPr>
          <w:rFonts w:ascii="Times New Roman" w:hAnsi="Times New Roman" w:cs="Times New Roman"/>
          <w:sz w:val="24"/>
          <w:szCs w:val="24"/>
          <w:lang w:val="en-GB"/>
        </w:rPr>
        <w:t xml:space="preserve">and </w:t>
      </w:r>
      <w:r w:rsidRPr="00D73D87">
        <w:rPr>
          <w:rFonts w:ascii="Times New Roman" w:hAnsi="Times New Roman" w:cs="Times New Roman"/>
          <w:sz w:val="24"/>
          <w:szCs w:val="24"/>
          <w:lang w:val="en-GB"/>
        </w:rPr>
        <w:t xml:space="preserve">Sean completed his holiday and returned to Ireland. He called </w:t>
      </w:r>
      <w:r w:rsidRPr="00D73D87" w:rsidR="004F24EC">
        <w:rPr>
          <w:rFonts w:ascii="Times New Roman" w:hAnsi="Times New Roman" w:cs="Times New Roman"/>
          <w:sz w:val="24"/>
          <w:szCs w:val="24"/>
          <w:lang w:val="en-GB"/>
        </w:rPr>
        <w:t>me</w:t>
      </w:r>
      <w:r w:rsidRPr="00D73D87">
        <w:rPr>
          <w:rFonts w:ascii="Times New Roman" w:hAnsi="Times New Roman" w:cs="Times New Roman"/>
          <w:sz w:val="24"/>
          <w:szCs w:val="24"/>
          <w:lang w:val="en-GB"/>
        </w:rPr>
        <w:t xml:space="preserve"> a few days later to confirm safe receipt, and </w:t>
      </w:r>
      <w:r w:rsidRPr="00D73D87" w:rsidR="004F24EC">
        <w:rPr>
          <w:rFonts w:ascii="Times New Roman" w:hAnsi="Times New Roman" w:cs="Times New Roman"/>
          <w:sz w:val="24"/>
          <w:szCs w:val="24"/>
          <w:lang w:val="en-GB"/>
        </w:rPr>
        <w:t>I</w:t>
      </w:r>
      <w:r w:rsidRPr="00D73D87">
        <w:rPr>
          <w:rFonts w:ascii="Times New Roman" w:hAnsi="Times New Roman" w:cs="Times New Roman"/>
          <w:sz w:val="24"/>
          <w:szCs w:val="24"/>
          <w:lang w:val="en-GB"/>
        </w:rPr>
        <w:t xml:space="preserve"> had forwarded </w:t>
      </w:r>
      <w:r w:rsidR="001D3DD9">
        <w:rPr>
          <w:rFonts w:ascii="Times New Roman" w:hAnsi="Times New Roman" w:cs="Times New Roman"/>
          <w:sz w:val="24"/>
          <w:szCs w:val="24"/>
          <w:lang w:val="en-GB"/>
        </w:rPr>
        <w:t xml:space="preserve">it </w:t>
      </w:r>
      <w:r w:rsidRPr="00D73D87">
        <w:rPr>
          <w:rFonts w:ascii="Times New Roman" w:hAnsi="Times New Roman" w:cs="Times New Roman"/>
          <w:sz w:val="24"/>
          <w:szCs w:val="24"/>
          <w:lang w:val="en-GB"/>
        </w:rPr>
        <w:t>to Paco.</w:t>
      </w:r>
    </w:p>
    <w:p w:rsidRPr="00D73D87" w:rsidR="00916173" w:rsidP="00916173" w:rsidRDefault="00916173" w14:paraId="25DCB77F" w14:textId="61361E08">
      <w:pPr>
        <w:spacing w:after="0" w:line="360" w:lineRule="auto"/>
        <w:ind w:firstLine="720"/>
        <w:rPr>
          <w:del w:author="Gary Smailes" w:date="2024-01-22T12:57:40.155Z" w:id="577156532"/>
          <w:rFonts w:ascii="Times New Roman" w:hAnsi="Times New Roman" w:cs="Times New Roman"/>
          <w:sz w:val="24"/>
          <w:szCs w:val="24"/>
          <w:lang w:val="en-GB"/>
        </w:rPr>
      </w:pPr>
      <w:r w:rsidRPr="78F33490" w:rsidR="78F33490">
        <w:rPr>
          <w:rFonts w:ascii="Times New Roman" w:hAnsi="Times New Roman" w:cs="Times New Roman"/>
          <w:sz w:val="24"/>
          <w:szCs w:val="24"/>
          <w:lang w:val="en-GB"/>
        </w:rPr>
        <w:t>A year later</w:t>
      </w:r>
      <w:ins w:author="Gary Smailes" w:date="2024-01-22T12:57:28.536Z" w:id="1080612660">
        <w:r w:rsidRPr="78F33490" w:rsidR="78F33490">
          <w:rPr>
            <w:rFonts w:ascii="Times New Roman" w:hAnsi="Times New Roman" w:cs="Times New Roman"/>
            <w:sz w:val="24"/>
            <w:szCs w:val="24"/>
            <w:lang w:val="en-GB"/>
          </w:rPr>
          <w:t>,</w:t>
        </w:r>
      </w:ins>
      <w:r w:rsidRPr="78F33490" w:rsidR="78F33490">
        <w:rPr>
          <w:rFonts w:ascii="Times New Roman" w:hAnsi="Times New Roman" w:cs="Times New Roman"/>
          <w:sz w:val="24"/>
          <w:szCs w:val="24"/>
          <w:lang w:val="en-GB"/>
        </w:rPr>
        <w:t xml:space="preserve"> when the apartment was completed</w:t>
      </w:r>
      <w:ins w:author="Gary Smailes" w:date="2024-01-22T12:57:32.486Z" w:id="1829512624">
        <w:r w:rsidRPr="78F33490" w:rsidR="78F33490">
          <w:rPr>
            <w:rFonts w:ascii="Times New Roman" w:hAnsi="Times New Roman" w:cs="Times New Roman"/>
            <w:sz w:val="24"/>
            <w:szCs w:val="24"/>
            <w:lang w:val="en-GB"/>
          </w:rPr>
          <w:t>,</w:t>
        </w:r>
      </w:ins>
      <w:r w:rsidRPr="78F33490" w:rsidR="78F33490">
        <w:rPr>
          <w:rFonts w:ascii="Times New Roman" w:hAnsi="Times New Roman" w:cs="Times New Roman"/>
          <w:sz w:val="24"/>
          <w:szCs w:val="24"/>
          <w:lang w:val="en-GB"/>
        </w:rPr>
        <w:t xml:space="preserve"> the Buckingham clan came over to </w:t>
      </w:r>
      <w:r w:rsidRPr="78F33490" w:rsidR="78F33490">
        <w:rPr>
          <w:rFonts w:ascii="Times New Roman" w:hAnsi="Times New Roman" w:cs="Times New Roman"/>
          <w:sz w:val="24"/>
          <w:szCs w:val="24"/>
          <w:lang w:val="en-GB"/>
        </w:rPr>
        <w:t>furnish</w:t>
      </w:r>
      <w:r w:rsidRPr="78F33490" w:rsidR="78F33490">
        <w:rPr>
          <w:rFonts w:ascii="Times New Roman" w:hAnsi="Times New Roman" w:cs="Times New Roman"/>
          <w:sz w:val="24"/>
          <w:szCs w:val="24"/>
          <w:lang w:val="en-GB"/>
        </w:rPr>
        <w:t xml:space="preserve"> it and move in. Their first celebration was to throw a party to which we were invited. For many years afterwards, various members of the family came over regularly and met in the Fontainebleau bar cementing a warm friendship after what had started as a disaster.</w:t>
      </w:r>
      <w:ins w:author="Gary Smailes" w:date="2024-01-22T12:57:40.505Z" w:id="801166949">
        <w:r w:rsidRPr="78F33490" w:rsidR="78F33490">
          <w:rPr>
            <w:rFonts w:ascii="Times New Roman" w:hAnsi="Times New Roman" w:cs="Times New Roman"/>
            <w:sz w:val="24"/>
            <w:szCs w:val="24"/>
            <w:lang w:val="en-GB"/>
          </w:rPr>
          <w:t xml:space="preserve"> </w:t>
        </w:r>
      </w:ins>
    </w:p>
    <w:p w:rsidRPr="00D73D87" w:rsidR="00916173" w:rsidP="78F33490" w:rsidRDefault="00916173" w14:paraId="1379DEF6" w14:textId="4082D927">
      <w:pPr>
        <w:spacing w:after="0" w:line="360" w:lineRule="auto"/>
        <w:ind w:firstLine="0"/>
        <w:rPr>
          <w:ins w:author="Gary Smailes" w:date="2024-01-22T12:57:45.43Z" w:id="139181874"/>
          <w:rFonts w:ascii="Times New Roman" w:hAnsi="Times New Roman" w:cs="Times New Roman"/>
          <w:sz w:val="24"/>
          <w:szCs w:val="24"/>
          <w:lang w:val="en-GB"/>
        </w:rPr>
        <w:pPrChange w:author="Gary Smailes" w:date="2024-01-22T12:57:39.784Z">
          <w:pPr>
            <w:spacing w:after="0" w:line="360" w:lineRule="auto"/>
            <w:ind w:firstLine="720"/>
          </w:pPr>
        </w:pPrChange>
      </w:pPr>
      <w:r w:rsidRPr="78F33490" w:rsidR="78F33490">
        <w:rPr>
          <w:rFonts w:ascii="Times New Roman" w:hAnsi="Times New Roman" w:cs="Times New Roman"/>
          <w:sz w:val="24"/>
          <w:szCs w:val="24"/>
          <w:lang w:val="en-GB"/>
        </w:rPr>
        <w:t xml:space="preserve">But for </w:t>
      </w:r>
      <w:r w:rsidRPr="78F33490" w:rsidR="78F33490">
        <w:rPr>
          <w:rFonts w:ascii="Times New Roman" w:hAnsi="Times New Roman" w:cs="Times New Roman"/>
          <w:sz w:val="24"/>
          <w:szCs w:val="24"/>
          <w:lang w:val="en-GB"/>
        </w:rPr>
        <w:t>me</w:t>
      </w:r>
      <w:r w:rsidRPr="78F33490" w:rsidR="78F33490">
        <w:rPr>
          <w:rFonts w:ascii="Times New Roman" w:hAnsi="Times New Roman" w:cs="Times New Roman"/>
          <w:sz w:val="24"/>
          <w:szCs w:val="24"/>
          <w:lang w:val="en-GB"/>
        </w:rPr>
        <w:t xml:space="preserve">, </w:t>
      </w:r>
      <w:r w:rsidRPr="78F33490" w:rsidR="78F33490">
        <w:rPr>
          <w:rFonts w:ascii="Times New Roman" w:hAnsi="Times New Roman" w:cs="Times New Roman"/>
          <w:sz w:val="24"/>
          <w:szCs w:val="24"/>
          <w:lang w:val="en-GB"/>
        </w:rPr>
        <w:t>my</w:t>
      </w:r>
      <w:r w:rsidRPr="78F33490" w:rsidR="78F33490">
        <w:rPr>
          <w:rFonts w:ascii="Times New Roman" w:hAnsi="Times New Roman" w:cs="Times New Roman"/>
          <w:sz w:val="24"/>
          <w:szCs w:val="24"/>
          <w:lang w:val="en-GB"/>
        </w:rPr>
        <w:t xml:space="preserve"> second commission cheque</w:t>
      </w:r>
      <w:r w:rsidRPr="78F33490" w:rsidR="78F33490">
        <w:rPr>
          <w:rFonts w:ascii="Times New Roman" w:hAnsi="Times New Roman" w:cs="Times New Roman"/>
          <w:sz w:val="24"/>
          <w:szCs w:val="24"/>
          <w:lang w:val="en-GB"/>
        </w:rPr>
        <w:t xml:space="preserve"> from Paco</w:t>
      </w:r>
      <w:r w:rsidRPr="78F33490" w:rsidR="78F33490">
        <w:rPr>
          <w:rFonts w:ascii="Times New Roman" w:hAnsi="Times New Roman" w:cs="Times New Roman"/>
          <w:sz w:val="24"/>
          <w:szCs w:val="24"/>
          <w:lang w:val="en-GB"/>
        </w:rPr>
        <w:t xml:space="preserve"> of another half a million pesetas changed </w:t>
      </w:r>
      <w:r w:rsidRPr="78F33490" w:rsidR="78F33490">
        <w:rPr>
          <w:rFonts w:ascii="Times New Roman" w:hAnsi="Times New Roman" w:cs="Times New Roman"/>
          <w:sz w:val="24"/>
          <w:szCs w:val="24"/>
          <w:lang w:val="en-GB"/>
        </w:rPr>
        <w:t>my</w:t>
      </w:r>
      <w:r w:rsidRPr="78F33490" w:rsidR="78F33490">
        <w:rPr>
          <w:rFonts w:ascii="Times New Roman" w:hAnsi="Times New Roman" w:cs="Times New Roman"/>
          <w:sz w:val="24"/>
          <w:szCs w:val="24"/>
          <w:lang w:val="en-GB"/>
        </w:rPr>
        <w:t xml:space="preserve"> perspective on hotel management. </w:t>
      </w:r>
    </w:p>
    <w:p w:rsidRPr="00D73D87" w:rsidR="00916173" w:rsidP="78F33490" w:rsidRDefault="00916173" w14:paraId="1F78386A" w14:textId="16F99288">
      <w:pPr>
        <w:spacing w:after="0" w:line="360" w:lineRule="auto"/>
        <w:ind w:firstLine="720"/>
        <w:rPr>
          <w:rFonts w:ascii="Times New Roman" w:hAnsi="Times New Roman" w:cs="Times New Roman"/>
          <w:sz w:val="24"/>
          <w:szCs w:val="24"/>
          <w:lang w:val="en-GB"/>
        </w:rPr>
        <w:pPrChange w:author="Gary Smailes" w:date="2024-01-22T12:57:46.503Z">
          <w:pPr>
            <w:spacing w:after="0" w:line="360" w:lineRule="auto"/>
            <w:ind w:firstLine="0"/>
          </w:pPr>
        </w:pPrChange>
      </w:pPr>
      <w:r w:rsidRPr="78F33490" w:rsidR="78F33490">
        <w:rPr>
          <w:rFonts w:ascii="Times New Roman" w:hAnsi="Times New Roman" w:cs="Times New Roman"/>
          <w:sz w:val="24"/>
          <w:szCs w:val="24"/>
          <w:lang w:val="en-GB"/>
        </w:rPr>
        <w:t xml:space="preserve">It was the </w:t>
      </w:r>
      <w:r w:rsidRPr="78F33490" w:rsidR="78F33490">
        <w:rPr>
          <w:rFonts w:ascii="Times New Roman" w:hAnsi="Times New Roman" w:cs="Times New Roman"/>
          <w:sz w:val="24"/>
          <w:szCs w:val="24"/>
          <w:lang w:val="en-GB"/>
        </w:rPr>
        <w:t>beginning of the end</w:t>
      </w:r>
      <w:r w:rsidRPr="78F33490" w:rsidR="78F33490">
        <w:rPr>
          <w:rFonts w:ascii="Times New Roman" w:hAnsi="Times New Roman" w:cs="Times New Roman"/>
          <w:sz w:val="24"/>
          <w:szCs w:val="24"/>
          <w:lang w:val="en-GB"/>
        </w:rPr>
        <w:t>.</w:t>
      </w:r>
    </w:p>
    <w:p w:rsidRPr="00D73D87" w:rsidR="00916173" w:rsidP="00916173" w:rsidRDefault="00916173" w14:paraId="6218F39A" w14:textId="77777777">
      <w:pPr>
        <w:rPr>
          <w:rFonts w:ascii="Times New Roman" w:hAnsi="Times New Roman" w:eastAsia="Calibri" w:cs="Times New Roman"/>
          <w:iCs/>
          <w:sz w:val="24"/>
          <w:szCs w:val="24"/>
          <w:lang w:val="en-GB"/>
        </w:rPr>
      </w:pPr>
      <w:r w:rsidRPr="00D73D87">
        <w:rPr>
          <w:rFonts w:ascii="Times New Roman" w:hAnsi="Times New Roman"/>
          <w:sz w:val="24"/>
          <w:szCs w:val="24"/>
          <w:lang w:val="en-GB"/>
        </w:rPr>
        <w:br w:type="page"/>
      </w:r>
    </w:p>
    <w:p w:rsidRPr="00D73D87" w:rsidR="00916173" w:rsidP="00916173" w:rsidRDefault="00916173" w14:paraId="06409273" w14:textId="7C58ECD8">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lastRenderedPageBreak/>
        <w:t xml:space="preserve">Chapter </w:t>
      </w:r>
      <w:r w:rsidR="00A70F2B">
        <w:rPr>
          <w:rFonts w:ascii="Times New Roman" w:hAnsi="Times New Roman"/>
          <w:sz w:val="24"/>
          <w:szCs w:val="24"/>
          <w:lang w:val="en-GB"/>
        </w:rPr>
        <w:t>49</w:t>
      </w:r>
      <w:r w:rsidRPr="00D73D87" w:rsidR="00D448D4">
        <w:rPr>
          <w:rFonts w:ascii="Times New Roman" w:hAnsi="Times New Roman"/>
          <w:sz w:val="24"/>
          <w:szCs w:val="24"/>
          <w:lang w:val="en-GB"/>
        </w:rPr>
        <w:t xml:space="preserve"> – The fisherman</w:t>
      </w:r>
    </w:p>
    <w:p w:rsidRPr="00D73D87" w:rsidR="00916173" w:rsidP="00916173" w:rsidRDefault="00916173" w14:paraId="763F05D7" w14:textId="77777777">
      <w:pPr>
        <w:pStyle w:val="CSP-ChapterBodyText-FirstParagraph"/>
        <w:spacing w:line="360" w:lineRule="auto"/>
        <w:contextualSpacing/>
        <w:jc w:val="left"/>
        <w:rPr>
          <w:rFonts w:ascii="Times New Roman" w:hAnsi="Times New Roman"/>
          <w:sz w:val="24"/>
          <w:szCs w:val="24"/>
          <w:lang w:val="en-GB"/>
        </w:rPr>
      </w:pPr>
    </w:p>
    <w:p w:rsidRPr="00D73D87" w:rsidR="00916173" w:rsidP="00916173" w:rsidRDefault="00916173" w14:paraId="6ACFEE8E" w14:textId="77777777">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t>“They call me the fisherman,” said a thick-set middle-aged Spaniard approaching the bar wearing an open-necked shirt and baggy jeans. “Or if you prefer, Miguel.”</w:t>
      </w:r>
    </w:p>
    <w:p w:rsidRPr="00D73D87" w:rsidR="00916173" w:rsidP="00916173" w:rsidRDefault="00916173" w14:paraId="45FFBBB1" w14:textId="1C132369">
      <w:pPr>
        <w:pStyle w:val="CSP-ChapterBodyText-FirstParagraph"/>
        <w:spacing w:line="360" w:lineRule="auto"/>
        <w:ind w:firstLine="720"/>
        <w:contextualSpacing/>
        <w:jc w:val="left"/>
        <w:rPr>
          <w:rFonts w:ascii="Times New Roman" w:hAnsi="Times New Roman"/>
          <w:sz w:val="24"/>
          <w:szCs w:val="24"/>
          <w:lang w:val="en-GB"/>
        </w:rPr>
      </w:pPr>
      <w:r w:rsidRPr="78F33490" w:rsidR="78F33490">
        <w:rPr>
          <w:rFonts w:ascii="Times New Roman" w:hAnsi="Times New Roman"/>
          <w:sz w:val="24"/>
          <w:szCs w:val="24"/>
          <w:lang w:val="en-GB"/>
        </w:rPr>
        <w:t>“Pleased to meet you, Miguel,” I said</w:t>
      </w:r>
      <w:ins w:author="Gary Smailes" w:date="2024-01-22T13:02:41.988Z" w:id="2120418671">
        <w:r w:rsidRPr="78F33490" w:rsidR="78F33490">
          <w:rPr>
            <w:rFonts w:ascii="Times New Roman" w:hAnsi="Times New Roman"/>
            <w:sz w:val="24"/>
            <w:szCs w:val="24"/>
            <w:lang w:val="en-GB"/>
          </w:rPr>
          <w:t>,</w:t>
        </w:r>
      </w:ins>
      <w:r w:rsidRPr="78F33490" w:rsidR="78F33490">
        <w:rPr>
          <w:rFonts w:ascii="Times New Roman" w:hAnsi="Times New Roman"/>
          <w:sz w:val="24"/>
          <w:szCs w:val="24"/>
          <w:lang w:val="en-GB"/>
        </w:rPr>
        <w:t xml:space="preserve"> shaking hands. “</w:t>
      </w:r>
      <w:r w:rsidRPr="78F33490" w:rsidR="78F33490">
        <w:rPr>
          <w:rFonts w:ascii="Times New Roman" w:hAnsi="Times New Roman"/>
          <w:sz w:val="24"/>
          <w:szCs w:val="24"/>
          <w:lang w:val="en-GB"/>
        </w:rPr>
        <w:t>I’m</w:t>
      </w:r>
      <w:r w:rsidRPr="78F33490" w:rsidR="78F33490">
        <w:rPr>
          <w:rFonts w:ascii="Times New Roman" w:hAnsi="Times New Roman"/>
          <w:sz w:val="24"/>
          <w:szCs w:val="24"/>
          <w:lang w:val="en-GB"/>
        </w:rPr>
        <w:t xml:space="preserve"> Robin. For what do you fish, </w:t>
      </w:r>
      <w:r w:rsidRPr="78F33490" w:rsidR="78F33490">
        <w:rPr>
          <w:rFonts w:ascii="Times New Roman" w:hAnsi="Times New Roman"/>
          <w:sz w:val="24"/>
          <w:szCs w:val="24"/>
          <w:lang w:val="en-GB"/>
        </w:rPr>
        <w:t>boquerones</w:t>
      </w:r>
      <w:r w:rsidRPr="78F33490" w:rsidR="78F33490">
        <w:rPr>
          <w:rFonts w:ascii="Times New Roman" w:hAnsi="Times New Roman"/>
          <w:sz w:val="24"/>
          <w:szCs w:val="24"/>
          <w:lang w:val="en-GB"/>
        </w:rPr>
        <w:t>?”</w:t>
      </w:r>
    </w:p>
    <w:p w:rsidRPr="00D73D87" w:rsidR="00916173" w:rsidP="00916173" w:rsidRDefault="00916173" w14:paraId="7ED043BF"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“Properties,” said Miguel. “Paco Rico pointed me in your direction.”</w:t>
      </w:r>
    </w:p>
    <w:p w:rsidRPr="00D73D87" w:rsidR="00916173" w:rsidP="00916173" w:rsidRDefault="00916173" w14:paraId="16C3FD69" w14:textId="60137304">
      <w:pPr>
        <w:pStyle w:val="CSP-ChapterBodyText-FirstParagraph"/>
        <w:spacing w:line="360" w:lineRule="auto"/>
        <w:ind w:firstLine="720"/>
        <w:contextualSpacing/>
        <w:jc w:val="left"/>
        <w:rPr>
          <w:rFonts w:ascii="Times New Roman" w:hAnsi="Times New Roman"/>
          <w:sz w:val="24"/>
          <w:szCs w:val="24"/>
          <w:lang w:val="en-GB"/>
        </w:rPr>
      </w:pPr>
      <w:r w:rsidRPr="78F33490" w:rsidR="78F33490">
        <w:rPr>
          <w:rFonts w:ascii="Times New Roman" w:hAnsi="Times New Roman"/>
          <w:sz w:val="24"/>
          <w:szCs w:val="24"/>
          <w:lang w:val="en-GB"/>
        </w:rPr>
        <w:t>“Really, why?” I said</w:t>
      </w:r>
      <w:ins w:author="Gary Smailes" w:date="2024-01-22T13:02:51.65Z" w:id="1410573457">
        <w:r w:rsidRPr="78F33490" w:rsidR="78F33490">
          <w:rPr>
            <w:rFonts w:ascii="Times New Roman" w:hAnsi="Times New Roman"/>
            <w:sz w:val="24"/>
            <w:szCs w:val="24"/>
            <w:lang w:val="en-GB"/>
          </w:rPr>
          <w:t>,</w:t>
        </w:r>
      </w:ins>
      <w:r w:rsidRPr="78F33490" w:rsidR="78F33490">
        <w:rPr>
          <w:rFonts w:ascii="Times New Roman" w:hAnsi="Times New Roman"/>
          <w:sz w:val="24"/>
          <w:szCs w:val="24"/>
          <w:lang w:val="en-GB"/>
        </w:rPr>
        <w:t xml:space="preserve"> pouring him a beer and handing it over.</w:t>
      </w:r>
    </w:p>
    <w:p w:rsidRPr="00D73D87" w:rsidR="00916173" w:rsidP="00916173" w:rsidRDefault="00916173" w14:paraId="77DD64E8"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“Thanks. Paco has concluded you might be considering becoming a real estate agent. More money than gin and tonics.”</w:t>
      </w:r>
    </w:p>
    <w:p w:rsidRPr="00D73D87" w:rsidR="00916173" w:rsidP="00916173" w:rsidRDefault="00916173" w14:paraId="0375083A" w14:textId="5C5629BA">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“I never mentioned it,” </w:t>
      </w:r>
      <w:r w:rsidRPr="00D73D87" w:rsidR="00F006F4">
        <w:rPr>
          <w:rFonts w:ascii="Times New Roman" w:hAnsi="Times New Roman"/>
          <w:sz w:val="24"/>
          <w:szCs w:val="24"/>
          <w:lang w:val="en-GB"/>
        </w:rPr>
        <w:t>I said</w:t>
      </w:r>
      <w:r w:rsidRPr="00D73D87">
        <w:rPr>
          <w:rFonts w:ascii="Times New Roman" w:hAnsi="Times New Roman"/>
          <w:sz w:val="24"/>
          <w:szCs w:val="24"/>
          <w:lang w:val="en-GB"/>
        </w:rPr>
        <w:t>. “But you’re right I have been giving it some thought. I need to work out how to sell this place and then how to structure an agency. Where do you fit in?”</w:t>
      </w:r>
    </w:p>
    <w:p w:rsidRPr="00D73D87" w:rsidR="00916173" w:rsidP="00916173" w:rsidRDefault="00916173" w14:paraId="3BC95AEF"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 find the people who want to sell,” said Miguel. “And bring their properties to the agent. We split the commission.”</w:t>
      </w:r>
    </w:p>
    <w:p w:rsidRPr="00D73D87" w:rsidR="00916173" w:rsidP="00916173" w:rsidRDefault="00916173" w14:paraId="36B24FB4"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“Do you have an office?”</w:t>
      </w:r>
    </w:p>
    <w:p w:rsidRPr="00D73D87" w:rsidR="00916173" w:rsidP="00916173" w:rsidRDefault="00916173" w14:paraId="71A86DCD"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“Not necessary. I move around the local bars talking to people. When I hear somebody wants to sell, I go talk with them.”</w:t>
      </w:r>
    </w:p>
    <w:p w:rsidRPr="00D73D87" w:rsidR="00916173" w:rsidP="00916173" w:rsidRDefault="00916173" w14:paraId="65894144"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“Do you know of many for sale?”</w:t>
      </w:r>
    </w:p>
    <w:p w:rsidRPr="00D73D87" w:rsidR="00916173" w:rsidP="00916173" w:rsidRDefault="00916173" w14:paraId="5D99A7D7"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“When you add up the plots of land, fincas, ruined cortijos, and single-floor family homes to be converted into apartment blocks or townhouses, it is more than two hundred.”</w:t>
      </w:r>
    </w:p>
    <w:p w:rsidRPr="00D73D87" w:rsidR="00916173" w:rsidP="00916173" w:rsidRDefault="00916173" w14:paraId="6AC8D0A6"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“Don’t local people buy them?”</w:t>
      </w:r>
    </w:p>
    <w:p w:rsidRPr="00D73D87" w:rsidR="00916173" w:rsidP="00916173" w:rsidRDefault="00916173" w14:paraId="34F95F93"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“Rarely, we have no money, whereas you guiris buy almost anything.”</w:t>
      </w:r>
    </w:p>
    <w:p w:rsidRPr="00D73D87" w:rsidR="00916173" w:rsidP="00916173" w:rsidRDefault="00916173" w14:paraId="5DD45A33"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“True. It will take a year maybe two to disentangle myself from all this, when I’m ready how do I contact you?”</w:t>
      </w:r>
    </w:p>
    <w:p w:rsidRPr="00D73D87" w:rsidR="00916173" w:rsidP="00916173" w:rsidRDefault="00916173" w14:paraId="36954187"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“Tell Paco. He knows where I live.”</w:t>
      </w:r>
    </w:p>
    <w:p w:rsidRPr="00D73D87" w:rsidR="00916173" w:rsidP="00916173" w:rsidRDefault="00916173" w14:paraId="16FF9A35" w14:textId="1EBADBF0">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“Thanks for coming by,” </w:t>
      </w:r>
      <w:r w:rsidRPr="00D73D87" w:rsidR="00F006F4">
        <w:rPr>
          <w:rFonts w:ascii="Times New Roman" w:hAnsi="Times New Roman"/>
          <w:sz w:val="24"/>
          <w:szCs w:val="24"/>
          <w:lang w:val="en-GB"/>
        </w:rPr>
        <w:t>I said</w:t>
      </w:r>
      <w:r w:rsidRPr="00D73D87">
        <w:rPr>
          <w:rFonts w:ascii="Times New Roman" w:hAnsi="Times New Roman"/>
          <w:sz w:val="24"/>
          <w:szCs w:val="24"/>
          <w:lang w:val="en-GB"/>
        </w:rPr>
        <w:t xml:space="preserve"> as Miguel knocked back his drink and reached into his pocket. “</w:t>
      </w:r>
      <w:r w:rsidR="001D3DD9">
        <w:rPr>
          <w:rFonts w:ascii="Times New Roman" w:hAnsi="Times New Roman"/>
          <w:sz w:val="24"/>
          <w:szCs w:val="24"/>
          <w:lang w:val="en-GB"/>
        </w:rPr>
        <w:t>O</w:t>
      </w:r>
      <w:r w:rsidRPr="00D73D87">
        <w:rPr>
          <w:rFonts w:ascii="Times New Roman" w:hAnsi="Times New Roman"/>
          <w:sz w:val="24"/>
          <w:szCs w:val="24"/>
          <w:lang w:val="en-GB"/>
        </w:rPr>
        <w:t>n the house.”</w:t>
      </w:r>
    </w:p>
    <w:p w:rsidRPr="00D73D87" w:rsidR="00916173" w:rsidP="00916173" w:rsidRDefault="00916173" w14:paraId="66CBA5A3" w14:textId="23C02A69">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Miguel nodded. </w:t>
      </w:r>
      <w:r w:rsidRPr="00D73D87" w:rsidR="006A5D40">
        <w:rPr>
          <w:rFonts w:ascii="Times New Roman" w:hAnsi="Times New Roman"/>
          <w:sz w:val="24"/>
          <w:szCs w:val="24"/>
          <w:lang w:val="en-GB"/>
        </w:rPr>
        <w:t>We</w:t>
      </w:r>
      <w:r w:rsidRPr="00D73D87">
        <w:rPr>
          <w:rFonts w:ascii="Times New Roman" w:hAnsi="Times New Roman"/>
          <w:sz w:val="24"/>
          <w:szCs w:val="24"/>
          <w:lang w:val="en-GB"/>
        </w:rPr>
        <w:t xml:space="preserve"> shook hands and he left.</w:t>
      </w:r>
    </w:p>
    <w:p w:rsidRPr="00D73D87" w:rsidR="00916173" w:rsidP="00916173" w:rsidRDefault="00916173" w14:paraId="2D9E5BDF" w14:textId="14F5743E">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Is fate intervening here? </w:t>
      </w:r>
      <w:r w:rsidRPr="00D73D87" w:rsidR="006A5D40">
        <w:rPr>
          <w:rFonts w:ascii="Times New Roman" w:hAnsi="Times New Roman"/>
          <w:sz w:val="24"/>
          <w:szCs w:val="24"/>
          <w:lang w:val="en-GB"/>
        </w:rPr>
        <w:t>I t</w:t>
      </w:r>
      <w:r w:rsidRPr="00D73D87">
        <w:rPr>
          <w:rFonts w:ascii="Times New Roman" w:hAnsi="Times New Roman"/>
          <w:sz w:val="24"/>
          <w:szCs w:val="24"/>
          <w:lang w:val="en-GB"/>
        </w:rPr>
        <w:t xml:space="preserve">hought as Ted </w:t>
      </w:r>
      <w:r w:rsidRPr="00D73D87" w:rsidR="006A5D40">
        <w:rPr>
          <w:rFonts w:ascii="Times New Roman" w:hAnsi="Times New Roman"/>
          <w:sz w:val="24"/>
          <w:szCs w:val="24"/>
          <w:lang w:val="en-GB"/>
        </w:rPr>
        <w:t>Bartlett</w:t>
      </w:r>
      <w:r w:rsidRPr="00D73D87">
        <w:rPr>
          <w:rFonts w:ascii="Times New Roman" w:hAnsi="Times New Roman"/>
          <w:sz w:val="24"/>
          <w:szCs w:val="24"/>
          <w:lang w:val="en-GB"/>
        </w:rPr>
        <w:t xml:space="preserve"> and his wife arrived at the bar.</w:t>
      </w:r>
    </w:p>
    <w:p w:rsidRPr="00D73D87" w:rsidR="00916173" w:rsidP="00916173" w:rsidRDefault="00916173" w14:paraId="2F3744F1" w14:textId="1EA0E8F8">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“Hi </w:t>
      </w:r>
      <w:r w:rsidR="00CF55C7">
        <w:rPr>
          <w:rFonts w:ascii="Times New Roman" w:hAnsi="Times New Roman"/>
          <w:sz w:val="24"/>
          <w:szCs w:val="24"/>
          <w:lang w:val="en-GB"/>
        </w:rPr>
        <w:t>Robin</w:t>
      </w:r>
      <w:r w:rsidRPr="00D73D87">
        <w:rPr>
          <w:rFonts w:ascii="Times New Roman" w:hAnsi="Times New Roman"/>
          <w:sz w:val="24"/>
          <w:szCs w:val="24"/>
          <w:lang w:val="en-GB"/>
        </w:rPr>
        <w:t xml:space="preserve">,” said Ted. “Back again for more punishment. Know what I mean. Bottle of </w:t>
      </w:r>
      <w:r w:rsidRPr="00D73D87">
        <w:rPr>
          <w:rFonts w:ascii="Times New Roman" w:hAnsi="Times New Roman"/>
          <w:sz w:val="24"/>
          <w:szCs w:val="24"/>
          <w:lang w:val="en-GB"/>
        </w:rPr>
        <w:lastRenderedPageBreak/>
        <w:t xml:space="preserve">bubbly and we are going to need about eight glasses. The </w:t>
      </w:r>
      <w:r w:rsidRPr="00D73D87" w:rsidR="00C651C4">
        <w:rPr>
          <w:rFonts w:ascii="Times New Roman" w:hAnsi="Times New Roman"/>
          <w:sz w:val="24"/>
          <w:szCs w:val="24"/>
          <w:lang w:val="en-GB"/>
        </w:rPr>
        <w:t>Faulkner</w:t>
      </w:r>
      <w:r w:rsidRPr="00D73D87">
        <w:rPr>
          <w:rFonts w:ascii="Times New Roman" w:hAnsi="Times New Roman"/>
          <w:sz w:val="24"/>
          <w:szCs w:val="24"/>
          <w:lang w:val="en-GB"/>
        </w:rPr>
        <w:t xml:space="preserve"> family is in town. Can we shove a few tables together, it will probably be a long night. At some point during their stay, </w:t>
      </w:r>
      <w:r w:rsidRPr="00D73D87" w:rsidR="006A5D40">
        <w:rPr>
          <w:rFonts w:ascii="Times New Roman" w:hAnsi="Times New Roman"/>
          <w:sz w:val="24"/>
          <w:szCs w:val="24"/>
          <w:lang w:val="en-GB"/>
        </w:rPr>
        <w:t>George wants</w:t>
      </w:r>
      <w:r w:rsidRPr="00D73D87">
        <w:rPr>
          <w:rFonts w:ascii="Times New Roman" w:hAnsi="Times New Roman"/>
          <w:sz w:val="24"/>
          <w:szCs w:val="24"/>
          <w:lang w:val="en-GB"/>
        </w:rPr>
        <w:t xml:space="preserve"> to talk to you. You’ll find out why later.”</w:t>
      </w:r>
    </w:p>
    <w:p w:rsidRPr="00D73D87" w:rsidR="00916173" w:rsidP="00916173" w:rsidRDefault="00916173" w14:paraId="765C9D9A"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“Intriguing. Please sit where you like.”</w:t>
      </w:r>
    </w:p>
    <w:p w:rsidRPr="00D73D87" w:rsidR="00916173" w:rsidP="00916173" w:rsidRDefault="00916173" w14:paraId="5A1704CB" w14:textId="5AF19922">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As their table filled up, Ted pointed at the empty bottle. </w:t>
      </w:r>
      <w:r w:rsidRPr="00D73D87" w:rsidR="006A5D40">
        <w:rPr>
          <w:rFonts w:ascii="Times New Roman" w:hAnsi="Times New Roman"/>
          <w:sz w:val="24"/>
          <w:szCs w:val="24"/>
          <w:lang w:val="en-GB"/>
        </w:rPr>
        <w:t>I</w:t>
      </w:r>
      <w:r w:rsidRPr="00D73D87">
        <w:rPr>
          <w:rFonts w:ascii="Times New Roman" w:hAnsi="Times New Roman"/>
          <w:sz w:val="24"/>
          <w:szCs w:val="24"/>
          <w:lang w:val="en-GB"/>
        </w:rPr>
        <w:t xml:space="preserve"> delivered two more with ice buckets. He opened both and </w:t>
      </w:r>
      <w:r w:rsidRPr="00D73D87" w:rsidR="006A5D40">
        <w:rPr>
          <w:rFonts w:ascii="Times New Roman" w:hAnsi="Times New Roman"/>
          <w:sz w:val="24"/>
          <w:szCs w:val="24"/>
          <w:lang w:val="en-GB"/>
        </w:rPr>
        <w:t>topped everybody up.</w:t>
      </w:r>
    </w:p>
    <w:p w:rsidRPr="00D73D87" w:rsidR="00916173" w:rsidP="006A5D40" w:rsidRDefault="006A5D40" w14:paraId="7B91C6F2" w14:textId="68EE1540">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The benefit of regulars, I thought. They ease my workload.</w:t>
      </w:r>
    </w:p>
    <w:p w:rsidRPr="00D73D87" w:rsidR="00382AC2" w:rsidP="00916173" w:rsidRDefault="006A5D40" w14:paraId="21CE9E62" w14:textId="69E59EA2">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It had taken a while as not all of them were here at the </w:t>
      </w:r>
      <w:r w:rsidRPr="00D73D87" w:rsidR="000D4932">
        <w:rPr>
          <w:rFonts w:ascii="Times New Roman" w:hAnsi="Times New Roman"/>
          <w:sz w:val="24"/>
          <w:szCs w:val="24"/>
          <w:lang w:val="en-GB"/>
        </w:rPr>
        <w:t>same</w:t>
      </w:r>
      <w:r w:rsidRPr="00D73D87">
        <w:rPr>
          <w:rFonts w:ascii="Times New Roman" w:hAnsi="Times New Roman"/>
          <w:sz w:val="24"/>
          <w:szCs w:val="24"/>
          <w:lang w:val="en-GB"/>
        </w:rPr>
        <w:t xml:space="preserve"> time, but t</w:t>
      </w:r>
      <w:r w:rsidRPr="00D73D87" w:rsidR="00916173">
        <w:rPr>
          <w:rFonts w:ascii="Times New Roman" w:hAnsi="Times New Roman"/>
          <w:sz w:val="24"/>
          <w:szCs w:val="24"/>
          <w:lang w:val="en-GB"/>
        </w:rPr>
        <w:t xml:space="preserve">he </w:t>
      </w:r>
      <w:r w:rsidRPr="00D73D87" w:rsidR="00C651C4">
        <w:rPr>
          <w:rFonts w:ascii="Times New Roman" w:hAnsi="Times New Roman"/>
          <w:sz w:val="24"/>
          <w:szCs w:val="24"/>
          <w:lang w:val="en-GB"/>
        </w:rPr>
        <w:t>Faulkner</w:t>
      </w:r>
      <w:r w:rsidRPr="00D73D87" w:rsidR="00916173">
        <w:rPr>
          <w:rFonts w:ascii="Times New Roman" w:hAnsi="Times New Roman"/>
          <w:sz w:val="24"/>
          <w:szCs w:val="24"/>
          <w:lang w:val="en-GB"/>
        </w:rPr>
        <w:t xml:space="preserve"> tribe knitted with the </w:t>
      </w:r>
      <w:proofErr w:type="spellStart"/>
      <w:r w:rsidRPr="00D73D87" w:rsidR="007C738B">
        <w:rPr>
          <w:rFonts w:ascii="Times New Roman" w:hAnsi="Times New Roman"/>
          <w:sz w:val="24"/>
          <w:szCs w:val="24"/>
          <w:lang w:val="en-GB"/>
        </w:rPr>
        <w:t>Buckingham</w:t>
      </w:r>
      <w:r w:rsidRPr="00D73D87">
        <w:rPr>
          <w:rFonts w:ascii="Times New Roman" w:hAnsi="Times New Roman"/>
          <w:sz w:val="24"/>
          <w:szCs w:val="24"/>
          <w:lang w:val="en-GB"/>
        </w:rPr>
        <w:t>s</w:t>
      </w:r>
      <w:proofErr w:type="spellEnd"/>
      <w:r w:rsidRPr="00D73D87" w:rsidR="00916173">
        <w:rPr>
          <w:rFonts w:ascii="Times New Roman" w:hAnsi="Times New Roman"/>
          <w:sz w:val="24"/>
          <w:szCs w:val="24"/>
          <w:lang w:val="en-GB"/>
        </w:rPr>
        <w:t xml:space="preserve">, Bishtons, </w:t>
      </w:r>
      <w:r w:rsidRPr="00D73D87" w:rsidR="00D74EA3">
        <w:rPr>
          <w:rFonts w:ascii="Times New Roman" w:hAnsi="Times New Roman"/>
          <w:sz w:val="24"/>
          <w:szCs w:val="24"/>
          <w:lang w:val="en-GB"/>
        </w:rPr>
        <w:t>Bartletts</w:t>
      </w:r>
      <w:r w:rsidRPr="00D73D87" w:rsidR="00916173">
        <w:rPr>
          <w:rFonts w:ascii="Times New Roman" w:hAnsi="Times New Roman"/>
          <w:sz w:val="24"/>
          <w:szCs w:val="24"/>
          <w:lang w:val="en-GB"/>
        </w:rPr>
        <w:t xml:space="preserve">, and </w:t>
      </w:r>
      <w:r w:rsidRPr="00D73D87" w:rsidR="00A408BF">
        <w:rPr>
          <w:rFonts w:ascii="Times New Roman" w:hAnsi="Times New Roman"/>
          <w:sz w:val="24"/>
          <w:szCs w:val="24"/>
          <w:lang w:val="en-GB"/>
        </w:rPr>
        <w:t>Bill Reed</w:t>
      </w:r>
      <w:r w:rsidRPr="00D73D87" w:rsidR="00916173">
        <w:rPr>
          <w:rFonts w:ascii="Times New Roman" w:hAnsi="Times New Roman"/>
          <w:sz w:val="24"/>
          <w:szCs w:val="24"/>
          <w:lang w:val="en-GB"/>
        </w:rPr>
        <w:t xml:space="preserve">. </w:t>
      </w:r>
      <w:r w:rsidRPr="00D73D87" w:rsidR="00006C77">
        <w:rPr>
          <w:rFonts w:ascii="Times New Roman" w:hAnsi="Times New Roman"/>
          <w:sz w:val="24"/>
          <w:szCs w:val="24"/>
          <w:lang w:val="en-GB"/>
        </w:rPr>
        <w:t>A</w:t>
      </w:r>
      <w:r w:rsidRPr="00D73D87" w:rsidR="00916173">
        <w:rPr>
          <w:rFonts w:ascii="Times New Roman" w:hAnsi="Times New Roman"/>
          <w:sz w:val="24"/>
          <w:szCs w:val="24"/>
          <w:lang w:val="en-GB"/>
        </w:rPr>
        <w:t xml:space="preserve">ltogether they were hilarious often entertained by George and his endless repertoire of jokes. </w:t>
      </w:r>
      <w:r w:rsidRPr="00D73D87" w:rsidR="00382AC2">
        <w:rPr>
          <w:rFonts w:ascii="Times New Roman" w:hAnsi="Times New Roman"/>
          <w:sz w:val="24"/>
          <w:szCs w:val="24"/>
          <w:lang w:val="en-GB"/>
        </w:rPr>
        <w:t xml:space="preserve">I will never forget the one about polar </w:t>
      </w:r>
      <w:proofErr w:type="gramStart"/>
      <w:r w:rsidRPr="00D73D87" w:rsidR="00382AC2">
        <w:rPr>
          <w:rFonts w:ascii="Times New Roman" w:hAnsi="Times New Roman"/>
          <w:sz w:val="24"/>
          <w:szCs w:val="24"/>
          <w:lang w:val="en-GB"/>
        </w:rPr>
        <w:t>bears</w:t>
      </w:r>
      <w:proofErr w:type="gramEnd"/>
      <w:r w:rsidRPr="00D73D87" w:rsidR="00382AC2">
        <w:rPr>
          <w:rFonts w:ascii="Times New Roman" w:hAnsi="Times New Roman"/>
          <w:sz w:val="24"/>
          <w:szCs w:val="24"/>
          <w:lang w:val="en-GB"/>
        </w:rPr>
        <w:t>.</w:t>
      </w:r>
    </w:p>
    <w:p w:rsidRPr="00D73D87" w:rsidR="00382AC2" w:rsidP="00916173" w:rsidRDefault="00382AC2" w14:paraId="7F8BB3CB" w14:textId="0BFB7752">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A teenage male polar bear says to his parents, “Are you sure I am a polar bear?”</w:t>
      </w:r>
    </w:p>
    <w:p w:rsidRPr="00D73D87" w:rsidR="00382AC2" w:rsidP="00916173" w:rsidRDefault="00382AC2" w14:paraId="022C6D0F" w14:textId="73185E18">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His father says, “What do you see?”</w:t>
      </w:r>
    </w:p>
    <w:p w:rsidRPr="00D73D87" w:rsidR="00382AC2" w:rsidP="00916173" w:rsidRDefault="00382AC2" w14:paraId="62C84711" w14:textId="676B8DC5">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 see my father polar bear and my mother polar bear, and I know I am your son</w:t>
      </w:r>
      <w:r w:rsidRPr="00D73D87" w:rsidR="00AE2DF0">
        <w:rPr>
          <w:rFonts w:ascii="Times New Roman" w:hAnsi="Times New Roman"/>
          <w:sz w:val="24"/>
          <w:szCs w:val="24"/>
          <w:lang w:val="en-GB"/>
        </w:rPr>
        <w:t>,</w:t>
      </w:r>
      <w:r w:rsidRPr="00D73D87">
        <w:rPr>
          <w:rFonts w:ascii="Times New Roman" w:hAnsi="Times New Roman"/>
          <w:sz w:val="24"/>
          <w:szCs w:val="24"/>
          <w:lang w:val="en-GB"/>
        </w:rPr>
        <w:t xml:space="preserve"> but </w:t>
      </w:r>
      <w:r w:rsidRPr="00D73D87" w:rsidR="00722688">
        <w:rPr>
          <w:rFonts w:ascii="Times New Roman" w:hAnsi="Times New Roman"/>
          <w:sz w:val="24"/>
          <w:szCs w:val="24"/>
          <w:lang w:val="en-GB"/>
        </w:rPr>
        <w:t xml:space="preserve">I </w:t>
      </w:r>
      <w:r w:rsidRPr="00D73D87" w:rsidR="00AE2DF0">
        <w:rPr>
          <w:rFonts w:ascii="Times New Roman" w:hAnsi="Times New Roman"/>
          <w:sz w:val="24"/>
          <w:szCs w:val="24"/>
          <w:lang w:val="en-GB"/>
        </w:rPr>
        <w:t>don’t feel like a</w:t>
      </w:r>
      <w:r w:rsidRPr="00D73D87">
        <w:rPr>
          <w:rFonts w:ascii="Times New Roman" w:hAnsi="Times New Roman"/>
          <w:sz w:val="24"/>
          <w:szCs w:val="24"/>
          <w:lang w:val="en-GB"/>
        </w:rPr>
        <w:t xml:space="preserve"> polar bear.”</w:t>
      </w:r>
    </w:p>
    <w:p w:rsidRPr="00D73D87" w:rsidR="00382AC2" w:rsidP="00916173" w:rsidRDefault="00382AC2" w14:paraId="393A7F9D" w14:textId="07AD9CC3">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“Son,” said father polar bear. “</w:t>
      </w:r>
      <w:r w:rsidRPr="00D73D87" w:rsidR="00AE2DF0">
        <w:rPr>
          <w:rFonts w:ascii="Times New Roman" w:hAnsi="Times New Roman"/>
          <w:sz w:val="24"/>
          <w:szCs w:val="24"/>
          <w:lang w:val="en-GB"/>
        </w:rPr>
        <w:t>Don’t you like hunting seals or fish?</w:t>
      </w:r>
      <w:r w:rsidRPr="00D73D87">
        <w:rPr>
          <w:rFonts w:ascii="Times New Roman" w:hAnsi="Times New Roman"/>
          <w:sz w:val="24"/>
          <w:szCs w:val="24"/>
          <w:lang w:val="en-GB"/>
        </w:rPr>
        <w:t>”</w:t>
      </w:r>
    </w:p>
    <w:p w:rsidRPr="00D73D87" w:rsidR="00382AC2" w:rsidP="00916173" w:rsidRDefault="00382AC2" w14:paraId="3B542AE0" w14:textId="6D9A330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“It’s not that, dad.”</w:t>
      </w:r>
    </w:p>
    <w:p w:rsidRPr="00D73D87" w:rsidR="00382AC2" w:rsidP="00916173" w:rsidRDefault="00382AC2" w14:paraId="75E07DF6" w14:textId="444B9131">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“Are you confused about something?”</w:t>
      </w:r>
    </w:p>
    <w:p w:rsidRPr="00D73D87" w:rsidR="00382AC2" w:rsidP="00916173" w:rsidRDefault="00382AC2" w14:paraId="4C70A712" w14:textId="660E2DA6">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t>
      </w:r>
      <w:r w:rsidRPr="00D73D87" w:rsidR="00722688">
        <w:rPr>
          <w:rFonts w:ascii="Times New Roman" w:hAnsi="Times New Roman"/>
          <w:sz w:val="24"/>
          <w:szCs w:val="24"/>
          <w:lang w:val="en-GB"/>
        </w:rPr>
        <w:t>Of course not</w:t>
      </w:r>
      <w:r w:rsidRPr="00D73D87">
        <w:rPr>
          <w:rFonts w:ascii="Times New Roman" w:hAnsi="Times New Roman"/>
          <w:sz w:val="24"/>
          <w:szCs w:val="24"/>
          <w:lang w:val="en-GB"/>
        </w:rPr>
        <w:t>.”</w:t>
      </w:r>
    </w:p>
    <w:p w:rsidRPr="00D73D87" w:rsidR="00382AC2" w:rsidP="00916173" w:rsidRDefault="00382AC2" w14:paraId="6155D5CA" w14:textId="0D3C16EA">
      <w:pPr>
        <w:pStyle w:val="CSP-ChapterBodyText-FirstParagraph"/>
        <w:spacing w:line="360" w:lineRule="auto"/>
        <w:ind w:firstLine="720"/>
        <w:contextualSpacing/>
        <w:jc w:val="left"/>
        <w:rPr>
          <w:rFonts w:ascii="Times New Roman" w:hAnsi="Times New Roman"/>
          <w:sz w:val="24"/>
          <w:szCs w:val="24"/>
          <w:lang w:val="en-GB"/>
        </w:rPr>
      </w:pPr>
      <w:r w:rsidRPr="78F33490" w:rsidR="78F33490">
        <w:rPr>
          <w:rFonts w:ascii="Times New Roman" w:hAnsi="Times New Roman"/>
          <w:sz w:val="24"/>
          <w:szCs w:val="24"/>
          <w:lang w:val="en-GB"/>
        </w:rPr>
        <w:t xml:space="preserve">“Then, if you resemble like a polar bear and certainly smell like one, what on </w:t>
      </w:r>
      <w:ins w:author="Gary Smailes" w:date="2024-01-22T13:04:34.835Z" w:id="112773956">
        <w:r w:rsidRPr="78F33490" w:rsidR="78F33490">
          <w:rPr>
            <w:rFonts w:ascii="Times New Roman" w:hAnsi="Times New Roman"/>
            <w:sz w:val="24"/>
            <w:szCs w:val="24"/>
            <w:lang w:val="en-GB"/>
          </w:rPr>
          <w:t>E</w:t>
        </w:r>
      </w:ins>
      <w:del w:author="Gary Smailes" w:date="2024-01-22T13:04:33.965Z" w:id="184055091">
        <w:r w:rsidRPr="78F33490" w:rsidDel="78F33490">
          <w:rPr>
            <w:rFonts w:ascii="Times New Roman" w:hAnsi="Times New Roman"/>
            <w:sz w:val="24"/>
            <w:szCs w:val="24"/>
            <w:lang w:val="en-GB"/>
          </w:rPr>
          <w:delText>e</w:delText>
        </w:r>
      </w:del>
      <w:r w:rsidRPr="78F33490" w:rsidR="78F33490">
        <w:rPr>
          <w:rFonts w:ascii="Times New Roman" w:hAnsi="Times New Roman"/>
          <w:sz w:val="24"/>
          <w:szCs w:val="24"/>
          <w:lang w:val="en-GB"/>
        </w:rPr>
        <w:t>arth is wrong with you?”</w:t>
      </w:r>
    </w:p>
    <w:p w:rsidRPr="00D73D87" w:rsidR="00382AC2" w:rsidP="00916173" w:rsidRDefault="00382AC2" w14:paraId="3F74EC0F" w14:textId="2436ECEA">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“I’m cold.”</w:t>
      </w:r>
    </w:p>
    <w:p w:rsidRPr="00D73D87" w:rsidR="00916173" w:rsidP="00916173" w:rsidRDefault="00916173" w14:paraId="228A3531" w14:textId="34E47FA3">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Their bar bills were enormous.</w:t>
      </w:r>
    </w:p>
    <w:p w:rsidRPr="00D73D87" w:rsidR="00916173" w:rsidP="00916173" w:rsidRDefault="00916173" w14:paraId="2B275545" w14:textId="55C2860D">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One evening, George and Cheryl arrived on their own. The bar was quiet, so </w:t>
      </w:r>
      <w:r w:rsidRPr="00D73D87" w:rsidR="007C738B">
        <w:rPr>
          <w:rFonts w:ascii="Times New Roman" w:hAnsi="Times New Roman"/>
          <w:sz w:val="24"/>
          <w:szCs w:val="24"/>
          <w:lang w:val="en-GB"/>
        </w:rPr>
        <w:t>Lucia</w:t>
      </w:r>
      <w:r w:rsidRPr="00D73D87">
        <w:rPr>
          <w:rFonts w:ascii="Times New Roman" w:hAnsi="Times New Roman"/>
          <w:sz w:val="24"/>
          <w:szCs w:val="24"/>
          <w:lang w:val="en-GB"/>
        </w:rPr>
        <w:t xml:space="preserve"> tended the bar while </w:t>
      </w:r>
      <w:r w:rsidRPr="00D73D87" w:rsidR="006A5D40">
        <w:rPr>
          <w:rFonts w:ascii="Times New Roman" w:hAnsi="Times New Roman"/>
          <w:sz w:val="24"/>
          <w:szCs w:val="24"/>
          <w:lang w:val="en-GB"/>
        </w:rPr>
        <w:t>I</w:t>
      </w:r>
      <w:r w:rsidRPr="00D73D87">
        <w:rPr>
          <w:rFonts w:ascii="Times New Roman" w:hAnsi="Times New Roman"/>
          <w:sz w:val="24"/>
          <w:szCs w:val="24"/>
          <w:lang w:val="en-GB"/>
        </w:rPr>
        <w:t xml:space="preserve"> joined them for a drink.</w:t>
      </w:r>
    </w:p>
    <w:p w:rsidRPr="00D73D87" w:rsidR="00916173" w:rsidP="00916173" w:rsidRDefault="00916173" w14:paraId="1EFF01F3"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“I’ve been thinking,” said George.</w:t>
      </w:r>
    </w:p>
    <w:p w:rsidRPr="00D73D87" w:rsidR="00916173" w:rsidP="00916173" w:rsidRDefault="00916173" w14:paraId="37FA7E80" w14:textId="5EC13DC4">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“Dangerous,” </w:t>
      </w:r>
      <w:r w:rsidRPr="00D73D87" w:rsidR="00F006F4">
        <w:rPr>
          <w:rFonts w:ascii="Times New Roman" w:hAnsi="Times New Roman"/>
          <w:sz w:val="24"/>
          <w:szCs w:val="24"/>
          <w:lang w:val="en-GB"/>
        </w:rPr>
        <w:t>I said</w:t>
      </w:r>
      <w:r w:rsidRPr="00D73D87">
        <w:rPr>
          <w:rFonts w:ascii="Times New Roman" w:hAnsi="Times New Roman"/>
          <w:sz w:val="24"/>
          <w:szCs w:val="24"/>
          <w:lang w:val="en-GB"/>
        </w:rPr>
        <w:t>. “Could get you into trouble.”</w:t>
      </w:r>
    </w:p>
    <w:p w:rsidRPr="00D73D87" w:rsidR="00916173" w:rsidP="00916173" w:rsidRDefault="00916173" w14:paraId="1FD3C952"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“Seriously,” said George. “Cheryl and I want to try some sort of part-time business venture in Nerja.”</w:t>
      </w:r>
    </w:p>
    <w:p w:rsidRPr="00D73D87" w:rsidR="00916173" w:rsidP="00916173" w:rsidRDefault="00916173" w14:paraId="1ADF19F2"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“What do you mean by part-time?”</w:t>
      </w:r>
    </w:p>
    <w:p w:rsidRPr="00D73D87" w:rsidR="00916173" w:rsidP="00916173" w:rsidRDefault="00916173" w14:paraId="7BF31381"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“Cheryl isn’t keen to relocate here permanently but we want to spend more time in Nerja. </w:t>
      </w:r>
      <w:r w:rsidRPr="00D73D87">
        <w:rPr>
          <w:rFonts w:ascii="Times New Roman" w:hAnsi="Times New Roman"/>
          <w:sz w:val="24"/>
          <w:szCs w:val="24"/>
          <w:lang w:val="en-GB"/>
        </w:rPr>
        <w:lastRenderedPageBreak/>
        <w:t>If we could establish an income stream, it would give us more purpose for our visits. Any ideas?”</w:t>
      </w:r>
    </w:p>
    <w:p w:rsidRPr="00D73D87" w:rsidR="00916173" w:rsidP="00916173" w:rsidRDefault="00916173" w14:paraId="37403DB7" w14:textId="76D35970">
      <w:pPr>
        <w:pStyle w:val="CSP-ChapterBodyText-FirstParagraph"/>
        <w:spacing w:line="360" w:lineRule="auto"/>
        <w:ind w:firstLine="720"/>
        <w:contextualSpacing/>
        <w:jc w:val="left"/>
        <w:rPr>
          <w:rFonts w:ascii="Times New Roman" w:hAnsi="Times New Roman"/>
          <w:sz w:val="24"/>
          <w:szCs w:val="24"/>
          <w:lang w:val="en-GB"/>
        </w:rPr>
      </w:pPr>
      <w:r w:rsidRPr="78F33490" w:rsidR="78F33490">
        <w:rPr>
          <w:rFonts w:ascii="Times New Roman" w:hAnsi="Times New Roman"/>
          <w:sz w:val="24"/>
          <w:szCs w:val="24"/>
          <w:lang w:val="en-GB"/>
        </w:rPr>
        <w:t>“Mmm,” I said mind racing. “</w:t>
      </w:r>
      <w:r w:rsidRPr="78F33490" w:rsidR="78F33490">
        <w:rPr>
          <w:rFonts w:ascii="Times New Roman" w:hAnsi="Times New Roman"/>
          <w:sz w:val="24"/>
          <w:szCs w:val="24"/>
          <w:lang w:val="en-GB"/>
        </w:rPr>
        <w:t>I’ve</w:t>
      </w:r>
      <w:r w:rsidRPr="78F33490" w:rsidR="78F33490">
        <w:rPr>
          <w:rFonts w:ascii="Times New Roman" w:hAnsi="Times New Roman"/>
          <w:sz w:val="24"/>
          <w:szCs w:val="24"/>
          <w:lang w:val="en-GB"/>
        </w:rPr>
        <w:t xml:space="preserve"> been thinking about selling this place and moving into </w:t>
      </w:r>
      <w:ins w:author="Gary Smailes" w:date="2024-01-22T13:04:59.442Z" w:id="1867460588">
        <w:r w:rsidRPr="78F33490" w:rsidR="78F33490">
          <w:rPr>
            <w:rFonts w:ascii="Times New Roman" w:hAnsi="Times New Roman"/>
            <w:sz w:val="24"/>
            <w:szCs w:val="24"/>
            <w:lang w:val="en-GB"/>
          </w:rPr>
          <w:t>r</w:t>
        </w:r>
      </w:ins>
      <w:del w:author="Gary Smailes" w:date="2024-01-22T13:04:59.103Z" w:id="2137642685">
        <w:r w:rsidRPr="78F33490" w:rsidDel="78F33490">
          <w:rPr>
            <w:rFonts w:ascii="Times New Roman" w:hAnsi="Times New Roman"/>
            <w:sz w:val="24"/>
            <w:szCs w:val="24"/>
            <w:lang w:val="en-GB"/>
          </w:rPr>
          <w:delText>R</w:delText>
        </w:r>
      </w:del>
      <w:r w:rsidRPr="78F33490" w:rsidR="78F33490">
        <w:rPr>
          <w:rFonts w:ascii="Times New Roman" w:hAnsi="Times New Roman"/>
          <w:sz w:val="24"/>
          <w:szCs w:val="24"/>
          <w:lang w:val="en-GB"/>
        </w:rPr>
        <w:t xml:space="preserve">eal </w:t>
      </w:r>
      <w:ins w:author="Gary Smailes" w:date="2024-01-22T13:05:01.519Z" w:id="811698220">
        <w:r w:rsidRPr="78F33490" w:rsidR="78F33490">
          <w:rPr>
            <w:rFonts w:ascii="Times New Roman" w:hAnsi="Times New Roman"/>
            <w:sz w:val="24"/>
            <w:szCs w:val="24"/>
            <w:lang w:val="en-GB"/>
          </w:rPr>
          <w:t>e</w:t>
        </w:r>
      </w:ins>
      <w:del w:author="Gary Smailes" w:date="2024-01-22T13:05:01.144Z" w:id="126833833">
        <w:r w:rsidRPr="78F33490" w:rsidDel="78F33490">
          <w:rPr>
            <w:rFonts w:ascii="Times New Roman" w:hAnsi="Times New Roman"/>
            <w:sz w:val="24"/>
            <w:szCs w:val="24"/>
            <w:lang w:val="en-GB"/>
          </w:rPr>
          <w:delText>E</w:delText>
        </w:r>
      </w:del>
      <w:r w:rsidRPr="78F33490" w:rsidR="78F33490">
        <w:rPr>
          <w:rFonts w:ascii="Times New Roman" w:hAnsi="Times New Roman"/>
          <w:sz w:val="24"/>
          <w:szCs w:val="24"/>
          <w:lang w:val="en-GB"/>
        </w:rPr>
        <w:t xml:space="preserve">state, I can source properties but from here, </w:t>
      </w:r>
      <w:r w:rsidRPr="78F33490" w:rsidR="78F33490">
        <w:rPr>
          <w:rFonts w:ascii="Times New Roman" w:hAnsi="Times New Roman"/>
          <w:sz w:val="24"/>
          <w:szCs w:val="24"/>
          <w:lang w:val="en-GB"/>
        </w:rPr>
        <w:t>it’s</w:t>
      </w:r>
      <w:r w:rsidRPr="78F33490" w:rsidR="78F33490">
        <w:rPr>
          <w:rFonts w:ascii="Times New Roman" w:hAnsi="Times New Roman"/>
          <w:sz w:val="24"/>
          <w:szCs w:val="24"/>
          <w:lang w:val="en-GB"/>
        </w:rPr>
        <w:t xml:space="preserve"> difficult to reach foreign buyers. Jeff Mason from Capistrano advertises inspection trips in the British National Press and sells extremely well but only on their development. I believe people who </w:t>
      </w:r>
      <w:r w:rsidRPr="78F33490" w:rsidR="78F33490">
        <w:rPr>
          <w:rFonts w:ascii="Times New Roman" w:hAnsi="Times New Roman"/>
          <w:sz w:val="24"/>
          <w:szCs w:val="24"/>
          <w:lang w:val="en-GB"/>
        </w:rPr>
        <w:t>don’t</w:t>
      </w:r>
      <w:r w:rsidRPr="78F33490" w:rsidR="78F33490">
        <w:rPr>
          <w:rFonts w:ascii="Times New Roman" w:hAnsi="Times New Roman"/>
          <w:sz w:val="24"/>
          <w:szCs w:val="24"/>
          <w:lang w:val="en-GB"/>
        </w:rPr>
        <w:t xml:space="preserve"> buy there might be interested but want something in the town centre near beaches, bars, and restaurants or out in the countryside. As you know Charles and Jean run a profitable agency, but they </w:t>
      </w:r>
      <w:r w:rsidRPr="78F33490" w:rsidR="78F33490">
        <w:rPr>
          <w:rFonts w:ascii="Times New Roman" w:hAnsi="Times New Roman"/>
          <w:sz w:val="24"/>
          <w:szCs w:val="24"/>
          <w:lang w:val="en-GB"/>
        </w:rPr>
        <w:t>aren’t</w:t>
      </w:r>
      <w:r w:rsidRPr="78F33490" w:rsidR="78F33490">
        <w:rPr>
          <w:rFonts w:ascii="Times New Roman" w:hAnsi="Times New Roman"/>
          <w:sz w:val="24"/>
          <w:szCs w:val="24"/>
          <w:lang w:val="en-GB"/>
        </w:rPr>
        <w:t xml:space="preserve"> getting any younger and </w:t>
      </w:r>
      <w:r w:rsidRPr="78F33490" w:rsidR="78F33490">
        <w:rPr>
          <w:rFonts w:ascii="Times New Roman" w:hAnsi="Times New Roman"/>
          <w:sz w:val="24"/>
          <w:szCs w:val="24"/>
          <w:lang w:val="en-GB"/>
        </w:rPr>
        <w:t>don’t</w:t>
      </w:r>
      <w:r w:rsidRPr="78F33490" w:rsidR="78F33490">
        <w:rPr>
          <w:rFonts w:ascii="Times New Roman" w:hAnsi="Times New Roman"/>
          <w:sz w:val="24"/>
          <w:szCs w:val="24"/>
          <w:lang w:val="en-GB"/>
        </w:rPr>
        <w:t xml:space="preserve"> do any UK marketing. Could you consider doing that from London and send buyers over to me to show them around? You could fly over with them from time to time. Then you achieve your </w:t>
      </w:r>
      <w:r w:rsidRPr="78F33490" w:rsidR="78F33490">
        <w:rPr>
          <w:rFonts w:ascii="Times New Roman" w:hAnsi="Times New Roman"/>
          <w:sz w:val="24"/>
          <w:szCs w:val="24"/>
          <w:lang w:val="en-GB"/>
        </w:rPr>
        <w:t>objective</w:t>
      </w:r>
      <w:r w:rsidRPr="78F33490" w:rsidR="78F33490">
        <w:rPr>
          <w:rFonts w:ascii="Times New Roman" w:hAnsi="Times New Roman"/>
          <w:sz w:val="24"/>
          <w:szCs w:val="24"/>
          <w:lang w:val="en-GB"/>
        </w:rPr>
        <w:t xml:space="preserve"> of coming here for a reason but at the same time </w:t>
      </w:r>
      <w:r w:rsidRPr="78F33490" w:rsidR="78F33490">
        <w:rPr>
          <w:rFonts w:ascii="Times New Roman" w:hAnsi="Times New Roman"/>
          <w:sz w:val="24"/>
          <w:szCs w:val="24"/>
          <w:lang w:val="en-GB"/>
        </w:rPr>
        <w:t>retain</w:t>
      </w:r>
      <w:r w:rsidRPr="78F33490" w:rsidR="78F33490">
        <w:rPr>
          <w:rFonts w:ascii="Times New Roman" w:hAnsi="Times New Roman"/>
          <w:sz w:val="24"/>
          <w:szCs w:val="24"/>
          <w:lang w:val="en-GB"/>
        </w:rPr>
        <w:t xml:space="preserve"> your base in the UK.”</w:t>
      </w:r>
    </w:p>
    <w:p w:rsidRPr="00D73D87" w:rsidR="00916173" w:rsidP="00916173" w:rsidRDefault="00916173" w14:paraId="368C6714"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George and Cheryl exchanged excited glances.</w:t>
      </w:r>
    </w:p>
    <w:p w:rsidRPr="00D73D87" w:rsidR="00916173" w:rsidP="00916173" w:rsidRDefault="00916173" w14:paraId="435B3CB0" w14:textId="77777777">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“We have an empty shop we could use for an office in London,” said George. “Is it easy enough to set up one here? Here, we’d need good window space to display properties to catch passing holidaymakers and a comfortable meeting room to chat with customers.”</w:t>
      </w:r>
    </w:p>
    <w:p w:rsidRPr="00D73D87" w:rsidR="00916173" w:rsidP="00916173" w:rsidRDefault="00916173" w14:paraId="1E33FE49" w14:textId="59F82F13">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 xml:space="preserve">“I know a man who could find us one,” </w:t>
      </w:r>
      <w:r w:rsidRPr="00D73D87" w:rsidR="00F006F4">
        <w:rPr>
          <w:rFonts w:ascii="Times New Roman" w:hAnsi="Times New Roman"/>
          <w:sz w:val="24"/>
          <w:szCs w:val="24"/>
          <w:lang w:val="en-GB"/>
        </w:rPr>
        <w:t>I said</w:t>
      </w:r>
      <w:r w:rsidRPr="00D73D87">
        <w:rPr>
          <w:rFonts w:ascii="Times New Roman" w:hAnsi="Times New Roman"/>
          <w:sz w:val="24"/>
          <w:szCs w:val="24"/>
          <w:lang w:val="en-GB"/>
        </w:rPr>
        <w:t>. “And until I sell this place, we could accommodate the inspection trippers here. What do you think?”</w:t>
      </w:r>
    </w:p>
    <w:p w:rsidRPr="00D73D87" w:rsidR="00916173" w:rsidP="00916173" w:rsidRDefault="00916173" w14:paraId="4BAF01E6" w14:textId="2088500A">
      <w:pPr>
        <w:pStyle w:val="CSP-ChapterBodyText-FirstParagraph"/>
        <w:spacing w:line="360" w:lineRule="auto"/>
        <w:ind w:firstLine="720"/>
        <w:contextualSpacing/>
        <w:jc w:val="left"/>
        <w:rPr>
          <w:rFonts w:ascii="Times New Roman" w:hAnsi="Times New Roman"/>
          <w:sz w:val="24"/>
          <w:szCs w:val="24"/>
          <w:lang w:val="en-GB"/>
        </w:rPr>
      </w:pPr>
      <w:r w:rsidRPr="00D73D87">
        <w:rPr>
          <w:rFonts w:ascii="Times New Roman" w:hAnsi="Times New Roman"/>
          <w:sz w:val="24"/>
          <w:szCs w:val="24"/>
          <w:lang w:val="en-GB"/>
        </w:rPr>
        <w:t>“Food for thought, Ro</w:t>
      </w:r>
      <w:r w:rsidRPr="00D73D87" w:rsidR="00C0267A">
        <w:rPr>
          <w:rFonts w:ascii="Times New Roman" w:hAnsi="Times New Roman"/>
          <w:sz w:val="24"/>
          <w:szCs w:val="24"/>
          <w:lang w:val="en-GB"/>
        </w:rPr>
        <w:t>bin</w:t>
      </w:r>
      <w:r w:rsidRPr="00D73D87">
        <w:rPr>
          <w:rFonts w:ascii="Times New Roman" w:hAnsi="Times New Roman"/>
          <w:sz w:val="24"/>
          <w:szCs w:val="24"/>
          <w:lang w:val="en-GB"/>
        </w:rPr>
        <w:t>,” said George. “Food for thought. Let’s have another drink and kick around some ideas.”</w:t>
      </w:r>
    </w:p>
    <w:p w:rsidRPr="00D73D87" w:rsidR="00916173" w:rsidP="00916173" w:rsidRDefault="00916173" w14:paraId="13E8A40E" w14:textId="77777777">
      <w:pPr>
        <w:rPr>
          <w:rFonts w:ascii="Times New Roman" w:hAnsi="Times New Roman" w:eastAsia="Calibri" w:cs="Times New Roman"/>
          <w:iCs/>
          <w:sz w:val="24"/>
          <w:szCs w:val="24"/>
          <w:lang w:val="en-GB"/>
        </w:rPr>
      </w:pPr>
      <w:r w:rsidRPr="00D73D87">
        <w:rPr>
          <w:rFonts w:ascii="Times New Roman" w:hAnsi="Times New Roman"/>
          <w:sz w:val="24"/>
          <w:szCs w:val="24"/>
          <w:lang w:val="en-GB"/>
        </w:rPr>
        <w:br w:type="page"/>
      </w:r>
    </w:p>
    <w:p w:rsidRPr="00D73D87" w:rsidR="00916173" w:rsidP="00916173" w:rsidRDefault="00916173" w14:paraId="4A38E78B" w14:textId="1191F672">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lastRenderedPageBreak/>
        <w:t xml:space="preserve">Chapter </w:t>
      </w:r>
      <w:r w:rsidRPr="00D73D87" w:rsidR="00EA570B">
        <w:rPr>
          <w:rFonts w:ascii="Times New Roman" w:hAnsi="Times New Roman"/>
          <w:sz w:val="24"/>
          <w:szCs w:val="24"/>
          <w:lang w:val="en-GB"/>
        </w:rPr>
        <w:t>5</w:t>
      </w:r>
      <w:r w:rsidR="00A70F2B">
        <w:rPr>
          <w:rFonts w:ascii="Times New Roman" w:hAnsi="Times New Roman"/>
          <w:sz w:val="24"/>
          <w:szCs w:val="24"/>
          <w:lang w:val="en-GB"/>
        </w:rPr>
        <w:t>0</w:t>
      </w:r>
      <w:r w:rsidRPr="00D73D87" w:rsidR="00D448D4">
        <w:rPr>
          <w:rFonts w:ascii="Times New Roman" w:hAnsi="Times New Roman"/>
          <w:sz w:val="24"/>
          <w:szCs w:val="24"/>
          <w:lang w:val="en-GB"/>
        </w:rPr>
        <w:t xml:space="preserve"> – The finger incident</w:t>
      </w:r>
    </w:p>
    <w:p w:rsidRPr="00D73D87" w:rsidR="00916173" w:rsidP="00916173" w:rsidRDefault="00916173" w14:paraId="0CBECD66" w14:textId="77777777">
      <w:pPr>
        <w:pStyle w:val="CSP-ChapterBodyText-FirstParagraph"/>
        <w:spacing w:line="360" w:lineRule="auto"/>
        <w:contextualSpacing/>
        <w:jc w:val="left"/>
        <w:rPr>
          <w:rFonts w:ascii="Times New Roman" w:hAnsi="Times New Roman"/>
          <w:sz w:val="24"/>
          <w:szCs w:val="24"/>
          <w:lang w:val="en-GB"/>
        </w:rPr>
      </w:pPr>
    </w:p>
    <w:p w:rsidRPr="00D73D87" w:rsidR="00916173" w:rsidP="00916173" w:rsidRDefault="00916173" w14:paraId="0EDA7A08" w14:textId="12B2471A">
      <w:pPr>
        <w:spacing w:after="0" w:line="360" w:lineRule="auto"/>
        <w:rPr>
          <w:rFonts w:ascii="Times New Roman" w:hAnsi="Times New Roman"/>
          <w:sz w:val="24"/>
          <w:szCs w:val="24"/>
          <w:lang w:val="en-GB"/>
        </w:rPr>
      </w:pPr>
      <w:r w:rsidRPr="00D73D87">
        <w:rPr>
          <w:rFonts w:ascii="Times New Roman" w:hAnsi="Times New Roman"/>
          <w:sz w:val="24"/>
          <w:szCs w:val="24"/>
          <w:lang w:val="en-GB"/>
        </w:rPr>
        <w:t xml:space="preserve">An ear-splitting scream reverberated around the Fontainebleau patio. </w:t>
      </w:r>
      <w:r w:rsidRPr="00D73D87" w:rsidR="007C738B">
        <w:rPr>
          <w:rFonts w:ascii="Times New Roman" w:hAnsi="Times New Roman"/>
          <w:sz w:val="24"/>
          <w:szCs w:val="24"/>
          <w:lang w:val="en-GB"/>
        </w:rPr>
        <w:t>Lucia</w:t>
      </w:r>
      <w:r w:rsidRPr="00D73D87">
        <w:rPr>
          <w:rFonts w:ascii="Times New Roman" w:hAnsi="Times New Roman"/>
          <w:sz w:val="24"/>
          <w:szCs w:val="24"/>
          <w:lang w:val="en-GB"/>
        </w:rPr>
        <w:t xml:space="preserve"> dropped the glass she was drying in the sink behind the bar and rushed out with </w:t>
      </w:r>
      <w:r w:rsidRPr="00D73D87" w:rsidR="00C540D3">
        <w:rPr>
          <w:rFonts w:ascii="Times New Roman" w:hAnsi="Times New Roman"/>
          <w:sz w:val="24"/>
          <w:szCs w:val="24"/>
          <w:lang w:val="en-GB"/>
        </w:rPr>
        <w:t>me</w:t>
      </w:r>
      <w:r w:rsidRPr="00D73D87">
        <w:rPr>
          <w:rFonts w:ascii="Times New Roman" w:hAnsi="Times New Roman"/>
          <w:sz w:val="24"/>
          <w:szCs w:val="24"/>
          <w:lang w:val="en-GB"/>
        </w:rPr>
        <w:t xml:space="preserve"> to see who the perpetrator was.</w:t>
      </w:r>
    </w:p>
    <w:p w:rsidRPr="00D73D87" w:rsidR="00916173" w:rsidP="00916173" w:rsidRDefault="00916173" w14:paraId="6E882C51" w14:textId="26469D8B">
      <w:pPr>
        <w:spacing w:after="0" w:line="360" w:lineRule="auto"/>
        <w:ind w:firstLine="720"/>
        <w:rPr>
          <w:rFonts w:ascii="Times New Roman" w:hAnsi="Times New Roman"/>
          <w:sz w:val="24"/>
          <w:szCs w:val="24"/>
          <w:lang w:val="en-GB"/>
        </w:rPr>
      </w:pPr>
      <w:r w:rsidRPr="00D73D87">
        <w:rPr>
          <w:rFonts w:ascii="Times New Roman" w:hAnsi="Times New Roman"/>
          <w:sz w:val="24"/>
          <w:szCs w:val="24"/>
          <w:lang w:val="en-GB"/>
        </w:rPr>
        <w:t xml:space="preserve">It was </w:t>
      </w:r>
      <w:r w:rsidRPr="00D73D87" w:rsidR="007C738B">
        <w:rPr>
          <w:rFonts w:ascii="Times New Roman" w:hAnsi="Times New Roman"/>
          <w:sz w:val="24"/>
          <w:szCs w:val="24"/>
          <w:lang w:val="en-GB"/>
        </w:rPr>
        <w:t>Silvia</w:t>
      </w:r>
      <w:r w:rsidRPr="00D73D87">
        <w:rPr>
          <w:rFonts w:ascii="Times New Roman" w:hAnsi="Times New Roman"/>
          <w:sz w:val="24"/>
          <w:szCs w:val="24"/>
          <w:lang w:val="en-GB"/>
        </w:rPr>
        <w:t xml:space="preserve">, </w:t>
      </w:r>
      <w:r w:rsidRPr="00D73D87" w:rsidR="00C540D3">
        <w:rPr>
          <w:rFonts w:ascii="Times New Roman" w:hAnsi="Times New Roman"/>
          <w:sz w:val="24"/>
          <w:szCs w:val="24"/>
          <w:lang w:val="en-GB"/>
        </w:rPr>
        <w:t xml:space="preserve">our dearest daughter </w:t>
      </w:r>
      <w:r w:rsidRPr="00D73D87">
        <w:rPr>
          <w:rFonts w:ascii="Times New Roman" w:hAnsi="Times New Roman"/>
          <w:sz w:val="24"/>
          <w:szCs w:val="24"/>
          <w:lang w:val="en-GB"/>
        </w:rPr>
        <w:t xml:space="preserve">only </w:t>
      </w:r>
      <w:r w:rsidRPr="00D73D87" w:rsidR="009F5EF1">
        <w:rPr>
          <w:rFonts w:ascii="Times New Roman" w:hAnsi="Times New Roman"/>
          <w:sz w:val="24"/>
          <w:szCs w:val="24"/>
          <w:lang w:val="en-GB"/>
        </w:rPr>
        <w:t>three</w:t>
      </w:r>
      <w:r w:rsidRPr="00D73D87">
        <w:rPr>
          <w:rFonts w:ascii="Times New Roman" w:hAnsi="Times New Roman"/>
          <w:sz w:val="24"/>
          <w:szCs w:val="24"/>
          <w:lang w:val="en-GB"/>
        </w:rPr>
        <w:t xml:space="preserve"> years old.</w:t>
      </w:r>
    </w:p>
    <w:p w:rsidRPr="00D73D87" w:rsidR="00916173" w:rsidP="00916173" w:rsidRDefault="00916173" w14:paraId="79190E17" w14:textId="77777777">
      <w:pPr>
        <w:spacing w:after="0" w:line="360" w:lineRule="auto"/>
        <w:ind w:firstLine="720"/>
        <w:rPr>
          <w:rFonts w:ascii="Times New Roman" w:hAnsi="Times New Roman"/>
          <w:color w:val="202122"/>
          <w:sz w:val="24"/>
          <w:szCs w:val="24"/>
          <w:shd w:val="clear" w:color="auto" w:fill="FFFFFF"/>
          <w:lang w:val="en-GB"/>
        </w:rPr>
      </w:pPr>
      <w:r w:rsidRPr="00D73D87">
        <w:rPr>
          <w:rFonts w:ascii="Times New Roman" w:hAnsi="Times New Roman"/>
          <w:color w:val="202122"/>
          <w:sz w:val="24"/>
          <w:szCs w:val="24"/>
          <w:shd w:val="clear" w:color="auto" w:fill="FFFFFF"/>
          <w:lang w:val="en-GB"/>
        </w:rPr>
        <w:t>She was lying on the floor, a patio table on its side next to her, and holding her finger. A pool of blood spread slowly toward the fountain drains.</w:t>
      </w:r>
    </w:p>
    <w:p w:rsidRPr="00D73D87" w:rsidR="00916173" w:rsidP="00916173" w:rsidRDefault="00916173" w14:paraId="513E937F" w14:textId="3C9A98AD">
      <w:pPr>
        <w:spacing w:after="0" w:line="360" w:lineRule="auto"/>
        <w:ind w:firstLine="720"/>
        <w:rPr>
          <w:rFonts w:ascii="Times New Roman" w:hAnsi="Times New Roman"/>
          <w:color w:val="202122"/>
          <w:sz w:val="24"/>
          <w:szCs w:val="24"/>
          <w:shd w:val="clear" w:color="auto" w:fill="FFFFFF"/>
          <w:lang w:val="en-GB"/>
        </w:rPr>
      </w:pPr>
      <w:r w:rsidRPr="00D73D87">
        <w:rPr>
          <w:rFonts w:ascii="Times New Roman" w:hAnsi="Times New Roman"/>
          <w:color w:val="202122"/>
          <w:sz w:val="24"/>
          <w:szCs w:val="24"/>
          <w:shd w:val="clear" w:color="auto" w:fill="FFFFFF"/>
          <w:lang w:val="en-GB"/>
        </w:rPr>
        <w:t xml:space="preserve">“I’ll call the ambulance,” </w:t>
      </w:r>
      <w:r w:rsidRPr="00D73D87" w:rsidR="00F006F4">
        <w:rPr>
          <w:rFonts w:ascii="Times New Roman" w:hAnsi="Times New Roman"/>
          <w:sz w:val="24"/>
          <w:szCs w:val="24"/>
          <w:lang w:val="en-GB"/>
        </w:rPr>
        <w:t>I said</w:t>
      </w:r>
      <w:r w:rsidRPr="00D73D87">
        <w:rPr>
          <w:rFonts w:ascii="Times New Roman" w:hAnsi="Times New Roman"/>
          <w:color w:val="202122"/>
          <w:sz w:val="24"/>
          <w:szCs w:val="24"/>
          <w:shd w:val="clear" w:color="auto" w:fill="FFFFFF"/>
          <w:lang w:val="en-GB"/>
        </w:rPr>
        <w:t>.</w:t>
      </w:r>
    </w:p>
    <w:p w:rsidRPr="00D73D87" w:rsidR="00916173" w:rsidP="00916173" w:rsidRDefault="00916173" w14:paraId="68AD54D0" w14:textId="69A7FF5F">
      <w:pPr>
        <w:spacing w:after="0" w:line="360" w:lineRule="auto"/>
        <w:ind w:firstLine="720"/>
        <w:rPr>
          <w:rFonts w:ascii="Times New Roman" w:hAnsi="Times New Roman"/>
          <w:color w:val="202122"/>
          <w:sz w:val="24"/>
          <w:szCs w:val="24"/>
          <w:shd w:val="clear" w:color="auto" w:fill="FFFFFF"/>
          <w:lang w:val="en-GB"/>
        </w:rPr>
      </w:pPr>
      <w:r w:rsidRPr="00D73D87">
        <w:rPr>
          <w:rFonts w:ascii="Times New Roman" w:hAnsi="Times New Roman"/>
          <w:color w:val="202122"/>
          <w:sz w:val="24"/>
          <w:szCs w:val="24"/>
          <w:shd w:val="clear" w:color="auto" w:fill="FFFFFF"/>
          <w:lang w:val="en-GB"/>
        </w:rPr>
        <w:t xml:space="preserve">“No,” said </w:t>
      </w:r>
      <w:r w:rsidRPr="00D73D87" w:rsidR="007C738B">
        <w:rPr>
          <w:rFonts w:ascii="Times New Roman" w:hAnsi="Times New Roman"/>
          <w:color w:val="202122"/>
          <w:sz w:val="24"/>
          <w:szCs w:val="24"/>
          <w:shd w:val="clear" w:color="auto" w:fill="FFFFFF"/>
          <w:lang w:val="en-GB"/>
        </w:rPr>
        <w:t>Lucia</w:t>
      </w:r>
      <w:r w:rsidRPr="00D73D87">
        <w:rPr>
          <w:rFonts w:ascii="Times New Roman" w:hAnsi="Times New Roman"/>
          <w:color w:val="202122"/>
          <w:sz w:val="24"/>
          <w:szCs w:val="24"/>
          <w:shd w:val="clear" w:color="auto" w:fill="FFFFFF"/>
          <w:lang w:val="en-GB"/>
        </w:rPr>
        <w:t xml:space="preserve"> comforting </w:t>
      </w:r>
      <w:r w:rsidRPr="00D73D87" w:rsidR="00902352">
        <w:rPr>
          <w:rFonts w:ascii="Times New Roman" w:hAnsi="Times New Roman"/>
          <w:color w:val="202122"/>
          <w:sz w:val="24"/>
          <w:szCs w:val="24"/>
          <w:shd w:val="clear" w:color="auto" w:fill="FFFFFF"/>
          <w:lang w:val="en-GB"/>
        </w:rPr>
        <w:t>our</w:t>
      </w:r>
      <w:r w:rsidRPr="00D73D87">
        <w:rPr>
          <w:rFonts w:ascii="Times New Roman" w:hAnsi="Times New Roman"/>
          <w:color w:val="202122"/>
          <w:sz w:val="24"/>
          <w:szCs w:val="24"/>
          <w:shd w:val="clear" w:color="auto" w:fill="FFFFFF"/>
          <w:lang w:val="en-GB"/>
        </w:rPr>
        <w:t xml:space="preserve"> sobbing daughter. “She’s lost the top of her finger and is bleeding out. Fetch the First Aid </w:t>
      </w:r>
      <w:ins w:author="Gary Smailes" w:date="2024-01-22T13:11:48.873Z" w:id="1718019087">
        <w:r w:rsidRPr="00D73D87">
          <w:rPr>
            <w:rFonts w:ascii="Times New Roman" w:hAnsi="Times New Roman"/>
            <w:color w:val="202122"/>
            <w:sz w:val="24"/>
            <w:szCs w:val="24"/>
            <w:shd w:val="clear" w:color="auto" w:fill="FFFFFF"/>
            <w:lang w:val="en-GB"/>
          </w:rPr>
          <w:t xml:space="preserve">b</w:t>
        </w:r>
      </w:ins>
      <w:del w:author="Gary Smailes" w:date="2024-01-22T13:11:48.624Z" w:id="2070938947">
        <w:r w:rsidRPr="78F33490" w:rsidDel="78F33490">
          <w:rPr>
            <w:rFonts w:ascii="Times New Roman" w:hAnsi="Times New Roman"/>
            <w:color w:val="202122"/>
            <w:sz w:val="24"/>
            <w:szCs w:val="24"/>
            <w:lang w:val="en-GB"/>
          </w:rPr>
          <w:delText>B</w:delText>
        </w:r>
      </w:del>
      <w:r w:rsidRPr="00D73D87">
        <w:rPr>
          <w:rFonts w:ascii="Times New Roman" w:hAnsi="Times New Roman"/>
          <w:color w:val="202122"/>
          <w:sz w:val="24"/>
          <w:szCs w:val="24"/>
          <w:shd w:val="clear" w:color="auto" w:fill="FFFFFF"/>
          <w:lang w:val="en-GB"/>
        </w:rPr>
        <w:t xml:space="preserve">ox</w:t>
      </w:r>
      <w:r w:rsidRPr="00D73D87" w:rsidR="00902352">
        <w:rPr>
          <w:rFonts w:ascii="Times New Roman" w:hAnsi="Times New Roman"/>
          <w:color w:val="202122"/>
          <w:sz w:val="24"/>
          <w:szCs w:val="24"/>
          <w:shd w:val="clear" w:color="auto" w:fill="FFFFFF"/>
          <w:lang w:val="en-GB"/>
        </w:rPr>
        <w:t xml:space="preserve">. We must stop the flow of blood</w:t>
      </w:r>
      <w:ins w:author="Gary Smailes" w:date="2024-01-22T13:11:53.179Z" w:id="1645157268">
        <w:r w:rsidRPr="00D73D87" w:rsidR="00902352">
          <w:rPr>
            <w:rFonts w:ascii="Times New Roman" w:hAnsi="Times New Roman"/>
            <w:color w:val="202122"/>
            <w:sz w:val="24"/>
            <w:szCs w:val="24"/>
            <w:shd w:val="clear" w:color="auto" w:fill="FFFFFF"/>
            <w:lang w:val="en-GB"/>
          </w:rPr>
          <w:t xml:space="preserve">,</w:t>
        </w:r>
      </w:ins>
      <w:r w:rsidRPr="00D73D87" w:rsidR="00902352">
        <w:rPr>
          <w:rFonts w:ascii="Times New Roman" w:hAnsi="Times New Roman"/>
          <w:color w:val="202122"/>
          <w:sz w:val="24"/>
          <w:szCs w:val="24"/>
          <w:shd w:val="clear" w:color="auto" w:fill="FFFFFF"/>
          <w:lang w:val="en-GB"/>
        </w:rPr>
        <w:t xml:space="preserve"> </w:t>
      </w:r>
      <w:r w:rsidRPr="00D73D87">
        <w:rPr>
          <w:rFonts w:ascii="Times New Roman" w:hAnsi="Times New Roman"/>
          <w:color w:val="202122"/>
          <w:sz w:val="24"/>
          <w:szCs w:val="24"/>
          <w:shd w:val="clear" w:color="auto" w:fill="FFFFFF"/>
          <w:lang w:val="en-GB"/>
        </w:rPr>
        <w:t xml:space="preserve">then </w:t>
      </w:r>
      <w:r w:rsidRPr="00D73D87">
        <w:rPr>
          <w:rFonts w:ascii="Times New Roman" w:hAnsi="Times New Roman"/>
          <w:color w:val="202122"/>
          <w:sz w:val="24"/>
          <w:szCs w:val="24"/>
          <w:shd w:val="clear" w:color="auto" w:fill="FFFFFF"/>
          <w:lang w:val="en-GB"/>
        </w:rPr>
        <w:t>we’ll</w:t>
      </w:r>
      <w:r w:rsidRPr="00D73D87">
        <w:rPr>
          <w:rFonts w:ascii="Times New Roman" w:hAnsi="Times New Roman"/>
          <w:color w:val="202122"/>
          <w:sz w:val="24"/>
          <w:szCs w:val="24"/>
          <w:shd w:val="clear" w:color="auto" w:fill="FFFFFF"/>
          <w:lang w:val="en-GB"/>
        </w:rPr>
        <w:t xml:space="preserve"> drive her straight to the local doctor.”</w:t>
      </w:r>
    </w:p>
    <w:p w:rsidRPr="00D73D87" w:rsidR="00916173" w:rsidP="00916173" w:rsidRDefault="007C738B" w14:paraId="5C9B9C0F" w14:textId="7ADCD73E">
      <w:pPr>
        <w:spacing w:after="0" w:line="360" w:lineRule="auto"/>
        <w:ind w:firstLine="720"/>
        <w:rPr>
          <w:rFonts w:ascii="Times New Roman" w:hAnsi="Times New Roman"/>
          <w:color w:val="202122"/>
          <w:sz w:val="24"/>
          <w:szCs w:val="24"/>
          <w:shd w:val="clear" w:color="auto" w:fill="FFFFFF"/>
          <w:lang w:val="en-GB"/>
        </w:rPr>
      </w:pPr>
      <w:r w:rsidRPr="00D73D87">
        <w:rPr>
          <w:rFonts w:ascii="Times New Roman" w:hAnsi="Times New Roman"/>
          <w:color w:val="202122"/>
          <w:sz w:val="24"/>
          <w:szCs w:val="24"/>
          <w:shd w:val="clear" w:color="auto" w:fill="FFFFFF"/>
          <w:lang w:val="en-GB"/>
        </w:rPr>
        <w:t>Lucia</w:t>
      </w:r>
      <w:r w:rsidRPr="00D73D87" w:rsidR="00916173">
        <w:rPr>
          <w:rFonts w:ascii="Times New Roman" w:hAnsi="Times New Roman"/>
          <w:color w:val="202122"/>
          <w:sz w:val="24"/>
          <w:szCs w:val="24"/>
          <w:shd w:val="clear" w:color="auto" w:fill="FFFFFF"/>
          <w:lang w:val="en-GB"/>
        </w:rPr>
        <w:t xml:space="preserve"> bandaged up the finger as best she knew how</w:t>
      </w:r>
      <w:r w:rsidRPr="00D73D87" w:rsidR="00C540D3">
        <w:rPr>
          <w:rFonts w:ascii="Times New Roman" w:hAnsi="Times New Roman"/>
          <w:color w:val="202122"/>
          <w:sz w:val="24"/>
          <w:szCs w:val="24"/>
          <w:shd w:val="clear" w:color="auto" w:fill="FFFFFF"/>
          <w:lang w:val="en-GB"/>
        </w:rPr>
        <w:t xml:space="preserve">. I carried a sobbing </w:t>
      </w:r>
      <w:r w:rsidRPr="00D73D87">
        <w:rPr>
          <w:rFonts w:ascii="Times New Roman" w:hAnsi="Times New Roman"/>
          <w:color w:val="202122"/>
          <w:sz w:val="24"/>
          <w:szCs w:val="24"/>
          <w:shd w:val="clear" w:color="auto" w:fill="FFFFFF"/>
          <w:lang w:val="en-GB"/>
        </w:rPr>
        <w:t>Silvia</w:t>
      </w:r>
      <w:r w:rsidRPr="00D73D87" w:rsidR="00C540D3">
        <w:rPr>
          <w:rFonts w:ascii="Times New Roman" w:hAnsi="Times New Roman"/>
          <w:color w:val="202122"/>
          <w:sz w:val="24"/>
          <w:szCs w:val="24"/>
          <w:shd w:val="clear" w:color="auto" w:fill="FFFFFF"/>
          <w:lang w:val="en-GB"/>
        </w:rPr>
        <w:t xml:space="preserve"> out to my newish Renault, and</w:t>
      </w:r>
      <w:r w:rsidRPr="00D73D87" w:rsidR="00916173">
        <w:rPr>
          <w:rFonts w:ascii="Times New Roman" w:hAnsi="Times New Roman"/>
          <w:color w:val="202122"/>
          <w:sz w:val="24"/>
          <w:szCs w:val="24"/>
          <w:shd w:val="clear" w:color="auto" w:fill="FFFFFF"/>
          <w:lang w:val="en-GB"/>
        </w:rPr>
        <w:t xml:space="preserve"> </w:t>
      </w:r>
      <w:r w:rsidRPr="00D73D87" w:rsidR="00C540D3">
        <w:rPr>
          <w:rFonts w:ascii="Times New Roman" w:hAnsi="Times New Roman"/>
          <w:color w:val="202122"/>
          <w:sz w:val="24"/>
          <w:szCs w:val="24"/>
          <w:shd w:val="clear" w:color="auto" w:fill="FFFFFF"/>
          <w:lang w:val="en-GB"/>
        </w:rPr>
        <w:t>we</w:t>
      </w:r>
      <w:r w:rsidRPr="00D73D87" w:rsidR="00916173">
        <w:rPr>
          <w:rFonts w:ascii="Times New Roman" w:hAnsi="Times New Roman"/>
          <w:color w:val="202122"/>
          <w:sz w:val="24"/>
          <w:szCs w:val="24"/>
          <w:shd w:val="clear" w:color="auto" w:fill="FFFFFF"/>
          <w:lang w:val="en-GB"/>
        </w:rPr>
        <w:t xml:space="preserve"> set off for the clinic on Calle Angustias</w:t>
      </w:r>
      <w:r w:rsidRPr="00D73D87" w:rsidR="00C540D3">
        <w:rPr>
          <w:rFonts w:ascii="Times New Roman" w:hAnsi="Times New Roman"/>
          <w:color w:val="202122"/>
          <w:sz w:val="24"/>
          <w:szCs w:val="24"/>
          <w:shd w:val="clear" w:color="auto" w:fill="FFFFFF"/>
          <w:lang w:val="en-GB"/>
        </w:rPr>
        <w:t>.</w:t>
      </w:r>
      <w:r w:rsidRPr="00D73D87" w:rsidR="00916173">
        <w:rPr>
          <w:rFonts w:ascii="Times New Roman" w:hAnsi="Times New Roman"/>
          <w:color w:val="202122"/>
          <w:sz w:val="24"/>
          <w:szCs w:val="24"/>
          <w:shd w:val="clear" w:color="auto" w:fill="FFFFFF"/>
          <w:lang w:val="en-GB"/>
        </w:rPr>
        <w:t xml:space="preserve"> </w:t>
      </w:r>
      <w:r w:rsidRPr="00D73D87" w:rsidR="00C540D3">
        <w:rPr>
          <w:rFonts w:ascii="Times New Roman" w:hAnsi="Times New Roman"/>
          <w:color w:val="202122"/>
          <w:sz w:val="24"/>
          <w:szCs w:val="24"/>
          <w:shd w:val="clear" w:color="auto" w:fill="FFFFFF"/>
          <w:lang w:val="en-GB"/>
        </w:rPr>
        <w:t>O</w:t>
      </w:r>
      <w:r w:rsidRPr="00D73D87" w:rsidR="00916173">
        <w:rPr>
          <w:rFonts w:ascii="Times New Roman" w:hAnsi="Times New Roman"/>
          <w:color w:val="202122"/>
          <w:sz w:val="24"/>
          <w:szCs w:val="24"/>
          <w:shd w:val="clear" w:color="auto" w:fill="FFFFFF"/>
          <w:lang w:val="en-GB"/>
        </w:rPr>
        <w:t>nly to find a long queue to join Pintada.</w:t>
      </w:r>
    </w:p>
    <w:p w:rsidRPr="00D73D87" w:rsidR="00916173" w:rsidP="00916173" w:rsidRDefault="00916173" w14:paraId="58BEC5E3" w14:textId="2DA233A1">
      <w:pPr>
        <w:spacing w:after="0" w:line="360" w:lineRule="auto"/>
        <w:ind w:firstLine="720"/>
        <w:rPr>
          <w:rFonts w:ascii="Times New Roman" w:hAnsi="Times New Roman"/>
          <w:color w:val="202122"/>
          <w:sz w:val="24"/>
          <w:szCs w:val="24"/>
          <w:shd w:val="clear" w:color="auto" w:fill="FFFFFF"/>
          <w:lang w:val="en-GB"/>
        </w:rPr>
      </w:pPr>
      <w:r w:rsidRPr="00D73D87">
        <w:rPr>
          <w:rFonts w:ascii="Times New Roman" w:hAnsi="Times New Roman"/>
          <w:color w:val="202122"/>
          <w:sz w:val="24"/>
          <w:szCs w:val="24"/>
          <w:shd w:val="clear" w:color="auto" w:fill="FFFFFF"/>
          <w:lang w:val="en-GB"/>
        </w:rPr>
        <w:t xml:space="preserve">“Ignore it,” said </w:t>
      </w:r>
      <w:r w:rsidRPr="00D73D87" w:rsidR="007C738B">
        <w:rPr>
          <w:rFonts w:ascii="Times New Roman" w:hAnsi="Times New Roman"/>
          <w:color w:val="202122"/>
          <w:sz w:val="24"/>
          <w:szCs w:val="24"/>
          <w:shd w:val="clear" w:color="auto" w:fill="FFFFFF"/>
          <w:lang w:val="en-GB"/>
        </w:rPr>
        <w:t>Lucia</w:t>
      </w:r>
      <w:r w:rsidRPr="00D73D87">
        <w:rPr>
          <w:rFonts w:ascii="Times New Roman" w:hAnsi="Times New Roman"/>
          <w:color w:val="202122"/>
          <w:sz w:val="24"/>
          <w:szCs w:val="24"/>
          <w:shd w:val="clear" w:color="auto" w:fill="FFFFFF"/>
          <w:lang w:val="en-GB"/>
        </w:rPr>
        <w:t xml:space="preserve"> with a whimpering </w:t>
      </w:r>
      <w:r w:rsidRPr="00D73D87" w:rsidR="007C738B">
        <w:rPr>
          <w:rFonts w:ascii="Times New Roman" w:hAnsi="Times New Roman"/>
          <w:color w:val="202122"/>
          <w:sz w:val="24"/>
          <w:szCs w:val="24"/>
          <w:shd w:val="clear" w:color="auto" w:fill="FFFFFF"/>
          <w:lang w:val="en-GB"/>
        </w:rPr>
        <w:t>Silvia</w:t>
      </w:r>
      <w:r w:rsidRPr="00D73D87">
        <w:rPr>
          <w:rFonts w:ascii="Times New Roman" w:hAnsi="Times New Roman"/>
          <w:color w:val="202122"/>
          <w:sz w:val="24"/>
          <w:szCs w:val="24"/>
          <w:shd w:val="clear" w:color="auto" w:fill="FFFFFF"/>
          <w:lang w:val="en-GB"/>
        </w:rPr>
        <w:t xml:space="preserve"> on her lap. She passed him a large white dressing pad from the First Aid box. “Beep the horn and wave this out the window. Everyone will recognize you have an emergency.”</w:t>
      </w:r>
    </w:p>
    <w:p w:rsidRPr="00D73D87" w:rsidR="00916173" w:rsidP="00916173" w:rsidRDefault="00C540D3" w14:paraId="29BA7886" w14:textId="06122780">
      <w:pPr>
        <w:spacing w:after="0" w:line="360" w:lineRule="auto"/>
        <w:ind w:firstLine="720"/>
        <w:rPr>
          <w:rFonts w:ascii="Times New Roman" w:hAnsi="Times New Roman"/>
          <w:color w:val="202122"/>
          <w:sz w:val="24"/>
          <w:szCs w:val="24"/>
          <w:shd w:val="clear" w:color="auto" w:fill="FFFFFF"/>
          <w:lang w:val="en-GB"/>
        </w:rPr>
      </w:pPr>
      <w:r w:rsidRPr="00D73D87">
        <w:rPr>
          <w:rFonts w:ascii="Times New Roman" w:hAnsi="Times New Roman"/>
          <w:color w:val="202122"/>
          <w:sz w:val="24"/>
          <w:szCs w:val="24"/>
          <w:shd w:val="clear" w:color="auto" w:fill="FFFFFF"/>
          <w:lang w:val="en-GB"/>
        </w:rPr>
        <w:t>I</w:t>
      </w:r>
      <w:r w:rsidRPr="00D73D87" w:rsidR="00916173">
        <w:rPr>
          <w:rFonts w:ascii="Times New Roman" w:hAnsi="Times New Roman"/>
          <w:color w:val="202122"/>
          <w:sz w:val="24"/>
          <w:szCs w:val="24"/>
          <w:shd w:val="clear" w:color="auto" w:fill="FFFFFF"/>
          <w:lang w:val="en-GB"/>
        </w:rPr>
        <w:t xml:space="preserve"> waved furiously and was amazed as the traffic melted magically out of the way.</w:t>
      </w:r>
    </w:p>
    <w:p w:rsidRPr="00D73D87" w:rsidR="00916173" w:rsidP="00916173" w:rsidRDefault="00916173" w14:paraId="71AE6519" w14:textId="6BCDC8A1">
      <w:pPr>
        <w:spacing w:after="0" w:line="360" w:lineRule="auto"/>
        <w:ind w:firstLine="720"/>
        <w:rPr>
          <w:rFonts w:ascii="Times New Roman" w:hAnsi="Times New Roman"/>
          <w:color w:val="202122"/>
          <w:sz w:val="24"/>
          <w:szCs w:val="24"/>
          <w:shd w:val="clear" w:color="auto" w:fill="FFFFFF"/>
          <w:lang w:val="en-GB"/>
        </w:rPr>
      </w:pPr>
      <w:r w:rsidRPr="00D73D87">
        <w:rPr>
          <w:rFonts w:ascii="Times New Roman" w:hAnsi="Times New Roman"/>
          <w:color w:val="202122"/>
          <w:sz w:val="24"/>
          <w:szCs w:val="24"/>
          <w:shd w:val="clear" w:color="auto" w:fill="FFFFFF"/>
          <w:lang w:val="en-GB"/>
        </w:rPr>
        <w:t xml:space="preserve">“Just like that,” </w:t>
      </w:r>
      <w:r w:rsidRPr="00D73D87" w:rsidR="00C540D3">
        <w:rPr>
          <w:rFonts w:ascii="Times New Roman" w:hAnsi="Times New Roman"/>
          <w:color w:val="202122"/>
          <w:sz w:val="24"/>
          <w:szCs w:val="24"/>
          <w:shd w:val="clear" w:color="auto" w:fill="FFFFFF"/>
          <w:lang w:val="en-GB"/>
        </w:rPr>
        <w:t>I</w:t>
      </w:r>
      <w:r w:rsidRPr="00D73D87">
        <w:rPr>
          <w:rFonts w:ascii="Times New Roman" w:hAnsi="Times New Roman"/>
          <w:color w:val="202122"/>
          <w:sz w:val="24"/>
          <w:szCs w:val="24"/>
          <w:shd w:val="clear" w:color="auto" w:fill="FFFFFF"/>
          <w:lang w:val="en-GB"/>
        </w:rPr>
        <w:t xml:space="preserve"> said.</w:t>
      </w:r>
    </w:p>
    <w:p w:rsidRPr="00D73D87" w:rsidR="00916173" w:rsidP="00916173" w:rsidRDefault="00916173" w14:paraId="4A6967AB" w14:textId="77777777">
      <w:pPr>
        <w:spacing w:after="0" w:line="360" w:lineRule="auto"/>
        <w:ind w:firstLine="720"/>
        <w:rPr>
          <w:rFonts w:ascii="Times New Roman" w:hAnsi="Times New Roman"/>
          <w:color w:val="202122"/>
          <w:sz w:val="24"/>
          <w:szCs w:val="24"/>
          <w:shd w:val="clear" w:color="auto" w:fill="FFFFFF"/>
          <w:lang w:val="en-GB"/>
        </w:rPr>
      </w:pPr>
      <w:r w:rsidRPr="00D73D87">
        <w:rPr>
          <w:rFonts w:ascii="Times New Roman" w:hAnsi="Times New Roman"/>
          <w:color w:val="202122"/>
          <w:sz w:val="24"/>
          <w:szCs w:val="24"/>
          <w:shd w:val="clear" w:color="auto" w:fill="FFFFFF"/>
          <w:lang w:val="en-GB"/>
        </w:rPr>
        <w:t>“What?”</w:t>
      </w:r>
    </w:p>
    <w:p w:rsidRPr="00D73D87" w:rsidR="00916173" w:rsidP="00916173" w:rsidRDefault="00916173" w14:paraId="48BAE110" w14:textId="29DC2181">
      <w:pPr>
        <w:spacing w:after="0" w:line="360" w:lineRule="auto"/>
        <w:ind w:firstLine="720"/>
        <w:rPr>
          <w:rFonts w:ascii="Times New Roman" w:hAnsi="Times New Roman"/>
          <w:color w:val="202122"/>
          <w:sz w:val="24"/>
          <w:szCs w:val="24"/>
          <w:shd w:val="clear" w:color="auto" w:fill="FFFFFF"/>
          <w:lang w:val="en-GB"/>
        </w:rPr>
      </w:pPr>
      <w:r w:rsidRPr="00D73D87">
        <w:rPr>
          <w:rFonts w:ascii="Times New Roman" w:hAnsi="Times New Roman"/>
          <w:color w:val="202122"/>
          <w:sz w:val="24"/>
          <w:szCs w:val="24"/>
          <w:shd w:val="clear" w:color="auto" w:fill="FFFFFF"/>
          <w:lang w:val="en-GB"/>
        </w:rPr>
        <w:t xml:space="preserve">“They swerve out the way, just like that,” </w:t>
      </w:r>
      <w:r w:rsidRPr="00D73D87" w:rsidR="00F006F4">
        <w:rPr>
          <w:rFonts w:ascii="Times New Roman" w:hAnsi="Times New Roman"/>
          <w:sz w:val="24"/>
          <w:szCs w:val="24"/>
          <w:lang w:val="en-GB"/>
        </w:rPr>
        <w:t>I said</w:t>
      </w:r>
      <w:r w:rsidRPr="00D73D87">
        <w:rPr>
          <w:rFonts w:ascii="Times New Roman" w:hAnsi="Times New Roman"/>
          <w:color w:val="202122"/>
          <w:sz w:val="24"/>
          <w:szCs w:val="24"/>
          <w:shd w:val="clear" w:color="auto" w:fill="FFFFFF"/>
          <w:lang w:val="en-GB"/>
        </w:rPr>
        <w:t>. “It’s brilliant. In England, they would ignore you totally, probably wave back with two fingers.”</w:t>
      </w:r>
    </w:p>
    <w:p w:rsidRPr="00D73D87" w:rsidR="00916173" w:rsidP="00916173" w:rsidRDefault="00916173" w14:paraId="445909C4" w14:textId="3B4CCEA3">
      <w:pPr>
        <w:spacing w:after="0" w:line="360" w:lineRule="auto"/>
        <w:ind w:firstLine="720"/>
        <w:rPr>
          <w:rFonts w:ascii="Times New Roman" w:hAnsi="Times New Roman"/>
          <w:color w:val="202122"/>
          <w:sz w:val="24"/>
          <w:szCs w:val="24"/>
          <w:shd w:val="clear" w:color="auto" w:fill="FFFFFF"/>
          <w:lang w:val="en-GB"/>
        </w:rPr>
      </w:pPr>
      <w:r w:rsidRPr="00D73D87">
        <w:rPr>
          <w:rFonts w:ascii="Times New Roman" w:hAnsi="Times New Roman"/>
          <w:color w:val="202122"/>
          <w:sz w:val="24"/>
          <w:szCs w:val="24"/>
          <w:shd w:val="clear" w:color="auto" w:fill="FFFFFF"/>
          <w:lang w:val="en-GB"/>
        </w:rPr>
        <w:t>“</w:t>
      </w:r>
      <w:r w:rsidRPr="00D73D87" w:rsidR="00C540D3">
        <w:rPr>
          <w:rFonts w:ascii="Times New Roman" w:hAnsi="Times New Roman"/>
          <w:color w:val="202122"/>
          <w:sz w:val="24"/>
          <w:szCs w:val="24"/>
          <w:shd w:val="clear" w:color="auto" w:fill="FFFFFF"/>
          <w:lang w:val="en-GB"/>
        </w:rPr>
        <w:t>Just</w:t>
      </w:r>
      <w:r w:rsidRPr="00D73D87">
        <w:rPr>
          <w:rFonts w:ascii="Times New Roman" w:hAnsi="Times New Roman"/>
          <w:color w:val="202122"/>
          <w:sz w:val="24"/>
          <w:szCs w:val="24"/>
          <w:shd w:val="clear" w:color="auto" w:fill="FFFFFF"/>
          <w:lang w:val="en-GB"/>
        </w:rPr>
        <w:t xml:space="preserve"> drive.”</w:t>
      </w:r>
    </w:p>
    <w:p w:rsidRPr="00D73D87" w:rsidR="00916173" w:rsidP="00916173" w:rsidRDefault="00C540D3" w14:paraId="26D86DB6" w14:textId="1FECA422">
      <w:pPr>
        <w:spacing w:after="0" w:line="360" w:lineRule="auto"/>
        <w:ind w:firstLine="720"/>
        <w:rPr>
          <w:del w:author="Gary Smailes" w:date="2024-01-22T13:12:29.869Z" w:id="1107276274"/>
          <w:rFonts w:ascii="Times New Roman" w:hAnsi="Times New Roman"/>
          <w:color w:val="202122"/>
          <w:sz w:val="24"/>
          <w:szCs w:val="24"/>
          <w:shd w:val="clear" w:color="auto" w:fill="FFFFFF"/>
          <w:lang w:val="en-GB"/>
        </w:rPr>
      </w:pPr>
      <w:r w:rsidRPr="00D73D87">
        <w:rPr>
          <w:rFonts w:ascii="Times New Roman" w:hAnsi="Times New Roman"/>
          <w:color w:val="202122"/>
          <w:sz w:val="24"/>
          <w:szCs w:val="24"/>
          <w:shd w:val="clear" w:color="auto" w:fill="FFFFFF"/>
          <w:lang w:val="en-GB"/>
        </w:rPr>
        <w:t>I</w:t>
      </w:r>
      <w:r w:rsidRPr="00D73D87" w:rsidR="00916173">
        <w:rPr>
          <w:rFonts w:ascii="Times New Roman" w:hAnsi="Times New Roman"/>
          <w:color w:val="202122"/>
          <w:sz w:val="24"/>
          <w:szCs w:val="24"/>
          <w:shd w:val="clear" w:color="auto" w:fill="FFFFFF"/>
          <w:lang w:val="en-GB"/>
        </w:rPr>
        <w:t xml:space="preserve"> double-parked outside the doctor’s house.</w:t>
      </w:r>
      <w:ins w:author="Gary Smailes" w:date="2024-01-22T13:12:30.382Z" w:id="1499490579">
        <w:r w:rsidRPr="00D73D87" w:rsidR="00916173">
          <w:rPr>
            <w:rFonts w:ascii="Times New Roman" w:hAnsi="Times New Roman"/>
            <w:color w:val="202122"/>
            <w:sz w:val="24"/>
            <w:szCs w:val="24"/>
            <w:shd w:val="clear" w:color="auto" w:fill="FFFFFF"/>
            <w:lang w:val="en-GB"/>
          </w:rPr>
          <w:t xml:space="preserve"> </w:t>
        </w:r>
      </w:ins>
    </w:p>
    <w:p w:rsidRPr="00D73D87" w:rsidR="00916173" w:rsidP="78F33490" w:rsidRDefault="00C540D3" w14:paraId="57F599DC" w14:textId="0E9E54D7">
      <w:pPr>
        <w:spacing w:after="0" w:line="360" w:lineRule="auto"/>
        <w:ind w:firstLine="0"/>
        <w:rPr>
          <w:rFonts w:ascii="Times New Roman" w:hAnsi="Times New Roman"/>
          <w:color w:val="202122"/>
          <w:sz w:val="24"/>
          <w:szCs w:val="24"/>
          <w:shd w:val="clear" w:color="auto" w:fill="FFFFFF"/>
          <w:lang w:val="en-GB"/>
        </w:rPr>
        <w:pPrChange w:author="Gary Smailes" w:date="2024-01-22T13:12:29.596Z">
          <w:pPr>
            <w:spacing w:after="0" w:line="360" w:lineRule="auto"/>
            <w:ind w:firstLine="720"/>
          </w:pPr>
        </w:pPrChange>
      </w:pPr>
      <w:r w:rsidRPr="00D73D87">
        <w:rPr>
          <w:rFonts w:ascii="Times New Roman" w:hAnsi="Times New Roman"/>
          <w:color w:val="202122"/>
          <w:sz w:val="24"/>
          <w:szCs w:val="24"/>
          <w:shd w:val="clear" w:color="auto" w:fill="FFFFFF"/>
          <w:lang w:val="en-GB"/>
        </w:rPr>
        <w:t>We</w:t>
      </w:r>
      <w:r w:rsidRPr="00D73D87" w:rsidR="00916173">
        <w:rPr>
          <w:rFonts w:ascii="Times New Roman" w:hAnsi="Times New Roman"/>
          <w:color w:val="202122"/>
          <w:sz w:val="24"/>
          <w:szCs w:val="24"/>
          <w:shd w:val="clear" w:color="auto" w:fill="FFFFFF"/>
          <w:lang w:val="en-GB"/>
        </w:rPr>
        <w:t xml:space="preserve"> rushed in yelling </w:t>
      </w:r>
      <w:ins w:author="Gary Smailes" w:date="2024-01-22T13:12:33.792Z" w:id="1403079573">
        <w:r w:rsidRPr="00D73D87" w:rsidR="00916173">
          <w:rPr>
            <w:rFonts w:ascii="Times New Roman" w:hAnsi="Times New Roman"/>
            <w:color w:val="202122"/>
            <w:sz w:val="24"/>
            <w:szCs w:val="24"/>
            <w:shd w:val="clear" w:color="auto" w:fill="FFFFFF"/>
            <w:lang w:val="en-GB"/>
          </w:rPr>
          <w:t xml:space="preserve">‘</w:t>
        </w:r>
      </w:ins>
      <w:r w:rsidRPr="00D73D87" w:rsidR="00916173">
        <w:rPr>
          <w:rFonts w:ascii="Times New Roman" w:hAnsi="Times New Roman"/>
          <w:color w:val="202122"/>
          <w:sz w:val="24"/>
          <w:szCs w:val="24"/>
          <w:shd w:val="clear" w:color="auto" w:fill="FFFFFF"/>
          <w:lang w:val="en-GB"/>
        </w:rPr>
        <w:t xml:space="preserve">Sangre, Sangre, blood wound</w:t>
      </w:r>
      <w:ins w:author="Gary Smailes" w:date="2024-01-22T13:12:35.802Z" w:id="1325589114">
        <w:r w:rsidRPr="00D73D87" w:rsidR="00916173">
          <w:rPr>
            <w:rFonts w:ascii="Times New Roman" w:hAnsi="Times New Roman"/>
            <w:color w:val="202122"/>
            <w:sz w:val="24"/>
            <w:szCs w:val="24"/>
            <w:shd w:val="clear" w:color="auto" w:fill="FFFFFF"/>
            <w:lang w:val="en-GB"/>
          </w:rPr>
          <w:t xml:space="preserve">’</w:t>
        </w:r>
      </w:ins>
      <w:r w:rsidRPr="00D73D87" w:rsidR="00916173">
        <w:rPr>
          <w:rFonts w:ascii="Times New Roman" w:hAnsi="Times New Roman"/>
          <w:color w:val="202122"/>
          <w:sz w:val="24"/>
          <w:szCs w:val="24"/>
          <w:shd w:val="clear" w:color="auto" w:fill="FFFFFF"/>
          <w:lang w:val="en-GB"/>
        </w:rPr>
        <w:t xml:space="preserve">.</w:t>
      </w:r>
    </w:p>
    <w:p w:rsidRPr="00D73D87" w:rsidR="00916173" w:rsidP="00916173" w:rsidRDefault="00916173" w14:paraId="041C765A" w14:textId="488498C5">
      <w:pPr>
        <w:spacing w:after="0" w:line="360" w:lineRule="auto"/>
        <w:ind w:firstLine="720"/>
        <w:rPr>
          <w:rFonts w:ascii="Times New Roman" w:hAnsi="Times New Roman"/>
          <w:color w:val="202122"/>
          <w:sz w:val="24"/>
          <w:szCs w:val="24"/>
          <w:shd w:val="clear" w:color="auto" w:fill="FFFFFF"/>
          <w:lang w:val="en-GB"/>
        </w:rPr>
      </w:pPr>
      <w:r w:rsidRPr="00D73D87">
        <w:rPr>
          <w:rFonts w:ascii="Times New Roman" w:hAnsi="Times New Roman"/>
          <w:color w:val="202122"/>
          <w:sz w:val="24"/>
          <w:szCs w:val="24"/>
          <w:shd w:val="clear" w:color="auto" w:fill="FFFFFF"/>
          <w:lang w:val="en-GB"/>
        </w:rPr>
        <w:t xml:space="preserve">Doctor Don Carlo saw </w:t>
      </w:r>
      <w:r w:rsidRPr="00D73D87" w:rsidR="00C540D3">
        <w:rPr>
          <w:rFonts w:ascii="Times New Roman" w:hAnsi="Times New Roman"/>
          <w:color w:val="202122"/>
          <w:sz w:val="24"/>
          <w:szCs w:val="24"/>
          <w:shd w:val="clear" w:color="auto" w:fill="FFFFFF"/>
          <w:lang w:val="en-GB"/>
        </w:rPr>
        <w:t>us</w:t>
      </w:r>
      <w:r w:rsidRPr="00D73D87">
        <w:rPr>
          <w:rFonts w:ascii="Times New Roman" w:hAnsi="Times New Roman"/>
          <w:color w:val="202122"/>
          <w:sz w:val="24"/>
          <w:szCs w:val="24"/>
          <w:shd w:val="clear" w:color="auto" w:fill="FFFFFF"/>
          <w:lang w:val="en-GB"/>
        </w:rPr>
        <w:t xml:space="preserve"> </w:t>
      </w:r>
      <w:r w:rsidRPr="00D73D87">
        <w:rPr>
          <w:rFonts w:ascii="Times New Roman" w:hAnsi="Times New Roman"/>
          <w:color w:val="202122"/>
          <w:sz w:val="24"/>
          <w:szCs w:val="24"/>
          <w:shd w:val="clear" w:color="auto" w:fill="FFFFFF"/>
          <w:lang w:val="en-GB"/>
        </w:rPr>
        <w:t xml:space="preserve">immediately</w:t>
      </w:r>
      <w:r w:rsidRPr="00D73D87">
        <w:rPr>
          <w:rFonts w:ascii="Times New Roman" w:hAnsi="Times New Roman"/>
          <w:color w:val="202122"/>
          <w:sz w:val="24"/>
          <w:szCs w:val="24"/>
          <w:shd w:val="clear" w:color="auto" w:fill="FFFFFF"/>
          <w:lang w:val="en-GB"/>
        </w:rPr>
        <w:t xml:space="preserve"> and </w:t>
      </w:r>
      <w:del w:author="Gary Smailes" w:date="2024-01-22T13:12:41.978Z" w:id="1347203031">
        <w:r w:rsidRPr="78F33490" w:rsidDel="78F33490">
          <w:rPr>
            <w:rFonts w:ascii="Times New Roman" w:hAnsi="Times New Roman"/>
            <w:color w:val="202122"/>
            <w:sz w:val="24"/>
            <w:szCs w:val="24"/>
            <w:lang w:val="en-GB"/>
          </w:rPr>
          <w:delText xml:space="preserve">delicately </w:delText>
        </w:r>
      </w:del>
      <w:r w:rsidRPr="00D73D87">
        <w:rPr>
          <w:rFonts w:ascii="Times New Roman" w:hAnsi="Times New Roman"/>
          <w:color w:val="202122"/>
          <w:sz w:val="24"/>
          <w:szCs w:val="24"/>
          <w:shd w:val="clear" w:color="auto" w:fill="FFFFFF"/>
          <w:lang w:val="en-GB"/>
        </w:rPr>
        <w:t xml:space="preserve">unwrapped </w:t>
      </w:r>
      <w:r w:rsidRPr="00D73D87" w:rsidR="007C738B">
        <w:rPr>
          <w:rFonts w:ascii="Times New Roman" w:hAnsi="Times New Roman"/>
          <w:color w:val="202122"/>
          <w:sz w:val="24"/>
          <w:szCs w:val="24"/>
          <w:shd w:val="clear" w:color="auto" w:fill="FFFFFF"/>
          <w:lang w:val="en-GB"/>
        </w:rPr>
        <w:t>Lucia</w:t>
      </w:r>
      <w:r w:rsidRPr="00D73D87">
        <w:rPr>
          <w:rFonts w:ascii="Times New Roman" w:hAnsi="Times New Roman"/>
          <w:color w:val="202122"/>
          <w:sz w:val="24"/>
          <w:szCs w:val="24"/>
          <w:shd w:val="clear" w:color="auto" w:fill="FFFFFF"/>
          <w:lang w:val="en-GB"/>
        </w:rPr>
        <w:t xml:space="preserve">’s handiwork. He took one look and said, “I can do nothing. Take her to </w:t>
      </w:r>
      <w:r w:rsidRPr="00D73D87">
        <w:rPr>
          <w:rFonts w:ascii="Times New Roman" w:hAnsi="Times New Roman"/>
          <w:color w:val="202122"/>
          <w:sz w:val="24"/>
          <w:szCs w:val="24"/>
          <w:shd w:val="clear" w:color="auto" w:fill="FFFFFF"/>
          <w:lang w:val="en-GB"/>
        </w:rPr>
        <w:t xml:space="preserve">Urgencias</w:t>
      </w:r>
      <w:r w:rsidRPr="00D73D87">
        <w:rPr>
          <w:rFonts w:ascii="Times New Roman" w:hAnsi="Times New Roman"/>
          <w:color w:val="202122"/>
          <w:sz w:val="24"/>
          <w:szCs w:val="24"/>
          <w:shd w:val="clear" w:color="auto" w:fill="FFFFFF"/>
          <w:lang w:val="en-GB"/>
        </w:rPr>
        <w:t xml:space="preserve"> in </w:t>
      </w:r>
      <w:r w:rsidRPr="00D73D87">
        <w:rPr>
          <w:rFonts w:ascii="Times New Roman" w:hAnsi="Times New Roman" w:cs="Times New Roman"/>
          <w:sz w:val="24"/>
          <w:szCs w:val="24"/>
          <w:lang w:val="en-GB"/>
        </w:rPr>
        <w:t>M</w:t>
      </w:r>
      <w:r w:rsidRPr="00D73D87">
        <w:rPr>
          <w:rStyle w:val="tlid-translation"/>
          <w:rFonts w:ascii="Times New Roman" w:hAnsi="Times New Roman" w:cs="Times New Roman"/>
          <w:sz w:val="24"/>
          <w:szCs w:val="24"/>
          <w:lang w:val="en-GB"/>
        </w:rPr>
        <w:t>á</w:t>
      </w:r>
      <w:r w:rsidRPr="00D73D87">
        <w:rPr>
          <w:rFonts w:ascii="Times New Roman" w:hAnsi="Times New Roman" w:cs="Times New Roman"/>
          <w:sz w:val="24"/>
          <w:szCs w:val="24"/>
          <w:lang w:val="en-GB"/>
        </w:rPr>
        <w:t>laga</w:t>
      </w:r>
      <w:r w:rsidRPr="00D73D87">
        <w:rPr>
          <w:rFonts w:ascii="Times New Roman" w:hAnsi="Times New Roman"/>
          <w:color w:val="202122"/>
          <w:sz w:val="24"/>
          <w:szCs w:val="24"/>
          <w:shd w:val="clear" w:color="auto" w:fill="FFFFFF"/>
          <w:lang w:val="en-GB"/>
        </w:rPr>
        <w:t>.”</w:t>
      </w:r>
    </w:p>
    <w:p w:rsidRPr="00D73D87" w:rsidR="00916173" w:rsidP="00916173" w:rsidRDefault="00C540D3" w14:paraId="52F4FD9C" w14:textId="049833D2">
      <w:pPr>
        <w:spacing w:after="0" w:line="360" w:lineRule="auto"/>
        <w:ind w:firstLine="720"/>
        <w:rPr>
          <w:rFonts w:ascii="Times New Roman" w:hAnsi="Times New Roman"/>
          <w:color w:val="202122"/>
          <w:sz w:val="24"/>
          <w:szCs w:val="24"/>
          <w:shd w:val="clear" w:color="auto" w:fill="FFFFFF"/>
          <w:lang w:val="en-GB"/>
        </w:rPr>
      </w:pPr>
      <w:r w:rsidRPr="00D73D87">
        <w:rPr>
          <w:rFonts w:ascii="Times New Roman" w:hAnsi="Times New Roman"/>
          <w:color w:val="202122"/>
          <w:sz w:val="24"/>
          <w:szCs w:val="24"/>
          <w:shd w:val="clear" w:color="auto" w:fill="FFFFFF"/>
          <w:lang w:val="en-GB"/>
        </w:rPr>
        <w:t>We</w:t>
      </w:r>
      <w:r w:rsidRPr="00D73D87" w:rsidR="00916173">
        <w:rPr>
          <w:rFonts w:ascii="Times New Roman" w:hAnsi="Times New Roman"/>
          <w:color w:val="202122"/>
          <w:sz w:val="24"/>
          <w:szCs w:val="24"/>
          <w:shd w:val="clear" w:color="auto" w:fill="FFFFFF"/>
          <w:lang w:val="en-GB"/>
        </w:rPr>
        <w:t xml:space="preserve"> </w:t>
      </w:r>
      <w:r w:rsidRPr="00D73D87">
        <w:rPr>
          <w:rFonts w:ascii="Times New Roman" w:hAnsi="Times New Roman"/>
          <w:color w:val="202122"/>
          <w:sz w:val="24"/>
          <w:szCs w:val="24"/>
          <w:shd w:val="clear" w:color="auto" w:fill="FFFFFF"/>
          <w:lang w:val="en-GB"/>
        </w:rPr>
        <w:t xml:space="preserve">set off along the busy coastal road with </w:t>
      </w:r>
      <w:r w:rsidRPr="00D73D87" w:rsidR="007C738B">
        <w:rPr>
          <w:rFonts w:ascii="Times New Roman" w:hAnsi="Times New Roman"/>
          <w:color w:val="202122"/>
          <w:sz w:val="24"/>
          <w:szCs w:val="24"/>
          <w:shd w:val="clear" w:color="auto" w:fill="FFFFFF"/>
          <w:lang w:val="en-GB"/>
        </w:rPr>
        <w:t>Lucia</w:t>
      </w:r>
      <w:r w:rsidRPr="00D73D87">
        <w:rPr>
          <w:rFonts w:ascii="Times New Roman" w:hAnsi="Times New Roman"/>
          <w:color w:val="202122"/>
          <w:sz w:val="24"/>
          <w:szCs w:val="24"/>
          <w:shd w:val="clear" w:color="auto" w:fill="FFFFFF"/>
          <w:lang w:val="en-GB"/>
        </w:rPr>
        <w:t xml:space="preserve"> cuddling </w:t>
      </w:r>
      <w:r w:rsidRPr="00D73D87" w:rsidR="007C738B">
        <w:rPr>
          <w:rFonts w:ascii="Times New Roman" w:hAnsi="Times New Roman"/>
          <w:color w:val="202122"/>
          <w:sz w:val="24"/>
          <w:szCs w:val="24"/>
          <w:shd w:val="clear" w:color="auto" w:fill="FFFFFF"/>
          <w:lang w:val="en-GB"/>
        </w:rPr>
        <w:t>Silvia</w:t>
      </w:r>
      <w:r w:rsidRPr="00D73D87">
        <w:rPr>
          <w:rFonts w:ascii="Times New Roman" w:hAnsi="Times New Roman"/>
          <w:color w:val="202122"/>
          <w:sz w:val="24"/>
          <w:szCs w:val="24"/>
          <w:shd w:val="clear" w:color="auto" w:fill="FFFFFF"/>
          <w:lang w:val="en-GB"/>
        </w:rPr>
        <w:t xml:space="preserve"> and me waving furiously waving the white bandage out the window.</w:t>
      </w:r>
      <w:r w:rsidRPr="00D73D87" w:rsidR="00916173">
        <w:rPr>
          <w:rFonts w:ascii="Times New Roman" w:hAnsi="Times New Roman"/>
          <w:color w:val="202122"/>
          <w:sz w:val="24"/>
          <w:szCs w:val="24"/>
          <w:shd w:val="clear" w:color="auto" w:fill="FFFFFF"/>
          <w:lang w:val="en-GB"/>
        </w:rPr>
        <w:t xml:space="preserve"> </w:t>
      </w:r>
      <w:r w:rsidRPr="00D73D87">
        <w:rPr>
          <w:rFonts w:ascii="Times New Roman" w:hAnsi="Times New Roman"/>
          <w:color w:val="202122"/>
          <w:sz w:val="24"/>
          <w:szCs w:val="24"/>
          <w:shd w:val="clear" w:color="auto" w:fill="FFFFFF"/>
          <w:lang w:val="en-GB"/>
        </w:rPr>
        <w:t>It took just over an hour to reach the</w:t>
      </w:r>
      <w:r w:rsidRPr="00D73D87" w:rsidR="00916173">
        <w:rPr>
          <w:rFonts w:ascii="Times New Roman" w:hAnsi="Times New Roman"/>
          <w:color w:val="202122"/>
          <w:sz w:val="24"/>
          <w:szCs w:val="24"/>
          <w:shd w:val="clear" w:color="auto" w:fill="FFFFFF"/>
          <w:lang w:val="en-GB"/>
        </w:rPr>
        <w:t xml:space="preserve"> Carlos Haya Hospital in the city centre</w:t>
      </w:r>
      <w:ins w:author="Gary Smailes" w:date="2024-01-22T13:13:00.502Z" w:id="2019661997">
        <w:r w:rsidRPr="00D73D87" w:rsidR="00916173">
          <w:rPr>
            <w:rFonts w:ascii="Times New Roman" w:hAnsi="Times New Roman"/>
            <w:color w:val="202122"/>
            <w:sz w:val="24"/>
            <w:szCs w:val="24"/>
            <w:shd w:val="clear" w:color="auto" w:fill="FFFFFF"/>
            <w:lang w:val="en-GB"/>
          </w:rPr>
          <w:t xml:space="preserve">,</w:t>
        </w:r>
      </w:ins>
      <w:r w:rsidRPr="00D73D87">
        <w:rPr>
          <w:rFonts w:ascii="Times New Roman" w:hAnsi="Times New Roman"/>
          <w:color w:val="202122"/>
          <w:sz w:val="24"/>
          <w:szCs w:val="24"/>
          <w:shd w:val="clear" w:color="auto" w:fill="FFFFFF"/>
          <w:lang w:val="en-GB"/>
        </w:rPr>
        <w:t xml:space="preserve"> which must have broken all records. I</w:t>
      </w:r>
      <w:r w:rsidRPr="00D73D87" w:rsidR="00916173">
        <w:rPr>
          <w:rFonts w:ascii="Times New Roman" w:hAnsi="Times New Roman"/>
          <w:color w:val="202122"/>
          <w:sz w:val="24"/>
          <w:szCs w:val="24"/>
          <w:shd w:val="clear" w:color="auto" w:fill="FFFFFF"/>
          <w:lang w:val="en-GB"/>
        </w:rPr>
        <w:t xml:space="preserve"> stopped </w:t>
      </w:r>
      <w:r w:rsidRPr="00D73D87">
        <w:rPr>
          <w:rFonts w:ascii="Times New Roman" w:hAnsi="Times New Roman"/>
          <w:color w:val="202122"/>
          <w:sz w:val="24"/>
          <w:szCs w:val="24"/>
          <w:shd w:val="clear" w:color="auto" w:fill="FFFFFF"/>
          <w:lang w:val="en-GB"/>
        </w:rPr>
        <w:t>outside</w:t>
      </w:r>
      <w:r w:rsidRPr="00D73D87" w:rsidR="00916173">
        <w:rPr>
          <w:rFonts w:ascii="Times New Roman" w:hAnsi="Times New Roman"/>
          <w:color w:val="202122"/>
          <w:sz w:val="24"/>
          <w:szCs w:val="24"/>
          <w:shd w:val="clear" w:color="auto" w:fill="FFFFFF"/>
          <w:lang w:val="en-GB"/>
        </w:rPr>
        <w:t xml:space="preserve"> the emergency entrance and </w:t>
      </w:r>
      <w:r w:rsidRPr="00D73D87" w:rsidR="007C738B">
        <w:rPr>
          <w:rFonts w:ascii="Times New Roman" w:hAnsi="Times New Roman"/>
          <w:color w:val="202122"/>
          <w:sz w:val="24"/>
          <w:szCs w:val="24"/>
          <w:shd w:val="clear" w:color="auto" w:fill="FFFFFF"/>
          <w:lang w:val="en-GB"/>
        </w:rPr>
        <w:t>Lucia</w:t>
      </w:r>
      <w:r w:rsidRPr="00D73D87" w:rsidR="00916173">
        <w:rPr>
          <w:rFonts w:ascii="Times New Roman" w:hAnsi="Times New Roman"/>
          <w:color w:val="202122"/>
          <w:sz w:val="24"/>
          <w:szCs w:val="24"/>
          <w:shd w:val="clear" w:color="auto" w:fill="FFFFFF"/>
          <w:lang w:val="en-GB"/>
        </w:rPr>
        <w:t xml:space="preserve"> rushed in with </w:t>
      </w:r>
      <w:r w:rsidRPr="00D73D87" w:rsidR="007C738B">
        <w:rPr>
          <w:rFonts w:ascii="Times New Roman" w:hAnsi="Times New Roman"/>
          <w:color w:val="202122"/>
          <w:sz w:val="24"/>
          <w:szCs w:val="24"/>
          <w:shd w:val="clear" w:color="auto" w:fill="FFFFFF"/>
          <w:lang w:val="en-GB"/>
        </w:rPr>
        <w:t>Silvia</w:t>
      </w:r>
      <w:r w:rsidRPr="00D73D87" w:rsidR="00916173">
        <w:rPr>
          <w:rFonts w:ascii="Times New Roman" w:hAnsi="Times New Roman"/>
          <w:color w:val="202122"/>
          <w:sz w:val="24"/>
          <w:szCs w:val="24"/>
          <w:shd w:val="clear" w:color="auto" w:fill="FFFFFF"/>
          <w:lang w:val="en-GB"/>
        </w:rPr>
        <w:t xml:space="preserve"> while </w:t>
      </w:r>
      <w:r w:rsidRPr="00D73D87">
        <w:rPr>
          <w:rFonts w:ascii="Times New Roman" w:hAnsi="Times New Roman"/>
          <w:color w:val="202122"/>
          <w:sz w:val="24"/>
          <w:szCs w:val="24"/>
          <w:shd w:val="clear" w:color="auto" w:fill="FFFFFF"/>
          <w:lang w:val="en-GB"/>
        </w:rPr>
        <w:t>I</w:t>
      </w:r>
      <w:r w:rsidRPr="00D73D87" w:rsidR="00916173">
        <w:rPr>
          <w:rFonts w:ascii="Times New Roman" w:hAnsi="Times New Roman"/>
          <w:color w:val="202122"/>
          <w:sz w:val="24"/>
          <w:szCs w:val="24"/>
          <w:shd w:val="clear" w:color="auto" w:fill="FFFFFF"/>
          <w:lang w:val="en-GB"/>
        </w:rPr>
        <w:t xml:space="preserve"> parked the car.</w:t>
      </w:r>
    </w:p>
    <w:p w:rsidRPr="00D73D87" w:rsidR="00916173" w:rsidP="00916173" w:rsidRDefault="00916173" w14:paraId="1BB23C3D" w14:textId="4BD60C83">
      <w:pPr>
        <w:spacing w:after="0" w:line="360" w:lineRule="auto"/>
        <w:ind w:firstLine="720"/>
        <w:rPr>
          <w:rFonts w:ascii="Times New Roman" w:hAnsi="Times New Roman"/>
          <w:color w:val="202122"/>
          <w:sz w:val="24"/>
          <w:szCs w:val="24"/>
          <w:shd w:val="clear" w:color="auto" w:fill="FFFFFF"/>
          <w:lang w:val="en-GB"/>
        </w:rPr>
      </w:pPr>
      <w:r w:rsidRPr="00D73D87">
        <w:rPr>
          <w:rFonts w:ascii="Times New Roman" w:hAnsi="Times New Roman"/>
          <w:color w:val="202122"/>
          <w:sz w:val="24"/>
          <w:szCs w:val="24"/>
          <w:shd w:val="clear" w:color="auto" w:fill="FFFFFF"/>
          <w:lang w:val="en-GB"/>
        </w:rPr>
        <w:lastRenderedPageBreak/>
        <w:t>“Where’s the rest of the finger?” said the doctor who attended to them immediately.</w:t>
      </w:r>
      <w:r w:rsidRPr="00D73D87" w:rsidR="00C540D3">
        <w:rPr>
          <w:rFonts w:ascii="Times New Roman" w:hAnsi="Times New Roman"/>
          <w:color w:val="202122"/>
          <w:sz w:val="24"/>
          <w:szCs w:val="24"/>
          <w:shd w:val="clear" w:color="auto" w:fill="FFFFFF"/>
          <w:lang w:val="en-GB"/>
        </w:rPr>
        <w:t xml:space="preserve"> “I can sew it back on.”</w:t>
      </w:r>
    </w:p>
    <w:p w:rsidRPr="00D73D87" w:rsidR="00916173" w:rsidP="00916173" w:rsidRDefault="00C540D3" w14:paraId="1FBDBF96" w14:textId="1C4A95AF">
      <w:pPr>
        <w:spacing w:after="0" w:line="360" w:lineRule="auto"/>
        <w:ind w:firstLine="720"/>
        <w:rPr>
          <w:rFonts w:ascii="Times New Roman" w:hAnsi="Times New Roman"/>
          <w:color w:val="202122"/>
          <w:sz w:val="24"/>
          <w:szCs w:val="24"/>
          <w:shd w:val="clear" w:color="auto" w:fill="FFFFFF"/>
          <w:lang w:val="en-GB"/>
        </w:rPr>
      </w:pPr>
      <w:r w:rsidRPr="00D73D87">
        <w:rPr>
          <w:rFonts w:ascii="Times New Roman" w:hAnsi="Times New Roman"/>
          <w:color w:val="202122"/>
          <w:sz w:val="24"/>
          <w:szCs w:val="24"/>
          <w:shd w:val="clear" w:color="auto" w:fill="FFFFFF"/>
          <w:lang w:val="en-GB"/>
        </w:rPr>
        <w:t>We</w:t>
      </w:r>
      <w:r w:rsidRPr="00D73D87" w:rsidR="00916173">
        <w:rPr>
          <w:rFonts w:ascii="Times New Roman" w:hAnsi="Times New Roman"/>
          <w:color w:val="202122"/>
          <w:sz w:val="24"/>
          <w:szCs w:val="24"/>
          <w:shd w:val="clear" w:color="auto" w:fill="FFFFFF"/>
          <w:lang w:val="en-GB"/>
        </w:rPr>
        <w:t xml:space="preserve"> froze wishing </w:t>
      </w:r>
      <w:r w:rsidRPr="00D73D87">
        <w:rPr>
          <w:rFonts w:ascii="Times New Roman" w:hAnsi="Times New Roman"/>
          <w:color w:val="202122"/>
          <w:sz w:val="24"/>
          <w:szCs w:val="24"/>
          <w:shd w:val="clear" w:color="auto" w:fill="FFFFFF"/>
          <w:lang w:val="en-GB"/>
        </w:rPr>
        <w:t>we</w:t>
      </w:r>
      <w:r w:rsidRPr="00D73D87" w:rsidR="00916173">
        <w:rPr>
          <w:rFonts w:ascii="Times New Roman" w:hAnsi="Times New Roman"/>
          <w:color w:val="202122"/>
          <w:sz w:val="24"/>
          <w:szCs w:val="24"/>
          <w:shd w:val="clear" w:color="auto" w:fill="FFFFFF"/>
          <w:lang w:val="en-GB"/>
        </w:rPr>
        <w:t xml:space="preserve"> had brought it with them.</w:t>
      </w:r>
    </w:p>
    <w:p w:rsidRPr="00D73D87" w:rsidR="00916173" w:rsidP="00916173" w:rsidRDefault="00C540D3" w14:paraId="4D6BA5A6" w14:textId="0873DFF8">
      <w:pPr>
        <w:spacing w:after="0" w:line="360" w:lineRule="auto"/>
        <w:ind w:firstLine="720"/>
        <w:rPr>
          <w:rFonts w:ascii="Times New Roman" w:hAnsi="Times New Roman"/>
          <w:color w:val="202122"/>
          <w:sz w:val="24"/>
          <w:szCs w:val="24"/>
          <w:shd w:val="clear" w:color="auto" w:fill="FFFFFF"/>
          <w:lang w:val="en-GB"/>
        </w:rPr>
      </w:pPr>
      <w:r w:rsidRPr="00D73D87">
        <w:rPr>
          <w:rFonts w:ascii="Times New Roman" w:hAnsi="Times New Roman"/>
          <w:color w:val="202122"/>
          <w:sz w:val="24"/>
          <w:szCs w:val="24"/>
          <w:shd w:val="clear" w:color="auto" w:fill="FFFFFF"/>
          <w:lang w:val="en-GB"/>
        </w:rPr>
        <w:t>I</w:t>
      </w:r>
      <w:r w:rsidRPr="00D73D87" w:rsidR="00916173">
        <w:rPr>
          <w:rFonts w:ascii="Times New Roman" w:hAnsi="Times New Roman"/>
          <w:color w:val="202122"/>
          <w:sz w:val="24"/>
          <w:szCs w:val="24"/>
          <w:shd w:val="clear" w:color="auto" w:fill="FFFFFF"/>
          <w:lang w:val="en-GB"/>
        </w:rPr>
        <w:t xml:space="preserve"> called Antonio, </w:t>
      </w:r>
      <w:r w:rsidRPr="00D73D87">
        <w:rPr>
          <w:rFonts w:ascii="Times New Roman" w:hAnsi="Times New Roman"/>
          <w:color w:val="202122"/>
          <w:sz w:val="24"/>
          <w:szCs w:val="24"/>
          <w:shd w:val="clear" w:color="auto" w:fill="FFFFFF"/>
          <w:lang w:val="en-GB"/>
        </w:rPr>
        <w:t>our</w:t>
      </w:r>
      <w:r w:rsidRPr="00D73D87" w:rsidR="00916173">
        <w:rPr>
          <w:rFonts w:ascii="Times New Roman" w:hAnsi="Times New Roman"/>
          <w:color w:val="202122"/>
          <w:sz w:val="24"/>
          <w:szCs w:val="24"/>
          <w:shd w:val="clear" w:color="auto" w:fill="FFFFFF"/>
          <w:lang w:val="en-GB"/>
        </w:rPr>
        <w:t xml:space="preserve"> favourite taxi driver in Nerja, </w:t>
      </w:r>
      <w:r w:rsidRPr="00D73D87" w:rsidR="00006C77">
        <w:rPr>
          <w:rFonts w:ascii="Times New Roman" w:hAnsi="Times New Roman"/>
          <w:color w:val="202122"/>
          <w:sz w:val="24"/>
          <w:szCs w:val="24"/>
          <w:shd w:val="clear" w:color="auto" w:fill="FFFFFF"/>
          <w:lang w:val="en-GB"/>
        </w:rPr>
        <w:t xml:space="preserve">and </w:t>
      </w:r>
      <w:r w:rsidRPr="00D73D87" w:rsidR="00916173">
        <w:rPr>
          <w:rFonts w:ascii="Times New Roman" w:hAnsi="Times New Roman"/>
          <w:color w:val="202122"/>
          <w:sz w:val="24"/>
          <w:szCs w:val="24"/>
          <w:shd w:val="clear" w:color="auto" w:fill="FFFFFF"/>
          <w:lang w:val="en-GB"/>
        </w:rPr>
        <w:t>asked him to go to the Fontainebleau</w:t>
      </w:r>
      <w:r w:rsidRPr="00D73D87">
        <w:rPr>
          <w:rFonts w:ascii="Times New Roman" w:hAnsi="Times New Roman"/>
          <w:color w:val="202122"/>
          <w:sz w:val="24"/>
          <w:szCs w:val="24"/>
          <w:shd w:val="clear" w:color="auto" w:fill="FFFFFF"/>
          <w:lang w:val="en-GB"/>
        </w:rPr>
        <w:t>,</w:t>
      </w:r>
      <w:r w:rsidRPr="00D73D87" w:rsidR="00916173">
        <w:rPr>
          <w:rFonts w:ascii="Times New Roman" w:hAnsi="Times New Roman"/>
          <w:color w:val="202122"/>
          <w:sz w:val="24"/>
          <w:szCs w:val="24"/>
          <w:shd w:val="clear" w:color="auto" w:fill="FFFFFF"/>
          <w:lang w:val="en-GB"/>
        </w:rPr>
        <w:t xml:space="preserve"> pick up any stray fingers </w:t>
      </w:r>
      <w:r w:rsidRPr="00D73D87" w:rsidR="00342AF1">
        <w:rPr>
          <w:rFonts w:ascii="Times New Roman" w:hAnsi="Times New Roman"/>
          <w:color w:val="202122"/>
          <w:sz w:val="24"/>
          <w:szCs w:val="24"/>
          <w:shd w:val="clear" w:color="auto" w:fill="FFFFFF"/>
          <w:lang w:val="en-GB"/>
        </w:rPr>
        <w:t xml:space="preserve">lurking </w:t>
      </w:r>
      <w:r w:rsidRPr="00D73D87" w:rsidR="00006C77">
        <w:rPr>
          <w:rFonts w:ascii="Times New Roman" w:hAnsi="Times New Roman"/>
          <w:color w:val="202122"/>
          <w:sz w:val="24"/>
          <w:szCs w:val="24"/>
          <w:shd w:val="clear" w:color="auto" w:fill="FFFFFF"/>
          <w:lang w:val="en-GB"/>
        </w:rPr>
        <w:t>o</w:t>
      </w:r>
      <w:r w:rsidRPr="00D73D87" w:rsidR="00916173">
        <w:rPr>
          <w:rFonts w:ascii="Times New Roman" w:hAnsi="Times New Roman"/>
          <w:color w:val="202122"/>
          <w:sz w:val="24"/>
          <w:szCs w:val="24"/>
          <w:shd w:val="clear" w:color="auto" w:fill="FFFFFF"/>
          <w:lang w:val="en-GB"/>
        </w:rPr>
        <w:t>n the patio and drive like hell for Carlos Haya.</w:t>
      </w:r>
    </w:p>
    <w:p w:rsidRPr="00D73D87" w:rsidR="00916173" w:rsidP="00916173" w:rsidRDefault="00916173" w14:paraId="35BEA813" w14:textId="77777777">
      <w:pPr>
        <w:spacing w:after="0" w:line="360" w:lineRule="auto"/>
        <w:ind w:firstLine="720"/>
        <w:rPr>
          <w:rFonts w:ascii="Times New Roman" w:hAnsi="Times New Roman"/>
          <w:color w:val="202122"/>
          <w:sz w:val="24"/>
          <w:szCs w:val="24"/>
          <w:shd w:val="clear" w:color="auto" w:fill="FFFFFF"/>
          <w:lang w:val="en-GB"/>
        </w:rPr>
      </w:pPr>
      <w:r w:rsidRPr="00D73D87">
        <w:rPr>
          <w:rFonts w:ascii="Times New Roman" w:hAnsi="Times New Roman"/>
          <w:color w:val="202122"/>
          <w:sz w:val="24"/>
          <w:szCs w:val="24"/>
          <w:shd w:val="clear" w:color="auto" w:fill="FFFFFF"/>
          <w:lang w:val="en-GB"/>
        </w:rPr>
        <w:t>Not batting an eyelid at such an unusual request Antonio did exactly that. He arrived with said tip wrapped in a bandage and presented it to the doctor.</w:t>
      </w:r>
    </w:p>
    <w:p w:rsidRPr="00D73D87" w:rsidR="00916173" w:rsidP="00916173" w:rsidRDefault="00916173" w14:paraId="6E42A16A" w14:textId="77777777">
      <w:pPr>
        <w:spacing w:after="0" w:line="360" w:lineRule="auto"/>
        <w:ind w:firstLine="720"/>
        <w:rPr>
          <w:rFonts w:ascii="Times New Roman" w:hAnsi="Times New Roman"/>
          <w:color w:val="202122"/>
          <w:sz w:val="24"/>
          <w:szCs w:val="24"/>
          <w:shd w:val="clear" w:color="auto" w:fill="FFFFFF"/>
          <w:lang w:val="en-GB"/>
        </w:rPr>
      </w:pPr>
      <w:r w:rsidRPr="00D73D87">
        <w:rPr>
          <w:rFonts w:ascii="Times New Roman" w:hAnsi="Times New Roman"/>
          <w:color w:val="202122"/>
          <w:sz w:val="24"/>
          <w:szCs w:val="24"/>
          <w:shd w:val="clear" w:color="auto" w:fill="FFFFFF"/>
          <w:lang w:val="en-GB"/>
        </w:rPr>
        <w:t>He took it away returning several minutes later shaking his head.</w:t>
      </w:r>
    </w:p>
    <w:p w:rsidRPr="00D73D87" w:rsidR="00916173" w:rsidP="00916173" w:rsidRDefault="00916173" w14:paraId="0D374869" w14:textId="77777777">
      <w:pPr>
        <w:spacing w:after="0" w:line="360" w:lineRule="auto"/>
        <w:ind w:firstLine="720"/>
        <w:rPr>
          <w:rFonts w:ascii="Times New Roman" w:hAnsi="Times New Roman"/>
          <w:color w:val="202122"/>
          <w:sz w:val="24"/>
          <w:szCs w:val="24"/>
          <w:shd w:val="clear" w:color="auto" w:fill="FFFFFF"/>
          <w:lang w:val="en-GB"/>
        </w:rPr>
      </w:pPr>
      <w:r w:rsidRPr="00D73D87">
        <w:rPr>
          <w:rFonts w:ascii="Times New Roman" w:hAnsi="Times New Roman"/>
          <w:color w:val="202122"/>
          <w:sz w:val="24"/>
          <w:szCs w:val="24"/>
          <w:shd w:val="clear" w:color="auto" w:fill="FFFFFF"/>
          <w:lang w:val="en-GB"/>
        </w:rPr>
        <w:t>“Sorry,” he said. “It’s dead. We’ll have to make the best of what’s left.”</w:t>
      </w:r>
    </w:p>
    <w:p w:rsidRPr="00D73D87" w:rsidR="00916173" w:rsidP="00916173" w:rsidRDefault="00C540D3" w14:paraId="1CE1A303" w14:textId="547EBF31">
      <w:pPr>
        <w:spacing w:after="0" w:line="360" w:lineRule="auto"/>
        <w:ind w:firstLine="720"/>
        <w:rPr>
          <w:rFonts w:ascii="Times New Roman" w:hAnsi="Times New Roman"/>
          <w:color w:val="202122"/>
          <w:sz w:val="24"/>
          <w:szCs w:val="24"/>
          <w:shd w:val="clear" w:color="auto" w:fill="FFFFFF"/>
          <w:lang w:val="en-GB"/>
        </w:rPr>
      </w:pPr>
      <w:r w:rsidRPr="00D73D87">
        <w:rPr>
          <w:rFonts w:ascii="Times New Roman" w:hAnsi="Times New Roman"/>
          <w:color w:val="202122"/>
          <w:sz w:val="24"/>
          <w:szCs w:val="24"/>
          <w:shd w:val="clear" w:color="auto" w:fill="FFFFFF"/>
          <w:lang w:val="en-GB"/>
        </w:rPr>
        <w:t>We</w:t>
      </w:r>
      <w:r w:rsidRPr="00D73D87" w:rsidR="00916173">
        <w:rPr>
          <w:rFonts w:ascii="Times New Roman" w:hAnsi="Times New Roman"/>
          <w:color w:val="202122"/>
          <w:sz w:val="24"/>
          <w:szCs w:val="24"/>
          <w:shd w:val="clear" w:color="auto" w:fill="FFFFFF"/>
          <w:lang w:val="en-GB"/>
        </w:rPr>
        <w:t xml:space="preserve"> returned home several hours later with a sleepy daughter</w:t>
      </w:r>
      <w:ins w:author="Gary Smailes" w:date="2024-01-22T13:18:20.944Z" w:id="1471977968">
        <w:r w:rsidRPr="00D73D87" w:rsidR="00916173">
          <w:rPr>
            <w:rFonts w:ascii="Times New Roman" w:hAnsi="Times New Roman"/>
            <w:color w:val="202122"/>
            <w:sz w:val="24"/>
            <w:szCs w:val="24"/>
            <w:shd w:val="clear" w:color="auto" w:fill="FFFFFF"/>
            <w:lang w:val="en-GB"/>
          </w:rPr>
          <w:t xml:space="preserve">,</w:t>
        </w:r>
      </w:ins>
      <w:r w:rsidRPr="00D73D87" w:rsidR="00916173">
        <w:rPr>
          <w:rFonts w:ascii="Times New Roman" w:hAnsi="Times New Roman"/>
          <w:color w:val="202122"/>
          <w:sz w:val="24"/>
          <w:szCs w:val="24"/>
          <w:shd w:val="clear" w:color="auto" w:fill="FFFFFF"/>
          <w:lang w:val="en-GB"/>
        </w:rPr>
        <w:t xml:space="preserve"> who</w:t>
      </w:r>
      <w:ins w:author="Gary Smailes" w:date="2024-01-22T13:18:22.833Z" w:id="495295042">
        <w:r w:rsidRPr="00D73D87" w:rsidR="00916173">
          <w:rPr>
            <w:rFonts w:ascii="Times New Roman" w:hAnsi="Times New Roman"/>
            <w:color w:val="202122"/>
            <w:sz w:val="24"/>
            <w:szCs w:val="24"/>
            <w:shd w:val="clear" w:color="auto" w:fill="FFFFFF"/>
            <w:lang w:val="en-GB"/>
          </w:rPr>
          <w:t xml:space="preserve">,</w:t>
        </w:r>
      </w:ins>
      <w:r w:rsidRPr="00D73D87" w:rsidR="00916173">
        <w:rPr>
          <w:rFonts w:ascii="Times New Roman" w:hAnsi="Times New Roman"/>
          <w:color w:val="202122"/>
          <w:sz w:val="24"/>
          <w:szCs w:val="24"/>
          <w:shd w:val="clear" w:color="auto" w:fill="FFFFFF"/>
          <w:lang w:val="en-GB"/>
        </w:rPr>
        <w:t xml:space="preserve"> </w:t>
      </w:r>
      <w:r w:rsidRPr="00D73D87" w:rsidR="00916173">
        <w:rPr>
          <w:rFonts w:ascii="Times New Roman" w:hAnsi="Times New Roman"/>
          <w:color w:val="202122"/>
          <w:sz w:val="24"/>
          <w:szCs w:val="24"/>
          <w:shd w:val="clear" w:color="auto" w:fill="FFFFFF"/>
          <w:lang w:val="en-GB"/>
        </w:rPr>
        <w:t xml:space="preserve">immediately</w:t>
      </w:r>
      <w:r w:rsidRPr="00D73D87" w:rsidR="00916173">
        <w:rPr>
          <w:rFonts w:ascii="Times New Roman" w:hAnsi="Times New Roman"/>
          <w:color w:val="202122"/>
          <w:sz w:val="24"/>
          <w:szCs w:val="24"/>
          <w:shd w:val="clear" w:color="auto" w:fill="FFFFFF"/>
          <w:lang w:val="en-GB"/>
        </w:rPr>
        <w:t xml:space="preserve"> on arrival</w:t>
      </w:r>
      <w:ins w:author="Gary Smailes" w:date="2024-01-22T13:18:26.377Z" w:id="59904677">
        <w:r w:rsidRPr="00D73D87" w:rsidR="00916173">
          <w:rPr>
            <w:rFonts w:ascii="Times New Roman" w:hAnsi="Times New Roman"/>
            <w:color w:val="202122"/>
            <w:sz w:val="24"/>
            <w:szCs w:val="24"/>
            <w:shd w:val="clear" w:color="auto" w:fill="FFFFFF"/>
            <w:lang w:val="en-GB"/>
          </w:rPr>
          <w:t xml:space="preserve">,</w:t>
        </w:r>
      </w:ins>
      <w:r w:rsidRPr="00D73D87" w:rsidR="00916173">
        <w:rPr>
          <w:rFonts w:ascii="Times New Roman" w:hAnsi="Times New Roman"/>
          <w:color w:val="202122"/>
          <w:sz w:val="24"/>
          <w:szCs w:val="24"/>
          <w:shd w:val="clear" w:color="auto" w:fill="FFFFFF"/>
          <w:lang w:val="en-GB"/>
        </w:rPr>
        <w:t xml:space="preserve"> insisted on showing everyone in the Fontainebleau her bandage</w:t>
      </w:r>
      <w:r w:rsidRPr="00D73D87" w:rsidR="00342AF1">
        <w:rPr>
          <w:rFonts w:ascii="Times New Roman" w:hAnsi="Times New Roman"/>
          <w:color w:val="202122"/>
          <w:sz w:val="24"/>
          <w:szCs w:val="24"/>
          <w:shd w:val="clear" w:color="auto" w:fill="FFFFFF"/>
          <w:lang w:val="en-GB"/>
        </w:rPr>
        <w:t xml:space="preserve"> and where she was injured.</w:t>
      </w:r>
    </w:p>
    <w:p w:rsidRPr="00D73D87" w:rsidR="00916173" w:rsidP="00916173" w:rsidRDefault="00916173" w14:paraId="17376CC7" w14:textId="160A3FFA">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On the patio, there was a low, wooden outdoor coffee table with rounded legs making it a little unstable, and top-heavy. </w:t>
      </w:r>
      <w:r w:rsidRPr="00D73D87" w:rsidR="007C738B">
        <w:rPr>
          <w:rFonts w:ascii="Times New Roman" w:hAnsi="Times New Roman" w:cs="Times New Roman"/>
          <w:sz w:val="24"/>
          <w:szCs w:val="24"/>
          <w:lang w:val="en-GB"/>
        </w:rPr>
        <w:t>Silvia</w:t>
      </w:r>
      <w:r w:rsidRPr="00D73D87">
        <w:rPr>
          <w:rFonts w:ascii="Times New Roman" w:hAnsi="Times New Roman" w:cs="Times New Roman"/>
          <w:sz w:val="24"/>
          <w:szCs w:val="24"/>
          <w:lang w:val="en-GB"/>
        </w:rPr>
        <w:t xml:space="preserve"> had been sitting on top of the table playing with a doll when she dropped it. On trying to retrieve it, she leaned down towards the floor, only for her weight to topple the table over. Instinctively, she spread her arms out to break her fall and hit the floor with them outspread simultaneously as the table edge landed on the index finger of her left hand and sliced the end off.</w:t>
      </w:r>
    </w:p>
    <w:p w:rsidRPr="00D73D87" w:rsidR="00342AF1" w:rsidP="00916173" w:rsidRDefault="00342AF1" w14:paraId="7B36BD8E" w14:textId="019DFC86">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“Is she alright?” inquired a young </w:t>
      </w:r>
      <w:r w:rsidRPr="00D73D87" w:rsidR="000847E5">
        <w:rPr>
          <w:rFonts w:ascii="Times New Roman" w:hAnsi="Times New Roman" w:cs="Times New Roman"/>
          <w:sz w:val="24"/>
          <w:szCs w:val="24"/>
          <w:lang w:val="en-GB"/>
        </w:rPr>
        <w:t>dark-haired</w:t>
      </w:r>
      <w:r w:rsidRPr="00D73D87">
        <w:rPr>
          <w:rFonts w:ascii="Times New Roman" w:hAnsi="Times New Roman" w:cs="Times New Roman"/>
          <w:sz w:val="24"/>
          <w:szCs w:val="24"/>
          <w:lang w:val="en-GB"/>
        </w:rPr>
        <w:t xml:space="preserve"> man in Spanish</w:t>
      </w:r>
      <w:r w:rsidRPr="00D73D87" w:rsidR="000847E5">
        <w:rPr>
          <w:rFonts w:ascii="Times New Roman" w:hAnsi="Times New Roman" w:cs="Times New Roman"/>
          <w:sz w:val="24"/>
          <w:szCs w:val="24"/>
          <w:lang w:val="en-GB"/>
        </w:rPr>
        <w:t xml:space="preserve"> carrying a clipboard.</w:t>
      </w:r>
    </w:p>
    <w:p w:rsidRPr="00D73D87" w:rsidR="000847E5" w:rsidP="00916173" w:rsidRDefault="000847E5" w14:paraId="5449B97B" w14:textId="2AD3AD7E">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“Yes, thanks,” I said. “Minus the end of a finger</w:t>
      </w:r>
      <w:r w:rsidRPr="00D73D87" w:rsidR="00A933EB">
        <w:rPr>
          <w:rFonts w:ascii="Times New Roman" w:hAnsi="Times New Roman" w:cs="Times New Roman"/>
          <w:sz w:val="24"/>
          <w:szCs w:val="24"/>
          <w:lang w:val="en-GB"/>
        </w:rPr>
        <w:t xml:space="preserve"> but recovering.</w:t>
      </w:r>
      <w:r w:rsidRPr="00D73D87" w:rsidR="004E45F3">
        <w:rPr>
          <w:rFonts w:ascii="Times New Roman" w:hAnsi="Times New Roman" w:cs="Times New Roman"/>
          <w:sz w:val="24"/>
          <w:szCs w:val="24"/>
          <w:lang w:val="en-GB"/>
        </w:rPr>
        <w:t>”</w:t>
      </w:r>
    </w:p>
    <w:p w:rsidRPr="00D73D87" w:rsidR="00AE6174" w:rsidP="00AE6174" w:rsidRDefault="004E45F3" w14:paraId="72B22BAD" w14:textId="703E18A3">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I nodded at his clipboard. “Can I help you with anything?”</w:t>
      </w:r>
    </w:p>
    <w:p w:rsidRPr="00D73D87" w:rsidR="006C45E8" w:rsidP="00840F5D" w:rsidRDefault="006C45E8" w14:paraId="6303A5C1" w14:textId="4DE60EEE">
      <w:pPr>
        <w:spacing w:after="0" w:line="360" w:lineRule="auto"/>
        <w:ind w:firstLine="720"/>
        <w:rPr>
          <w:rFonts w:ascii="Times New Roman" w:hAnsi="Times New Roman" w:cs="Times New Roman"/>
          <w:sz w:val="24"/>
          <w:szCs w:val="24"/>
          <w:lang w:val="en-GB"/>
        </w:rPr>
      </w:pPr>
      <w:r w:rsidRPr="78F33490" w:rsidR="78F33490">
        <w:rPr>
          <w:rFonts w:ascii="Times New Roman" w:hAnsi="Times New Roman" w:cs="Times New Roman"/>
          <w:sz w:val="24"/>
          <w:szCs w:val="24"/>
          <w:lang w:val="en-GB"/>
        </w:rPr>
        <w:t>“What, er</w:t>
      </w:r>
      <w:ins w:author="Gary Smailes" w:date="2024-01-22T13:18:56.366Z" w:id="1610203470">
        <w:r w:rsidRPr="78F33490" w:rsidR="78F33490">
          <w:rPr>
            <w:rFonts w:ascii="Times New Roman" w:hAnsi="Times New Roman" w:cs="Times New Roman"/>
            <w:sz w:val="24"/>
            <w:szCs w:val="24"/>
            <w:lang w:val="en-GB"/>
          </w:rPr>
          <w:t>...</w:t>
        </w:r>
      </w:ins>
      <w:r w:rsidRPr="78F33490" w:rsidR="78F33490">
        <w:rPr>
          <w:rFonts w:ascii="Times New Roman" w:hAnsi="Times New Roman" w:cs="Times New Roman"/>
          <w:sz w:val="24"/>
          <w:szCs w:val="24"/>
          <w:lang w:val="en-GB"/>
        </w:rPr>
        <w:t xml:space="preserve"> thanks just drinks and snacks,” said clipboard man. “We are a film crew. We’re making a new TV series set in Nerja. I’m the assistant director and this is my schedule for the day. She is so cute.”</w:t>
      </w:r>
    </w:p>
    <w:p w:rsidRPr="00D73D87" w:rsidR="006C45E8" w:rsidP="006C45E8" w:rsidRDefault="006C45E8" w14:paraId="1DFABD40" w14:textId="5C2DC36C">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t>
      </w:r>
      <w:r w:rsidRPr="00D73D87" w:rsidR="00BE54A5">
        <w:rPr>
          <w:rFonts w:ascii="Times New Roman" w:hAnsi="Times New Roman" w:cs="Times New Roman"/>
          <w:sz w:val="24"/>
          <w:szCs w:val="24"/>
          <w:lang w:val="en-GB"/>
        </w:rPr>
        <w:t>Thanks, w</w:t>
      </w:r>
      <w:r w:rsidRPr="00D73D87">
        <w:rPr>
          <w:rFonts w:ascii="Times New Roman" w:hAnsi="Times New Roman" w:cs="Times New Roman"/>
          <w:sz w:val="24"/>
          <w:szCs w:val="24"/>
          <w:lang w:val="en-GB"/>
        </w:rPr>
        <w:t xml:space="preserve">hat’s the film?” </w:t>
      </w:r>
      <w:r w:rsidRPr="00D73D87" w:rsidR="00BE54A5">
        <w:rPr>
          <w:rFonts w:ascii="Times New Roman" w:hAnsi="Times New Roman" w:cs="Times New Roman"/>
          <w:sz w:val="24"/>
          <w:szCs w:val="24"/>
          <w:lang w:val="en-GB"/>
        </w:rPr>
        <w:t xml:space="preserve">I </w:t>
      </w:r>
      <w:proofErr w:type="gramStart"/>
      <w:r w:rsidRPr="00D73D87" w:rsidR="00BE54A5">
        <w:rPr>
          <w:rFonts w:ascii="Times New Roman" w:hAnsi="Times New Roman" w:cs="Times New Roman"/>
          <w:sz w:val="24"/>
          <w:szCs w:val="24"/>
          <w:lang w:val="en-GB"/>
        </w:rPr>
        <w:t>said</w:t>
      </w:r>
      <w:proofErr w:type="gramEnd"/>
      <w:r w:rsidRPr="00D73D87" w:rsidR="00BE54A5">
        <w:rPr>
          <w:rFonts w:ascii="Times New Roman" w:hAnsi="Times New Roman" w:cs="Times New Roman"/>
          <w:sz w:val="24"/>
          <w:szCs w:val="24"/>
          <w:lang w:val="en-GB"/>
        </w:rPr>
        <w:t>.</w:t>
      </w:r>
    </w:p>
    <w:p w:rsidRPr="00D73D87" w:rsidR="006C45E8" w:rsidP="006C45E8" w:rsidRDefault="006C45E8" w14:paraId="373AF573" w14:textId="2533A4D6">
      <w:pPr>
        <w:spacing w:after="0" w:line="360" w:lineRule="auto"/>
        <w:ind w:firstLine="720"/>
        <w:rPr>
          <w:rFonts w:ascii="Times New Roman" w:hAnsi="Times New Roman" w:cs="Times New Roman"/>
          <w:sz w:val="24"/>
          <w:szCs w:val="24"/>
          <w:lang w:val="en-GB"/>
        </w:rPr>
      </w:pPr>
      <w:r w:rsidRPr="78F33490" w:rsidR="78F33490">
        <w:rPr>
          <w:rFonts w:ascii="Times New Roman" w:hAnsi="Times New Roman" w:cs="Times New Roman"/>
          <w:sz w:val="24"/>
          <w:szCs w:val="24"/>
          <w:lang w:val="en-GB"/>
        </w:rPr>
        <w:t xml:space="preserve">“It’s a TV Series called </w:t>
      </w:r>
      <w:r w:rsidRPr="78F33490" w:rsidR="78F33490">
        <w:rPr>
          <w:rFonts w:ascii="Times New Roman" w:hAnsi="Times New Roman" w:cs="Times New Roman"/>
          <w:i w:val="1"/>
          <w:iCs w:val="1"/>
          <w:sz w:val="24"/>
          <w:szCs w:val="24"/>
          <w:lang w:val="en-GB"/>
          <w:rPrChange w:author="Gary Smailes" w:date="2024-01-22T13:19:11.935Z" w:id="2047887200">
            <w:rPr>
              <w:rFonts w:ascii="Times New Roman" w:hAnsi="Times New Roman" w:cs="Times New Roman"/>
              <w:sz w:val="24"/>
              <w:szCs w:val="24"/>
              <w:lang w:val="en-GB"/>
            </w:rPr>
          </w:rPrChange>
        </w:rPr>
        <w:t>Verano Azul</w:t>
      </w:r>
      <w:r w:rsidRPr="78F33490" w:rsidR="78F33490">
        <w:rPr>
          <w:rFonts w:ascii="Times New Roman" w:hAnsi="Times New Roman" w:cs="Times New Roman"/>
          <w:sz w:val="24"/>
          <w:szCs w:val="24"/>
          <w:lang w:val="en-GB"/>
        </w:rPr>
        <w:t xml:space="preserve">,” said clipboard. “A group of children called Bea, Desi, Javi, Quique, </w:t>
      </w:r>
      <w:r w:rsidRPr="78F33490" w:rsidR="78F33490">
        <w:rPr>
          <w:rFonts w:ascii="Times New Roman" w:hAnsi="Times New Roman" w:cs="Times New Roman"/>
          <w:sz w:val="24"/>
          <w:szCs w:val="24"/>
          <w:lang w:val="en-GB"/>
        </w:rPr>
        <w:t>Piraña</w:t>
      </w:r>
      <w:r w:rsidRPr="78F33490" w:rsidR="78F33490">
        <w:rPr>
          <w:rFonts w:ascii="Times New Roman" w:hAnsi="Times New Roman" w:cs="Times New Roman"/>
          <w:sz w:val="24"/>
          <w:szCs w:val="24"/>
          <w:lang w:val="en-GB"/>
        </w:rPr>
        <w:t xml:space="preserve">, and Tito spend summer with their parents in </w:t>
      </w:r>
      <w:r w:rsidRPr="78F33490" w:rsidR="78F33490">
        <w:rPr>
          <w:rFonts w:ascii="Times New Roman" w:hAnsi="Times New Roman" w:cs="Times New Roman"/>
          <w:sz w:val="24"/>
          <w:szCs w:val="24"/>
          <w:lang w:val="en-GB"/>
        </w:rPr>
        <w:t>Nerja</w:t>
      </w:r>
      <w:r w:rsidRPr="78F33490" w:rsidR="78F33490">
        <w:rPr>
          <w:rFonts w:ascii="Times New Roman" w:hAnsi="Times New Roman" w:cs="Times New Roman"/>
          <w:sz w:val="24"/>
          <w:szCs w:val="24"/>
          <w:lang w:val="en-GB"/>
        </w:rPr>
        <w:t xml:space="preserve">. They meet Pancho, a local boy, a milk delivery man, Julia, a painter, and </w:t>
      </w:r>
      <w:r w:rsidRPr="78F33490" w:rsidR="78F33490">
        <w:rPr>
          <w:rFonts w:ascii="Times New Roman" w:hAnsi="Times New Roman" w:cs="Times New Roman"/>
          <w:sz w:val="24"/>
          <w:szCs w:val="24"/>
          <w:lang w:val="en-GB"/>
        </w:rPr>
        <w:t>Chanquete</w:t>
      </w:r>
      <w:r w:rsidRPr="78F33490" w:rsidR="78F33490">
        <w:rPr>
          <w:rFonts w:ascii="Times New Roman" w:hAnsi="Times New Roman" w:cs="Times New Roman"/>
          <w:sz w:val="24"/>
          <w:szCs w:val="24"/>
          <w:lang w:val="en-GB"/>
        </w:rPr>
        <w:t xml:space="preserve">, an old </w:t>
      </w:r>
      <w:r w:rsidRPr="78F33490" w:rsidR="78F33490">
        <w:rPr>
          <w:rFonts w:ascii="Times New Roman" w:hAnsi="Times New Roman" w:cs="Times New Roman"/>
          <w:sz w:val="24"/>
          <w:szCs w:val="24"/>
          <w:lang w:val="en-GB"/>
        </w:rPr>
        <w:t>fisherman</w:t>
      </w:r>
      <w:r w:rsidRPr="78F33490" w:rsidR="78F33490">
        <w:rPr>
          <w:rFonts w:ascii="Times New Roman" w:hAnsi="Times New Roman" w:cs="Times New Roman"/>
          <w:sz w:val="24"/>
          <w:szCs w:val="24"/>
          <w:lang w:val="en-GB"/>
        </w:rPr>
        <w:t xml:space="preserve">. Today, </w:t>
      </w:r>
      <w:r w:rsidRPr="78F33490" w:rsidR="78F33490">
        <w:rPr>
          <w:rFonts w:ascii="Times New Roman" w:hAnsi="Times New Roman" w:cs="Times New Roman"/>
          <w:sz w:val="24"/>
          <w:szCs w:val="24"/>
          <w:lang w:val="en-GB"/>
        </w:rPr>
        <w:t>we’re</w:t>
      </w:r>
      <w:r w:rsidRPr="78F33490" w:rsidR="78F33490">
        <w:rPr>
          <w:rFonts w:ascii="Times New Roman" w:hAnsi="Times New Roman" w:cs="Times New Roman"/>
          <w:sz w:val="24"/>
          <w:szCs w:val="24"/>
          <w:lang w:val="en-GB"/>
        </w:rPr>
        <w:t xml:space="preserve"> filming the first episode where they all meet in </w:t>
      </w:r>
      <w:r w:rsidRPr="78F33490" w:rsidR="78F33490">
        <w:rPr>
          <w:rFonts w:ascii="Times New Roman" w:hAnsi="Times New Roman" w:cs="Times New Roman"/>
          <w:sz w:val="24"/>
          <w:szCs w:val="24"/>
          <w:lang w:val="en-GB"/>
        </w:rPr>
        <w:t>a difficult situation</w:t>
      </w:r>
      <w:r w:rsidRPr="78F33490" w:rsidR="78F33490">
        <w:rPr>
          <w:rFonts w:ascii="Times New Roman" w:hAnsi="Times New Roman" w:cs="Times New Roman"/>
          <w:sz w:val="24"/>
          <w:szCs w:val="24"/>
          <w:lang w:val="en-GB"/>
        </w:rPr>
        <w:t>. It leads to friendships that will make this summer the most important of their lives. The idea is to paint a portrait of youth and the social reality of Spain today.”</w:t>
      </w:r>
    </w:p>
    <w:p w:rsidRPr="00D73D87" w:rsidR="006C45E8" w:rsidP="006C45E8" w:rsidRDefault="006C45E8" w14:paraId="6BE71544"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“When is it due for broadcasting?” I </w:t>
      </w:r>
      <w:proofErr w:type="gramStart"/>
      <w:r w:rsidRPr="00D73D87">
        <w:rPr>
          <w:rFonts w:ascii="Times New Roman" w:hAnsi="Times New Roman" w:cs="Times New Roman"/>
          <w:sz w:val="24"/>
          <w:szCs w:val="24"/>
          <w:lang w:val="en-GB"/>
        </w:rPr>
        <w:t>said</w:t>
      </w:r>
      <w:proofErr w:type="gramEnd"/>
      <w:r w:rsidRPr="00D73D87">
        <w:rPr>
          <w:rFonts w:ascii="Times New Roman" w:hAnsi="Times New Roman" w:cs="Times New Roman"/>
          <w:sz w:val="24"/>
          <w:szCs w:val="24"/>
          <w:lang w:val="en-GB"/>
        </w:rPr>
        <w:t>.</w:t>
      </w:r>
    </w:p>
    <w:p w:rsidRPr="00D73D87" w:rsidR="006C45E8" w:rsidP="006C45E8" w:rsidRDefault="006C45E8" w14:paraId="1B27BF67"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lastRenderedPageBreak/>
        <w:t>“Early next year, in 1980. It will go out all over the Spanish-speaking world and in Eastern Europe.</w:t>
      </w:r>
    </w:p>
    <w:p w:rsidRPr="00D73D87" w:rsidR="006C45E8" w:rsidP="006C45E8" w:rsidRDefault="006C45E8" w14:paraId="5EE682E5" w14:textId="2417EFCB">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t>
      </w:r>
      <w:r w:rsidR="007576FD">
        <w:rPr>
          <w:rFonts w:ascii="Times New Roman" w:hAnsi="Times New Roman" w:cs="Times New Roman"/>
          <w:sz w:val="24"/>
          <w:szCs w:val="24"/>
          <w:lang w:val="en-GB"/>
        </w:rPr>
        <w:t xml:space="preserve">This </w:t>
      </w:r>
      <w:r w:rsidRPr="00D73D87">
        <w:rPr>
          <w:rFonts w:ascii="Times New Roman" w:hAnsi="Times New Roman" w:cs="Times New Roman"/>
          <w:sz w:val="24"/>
          <w:szCs w:val="24"/>
          <w:lang w:val="en-GB"/>
        </w:rPr>
        <w:t>should put Nerja on the global map,” I said.</w:t>
      </w:r>
    </w:p>
    <w:p w:rsidRPr="00D73D87" w:rsidR="00411066" w:rsidP="006771B7" w:rsidRDefault="006C45E8" w14:paraId="1B49E081" w14:textId="2BE8D0D1">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t>
      </w:r>
      <w:r w:rsidR="007576FD">
        <w:rPr>
          <w:rFonts w:ascii="Times New Roman" w:hAnsi="Times New Roman" w:cs="Times New Roman"/>
          <w:sz w:val="24"/>
          <w:szCs w:val="24"/>
          <w:lang w:val="en-GB"/>
        </w:rPr>
        <w:t>We hope so</w:t>
      </w:r>
      <w:r w:rsidRPr="00D73D87">
        <w:rPr>
          <w:rFonts w:ascii="Times New Roman" w:hAnsi="Times New Roman" w:cs="Times New Roman"/>
          <w:sz w:val="24"/>
          <w:szCs w:val="24"/>
          <w:lang w:val="en-GB"/>
        </w:rPr>
        <w:t>,” said clipboard.</w:t>
      </w:r>
    </w:p>
    <w:p w:rsidRPr="00D73D87" w:rsidR="00916173" w:rsidP="00916173" w:rsidRDefault="00916173" w14:paraId="4454DB18" w14:textId="77777777">
      <w:pPr>
        <w:rPr>
          <w:rFonts w:ascii="Times New Roman" w:hAnsi="Times New Roman" w:cs="Times New Roman"/>
          <w:sz w:val="24"/>
          <w:szCs w:val="24"/>
          <w:lang w:val="en-GB"/>
        </w:rPr>
      </w:pPr>
      <w:r w:rsidRPr="00D73D87">
        <w:rPr>
          <w:rFonts w:ascii="Times New Roman" w:hAnsi="Times New Roman" w:cs="Times New Roman"/>
          <w:sz w:val="24"/>
          <w:szCs w:val="24"/>
          <w:lang w:val="en-GB"/>
        </w:rPr>
        <w:br w:type="page"/>
      </w:r>
    </w:p>
    <w:p w:rsidRPr="00D73D87" w:rsidR="00916173" w:rsidP="00916173" w:rsidRDefault="00916173" w14:paraId="5F41C216" w14:textId="7A083D90">
      <w:pPr>
        <w:pStyle w:val="CSP-ChapterBodyText-FirstParagraph"/>
        <w:spacing w:line="360" w:lineRule="auto"/>
        <w:contextualSpacing/>
        <w:jc w:val="left"/>
        <w:rPr>
          <w:rFonts w:ascii="Times New Roman" w:hAnsi="Times New Roman"/>
          <w:sz w:val="24"/>
          <w:szCs w:val="24"/>
          <w:lang w:val="en-GB"/>
        </w:rPr>
      </w:pPr>
      <w:r w:rsidRPr="00D73D87">
        <w:rPr>
          <w:rFonts w:ascii="Times New Roman" w:hAnsi="Times New Roman"/>
          <w:sz w:val="24"/>
          <w:szCs w:val="24"/>
          <w:lang w:val="en-GB"/>
        </w:rPr>
        <w:lastRenderedPageBreak/>
        <w:t xml:space="preserve">Chapter </w:t>
      </w:r>
      <w:r w:rsidRPr="00D73D87" w:rsidR="008762F2">
        <w:rPr>
          <w:rFonts w:ascii="Times New Roman" w:hAnsi="Times New Roman"/>
          <w:sz w:val="24"/>
          <w:szCs w:val="24"/>
          <w:lang w:val="en-GB"/>
        </w:rPr>
        <w:t>5</w:t>
      </w:r>
      <w:r w:rsidR="00A70F2B">
        <w:rPr>
          <w:rFonts w:ascii="Times New Roman" w:hAnsi="Times New Roman"/>
          <w:sz w:val="24"/>
          <w:szCs w:val="24"/>
          <w:lang w:val="en-GB"/>
        </w:rPr>
        <w:t>1</w:t>
      </w:r>
      <w:r w:rsidRPr="00D73D87" w:rsidR="00D448D4">
        <w:rPr>
          <w:rFonts w:ascii="Times New Roman" w:hAnsi="Times New Roman"/>
          <w:sz w:val="24"/>
          <w:szCs w:val="24"/>
          <w:lang w:val="en-GB"/>
        </w:rPr>
        <w:t xml:space="preserve"> – Wish you were </w:t>
      </w:r>
      <w:proofErr w:type="gramStart"/>
      <w:r w:rsidRPr="00D73D87" w:rsidR="00D448D4">
        <w:rPr>
          <w:rFonts w:ascii="Times New Roman" w:hAnsi="Times New Roman"/>
          <w:sz w:val="24"/>
          <w:szCs w:val="24"/>
          <w:lang w:val="en-GB"/>
        </w:rPr>
        <w:t>here</w:t>
      </w:r>
      <w:proofErr w:type="gramEnd"/>
    </w:p>
    <w:p w:rsidRPr="00D73D87" w:rsidR="00916173" w:rsidP="00916173" w:rsidRDefault="00916173" w14:paraId="78BFB615" w14:textId="77777777">
      <w:pPr>
        <w:rPr>
          <w:sz w:val="24"/>
          <w:szCs w:val="24"/>
          <w:lang w:val="en-GB"/>
        </w:rPr>
      </w:pPr>
    </w:p>
    <w:p w:rsidRPr="00D73D87" w:rsidR="00D56787" w:rsidP="00916173" w:rsidRDefault="008F59B7" w14:paraId="137174B0" w14:textId="320B1AF0">
      <w:pPr>
        <w:spacing w:after="0" w:line="360" w:lineRule="auto"/>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The future of Spain was starting to feel rosy. It </w:t>
      </w:r>
      <w:r w:rsidRPr="00D73D87" w:rsidR="00ED262A">
        <w:rPr>
          <w:rFonts w:ascii="Times New Roman" w:hAnsi="Times New Roman" w:cs="Times New Roman"/>
          <w:sz w:val="24"/>
          <w:szCs w:val="24"/>
          <w:lang w:val="en-GB"/>
        </w:rPr>
        <w:t>had been</w:t>
      </w:r>
      <w:r w:rsidRPr="00D73D87">
        <w:rPr>
          <w:rFonts w:ascii="Times New Roman" w:hAnsi="Times New Roman" w:cs="Times New Roman"/>
          <w:sz w:val="24"/>
          <w:szCs w:val="24"/>
          <w:lang w:val="en-GB"/>
        </w:rPr>
        <w:t xml:space="preserve"> </w:t>
      </w:r>
      <w:r w:rsidRPr="00D73D87" w:rsidR="00ED262A">
        <w:rPr>
          <w:rFonts w:ascii="Times New Roman" w:hAnsi="Times New Roman" w:cs="Times New Roman"/>
          <w:sz w:val="24"/>
          <w:szCs w:val="24"/>
          <w:lang w:val="en-GB"/>
        </w:rPr>
        <w:t>four</w:t>
      </w:r>
      <w:r w:rsidRPr="00D73D87">
        <w:rPr>
          <w:rFonts w:ascii="Times New Roman" w:hAnsi="Times New Roman" w:cs="Times New Roman"/>
          <w:sz w:val="24"/>
          <w:szCs w:val="24"/>
          <w:lang w:val="en-GB"/>
        </w:rPr>
        <w:t xml:space="preserve"> long years since Franco died. </w:t>
      </w:r>
      <w:r w:rsidRPr="00D73D87" w:rsidR="00ED262A">
        <w:rPr>
          <w:rFonts w:ascii="Times New Roman" w:hAnsi="Times New Roman" w:cs="Times New Roman"/>
          <w:sz w:val="24"/>
          <w:szCs w:val="24"/>
          <w:lang w:val="en-GB"/>
        </w:rPr>
        <w:t>Four</w:t>
      </w:r>
      <w:r w:rsidRPr="00D73D87">
        <w:rPr>
          <w:rFonts w:ascii="Times New Roman" w:hAnsi="Times New Roman" w:cs="Times New Roman"/>
          <w:sz w:val="24"/>
          <w:szCs w:val="24"/>
          <w:lang w:val="en-GB"/>
        </w:rPr>
        <w:t xml:space="preserve"> long years </w:t>
      </w:r>
      <w:r w:rsidRPr="00D73D87" w:rsidR="00ED262A">
        <w:rPr>
          <w:rFonts w:ascii="Times New Roman" w:hAnsi="Times New Roman" w:cs="Times New Roman"/>
          <w:sz w:val="24"/>
          <w:szCs w:val="24"/>
          <w:lang w:val="en-GB"/>
        </w:rPr>
        <w:t xml:space="preserve">of desperately </w:t>
      </w:r>
      <w:r w:rsidRPr="00D73D87">
        <w:rPr>
          <w:rFonts w:ascii="Times New Roman" w:hAnsi="Times New Roman" w:cs="Times New Roman"/>
          <w:sz w:val="24"/>
          <w:szCs w:val="24"/>
          <w:lang w:val="en-GB"/>
        </w:rPr>
        <w:t xml:space="preserve">hoping dictatorship had disappeared and democracy had been accepted and taken hold. Four long years of us biting our nails </w:t>
      </w:r>
      <w:r w:rsidR="006C75F1">
        <w:rPr>
          <w:rFonts w:ascii="Times New Roman" w:hAnsi="Times New Roman" w:cs="Times New Roman"/>
          <w:sz w:val="24"/>
          <w:szCs w:val="24"/>
          <w:lang w:val="en-GB"/>
        </w:rPr>
        <w:t xml:space="preserve">wishing </w:t>
      </w:r>
      <w:r w:rsidRPr="00D73D87">
        <w:rPr>
          <w:rFonts w:ascii="Times New Roman" w:hAnsi="Times New Roman" w:cs="Times New Roman"/>
          <w:sz w:val="24"/>
          <w:szCs w:val="24"/>
          <w:lang w:val="en-GB"/>
        </w:rPr>
        <w:t xml:space="preserve">bookings </w:t>
      </w:r>
      <w:r w:rsidR="00FC0A4D">
        <w:rPr>
          <w:rFonts w:ascii="Times New Roman" w:hAnsi="Times New Roman" w:cs="Times New Roman"/>
          <w:sz w:val="24"/>
          <w:szCs w:val="24"/>
          <w:lang w:val="en-GB"/>
        </w:rPr>
        <w:t>to</w:t>
      </w:r>
      <w:r w:rsidRPr="00D73D87">
        <w:rPr>
          <w:rFonts w:ascii="Times New Roman" w:hAnsi="Times New Roman" w:cs="Times New Roman"/>
          <w:sz w:val="24"/>
          <w:szCs w:val="24"/>
          <w:lang w:val="en-GB"/>
        </w:rPr>
        <w:t xml:space="preserve"> slowly </w:t>
      </w:r>
      <w:r w:rsidRPr="00D73D87" w:rsidR="00E17D57">
        <w:rPr>
          <w:rFonts w:ascii="Times New Roman" w:hAnsi="Times New Roman" w:cs="Times New Roman"/>
          <w:sz w:val="24"/>
          <w:szCs w:val="24"/>
          <w:lang w:val="en-GB"/>
        </w:rPr>
        <w:t>increase,</w:t>
      </w:r>
      <w:r w:rsidRPr="00D73D87">
        <w:rPr>
          <w:rFonts w:ascii="Times New Roman" w:hAnsi="Times New Roman" w:cs="Times New Roman"/>
          <w:sz w:val="24"/>
          <w:szCs w:val="24"/>
          <w:lang w:val="en-GB"/>
        </w:rPr>
        <w:t xml:space="preserve"> </w:t>
      </w:r>
      <w:r w:rsidR="00FC0A4D">
        <w:rPr>
          <w:rFonts w:ascii="Times New Roman" w:hAnsi="Times New Roman" w:cs="Times New Roman"/>
          <w:sz w:val="24"/>
          <w:szCs w:val="24"/>
          <w:lang w:val="en-GB"/>
        </w:rPr>
        <w:t>so</w:t>
      </w:r>
      <w:r w:rsidRPr="00D73D87">
        <w:rPr>
          <w:rFonts w:ascii="Times New Roman" w:hAnsi="Times New Roman" w:cs="Times New Roman"/>
          <w:sz w:val="24"/>
          <w:szCs w:val="24"/>
          <w:lang w:val="en-GB"/>
        </w:rPr>
        <w:t xml:space="preserve"> our hotel would be a success. I forget how many times we thought we’d made it</w:t>
      </w:r>
      <w:r w:rsidRPr="00D73D87" w:rsidR="00E17D57">
        <w:rPr>
          <w:rFonts w:ascii="Times New Roman" w:hAnsi="Times New Roman" w:cs="Times New Roman"/>
          <w:sz w:val="24"/>
          <w:szCs w:val="24"/>
          <w:lang w:val="en-GB"/>
        </w:rPr>
        <w:t>,</w:t>
      </w:r>
      <w:r w:rsidRPr="00D73D87">
        <w:rPr>
          <w:rFonts w:ascii="Times New Roman" w:hAnsi="Times New Roman" w:cs="Times New Roman"/>
          <w:sz w:val="24"/>
          <w:szCs w:val="24"/>
          <w:lang w:val="en-GB"/>
        </w:rPr>
        <w:t xml:space="preserve"> only for there</w:t>
      </w:r>
      <w:r w:rsidRPr="00D73D87" w:rsidR="00E17D57">
        <w:rPr>
          <w:rFonts w:ascii="Times New Roman" w:hAnsi="Times New Roman" w:cs="Times New Roman"/>
          <w:sz w:val="24"/>
          <w:szCs w:val="24"/>
          <w:lang w:val="en-GB"/>
        </w:rPr>
        <w:t xml:space="preserve"> </w:t>
      </w:r>
      <w:r w:rsidRPr="00D73D87">
        <w:rPr>
          <w:rFonts w:ascii="Times New Roman" w:hAnsi="Times New Roman" w:cs="Times New Roman"/>
          <w:sz w:val="24"/>
          <w:szCs w:val="24"/>
          <w:lang w:val="en-GB"/>
        </w:rPr>
        <w:t>to be another setback</w:t>
      </w:r>
      <w:r w:rsidRPr="00D73D87" w:rsidR="00E17D57">
        <w:rPr>
          <w:rFonts w:ascii="Times New Roman" w:hAnsi="Times New Roman" w:cs="Times New Roman"/>
          <w:sz w:val="24"/>
          <w:szCs w:val="24"/>
          <w:lang w:val="en-GB"/>
        </w:rPr>
        <w:t xml:space="preserve"> or unforeseen cost. By the </w:t>
      </w:r>
      <w:r w:rsidRPr="00D73D87" w:rsidR="00006C77">
        <w:rPr>
          <w:rFonts w:ascii="Times New Roman" w:hAnsi="Times New Roman" w:cs="Times New Roman"/>
          <w:sz w:val="24"/>
          <w:szCs w:val="24"/>
          <w:lang w:val="en-GB"/>
        </w:rPr>
        <w:t>number</w:t>
      </w:r>
      <w:r w:rsidRPr="00D73D87" w:rsidR="00E17D57">
        <w:rPr>
          <w:rFonts w:ascii="Times New Roman" w:hAnsi="Times New Roman" w:cs="Times New Roman"/>
          <w:sz w:val="24"/>
          <w:szCs w:val="24"/>
          <w:lang w:val="en-GB"/>
        </w:rPr>
        <w:t xml:space="preserve"> of repairs carried out, we had practically reformed every room all because of </w:t>
      </w:r>
      <w:r w:rsidR="007576FD">
        <w:rPr>
          <w:rFonts w:ascii="Times New Roman" w:hAnsi="Times New Roman" w:cs="Times New Roman"/>
          <w:sz w:val="24"/>
          <w:szCs w:val="24"/>
          <w:lang w:val="en-GB"/>
        </w:rPr>
        <w:t>a</w:t>
      </w:r>
      <w:r w:rsidRPr="00D73D87" w:rsidR="00E17D57">
        <w:rPr>
          <w:rFonts w:ascii="Times New Roman" w:hAnsi="Times New Roman" w:cs="Times New Roman"/>
          <w:sz w:val="24"/>
          <w:szCs w:val="24"/>
          <w:lang w:val="en-GB"/>
        </w:rPr>
        <w:t xml:space="preserve"> bad decision we made at the beginning </w:t>
      </w:r>
      <w:r w:rsidR="007576FD">
        <w:rPr>
          <w:rFonts w:ascii="Times New Roman" w:hAnsi="Times New Roman" w:cs="Times New Roman"/>
          <w:sz w:val="24"/>
          <w:szCs w:val="24"/>
          <w:lang w:val="en-GB"/>
        </w:rPr>
        <w:t>choosing</w:t>
      </w:r>
      <w:r w:rsidRPr="00D73D87" w:rsidR="00E17D57">
        <w:rPr>
          <w:rFonts w:ascii="Times New Roman" w:hAnsi="Times New Roman" w:cs="Times New Roman"/>
          <w:sz w:val="24"/>
          <w:szCs w:val="24"/>
          <w:lang w:val="en-GB"/>
        </w:rPr>
        <w:t xml:space="preserve"> </w:t>
      </w:r>
      <w:r w:rsidR="007576FD">
        <w:rPr>
          <w:rFonts w:ascii="Times New Roman" w:hAnsi="Times New Roman" w:cs="Times New Roman"/>
          <w:sz w:val="24"/>
          <w:szCs w:val="24"/>
          <w:lang w:val="en-GB"/>
        </w:rPr>
        <w:t>the</w:t>
      </w:r>
      <w:r w:rsidRPr="00D73D87" w:rsidR="00E17D57">
        <w:rPr>
          <w:rFonts w:ascii="Times New Roman" w:hAnsi="Times New Roman" w:cs="Times New Roman"/>
          <w:sz w:val="24"/>
          <w:szCs w:val="24"/>
          <w:lang w:val="en-GB"/>
        </w:rPr>
        <w:t xml:space="preserve"> </w:t>
      </w:r>
      <w:r w:rsidRPr="00D73D87" w:rsidR="00CB3C33">
        <w:rPr>
          <w:rFonts w:ascii="Times New Roman" w:hAnsi="Times New Roman" w:cs="Times New Roman"/>
          <w:sz w:val="24"/>
          <w:szCs w:val="24"/>
          <w:lang w:val="en-GB"/>
        </w:rPr>
        <w:t>terrible</w:t>
      </w:r>
      <w:r w:rsidRPr="00D73D87" w:rsidR="00E17D57">
        <w:rPr>
          <w:rFonts w:ascii="Times New Roman" w:hAnsi="Times New Roman" w:cs="Times New Roman"/>
          <w:sz w:val="24"/>
          <w:szCs w:val="24"/>
          <w:lang w:val="en-GB"/>
        </w:rPr>
        <w:t xml:space="preserve"> builder. On reflection</w:t>
      </w:r>
      <w:r w:rsidRPr="00D73D87" w:rsidR="00006C77">
        <w:rPr>
          <w:rFonts w:ascii="Times New Roman" w:hAnsi="Times New Roman" w:cs="Times New Roman"/>
          <w:sz w:val="24"/>
          <w:szCs w:val="24"/>
          <w:lang w:val="en-GB"/>
        </w:rPr>
        <w:t>,</w:t>
      </w:r>
      <w:r w:rsidRPr="00D73D87" w:rsidR="00E17D57">
        <w:rPr>
          <w:rFonts w:ascii="Times New Roman" w:hAnsi="Times New Roman" w:cs="Times New Roman"/>
          <w:sz w:val="24"/>
          <w:szCs w:val="24"/>
          <w:lang w:val="en-GB"/>
        </w:rPr>
        <w:t xml:space="preserve"> we should have followed Charles and David</w:t>
      </w:r>
      <w:r w:rsidRPr="00D73D87" w:rsidR="00006C77">
        <w:rPr>
          <w:rFonts w:ascii="Times New Roman" w:hAnsi="Times New Roman" w:cs="Times New Roman"/>
          <w:sz w:val="24"/>
          <w:szCs w:val="24"/>
          <w:lang w:val="en-GB"/>
        </w:rPr>
        <w:t>'</w:t>
      </w:r>
      <w:r w:rsidRPr="00D73D87" w:rsidR="00E17D57">
        <w:rPr>
          <w:rFonts w:ascii="Times New Roman" w:hAnsi="Times New Roman" w:cs="Times New Roman"/>
          <w:sz w:val="24"/>
          <w:szCs w:val="24"/>
          <w:lang w:val="en-GB"/>
        </w:rPr>
        <w:t>s advice and ha</w:t>
      </w:r>
      <w:r w:rsidRPr="00D73D87" w:rsidR="00006C77">
        <w:rPr>
          <w:rFonts w:ascii="Times New Roman" w:hAnsi="Times New Roman" w:cs="Times New Roman"/>
          <w:sz w:val="24"/>
          <w:szCs w:val="24"/>
          <w:lang w:val="en-GB"/>
        </w:rPr>
        <w:t>d</w:t>
      </w:r>
      <w:r w:rsidRPr="00D73D87" w:rsidR="00E17D57">
        <w:rPr>
          <w:rFonts w:ascii="Times New Roman" w:hAnsi="Times New Roman" w:cs="Times New Roman"/>
          <w:sz w:val="24"/>
          <w:szCs w:val="24"/>
          <w:lang w:val="en-GB"/>
        </w:rPr>
        <w:t xml:space="preserve"> them steer us through the project. But everything is easier with the benefit of hindsight. All we needed now was an injection of luck to reward us for our five hard years.</w:t>
      </w:r>
      <w:r w:rsidRPr="00D73D87" w:rsidR="00CB3C33">
        <w:rPr>
          <w:rFonts w:ascii="Times New Roman" w:hAnsi="Times New Roman" w:cs="Times New Roman"/>
          <w:sz w:val="24"/>
          <w:szCs w:val="24"/>
          <w:lang w:val="en-GB"/>
        </w:rPr>
        <w:t xml:space="preserve"> However, when the first municipal elections delivered Antonio </w:t>
      </w:r>
      <w:r w:rsidRPr="00D73D87" w:rsidR="007C738B">
        <w:rPr>
          <w:rFonts w:ascii="Times New Roman" w:hAnsi="Times New Roman" w:cs="Times New Roman"/>
          <w:sz w:val="24"/>
          <w:szCs w:val="24"/>
          <w:lang w:val="en-GB"/>
        </w:rPr>
        <w:t>J</w:t>
      </w:r>
      <w:r w:rsidR="006165E9">
        <w:rPr>
          <w:rFonts w:ascii="Times New Roman" w:hAnsi="Times New Roman" w:cs="Times New Roman"/>
          <w:sz w:val="24"/>
          <w:szCs w:val="24"/>
          <w:lang w:val="en-GB"/>
        </w:rPr>
        <w:t>im</w:t>
      </w:r>
      <w:r w:rsidRPr="00D73D87" w:rsidR="00CB3C33">
        <w:rPr>
          <w:rFonts w:ascii="Times New Roman" w:hAnsi="Times New Roman" w:cs="Times New Roman"/>
          <w:sz w:val="24"/>
          <w:szCs w:val="24"/>
          <w:lang w:val="en-GB"/>
        </w:rPr>
        <w:t>énez Gálvez, a communist as mayor, our hopes were dashed, and we worried about all our properties being wrested from us by the state.</w:t>
      </w:r>
    </w:p>
    <w:p w:rsidRPr="00D73D87" w:rsidR="00CB3C33" w:rsidP="00CB3C33" w:rsidRDefault="00CB3C33" w14:paraId="1DAA3E59" w14:textId="5AC2730A">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Then one morning in 1979, it all changed.</w:t>
      </w:r>
    </w:p>
    <w:p w:rsidRPr="00D73D87" w:rsidR="00916173" w:rsidP="00D56787" w:rsidRDefault="00916173" w14:paraId="6DB939A3" w14:textId="5BC01C3A">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“Excuse me,” said a well-spoken long-haired man in English to </w:t>
      </w:r>
      <w:r w:rsidRPr="00D73D87" w:rsidR="007C738B">
        <w:rPr>
          <w:rFonts w:ascii="Times New Roman" w:hAnsi="Times New Roman" w:cs="Times New Roman"/>
          <w:sz w:val="24"/>
          <w:szCs w:val="24"/>
          <w:lang w:val="en-GB"/>
        </w:rPr>
        <w:t>Lucia</w:t>
      </w:r>
      <w:r w:rsidRPr="00D73D87">
        <w:rPr>
          <w:rFonts w:ascii="Times New Roman" w:hAnsi="Times New Roman" w:cs="Times New Roman"/>
          <w:sz w:val="24"/>
          <w:szCs w:val="24"/>
          <w:lang w:val="en-GB"/>
        </w:rPr>
        <w:t xml:space="preserve"> manning the reception desk. He resembled a well-dressed hippy minus flowers and bells. “I need to talk with the hotel manager.”</w:t>
      </w:r>
    </w:p>
    <w:p w:rsidRPr="00D73D87" w:rsidR="00916173" w:rsidP="00916173" w:rsidRDefault="00916173" w14:paraId="75E525B6" w14:textId="68FDA36C">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“Concerning?” said </w:t>
      </w:r>
      <w:r w:rsidRPr="00D73D87" w:rsidR="007C738B">
        <w:rPr>
          <w:rFonts w:ascii="Times New Roman" w:hAnsi="Times New Roman" w:cs="Times New Roman"/>
          <w:sz w:val="24"/>
          <w:szCs w:val="24"/>
          <w:lang w:val="en-GB"/>
        </w:rPr>
        <w:t>Lucia</w:t>
      </w:r>
      <w:r w:rsidRPr="00D73D87">
        <w:rPr>
          <w:rFonts w:ascii="Times New Roman" w:hAnsi="Times New Roman" w:cs="Times New Roman"/>
          <w:sz w:val="24"/>
          <w:szCs w:val="24"/>
          <w:lang w:val="en-GB"/>
        </w:rPr>
        <w:t>.</w:t>
      </w:r>
    </w:p>
    <w:p w:rsidRPr="00D73D87" w:rsidR="00916173" w:rsidP="00916173" w:rsidRDefault="00916173" w14:paraId="72E4AEED"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“I’m the assistant producer for an English TV consumer series. We’d like to include your hotel in our next program about the Costa del Sol.”</w:t>
      </w:r>
    </w:p>
    <w:p w:rsidRPr="00D73D87" w:rsidR="00916173" w:rsidP="00916173" w:rsidRDefault="00916173" w14:paraId="4A17A505" w14:textId="170B29EA">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“I’m the owner’s wife,” said </w:t>
      </w:r>
      <w:r w:rsidRPr="00D73D87" w:rsidR="007C738B">
        <w:rPr>
          <w:rFonts w:ascii="Times New Roman" w:hAnsi="Times New Roman" w:cs="Times New Roman"/>
          <w:sz w:val="24"/>
          <w:szCs w:val="24"/>
          <w:lang w:val="en-GB"/>
        </w:rPr>
        <w:t>Lucia</w:t>
      </w:r>
      <w:r w:rsidRPr="00D73D87">
        <w:rPr>
          <w:rFonts w:ascii="Times New Roman" w:hAnsi="Times New Roman" w:cs="Times New Roman"/>
          <w:sz w:val="24"/>
          <w:szCs w:val="24"/>
          <w:lang w:val="en-GB"/>
        </w:rPr>
        <w:t>. “How may we help?”</w:t>
      </w:r>
    </w:p>
    <w:p w:rsidRPr="00D73D87" w:rsidR="00916173" w:rsidP="00916173" w:rsidRDefault="00916173" w14:paraId="08229274" w14:textId="6DCB8BBE">
      <w:pPr>
        <w:spacing w:after="0" w:line="360" w:lineRule="auto"/>
        <w:ind w:firstLine="720"/>
        <w:rPr>
          <w:rFonts w:ascii="Times New Roman" w:hAnsi="Times New Roman" w:cs="Times New Roman"/>
          <w:sz w:val="24"/>
          <w:szCs w:val="24"/>
          <w:lang w:val="en-GB"/>
        </w:rPr>
      </w:pPr>
      <w:r w:rsidRPr="78F33490" w:rsidR="78F33490">
        <w:rPr>
          <w:rFonts w:ascii="Times New Roman" w:hAnsi="Times New Roman" w:cs="Times New Roman"/>
          <w:sz w:val="24"/>
          <w:szCs w:val="24"/>
          <w:lang w:val="en-GB"/>
        </w:rPr>
        <w:t>“Oh, er</w:t>
      </w:r>
      <w:ins w:author="Gary Smailes" w:date="2024-01-22T13:20:26.115Z" w:id="1488608936">
        <w:r w:rsidRPr="78F33490" w:rsidR="78F33490">
          <w:rPr>
            <w:rFonts w:ascii="Times New Roman" w:hAnsi="Times New Roman" w:cs="Times New Roman"/>
            <w:sz w:val="24"/>
            <w:szCs w:val="24"/>
            <w:lang w:val="en-GB"/>
          </w:rPr>
          <w:t>...</w:t>
        </w:r>
      </w:ins>
      <w:r w:rsidRPr="78F33490" w:rsidR="78F33490">
        <w:rPr>
          <w:rFonts w:ascii="Times New Roman" w:hAnsi="Times New Roman" w:cs="Times New Roman"/>
          <w:sz w:val="24"/>
          <w:szCs w:val="24"/>
          <w:lang w:val="en-GB"/>
        </w:rPr>
        <w:t xml:space="preserve"> cool. Are you happy if I return the day after tomorrow with our film crew?”</w:t>
      </w:r>
    </w:p>
    <w:p w:rsidRPr="00D73D87" w:rsidR="00916173" w:rsidP="00916173" w:rsidRDefault="00916173" w14:paraId="31591341"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“Of course. Do we need to prepare anything special?”</w:t>
      </w:r>
    </w:p>
    <w:p w:rsidRPr="00D73D87" w:rsidR="00916173" w:rsidP="00916173" w:rsidRDefault="00916173" w14:paraId="41447769" w14:textId="7617414A">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“Could you type up a summary of key points such as contact details, distance from the airport, a bit about Nerja, beaches, highlights, and your price for a week or fortnight’s stay? While our narrator describes all that. We’ll be filming your bar</w:t>
      </w:r>
      <w:r w:rsidRPr="00D73D87" w:rsidR="00D56787">
        <w:rPr>
          <w:rFonts w:ascii="Times New Roman" w:hAnsi="Times New Roman" w:cs="Times New Roman"/>
          <w:sz w:val="24"/>
          <w:szCs w:val="24"/>
          <w:lang w:val="en-GB"/>
        </w:rPr>
        <w:t xml:space="preserve"> and </w:t>
      </w:r>
      <w:r w:rsidRPr="00D73D87">
        <w:rPr>
          <w:rFonts w:ascii="Times New Roman" w:hAnsi="Times New Roman" w:cs="Times New Roman"/>
          <w:sz w:val="24"/>
          <w:szCs w:val="24"/>
          <w:lang w:val="en-GB"/>
        </w:rPr>
        <w:t>restaurant for which we need you to provide some people enjoying themselves</w:t>
      </w:r>
      <w:r w:rsidRPr="00D73D87" w:rsidR="00D56787">
        <w:rPr>
          <w:rFonts w:ascii="Times New Roman" w:hAnsi="Times New Roman" w:cs="Times New Roman"/>
          <w:sz w:val="24"/>
          <w:szCs w:val="24"/>
          <w:lang w:val="en-GB"/>
        </w:rPr>
        <w:t>.</w:t>
      </w:r>
      <w:r w:rsidRPr="00D73D87">
        <w:rPr>
          <w:rFonts w:ascii="Times New Roman" w:hAnsi="Times New Roman" w:cs="Times New Roman"/>
          <w:sz w:val="24"/>
          <w:szCs w:val="24"/>
          <w:lang w:val="en-GB"/>
        </w:rPr>
        <w:t xml:space="preserve"> </w:t>
      </w:r>
      <w:r w:rsidRPr="00D73D87" w:rsidR="00D56787">
        <w:rPr>
          <w:rFonts w:ascii="Times New Roman" w:hAnsi="Times New Roman" w:cs="Times New Roman"/>
          <w:sz w:val="24"/>
          <w:szCs w:val="24"/>
          <w:lang w:val="en-GB"/>
        </w:rPr>
        <w:t>Then we’ll shoot</w:t>
      </w:r>
      <w:r w:rsidRPr="00D73D87">
        <w:rPr>
          <w:rFonts w:ascii="Times New Roman" w:hAnsi="Times New Roman" w:cs="Times New Roman"/>
          <w:sz w:val="24"/>
          <w:szCs w:val="24"/>
          <w:lang w:val="en-GB"/>
        </w:rPr>
        <w:t xml:space="preserve"> one of the bedrooms with a chambermaid cleaning it.”</w:t>
      </w:r>
    </w:p>
    <w:p w:rsidRPr="00D73D87" w:rsidR="00916173" w:rsidP="00916173" w:rsidRDefault="00916173" w14:paraId="7AA5C5F7"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“Anything we should avoid?”</w:t>
      </w:r>
    </w:p>
    <w:p w:rsidRPr="00D73D87" w:rsidR="00916173" w:rsidP="00916173" w:rsidRDefault="00916173" w14:paraId="44A8983B" w14:textId="1F334BCD">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“No drunks in the bar but otherwise go about your business as usual.”</w:t>
      </w:r>
    </w:p>
    <w:p w:rsidRPr="00D73D87" w:rsidR="00916173" w:rsidP="00916173" w:rsidRDefault="00916173" w14:paraId="12E4E0E2"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“My husband, he’s English, will ask the name of the series.”</w:t>
      </w:r>
    </w:p>
    <w:p w:rsidRPr="00D73D87" w:rsidR="00916173" w:rsidP="00916173" w:rsidRDefault="00916173" w14:paraId="71940295"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lastRenderedPageBreak/>
        <w:t xml:space="preserve">“Oh, didn’t I say? It’s for ITV and is called </w:t>
      </w:r>
      <w:r w:rsidRPr="00D73D87">
        <w:rPr>
          <w:rFonts w:ascii="Times New Roman" w:hAnsi="Times New Roman" w:cs="Times New Roman"/>
          <w:i/>
          <w:iCs/>
          <w:sz w:val="24"/>
          <w:szCs w:val="24"/>
          <w:lang w:val="en-GB"/>
        </w:rPr>
        <w:t>Wish you were here</w:t>
      </w:r>
      <w:r w:rsidRPr="00D73D87">
        <w:rPr>
          <w:rFonts w:ascii="Times New Roman" w:hAnsi="Times New Roman" w:cs="Times New Roman"/>
          <w:sz w:val="24"/>
          <w:szCs w:val="24"/>
          <w:lang w:val="en-GB"/>
        </w:rPr>
        <w:t>. The narrator is Judith Chalmers and it’s one of our most popular shows. You should be prepared for a massive influx of Brits almost immediately after the show is broadcast.”</w:t>
      </w:r>
    </w:p>
    <w:p w:rsidRPr="00D73D87" w:rsidR="00916173" w:rsidP="00916173" w:rsidRDefault="00916173" w14:paraId="56340F14" w14:textId="0031F95C">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“Eek,” said </w:t>
      </w:r>
      <w:r w:rsidRPr="00D73D87" w:rsidR="007C738B">
        <w:rPr>
          <w:rFonts w:ascii="Times New Roman" w:hAnsi="Times New Roman" w:cs="Times New Roman"/>
          <w:sz w:val="24"/>
          <w:szCs w:val="24"/>
          <w:lang w:val="en-GB"/>
        </w:rPr>
        <w:t>Lucia</w:t>
      </w:r>
      <w:r w:rsidRPr="00D73D87">
        <w:rPr>
          <w:rFonts w:ascii="Times New Roman" w:hAnsi="Times New Roman" w:cs="Times New Roman"/>
          <w:sz w:val="24"/>
          <w:szCs w:val="24"/>
          <w:lang w:val="en-GB"/>
        </w:rPr>
        <w:t>. “When does it go out?”</w:t>
      </w:r>
    </w:p>
    <w:p w:rsidRPr="00D73D87" w:rsidR="00916173" w:rsidP="00916173" w:rsidRDefault="00916173" w14:paraId="26336356"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“In a month.”</w:t>
      </w:r>
    </w:p>
    <w:p w:rsidRPr="00D73D87" w:rsidR="00916173" w:rsidP="00916173" w:rsidRDefault="00916173" w14:paraId="1C769164"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“How long will the filming take? We don’t want to overly disturb our guests.”</w:t>
      </w:r>
    </w:p>
    <w:p w:rsidRPr="00D73D87" w:rsidR="00916173" w:rsidP="00916173" w:rsidRDefault="00916173" w14:paraId="0BB4772F"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“It doesn’t take long but setting up the lighting and equipment does. Have you somewhere we could park our truck?”</w:t>
      </w:r>
    </w:p>
    <w:p w:rsidRPr="00D73D87" w:rsidR="00916173" w:rsidP="00916173" w:rsidRDefault="00916173" w14:paraId="254CEEFD"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“There is a cul de sac to the side of the hotel. We’ll make sure there is a space available.”</w:t>
      </w:r>
    </w:p>
    <w:p w:rsidRPr="00D73D87" w:rsidR="00916173" w:rsidP="00916173" w:rsidRDefault="00916173" w14:paraId="13791A22"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“Great, thanks. Here is my card should you have any further questions.”</w:t>
      </w:r>
    </w:p>
    <w:p w:rsidRPr="00D73D87" w:rsidR="00916173" w:rsidP="00916173" w:rsidRDefault="00916173" w14:paraId="27EC4300"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“Wonderful. Here is our card. See you on Tuesday. What time will you be arriving?”</w:t>
      </w:r>
    </w:p>
    <w:p w:rsidRPr="00D73D87" w:rsidR="00916173" w:rsidP="00916173" w:rsidRDefault="00916173" w14:paraId="2DD316C4"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“Around midday and please don’t change any timings, we’re on a tight schedule and need to be out of here by four pm to arrive at the next hotel while there is plenty of light.”</w:t>
      </w:r>
    </w:p>
    <w:p w:rsidRPr="00D73D87" w:rsidR="00916173" w:rsidP="00D56787" w:rsidRDefault="00916173" w14:paraId="161D26C9" w14:textId="67605C1F">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“What?” </w:t>
      </w:r>
      <w:r w:rsidRPr="00D73D87" w:rsidR="00F006F4">
        <w:rPr>
          <w:rFonts w:ascii="Times New Roman" w:hAnsi="Times New Roman"/>
          <w:sz w:val="24"/>
          <w:szCs w:val="24"/>
          <w:lang w:val="en-GB"/>
        </w:rPr>
        <w:t>I said</w:t>
      </w:r>
      <w:r w:rsidRPr="00D73D87">
        <w:rPr>
          <w:rFonts w:ascii="Times New Roman" w:hAnsi="Times New Roman" w:cs="Times New Roman"/>
          <w:sz w:val="24"/>
          <w:szCs w:val="24"/>
          <w:lang w:val="en-GB"/>
        </w:rPr>
        <w:t xml:space="preserve"> returning from the usual marathon visit to the bank</w:t>
      </w:r>
      <w:r w:rsidRPr="00D73D87" w:rsidR="00D56787">
        <w:rPr>
          <w:rFonts w:ascii="Times New Roman" w:hAnsi="Times New Roman" w:cs="Times New Roman"/>
          <w:sz w:val="24"/>
          <w:szCs w:val="24"/>
          <w:lang w:val="en-GB"/>
        </w:rPr>
        <w:t xml:space="preserve"> to see </w:t>
      </w:r>
      <w:r w:rsidRPr="00D73D87" w:rsidR="007C738B">
        <w:rPr>
          <w:rFonts w:ascii="Times New Roman" w:hAnsi="Times New Roman" w:cs="Times New Roman"/>
          <w:sz w:val="24"/>
          <w:szCs w:val="24"/>
          <w:lang w:val="en-GB"/>
        </w:rPr>
        <w:t>Lucia</w:t>
      </w:r>
      <w:r w:rsidRPr="00D73D87" w:rsidR="00D56787">
        <w:rPr>
          <w:rFonts w:ascii="Times New Roman" w:hAnsi="Times New Roman" w:cs="Times New Roman"/>
          <w:sz w:val="24"/>
          <w:szCs w:val="24"/>
          <w:lang w:val="en-GB"/>
        </w:rPr>
        <w:t xml:space="preserve"> prancing about like the cat </w:t>
      </w:r>
      <w:r w:rsidR="00E12EDA">
        <w:rPr>
          <w:rFonts w:ascii="Times New Roman" w:hAnsi="Times New Roman" w:cs="Times New Roman"/>
          <w:sz w:val="24"/>
          <w:szCs w:val="24"/>
          <w:lang w:val="en-GB"/>
        </w:rPr>
        <w:t>who</w:t>
      </w:r>
      <w:r w:rsidRPr="00D73D87" w:rsidR="00D56787">
        <w:rPr>
          <w:rFonts w:ascii="Times New Roman" w:hAnsi="Times New Roman" w:cs="Times New Roman"/>
          <w:sz w:val="24"/>
          <w:szCs w:val="24"/>
          <w:lang w:val="en-GB"/>
        </w:rPr>
        <w:t xml:space="preserve"> got the cream.”</w:t>
      </w:r>
    </w:p>
    <w:p w:rsidRPr="00D73D87" w:rsidR="00916173" w:rsidP="00916173" w:rsidRDefault="00916173" w14:paraId="7765AEBB" w14:textId="6E6F38BC">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“I don’t know what you mean,” said </w:t>
      </w:r>
      <w:r w:rsidRPr="00D73D87" w:rsidR="007C738B">
        <w:rPr>
          <w:rFonts w:ascii="Times New Roman" w:hAnsi="Times New Roman" w:cs="Times New Roman"/>
          <w:sz w:val="24"/>
          <w:szCs w:val="24"/>
          <w:lang w:val="en-GB"/>
        </w:rPr>
        <w:t>Lucia</w:t>
      </w:r>
      <w:r w:rsidRPr="00D73D87">
        <w:rPr>
          <w:rFonts w:ascii="Times New Roman" w:hAnsi="Times New Roman" w:cs="Times New Roman"/>
          <w:sz w:val="24"/>
          <w:szCs w:val="24"/>
          <w:lang w:val="en-GB"/>
        </w:rPr>
        <w:t>.</w:t>
      </w:r>
    </w:p>
    <w:p w:rsidRPr="00D73D87" w:rsidR="00D56787" w:rsidP="00916173" w:rsidRDefault="00D56787" w14:paraId="51E8DA23" w14:textId="4A7A7BD1">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“So, you’re just happy to see me?”</w:t>
      </w:r>
    </w:p>
    <w:p w:rsidRPr="00D73D87" w:rsidR="00916173" w:rsidP="00916173" w:rsidRDefault="00916173" w14:paraId="2E20EAD1" w14:textId="5EC3365A">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t>
      </w:r>
      <w:r w:rsidRPr="00D73D87" w:rsidR="00D56787">
        <w:rPr>
          <w:rFonts w:ascii="Times New Roman" w:hAnsi="Times New Roman" w:cs="Times New Roman"/>
          <w:sz w:val="24"/>
          <w:szCs w:val="24"/>
          <w:lang w:val="en-GB"/>
        </w:rPr>
        <w:t>As always my love but actually, h</w:t>
      </w:r>
      <w:r w:rsidRPr="00D73D87">
        <w:rPr>
          <w:rFonts w:ascii="Times New Roman" w:hAnsi="Times New Roman" w:cs="Times New Roman"/>
          <w:sz w:val="24"/>
          <w:szCs w:val="24"/>
          <w:lang w:val="en-GB"/>
        </w:rPr>
        <w:t xml:space="preserve">ave you heard of a TV program called </w:t>
      </w:r>
      <w:r w:rsidRPr="00D73D87">
        <w:rPr>
          <w:rFonts w:ascii="Times New Roman" w:hAnsi="Times New Roman" w:cs="Times New Roman"/>
          <w:i/>
          <w:iCs/>
          <w:sz w:val="24"/>
          <w:szCs w:val="24"/>
          <w:lang w:val="en-GB"/>
        </w:rPr>
        <w:t xml:space="preserve">Wish </w:t>
      </w:r>
      <w:r w:rsidRPr="00D73D87" w:rsidR="00006C77">
        <w:rPr>
          <w:rFonts w:ascii="Times New Roman" w:hAnsi="Times New Roman" w:cs="Times New Roman"/>
          <w:i/>
          <w:iCs/>
          <w:sz w:val="24"/>
          <w:szCs w:val="24"/>
          <w:lang w:val="en-GB"/>
        </w:rPr>
        <w:t>You Were H</w:t>
      </w:r>
      <w:r w:rsidRPr="00D73D87">
        <w:rPr>
          <w:rFonts w:ascii="Times New Roman" w:hAnsi="Times New Roman" w:cs="Times New Roman"/>
          <w:i/>
          <w:iCs/>
          <w:sz w:val="24"/>
          <w:szCs w:val="24"/>
          <w:lang w:val="en-GB"/>
        </w:rPr>
        <w:t>ere</w:t>
      </w:r>
      <w:r w:rsidRPr="00D73D87">
        <w:rPr>
          <w:rFonts w:ascii="Times New Roman" w:hAnsi="Times New Roman" w:cs="Times New Roman"/>
          <w:sz w:val="24"/>
          <w:szCs w:val="24"/>
          <w:lang w:val="en-GB"/>
        </w:rPr>
        <w:t>?”</w:t>
      </w:r>
    </w:p>
    <w:p w:rsidRPr="00D73D87" w:rsidR="00916173" w:rsidP="00916173" w:rsidRDefault="00916173" w14:paraId="3FDD1C9B"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“Of course, why?”</w:t>
      </w:r>
    </w:p>
    <w:p w:rsidRPr="00D73D87" w:rsidR="00916173" w:rsidP="00916173" w:rsidRDefault="00916173" w14:paraId="209F477E" w14:textId="0DEFB4B1">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“What if we could have our hotel on their show?”</w:t>
      </w:r>
    </w:p>
    <w:p w:rsidRPr="00D73D87" w:rsidR="00916173" w:rsidP="00916173" w:rsidRDefault="00916173" w14:paraId="198676CE"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“I’d ferry you to the moon and back.”</w:t>
      </w:r>
    </w:p>
    <w:p w:rsidRPr="00D73D87" w:rsidR="00916173" w:rsidP="00916173" w:rsidRDefault="00916173" w14:paraId="568881FE" w14:textId="29411D5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“Then get your </w:t>
      </w:r>
      <w:r w:rsidRPr="00D73D87" w:rsidR="00E17D57">
        <w:rPr>
          <w:rFonts w:ascii="Times New Roman" w:hAnsi="Times New Roman" w:cs="Times New Roman"/>
          <w:sz w:val="24"/>
          <w:szCs w:val="24"/>
          <w:lang w:val="en-GB"/>
        </w:rPr>
        <w:t>spaceship</w:t>
      </w:r>
      <w:r w:rsidRPr="00D73D87">
        <w:rPr>
          <w:rFonts w:ascii="Times New Roman" w:hAnsi="Times New Roman" w:cs="Times New Roman"/>
          <w:sz w:val="24"/>
          <w:szCs w:val="24"/>
          <w:lang w:val="en-GB"/>
        </w:rPr>
        <w:t xml:space="preserve"> out </w:t>
      </w:r>
      <w:r w:rsidRPr="00D73D87" w:rsidR="00151514">
        <w:rPr>
          <w:rFonts w:ascii="Times New Roman" w:hAnsi="Times New Roman" w:cs="Times New Roman"/>
          <w:sz w:val="24"/>
          <w:szCs w:val="24"/>
          <w:lang w:val="en-GB"/>
        </w:rPr>
        <w:t>babe because</w:t>
      </w:r>
      <w:r w:rsidRPr="00D73D87">
        <w:rPr>
          <w:rFonts w:ascii="Times New Roman" w:hAnsi="Times New Roman" w:cs="Times New Roman"/>
          <w:sz w:val="24"/>
          <w:szCs w:val="24"/>
          <w:lang w:val="en-GB"/>
        </w:rPr>
        <w:t xml:space="preserve"> the TV crew and Judith Chalmers are coming here to film us in two days. The program goes out next month and the producer said we should be prepared for a massive increase in bookings.”</w:t>
      </w:r>
    </w:p>
    <w:p w:rsidRPr="00D73D87" w:rsidR="00916173" w:rsidP="00916173" w:rsidRDefault="00CB3C33" w14:paraId="4DEFE037" w14:textId="02BC3F8C">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I</w:t>
      </w:r>
      <w:r w:rsidRPr="00D73D87" w:rsidR="00916173">
        <w:rPr>
          <w:rFonts w:ascii="Times New Roman" w:hAnsi="Times New Roman" w:cs="Times New Roman"/>
          <w:sz w:val="24"/>
          <w:szCs w:val="24"/>
          <w:lang w:val="en-GB"/>
        </w:rPr>
        <w:t xml:space="preserve"> leaped around the desk. </w:t>
      </w:r>
      <w:r w:rsidRPr="00D73D87">
        <w:rPr>
          <w:rFonts w:ascii="Times New Roman" w:hAnsi="Times New Roman" w:cs="Times New Roman"/>
          <w:sz w:val="24"/>
          <w:szCs w:val="24"/>
          <w:lang w:val="en-GB"/>
        </w:rPr>
        <w:t>We</w:t>
      </w:r>
      <w:r w:rsidRPr="00D73D87" w:rsidR="00916173">
        <w:rPr>
          <w:rFonts w:ascii="Times New Roman" w:hAnsi="Times New Roman" w:cs="Times New Roman"/>
          <w:sz w:val="24"/>
          <w:szCs w:val="24"/>
          <w:lang w:val="en-GB"/>
        </w:rPr>
        <w:t xml:space="preserve"> hugged long and hard.</w:t>
      </w:r>
    </w:p>
    <w:p w:rsidRPr="00D73D87" w:rsidR="00916173" w:rsidP="00916173" w:rsidRDefault="00916173" w14:paraId="067969E3" w14:textId="6CA0165E">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“You’re not messing with me,” </w:t>
      </w:r>
      <w:r w:rsidRPr="00D73D87" w:rsidR="00F006F4">
        <w:rPr>
          <w:rFonts w:ascii="Times New Roman" w:hAnsi="Times New Roman"/>
          <w:sz w:val="24"/>
          <w:szCs w:val="24"/>
          <w:lang w:val="en-GB"/>
        </w:rPr>
        <w:t>I said</w:t>
      </w:r>
      <w:r w:rsidRPr="00D73D87">
        <w:rPr>
          <w:rFonts w:ascii="Times New Roman" w:hAnsi="Times New Roman" w:cs="Times New Roman"/>
          <w:sz w:val="24"/>
          <w:szCs w:val="24"/>
          <w:lang w:val="en-GB"/>
        </w:rPr>
        <w:t xml:space="preserve"> coming up for air.</w:t>
      </w:r>
    </w:p>
    <w:p w:rsidRPr="00D73D87" w:rsidR="00916173" w:rsidP="00916173" w:rsidRDefault="00916173" w14:paraId="7ADFDD03"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“Here’s the man’s card. Call him if you don’t believe me.”</w:t>
      </w:r>
    </w:p>
    <w:p w:rsidRPr="00D73D87" w:rsidR="00916173" w:rsidP="00916173" w:rsidRDefault="00916173" w14:paraId="792EBB17" w14:textId="20144710">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“O</w:t>
      </w:r>
      <w:r w:rsidR="009F3AFA">
        <w:rPr>
          <w:rFonts w:ascii="Times New Roman" w:hAnsi="Times New Roman" w:cs="Times New Roman"/>
          <w:sz w:val="24"/>
          <w:szCs w:val="24"/>
          <w:lang w:val="en-GB"/>
        </w:rPr>
        <w:t>k</w:t>
      </w:r>
      <w:r w:rsidRPr="00D73D87">
        <w:rPr>
          <w:rFonts w:ascii="Times New Roman" w:hAnsi="Times New Roman" w:cs="Times New Roman"/>
          <w:sz w:val="24"/>
          <w:szCs w:val="24"/>
          <w:lang w:val="en-GB"/>
        </w:rPr>
        <w:t xml:space="preserve">, </w:t>
      </w:r>
      <w:r w:rsidR="00180F05">
        <w:rPr>
          <w:rFonts w:ascii="Times New Roman" w:hAnsi="Times New Roman" w:cs="Times New Roman"/>
          <w:sz w:val="24"/>
          <w:szCs w:val="24"/>
          <w:lang w:val="en-GB"/>
        </w:rPr>
        <w:t>o</w:t>
      </w:r>
      <w:r w:rsidR="009F3AFA">
        <w:rPr>
          <w:rFonts w:ascii="Times New Roman" w:hAnsi="Times New Roman" w:cs="Times New Roman"/>
          <w:sz w:val="24"/>
          <w:szCs w:val="24"/>
          <w:lang w:val="en-GB"/>
        </w:rPr>
        <w:t>k</w:t>
      </w:r>
      <w:r w:rsidRPr="00D73D87">
        <w:rPr>
          <w:rFonts w:ascii="Times New Roman" w:hAnsi="Times New Roman" w:cs="Times New Roman"/>
          <w:sz w:val="24"/>
          <w:szCs w:val="24"/>
          <w:lang w:val="en-GB"/>
        </w:rPr>
        <w:t>. Should we do anything special?”</w:t>
      </w:r>
    </w:p>
    <w:p w:rsidRPr="00D73D87" w:rsidR="00916173" w:rsidP="00916173" w:rsidRDefault="00916173" w14:paraId="10CC5D11"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“Pick an available room to film and decide who will be the chambermaid. And we need people to be enjoying themselves in the bar.”</w:t>
      </w:r>
    </w:p>
    <w:p w:rsidRPr="00D73D87" w:rsidR="00916173" w:rsidP="00916173" w:rsidRDefault="00916173" w14:paraId="0B1B0476" w14:textId="1388A223">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lastRenderedPageBreak/>
        <w:t xml:space="preserve">“Then tell </w:t>
      </w:r>
      <w:r w:rsidRPr="00D73D87" w:rsidR="00D56787">
        <w:rPr>
          <w:rFonts w:ascii="Times New Roman" w:hAnsi="Times New Roman" w:cs="Times New Roman"/>
          <w:sz w:val="24"/>
          <w:szCs w:val="24"/>
          <w:lang w:val="en-GB"/>
        </w:rPr>
        <w:t>Irena to</w:t>
      </w:r>
      <w:r w:rsidRPr="00D73D87">
        <w:rPr>
          <w:rFonts w:ascii="Times New Roman" w:hAnsi="Times New Roman" w:cs="Times New Roman"/>
          <w:sz w:val="24"/>
          <w:szCs w:val="24"/>
          <w:lang w:val="en-GB"/>
        </w:rPr>
        <w:t xml:space="preserve"> clean the place top to bottom until it gleams. You can be the chambermaid, see if you fit in one of the uniforms.”</w:t>
      </w:r>
    </w:p>
    <w:p w:rsidRPr="00D73D87" w:rsidR="00916173" w:rsidP="00916173" w:rsidRDefault="00916173" w14:paraId="2686C795"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“Cheeky bugger.”</w:t>
      </w:r>
    </w:p>
    <w:p w:rsidRPr="00D73D87" w:rsidR="00916173" w:rsidP="00916173" w:rsidRDefault="00916173" w14:paraId="1BA3791F"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“When are they coming?”</w:t>
      </w:r>
    </w:p>
    <w:p w:rsidRPr="00D73D87" w:rsidR="00916173" w:rsidP="00916173" w:rsidRDefault="00916173" w14:paraId="696A5381"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“Tuesday, midday. They need to park their truck in the cul de sac.”</w:t>
      </w:r>
    </w:p>
    <w:p w:rsidRPr="00D73D87" w:rsidR="00916173" w:rsidP="00916173" w:rsidRDefault="00916173" w14:paraId="2F127360"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“Then we have a serious problem.”</w:t>
      </w:r>
    </w:p>
    <w:p w:rsidRPr="00D73D87" w:rsidR="00916173" w:rsidP="00916173" w:rsidRDefault="00916173" w14:paraId="71E0F8D9"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“What?”</w:t>
      </w:r>
    </w:p>
    <w:p w:rsidRPr="00D73D87" w:rsidR="00916173" w:rsidP="00916173" w:rsidRDefault="00916173" w14:paraId="5EB787E7"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“Tuesday is market day; access will be impossible until after three pm.”</w:t>
      </w:r>
    </w:p>
    <w:p w:rsidRPr="00D73D87" w:rsidR="00916173" w:rsidP="00916173" w:rsidRDefault="00916173" w14:paraId="41E5987D"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“Fuck. They </w:t>
      </w:r>
      <w:proofErr w:type="gramStart"/>
      <w:r w:rsidRPr="00D73D87">
        <w:rPr>
          <w:rFonts w:ascii="Times New Roman" w:hAnsi="Times New Roman" w:cs="Times New Roman"/>
          <w:sz w:val="24"/>
          <w:szCs w:val="24"/>
          <w:lang w:val="en-GB"/>
        </w:rPr>
        <w:t>have to</w:t>
      </w:r>
      <w:proofErr w:type="gramEnd"/>
      <w:r w:rsidRPr="00D73D87">
        <w:rPr>
          <w:rFonts w:ascii="Times New Roman" w:hAnsi="Times New Roman" w:cs="Times New Roman"/>
          <w:sz w:val="24"/>
          <w:szCs w:val="24"/>
          <w:lang w:val="en-GB"/>
        </w:rPr>
        <w:t xml:space="preserve"> depart by four. My love, we must do something, they cannot alter their schedule.”</w:t>
      </w:r>
    </w:p>
    <w:p w:rsidRPr="00D73D87" w:rsidR="00916173" w:rsidP="00916173" w:rsidRDefault="00916173" w14:paraId="2017B8A5" w14:textId="73BF3026">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“Right, you </w:t>
      </w:r>
      <w:r w:rsidR="003F738E">
        <w:rPr>
          <w:rFonts w:ascii="Times New Roman" w:hAnsi="Times New Roman" w:cs="Times New Roman"/>
          <w:sz w:val="24"/>
          <w:szCs w:val="24"/>
          <w:lang w:val="en-GB"/>
        </w:rPr>
        <w:t>prepare</w:t>
      </w:r>
      <w:r w:rsidRPr="00D73D87">
        <w:rPr>
          <w:rFonts w:ascii="Times New Roman" w:hAnsi="Times New Roman" w:cs="Times New Roman"/>
          <w:sz w:val="24"/>
          <w:szCs w:val="24"/>
          <w:lang w:val="en-GB"/>
        </w:rPr>
        <w:t xml:space="preserve"> hotel and find some </w:t>
      </w:r>
      <w:r w:rsidR="00B36C91">
        <w:rPr>
          <w:rFonts w:ascii="Times New Roman" w:hAnsi="Times New Roman" w:cs="Times New Roman"/>
          <w:sz w:val="24"/>
          <w:szCs w:val="24"/>
          <w:lang w:val="en-GB"/>
        </w:rPr>
        <w:t>beautiful people</w:t>
      </w:r>
      <w:r w:rsidRPr="00D73D87">
        <w:rPr>
          <w:rFonts w:ascii="Times New Roman" w:hAnsi="Times New Roman" w:cs="Times New Roman"/>
          <w:sz w:val="24"/>
          <w:szCs w:val="24"/>
          <w:lang w:val="en-GB"/>
        </w:rPr>
        <w:t xml:space="preserve"> to pretend to be enjoying themselves. I’ll deal with access.”</w:t>
      </w:r>
    </w:p>
    <w:p w:rsidRPr="00D73D87" w:rsidR="00CB3C33" w:rsidP="00916173" w:rsidRDefault="00CB3C33" w14:paraId="1B1F2579" w14:textId="123ED30D">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By Tuesday morning, the hotel gleamed inside and out.</w:t>
      </w:r>
    </w:p>
    <w:p w:rsidRPr="00D73D87" w:rsidR="00916173" w:rsidP="00AD7F63" w:rsidRDefault="00AD7F63" w14:paraId="4913657C" w14:textId="0209009A">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It cost me dear but f</w:t>
      </w:r>
      <w:r w:rsidRPr="00D73D87" w:rsidR="00916173">
        <w:rPr>
          <w:rFonts w:ascii="Times New Roman" w:hAnsi="Times New Roman" w:cs="Times New Roman"/>
          <w:sz w:val="24"/>
          <w:szCs w:val="24"/>
          <w:lang w:val="en-GB"/>
        </w:rPr>
        <w:t xml:space="preserve">or the first </w:t>
      </w:r>
      <w:r w:rsidRPr="00D73D87" w:rsidR="00CB3C33">
        <w:rPr>
          <w:rFonts w:ascii="Times New Roman" w:hAnsi="Times New Roman" w:cs="Times New Roman"/>
          <w:sz w:val="24"/>
          <w:szCs w:val="24"/>
          <w:lang w:val="en-GB"/>
        </w:rPr>
        <w:t>and only occasion</w:t>
      </w:r>
      <w:r w:rsidRPr="00D73D87" w:rsidR="00916173">
        <w:rPr>
          <w:rFonts w:ascii="Times New Roman" w:hAnsi="Times New Roman" w:cs="Times New Roman"/>
          <w:sz w:val="24"/>
          <w:szCs w:val="24"/>
          <w:lang w:val="en-GB"/>
        </w:rPr>
        <w:t xml:space="preserve">, the market stalls </w:t>
      </w:r>
      <w:r w:rsidRPr="00D73D87" w:rsidR="00CB3C33">
        <w:rPr>
          <w:rFonts w:ascii="Times New Roman" w:hAnsi="Times New Roman" w:cs="Times New Roman"/>
          <w:sz w:val="24"/>
          <w:szCs w:val="24"/>
          <w:lang w:val="en-GB"/>
        </w:rPr>
        <w:t>usually</w:t>
      </w:r>
      <w:r w:rsidRPr="00D73D87" w:rsidR="00916173">
        <w:rPr>
          <w:rFonts w:ascii="Times New Roman" w:hAnsi="Times New Roman" w:cs="Times New Roman"/>
          <w:sz w:val="24"/>
          <w:szCs w:val="24"/>
          <w:lang w:val="en-GB"/>
        </w:rPr>
        <w:t xml:space="preserve"> set up </w:t>
      </w:r>
      <w:r w:rsidRPr="00D73D87" w:rsidR="00CB3C33">
        <w:rPr>
          <w:rFonts w:ascii="Times New Roman" w:hAnsi="Times New Roman" w:cs="Times New Roman"/>
          <w:sz w:val="24"/>
          <w:szCs w:val="24"/>
          <w:lang w:val="en-GB"/>
        </w:rPr>
        <w:t>outsi</w:t>
      </w:r>
      <w:r w:rsidRPr="00D73D87" w:rsidR="00006C77">
        <w:rPr>
          <w:rFonts w:ascii="Times New Roman" w:hAnsi="Times New Roman" w:cs="Times New Roman"/>
          <w:sz w:val="24"/>
          <w:szCs w:val="24"/>
          <w:lang w:val="en-GB"/>
        </w:rPr>
        <w:t>d</w:t>
      </w:r>
      <w:r w:rsidRPr="00D73D87" w:rsidR="00CB3C33">
        <w:rPr>
          <w:rFonts w:ascii="Times New Roman" w:hAnsi="Times New Roman" w:cs="Times New Roman"/>
          <w:sz w:val="24"/>
          <w:szCs w:val="24"/>
          <w:lang w:val="en-GB"/>
        </w:rPr>
        <w:t>e the hotel had been moved elsewhere.</w:t>
      </w:r>
    </w:p>
    <w:p w:rsidRPr="00D73D87" w:rsidR="00916173" w:rsidP="00916173" w:rsidRDefault="00916173" w14:paraId="08293432" w14:textId="6448BC6B">
      <w:pPr>
        <w:spacing w:after="0" w:line="360" w:lineRule="auto"/>
        <w:ind w:firstLine="720"/>
        <w:rPr>
          <w:del w:author="Gary Smailes" w:date="2024-01-22T13:23:03.853Z" w:id="1199858346"/>
          <w:rFonts w:ascii="Times New Roman" w:hAnsi="Times New Roman" w:cs="Times New Roman"/>
          <w:sz w:val="24"/>
          <w:szCs w:val="24"/>
          <w:lang w:val="en-GB"/>
        </w:rPr>
      </w:pPr>
      <w:r w:rsidRPr="78F33490" w:rsidR="78F33490">
        <w:rPr>
          <w:rFonts w:ascii="Times New Roman" w:hAnsi="Times New Roman" w:cs="Times New Roman"/>
          <w:sz w:val="24"/>
          <w:szCs w:val="24"/>
          <w:lang w:val="en-GB"/>
        </w:rPr>
        <w:t>The TV truck arrived bang on time and drove straight into Calle Alejandro Bueno.</w:t>
      </w:r>
      <w:ins w:author="Gary Smailes" w:date="2024-01-22T13:23:05.149Z" w:id="1116643126">
        <w:r w:rsidRPr="78F33490" w:rsidR="78F33490">
          <w:rPr>
            <w:rFonts w:ascii="Times New Roman" w:hAnsi="Times New Roman" w:cs="Times New Roman"/>
            <w:sz w:val="24"/>
            <w:szCs w:val="24"/>
            <w:lang w:val="en-GB"/>
          </w:rPr>
          <w:t xml:space="preserve"> </w:t>
        </w:r>
      </w:ins>
    </w:p>
    <w:p w:rsidRPr="00D73D87" w:rsidR="00916173" w:rsidP="78F33490" w:rsidRDefault="00916173" w14:paraId="2FC41617" w14:textId="715678F9">
      <w:pPr>
        <w:spacing w:after="0" w:line="360" w:lineRule="auto"/>
        <w:ind w:firstLine="0"/>
        <w:rPr>
          <w:rFonts w:ascii="Times New Roman" w:hAnsi="Times New Roman" w:cs="Times New Roman"/>
          <w:sz w:val="24"/>
          <w:szCs w:val="24"/>
          <w:lang w:val="en-GB"/>
        </w:rPr>
        <w:pPrChange w:author="Gary Smailes" w:date="2024-01-22T13:23:03.683Z">
          <w:pPr>
            <w:spacing w:after="0" w:line="360" w:lineRule="auto"/>
            <w:ind w:firstLine="720"/>
          </w:pPr>
        </w:pPrChange>
      </w:pPr>
      <w:r w:rsidRPr="78F33490" w:rsidR="78F33490">
        <w:rPr>
          <w:rFonts w:ascii="Times New Roman" w:hAnsi="Times New Roman" w:cs="Times New Roman"/>
          <w:sz w:val="24"/>
          <w:szCs w:val="24"/>
          <w:lang w:val="en-GB"/>
        </w:rPr>
        <w:t xml:space="preserve">The </w:t>
      </w:r>
      <w:r w:rsidRPr="78F33490" w:rsidR="78F33490">
        <w:rPr>
          <w:rFonts w:ascii="Times New Roman" w:hAnsi="Times New Roman" w:cs="Times New Roman"/>
          <w:sz w:val="24"/>
          <w:szCs w:val="24"/>
          <w:lang w:val="en-GB"/>
        </w:rPr>
        <w:t>producer</w:t>
      </w:r>
      <w:r w:rsidRPr="78F33490" w:rsidR="78F33490">
        <w:rPr>
          <w:rFonts w:ascii="Times New Roman" w:hAnsi="Times New Roman" w:cs="Times New Roman"/>
          <w:sz w:val="24"/>
          <w:szCs w:val="24"/>
          <w:lang w:val="en-GB"/>
        </w:rPr>
        <w:t xml:space="preserve"> loved the market and took some shots before starting on the hotel exterior.</w:t>
      </w:r>
    </w:p>
    <w:p w:rsidRPr="00D73D87" w:rsidR="00916173" w:rsidP="00916173" w:rsidRDefault="00E17D57" w14:paraId="1090457A" w14:textId="4B420119">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My parents, </w:t>
      </w:r>
      <w:r w:rsidRPr="00D73D87" w:rsidR="007C738B">
        <w:rPr>
          <w:rFonts w:ascii="Times New Roman" w:hAnsi="Times New Roman" w:cs="Times New Roman"/>
          <w:sz w:val="24"/>
          <w:szCs w:val="24"/>
          <w:lang w:val="en-GB"/>
        </w:rPr>
        <w:t>Lucia</w:t>
      </w:r>
      <w:r w:rsidRPr="00D73D87" w:rsidR="00916173">
        <w:rPr>
          <w:rFonts w:ascii="Times New Roman" w:hAnsi="Times New Roman" w:cs="Times New Roman"/>
          <w:sz w:val="24"/>
          <w:szCs w:val="24"/>
          <w:lang w:val="en-GB"/>
        </w:rPr>
        <w:t xml:space="preserve"> and </w:t>
      </w:r>
      <w:r w:rsidRPr="00D73D87" w:rsidR="007C738B">
        <w:rPr>
          <w:rFonts w:ascii="Times New Roman" w:hAnsi="Times New Roman" w:cs="Times New Roman"/>
          <w:sz w:val="24"/>
          <w:szCs w:val="24"/>
          <w:lang w:val="en-GB"/>
        </w:rPr>
        <w:t>Silvia</w:t>
      </w:r>
      <w:r w:rsidRPr="00D73D87" w:rsidR="00916173">
        <w:rPr>
          <w:rFonts w:ascii="Times New Roman" w:hAnsi="Times New Roman" w:cs="Times New Roman"/>
          <w:sz w:val="24"/>
          <w:szCs w:val="24"/>
          <w:lang w:val="en-GB"/>
        </w:rPr>
        <w:t xml:space="preserve"> with Mercedes, </w:t>
      </w:r>
      <w:r w:rsidRPr="00D73D87" w:rsidR="00AD7F63">
        <w:rPr>
          <w:rFonts w:ascii="Times New Roman" w:hAnsi="Times New Roman" w:cs="Times New Roman"/>
          <w:sz w:val="24"/>
          <w:szCs w:val="24"/>
          <w:lang w:val="en-GB"/>
        </w:rPr>
        <w:t>Irena</w:t>
      </w:r>
      <w:r w:rsidRPr="00D73D87" w:rsidR="00916173">
        <w:rPr>
          <w:rFonts w:ascii="Times New Roman" w:hAnsi="Times New Roman" w:cs="Times New Roman"/>
          <w:sz w:val="24"/>
          <w:szCs w:val="24"/>
          <w:lang w:val="en-GB"/>
        </w:rPr>
        <w:t xml:space="preserve">, and </w:t>
      </w:r>
      <w:r w:rsidRPr="00D73D87" w:rsidR="00AD7F63">
        <w:rPr>
          <w:rFonts w:ascii="Times New Roman" w:hAnsi="Times New Roman" w:cs="Times New Roman"/>
          <w:sz w:val="24"/>
          <w:szCs w:val="24"/>
          <w:lang w:val="en-GB"/>
        </w:rPr>
        <w:t>El Rubio</w:t>
      </w:r>
      <w:r w:rsidRPr="00D73D87" w:rsidR="00916173">
        <w:rPr>
          <w:rFonts w:ascii="Times New Roman" w:hAnsi="Times New Roman" w:cs="Times New Roman"/>
          <w:sz w:val="24"/>
          <w:szCs w:val="24"/>
          <w:lang w:val="en-GB"/>
        </w:rPr>
        <w:t xml:space="preserve"> had no problem pretending to have fun sitting at the bar while </w:t>
      </w:r>
      <w:r w:rsidRPr="00D73D87" w:rsidR="00AD7F63">
        <w:rPr>
          <w:rFonts w:ascii="Times New Roman" w:hAnsi="Times New Roman" w:cs="Times New Roman"/>
          <w:sz w:val="24"/>
          <w:szCs w:val="24"/>
          <w:lang w:val="en-GB"/>
        </w:rPr>
        <w:t>I</w:t>
      </w:r>
      <w:r w:rsidRPr="00D73D87" w:rsidR="00916173">
        <w:rPr>
          <w:rFonts w:ascii="Times New Roman" w:hAnsi="Times New Roman" w:cs="Times New Roman"/>
          <w:sz w:val="24"/>
          <w:szCs w:val="24"/>
          <w:lang w:val="en-GB"/>
        </w:rPr>
        <w:t xml:space="preserve"> served. When the producer was happy, </w:t>
      </w:r>
      <w:r w:rsidRPr="00D73D87" w:rsidR="007C738B">
        <w:rPr>
          <w:rFonts w:ascii="Times New Roman" w:hAnsi="Times New Roman" w:cs="Times New Roman"/>
          <w:sz w:val="24"/>
          <w:szCs w:val="24"/>
          <w:lang w:val="en-GB"/>
        </w:rPr>
        <w:t>Lucia</w:t>
      </w:r>
      <w:r w:rsidRPr="00D73D87" w:rsidR="00916173">
        <w:rPr>
          <w:rFonts w:ascii="Times New Roman" w:hAnsi="Times New Roman" w:cs="Times New Roman"/>
          <w:sz w:val="24"/>
          <w:szCs w:val="24"/>
          <w:lang w:val="en-GB"/>
        </w:rPr>
        <w:t xml:space="preserve"> dashed up to the first floor and changed into the maid’s uniform. </w:t>
      </w:r>
      <w:r w:rsidRPr="00D73D87" w:rsidR="00AD7F63">
        <w:rPr>
          <w:rFonts w:ascii="Times New Roman" w:hAnsi="Times New Roman" w:cs="Times New Roman"/>
          <w:sz w:val="24"/>
          <w:szCs w:val="24"/>
          <w:lang w:val="en-GB"/>
        </w:rPr>
        <w:t>However, t</w:t>
      </w:r>
      <w:r w:rsidRPr="00D73D87" w:rsidR="00916173">
        <w:rPr>
          <w:rFonts w:ascii="Times New Roman" w:hAnsi="Times New Roman" w:cs="Times New Roman"/>
          <w:sz w:val="24"/>
          <w:szCs w:val="24"/>
          <w:lang w:val="en-GB"/>
        </w:rPr>
        <w:t>here was no sign of Judith Chalmers</w:t>
      </w:r>
      <w:r w:rsidRPr="00D73D87" w:rsidR="00AD7F63">
        <w:rPr>
          <w:rFonts w:ascii="Times New Roman" w:hAnsi="Times New Roman" w:cs="Times New Roman"/>
          <w:sz w:val="24"/>
          <w:szCs w:val="24"/>
          <w:lang w:val="en-GB"/>
        </w:rPr>
        <w:t>.</w:t>
      </w:r>
      <w:r w:rsidRPr="00D73D87" w:rsidR="00916173">
        <w:rPr>
          <w:rFonts w:ascii="Times New Roman" w:hAnsi="Times New Roman" w:cs="Times New Roman"/>
          <w:sz w:val="24"/>
          <w:szCs w:val="24"/>
          <w:lang w:val="en-GB"/>
        </w:rPr>
        <w:t xml:space="preserve"> </w:t>
      </w:r>
      <w:r w:rsidRPr="00D73D87" w:rsidR="00AD7F63">
        <w:rPr>
          <w:rFonts w:ascii="Times New Roman" w:hAnsi="Times New Roman" w:cs="Times New Roman"/>
          <w:sz w:val="24"/>
          <w:szCs w:val="24"/>
          <w:lang w:val="en-GB"/>
        </w:rPr>
        <w:t>H</w:t>
      </w:r>
      <w:r w:rsidRPr="00D73D87" w:rsidR="00916173">
        <w:rPr>
          <w:rFonts w:ascii="Times New Roman" w:hAnsi="Times New Roman" w:cs="Times New Roman"/>
          <w:sz w:val="24"/>
          <w:szCs w:val="24"/>
          <w:lang w:val="en-GB"/>
        </w:rPr>
        <w:t xml:space="preserve">er narration </w:t>
      </w:r>
      <w:r w:rsidR="00220869">
        <w:rPr>
          <w:rFonts w:ascii="Times New Roman" w:hAnsi="Times New Roman" w:cs="Times New Roman"/>
          <w:sz w:val="24"/>
          <w:szCs w:val="24"/>
          <w:lang w:val="en-GB"/>
        </w:rPr>
        <w:t>was to</w:t>
      </w:r>
      <w:r w:rsidRPr="00D73D87" w:rsidR="00916173">
        <w:rPr>
          <w:rFonts w:ascii="Times New Roman" w:hAnsi="Times New Roman" w:cs="Times New Roman"/>
          <w:sz w:val="24"/>
          <w:szCs w:val="24"/>
          <w:lang w:val="en-GB"/>
        </w:rPr>
        <w:t xml:space="preserve"> be recorded in the UK </w:t>
      </w:r>
      <w:r w:rsidR="0090294D">
        <w:rPr>
          <w:rFonts w:ascii="Times New Roman" w:hAnsi="Times New Roman" w:cs="Times New Roman"/>
          <w:sz w:val="24"/>
          <w:szCs w:val="24"/>
          <w:lang w:val="en-GB"/>
        </w:rPr>
        <w:t xml:space="preserve">studios </w:t>
      </w:r>
      <w:r w:rsidRPr="00D73D87" w:rsidR="00916173">
        <w:rPr>
          <w:rFonts w:ascii="Times New Roman" w:hAnsi="Times New Roman" w:cs="Times New Roman"/>
          <w:sz w:val="24"/>
          <w:szCs w:val="24"/>
          <w:lang w:val="en-GB"/>
        </w:rPr>
        <w:t>describ</w:t>
      </w:r>
      <w:r w:rsidR="0090294D">
        <w:rPr>
          <w:rFonts w:ascii="Times New Roman" w:hAnsi="Times New Roman" w:cs="Times New Roman"/>
          <w:sz w:val="24"/>
          <w:szCs w:val="24"/>
          <w:lang w:val="en-GB"/>
        </w:rPr>
        <w:t>ing</w:t>
      </w:r>
      <w:r w:rsidRPr="00D73D87" w:rsidR="00916173">
        <w:rPr>
          <w:rFonts w:ascii="Times New Roman" w:hAnsi="Times New Roman" w:cs="Times New Roman"/>
          <w:sz w:val="24"/>
          <w:szCs w:val="24"/>
          <w:lang w:val="en-GB"/>
        </w:rPr>
        <w:t xml:space="preserve"> the delights and costs of staying in the Fontainebleau.</w:t>
      </w:r>
    </w:p>
    <w:p w:rsidRPr="00D73D87" w:rsidR="00E17D57" w:rsidP="00916173" w:rsidRDefault="00E17D57" w14:paraId="1D0B75E5" w14:textId="01766382">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They sent us a video of </w:t>
      </w:r>
      <w:r w:rsidR="00220869">
        <w:rPr>
          <w:rFonts w:ascii="Times New Roman" w:hAnsi="Times New Roman" w:cs="Times New Roman"/>
          <w:sz w:val="24"/>
          <w:szCs w:val="24"/>
          <w:lang w:val="en-GB"/>
        </w:rPr>
        <w:t>the final cut</w:t>
      </w:r>
      <w:r w:rsidRPr="00D73D87">
        <w:rPr>
          <w:rFonts w:ascii="Times New Roman" w:hAnsi="Times New Roman" w:cs="Times New Roman"/>
          <w:sz w:val="24"/>
          <w:szCs w:val="24"/>
          <w:lang w:val="en-GB"/>
        </w:rPr>
        <w:t>. It was fantastic and we waited nervously for the next month until it was due to be shown on live TV.</w:t>
      </w:r>
    </w:p>
    <w:p w:rsidRPr="00D73D87" w:rsidR="00916173" w:rsidP="00916173" w:rsidRDefault="002F1644" w14:paraId="09C619FD" w14:textId="23EB8AA4">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Could this be our crowning moment? </w:t>
      </w:r>
      <w:r w:rsidR="00220869">
        <w:rPr>
          <w:rFonts w:ascii="Times New Roman" w:hAnsi="Times New Roman" w:cs="Times New Roman"/>
          <w:sz w:val="24"/>
          <w:szCs w:val="24"/>
          <w:lang w:val="en-GB"/>
        </w:rPr>
        <w:t>C</w:t>
      </w:r>
      <w:r w:rsidRPr="00D73D87">
        <w:rPr>
          <w:rFonts w:ascii="Times New Roman" w:hAnsi="Times New Roman" w:cs="Times New Roman"/>
          <w:sz w:val="24"/>
          <w:szCs w:val="24"/>
          <w:lang w:val="en-GB"/>
        </w:rPr>
        <w:t>ould the hotel now be worth something to yield a return on our investment of blood</w:t>
      </w:r>
      <w:r w:rsidRPr="00D73D87" w:rsidR="001A1D2D">
        <w:rPr>
          <w:rFonts w:ascii="Times New Roman" w:hAnsi="Times New Roman" w:cs="Times New Roman"/>
          <w:sz w:val="24"/>
          <w:szCs w:val="24"/>
          <w:lang w:val="en-GB"/>
        </w:rPr>
        <w:t>,</w:t>
      </w:r>
      <w:r w:rsidRPr="00D73D87">
        <w:rPr>
          <w:rFonts w:ascii="Times New Roman" w:hAnsi="Times New Roman" w:cs="Times New Roman"/>
          <w:sz w:val="24"/>
          <w:szCs w:val="24"/>
          <w:lang w:val="en-GB"/>
        </w:rPr>
        <w:t xml:space="preserve"> sweat</w:t>
      </w:r>
      <w:r w:rsidRPr="00D73D87" w:rsidR="001A1D2D">
        <w:rPr>
          <w:rFonts w:ascii="Times New Roman" w:hAnsi="Times New Roman" w:cs="Times New Roman"/>
          <w:sz w:val="24"/>
          <w:szCs w:val="24"/>
          <w:lang w:val="en-GB"/>
        </w:rPr>
        <w:t>,</w:t>
      </w:r>
      <w:r w:rsidRPr="00D73D87">
        <w:rPr>
          <w:rFonts w:ascii="Times New Roman" w:hAnsi="Times New Roman" w:cs="Times New Roman"/>
          <w:sz w:val="24"/>
          <w:szCs w:val="24"/>
          <w:lang w:val="en-GB"/>
        </w:rPr>
        <w:t xml:space="preserve"> tears</w:t>
      </w:r>
      <w:r w:rsidRPr="00D73D87" w:rsidR="001A1D2D">
        <w:rPr>
          <w:rFonts w:ascii="Times New Roman" w:hAnsi="Times New Roman" w:cs="Times New Roman"/>
          <w:sz w:val="24"/>
          <w:szCs w:val="24"/>
          <w:lang w:val="en-GB"/>
        </w:rPr>
        <w:t>,</w:t>
      </w:r>
      <w:r w:rsidRPr="00D73D87">
        <w:rPr>
          <w:rFonts w:ascii="Times New Roman" w:hAnsi="Times New Roman" w:cs="Times New Roman"/>
          <w:sz w:val="24"/>
          <w:szCs w:val="24"/>
          <w:lang w:val="en-GB"/>
        </w:rPr>
        <w:t xml:space="preserve"> and a huge amount of dad’s money</w:t>
      </w:r>
      <w:r w:rsidRPr="00D73D87" w:rsidR="00006C77">
        <w:rPr>
          <w:rFonts w:ascii="Times New Roman" w:hAnsi="Times New Roman" w:cs="Times New Roman"/>
          <w:sz w:val="24"/>
          <w:szCs w:val="24"/>
          <w:lang w:val="en-GB"/>
        </w:rPr>
        <w:t>?</w:t>
      </w:r>
      <w:r w:rsidRPr="00D73D87">
        <w:rPr>
          <w:rFonts w:ascii="Times New Roman" w:hAnsi="Times New Roman" w:cs="Times New Roman"/>
          <w:sz w:val="24"/>
          <w:szCs w:val="24"/>
          <w:lang w:val="en-GB"/>
        </w:rPr>
        <w:t xml:space="preserve"> Would Ge</w:t>
      </w:r>
      <w:r w:rsidRPr="00D73D87" w:rsidR="00CB3C33">
        <w:rPr>
          <w:rFonts w:ascii="Times New Roman" w:hAnsi="Times New Roman" w:cs="Times New Roman"/>
          <w:sz w:val="24"/>
          <w:szCs w:val="24"/>
          <w:lang w:val="en-GB"/>
        </w:rPr>
        <w:t>or</w:t>
      </w:r>
      <w:r w:rsidRPr="00D73D87">
        <w:rPr>
          <w:rFonts w:ascii="Times New Roman" w:hAnsi="Times New Roman" w:cs="Times New Roman"/>
          <w:sz w:val="24"/>
          <w:szCs w:val="24"/>
          <w:lang w:val="en-GB"/>
        </w:rPr>
        <w:t xml:space="preserve">ge </w:t>
      </w:r>
      <w:r w:rsidRPr="00D73D87" w:rsidR="00C651C4">
        <w:rPr>
          <w:rFonts w:ascii="Times New Roman" w:hAnsi="Times New Roman" w:cs="Times New Roman"/>
          <w:sz w:val="24"/>
          <w:szCs w:val="24"/>
          <w:lang w:val="en-GB"/>
        </w:rPr>
        <w:t>Faulkner</w:t>
      </w:r>
      <w:r w:rsidRPr="00D73D87">
        <w:rPr>
          <w:rFonts w:ascii="Times New Roman" w:hAnsi="Times New Roman" w:cs="Times New Roman"/>
          <w:sz w:val="24"/>
          <w:szCs w:val="24"/>
          <w:lang w:val="en-GB"/>
        </w:rPr>
        <w:t xml:space="preserve"> and I now be able to set up our estate agency</w:t>
      </w:r>
      <w:r w:rsidRPr="00D73D87" w:rsidR="001A1D2D">
        <w:rPr>
          <w:rFonts w:ascii="Times New Roman" w:hAnsi="Times New Roman" w:cs="Times New Roman"/>
          <w:sz w:val="24"/>
          <w:szCs w:val="24"/>
          <w:lang w:val="en-GB"/>
        </w:rPr>
        <w:t xml:space="preserve"> </w:t>
      </w:r>
      <w:r w:rsidRPr="00D73D87" w:rsidR="00CB3C33">
        <w:rPr>
          <w:rFonts w:ascii="Times New Roman" w:hAnsi="Times New Roman" w:cs="Times New Roman"/>
          <w:sz w:val="24"/>
          <w:szCs w:val="24"/>
          <w:lang w:val="en-GB"/>
        </w:rPr>
        <w:t>o</w:t>
      </w:r>
      <w:r w:rsidRPr="00D73D87" w:rsidR="001A1D2D">
        <w:rPr>
          <w:rFonts w:ascii="Times New Roman" w:hAnsi="Times New Roman" w:cs="Times New Roman"/>
          <w:sz w:val="24"/>
          <w:szCs w:val="24"/>
          <w:lang w:val="en-GB"/>
        </w:rPr>
        <w:t xml:space="preserve">r would I be forever marooned behind the four walls of the bar </w:t>
      </w:r>
      <w:r w:rsidRPr="00D73D87" w:rsidR="00CB3C33">
        <w:rPr>
          <w:rFonts w:ascii="Times New Roman" w:hAnsi="Times New Roman" w:cs="Times New Roman"/>
          <w:sz w:val="24"/>
          <w:szCs w:val="24"/>
          <w:lang w:val="en-GB"/>
        </w:rPr>
        <w:t>polishing</w:t>
      </w:r>
      <w:r w:rsidRPr="00D73D87" w:rsidR="001A1D2D">
        <w:rPr>
          <w:rFonts w:ascii="Times New Roman" w:hAnsi="Times New Roman" w:cs="Times New Roman"/>
          <w:sz w:val="24"/>
          <w:szCs w:val="24"/>
          <w:lang w:val="en-GB"/>
        </w:rPr>
        <w:t xml:space="preserve"> glasses and wiping</w:t>
      </w:r>
      <w:r w:rsidRPr="00D73D87" w:rsidR="00CB3C33">
        <w:rPr>
          <w:rFonts w:ascii="Times New Roman" w:hAnsi="Times New Roman" w:cs="Times New Roman"/>
          <w:sz w:val="24"/>
          <w:szCs w:val="24"/>
          <w:lang w:val="en-GB"/>
        </w:rPr>
        <w:t xml:space="preserve"> surfaces</w:t>
      </w:r>
      <w:r w:rsidRPr="00D73D87" w:rsidR="001A1D2D">
        <w:rPr>
          <w:rFonts w:ascii="Times New Roman" w:hAnsi="Times New Roman" w:cs="Times New Roman"/>
          <w:sz w:val="24"/>
          <w:szCs w:val="24"/>
          <w:lang w:val="en-GB"/>
        </w:rPr>
        <w:t>?</w:t>
      </w:r>
    </w:p>
    <w:p w:rsidRPr="00D73D87" w:rsidR="002F1644" w:rsidP="00916173" w:rsidRDefault="002F1644" w14:paraId="2D983203" w14:textId="078A6D20">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 xml:space="preserve">There still wasn’t English TV anywhere in Spain so we listened to the </w:t>
      </w:r>
      <w:r w:rsidRPr="00D73D87">
        <w:rPr>
          <w:rFonts w:ascii="Times New Roman" w:hAnsi="Times New Roman" w:cs="Times New Roman"/>
          <w:i/>
          <w:iCs/>
          <w:sz w:val="24"/>
          <w:szCs w:val="24"/>
          <w:lang w:val="en-GB"/>
        </w:rPr>
        <w:t xml:space="preserve">Wish </w:t>
      </w:r>
      <w:r w:rsidRPr="00D73D87" w:rsidR="00006C77">
        <w:rPr>
          <w:rFonts w:ascii="Times New Roman" w:hAnsi="Times New Roman" w:cs="Times New Roman"/>
          <w:i/>
          <w:iCs/>
          <w:sz w:val="24"/>
          <w:szCs w:val="24"/>
          <w:lang w:val="en-GB"/>
        </w:rPr>
        <w:t>You Were H</w:t>
      </w:r>
      <w:r w:rsidRPr="00D73D87">
        <w:rPr>
          <w:rFonts w:ascii="Times New Roman" w:hAnsi="Times New Roman" w:cs="Times New Roman"/>
          <w:i/>
          <w:iCs/>
          <w:sz w:val="24"/>
          <w:szCs w:val="24"/>
          <w:lang w:val="en-GB"/>
        </w:rPr>
        <w:t>ere</w:t>
      </w:r>
      <w:r w:rsidRPr="00D73D87">
        <w:rPr>
          <w:rFonts w:ascii="Times New Roman" w:hAnsi="Times New Roman" w:cs="Times New Roman"/>
          <w:sz w:val="24"/>
          <w:szCs w:val="24"/>
          <w:lang w:val="en-GB"/>
        </w:rPr>
        <w:t xml:space="preserve"> show by </w:t>
      </w:r>
      <w:r w:rsidRPr="00D73D87" w:rsidR="00CB3C33">
        <w:rPr>
          <w:rFonts w:ascii="Times New Roman" w:hAnsi="Times New Roman" w:cs="Times New Roman"/>
          <w:sz w:val="24"/>
          <w:szCs w:val="24"/>
          <w:lang w:val="en-GB"/>
        </w:rPr>
        <w:t>the only means available</w:t>
      </w:r>
      <w:r w:rsidRPr="00D73D87">
        <w:rPr>
          <w:rFonts w:ascii="Times New Roman" w:hAnsi="Times New Roman" w:cs="Times New Roman"/>
          <w:sz w:val="24"/>
          <w:szCs w:val="24"/>
          <w:lang w:val="en-GB"/>
        </w:rPr>
        <w:t>. My sister Gloria held the phone in front of their TV</w:t>
      </w:r>
      <w:r w:rsidRPr="00D73D87" w:rsidR="00CB3C33">
        <w:rPr>
          <w:rFonts w:ascii="Times New Roman" w:hAnsi="Times New Roman" w:cs="Times New Roman"/>
          <w:sz w:val="24"/>
          <w:szCs w:val="24"/>
          <w:lang w:val="en-GB"/>
        </w:rPr>
        <w:t xml:space="preserve"> </w:t>
      </w:r>
      <w:r w:rsidRPr="00D73D87" w:rsidR="00CB3C33">
        <w:rPr>
          <w:rFonts w:ascii="Times New Roman" w:hAnsi="Times New Roman" w:cs="Times New Roman"/>
          <w:sz w:val="24"/>
          <w:szCs w:val="24"/>
          <w:lang w:val="en-GB"/>
        </w:rPr>
        <w:lastRenderedPageBreak/>
        <w:t>while we listened in. It was</w:t>
      </w:r>
      <w:r w:rsidRPr="00D73D87">
        <w:rPr>
          <w:rFonts w:ascii="Times New Roman" w:hAnsi="Times New Roman" w:cs="Times New Roman"/>
          <w:sz w:val="24"/>
          <w:szCs w:val="24"/>
          <w:lang w:val="en-GB"/>
        </w:rPr>
        <w:t xml:space="preserve"> </w:t>
      </w:r>
      <w:r w:rsidRPr="00D73D87" w:rsidR="00CB3C33">
        <w:rPr>
          <w:rFonts w:ascii="Times New Roman" w:hAnsi="Times New Roman" w:cs="Times New Roman"/>
          <w:sz w:val="24"/>
          <w:szCs w:val="24"/>
          <w:lang w:val="en-GB"/>
        </w:rPr>
        <w:t>o</w:t>
      </w:r>
      <w:r w:rsidRPr="00D73D87">
        <w:rPr>
          <w:rFonts w:ascii="Times New Roman" w:hAnsi="Times New Roman" w:cs="Times New Roman"/>
          <w:sz w:val="24"/>
          <w:szCs w:val="24"/>
          <w:lang w:val="en-GB"/>
        </w:rPr>
        <w:t xml:space="preserve">nly when I had heard </w:t>
      </w:r>
      <w:r w:rsidRPr="00D73D87" w:rsidR="009508B9">
        <w:rPr>
          <w:rFonts w:ascii="Times New Roman" w:hAnsi="Times New Roman" w:cs="Times New Roman"/>
          <w:sz w:val="24"/>
          <w:szCs w:val="24"/>
          <w:lang w:val="en-GB"/>
        </w:rPr>
        <w:t>The Fontainebleau</w:t>
      </w:r>
      <w:r w:rsidRPr="00D73D87">
        <w:rPr>
          <w:rFonts w:ascii="Times New Roman" w:hAnsi="Times New Roman" w:cs="Times New Roman"/>
          <w:sz w:val="24"/>
          <w:szCs w:val="24"/>
          <w:lang w:val="en-GB"/>
        </w:rPr>
        <w:t xml:space="preserve"> </w:t>
      </w:r>
      <w:r w:rsidRPr="00D73D87" w:rsidR="00CB3C33">
        <w:rPr>
          <w:rFonts w:ascii="Times New Roman" w:hAnsi="Times New Roman" w:cs="Times New Roman"/>
          <w:sz w:val="24"/>
          <w:szCs w:val="24"/>
          <w:lang w:val="en-GB"/>
        </w:rPr>
        <w:t xml:space="preserve">on </w:t>
      </w:r>
      <w:r w:rsidRPr="00D73D87" w:rsidR="00DA1D8E">
        <w:rPr>
          <w:rFonts w:ascii="Times New Roman" w:hAnsi="Times New Roman" w:cs="Times New Roman"/>
          <w:sz w:val="24"/>
          <w:szCs w:val="24"/>
          <w:lang w:val="en-GB"/>
        </w:rPr>
        <w:t>air,</w:t>
      </w:r>
      <w:r w:rsidRPr="00D73D87">
        <w:rPr>
          <w:rFonts w:ascii="Times New Roman" w:hAnsi="Times New Roman" w:cs="Times New Roman"/>
          <w:sz w:val="24"/>
          <w:szCs w:val="24"/>
          <w:lang w:val="en-GB"/>
        </w:rPr>
        <w:t xml:space="preserve"> I believe</w:t>
      </w:r>
      <w:r w:rsidRPr="00D73D87" w:rsidR="00CB3C33">
        <w:rPr>
          <w:rFonts w:ascii="Times New Roman" w:hAnsi="Times New Roman" w:cs="Times New Roman"/>
          <w:sz w:val="24"/>
          <w:szCs w:val="24"/>
          <w:lang w:val="en-GB"/>
        </w:rPr>
        <w:t>d</w:t>
      </w:r>
      <w:r w:rsidRPr="00D73D87">
        <w:rPr>
          <w:rFonts w:ascii="Times New Roman" w:hAnsi="Times New Roman" w:cs="Times New Roman"/>
          <w:sz w:val="24"/>
          <w:szCs w:val="24"/>
          <w:lang w:val="en-GB"/>
        </w:rPr>
        <w:t xml:space="preserve"> it had happened.</w:t>
      </w:r>
    </w:p>
    <w:p w:rsidRPr="00D73D87" w:rsidR="002F1644" w:rsidP="00916173" w:rsidRDefault="00006C77" w14:paraId="2933D297" w14:textId="06FC3885">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The n</w:t>
      </w:r>
      <w:r w:rsidRPr="00D73D87" w:rsidR="002F1644">
        <w:rPr>
          <w:rFonts w:ascii="Times New Roman" w:hAnsi="Times New Roman" w:cs="Times New Roman"/>
          <w:sz w:val="24"/>
          <w:szCs w:val="24"/>
          <w:lang w:val="en-GB"/>
        </w:rPr>
        <w:t>ext day we waited patiently by the phone willing it to ring.</w:t>
      </w:r>
    </w:p>
    <w:p w:rsidRPr="00D73D87" w:rsidR="002F1644" w:rsidP="00916173" w:rsidRDefault="002F1644" w14:paraId="49C79453" w14:textId="7D84C2CF">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We were not disappointed.</w:t>
      </w:r>
    </w:p>
    <w:p w:rsidRPr="00D73D87" w:rsidR="00CB3C33" w:rsidP="002F1644" w:rsidRDefault="00916173" w14:paraId="7EC56375" w14:textId="77777777">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t>Bookings went through the roof.</w:t>
      </w:r>
    </w:p>
    <w:p w:rsidRPr="00D73D87" w:rsidR="00AD7F63" w:rsidP="002F1644" w:rsidRDefault="00AD7F63" w14:paraId="37D3A827" w14:textId="18909C35">
      <w:pPr>
        <w:spacing w:after="0" w:line="360" w:lineRule="auto"/>
        <w:ind w:firstLine="720"/>
        <w:rPr>
          <w:rFonts w:ascii="Times New Roman" w:hAnsi="Times New Roman" w:cs="Times New Roman"/>
          <w:sz w:val="24"/>
          <w:szCs w:val="24"/>
          <w:lang w:val="en-GB"/>
        </w:rPr>
      </w:pPr>
      <w:r w:rsidRPr="00D73D87">
        <w:rPr>
          <w:rFonts w:ascii="Times New Roman" w:hAnsi="Times New Roman" w:cs="Times New Roman"/>
          <w:sz w:val="24"/>
          <w:szCs w:val="24"/>
          <w:lang w:val="en-GB"/>
        </w:rPr>
        <w:br w:type="page"/>
      </w:r>
    </w:p>
    <w:p w:rsidRPr="00D73D87" w:rsidR="00916173" w:rsidP="00916173" w:rsidRDefault="00916173" w14:paraId="1A927167" w14:textId="545E0DFA">
      <w:pPr>
        <w:spacing w:after="0" w:line="360" w:lineRule="auto"/>
        <w:rPr>
          <w:rFonts w:ascii="Times New Roman" w:hAnsi="Times New Roman" w:cs="Times New Roman"/>
          <w:sz w:val="24"/>
          <w:szCs w:val="24"/>
          <w:lang w:val="en-GB"/>
        </w:rPr>
      </w:pPr>
      <w:r w:rsidRPr="00D73D87">
        <w:rPr>
          <w:rFonts w:ascii="Times New Roman" w:hAnsi="Times New Roman" w:cs="Times New Roman"/>
          <w:sz w:val="24"/>
          <w:szCs w:val="24"/>
          <w:lang w:val="en-GB"/>
        </w:rPr>
        <w:lastRenderedPageBreak/>
        <w:t>Epilogue</w:t>
      </w:r>
      <w:r w:rsidRPr="00D73D87" w:rsidR="009349DE">
        <w:rPr>
          <w:rFonts w:ascii="Times New Roman" w:hAnsi="Times New Roman" w:cs="Times New Roman"/>
          <w:sz w:val="24"/>
          <w:szCs w:val="24"/>
          <w:lang w:val="en-GB"/>
        </w:rPr>
        <w:t xml:space="preserve"> – 2024 </w:t>
      </w:r>
      <w:r w:rsidRPr="00D73D87" w:rsidR="00D448D4">
        <w:rPr>
          <w:rFonts w:ascii="Times New Roman" w:hAnsi="Times New Roman" w:cs="Times New Roman"/>
          <w:sz w:val="24"/>
          <w:szCs w:val="24"/>
          <w:lang w:val="en-GB"/>
        </w:rPr>
        <w:t xml:space="preserve">- </w:t>
      </w:r>
      <w:r w:rsidRPr="00D73D87" w:rsidR="009349DE">
        <w:rPr>
          <w:rFonts w:ascii="Times New Roman" w:hAnsi="Times New Roman" w:cs="Times New Roman"/>
          <w:sz w:val="24"/>
          <w:szCs w:val="24"/>
          <w:lang w:val="en-GB"/>
        </w:rPr>
        <w:t>Fifty Years</w:t>
      </w:r>
      <w:r w:rsidRPr="00D73D87" w:rsidR="00DA1D8E">
        <w:rPr>
          <w:rFonts w:ascii="Times New Roman" w:hAnsi="Times New Roman" w:cs="Times New Roman"/>
          <w:sz w:val="24"/>
          <w:szCs w:val="24"/>
          <w:lang w:val="en-GB"/>
        </w:rPr>
        <w:t xml:space="preserve"> On</w:t>
      </w:r>
    </w:p>
    <w:p w:rsidRPr="00D73D87" w:rsidR="00916173" w:rsidP="00916173" w:rsidRDefault="00916173" w14:paraId="7F154DB6" w14:textId="77777777">
      <w:pPr>
        <w:spacing w:after="0" w:line="360" w:lineRule="auto"/>
        <w:ind w:firstLine="720"/>
        <w:rPr>
          <w:rFonts w:ascii="Times New Roman" w:hAnsi="Times New Roman" w:cs="Times New Roman"/>
          <w:sz w:val="24"/>
          <w:szCs w:val="24"/>
          <w:lang w:val="en-GB"/>
        </w:rPr>
      </w:pPr>
    </w:p>
    <w:p w:rsidR="00916173" w:rsidP="00560740" w:rsidRDefault="00F555B0" w14:paraId="1C174063" w14:textId="5753A76E">
      <w:p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Finally, our hotel was </w:t>
      </w:r>
      <w:r w:rsidR="008C4D10">
        <w:rPr>
          <w:rFonts w:ascii="Times New Roman" w:hAnsi="Times New Roman" w:cs="Times New Roman"/>
          <w:sz w:val="24"/>
          <w:szCs w:val="24"/>
          <w:lang w:val="en-GB"/>
        </w:rPr>
        <w:t xml:space="preserve">full all year. </w:t>
      </w:r>
      <w:r w:rsidR="0055355E">
        <w:rPr>
          <w:rFonts w:ascii="Times New Roman" w:hAnsi="Times New Roman" w:cs="Times New Roman"/>
          <w:sz w:val="24"/>
          <w:szCs w:val="24"/>
          <w:lang w:val="en-GB"/>
        </w:rPr>
        <w:t>Our objective had been achieved and the now thriving business had a val</w:t>
      </w:r>
      <w:r w:rsidR="0079725F">
        <w:rPr>
          <w:rFonts w:ascii="Times New Roman" w:hAnsi="Times New Roman" w:cs="Times New Roman"/>
          <w:sz w:val="24"/>
          <w:szCs w:val="24"/>
          <w:lang w:val="en-GB"/>
        </w:rPr>
        <w:t>ue worth selling. At last, I could escape the daily tedium of wiping tables, polishing glasses</w:t>
      </w:r>
      <w:r w:rsidR="004F2346">
        <w:rPr>
          <w:rFonts w:ascii="Times New Roman" w:hAnsi="Times New Roman" w:cs="Times New Roman"/>
          <w:sz w:val="24"/>
          <w:szCs w:val="24"/>
          <w:lang w:val="en-GB"/>
        </w:rPr>
        <w:t>,</w:t>
      </w:r>
      <w:r w:rsidR="0079725F">
        <w:rPr>
          <w:rFonts w:ascii="Times New Roman" w:hAnsi="Times New Roman" w:cs="Times New Roman"/>
          <w:sz w:val="24"/>
          <w:szCs w:val="24"/>
          <w:lang w:val="en-GB"/>
        </w:rPr>
        <w:t xml:space="preserve"> and being nice to horrible people</w:t>
      </w:r>
      <w:r w:rsidR="00055C5B">
        <w:rPr>
          <w:rFonts w:ascii="Times New Roman" w:hAnsi="Times New Roman" w:cs="Times New Roman"/>
          <w:sz w:val="24"/>
          <w:szCs w:val="24"/>
          <w:lang w:val="en-GB"/>
        </w:rPr>
        <w:t xml:space="preserve">. </w:t>
      </w:r>
      <w:r w:rsidR="00DE6969">
        <w:rPr>
          <w:rFonts w:ascii="Times New Roman" w:hAnsi="Times New Roman" w:cs="Times New Roman"/>
          <w:sz w:val="24"/>
          <w:szCs w:val="24"/>
          <w:lang w:val="en-GB"/>
        </w:rPr>
        <w:t>M</w:t>
      </w:r>
      <w:r w:rsidR="00C9154C">
        <w:rPr>
          <w:rFonts w:ascii="Times New Roman" w:hAnsi="Times New Roman" w:cs="Times New Roman"/>
          <w:sz w:val="24"/>
          <w:szCs w:val="24"/>
          <w:lang w:val="en-GB"/>
        </w:rPr>
        <w:t>y</w:t>
      </w:r>
      <w:r w:rsidR="00DE6969">
        <w:rPr>
          <w:rFonts w:ascii="Times New Roman" w:hAnsi="Times New Roman" w:cs="Times New Roman"/>
          <w:sz w:val="24"/>
          <w:szCs w:val="24"/>
          <w:lang w:val="en-GB"/>
        </w:rPr>
        <w:t xml:space="preserve"> family</w:t>
      </w:r>
      <w:r w:rsidR="00423072">
        <w:rPr>
          <w:rFonts w:ascii="Times New Roman" w:hAnsi="Times New Roman" w:cs="Times New Roman"/>
          <w:sz w:val="24"/>
          <w:szCs w:val="24"/>
          <w:lang w:val="en-GB"/>
        </w:rPr>
        <w:t xml:space="preserve"> sold the Fontainebleau in 1980 to Ian Anderson, a </w:t>
      </w:r>
      <w:r w:rsidR="0056386A">
        <w:rPr>
          <w:rFonts w:ascii="Times New Roman" w:hAnsi="Times New Roman" w:cs="Times New Roman"/>
          <w:sz w:val="24"/>
          <w:szCs w:val="24"/>
          <w:lang w:val="en-GB"/>
        </w:rPr>
        <w:t>retired newsagent from the West Midlands</w:t>
      </w:r>
      <w:r w:rsidR="00D4165A">
        <w:rPr>
          <w:rFonts w:ascii="Times New Roman" w:hAnsi="Times New Roman" w:cs="Times New Roman"/>
          <w:sz w:val="24"/>
          <w:szCs w:val="24"/>
          <w:lang w:val="en-GB"/>
        </w:rPr>
        <w:t xml:space="preserve"> and I started a property business.</w:t>
      </w:r>
      <w:r w:rsidR="0056386A">
        <w:rPr>
          <w:rFonts w:ascii="Times New Roman" w:hAnsi="Times New Roman" w:cs="Times New Roman"/>
          <w:sz w:val="24"/>
          <w:szCs w:val="24"/>
          <w:lang w:val="en-GB"/>
        </w:rPr>
        <w:t xml:space="preserve"> </w:t>
      </w:r>
      <w:r w:rsidR="00D4165A">
        <w:rPr>
          <w:rFonts w:ascii="Times New Roman" w:hAnsi="Times New Roman" w:cs="Times New Roman"/>
          <w:sz w:val="24"/>
          <w:szCs w:val="24"/>
          <w:lang w:val="en-GB"/>
        </w:rPr>
        <w:t>Ian</w:t>
      </w:r>
      <w:r w:rsidRPr="00D73D87" w:rsidR="00916173">
        <w:rPr>
          <w:rFonts w:ascii="Times New Roman" w:hAnsi="Times New Roman" w:cs="Times New Roman"/>
          <w:sz w:val="24"/>
          <w:szCs w:val="24"/>
          <w:lang w:val="en-GB"/>
        </w:rPr>
        <w:t xml:space="preserve"> managed </w:t>
      </w:r>
      <w:r w:rsidR="00D4165A">
        <w:rPr>
          <w:rFonts w:ascii="Times New Roman" w:hAnsi="Times New Roman" w:cs="Times New Roman"/>
          <w:sz w:val="24"/>
          <w:szCs w:val="24"/>
          <w:lang w:val="en-GB"/>
        </w:rPr>
        <w:t>the hotel</w:t>
      </w:r>
      <w:r w:rsidRPr="00D73D87" w:rsidR="00916173">
        <w:rPr>
          <w:rFonts w:ascii="Times New Roman" w:hAnsi="Times New Roman" w:cs="Times New Roman"/>
          <w:sz w:val="24"/>
          <w:szCs w:val="24"/>
          <w:lang w:val="en-GB"/>
        </w:rPr>
        <w:t xml:space="preserve"> successfully until the 1990s when much to the concern of his two children who ran the place, he went completely off the rails with alcoholism and squandered the profits on perversity. He went bankrupt in 1996 when it was taken over by his </w:t>
      </w:r>
      <w:r w:rsidRPr="00D73D87" w:rsidR="00DA1D8E">
        <w:rPr>
          <w:rFonts w:ascii="Times New Roman" w:hAnsi="Times New Roman" w:cs="Times New Roman"/>
          <w:sz w:val="24"/>
          <w:szCs w:val="24"/>
          <w:lang w:val="en-GB"/>
        </w:rPr>
        <w:t xml:space="preserve">secret sleeping </w:t>
      </w:r>
      <w:r w:rsidRPr="00D73D87" w:rsidR="00916173">
        <w:rPr>
          <w:rFonts w:ascii="Times New Roman" w:hAnsi="Times New Roman" w:cs="Times New Roman"/>
          <w:sz w:val="24"/>
          <w:szCs w:val="24"/>
          <w:lang w:val="en-GB"/>
        </w:rPr>
        <w:t>partner</w:t>
      </w:r>
      <w:r w:rsidRPr="00D73D87" w:rsidR="00DA1D8E">
        <w:rPr>
          <w:rFonts w:ascii="Times New Roman" w:hAnsi="Times New Roman" w:cs="Times New Roman"/>
          <w:sz w:val="24"/>
          <w:szCs w:val="24"/>
          <w:lang w:val="en-GB"/>
        </w:rPr>
        <w:t>,</w:t>
      </w:r>
      <w:r w:rsidRPr="00D73D87" w:rsidR="00916173">
        <w:rPr>
          <w:rFonts w:ascii="Times New Roman" w:hAnsi="Times New Roman" w:cs="Times New Roman"/>
          <w:sz w:val="24"/>
          <w:szCs w:val="24"/>
          <w:lang w:val="en-GB"/>
        </w:rPr>
        <w:t xml:space="preserve"> Andy Pryor, a businessman from Inverness</w:t>
      </w:r>
      <w:r w:rsidR="00561333">
        <w:rPr>
          <w:rFonts w:ascii="Times New Roman" w:hAnsi="Times New Roman" w:cs="Times New Roman"/>
          <w:sz w:val="24"/>
          <w:szCs w:val="24"/>
          <w:lang w:val="en-GB"/>
        </w:rPr>
        <w:t xml:space="preserve"> whose</w:t>
      </w:r>
      <w:r w:rsidRPr="00D73D87" w:rsidR="00916173">
        <w:rPr>
          <w:rFonts w:ascii="Times New Roman" w:hAnsi="Times New Roman" w:cs="Times New Roman"/>
          <w:sz w:val="24"/>
          <w:szCs w:val="24"/>
          <w:lang w:val="en-GB"/>
        </w:rPr>
        <w:t xml:space="preserve"> money came from care homes. He </w:t>
      </w:r>
      <w:r w:rsidR="00E428AA">
        <w:rPr>
          <w:rFonts w:ascii="Times New Roman" w:hAnsi="Times New Roman" w:cs="Times New Roman"/>
          <w:sz w:val="24"/>
          <w:szCs w:val="24"/>
          <w:lang w:val="en-GB"/>
        </w:rPr>
        <w:t xml:space="preserve">ran out of money </w:t>
      </w:r>
      <w:r w:rsidR="00E073A0">
        <w:rPr>
          <w:rFonts w:ascii="Times New Roman" w:hAnsi="Times New Roman" w:cs="Times New Roman"/>
          <w:sz w:val="24"/>
          <w:szCs w:val="24"/>
          <w:lang w:val="en-GB"/>
        </w:rPr>
        <w:t xml:space="preserve">before </w:t>
      </w:r>
      <w:r w:rsidRPr="00D73D87" w:rsidR="00916173">
        <w:rPr>
          <w:rFonts w:ascii="Times New Roman" w:hAnsi="Times New Roman" w:cs="Times New Roman"/>
          <w:sz w:val="24"/>
          <w:szCs w:val="24"/>
          <w:lang w:val="en-GB"/>
        </w:rPr>
        <w:t xml:space="preserve">his plan to upgrade the hotel to a designer boutique establishment </w:t>
      </w:r>
      <w:r w:rsidR="00A46E3C">
        <w:rPr>
          <w:rFonts w:ascii="Times New Roman" w:hAnsi="Times New Roman" w:cs="Times New Roman"/>
          <w:sz w:val="24"/>
          <w:szCs w:val="24"/>
          <w:lang w:val="en-GB"/>
        </w:rPr>
        <w:t>could be completed. D</w:t>
      </w:r>
      <w:r w:rsidRPr="00D73D87" w:rsidR="00916173">
        <w:rPr>
          <w:rFonts w:ascii="Times New Roman" w:hAnsi="Times New Roman" w:cs="Times New Roman"/>
          <w:sz w:val="24"/>
          <w:szCs w:val="24"/>
          <w:lang w:val="en-GB"/>
        </w:rPr>
        <w:t xml:space="preserve">ue to the complicity of Spanish </w:t>
      </w:r>
      <w:r w:rsidR="00A46E3C">
        <w:rPr>
          <w:rFonts w:ascii="Times New Roman" w:hAnsi="Times New Roman" w:cs="Times New Roman"/>
          <w:sz w:val="24"/>
          <w:szCs w:val="24"/>
          <w:lang w:val="en-GB"/>
        </w:rPr>
        <w:t>bureaucracy</w:t>
      </w:r>
      <w:r w:rsidRPr="00D73D87" w:rsidR="00916173">
        <w:rPr>
          <w:rFonts w:ascii="Times New Roman" w:hAnsi="Times New Roman" w:cs="Times New Roman"/>
          <w:sz w:val="24"/>
          <w:szCs w:val="24"/>
          <w:lang w:val="en-GB"/>
        </w:rPr>
        <w:t xml:space="preserve"> and nobody around to pay lawyers to resolve the mess, the half-finished building sat abandoned with the upstairs open to the elements. </w:t>
      </w:r>
      <w:r w:rsidR="000818F7">
        <w:rPr>
          <w:rFonts w:ascii="Times New Roman" w:hAnsi="Times New Roman" w:cs="Times New Roman"/>
          <w:sz w:val="24"/>
          <w:szCs w:val="24"/>
          <w:lang w:val="en-GB"/>
        </w:rPr>
        <w:t>Years later</w:t>
      </w:r>
      <w:r w:rsidRPr="00D73D87" w:rsidR="00916173">
        <w:rPr>
          <w:rFonts w:ascii="Times New Roman" w:hAnsi="Times New Roman" w:cs="Times New Roman"/>
          <w:sz w:val="24"/>
          <w:szCs w:val="24"/>
          <w:lang w:val="en-GB"/>
        </w:rPr>
        <w:t xml:space="preserve">, a Spanish hotel company bought </w:t>
      </w:r>
      <w:r w:rsidR="00350BD6">
        <w:rPr>
          <w:rFonts w:ascii="Times New Roman" w:hAnsi="Times New Roman" w:cs="Times New Roman"/>
          <w:sz w:val="24"/>
          <w:szCs w:val="24"/>
          <w:lang w:val="en-GB"/>
        </w:rPr>
        <w:t>the ruin</w:t>
      </w:r>
      <w:r w:rsidRPr="00D73D87" w:rsidR="00916173">
        <w:rPr>
          <w:rFonts w:ascii="Times New Roman" w:hAnsi="Times New Roman" w:cs="Times New Roman"/>
          <w:sz w:val="24"/>
          <w:szCs w:val="24"/>
          <w:lang w:val="en-GB"/>
        </w:rPr>
        <w:t xml:space="preserve"> from the bank, knocked it down, and started from scratch. It is now a </w:t>
      </w:r>
      <w:r w:rsidR="009B3C0B">
        <w:rPr>
          <w:rFonts w:ascii="Times New Roman" w:hAnsi="Times New Roman" w:cs="Times New Roman"/>
          <w:sz w:val="24"/>
          <w:szCs w:val="24"/>
          <w:lang w:val="en-GB"/>
        </w:rPr>
        <w:t>luxury</w:t>
      </w:r>
      <w:r w:rsidRPr="00D73D87" w:rsidR="00916173">
        <w:rPr>
          <w:rFonts w:ascii="Times New Roman" w:hAnsi="Times New Roman" w:cs="Times New Roman"/>
          <w:sz w:val="24"/>
          <w:szCs w:val="24"/>
          <w:lang w:val="en-GB"/>
        </w:rPr>
        <w:t xml:space="preserve"> Aparthotel known as Toboso Plaza.</w:t>
      </w:r>
    </w:p>
    <w:p w:rsidR="006971A7" w:rsidP="00995FA8" w:rsidRDefault="003E1E23" w14:paraId="2EC107FA" w14:textId="667D0C17">
      <w:pPr>
        <w:pStyle w:val="NormalWeb"/>
        <w:shd w:val="clear" w:color="auto" w:fill="FFFFFF"/>
        <w:spacing w:before="0" w:beforeAutospacing="0" w:after="0" w:afterAutospacing="0" w:line="360" w:lineRule="auto"/>
        <w:ind w:firstLine="720"/>
        <w:rPr>
          <w:shd w:val="clear" w:color="auto" w:fill="FFFFFF"/>
          <w:lang w:val="en-GB"/>
        </w:rPr>
      </w:pPr>
      <w:r>
        <w:rPr>
          <w:shd w:val="clear" w:color="auto" w:fill="FFFFFF"/>
          <w:lang w:val="en-GB"/>
        </w:rPr>
        <w:t>E</w:t>
      </w:r>
      <w:r w:rsidR="00FD7CFF">
        <w:rPr>
          <w:shd w:val="clear" w:color="auto" w:fill="FFFFFF"/>
          <w:lang w:val="en-GB"/>
        </w:rPr>
        <w:t>ach</w:t>
      </w:r>
      <w:r>
        <w:rPr>
          <w:shd w:val="clear" w:color="auto" w:fill="FFFFFF"/>
          <w:lang w:val="en-GB"/>
        </w:rPr>
        <w:t xml:space="preserve"> time</w:t>
      </w:r>
      <w:r w:rsidR="008E48F4">
        <w:rPr>
          <w:shd w:val="clear" w:color="auto" w:fill="FFFFFF"/>
          <w:lang w:val="en-GB"/>
        </w:rPr>
        <w:t xml:space="preserve"> I walk past the </w:t>
      </w:r>
      <w:r w:rsidR="001C1EB1">
        <w:rPr>
          <w:shd w:val="clear" w:color="auto" w:fill="FFFFFF"/>
          <w:lang w:val="en-GB"/>
        </w:rPr>
        <w:t xml:space="preserve">elegant façade of the </w:t>
      </w:r>
      <w:r w:rsidR="00FD7CFF">
        <w:rPr>
          <w:shd w:val="clear" w:color="auto" w:fill="FFFFFF"/>
          <w:lang w:val="en-GB"/>
        </w:rPr>
        <w:t>Aparthotel,</w:t>
      </w:r>
      <w:r w:rsidR="006660FD">
        <w:rPr>
          <w:shd w:val="clear" w:color="auto" w:fill="FFFFFF"/>
          <w:lang w:val="en-GB"/>
        </w:rPr>
        <w:t xml:space="preserve"> </w:t>
      </w:r>
      <w:r w:rsidR="00995FA8">
        <w:rPr>
          <w:shd w:val="clear" w:color="auto" w:fill="FFFFFF"/>
          <w:lang w:val="en-GB"/>
        </w:rPr>
        <w:t>I pause</w:t>
      </w:r>
      <w:r w:rsidR="00FD7CFF">
        <w:rPr>
          <w:shd w:val="clear" w:color="auto" w:fill="FFFFFF"/>
          <w:lang w:val="en-GB"/>
        </w:rPr>
        <w:t xml:space="preserve"> </w:t>
      </w:r>
      <w:r w:rsidR="00BD489E">
        <w:rPr>
          <w:shd w:val="clear" w:color="auto" w:fill="FFFFFF"/>
          <w:lang w:val="en-GB"/>
        </w:rPr>
        <w:t xml:space="preserve">outside Bar Bilbainos, still going strong after fifty years, </w:t>
      </w:r>
      <w:r w:rsidR="00995FA8">
        <w:rPr>
          <w:shd w:val="clear" w:color="auto" w:fill="FFFFFF"/>
          <w:lang w:val="en-GB"/>
        </w:rPr>
        <w:t xml:space="preserve">and </w:t>
      </w:r>
      <w:r w:rsidR="003E2FF8">
        <w:rPr>
          <w:shd w:val="clear" w:color="auto" w:fill="FFFFFF"/>
          <w:lang w:val="en-GB"/>
        </w:rPr>
        <w:t>take a trip down memory lane</w:t>
      </w:r>
      <w:r w:rsidR="003A502B">
        <w:rPr>
          <w:shd w:val="clear" w:color="auto" w:fill="FFFFFF"/>
          <w:lang w:val="en-GB"/>
        </w:rPr>
        <w:t xml:space="preserve">. The Fontainebleau was </w:t>
      </w:r>
      <w:r w:rsidR="00C31402">
        <w:rPr>
          <w:shd w:val="clear" w:color="auto" w:fill="FFFFFF"/>
          <w:lang w:val="en-GB"/>
        </w:rPr>
        <w:t xml:space="preserve">basic by comparison but </w:t>
      </w:r>
      <w:r w:rsidR="00F20FF4">
        <w:rPr>
          <w:shd w:val="clear" w:color="auto" w:fill="FFFFFF"/>
          <w:lang w:val="en-GB"/>
        </w:rPr>
        <w:t xml:space="preserve">for </w:t>
      </w:r>
      <w:r w:rsidR="00670F74">
        <w:rPr>
          <w:shd w:val="clear" w:color="auto" w:fill="FFFFFF"/>
          <w:lang w:val="en-GB"/>
        </w:rPr>
        <w:t>just over twenty</w:t>
      </w:r>
      <w:r w:rsidR="00980622">
        <w:rPr>
          <w:shd w:val="clear" w:color="auto" w:fill="FFFFFF"/>
          <w:lang w:val="en-GB"/>
        </w:rPr>
        <w:t xml:space="preserve"> years,</w:t>
      </w:r>
      <w:r w:rsidR="00F20FF4">
        <w:rPr>
          <w:shd w:val="clear" w:color="auto" w:fill="FFFFFF"/>
          <w:lang w:val="en-GB"/>
        </w:rPr>
        <w:t xml:space="preserve"> </w:t>
      </w:r>
      <w:r w:rsidR="00980622">
        <w:rPr>
          <w:shd w:val="clear" w:color="auto" w:fill="FFFFFF"/>
          <w:lang w:val="en-GB"/>
        </w:rPr>
        <w:t>th</w:t>
      </w:r>
      <w:r w:rsidR="00E12EDA">
        <w:rPr>
          <w:shd w:val="clear" w:color="auto" w:fill="FFFFFF"/>
          <w:lang w:val="en-GB"/>
        </w:rPr>
        <w:t>e</w:t>
      </w:r>
      <w:r w:rsidR="00980622">
        <w:rPr>
          <w:shd w:val="clear" w:color="auto" w:fill="FFFFFF"/>
          <w:lang w:val="en-GB"/>
        </w:rPr>
        <w:t xml:space="preserve"> old wreck of a building</w:t>
      </w:r>
      <w:r w:rsidR="00C941D8">
        <w:rPr>
          <w:shd w:val="clear" w:color="auto" w:fill="FFFFFF"/>
          <w:lang w:val="en-GB"/>
        </w:rPr>
        <w:t xml:space="preserve"> </w:t>
      </w:r>
      <w:r w:rsidR="00E12EDA">
        <w:rPr>
          <w:shd w:val="clear" w:color="auto" w:fill="FFFFFF"/>
          <w:lang w:val="en-GB"/>
        </w:rPr>
        <w:t xml:space="preserve">had </w:t>
      </w:r>
      <w:r w:rsidR="001C49BC">
        <w:rPr>
          <w:shd w:val="clear" w:color="auto" w:fill="FFFFFF"/>
          <w:lang w:val="en-GB"/>
        </w:rPr>
        <w:t xml:space="preserve">played a huge role in developing </w:t>
      </w:r>
      <w:r w:rsidR="007139BF">
        <w:rPr>
          <w:shd w:val="clear" w:color="auto" w:fill="FFFFFF"/>
          <w:lang w:val="en-GB"/>
        </w:rPr>
        <w:t xml:space="preserve">Nerja </w:t>
      </w:r>
      <w:r w:rsidR="001C49BC">
        <w:rPr>
          <w:shd w:val="clear" w:color="auto" w:fill="FFFFFF"/>
          <w:lang w:val="en-GB"/>
        </w:rPr>
        <w:t xml:space="preserve">tourism from zero to </w:t>
      </w:r>
      <w:r w:rsidR="006B51E3">
        <w:rPr>
          <w:shd w:val="clear" w:color="auto" w:fill="FFFFFF"/>
          <w:lang w:val="en-GB"/>
        </w:rPr>
        <w:t>over seven hundred thousand annual visitors.</w:t>
      </w:r>
    </w:p>
    <w:p w:rsidRPr="00D73D87" w:rsidR="005F14D0" w:rsidP="00995FA8" w:rsidRDefault="006971A7" w14:paraId="13C3172A" w14:textId="160BA207">
      <w:pPr>
        <w:pStyle w:val="NormalWeb"/>
        <w:shd w:val="clear" w:color="auto" w:fill="FFFFFF"/>
        <w:spacing w:before="0" w:beforeAutospacing="0" w:after="0" w:afterAutospacing="0" w:line="360" w:lineRule="auto"/>
        <w:ind w:firstLine="720"/>
        <w:rPr>
          <w:shd w:val="clear" w:color="auto" w:fill="FFFFFF"/>
          <w:lang w:val="en-GB"/>
        </w:rPr>
      </w:pPr>
      <w:r>
        <w:rPr>
          <w:shd w:val="clear" w:color="auto" w:fill="FFFFFF"/>
          <w:lang w:val="en-GB"/>
        </w:rPr>
        <w:t xml:space="preserve">Thousands of people enjoyed their first </w:t>
      </w:r>
      <w:r w:rsidR="004D0F09">
        <w:rPr>
          <w:shd w:val="clear" w:color="auto" w:fill="FFFFFF"/>
          <w:lang w:val="en-GB"/>
        </w:rPr>
        <w:t>night</w:t>
      </w:r>
      <w:r>
        <w:rPr>
          <w:shd w:val="clear" w:color="auto" w:fill="FFFFFF"/>
          <w:lang w:val="en-GB"/>
        </w:rPr>
        <w:t xml:space="preserve"> </w:t>
      </w:r>
      <w:r w:rsidR="004D0F09">
        <w:rPr>
          <w:shd w:val="clear" w:color="auto" w:fill="FFFFFF"/>
          <w:lang w:val="en-GB"/>
        </w:rPr>
        <w:t>in</w:t>
      </w:r>
      <w:r>
        <w:rPr>
          <w:shd w:val="clear" w:color="auto" w:fill="FFFFFF"/>
          <w:lang w:val="en-GB"/>
        </w:rPr>
        <w:t xml:space="preserve"> Spain</w:t>
      </w:r>
      <w:r w:rsidR="002706B0">
        <w:rPr>
          <w:shd w:val="clear" w:color="auto" w:fill="FFFFFF"/>
          <w:lang w:val="en-GB"/>
        </w:rPr>
        <w:t xml:space="preserve"> under its roof</w:t>
      </w:r>
      <w:r w:rsidR="00187EC1">
        <w:rPr>
          <w:shd w:val="clear" w:color="auto" w:fill="FFFFFF"/>
          <w:lang w:val="en-GB"/>
        </w:rPr>
        <w:t>. They return</w:t>
      </w:r>
      <w:r w:rsidR="00C31A3E">
        <w:rPr>
          <w:shd w:val="clear" w:color="auto" w:fill="FFFFFF"/>
          <w:lang w:val="en-GB"/>
        </w:rPr>
        <w:t>ed year after year</w:t>
      </w:r>
      <w:r w:rsidR="00187EC1">
        <w:rPr>
          <w:shd w:val="clear" w:color="auto" w:fill="FFFFFF"/>
          <w:lang w:val="en-GB"/>
        </w:rPr>
        <w:t xml:space="preserve"> </w:t>
      </w:r>
      <w:r w:rsidR="00F53B37">
        <w:rPr>
          <w:shd w:val="clear" w:color="auto" w:fill="FFFFFF"/>
          <w:lang w:val="en-GB"/>
        </w:rPr>
        <w:t>with their kids and then grandchildren</w:t>
      </w:r>
      <w:r w:rsidR="00D11A5A">
        <w:rPr>
          <w:shd w:val="clear" w:color="auto" w:fill="FFFFFF"/>
          <w:lang w:val="en-GB"/>
        </w:rPr>
        <w:t>.</w:t>
      </w:r>
      <w:r w:rsidR="00B43B57">
        <w:rPr>
          <w:shd w:val="clear" w:color="auto" w:fill="FFFFFF"/>
          <w:lang w:val="en-GB"/>
        </w:rPr>
        <w:t xml:space="preserve"> </w:t>
      </w:r>
      <w:r w:rsidRPr="00D73D87" w:rsidR="00ED262A">
        <w:rPr>
          <w:shd w:val="clear" w:color="auto" w:fill="FFFFFF"/>
          <w:lang w:val="en-GB"/>
        </w:rPr>
        <w:t>It</w:t>
      </w:r>
      <w:r w:rsidRPr="00D73D87" w:rsidR="002E3C26">
        <w:rPr>
          <w:shd w:val="clear" w:color="auto" w:fill="FFFFFF"/>
          <w:lang w:val="en-GB"/>
        </w:rPr>
        <w:t xml:space="preserve"> was where I learned </w:t>
      </w:r>
      <w:r w:rsidRPr="00D73D87" w:rsidR="00012C29">
        <w:rPr>
          <w:shd w:val="clear" w:color="auto" w:fill="FFFFFF"/>
          <w:lang w:val="en-GB"/>
        </w:rPr>
        <w:t>Spanish and</w:t>
      </w:r>
      <w:r w:rsidRPr="00D73D87" w:rsidR="002E3C26">
        <w:rPr>
          <w:shd w:val="clear" w:color="auto" w:fill="FFFFFF"/>
          <w:lang w:val="en-GB"/>
        </w:rPr>
        <w:t xml:space="preserve"> </w:t>
      </w:r>
      <w:r w:rsidRPr="00D73D87" w:rsidR="00472C7A">
        <w:rPr>
          <w:shd w:val="clear" w:color="auto" w:fill="FFFFFF"/>
          <w:lang w:val="en-GB"/>
        </w:rPr>
        <w:t>met my wife.</w:t>
      </w:r>
      <w:r w:rsidRPr="00D73D87" w:rsidR="004E4899">
        <w:rPr>
          <w:shd w:val="clear" w:color="auto" w:fill="FFFFFF"/>
          <w:lang w:val="en-GB"/>
        </w:rPr>
        <w:t xml:space="preserve"> </w:t>
      </w:r>
      <w:r w:rsidR="00FF613A">
        <w:rPr>
          <w:shd w:val="clear" w:color="auto" w:fill="FFFFFF"/>
          <w:lang w:val="en-GB"/>
        </w:rPr>
        <w:t>Occasionally, as a tear</w:t>
      </w:r>
      <w:r w:rsidR="004E417A">
        <w:rPr>
          <w:shd w:val="clear" w:color="auto" w:fill="FFFFFF"/>
          <w:lang w:val="en-GB"/>
        </w:rPr>
        <w:t xml:space="preserve"> dampens my cheek</w:t>
      </w:r>
      <w:r w:rsidR="007754F2">
        <w:rPr>
          <w:shd w:val="clear" w:color="auto" w:fill="FFFFFF"/>
          <w:lang w:val="en-GB"/>
        </w:rPr>
        <w:t>,</w:t>
      </w:r>
      <w:r w:rsidR="00FF613A">
        <w:rPr>
          <w:shd w:val="clear" w:color="auto" w:fill="FFFFFF"/>
          <w:lang w:val="en-GB"/>
        </w:rPr>
        <w:t xml:space="preserve"> my </w:t>
      </w:r>
      <w:r w:rsidR="007754F2">
        <w:rPr>
          <w:shd w:val="clear" w:color="auto" w:fill="FFFFFF"/>
          <w:lang w:val="en-GB"/>
        </w:rPr>
        <w:t xml:space="preserve">aging </w:t>
      </w:r>
      <w:r w:rsidR="00FF613A">
        <w:rPr>
          <w:shd w:val="clear" w:color="auto" w:fill="FFFFFF"/>
          <w:lang w:val="en-GB"/>
        </w:rPr>
        <w:t xml:space="preserve">brain </w:t>
      </w:r>
      <w:r w:rsidR="0079725A">
        <w:rPr>
          <w:shd w:val="clear" w:color="auto" w:fill="FFFFFF"/>
          <w:lang w:val="en-GB"/>
        </w:rPr>
        <w:t>flashes back</w:t>
      </w:r>
      <w:r w:rsidR="00FF613A">
        <w:rPr>
          <w:shd w:val="clear" w:color="auto" w:fill="FFFFFF"/>
          <w:lang w:val="en-GB"/>
        </w:rPr>
        <w:t xml:space="preserve"> to </w:t>
      </w:r>
      <w:r w:rsidR="00AB28E8">
        <w:rPr>
          <w:shd w:val="clear" w:color="auto" w:fill="FFFFFF"/>
          <w:lang w:val="en-GB"/>
        </w:rPr>
        <w:t>our happy times there</w:t>
      </w:r>
      <w:r w:rsidR="00AC57D3">
        <w:rPr>
          <w:shd w:val="clear" w:color="auto" w:fill="FFFFFF"/>
          <w:lang w:val="en-GB"/>
        </w:rPr>
        <w:t xml:space="preserve">. The </w:t>
      </w:r>
      <w:r w:rsidR="00030CAA">
        <w:rPr>
          <w:shd w:val="clear" w:color="auto" w:fill="FFFFFF"/>
          <w:lang w:val="en-GB"/>
        </w:rPr>
        <w:t>great sounds we belted out until well after midnight</w:t>
      </w:r>
      <w:r w:rsidR="0025271E">
        <w:rPr>
          <w:shd w:val="clear" w:color="auto" w:fill="FFFFFF"/>
          <w:lang w:val="en-GB"/>
        </w:rPr>
        <w:t xml:space="preserve">, Abba, Pink Floyd, </w:t>
      </w:r>
      <w:r w:rsidR="000C4F18">
        <w:rPr>
          <w:shd w:val="clear" w:color="auto" w:fill="FFFFFF"/>
          <w:lang w:val="en-GB"/>
        </w:rPr>
        <w:t>Stones, Beatles</w:t>
      </w:r>
      <w:r w:rsidR="00F1261C">
        <w:rPr>
          <w:shd w:val="clear" w:color="auto" w:fill="FFFFFF"/>
          <w:lang w:val="en-GB"/>
        </w:rPr>
        <w:t>,</w:t>
      </w:r>
      <w:r w:rsidR="00647637">
        <w:rPr>
          <w:shd w:val="clear" w:color="auto" w:fill="FFFFFF"/>
          <w:lang w:val="en-GB"/>
        </w:rPr>
        <w:t xml:space="preserve"> </w:t>
      </w:r>
      <w:r w:rsidR="000C4F18">
        <w:rPr>
          <w:shd w:val="clear" w:color="auto" w:fill="FFFFFF"/>
          <w:lang w:val="en-GB"/>
        </w:rPr>
        <w:t>Moody Blues</w:t>
      </w:r>
      <w:r w:rsidR="00F1261C">
        <w:rPr>
          <w:shd w:val="clear" w:color="auto" w:fill="FFFFFF"/>
          <w:lang w:val="en-GB"/>
        </w:rPr>
        <w:t xml:space="preserve"> and more</w:t>
      </w:r>
      <w:r w:rsidR="000C4F18">
        <w:rPr>
          <w:shd w:val="clear" w:color="auto" w:fill="FFFFFF"/>
          <w:lang w:val="en-GB"/>
        </w:rPr>
        <w:t>.</w:t>
      </w:r>
      <w:r w:rsidR="00030CAA">
        <w:rPr>
          <w:shd w:val="clear" w:color="auto" w:fill="FFFFFF"/>
          <w:lang w:val="en-GB"/>
        </w:rPr>
        <w:t xml:space="preserve"> The </w:t>
      </w:r>
      <w:r w:rsidR="00AC57D3">
        <w:rPr>
          <w:shd w:val="clear" w:color="auto" w:fill="FFFFFF"/>
          <w:lang w:val="en-GB"/>
        </w:rPr>
        <w:t>evening Alison</w:t>
      </w:r>
      <w:r w:rsidR="00847DF8">
        <w:rPr>
          <w:shd w:val="clear" w:color="auto" w:fill="FFFFFF"/>
          <w:lang w:val="en-GB"/>
        </w:rPr>
        <w:t>,</w:t>
      </w:r>
      <w:r w:rsidR="00AC57D3">
        <w:rPr>
          <w:shd w:val="clear" w:color="auto" w:fill="FFFFFF"/>
          <w:lang w:val="en-GB"/>
        </w:rPr>
        <w:t xml:space="preserve"> my first love</w:t>
      </w:r>
      <w:r w:rsidR="00D15C8C">
        <w:rPr>
          <w:shd w:val="clear" w:color="auto" w:fill="FFFFFF"/>
          <w:lang w:val="en-GB"/>
        </w:rPr>
        <w:t xml:space="preserve"> turned up from nowhere</w:t>
      </w:r>
      <w:r w:rsidR="00433A85">
        <w:rPr>
          <w:shd w:val="clear" w:color="auto" w:fill="FFFFFF"/>
          <w:lang w:val="en-GB"/>
        </w:rPr>
        <w:t>.</w:t>
      </w:r>
      <w:r w:rsidR="00D15C8C">
        <w:rPr>
          <w:shd w:val="clear" w:color="auto" w:fill="FFFFFF"/>
          <w:lang w:val="en-GB"/>
        </w:rPr>
        <w:t xml:space="preserve"> </w:t>
      </w:r>
      <w:r w:rsidR="00433A85">
        <w:rPr>
          <w:shd w:val="clear" w:color="auto" w:fill="FFFFFF"/>
          <w:lang w:val="en-GB"/>
        </w:rPr>
        <w:t>F</w:t>
      </w:r>
      <w:r w:rsidR="00D15C8C">
        <w:rPr>
          <w:shd w:val="clear" w:color="auto" w:fill="FFFFFF"/>
          <w:lang w:val="en-GB"/>
        </w:rPr>
        <w:t>or five minutes only</w:t>
      </w:r>
      <w:r w:rsidR="00433A85">
        <w:rPr>
          <w:shd w:val="clear" w:color="auto" w:fill="FFFFFF"/>
          <w:lang w:val="en-GB"/>
        </w:rPr>
        <w:t>,</w:t>
      </w:r>
      <w:r w:rsidR="002A6CCF">
        <w:rPr>
          <w:shd w:val="clear" w:color="auto" w:fill="FFFFFF"/>
          <w:lang w:val="en-GB"/>
        </w:rPr>
        <w:t xml:space="preserve"> we both fondly recalled our tender kisses as teenagers</w:t>
      </w:r>
      <w:r w:rsidR="00433A85">
        <w:rPr>
          <w:shd w:val="clear" w:color="auto" w:fill="FFFFFF"/>
          <w:lang w:val="en-GB"/>
        </w:rPr>
        <w:t xml:space="preserve"> before she disappeared once more into the ether never to be seen or heard of again</w:t>
      </w:r>
      <w:r w:rsidR="00CE777A">
        <w:rPr>
          <w:shd w:val="clear" w:color="auto" w:fill="FFFFFF"/>
          <w:lang w:val="en-GB"/>
        </w:rPr>
        <w:t xml:space="preserve">. </w:t>
      </w:r>
      <w:r w:rsidR="000F7335">
        <w:rPr>
          <w:shd w:val="clear" w:color="auto" w:fill="FFFFFF"/>
          <w:lang w:val="en-GB"/>
        </w:rPr>
        <w:t xml:space="preserve">The </w:t>
      </w:r>
      <w:r w:rsidR="00237E69">
        <w:rPr>
          <w:shd w:val="clear" w:color="auto" w:fill="FFFFFF"/>
          <w:lang w:val="en-GB"/>
        </w:rPr>
        <w:t xml:space="preserve">money </w:t>
      </w:r>
      <w:r w:rsidR="00683088">
        <w:rPr>
          <w:shd w:val="clear" w:color="auto" w:fill="FFFFFF"/>
          <w:lang w:val="en-GB"/>
        </w:rPr>
        <w:t xml:space="preserve">we </w:t>
      </w:r>
      <w:r w:rsidR="00237E69">
        <w:rPr>
          <w:shd w:val="clear" w:color="auto" w:fill="FFFFFF"/>
          <w:lang w:val="en-GB"/>
        </w:rPr>
        <w:t xml:space="preserve">raised </w:t>
      </w:r>
      <w:r w:rsidR="00683088">
        <w:rPr>
          <w:shd w:val="clear" w:color="auto" w:fill="FFFFFF"/>
          <w:lang w:val="en-GB"/>
        </w:rPr>
        <w:t>for</w:t>
      </w:r>
      <w:r w:rsidR="00237E69">
        <w:rPr>
          <w:shd w:val="clear" w:color="auto" w:fill="FFFFFF"/>
          <w:lang w:val="en-GB"/>
        </w:rPr>
        <w:t xml:space="preserve"> the Lions Club </w:t>
      </w:r>
      <w:r w:rsidR="00683088">
        <w:rPr>
          <w:shd w:val="clear" w:color="auto" w:fill="FFFFFF"/>
          <w:lang w:val="en-GB"/>
        </w:rPr>
        <w:t xml:space="preserve">with </w:t>
      </w:r>
      <w:r w:rsidR="00D00D72">
        <w:rPr>
          <w:shd w:val="clear" w:color="auto" w:fill="FFFFFF"/>
          <w:lang w:val="en-GB"/>
        </w:rPr>
        <w:t xml:space="preserve">treasure hunts </w:t>
      </w:r>
      <w:r w:rsidR="00CE2D91">
        <w:rPr>
          <w:shd w:val="clear" w:color="auto" w:fill="FFFFFF"/>
          <w:lang w:val="en-GB"/>
        </w:rPr>
        <w:t>so we could</w:t>
      </w:r>
      <w:r w:rsidR="00237E69">
        <w:rPr>
          <w:shd w:val="clear" w:color="auto" w:fill="FFFFFF"/>
          <w:lang w:val="en-GB"/>
        </w:rPr>
        <w:t xml:space="preserve"> donate an ambulance to the town</w:t>
      </w:r>
      <w:r w:rsidR="006C425F">
        <w:rPr>
          <w:shd w:val="clear" w:color="auto" w:fill="FFFFFF"/>
          <w:lang w:val="en-GB"/>
        </w:rPr>
        <w:t>.</w:t>
      </w:r>
      <w:r w:rsidR="008E3B58">
        <w:rPr>
          <w:shd w:val="clear" w:color="auto" w:fill="FFFFFF"/>
          <w:lang w:val="en-GB"/>
        </w:rPr>
        <w:t xml:space="preserve"> </w:t>
      </w:r>
      <w:r w:rsidR="001016F9">
        <w:rPr>
          <w:shd w:val="clear" w:color="auto" w:fill="FFFFFF"/>
          <w:lang w:val="en-GB"/>
        </w:rPr>
        <w:t xml:space="preserve">I could go on but </w:t>
      </w:r>
      <w:r w:rsidR="006B3773">
        <w:rPr>
          <w:shd w:val="clear" w:color="auto" w:fill="FFFFFF"/>
          <w:lang w:val="en-GB"/>
        </w:rPr>
        <w:t>enough now. T</w:t>
      </w:r>
      <w:r w:rsidR="00CE2D91">
        <w:rPr>
          <w:shd w:val="clear" w:color="auto" w:fill="FFFFFF"/>
          <w:lang w:val="en-GB"/>
        </w:rPr>
        <w:t>he ghost of t</w:t>
      </w:r>
      <w:r w:rsidRPr="00D73D87" w:rsidR="004E4899">
        <w:rPr>
          <w:shd w:val="clear" w:color="auto" w:fill="FFFFFF"/>
          <w:lang w:val="en-GB"/>
        </w:rPr>
        <w:t xml:space="preserve">he Fontainebleau </w:t>
      </w:r>
      <w:r w:rsidR="00C33832">
        <w:rPr>
          <w:shd w:val="clear" w:color="auto" w:fill="FFFFFF"/>
          <w:lang w:val="en-GB"/>
        </w:rPr>
        <w:t xml:space="preserve">will haunt me forever, it </w:t>
      </w:r>
      <w:r w:rsidRPr="00D73D87" w:rsidR="004E4899">
        <w:rPr>
          <w:shd w:val="clear" w:color="auto" w:fill="FFFFFF"/>
          <w:lang w:val="en-GB"/>
        </w:rPr>
        <w:t xml:space="preserve">is </w:t>
      </w:r>
      <w:r w:rsidRPr="00D73D87" w:rsidR="00F638C1">
        <w:rPr>
          <w:shd w:val="clear" w:color="auto" w:fill="FFFFFF"/>
          <w:lang w:val="en-GB"/>
        </w:rPr>
        <w:t xml:space="preserve">where </w:t>
      </w:r>
      <w:r w:rsidR="00647637">
        <w:rPr>
          <w:shd w:val="clear" w:color="auto" w:fill="FFFFFF"/>
          <w:lang w:val="en-GB"/>
        </w:rPr>
        <w:t xml:space="preserve">my </w:t>
      </w:r>
      <w:r w:rsidR="006B3773">
        <w:rPr>
          <w:shd w:val="clear" w:color="auto" w:fill="FFFFFF"/>
          <w:lang w:val="en-GB"/>
        </w:rPr>
        <w:t>and so many others</w:t>
      </w:r>
      <w:r w:rsidR="004F2346">
        <w:rPr>
          <w:shd w:val="clear" w:color="auto" w:fill="FFFFFF"/>
          <w:lang w:val="en-GB"/>
        </w:rPr>
        <w:t>'</w:t>
      </w:r>
      <w:r w:rsidR="006B3773">
        <w:rPr>
          <w:shd w:val="clear" w:color="auto" w:fill="FFFFFF"/>
          <w:lang w:val="en-GB"/>
        </w:rPr>
        <w:t xml:space="preserve"> </w:t>
      </w:r>
      <w:proofErr w:type="gramStart"/>
      <w:r w:rsidR="00647637">
        <w:rPr>
          <w:shd w:val="clear" w:color="auto" w:fill="FFFFFF"/>
          <w:lang w:val="en-GB"/>
        </w:rPr>
        <w:t>love</w:t>
      </w:r>
      <w:proofErr w:type="gramEnd"/>
      <w:r w:rsidR="00647637">
        <w:rPr>
          <w:shd w:val="clear" w:color="auto" w:fill="FFFFFF"/>
          <w:lang w:val="en-GB"/>
        </w:rPr>
        <w:t xml:space="preserve"> for Spain</w:t>
      </w:r>
      <w:r w:rsidRPr="00D73D87" w:rsidR="00F638C1">
        <w:rPr>
          <w:shd w:val="clear" w:color="auto" w:fill="FFFFFF"/>
          <w:lang w:val="en-GB"/>
        </w:rPr>
        <w:t xml:space="preserve"> </w:t>
      </w:r>
      <w:r w:rsidR="00647637">
        <w:rPr>
          <w:shd w:val="clear" w:color="auto" w:fill="FFFFFF"/>
          <w:lang w:val="en-GB"/>
        </w:rPr>
        <w:t>took root</w:t>
      </w:r>
      <w:r w:rsidR="00FE5327">
        <w:rPr>
          <w:shd w:val="clear" w:color="auto" w:fill="FFFFFF"/>
          <w:lang w:val="en-GB"/>
        </w:rPr>
        <w:t>.</w:t>
      </w:r>
      <w:r w:rsidRPr="00D73D87" w:rsidR="00F638C1">
        <w:rPr>
          <w:shd w:val="clear" w:color="auto" w:fill="FFFFFF"/>
          <w:lang w:val="en-GB"/>
        </w:rPr>
        <w:t xml:space="preserve"> </w:t>
      </w:r>
      <w:r w:rsidR="00FE5327">
        <w:rPr>
          <w:shd w:val="clear" w:color="auto" w:fill="FFFFFF"/>
          <w:lang w:val="en-GB"/>
        </w:rPr>
        <w:t>It</w:t>
      </w:r>
      <w:r w:rsidRPr="00D73D87" w:rsidR="00F638C1">
        <w:rPr>
          <w:shd w:val="clear" w:color="auto" w:fill="FFFFFF"/>
          <w:lang w:val="en-GB"/>
        </w:rPr>
        <w:t xml:space="preserve"> is </w:t>
      </w:r>
      <w:r w:rsidRPr="00D73D87" w:rsidR="004E4899">
        <w:rPr>
          <w:shd w:val="clear" w:color="auto" w:fill="FFFFFF"/>
          <w:lang w:val="en-GB"/>
        </w:rPr>
        <w:t>as much a part of me as I am of it.</w:t>
      </w:r>
    </w:p>
    <w:p w:rsidRPr="00D73D87" w:rsidR="005F14D0" w:rsidRDefault="005F14D0" w14:paraId="0FD88DB8" w14:textId="01C18312">
      <w:pPr>
        <w:rPr>
          <w:rFonts w:ascii="Times New Roman" w:hAnsi="Times New Roman" w:eastAsia="Times New Roman" w:cs="Times New Roman"/>
          <w:sz w:val="24"/>
          <w:szCs w:val="24"/>
          <w:shd w:val="clear" w:color="auto" w:fill="FFFFFF"/>
          <w:lang w:val="en-GB"/>
        </w:rPr>
      </w:pPr>
      <w:r w:rsidRPr="00D73D87">
        <w:rPr>
          <w:shd w:val="clear" w:color="auto" w:fill="FFFFFF"/>
          <w:lang w:val="en-GB"/>
        </w:rPr>
        <w:br w:type="page"/>
      </w:r>
    </w:p>
    <w:p w:rsidRPr="00D73D87" w:rsidR="00916173" w:rsidP="00916173" w:rsidRDefault="00916173" w14:paraId="024A54DD" w14:textId="6CB3341C">
      <w:pPr>
        <w:pStyle w:val="NormalWeb"/>
        <w:shd w:val="clear" w:color="auto" w:fill="FFFFFF"/>
        <w:spacing w:before="0" w:beforeAutospacing="0" w:after="0" w:afterAutospacing="0" w:line="360" w:lineRule="auto"/>
        <w:rPr>
          <w:shd w:val="clear" w:color="auto" w:fill="FFFFFF"/>
          <w:lang w:val="en-GB"/>
        </w:rPr>
      </w:pPr>
      <w:r w:rsidRPr="00D73D87">
        <w:rPr>
          <w:shd w:val="clear" w:color="auto" w:fill="FFFFFF"/>
          <w:lang w:val="en-GB"/>
        </w:rPr>
        <w:lastRenderedPageBreak/>
        <w:t>Paul S Bradley</w:t>
      </w:r>
      <w:r w:rsidR="00047E95">
        <w:rPr>
          <w:shd w:val="clear" w:color="auto" w:fill="FFFFFF"/>
          <w:lang w:val="en-GB"/>
        </w:rPr>
        <w:t xml:space="preserve"> - Author</w:t>
      </w:r>
    </w:p>
    <w:p w:rsidRPr="00D73D87" w:rsidR="005F14D0" w:rsidP="00916173" w:rsidRDefault="005F14D0" w14:paraId="4354DF1B" w14:textId="77777777">
      <w:pPr>
        <w:pStyle w:val="NormalWeb"/>
        <w:shd w:val="clear" w:color="auto" w:fill="FFFFFF"/>
        <w:spacing w:before="0" w:beforeAutospacing="0" w:after="0" w:afterAutospacing="0" w:line="360" w:lineRule="auto"/>
        <w:rPr>
          <w:shd w:val="clear" w:color="auto" w:fill="FFFFFF"/>
          <w:lang w:val="en-GB"/>
        </w:rPr>
      </w:pPr>
    </w:p>
    <w:p w:rsidRPr="00047E95" w:rsidR="00047E95" w:rsidP="00047E95" w:rsidRDefault="00916173" w14:paraId="36B39941" w14:textId="214C6100">
      <w:pPr>
        <w:pStyle w:val="NormalWeb"/>
        <w:shd w:val="clear" w:color="auto" w:fill="FFFFFF"/>
        <w:spacing w:before="0" w:beforeAutospacing="0" w:after="0" w:afterAutospacing="0" w:line="360" w:lineRule="auto"/>
        <w:rPr>
          <w:shd w:val="clear" w:color="auto" w:fill="FFFFFF"/>
          <w:lang w:val="en-GB"/>
        </w:rPr>
      </w:pPr>
      <w:r w:rsidRPr="00D73D87">
        <w:rPr>
          <w:shd w:val="clear" w:color="auto" w:fill="FFFFFF"/>
          <w:lang w:val="en-GB"/>
        </w:rPr>
        <w:t xml:space="preserve">The Bradley family has resided in Spain since 1974. Initially, in Menorca, they relocated to Nerja in 1987. </w:t>
      </w:r>
      <w:r w:rsidRPr="00D73D87" w:rsidR="00DB2660">
        <w:rPr>
          <w:shd w:val="clear" w:color="auto" w:fill="FFFFFF"/>
          <w:lang w:val="en-GB"/>
        </w:rPr>
        <w:t xml:space="preserve">In 1987, </w:t>
      </w:r>
      <w:r w:rsidRPr="00D73D87">
        <w:rPr>
          <w:shd w:val="clear" w:color="auto" w:fill="FFFFFF"/>
          <w:lang w:val="en-GB"/>
        </w:rPr>
        <w:t xml:space="preserve">Paul </w:t>
      </w:r>
      <w:r w:rsidRPr="00D73D87" w:rsidR="00DB2660">
        <w:rPr>
          <w:shd w:val="clear" w:color="auto" w:fill="FFFFFF"/>
          <w:lang w:val="en-GB"/>
        </w:rPr>
        <w:t xml:space="preserve">sold his office interior business in London to </w:t>
      </w:r>
      <w:r w:rsidR="00B42EC5">
        <w:rPr>
          <w:shd w:val="clear" w:color="auto" w:fill="FFFFFF"/>
          <w:lang w:val="en-GB"/>
        </w:rPr>
        <w:t>Martin</w:t>
      </w:r>
      <w:r w:rsidRPr="00D73D87" w:rsidR="00DB2660">
        <w:rPr>
          <w:shd w:val="clear" w:color="auto" w:fill="FFFFFF"/>
          <w:lang w:val="en-GB"/>
        </w:rPr>
        <w:t xml:space="preserve"> Sorrell of WPP and joined his parents. He </w:t>
      </w:r>
      <w:r w:rsidRPr="00D73D87">
        <w:rPr>
          <w:shd w:val="clear" w:color="auto" w:fill="FFFFFF"/>
          <w:lang w:val="en-GB"/>
        </w:rPr>
        <w:t>ran a marketing agency from his home in Nerja</w:t>
      </w:r>
      <w:r w:rsidRPr="00D73D87" w:rsidR="00DB2660">
        <w:rPr>
          <w:shd w:val="clear" w:color="auto" w:fill="FFFFFF"/>
          <w:lang w:val="en-GB"/>
        </w:rPr>
        <w:t xml:space="preserve"> and </w:t>
      </w:r>
      <w:r w:rsidRPr="00D73D87">
        <w:rPr>
          <w:shd w:val="clear" w:color="auto" w:fill="FFFFFF"/>
          <w:lang w:val="en-GB"/>
        </w:rPr>
        <w:t>publish</w:t>
      </w:r>
      <w:r w:rsidRPr="00D73D87" w:rsidR="00DB2660">
        <w:rPr>
          <w:shd w:val="clear" w:color="auto" w:fill="FFFFFF"/>
          <w:lang w:val="en-GB"/>
        </w:rPr>
        <w:t>ed</w:t>
      </w:r>
      <w:r w:rsidRPr="00D73D87">
        <w:rPr>
          <w:shd w:val="clear" w:color="auto" w:fill="FFFFFF"/>
          <w:lang w:val="en-GB"/>
        </w:rPr>
        <w:t xml:space="preserve"> guidebooks and lifestyle magazines in German, Spanish, and English</w:t>
      </w:r>
      <w:r w:rsidRPr="00D73D87" w:rsidR="00B545EA">
        <w:rPr>
          <w:shd w:val="clear" w:color="auto" w:fill="FFFFFF"/>
          <w:lang w:val="en-GB"/>
        </w:rPr>
        <w:t xml:space="preserve"> until</w:t>
      </w:r>
      <w:r w:rsidRPr="00D73D87">
        <w:rPr>
          <w:shd w:val="clear" w:color="auto" w:fill="FFFFFF"/>
          <w:lang w:val="en-GB"/>
        </w:rPr>
        <w:t xml:space="preserve"> </w:t>
      </w:r>
      <w:r w:rsidRPr="00D73D87" w:rsidR="00B545EA">
        <w:rPr>
          <w:shd w:val="clear" w:color="auto" w:fill="FFFFFF"/>
          <w:lang w:val="en-GB"/>
        </w:rPr>
        <w:t>he</w:t>
      </w:r>
      <w:r w:rsidRPr="00D73D87">
        <w:rPr>
          <w:shd w:val="clear" w:color="auto" w:fill="FFFFFF"/>
          <w:lang w:val="en-GB"/>
        </w:rPr>
        <w:t xml:space="preserve"> retired</w:t>
      </w:r>
      <w:r w:rsidRPr="00D73D87" w:rsidR="00DB2660">
        <w:rPr>
          <w:shd w:val="clear" w:color="auto" w:fill="FFFFFF"/>
          <w:lang w:val="en-GB"/>
        </w:rPr>
        <w:t>.</w:t>
      </w:r>
      <w:r w:rsidRPr="00D73D87">
        <w:rPr>
          <w:shd w:val="clear" w:color="auto" w:fill="FFFFFF"/>
          <w:lang w:val="en-GB"/>
        </w:rPr>
        <w:t xml:space="preserve"> </w:t>
      </w:r>
      <w:r w:rsidRPr="00D73D87" w:rsidR="00DB2660">
        <w:rPr>
          <w:shd w:val="clear" w:color="auto" w:fill="FFFFFF"/>
          <w:lang w:val="en-GB"/>
        </w:rPr>
        <w:t>Paul</w:t>
      </w:r>
      <w:r w:rsidRPr="00D73D87">
        <w:rPr>
          <w:shd w:val="clear" w:color="auto" w:fill="FFFFFF"/>
          <w:lang w:val="en-GB"/>
        </w:rPr>
        <w:t xml:space="preserve"> continues to escort </w:t>
      </w:r>
      <w:r w:rsidRPr="00D73D87" w:rsidR="00DB2660">
        <w:rPr>
          <w:shd w:val="clear" w:color="auto" w:fill="FFFFFF"/>
          <w:lang w:val="en-GB"/>
        </w:rPr>
        <w:t xml:space="preserve">groups of </w:t>
      </w:r>
      <w:r w:rsidRPr="00D73D87">
        <w:rPr>
          <w:shd w:val="clear" w:color="auto" w:fill="FFFFFF"/>
          <w:lang w:val="en-GB"/>
        </w:rPr>
        <w:t>discerning American Alumni around Spain</w:t>
      </w:r>
      <w:r w:rsidRPr="00D73D87" w:rsidR="00DB2660">
        <w:rPr>
          <w:shd w:val="clear" w:color="auto" w:fill="FFFFFF"/>
          <w:lang w:val="en-GB"/>
        </w:rPr>
        <w:t xml:space="preserve"> on behalf of AHI Travel Inc</w:t>
      </w:r>
      <w:r w:rsidRPr="00D73D87" w:rsidR="00B545EA">
        <w:rPr>
          <w:shd w:val="clear" w:color="auto" w:fill="FFFFFF"/>
          <w:lang w:val="en-GB"/>
        </w:rPr>
        <w:t>. F</w:t>
      </w:r>
      <w:r w:rsidRPr="00D73D87">
        <w:rPr>
          <w:shd w:val="clear" w:color="auto" w:fill="FFFFFF"/>
          <w:lang w:val="en-GB"/>
        </w:rPr>
        <w:t xml:space="preserve">ive novels </w:t>
      </w:r>
      <w:r w:rsidRPr="00D73D87" w:rsidR="00B545EA">
        <w:rPr>
          <w:shd w:val="clear" w:color="auto" w:fill="FFFFFF"/>
          <w:lang w:val="en-GB"/>
        </w:rPr>
        <w:t>of</w:t>
      </w:r>
      <w:r w:rsidRPr="00D73D87">
        <w:rPr>
          <w:shd w:val="clear" w:color="auto" w:fill="FFFFFF"/>
          <w:lang w:val="en-GB"/>
        </w:rPr>
        <w:t xml:space="preserve"> </w:t>
      </w:r>
      <w:r w:rsidRPr="00D73D87" w:rsidR="00B545EA">
        <w:rPr>
          <w:shd w:val="clear" w:color="auto" w:fill="FFFFFF"/>
          <w:lang w:val="en-GB"/>
        </w:rPr>
        <w:t>his</w:t>
      </w:r>
      <w:r w:rsidRPr="00D73D87">
        <w:rPr>
          <w:shd w:val="clear" w:color="auto" w:fill="FFFFFF"/>
          <w:lang w:val="en-GB"/>
        </w:rPr>
        <w:t xml:space="preserve"> Andalusian Mystery Series</w:t>
      </w:r>
      <w:r w:rsidRPr="00D73D87" w:rsidR="00B545EA">
        <w:rPr>
          <w:shd w:val="clear" w:color="auto" w:fill="FFFFFF"/>
          <w:lang w:val="en-GB"/>
        </w:rPr>
        <w:t xml:space="preserve"> have been self-published since 2018,</w:t>
      </w:r>
      <w:r w:rsidRPr="00D73D87">
        <w:rPr>
          <w:shd w:val="clear" w:color="auto" w:fill="FFFFFF"/>
          <w:lang w:val="en-GB"/>
        </w:rPr>
        <w:t xml:space="preserve"> </w:t>
      </w:r>
      <w:r w:rsidRPr="00D73D87" w:rsidR="00B545EA">
        <w:rPr>
          <w:shd w:val="clear" w:color="auto" w:fill="FFFFFF"/>
          <w:lang w:val="en-GB"/>
        </w:rPr>
        <w:t>t</w:t>
      </w:r>
      <w:r w:rsidRPr="00D73D87">
        <w:rPr>
          <w:shd w:val="clear" w:color="auto" w:fill="FFFFFF"/>
          <w:lang w:val="en-GB"/>
        </w:rPr>
        <w:t>wo more are in the pipeline. His mother</w:t>
      </w:r>
      <w:r w:rsidRPr="00D73D87" w:rsidR="00B545EA">
        <w:rPr>
          <w:shd w:val="clear" w:color="auto" w:fill="FFFFFF"/>
          <w:lang w:val="en-GB"/>
        </w:rPr>
        <w:t>,</w:t>
      </w:r>
      <w:r w:rsidRPr="00D73D87">
        <w:rPr>
          <w:shd w:val="clear" w:color="auto" w:fill="FFFFFF"/>
          <w:lang w:val="en-GB"/>
        </w:rPr>
        <w:t xml:space="preserve"> Edna Bradley</w:t>
      </w:r>
      <w:r w:rsidRPr="00D73D87" w:rsidR="00B545EA">
        <w:rPr>
          <w:shd w:val="clear" w:color="auto" w:fill="FFFFFF"/>
          <w:lang w:val="en-GB"/>
        </w:rPr>
        <w:t>,</w:t>
      </w:r>
      <w:r w:rsidRPr="00D73D87">
        <w:rPr>
          <w:shd w:val="clear" w:color="auto" w:fill="FFFFFF"/>
          <w:lang w:val="en-GB"/>
        </w:rPr>
        <w:t xml:space="preserve"> arranged the flowers in the Fontainebleau during Ian Anderson's time</w:t>
      </w:r>
      <w:r w:rsidR="00252046">
        <w:rPr>
          <w:shd w:val="clear" w:color="auto" w:fill="FFFFFF"/>
          <w:lang w:val="en-GB"/>
        </w:rPr>
        <w:t>,</w:t>
      </w:r>
      <w:r w:rsidRPr="00D73D87">
        <w:rPr>
          <w:shd w:val="clear" w:color="auto" w:fill="FFFFFF"/>
          <w:lang w:val="en-GB"/>
        </w:rPr>
        <w:t xml:space="preserve"> and Bat Carrott, his brother-in-law, managed the refurbishment project in Andy Pryor’s tenure.</w:t>
      </w:r>
    </w:p>
    <w:sectPr w:rsidRPr="00047E95" w:rsidR="00047E95">
      <w:headerReference w:type="default" r:id="rId7"/>
      <w:footerReference w:type="default" r:id="rId8"/>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GS" w:author="Gary Smailes" w:date="2024-01-15T12:30:43" w:id="522700120">
    <w:p w:rsidR="0C8A1D81" w:rsidRDefault="0C8A1D81" w14:paraId="19D73285" w14:textId="61FEC3C3">
      <w:pPr>
        <w:pStyle w:val="CommentText"/>
      </w:pPr>
      <w:r w:rsidR="0C8A1D81">
        <w:rPr/>
        <w:t xml:space="preserve">You don't need this, it will be added when converted to digital or print file. </w:t>
      </w:r>
      <w:r>
        <w:rPr>
          <w:rStyle w:val="CommentReference"/>
        </w:rPr>
        <w:annotationRef/>
      </w:r>
    </w:p>
  </w:comment>
  <w:comment w:initials="GS" w:author="Gary Smailes" w:date="2024-01-15T12:42:59" w:id="2066491722">
    <w:p w:rsidR="0C8A1D81" w:rsidRDefault="0C8A1D81" w14:paraId="225656E4" w14:textId="736C4F98">
      <w:pPr>
        <w:pStyle w:val="CommentText"/>
      </w:pPr>
      <w:r w:rsidR="0C8A1D81">
        <w:rPr/>
        <w:t xml:space="preserve">I like this detail. </w:t>
      </w:r>
      <w:r>
        <w:rPr>
          <w:rStyle w:val="CommentReference"/>
        </w:rPr>
        <w:annotationRef/>
      </w:r>
    </w:p>
  </w:comment>
  <w:comment w:initials="GS" w:author="Gary Smailes" w:date="2024-01-15T12:44:24" w:id="1669412441">
    <w:p w:rsidR="0C8A1D81" w:rsidRDefault="0C8A1D81" w14:paraId="2239B1F7" w14:textId="39815BE4">
      <w:pPr>
        <w:pStyle w:val="CommentText"/>
      </w:pPr>
      <w:r w:rsidR="0C8A1D81">
        <w:rPr/>
        <w:t xml:space="preserve">Perhaps say something about the importance of the records. </w:t>
      </w:r>
      <w:r>
        <w:rPr>
          <w:rStyle w:val="CommentReference"/>
        </w:rPr>
        <w:annotationRef/>
      </w:r>
    </w:p>
  </w:comment>
  <w:comment w:initials="GS" w:author="Gary Smailes" w:date="2024-01-15T12:49:58" w:id="1347830184">
    <w:p w:rsidR="0C8A1D81" w:rsidRDefault="0C8A1D81" w14:paraId="49B77F79" w14:textId="1A26C367">
      <w:pPr>
        <w:pStyle w:val="CommentText"/>
      </w:pPr>
      <w:r w:rsidR="0C8A1D81">
        <w:rPr/>
        <w:t xml:space="preserve">I like this. </w:t>
      </w:r>
      <w:r>
        <w:rPr>
          <w:rStyle w:val="CommentReference"/>
        </w:rPr>
        <w:annotationRef/>
      </w:r>
    </w:p>
  </w:comment>
  <w:comment w:initials="GS" w:author="Gary Smailes" w:date="2024-01-15T14:57:15" w:id="1081654330">
    <w:p w:rsidR="0C8A1D81" w:rsidRDefault="0C8A1D81" w14:paraId="7700B8D0" w14:textId="547C0C46">
      <w:pPr>
        <w:pStyle w:val="CommentText"/>
      </w:pPr>
      <w:r w:rsidR="0C8A1D81">
        <w:rPr/>
        <w:t xml:space="preserve">I want to establish a lack of income as a long term theme. </w:t>
      </w:r>
      <w:r>
        <w:rPr>
          <w:rStyle w:val="CommentReference"/>
        </w:rPr>
        <w:annotationRef/>
      </w:r>
    </w:p>
  </w:comment>
  <w:comment w:initials="GS" w:author="Gary Smailes" w:date="2024-01-15T15:40:47" w:id="1638667807">
    <w:p w:rsidR="0C8A1D81" w:rsidRDefault="0C8A1D81" w14:paraId="3344E6BC" w14:textId="3812403E">
      <w:pPr>
        <w:pStyle w:val="CommentText"/>
      </w:pPr>
      <w:r w:rsidR="0C8A1D81">
        <w:rPr/>
        <w:t xml:space="preserve">This is a great way to pass the backstory. </w:t>
      </w:r>
      <w:r>
        <w:rPr>
          <w:rStyle w:val="CommentReference"/>
        </w:rPr>
        <w:annotationRef/>
      </w:r>
    </w:p>
  </w:comment>
  <w:comment w:initials="GS" w:author="Gary Smailes" w:date="2024-01-15T15:41:42" w:id="101544410">
    <w:p w:rsidR="0C8A1D81" w:rsidRDefault="0C8A1D81" w14:paraId="095B3057" w14:textId="043D32CE">
      <w:pPr>
        <w:pStyle w:val="CommentText"/>
      </w:pPr>
      <w:r w:rsidR="0C8A1D81">
        <w:rPr/>
        <w:t xml:space="preserve">Perhaps mention something here about the growing trend toward package holidays. </w:t>
      </w:r>
      <w:r>
        <w:rPr>
          <w:rStyle w:val="CommentReference"/>
        </w:rPr>
        <w:annotationRef/>
      </w:r>
    </w:p>
  </w:comment>
  <w:comment w:initials="GS" w:author="Gary Smailes" w:date="2024-01-15T16:38:48" w:id="1746410665">
    <w:p w:rsidR="0C8A1D81" w:rsidRDefault="0C8A1D81" w14:paraId="0CEF1F1E" w14:textId="7B85C25D">
      <w:pPr>
        <w:pStyle w:val="CommentText"/>
      </w:pPr>
      <w:r w:rsidR="0C8A1D81">
        <w:rPr/>
        <w:t>Can you add a better description of the hotel?</w:t>
      </w:r>
      <w:r>
        <w:rPr>
          <w:rStyle w:val="CommentReference"/>
        </w:rPr>
        <w:annotationRef/>
      </w:r>
    </w:p>
  </w:comment>
  <w:comment w:initials="GS" w:author="Gary Smailes" w:date="2024-01-15T16:44:53" w:id="1206505526">
    <w:p w:rsidR="0C8A1D81" w:rsidRDefault="0C8A1D81" w14:paraId="162FE803" w14:textId="540C44F7">
      <w:pPr>
        <w:pStyle w:val="CommentText"/>
      </w:pPr>
      <w:r w:rsidR="0C8A1D81">
        <w:rPr/>
        <w:t xml:space="preserve">This works better now. You have established their relationship isn't great. </w:t>
      </w:r>
      <w:r>
        <w:rPr>
          <w:rStyle w:val="CommentReference"/>
        </w:rPr>
        <w:annotationRef/>
      </w:r>
    </w:p>
  </w:comment>
  <w:comment w:initials="GS" w:author="Gary Smailes" w:date="2024-01-15T17:41:04" w:id="825035497">
    <w:p w:rsidR="0C8A1D81" w:rsidRDefault="0C8A1D81" w14:paraId="21AE9217" w14:textId="0478D954">
      <w:pPr>
        <w:pStyle w:val="CommentText"/>
      </w:pPr>
      <w:r w:rsidR="0C8A1D81">
        <w:rPr/>
        <w:t xml:space="preserve">Add a better location description. </w:t>
      </w:r>
      <w:r>
        <w:rPr>
          <w:rStyle w:val="CommentReference"/>
        </w:rPr>
        <w:annotationRef/>
      </w:r>
    </w:p>
  </w:comment>
  <w:comment w:initials="GS" w:author="Gary Smailes" w:date="2024-01-16T10:37:55" w:id="940664585">
    <w:p w:rsidR="05EB226F" w:rsidRDefault="05EB226F" w14:paraId="76E84EA4" w14:textId="5223AB1B">
      <w:pPr>
        <w:pStyle w:val="CommentText"/>
      </w:pPr>
      <w:r w:rsidR="05EB226F">
        <w:rPr/>
        <w:t xml:space="preserve">Add a location description. </w:t>
      </w:r>
      <w:r>
        <w:rPr>
          <w:rStyle w:val="CommentReference"/>
        </w:rPr>
        <w:annotationRef/>
      </w:r>
    </w:p>
  </w:comment>
  <w:comment w:initials="GS" w:author="Gary Smailes" w:date="2024-01-16T10:43:41" w:id="1657352503">
    <w:p w:rsidR="05EB226F" w:rsidRDefault="05EB226F" w14:paraId="1193A2ED" w14:textId="6CFD2C67">
      <w:pPr>
        <w:pStyle w:val="CommentText"/>
      </w:pPr>
      <w:r w:rsidR="05EB226F">
        <w:rPr/>
        <w:t xml:space="preserve">Layer in a little more location description. </w:t>
      </w:r>
      <w:r>
        <w:rPr>
          <w:rStyle w:val="CommentReference"/>
        </w:rPr>
        <w:annotationRef/>
      </w:r>
    </w:p>
  </w:comment>
  <w:comment w:initials="GS" w:author="Gary Smailes" w:date="2024-01-16T12:46:41" w:id="1153188880">
    <w:p w:rsidR="05EB226F" w:rsidRDefault="05EB226F" w14:paraId="6C4376B6" w14:textId="228EE859">
      <w:pPr>
        <w:pStyle w:val="CommentText"/>
      </w:pPr>
      <w:r w:rsidR="05EB226F">
        <w:rPr/>
        <w:t xml:space="preserve">I wanted you to add more description of this interaction. Make it clear to the reader that something is going on. </w:t>
      </w:r>
      <w:r>
        <w:rPr>
          <w:rStyle w:val="CommentReference"/>
        </w:rPr>
        <w:annotationRef/>
      </w:r>
    </w:p>
  </w:comment>
  <w:comment w:initials="GS" w:author="Gary Smailes" w:date="2024-01-16T12:53:05" w:id="1244019415">
    <w:p w:rsidR="05EB226F" w:rsidRDefault="05EB226F" w14:paraId="588F7DB0" w14:textId="79D7B00C">
      <w:pPr>
        <w:pStyle w:val="CommentText"/>
      </w:pPr>
      <w:r w:rsidR="05EB226F">
        <w:rPr/>
        <w:t xml:space="preserve">Add a description of the dining room, show the reader how it has changed. </w:t>
      </w:r>
      <w:r>
        <w:rPr>
          <w:rStyle w:val="CommentReference"/>
        </w:rPr>
        <w:annotationRef/>
      </w:r>
    </w:p>
  </w:comment>
  <w:comment w:initials="GS" w:author="Gary Smailes" w:date="2024-01-16T14:09:41" w:id="1640758218">
    <w:p w:rsidR="05EB226F" w:rsidRDefault="05EB226F" w14:paraId="185E5639" w14:textId="39527C59">
      <w:pPr>
        <w:pStyle w:val="CommentText"/>
      </w:pPr>
      <w:r w:rsidR="05EB226F">
        <w:rPr/>
        <w:t xml:space="preserve">You need to add a better description of the location. </w:t>
      </w:r>
      <w:r>
        <w:rPr>
          <w:rStyle w:val="CommentReference"/>
        </w:rPr>
        <w:annotationRef/>
      </w:r>
    </w:p>
  </w:comment>
  <w:comment w:initials="GS" w:author="Gary Smailes" w:date="2024-01-16T14:33:39" w:id="1344675697">
    <w:p w:rsidR="05EB226F" w:rsidRDefault="05EB226F" w14:paraId="20F54E94" w14:textId="7CE754A7">
      <w:pPr>
        <w:pStyle w:val="CommentText"/>
      </w:pPr>
      <w:r w:rsidR="05EB226F">
        <w:rPr/>
        <w:t xml:space="preserve">I don't think you have given sufficient description of the external area outside the hotel. I think this would be a good place to do this. I would also look to layer in some description in earlier chapters, if possible.  </w:t>
      </w:r>
      <w:r>
        <w:rPr>
          <w:rStyle w:val="CommentReference"/>
        </w:rPr>
        <w:annotationRef/>
      </w:r>
    </w:p>
  </w:comment>
  <w:comment w:initials="GS" w:author="Gary Smailes" w:date="2024-01-17T10:22:29" w:id="613771888">
    <w:p w:rsidR="4A6D2F5D" w:rsidRDefault="4A6D2F5D" w14:paraId="0B13453E" w14:textId="61B7C39D">
      <w:pPr>
        <w:pStyle w:val="CommentText"/>
      </w:pPr>
      <w:r w:rsidR="4A6D2F5D">
        <w:rPr/>
        <w:t xml:space="preserve">Add a better description of the kitchen and the broken microwave.  </w:t>
      </w:r>
      <w:r>
        <w:rPr>
          <w:rStyle w:val="CommentReference"/>
        </w:rPr>
        <w:annotationRef/>
      </w:r>
    </w:p>
  </w:comment>
  <w:comment w:initials="GS" w:author="Gary Smailes" w:date="2024-01-17T10:50:20" w:id="48571485">
    <w:p w:rsidR="4A6D2F5D" w:rsidRDefault="4A6D2F5D" w14:paraId="2E816F18" w14:textId="34ED1D0B">
      <w:pPr>
        <w:pStyle w:val="CommentText"/>
      </w:pPr>
      <w:r w:rsidR="4A6D2F5D">
        <w:rPr/>
        <w:t>Add a little discussion about the party. Have the main character ask questions.</w:t>
      </w:r>
      <w:r>
        <w:rPr>
          <w:rStyle w:val="CommentReference"/>
        </w:rPr>
        <w:annotationRef/>
      </w:r>
    </w:p>
  </w:comment>
  <w:comment w:initials="GS" w:author="Gary Smailes" w:date="2024-01-17T11:08:42" w:id="390815516">
    <w:p w:rsidR="4A6D2F5D" w:rsidRDefault="4A6D2F5D" w14:paraId="5EB17075" w14:textId="59384E3A">
      <w:pPr>
        <w:pStyle w:val="CommentText"/>
      </w:pPr>
      <w:r w:rsidR="4A6D2F5D">
        <w:rPr/>
        <w:t>I like this</w:t>
      </w:r>
      <w:r>
        <w:rPr>
          <w:rStyle w:val="CommentReference"/>
        </w:rPr>
        <w:annotationRef/>
      </w:r>
    </w:p>
  </w:comment>
  <w:comment w:initials="GS" w:author="Gary Smailes" w:date="2024-01-17T11:32:23" w:id="1474484702">
    <w:p w:rsidR="4A6D2F5D" w:rsidRDefault="4A6D2F5D" w14:paraId="4ABE8FDB" w14:textId="5DA75EF3">
      <w:pPr>
        <w:pStyle w:val="CommentText"/>
      </w:pPr>
      <w:r w:rsidR="4A6D2F5D">
        <w:rPr/>
        <w:t xml:space="preserve">Add a brief description of the new scene to allow the reader to adjust. </w:t>
      </w:r>
      <w:r>
        <w:rPr>
          <w:rStyle w:val="CommentReference"/>
        </w:rPr>
        <w:annotationRef/>
      </w:r>
    </w:p>
  </w:comment>
  <w:comment w:initials="GS" w:author="Gary Smailes" w:date="2024-01-17T12:47:55" w:id="2020731683">
    <w:p w:rsidR="4A6D2F5D" w:rsidRDefault="4A6D2F5D" w14:paraId="2E9B14D5" w14:textId="244AFE33">
      <w:pPr>
        <w:pStyle w:val="CommentText"/>
      </w:pPr>
      <w:r w:rsidR="4A6D2F5D">
        <w:rPr/>
        <w:t>Add a brief description of the character, we have not seem much of him.</w:t>
      </w:r>
      <w:r>
        <w:rPr>
          <w:rStyle w:val="CommentReference"/>
        </w:rPr>
        <w:annotationRef/>
      </w:r>
    </w:p>
  </w:comment>
  <w:comment w:initials="GS" w:author="Gary Smailes" w:date="2024-01-17T13:50:03" w:id="1815089669">
    <w:p w:rsidR="4A6D2F5D" w:rsidRDefault="4A6D2F5D" w14:paraId="6A20D2F6" w14:textId="4DC7C116">
      <w:pPr>
        <w:pStyle w:val="CommentText"/>
      </w:pPr>
      <w:r w:rsidR="4A6D2F5D">
        <w:rPr/>
        <w:t xml:space="preserve">Add a character description. </w:t>
      </w:r>
      <w:r>
        <w:rPr>
          <w:rStyle w:val="CommentReference"/>
        </w:rPr>
        <w:annotationRef/>
      </w:r>
    </w:p>
  </w:comment>
  <w:comment w:initials="GS" w:author="Gary Smailes" w:date="2024-01-18T10:26:15" w:id="526395400">
    <w:p w:rsidR="2DD51775" w:rsidRDefault="2DD51775" w14:paraId="2C2DE67F" w14:textId="3C583EA7">
      <w:pPr>
        <w:pStyle w:val="CommentText"/>
      </w:pPr>
      <w:r w:rsidR="2DD51775">
        <w:rPr/>
        <w:t xml:space="preserve">Add a location description. </w:t>
      </w:r>
      <w:r>
        <w:rPr>
          <w:rStyle w:val="CommentReference"/>
        </w:rPr>
        <w:annotationRef/>
      </w:r>
    </w:p>
  </w:comment>
  <w:comment w:initials="GS" w:author="Gary Smailes" w:date="2024-01-18T10:39:55" w:id="42951279">
    <w:p w:rsidR="2DD51775" w:rsidRDefault="2DD51775" w14:paraId="7900C40F" w14:textId="42CD68DD">
      <w:pPr>
        <w:pStyle w:val="CommentText"/>
      </w:pPr>
      <w:r w:rsidR="2DD51775">
        <w:rPr/>
        <w:t xml:space="preserve">I love this little insights into the culture. </w:t>
      </w:r>
      <w:r>
        <w:rPr>
          <w:rStyle w:val="CommentReference"/>
        </w:rPr>
        <w:annotationRef/>
      </w:r>
    </w:p>
  </w:comment>
  <w:comment w:initials="GS" w:author="Gary Smailes" w:date="2024-01-18T10:56:43" w:id="1380391966">
    <w:p w:rsidR="2DD51775" w:rsidRDefault="2DD51775" w14:paraId="147AFA62" w14:textId="797E4368">
      <w:pPr>
        <w:pStyle w:val="CommentText"/>
      </w:pPr>
      <w:r w:rsidR="2DD51775">
        <w:rPr/>
        <w:t>Love this.</w:t>
      </w:r>
      <w:r>
        <w:rPr>
          <w:rStyle w:val="CommentReference"/>
        </w:rPr>
        <w:annotationRef/>
      </w:r>
    </w:p>
  </w:comment>
  <w:comment w:initials="GS" w:author="Gary Smailes" w:date="2024-01-18T13:39:04" w:id="1989249173">
    <w:p w:rsidR="2DD51775" w:rsidRDefault="2DD51775" w14:paraId="777A043B" w14:textId="0E2ECB94">
      <w:pPr>
        <w:pStyle w:val="CommentText"/>
      </w:pPr>
      <w:r w:rsidR="2DD51775">
        <w:rPr/>
        <w:t>Add a description of what he sees.</w:t>
      </w:r>
      <w:r>
        <w:rPr>
          <w:rStyle w:val="CommentReference"/>
        </w:rPr>
        <w:annotationRef/>
      </w:r>
    </w:p>
  </w:comment>
  <w:comment w:initials="GS" w:author="Gary Smailes" w:date="2024-01-18T14:27:32" w:id="105230855">
    <w:p w:rsidR="2DD51775" w:rsidRDefault="2DD51775" w14:paraId="4A87ACE7" w14:textId="4C927DF3">
      <w:pPr>
        <w:pStyle w:val="CommentText"/>
      </w:pPr>
      <w:r w:rsidR="2DD51775">
        <w:rPr/>
        <w:t xml:space="preserve">Add a better description of the location. </w:t>
      </w:r>
      <w:r>
        <w:rPr>
          <w:rStyle w:val="CommentReference"/>
        </w:rPr>
        <w:annotationRef/>
      </w:r>
    </w:p>
  </w:comment>
  <w:comment w:initials="GS" w:author="Gary Smailes" w:date="2024-01-21T13:04:14" w:id="847383409">
    <w:p w:rsidR="11C8501F" w:rsidRDefault="11C8501F" w14:paraId="40640AC6" w14:textId="46652FE8">
      <w:pPr>
        <w:pStyle w:val="CommentText"/>
      </w:pPr>
      <w:r w:rsidR="11C8501F">
        <w:rPr/>
        <w:t xml:space="preserve">This seems such a big moment but you just brush over it, this should probably be a scene in its own right. </w:t>
      </w:r>
      <w:r>
        <w:rPr>
          <w:rStyle w:val="CommentReference"/>
        </w:rPr>
        <w:annotationRef/>
      </w:r>
    </w:p>
  </w:comment>
  <w:comment w:initials="GS" w:author="Gary Smailes" w:date="2024-01-21T13:05:21" w:id="1161390713">
    <w:p w:rsidR="11C8501F" w:rsidRDefault="11C8501F" w14:paraId="7F9DF372" w14:textId="5B711325">
      <w:pPr>
        <w:pStyle w:val="CommentText"/>
      </w:pPr>
      <w:r w:rsidR="11C8501F">
        <w:rPr/>
        <w:t xml:space="preserve">Add a much more detailed description of the bar. Allow the reader to picture it in more detail. </w:t>
      </w:r>
      <w:r>
        <w:rPr>
          <w:rStyle w:val="CommentReference"/>
        </w:rPr>
        <w:annotationRef/>
      </w:r>
    </w:p>
  </w:comment>
  <w:comment w:initials="GS" w:author="Gary Smailes" w:date="2024-01-21T13:06:36" w:id="1554233290">
    <w:p w:rsidR="11C8501F" w:rsidRDefault="11C8501F" w14:paraId="45A55C91" w14:textId="596035C2">
      <w:pPr>
        <w:pStyle w:val="CommentText"/>
      </w:pPr>
      <w:r w:rsidR="11C8501F">
        <w:rPr/>
        <w:t xml:space="preserve">It feels a shame that you have cut out some of the David Wilkes scenes, I wanted him to be more of a character in the book. </w:t>
      </w:r>
      <w:r>
        <w:rPr>
          <w:rStyle w:val="CommentReference"/>
        </w:rPr>
        <w:annotationRef/>
      </w:r>
    </w:p>
  </w:comment>
  <w:comment w:initials="GS" w:author="Gary Smailes" w:date="2024-01-21T17:23:07" w:id="188435472">
    <w:p w:rsidR="11C8501F" w:rsidRDefault="11C8501F" w14:paraId="4CBDF142" w14:textId="50695C73">
      <w:pPr>
        <w:pStyle w:val="CommentText"/>
      </w:pPr>
      <w:r w:rsidR="11C8501F">
        <w:rPr/>
        <w:t xml:space="preserve">OMG, such a game of the 70s. </w:t>
      </w:r>
      <w:r>
        <w:rPr>
          <w:rStyle w:val="CommentReference"/>
        </w:rPr>
        <w:annotationRef/>
      </w:r>
    </w:p>
  </w:comment>
  <w:comment w:initials="GS" w:author="Gary Smailes" w:date="2024-01-22T12:48:23" w:id="1975422526">
    <w:p w:rsidR="78F33490" w:rsidRDefault="78F33490" w14:paraId="20FCD665" w14:textId="167609EC">
      <w:pPr>
        <w:pStyle w:val="CommentText"/>
      </w:pPr>
      <w:r w:rsidR="78F33490">
        <w:rPr/>
        <w:t xml:space="preserve">Add a better description of what they can see. </w:t>
      </w:r>
      <w:r>
        <w:rPr>
          <w:rStyle w:val="CommentReference"/>
        </w:rPr>
        <w:annotationRef/>
      </w:r>
    </w:p>
  </w:comment>
  <w:comment w:initials="GS" w:author="Gary Smailes" w:date="2024-01-22T12:51:51" w:id="1293703881">
    <w:p w:rsidR="78F33490" w:rsidRDefault="78F33490" w14:paraId="215313B1" w14:textId="1FA5F36A">
      <w:pPr>
        <w:pStyle w:val="CommentText"/>
      </w:pPr>
      <w:r w:rsidR="78F33490">
        <w:rPr/>
        <w:t xml:space="preserve">This needs to be a new chapter or a clearer transition with better description.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9D73285"/>
  <w15:commentEx w15:done="0" w15:paraId="225656E4"/>
  <w15:commentEx w15:done="0" w15:paraId="2239B1F7"/>
  <w15:commentEx w15:done="0" w15:paraId="49B77F79"/>
  <w15:commentEx w15:done="0" w15:paraId="7700B8D0"/>
  <w15:commentEx w15:done="0" w15:paraId="3344E6BC"/>
  <w15:commentEx w15:done="0" w15:paraId="095B3057"/>
  <w15:commentEx w15:done="0" w15:paraId="0CEF1F1E"/>
  <w15:commentEx w15:done="0" w15:paraId="162FE803"/>
  <w15:commentEx w15:done="0" w15:paraId="21AE9217"/>
  <w15:commentEx w15:done="0" w15:paraId="76E84EA4"/>
  <w15:commentEx w15:done="0" w15:paraId="1193A2ED"/>
  <w15:commentEx w15:done="0" w15:paraId="6C4376B6"/>
  <w15:commentEx w15:done="0" w15:paraId="588F7DB0"/>
  <w15:commentEx w15:done="0" w15:paraId="185E5639"/>
  <w15:commentEx w15:done="0" w15:paraId="20F54E94"/>
  <w15:commentEx w15:done="0" w15:paraId="0B13453E"/>
  <w15:commentEx w15:done="0" w15:paraId="2E816F18"/>
  <w15:commentEx w15:done="0" w15:paraId="5EB17075"/>
  <w15:commentEx w15:done="0" w15:paraId="4ABE8FDB"/>
  <w15:commentEx w15:done="0" w15:paraId="2E9B14D5"/>
  <w15:commentEx w15:done="0" w15:paraId="6A20D2F6"/>
  <w15:commentEx w15:done="0" w15:paraId="2C2DE67F"/>
  <w15:commentEx w15:done="0" w15:paraId="7900C40F"/>
  <w15:commentEx w15:done="0" w15:paraId="147AFA62"/>
  <w15:commentEx w15:done="0" w15:paraId="777A043B"/>
  <w15:commentEx w15:done="0" w15:paraId="4A87ACE7"/>
  <w15:commentEx w15:done="0" w15:paraId="40640AC6"/>
  <w15:commentEx w15:done="0" w15:paraId="7F9DF372"/>
  <w15:commentEx w15:done="0" w15:paraId="45A55C91"/>
  <w15:commentEx w15:done="0" w15:paraId="4CBDF142"/>
  <w15:commentEx w15:done="0" w15:paraId="20FCD665"/>
  <w15:commentEx w15:done="0" w15:paraId="215313B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D3E185F" w16cex:dateUtc="2024-01-15T12:30:43.053Z"/>
  <w16cex:commentExtensible w16cex:durableId="3A4F5CF8" w16cex:dateUtc="2024-01-15T12:42:59.402Z"/>
  <w16cex:commentExtensible w16cex:durableId="51E1D6B2" w16cex:dateUtc="2024-01-15T12:44:24.327Z"/>
  <w16cex:commentExtensible w16cex:durableId="306F7100" w16cex:dateUtc="2024-01-15T12:49:58.953Z"/>
  <w16cex:commentExtensible w16cex:durableId="2CADE410" w16cex:dateUtc="2024-01-15T14:57:15.088Z"/>
  <w16cex:commentExtensible w16cex:durableId="4642C14B" w16cex:dateUtc="2024-01-15T15:40:47.793Z"/>
  <w16cex:commentExtensible w16cex:durableId="026A8003" w16cex:dateUtc="2024-01-15T15:41:42.661Z"/>
  <w16cex:commentExtensible w16cex:durableId="7082C586" w16cex:dateUtc="2024-01-15T16:38:48.252Z"/>
  <w16cex:commentExtensible w16cex:durableId="7759878C" w16cex:dateUtc="2024-01-15T16:44:53.525Z"/>
  <w16cex:commentExtensible w16cex:durableId="3904C946" w16cex:dateUtc="2024-01-15T17:41:04.076Z"/>
  <w16cex:commentExtensible w16cex:durableId="127413DE" w16cex:dateUtc="2024-01-16T10:37:55.664Z"/>
  <w16cex:commentExtensible w16cex:durableId="4FDDCF67" w16cex:dateUtc="2024-01-16T10:43:41.758Z"/>
  <w16cex:commentExtensible w16cex:durableId="69225BBF" w16cex:dateUtc="2024-01-16T12:46:41.095Z"/>
  <w16cex:commentExtensible w16cex:durableId="2FDBEEA0" w16cex:dateUtc="2024-01-16T12:53:05.411Z"/>
  <w16cex:commentExtensible w16cex:durableId="20B97C7B" w16cex:dateUtc="2024-01-16T14:09:41.261Z"/>
  <w16cex:commentExtensible w16cex:durableId="29A5E64C" w16cex:dateUtc="2024-01-16T14:33:39.98Z"/>
  <w16cex:commentExtensible w16cex:durableId="781D47A0" w16cex:dateUtc="2024-01-17T10:22:29.085Z"/>
  <w16cex:commentExtensible w16cex:durableId="1F7443CC" w16cex:dateUtc="2024-01-17T10:50:20.975Z"/>
  <w16cex:commentExtensible w16cex:durableId="004E1D14" w16cex:dateUtc="2024-01-17T11:08:42.929Z"/>
  <w16cex:commentExtensible w16cex:durableId="134D1873" w16cex:dateUtc="2024-01-17T11:32:23.169Z"/>
  <w16cex:commentExtensible w16cex:durableId="3D0331D9" w16cex:dateUtc="2024-01-17T12:47:55.866Z"/>
  <w16cex:commentExtensible w16cex:durableId="583F2F55" w16cex:dateUtc="2024-01-17T13:50:03.621Z"/>
  <w16cex:commentExtensible w16cex:durableId="4FB6733D" w16cex:dateUtc="2024-01-18T10:26:15.276Z"/>
  <w16cex:commentExtensible w16cex:durableId="34C97AFB" w16cex:dateUtc="2024-01-18T10:39:55.459Z"/>
  <w16cex:commentExtensible w16cex:durableId="560B6076" w16cex:dateUtc="2024-01-18T10:56:43.578Z"/>
  <w16cex:commentExtensible w16cex:durableId="27402884" w16cex:dateUtc="2024-01-18T13:39:04.831Z"/>
  <w16cex:commentExtensible w16cex:durableId="5C6B1A39" w16cex:dateUtc="2024-01-18T14:27:32.163Z"/>
  <w16cex:commentExtensible w16cex:durableId="2BA73D9D" w16cex:dateUtc="2024-01-21T13:04:14.836Z"/>
  <w16cex:commentExtensible w16cex:durableId="032ABD3E" w16cex:dateUtc="2024-01-21T13:05:21.051Z"/>
  <w16cex:commentExtensible w16cex:durableId="58F98CD7" w16cex:dateUtc="2024-01-21T13:06:36.502Z"/>
  <w16cex:commentExtensible w16cex:durableId="5F92E5C1" w16cex:dateUtc="2024-01-21T17:23:07.819Z"/>
  <w16cex:commentExtensible w16cex:durableId="37162DA6" w16cex:dateUtc="2024-01-22T12:48:23.155Z"/>
  <w16cex:commentExtensible w16cex:durableId="5945E5AD" w16cex:dateUtc="2024-01-22T12:51:51.011Z"/>
</w16cex:commentsExtensible>
</file>

<file path=word/commentsIds.xml><?xml version="1.0" encoding="utf-8"?>
<w16cid:commentsIds xmlns:mc="http://schemas.openxmlformats.org/markup-compatibility/2006" xmlns:w16cid="http://schemas.microsoft.com/office/word/2016/wordml/cid" mc:Ignorable="w16cid">
  <w16cid:commentId w16cid:paraId="19D73285" w16cid:durableId="0D3E185F"/>
  <w16cid:commentId w16cid:paraId="225656E4" w16cid:durableId="3A4F5CF8"/>
  <w16cid:commentId w16cid:paraId="2239B1F7" w16cid:durableId="51E1D6B2"/>
  <w16cid:commentId w16cid:paraId="49B77F79" w16cid:durableId="306F7100"/>
  <w16cid:commentId w16cid:paraId="7700B8D0" w16cid:durableId="2CADE410"/>
  <w16cid:commentId w16cid:paraId="3344E6BC" w16cid:durableId="4642C14B"/>
  <w16cid:commentId w16cid:paraId="095B3057" w16cid:durableId="026A8003"/>
  <w16cid:commentId w16cid:paraId="0CEF1F1E" w16cid:durableId="7082C586"/>
  <w16cid:commentId w16cid:paraId="162FE803" w16cid:durableId="7759878C"/>
  <w16cid:commentId w16cid:paraId="21AE9217" w16cid:durableId="3904C946"/>
  <w16cid:commentId w16cid:paraId="76E84EA4" w16cid:durableId="127413DE"/>
  <w16cid:commentId w16cid:paraId="1193A2ED" w16cid:durableId="4FDDCF67"/>
  <w16cid:commentId w16cid:paraId="6C4376B6" w16cid:durableId="69225BBF"/>
  <w16cid:commentId w16cid:paraId="588F7DB0" w16cid:durableId="2FDBEEA0"/>
  <w16cid:commentId w16cid:paraId="185E5639" w16cid:durableId="20B97C7B"/>
  <w16cid:commentId w16cid:paraId="20F54E94" w16cid:durableId="29A5E64C"/>
  <w16cid:commentId w16cid:paraId="0B13453E" w16cid:durableId="781D47A0"/>
  <w16cid:commentId w16cid:paraId="2E816F18" w16cid:durableId="1F7443CC"/>
  <w16cid:commentId w16cid:paraId="5EB17075" w16cid:durableId="004E1D14"/>
  <w16cid:commentId w16cid:paraId="4ABE8FDB" w16cid:durableId="134D1873"/>
  <w16cid:commentId w16cid:paraId="2E9B14D5" w16cid:durableId="3D0331D9"/>
  <w16cid:commentId w16cid:paraId="6A20D2F6" w16cid:durableId="583F2F55"/>
  <w16cid:commentId w16cid:paraId="2C2DE67F" w16cid:durableId="4FB6733D"/>
  <w16cid:commentId w16cid:paraId="7900C40F" w16cid:durableId="34C97AFB"/>
  <w16cid:commentId w16cid:paraId="147AFA62" w16cid:durableId="560B6076"/>
  <w16cid:commentId w16cid:paraId="777A043B" w16cid:durableId="27402884"/>
  <w16cid:commentId w16cid:paraId="4A87ACE7" w16cid:durableId="5C6B1A39"/>
  <w16cid:commentId w16cid:paraId="40640AC6" w16cid:durableId="2BA73D9D"/>
  <w16cid:commentId w16cid:paraId="7F9DF372" w16cid:durableId="032ABD3E"/>
  <w16cid:commentId w16cid:paraId="45A55C91" w16cid:durableId="58F98CD7"/>
  <w16cid:commentId w16cid:paraId="4CBDF142" w16cid:durableId="5F92E5C1"/>
  <w16cid:commentId w16cid:paraId="20FCD665" w16cid:durableId="37162DA6"/>
  <w16cid:commentId w16cid:paraId="215313B1" w16cid:durableId="5945E5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31523" w:rsidP="005A33B2" w:rsidRDefault="00231523" w14:paraId="460D735C" w14:textId="77777777">
      <w:pPr>
        <w:spacing w:after="0" w:line="240" w:lineRule="auto"/>
      </w:pPr>
      <w:r>
        <w:separator/>
      </w:r>
    </w:p>
  </w:endnote>
  <w:endnote w:type="continuationSeparator" w:id="0">
    <w:p w:rsidR="00231523" w:rsidP="005A33B2" w:rsidRDefault="00231523" w14:paraId="23AE7B0A" w14:textId="77777777">
      <w:pPr>
        <w:spacing w:after="0" w:line="240" w:lineRule="auto"/>
      </w:pPr>
      <w:r>
        <w:continuationSeparator/>
      </w:r>
    </w:p>
  </w:endnote>
  <w:endnote w:type="continuationNotice" w:id="1">
    <w:p w:rsidR="00231523" w:rsidRDefault="00231523" w14:paraId="2792DB9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8138235"/>
      <w:docPartObj>
        <w:docPartGallery w:val="Page Numbers (Bottom of Page)"/>
        <w:docPartUnique/>
      </w:docPartObj>
    </w:sdtPr>
    <w:sdtEndPr>
      <w:rPr>
        <w:rFonts w:ascii="Times New Roman" w:hAnsi="Times New Roman" w:cs="Times New Roman"/>
        <w:noProof/>
        <w:sz w:val="18"/>
        <w:szCs w:val="18"/>
      </w:rPr>
    </w:sdtEndPr>
    <w:sdtContent>
      <w:p w:rsidRPr="00E25BC8" w:rsidR="005A33B2" w:rsidP="00E25BC8" w:rsidRDefault="005A33B2" w14:paraId="27A2E850" w14:textId="38CB2D72">
        <w:pPr>
          <w:pStyle w:val="Footer"/>
          <w:jc w:val="center"/>
          <w:rPr>
            <w:rFonts w:ascii="Times New Roman" w:hAnsi="Times New Roman" w:cs="Times New Roman"/>
            <w:sz w:val="18"/>
            <w:szCs w:val="18"/>
          </w:rPr>
        </w:pPr>
        <w:r w:rsidRPr="00E25BC8">
          <w:rPr>
            <w:rFonts w:ascii="Times New Roman" w:hAnsi="Times New Roman" w:cs="Times New Roman"/>
            <w:sz w:val="18"/>
            <w:szCs w:val="18"/>
          </w:rPr>
          <w:fldChar w:fldCharType="begin"/>
        </w:r>
        <w:r w:rsidRPr="00E25BC8">
          <w:rPr>
            <w:rFonts w:ascii="Times New Roman" w:hAnsi="Times New Roman" w:cs="Times New Roman"/>
            <w:sz w:val="18"/>
            <w:szCs w:val="18"/>
          </w:rPr>
          <w:instrText xml:space="preserve"> PAGE   \* MERGEFORMAT </w:instrText>
        </w:r>
        <w:r w:rsidRPr="00E25BC8">
          <w:rPr>
            <w:rFonts w:ascii="Times New Roman" w:hAnsi="Times New Roman" w:cs="Times New Roman"/>
            <w:sz w:val="18"/>
            <w:szCs w:val="18"/>
          </w:rPr>
          <w:fldChar w:fldCharType="separate"/>
        </w:r>
        <w:r w:rsidRPr="00E25BC8">
          <w:rPr>
            <w:rFonts w:ascii="Times New Roman" w:hAnsi="Times New Roman" w:cs="Times New Roman"/>
            <w:noProof/>
            <w:sz w:val="18"/>
            <w:szCs w:val="18"/>
          </w:rPr>
          <w:t>2</w:t>
        </w:r>
        <w:r w:rsidRPr="00E25BC8">
          <w:rPr>
            <w:rFonts w:ascii="Times New Roman" w:hAnsi="Times New Roman" w:cs="Times New Roman"/>
            <w:noProof/>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31523" w:rsidP="005A33B2" w:rsidRDefault="00231523" w14:paraId="2744037D" w14:textId="77777777">
      <w:pPr>
        <w:spacing w:after="0" w:line="240" w:lineRule="auto"/>
      </w:pPr>
      <w:r>
        <w:separator/>
      </w:r>
    </w:p>
  </w:footnote>
  <w:footnote w:type="continuationSeparator" w:id="0">
    <w:p w:rsidR="00231523" w:rsidP="005A33B2" w:rsidRDefault="00231523" w14:paraId="6D67A3A0" w14:textId="77777777">
      <w:pPr>
        <w:spacing w:after="0" w:line="240" w:lineRule="auto"/>
      </w:pPr>
      <w:r>
        <w:continuationSeparator/>
      </w:r>
    </w:p>
  </w:footnote>
  <w:footnote w:type="continuationNotice" w:id="1">
    <w:p w:rsidR="00231523" w:rsidRDefault="00231523" w14:paraId="7ADBBAF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25BC8" w:rsidR="005A33B2" w:rsidP="00E25BC8" w:rsidRDefault="00E25BC8" w14:paraId="4F8631E7" w14:textId="212FCD05">
    <w:pPr>
      <w:pStyle w:val="Header"/>
      <w:jc w:val="center"/>
      <w:rPr>
        <w:rFonts w:ascii="Times New Roman" w:hAnsi="Times New Roman" w:cs="Times New Roman"/>
        <w:sz w:val="18"/>
        <w:szCs w:val="18"/>
      </w:rPr>
    </w:pPr>
    <w:r w:rsidRPr="00E25BC8">
      <w:rPr>
        <w:rFonts w:ascii="Times New Roman" w:hAnsi="Times New Roman" w:cs="Times New Roman"/>
        <w:sz w:val="18"/>
        <w:szCs w:val="18"/>
      </w:rPr>
      <w:t>The Fontainebleau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29438F0"/>
    <w:lvl w:ilvl="0">
      <w:start w:val="1"/>
      <w:numFmt w:val="bullet"/>
      <w:pStyle w:val="ListBullet"/>
      <w:lvlText w:val=""/>
      <w:lvlJc w:val="left"/>
      <w:pPr>
        <w:tabs>
          <w:tab w:val="num" w:pos="360"/>
        </w:tabs>
        <w:ind w:left="360" w:hanging="360"/>
      </w:pPr>
      <w:rPr>
        <w:rFonts w:hint="default" w:ascii="Symbol" w:hAnsi="Symbol"/>
      </w:rPr>
    </w:lvl>
  </w:abstractNum>
  <w:abstractNum w:abstractNumId="1" w15:restartNumberingAfterBreak="0">
    <w:nsid w:val="06DE28A2"/>
    <w:multiLevelType w:val="multilevel"/>
    <w:tmpl w:val="FC9A59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A2B64C4"/>
    <w:multiLevelType w:val="hybridMultilevel"/>
    <w:tmpl w:val="141031EA"/>
    <w:lvl w:ilvl="0" w:tplc="08090001">
      <w:start w:val="1"/>
      <w:numFmt w:val="bullet"/>
      <w:lvlText w:val=""/>
      <w:lvlJc w:val="left"/>
      <w:pPr>
        <w:ind w:left="1077" w:hanging="360"/>
      </w:pPr>
      <w:rPr>
        <w:rFonts w:hint="default" w:ascii="Symbol" w:hAnsi="Symbol"/>
      </w:rPr>
    </w:lvl>
    <w:lvl w:ilvl="1" w:tplc="FFFFFFFF" w:tentative="1">
      <w:start w:val="1"/>
      <w:numFmt w:val="bullet"/>
      <w:lvlText w:val="o"/>
      <w:lvlJc w:val="left"/>
      <w:pPr>
        <w:ind w:left="1797" w:hanging="360"/>
      </w:pPr>
      <w:rPr>
        <w:rFonts w:hint="default" w:ascii="Courier New" w:hAnsi="Courier New" w:cs="Courier New"/>
      </w:rPr>
    </w:lvl>
    <w:lvl w:ilvl="2" w:tplc="FFFFFFFF" w:tentative="1">
      <w:start w:val="1"/>
      <w:numFmt w:val="bullet"/>
      <w:lvlText w:val=""/>
      <w:lvlJc w:val="left"/>
      <w:pPr>
        <w:ind w:left="2517" w:hanging="360"/>
      </w:pPr>
      <w:rPr>
        <w:rFonts w:hint="default" w:ascii="Wingdings" w:hAnsi="Wingdings"/>
      </w:rPr>
    </w:lvl>
    <w:lvl w:ilvl="3" w:tplc="FFFFFFFF" w:tentative="1">
      <w:start w:val="1"/>
      <w:numFmt w:val="bullet"/>
      <w:lvlText w:val=""/>
      <w:lvlJc w:val="left"/>
      <w:pPr>
        <w:ind w:left="3237" w:hanging="360"/>
      </w:pPr>
      <w:rPr>
        <w:rFonts w:hint="default" w:ascii="Symbol" w:hAnsi="Symbol"/>
      </w:rPr>
    </w:lvl>
    <w:lvl w:ilvl="4" w:tplc="FFFFFFFF" w:tentative="1">
      <w:start w:val="1"/>
      <w:numFmt w:val="bullet"/>
      <w:lvlText w:val="o"/>
      <w:lvlJc w:val="left"/>
      <w:pPr>
        <w:ind w:left="3957" w:hanging="360"/>
      </w:pPr>
      <w:rPr>
        <w:rFonts w:hint="default" w:ascii="Courier New" w:hAnsi="Courier New" w:cs="Courier New"/>
      </w:rPr>
    </w:lvl>
    <w:lvl w:ilvl="5" w:tplc="FFFFFFFF" w:tentative="1">
      <w:start w:val="1"/>
      <w:numFmt w:val="bullet"/>
      <w:lvlText w:val=""/>
      <w:lvlJc w:val="left"/>
      <w:pPr>
        <w:ind w:left="4677" w:hanging="360"/>
      </w:pPr>
      <w:rPr>
        <w:rFonts w:hint="default" w:ascii="Wingdings" w:hAnsi="Wingdings"/>
      </w:rPr>
    </w:lvl>
    <w:lvl w:ilvl="6" w:tplc="FFFFFFFF" w:tentative="1">
      <w:start w:val="1"/>
      <w:numFmt w:val="bullet"/>
      <w:lvlText w:val=""/>
      <w:lvlJc w:val="left"/>
      <w:pPr>
        <w:ind w:left="5397" w:hanging="360"/>
      </w:pPr>
      <w:rPr>
        <w:rFonts w:hint="default" w:ascii="Symbol" w:hAnsi="Symbol"/>
      </w:rPr>
    </w:lvl>
    <w:lvl w:ilvl="7" w:tplc="FFFFFFFF" w:tentative="1">
      <w:start w:val="1"/>
      <w:numFmt w:val="bullet"/>
      <w:lvlText w:val="o"/>
      <w:lvlJc w:val="left"/>
      <w:pPr>
        <w:ind w:left="6117" w:hanging="360"/>
      </w:pPr>
      <w:rPr>
        <w:rFonts w:hint="default" w:ascii="Courier New" w:hAnsi="Courier New" w:cs="Courier New"/>
      </w:rPr>
    </w:lvl>
    <w:lvl w:ilvl="8" w:tplc="FFFFFFFF" w:tentative="1">
      <w:start w:val="1"/>
      <w:numFmt w:val="bullet"/>
      <w:lvlText w:val=""/>
      <w:lvlJc w:val="left"/>
      <w:pPr>
        <w:ind w:left="6837" w:hanging="360"/>
      </w:pPr>
      <w:rPr>
        <w:rFonts w:hint="default" w:ascii="Wingdings" w:hAnsi="Wingdings"/>
      </w:rPr>
    </w:lvl>
  </w:abstractNum>
  <w:abstractNum w:abstractNumId="3" w15:restartNumberingAfterBreak="0">
    <w:nsid w:val="2BB31E00"/>
    <w:multiLevelType w:val="hybridMultilevel"/>
    <w:tmpl w:val="7C706384"/>
    <w:lvl w:ilvl="0" w:tplc="FFFFFFFF">
      <w:start w:val="7"/>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0E87079"/>
    <w:multiLevelType w:val="multilevel"/>
    <w:tmpl w:val="227C69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7545962"/>
    <w:multiLevelType w:val="hybridMultilevel"/>
    <w:tmpl w:val="7C706384"/>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C8D369B"/>
    <w:multiLevelType w:val="multilevel"/>
    <w:tmpl w:val="39A6E5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E9F1C40"/>
    <w:multiLevelType w:val="hybridMultilevel"/>
    <w:tmpl w:val="E3CA6BE2"/>
    <w:lvl w:ilvl="0" w:tplc="0C0A0001">
      <w:start w:val="1"/>
      <w:numFmt w:val="bullet"/>
      <w:lvlText w:val=""/>
      <w:lvlJc w:val="left"/>
      <w:pPr>
        <w:ind w:left="0" w:hanging="360"/>
      </w:pPr>
      <w:rPr>
        <w:rFonts w:hint="default" w:ascii="Symbol" w:hAnsi="Symbol"/>
      </w:rPr>
    </w:lvl>
    <w:lvl w:ilvl="1" w:tplc="0C0A0003" w:tentative="1">
      <w:start w:val="1"/>
      <w:numFmt w:val="bullet"/>
      <w:lvlText w:val="o"/>
      <w:lvlJc w:val="left"/>
      <w:pPr>
        <w:ind w:left="720" w:hanging="360"/>
      </w:pPr>
      <w:rPr>
        <w:rFonts w:hint="default" w:ascii="Courier New" w:hAnsi="Courier New" w:cs="Courier New"/>
      </w:rPr>
    </w:lvl>
    <w:lvl w:ilvl="2" w:tplc="0C0A0005" w:tentative="1">
      <w:start w:val="1"/>
      <w:numFmt w:val="bullet"/>
      <w:lvlText w:val=""/>
      <w:lvlJc w:val="left"/>
      <w:pPr>
        <w:ind w:left="1440" w:hanging="360"/>
      </w:pPr>
      <w:rPr>
        <w:rFonts w:hint="default" w:ascii="Wingdings" w:hAnsi="Wingdings"/>
      </w:rPr>
    </w:lvl>
    <w:lvl w:ilvl="3" w:tplc="0C0A0001" w:tentative="1">
      <w:start w:val="1"/>
      <w:numFmt w:val="bullet"/>
      <w:lvlText w:val=""/>
      <w:lvlJc w:val="left"/>
      <w:pPr>
        <w:ind w:left="2160" w:hanging="360"/>
      </w:pPr>
      <w:rPr>
        <w:rFonts w:hint="default" w:ascii="Symbol" w:hAnsi="Symbol"/>
      </w:rPr>
    </w:lvl>
    <w:lvl w:ilvl="4" w:tplc="0C0A0003" w:tentative="1">
      <w:start w:val="1"/>
      <w:numFmt w:val="bullet"/>
      <w:lvlText w:val="o"/>
      <w:lvlJc w:val="left"/>
      <w:pPr>
        <w:ind w:left="2880" w:hanging="360"/>
      </w:pPr>
      <w:rPr>
        <w:rFonts w:hint="default" w:ascii="Courier New" w:hAnsi="Courier New" w:cs="Courier New"/>
      </w:rPr>
    </w:lvl>
    <w:lvl w:ilvl="5" w:tplc="0C0A0005" w:tentative="1">
      <w:start w:val="1"/>
      <w:numFmt w:val="bullet"/>
      <w:lvlText w:val=""/>
      <w:lvlJc w:val="left"/>
      <w:pPr>
        <w:ind w:left="3600" w:hanging="360"/>
      </w:pPr>
      <w:rPr>
        <w:rFonts w:hint="default" w:ascii="Wingdings" w:hAnsi="Wingdings"/>
      </w:rPr>
    </w:lvl>
    <w:lvl w:ilvl="6" w:tplc="0C0A0001" w:tentative="1">
      <w:start w:val="1"/>
      <w:numFmt w:val="bullet"/>
      <w:lvlText w:val=""/>
      <w:lvlJc w:val="left"/>
      <w:pPr>
        <w:ind w:left="4320" w:hanging="360"/>
      </w:pPr>
      <w:rPr>
        <w:rFonts w:hint="default" w:ascii="Symbol" w:hAnsi="Symbol"/>
      </w:rPr>
    </w:lvl>
    <w:lvl w:ilvl="7" w:tplc="0C0A0003" w:tentative="1">
      <w:start w:val="1"/>
      <w:numFmt w:val="bullet"/>
      <w:lvlText w:val="o"/>
      <w:lvlJc w:val="left"/>
      <w:pPr>
        <w:ind w:left="5040" w:hanging="360"/>
      </w:pPr>
      <w:rPr>
        <w:rFonts w:hint="default" w:ascii="Courier New" w:hAnsi="Courier New" w:cs="Courier New"/>
      </w:rPr>
    </w:lvl>
    <w:lvl w:ilvl="8" w:tplc="0C0A0005" w:tentative="1">
      <w:start w:val="1"/>
      <w:numFmt w:val="bullet"/>
      <w:lvlText w:val=""/>
      <w:lvlJc w:val="left"/>
      <w:pPr>
        <w:ind w:left="5760" w:hanging="360"/>
      </w:pPr>
      <w:rPr>
        <w:rFonts w:hint="default" w:ascii="Wingdings" w:hAnsi="Wingdings"/>
      </w:rPr>
    </w:lvl>
  </w:abstractNum>
  <w:abstractNum w:abstractNumId="8" w15:restartNumberingAfterBreak="0">
    <w:nsid w:val="40CD3D4E"/>
    <w:multiLevelType w:val="hybridMultilevel"/>
    <w:tmpl w:val="CF0802E8"/>
    <w:lvl w:ilvl="0" w:tplc="08090001">
      <w:start w:val="1"/>
      <w:numFmt w:val="bullet"/>
      <w:lvlText w:val=""/>
      <w:lvlJc w:val="left"/>
      <w:pPr>
        <w:ind w:left="1077" w:hanging="360"/>
      </w:pPr>
      <w:rPr>
        <w:rFonts w:hint="default" w:ascii="Symbol" w:hAnsi="Symbol"/>
      </w:rPr>
    </w:lvl>
    <w:lvl w:ilvl="1" w:tplc="08090003" w:tentative="1">
      <w:start w:val="1"/>
      <w:numFmt w:val="bullet"/>
      <w:lvlText w:val="o"/>
      <w:lvlJc w:val="left"/>
      <w:pPr>
        <w:ind w:left="1797" w:hanging="360"/>
      </w:pPr>
      <w:rPr>
        <w:rFonts w:hint="default" w:ascii="Courier New" w:hAnsi="Courier New" w:cs="Courier New"/>
      </w:rPr>
    </w:lvl>
    <w:lvl w:ilvl="2" w:tplc="08090005" w:tentative="1">
      <w:start w:val="1"/>
      <w:numFmt w:val="bullet"/>
      <w:lvlText w:val=""/>
      <w:lvlJc w:val="left"/>
      <w:pPr>
        <w:ind w:left="2517" w:hanging="360"/>
      </w:pPr>
      <w:rPr>
        <w:rFonts w:hint="default" w:ascii="Wingdings" w:hAnsi="Wingdings"/>
      </w:rPr>
    </w:lvl>
    <w:lvl w:ilvl="3" w:tplc="08090001" w:tentative="1">
      <w:start w:val="1"/>
      <w:numFmt w:val="bullet"/>
      <w:lvlText w:val=""/>
      <w:lvlJc w:val="left"/>
      <w:pPr>
        <w:ind w:left="3237" w:hanging="360"/>
      </w:pPr>
      <w:rPr>
        <w:rFonts w:hint="default" w:ascii="Symbol" w:hAnsi="Symbol"/>
      </w:rPr>
    </w:lvl>
    <w:lvl w:ilvl="4" w:tplc="08090003" w:tentative="1">
      <w:start w:val="1"/>
      <w:numFmt w:val="bullet"/>
      <w:lvlText w:val="o"/>
      <w:lvlJc w:val="left"/>
      <w:pPr>
        <w:ind w:left="3957" w:hanging="360"/>
      </w:pPr>
      <w:rPr>
        <w:rFonts w:hint="default" w:ascii="Courier New" w:hAnsi="Courier New" w:cs="Courier New"/>
      </w:rPr>
    </w:lvl>
    <w:lvl w:ilvl="5" w:tplc="08090005" w:tentative="1">
      <w:start w:val="1"/>
      <w:numFmt w:val="bullet"/>
      <w:lvlText w:val=""/>
      <w:lvlJc w:val="left"/>
      <w:pPr>
        <w:ind w:left="4677" w:hanging="360"/>
      </w:pPr>
      <w:rPr>
        <w:rFonts w:hint="default" w:ascii="Wingdings" w:hAnsi="Wingdings"/>
      </w:rPr>
    </w:lvl>
    <w:lvl w:ilvl="6" w:tplc="08090001" w:tentative="1">
      <w:start w:val="1"/>
      <w:numFmt w:val="bullet"/>
      <w:lvlText w:val=""/>
      <w:lvlJc w:val="left"/>
      <w:pPr>
        <w:ind w:left="5397" w:hanging="360"/>
      </w:pPr>
      <w:rPr>
        <w:rFonts w:hint="default" w:ascii="Symbol" w:hAnsi="Symbol"/>
      </w:rPr>
    </w:lvl>
    <w:lvl w:ilvl="7" w:tplc="08090003" w:tentative="1">
      <w:start w:val="1"/>
      <w:numFmt w:val="bullet"/>
      <w:lvlText w:val="o"/>
      <w:lvlJc w:val="left"/>
      <w:pPr>
        <w:ind w:left="6117" w:hanging="360"/>
      </w:pPr>
      <w:rPr>
        <w:rFonts w:hint="default" w:ascii="Courier New" w:hAnsi="Courier New" w:cs="Courier New"/>
      </w:rPr>
    </w:lvl>
    <w:lvl w:ilvl="8" w:tplc="08090005" w:tentative="1">
      <w:start w:val="1"/>
      <w:numFmt w:val="bullet"/>
      <w:lvlText w:val=""/>
      <w:lvlJc w:val="left"/>
      <w:pPr>
        <w:ind w:left="6837" w:hanging="360"/>
      </w:pPr>
      <w:rPr>
        <w:rFonts w:hint="default" w:ascii="Wingdings" w:hAnsi="Wingdings"/>
      </w:rPr>
    </w:lvl>
  </w:abstractNum>
  <w:abstractNum w:abstractNumId="9" w15:restartNumberingAfterBreak="0">
    <w:nsid w:val="4AA43B9F"/>
    <w:multiLevelType w:val="hybridMultilevel"/>
    <w:tmpl w:val="95021AA6"/>
    <w:lvl w:ilvl="0" w:tplc="08090001">
      <w:start w:val="1"/>
      <w:numFmt w:val="bullet"/>
      <w:lvlText w:val=""/>
      <w:lvlJc w:val="left"/>
      <w:pPr>
        <w:ind w:left="1434" w:hanging="360"/>
      </w:pPr>
      <w:rPr>
        <w:rFonts w:hint="default" w:ascii="Symbol" w:hAnsi="Symbol"/>
      </w:rPr>
    </w:lvl>
    <w:lvl w:ilvl="1" w:tplc="08090003" w:tentative="1">
      <w:start w:val="1"/>
      <w:numFmt w:val="bullet"/>
      <w:lvlText w:val="o"/>
      <w:lvlJc w:val="left"/>
      <w:pPr>
        <w:ind w:left="2154" w:hanging="360"/>
      </w:pPr>
      <w:rPr>
        <w:rFonts w:hint="default" w:ascii="Courier New" w:hAnsi="Courier New" w:cs="Courier New"/>
      </w:rPr>
    </w:lvl>
    <w:lvl w:ilvl="2" w:tplc="08090005" w:tentative="1">
      <w:start w:val="1"/>
      <w:numFmt w:val="bullet"/>
      <w:lvlText w:val=""/>
      <w:lvlJc w:val="left"/>
      <w:pPr>
        <w:ind w:left="2874" w:hanging="360"/>
      </w:pPr>
      <w:rPr>
        <w:rFonts w:hint="default" w:ascii="Wingdings" w:hAnsi="Wingdings"/>
      </w:rPr>
    </w:lvl>
    <w:lvl w:ilvl="3" w:tplc="08090001" w:tentative="1">
      <w:start w:val="1"/>
      <w:numFmt w:val="bullet"/>
      <w:lvlText w:val=""/>
      <w:lvlJc w:val="left"/>
      <w:pPr>
        <w:ind w:left="3594" w:hanging="360"/>
      </w:pPr>
      <w:rPr>
        <w:rFonts w:hint="default" w:ascii="Symbol" w:hAnsi="Symbol"/>
      </w:rPr>
    </w:lvl>
    <w:lvl w:ilvl="4" w:tplc="08090003" w:tentative="1">
      <w:start w:val="1"/>
      <w:numFmt w:val="bullet"/>
      <w:lvlText w:val="o"/>
      <w:lvlJc w:val="left"/>
      <w:pPr>
        <w:ind w:left="4314" w:hanging="360"/>
      </w:pPr>
      <w:rPr>
        <w:rFonts w:hint="default" w:ascii="Courier New" w:hAnsi="Courier New" w:cs="Courier New"/>
      </w:rPr>
    </w:lvl>
    <w:lvl w:ilvl="5" w:tplc="08090005" w:tentative="1">
      <w:start w:val="1"/>
      <w:numFmt w:val="bullet"/>
      <w:lvlText w:val=""/>
      <w:lvlJc w:val="left"/>
      <w:pPr>
        <w:ind w:left="5034" w:hanging="360"/>
      </w:pPr>
      <w:rPr>
        <w:rFonts w:hint="default" w:ascii="Wingdings" w:hAnsi="Wingdings"/>
      </w:rPr>
    </w:lvl>
    <w:lvl w:ilvl="6" w:tplc="08090001" w:tentative="1">
      <w:start w:val="1"/>
      <w:numFmt w:val="bullet"/>
      <w:lvlText w:val=""/>
      <w:lvlJc w:val="left"/>
      <w:pPr>
        <w:ind w:left="5754" w:hanging="360"/>
      </w:pPr>
      <w:rPr>
        <w:rFonts w:hint="default" w:ascii="Symbol" w:hAnsi="Symbol"/>
      </w:rPr>
    </w:lvl>
    <w:lvl w:ilvl="7" w:tplc="08090003" w:tentative="1">
      <w:start w:val="1"/>
      <w:numFmt w:val="bullet"/>
      <w:lvlText w:val="o"/>
      <w:lvlJc w:val="left"/>
      <w:pPr>
        <w:ind w:left="6474" w:hanging="360"/>
      </w:pPr>
      <w:rPr>
        <w:rFonts w:hint="default" w:ascii="Courier New" w:hAnsi="Courier New" w:cs="Courier New"/>
      </w:rPr>
    </w:lvl>
    <w:lvl w:ilvl="8" w:tplc="08090005" w:tentative="1">
      <w:start w:val="1"/>
      <w:numFmt w:val="bullet"/>
      <w:lvlText w:val=""/>
      <w:lvlJc w:val="left"/>
      <w:pPr>
        <w:ind w:left="7194" w:hanging="360"/>
      </w:pPr>
      <w:rPr>
        <w:rFonts w:hint="default" w:ascii="Wingdings" w:hAnsi="Wingdings"/>
      </w:rPr>
    </w:lvl>
  </w:abstractNum>
  <w:abstractNum w:abstractNumId="10" w15:restartNumberingAfterBreak="0">
    <w:nsid w:val="51F73BA3"/>
    <w:multiLevelType w:val="hybridMultilevel"/>
    <w:tmpl w:val="57560992"/>
    <w:lvl w:ilvl="0" w:tplc="08090001">
      <w:start w:val="1"/>
      <w:numFmt w:val="bullet"/>
      <w:lvlText w:val=""/>
      <w:lvlJc w:val="left"/>
      <w:pPr>
        <w:ind w:left="450" w:hanging="360"/>
      </w:pPr>
      <w:rPr>
        <w:rFonts w:hint="default" w:ascii="Symbol" w:hAnsi="Symbol"/>
      </w:rPr>
    </w:lvl>
    <w:lvl w:ilvl="1" w:tplc="08090003" w:tentative="1">
      <w:start w:val="1"/>
      <w:numFmt w:val="bullet"/>
      <w:lvlText w:val="o"/>
      <w:lvlJc w:val="left"/>
      <w:pPr>
        <w:ind w:left="1797" w:hanging="360"/>
      </w:pPr>
      <w:rPr>
        <w:rFonts w:hint="default" w:ascii="Courier New" w:hAnsi="Courier New" w:cs="Courier New"/>
      </w:rPr>
    </w:lvl>
    <w:lvl w:ilvl="2" w:tplc="08090005" w:tentative="1">
      <w:start w:val="1"/>
      <w:numFmt w:val="bullet"/>
      <w:lvlText w:val=""/>
      <w:lvlJc w:val="left"/>
      <w:pPr>
        <w:ind w:left="2517" w:hanging="360"/>
      </w:pPr>
      <w:rPr>
        <w:rFonts w:hint="default" w:ascii="Wingdings" w:hAnsi="Wingdings"/>
      </w:rPr>
    </w:lvl>
    <w:lvl w:ilvl="3" w:tplc="08090001" w:tentative="1">
      <w:start w:val="1"/>
      <w:numFmt w:val="bullet"/>
      <w:lvlText w:val=""/>
      <w:lvlJc w:val="left"/>
      <w:pPr>
        <w:ind w:left="3237" w:hanging="360"/>
      </w:pPr>
      <w:rPr>
        <w:rFonts w:hint="default" w:ascii="Symbol" w:hAnsi="Symbol"/>
      </w:rPr>
    </w:lvl>
    <w:lvl w:ilvl="4" w:tplc="08090003" w:tentative="1">
      <w:start w:val="1"/>
      <w:numFmt w:val="bullet"/>
      <w:lvlText w:val="o"/>
      <w:lvlJc w:val="left"/>
      <w:pPr>
        <w:ind w:left="3957" w:hanging="360"/>
      </w:pPr>
      <w:rPr>
        <w:rFonts w:hint="default" w:ascii="Courier New" w:hAnsi="Courier New" w:cs="Courier New"/>
      </w:rPr>
    </w:lvl>
    <w:lvl w:ilvl="5" w:tplc="08090005" w:tentative="1">
      <w:start w:val="1"/>
      <w:numFmt w:val="bullet"/>
      <w:lvlText w:val=""/>
      <w:lvlJc w:val="left"/>
      <w:pPr>
        <w:ind w:left="4677" w:hanging="360"/>
      </w:pPr>
      <w:rPr>
        <w:rFonts w:hint="default" w:ascii="Wingdings" w:hAnsi="Wingdings"/>
      </w:rPr>
    </w:lvl>
    <w:lvl w:ilvl="6" w:tplc="08090001" w:tentative="1">
      <w:start w:val="1"/>
      <w:numFmt w:val="bullet"/>
      <w:lvlText w:val=""/>
      <w:lvlJc w:val="left"/>
      <w:pPr>
        <w:ind w:left="5397" w:hanging="360"/>
      </w:pPr>
      <w:rPr>
        <w:rFonts w:hint="default" w:ascii="Symbol" w:hAnsi="Symbol"/>
      </w:rPr>
    </w:lvl>
    <w:lvl w:ilvl="7" w:tplc="08090003" w:tentative="1">
      <w:start w:val="1"/>
      <w:numFmt w:val="bullet"/>
      <w:lvlText w:val="o"/>
      <w:lvlJc w:val="left"/>
      <w:pPr>
        <w:ind w:left="6117" w:hanging="360"/>
      </w:pPr>
      <w:rPr>
        <w:rFonts w:hint="default" w:ascii="Courier New" w:hAnsi="Courier New" w:cs="Courier New"/>
      </w:rPr>
    </w:lvl>
    <w:lvl w:ilvl="8" w:tplc="08090005" w:tentative="1">
      <w:start w:val="1"/>
      <w:numFmt w:val="bullet"/>
      <w:lvlText w:val=""/>
      <w:lvlJc w:val="left"/>
      <w:pPr>
        <w:ind w:left="6837" w:hanging="360"/>
      </w:pPr>
      <w:rPr>
        <w:rFonts w:hint="default" w:ascii="Wingdings" w:hAnsi="Wingdings"/>
      </w:rPr>
    </w:lvl>
  </w:abstractNum>
  <w:abstractNum w:abstractNumId="11" w15:restartNumberingAfterBreak="0">
    <w:nsid w:val="53AE0115"/>
    <w:multiLevelType w:val="hybridMultilevel"/>
    <w:tmpl w:val="746A887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2" w15:restartNumberingAfterBreak="0">
    <w:nsid w:val="566D673D"/>
    <w:multiLevelType w:val="hybridMultilevel"/>
    <w:tmpl w:val="D5501D0E"/>
    <w:lvl w:ilvl="0" w:tplc="FD6C9BD6">
      <w:start w:val="4"/>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736405"/>
    <w:multiLevelType w:val="multilevel"/>
    <w:tmpl w:val="9CD8A0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633C35A7"/>
    <w:multiLevelType w:val="hybridMultilevel"/>
    <w:tmpl w:val="15AA5A7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5" w15:restartNumberingAfterBreak="0">
    <w:nsid w:val="793A6ED6"/>
    <w:multiLevelType w:val="hybridMultilevel"/>
    <w:tmpl w:val="5CD4B530"/>
    <w:lvl w:ilvl="0" w:tplc="66E491D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20588971">
    <w:abstractNumId w:val="15"/>
  </w:num>
  <w:num w:numId="2" w16cid:durableId="1210875655">
    <w:abstractNumId w:val="7"/>
  </w:num>
  <w:num w:numId="3" w16cid:durableId="255208838">
    <w:abstractNumId w:val="14"/>
  </w:num>
  <w:num w:numId="4" w16cid:durableId="822939005">
    <w:abstractNumId w:val="11"/>
  </w:num>
  <w:num w:numId="5" w16cid:durableId="730736655">
    <w:abstractNumId w:val="10"/>
  </w:num>
  <w:num w:numId="6" w16cid:durableId="1910530298">
    <w:abstractNumId w:val="5"/>
  </w:num>
  <w:num w:numId="7" w16cid:durableId="368384725">
    <w:abstractNumId w:val="12"/>
  </w:num>
  <w:num w:numId="8" w16cid:durableId="84419379">
    <w:abstractNumId w:val="0"/>
  </w:num>
  <w:num w:numId="9" w16cid:durableId="74322447">
    <w:abstractNumId w:val="9"/>
  </w:num>
  <w:num w:numId="10" w16cid:durableId="2114931793">
    <w:abstractNumId w:val="8"/>
  </w:num>
  <w:num w:numId="11" w16cid:durableId="2131897871">
    <w:abstractNumId w:val="2"/>
  </w:num>
  <w:num w:numId="12" w16cid:durableId="742217507">
    <w:abstractNumId w:val="3"/>
  </w:num>
  <w:num w:numId="13" w16cid:durableId="817768078">
    <w:abstractNumId w:val="6"/>
  </w:num>
  <w:num w:numId="14" w16cid:durableId="502858077">
    <w:abstractNumId w:val="13"/>
  </w:num>
  <w:num w:numId="15" w16cid:durableId="2000190185">
    <w:abstractNumId w:val="4"/>
  </w:num>
  <w:num w:numId="16" w16cid:durableId="1525481842">
    <w:abstractNumId w:val="1"/>
  </w:num>
</w:numbering>
</file>

<file path=word/people.xml><?xml version="1.0" encoding="utf-8"?>
<w15:people xmlns:mc="http://schemas.openxmlformats.org/markup-compatibility/2006" xmlns:w15="http://schemas.microsoft.com/office/word/2012/wordml" mc:Ignorable="w15">
  <w15:person w15:author="Gary Smailes">
    <w15:presenceInfo w15:providerId="Windows Live" w15:userId="9af6953e9a366c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QwNDU1MjYwMzM2NjVV0lEKTi0uzszPAykwNDCtBQCrr2KILgAAAA=="/>
  </w:docVars>
  <w:rsids>
    <w:rsidRoot w:val="00613160"/>
    <w:rsid w:val="00000CE7"/>
    <w:rsid w:val="0000179A"/>
    <w:rsid w:val="00001809"/>
    <w:rsid w:val="00001AF9"/>
    <w:rsid w:val="00001D81"/>
    <w:rsid w:val="00001EB3"/>
    <w:rsid w:val="00002025"/>
    <w:rsid w:val="00002409"/>
    <w:rsid w:val="0000245C"/>
    <w:rsid w:val="000033DB"/>
    <w:rsid w:val="0000349A"/>
    <w:rsid w:val="000043D6"/>
    <w:rsid w:val="00004D38"/>
    <w:rsid w:val="00005222"/>
    <w:rsid w:val="00005FF6"/>
    <w:rsid w:val="00006742"/>
    <w:rsid w:val="00006BA4"/>
    <w:rsid w:val="00006C77"/>
    <w:rsid w:val="000071FD"/>
    <w:rsid w:val="000076EC"/>
    <w:rsid w:val="000079D9"/>
    <w:rsid w:val="000106A0"/>
    <w:rsid w:val="000107A3"/>
    <w:rsid w:val="00011B38"/>
    <w:rsid w:val="00011D9C"/>
    <w:rsid w:val="00012C17"/>
    <w:rsid w:val="00012C29"/>
    <w:rsid w:val="00012D7D"/>
    <w:rsid w:val="00012F82"/>
    <w:rsid w:val="000133F2"/>
    <w:rsid w:val="00013F91"/>
    <w:rsid w:val="0001596A"/>
    <w:rsid w:val="00015EA4"/>
    <w:rsid w:val="0001610C"/>
    <w:rsid w:val="000161B1"/>
    <w:rsid w:val="00017010"/>
    <w:rsid w:val="0001721B"/>
    <w:rsid w:val="00017720"/>
    <w:rsid w:val="000201BD"/>
    <w:rsid w:val="00020229"/>
    <w:rsid w:val="00020E7B"/>
    <w:rsid w:val="000210EB"/>
    <w:rsid w:val="0002143D"/>
    <w:rsid w:val="00021655"/>
    <w:rsid w:val="000230E0"/>
    <w:rsid w:val="00023330"/>
    <w:rsid w:val="0002365C"/>
    <w:rsid w:val="00023927"/>
    <w:rsid w:val="00023DA4"/>
    <w:rsid w:val="00023DD1"/>
    <w:rsid w:val="00023F22"/>
    <w:rsid w:val="00024467"/>
    <w:rsid w:val="0002533A"/>
    <w:rsid w:val="00025DC1"/>
    <w:rsid w:val="00026205"/>
    <w:rsid w:val="0002654A"/>
    <w:rsid w:val="00026A00"/>
    <w:rsid w:val="00026AC9"/>
    <w:rsid w:val="00026C11"/>
    <w:rsid w:val="00026C1F"/>
    <w:rsid w:val="00027391"/>
    <w:rsid w:val="0003028D"/>
    <w:rsid w:val="0003042F"/>
    <w:rsid w:val="00030492"/>
    <w:rsid w:val="000306C3"/>
    <w:rsid w:val="00030CAA"/>
    <w:rsid w:val="00031DAC"/>
    <w:rsid w:val="000325AF"/>
    <w:rsid w:val="00032FF2"/>
    <w:rsid w:val="00033251"/>
    <w:rsid w:val="00033D8A"/>
    <w:rsid w:val="00034108"/>
    <w:rsid w:val="0003560D"/>
    <w:rsid w:val="00035648"/>
    <w:rsid w:val="00035FA8"/>
    <w:rsid w:val="000374B3"/>
    <w:rsid w:val="00037EFB"/>
    <w:rsid w:val="0004031B"/>
    <w:rsid w:val="00040422"/>
    <w:rsid w:val="00040D1A"/>
    <w:rsid w:val="000410EE"/>
    <w:rsid w:val="00041DE7"/>
    <w:rsid w:val="00042CD1"/>
    <w:rsid w:val="00043145"/>
    <w:rsid w:val="0004354B"/>
    <w:rsid w:val="000436EC"/>
    <w:rsid w:val="0004375E"/>
    <w:rsid w:val="00043FE0"/>
    <w:rsid w:val="00044018"/>
    <w:rsid w:val="00044156"/>
    <w:rsid w:val="00044AC9"/>
    <w:rsid w:val="0004599C"/>
    <w:rsid w:val="00045F8D"/>
    <w:rsid w:val="0004635D"/>
    <w:rsid w:val="00046A3B"/>
    <w:rsid w:val="00047376"/>
    <w:rsid w:val="000479AC"/>
    <w:rsid w:val="00047E95"/>
    <w:rsid w:val="00047F00"/>
    <w:rsid w:val="000500E1"/>
    <w:rsid w:val="000504C3"/>
    <w:rsid w:val="00050A23"/>
    <w:rsid w:val="00050A47"/>
    <w:rsid w:val="00050E0E"/>
    <w:rsid w:val="00051586"/>
    <w:rsid w:val="00051C8B"/>
    <w:rsid w:val="00051D9E"/>
    <w:rsid w:val="00051E12"/>
    <w:rsid w:val="00053CD7"/>
    <w:rsid w:val="000542D7"/>
    <w:rsid w:val="000545AD"/>
    <w:rsid w:val="000545B7"/>
    <w:rsid w:val="00054623"/>
    <w:rsid w:val="00054923"/>
    <w:rsid w:val="0005562A"/>
    <w:rsid w:val="000556CB"/>
    <w:rsid w:val="00055C5B"/>
    <w:rsid w:val="00056A13"/>
    <w:rsid w:val="00056A2A"/>
    <w:rsid w:val="00056BA7"/>
    <w:rsid w:val="00056C77"/>
    <w:rsid w:val="00057179"/>
    <w:rsid w:val="000572A9"/>
    <w:rsid w:val="000602CD"/>
    <w:rsid w:val="000604F5"/>
    <w:rsid w:val="00060B9B"/>
    <w:rsid w:val="00060F4F"/>
    <w:rsid w:val="00061247"/>
    <w:rsid w:val="000619F4"/>
    <w:rsid w:val="00061C1D"/>
    <w:rsid w:val="00062186"/>
    <w:rsid w:val="0006223E"/>
    <w:rsid w:val="000626EF"/>
    <w:rsid w:val="00062745"/>
    <w:rsid w:val="000630BD"/>
    <w:rsid w:val="00063551"/>
    <w:rsid w:val="00063605"/>
    <w:rsid w:val="000642E7"/>
    <w:rsid w:val="00065246"/>
    <w:rsid w:val="00065650"/>
    <w:rsid w:val="00065672"/>
    <w:rsid w:val="0006579A"/>
    <w:rsid w:val="00065C09"/>
    <w:rsid w:val="00065D02"/>
    <w:rsid w:val="0006625D"/>
    <w:rsid w:val="00066443"/>
    <w:rsid w:val="0006659B"/>
    <w:rsid w:val="00066C3C"/>
    <w:rsid w:val="00066FE2"/>
    <w:rsid w:val="000674CA"/>
    <w:rsid w:val="00067F87"/>
    <w:rsid w:val="00070B92"/>
    <w:rsid w:val="000711B1"/>
    <w:rsid w:val="00071535"/>
    <w:rsid w:val="00071B29"/>
    <w:rsid w:val="000724F6"/>
    <w:rsid w:val="0007279A"/>
    <w:rsid w:val="000727C2"/>
    <w:rsid w:val="00072F1B"/>
    <w:rsid w:val="0007308F"/>
    <w:rsid w:val="000731E9"/>
    <w:rsid w:val="00073925"/>
    <w:rsid w:val="00073A0C"/>
    <w:rsid w:val="0007412A"/>
    <w:rsid w:val="00074472"/>
    <w:rsid w:val="000749D1"/>
    <w:rsid w:val="00074C4A"/>
    <w:rsid w:val="000752A1"/>
    <w:rsid w:val="00075879"/>
    <w:rsid w:val="000759AF"/>
    <w:rsid w:val="000766DD"/>
    <w:rsid w:val="00076890"/>
    <w:rsid w:val="00076CC3"/>
    <w:rsid w:val="0007772C"/>
    <w:rsid w:val="00077823"/>
    <w:rsid w:val="000778E7"/>
    <w:rsid w:val="000808FC"/>
    <w:rsid w:val="000818F7"/>
    <w:rsid w:val="00081B64"/>
    <w:rsid w:val="00081CC7"/>
    <w:rsid w:val="00082441"/>
    <w:rsid w:val="000828BD"/>
    <w:rsid w:val="00082AE1"/>
    <w:rsid w:val="00082EAB"/>
    <w:rsid w:val="00082FD5"/>
    <w:rsid w:val="00083624"/>
    <w:rsid w:val="00083785"/>
    <w:rsid w:val="00083FB4"/>
    <w:rsid w:val="0008422E"/>
    <w:rsid w:val="00084283"/>
    <w:rsid w:val="000845F7"/>
    <w:rsid w:val="000847E5"/>
    <w:rsid w:val="00084B4D"/>
    <w:rsid w:val="00084CE5"/>
    <w:rsid w:val="00085DC7"/>
    <w:rsid w:val="0008682E"/>
    <w:rsid w:val="0008701C"/>
    <w:rsid w:val="00087F4C"/>
    <w:rsid w:val="000904C2"/>
    <w:rsid w:val="000916C0"/>
    <w:rsid w:val="00091D23"/>
    <w:rsid w:val="00091E07"/>
    <w:rsid w:val="000921A2"/>
    <w:rsid w:val="00092622"/>
    <w:rsid w:val="00093CDB"/>
    <w:rsid w:val="00093FF1"/>
    <w:rsid w:val="0009415D"/>
    <w:rsid w:val="00094336"/>
    <w:rsid w:val="000943D7"/>
    <w:rsid w:val="00094751"/>
    <w:rsid w:val="000949B6"/>
    <w:rsid w:val="00094A3E"/>
    <w:rsid w:val="00094CE4"/>
    <w:rsid w:val="00095129"/>
    <w:rsid w:val="000959B8"/>
    <w:rsid w:val="00095FE3"/>
    <w:rsid w:val="00096097"/>
    <w:rsid w:val="0009647F"/>
    <w:rsid w:val="00096D22"/>
    <w:rsid w:val="00097187"/>
    <w:rsid w:val="000975C4"/>
    <w:rsid w:val="000A0478"/>
    <w:rsid w:val="000A0FAF"/>
    <w:rsid w:val="000A1486"/>
    <w:rsid w:val="000A1B00"/>
    <w:rsid w:val="000A2440"/>
    <w:rsid w:val="000A2EDF"/>
    <w:rsid w:val="000A3BBE"/>
    <w:rsid w:val="000A497A"/>
    <w:rsid w:val="000A4CBA"/>
    <w:rsid w:val="000A4DCC"/>
    <w:rsid w:val="000A502D"/>
    <w:rsid w:val="000A69A8"/>
    <w:rsid w:val="000A6B9E"/>
    <w:rsid w:val="000A6DF2"/>
    <w:rsid w:val="000A707C"/>
    <w:rsid w:val="000A712B"/>
    <w:rsid w:val="000A761E"/>
    <w:rsid w:val="000A7B28"/>
    <w:rsid w:val="000B003B"/>
    <w:rsid w:val="000B0420"/>
    <w:rsid w:val="000B0AB8"/>
    <w:rsid w:val="000B0B20"/>
    <w:rsid w:val="000B162A"/>
    <w:rsid w:val="000B1CEB"/>
    <w:rsid w:val="000B225A"/>
    <w:rsid w:val="000B2459"/>
    <w:rsid w:val="000B28AD"/>
    <w:rsid w:val="000B2E2A"/>
    <w:rsid w:val="000B3053"/>
    <w:rsid w:val="000B352B"/>
    <w:rsid w:val="000B38CA"/>
    <w:rsid w:val="000B3ADB"/>
    <w:rsid w:val="000B4AC8"/>
    <w:rsid w:val="000B4C18"/>
    <w:rsid w:val="000B4D85"/>
    <w:rsid w:val="000B503A"/>
    <w:rsid w:val="000B549F"/>
    <w:rsid w:val="000B54D5"/>
    <w:rsid w:val="000B5EF0"/>
    <w:rsid w:val="000B5F52"/>
    <w:rsid w:val="000B6381"/>
    <w:rsid w:val="000B758B"/>
    <w:rsid w:val="000B7630"/>
    <w:rsid w:val="000C00F6"/>
    <w:rsid w:val="000C0151"/>
    <w:rsid w:val="000C0738"/>
    <w:rsid w:val="000C120C"/>
    <w:rsid w:val="000C1A9A"/>
    <w:rsid w:val="000C21D5"/>
    <w:rsid w:val="000C224D"/>
    <w:rsid w:val="000C2817"/>
    <w:rsid w:val="000C2F6B"/>
    <w:rsid w:val="000C3701"/>
    <w:rsid w:val="000C40C1"/>
    <w:rsid w:val="000C43C2"/>
    <w:rsid w:val="000C441C"/>
    <w:rsid w:val="000C4C97"/>
    <w:rsid w:val="000C4CD9"/>
    <w:rsid w:val="000C4F18"/>
    <w:rsid w:val="000C526B"/>
    <w:rsid w:val="000C58CB"/>
    <w:rsid w:val="000C5AAF"/>
    <w:rsid w:val="000C5D6E"/>
    <w:rsid w:val="000C5E22"/>
    <w:rsid w:val="000C612E"/>
    <w:rsid w:val="000C6624"/>
    <w:rsid w:val="000C69E2"/>
    <w:rsid w:val="000C6A9A"/>
    <w:rsid w:val="000C7435"/>
    <w:rsid w:val="000D000E"/>
    <w:rsid w:val="000D049C"/>
    <w:rsid w:val="000D077D"/>
    <w:rsid w:val="000D07BA"/>
    <w:rsid w:val="000D07C8"/>
    <w:rsid w:val="000D0CF9"/>
    <w:rsid w:val="000D0EA4"/>
    <w:rsid w:val="000D1E19"/>
    <w:rsid w:val="000D210F"/>
    <w:rsid w:val="000D274A"/>
    <w:rsid w:val="000D2C1F"/>
    <w:rsid w:val="000D2C2B"/>
    <w:rsid w:val="000D2DF0"/>
    <w:rsid w:val="000D2E9A"/>
    <w:rsid w:val="000D30F1"/>
    <w:rsid w:val="000D38A9"/>
    <w:rsid w:val="000D396F"/>
    <w:rsid w:val="000D3C2A"/>
    <w:rsid w:val="000D47B3"/>
    <w:rsid w:val="000D4932"/>
    <w:rsid w:val="000D4DDD"/>
    <w:rsid w:val="000D4DFA"/>
    <w:rsid w:val="000D5A14"/>
    <w:rsid w:val="000D5AE2"/>
    <w:rsid w:val="000D5D33"/>
    <w:rsid w:val="000D6062"/>
    <w:rsid w:val="000D71BA"/>
    <w:rsid w:val="000D71FC"/>
    <w:rsid w:val="000D7239"/>
    <w:rsid w:val="000D7BD7"/>
    <w:rsid w:val="000D7C96"/>
    <w:rsid w:val="000E068B"/>
    <w:rsid w:val="000E0FDE"/>
    <w:rsid w:val="000E15DA"/>
    <w:rsid w:val="000E1A17"/>
    <w:rsid w:val="000E1DD8"/>
    <w:rsid w:val="000E1F9F"/>
    <w:rsid w:val="000E20F8"/>
    <w:rsid w:val="000E260D"/>
    <w:rsid w:val="000E2A54"/>
    <w:rsid w:val="000E345D"/>
    <w:rsid w:val="000E4381"/>
    <w:rsid w:val="000E4A73"/>
    <w:rsid w:val="000E4EAC"/>
    <w:rsid w:val="000E515B"/>
    <w:rsid w:val="000E54D9"/>
    <w:rsid w:val="000E706A"/>
    <w:rsid w:val="000E70CD"/>
    <w:rsid w:val="000F06DC"/>
    <w:rsid w:val="000F0BCA"/>
    <w:rsid w:val="000F0C7C"/>
    <w:rsid w:val="000F0F97"/>
    <w:rsid w:val="000F1408"/>
    <w:rsid w:val="000F17A3"/>
    <w:rsid w:val="000F18B6"/>
    <w:rsid w:val="000F21E0"/>
    <w:rsid w:val="000F278F"/>
    <w:rsid w:val="000F3765"/>
    <w:rsid w:val="000F3DD0"/>
    <w:rsid w:val="000F49C8"/>
    <w:rsid w:val="000F5081"/>
    <w:rsid w:val="000F6185"/>
    <w:rsid w:val="000F7335"/>
    <w:rsid w:val="000F7B8A"/>
    <w:rsid w:val="00100447"/>
    <w:rsid w:val="001015DD"/>
    <w:rsid w:val="00101618"/>
    <w:rsid w:val="001016F9"/>
    <w:rsid w:val="0010179E"/>
    <w:rsid w:val="00101A9D"/>
    <w:rsid w:val="00102105"/>
    <w:rsid w:val="0010253F"/>
    <w:rsid w:val="00102650"/>
    <w:rsid w:val="00103350"/>
    <w:rsid w:val="00103EBC"/>
    <w:rsid w:val="00103F50"/>
    <w:rsid w:val="00104BED"/>
    <w:rsid w:val="00105685"/>
    <w:rsid w:val="00105E19"/>
    <w:rsid w:val="0010645E"/>
    <w:rsid w:val="00106956"/>
    <w:rsid w:val="00106B58"/>
    <w:rsid w:val="0010755D"/>
    <w:rsid w:val="00107966"/>
    <w:rsid w:val="00110C84"/>
    <w:rsid w:val="00110E54"/>
    <w:rsid w:val="00112092"/>
    <w:rsid w:val="001127FC"/>
    <w:rsid w:val="0011303E"/>
    <w:rsid w:val="001131C9"/>
    <w:rsid w:val="001135A7"/>
    <w:rsid w:val="0011418C"/>
    <w:rsid w:val="0011442F"/>
    <w:rsid w:val="001150CE"/>
    <w:rsid w:val="00115991"/>
    <w:rsid w:val="00115EA3"/>
    <w:rsid w:val="00116443"/>
    <w:rsid w:val="001167EB"/>
    <w:rsid w:val="001179AB"/>
    <w:rsid w:val="00120751"/>
    <w:rsid w:val="001207C8"/>
    <w:rsid w:val="00120937"/>
    <w:rsid w:val="00120D6E"/>
    <w:rsid w:val="0012102D"/>
    <w:rsid w:val="00121E98"/>
    <w:rsid w:val="00121F9A"/>
    <w:rsid w:val="001222E9"/>
    <w:rsid w:val="0012287C"/>
    <w:rsid w:val="001228A2"/>
    <w:rsid w:val="00122CFD"/>
    <w:rsid w:val="00122E26"/>
    <w:rsid w:val="0012328B"/>
    <w:rsid w:val="00123588"/>
    <w:rsid w:val="00123A03"/>
    <w:rsid w:val="00123B61"/>
    <w:rsid w:val="0012403D"/>
    <w:rsid w:val="00124411"/>
    <w:rsid w:val="00124485"/>
    <w:rsid w:val="0012466D"/>
    <w:rsid w:val="00124AAF"/>
    <w:rsid w:val="00125D01"/>
    <w:rsid w:val="00125D73"/>
    <w:rsid w:val="00125FC9"/>
    <w:rsid w:val="001260E8"/>
    <w:rsid w:val="001263A2"/>
    <w:rsid w:val="0012785A"/>
    <w:rsid w:val="00127912"/>
    <w:rsid w:val="00127CE7"/>
    <w:rsid w:val="001312F8"/>
    <w:rsid w:val="00131335"/>
    <w:rsid w:val="0013149F"/>
    <w:rsid w:val="0013202A"/>
    <w:rsid w:val="001322F5"/>
    <w:rsid w:val="001324E3"/>
    <w:rsid w:val="00132911"/>
    <w:rsid w:val="00132CCD"/>
    <w:rsid w:val="00133039"/>
    <w:rsid w:val="00133089"/>
    <w:rsid w:val="00133518"/>
    <w:rsid w:val="00133D9A"/>
    <w:rsid w:val="00133DD3"/>
    <w:rsid w:val="0013449E"/>
    <w:rsid w:val="0013467F"/>
    <w:rsid w:val="00134A8D"/>
    <w:rsid w:val="00134C77"/>
    <w:rsid w:val="00134E65"/>
    <w:rsid w:val="00135079"/>
    <w:rsid w:val="0013512C"/>
    <w:rsid w:val="001353D8"/>
    <w:rsid w:val="001359EC"/>
    <w:rsid w:val="00135DEC"/>
    <w:rsid w:val="00135FC2"/>
    <w:rsid w:val="00136B44"/>
    <w:rsid w:val="00136FA5"/>
    <w:rsid w:val="0013705D"/>
    <w:rsid w:val="00137085"/>
    <w:rsid w:val="0013709B"/>
    <w:rsid w:val="0014016A"/>
    <w:rsid w:val="00140199"/>
    <w:rsid w:val="001408B0"/>
    <w:rsid w:val="001409B7"/>
    <w:rsid w:val="00140B42"/>
    <w:rsid w:val="00140B5A"/>
    <w:rsid w:val="00140E84"/>
    <w:rsid w:val="00141BB5"/>
    <w:rsid w:val="00141FDB"/>
    <w:rsid w:val="00142200"/>
    <w:rsid w:val="00142AE3"/>
    <w:rsid w:val="001431D8"/>
    <w:rsid w:val="00143201"/>
    <w:rsid w:val="00143575"/>
    <w:rsid w:val="00143E1F"/>
    <w:rsid w:val="0014420F"/>
    <w:rsid w:val="0014458C"/>
    <w:rsid w:val="001448B5"/>
    <w:rsid w:val="00144BB7"/>
    <w:rsid w:val="0014650F"/>
    <w:rsid w:val="0014698C"/>
    <w:rsid w:val="001473A2"/>
    <w:rsid w:val="00147A23"/>
    <w:rsid w:val="001503E3"/>
    <w:rsid w:val="001507A9"/>
    <w:rsid w:val="00150C36"/>
    <w:rsid w:val="00151514"/>
    <w:rsid w:val="001516C9"/>
    <w:rsid w:val="00151A6C"/>
    <w:rsid w:val="00151B74"/>
    <w:rsid w:val="00151D7A"/>
    <w:rsid w:val="00152B7F"/>
    <w:rsid w:val="00152D78"/>
    <w:rsid w:val="00154368"/>
    <w:rsid w:val="00155585"/>
    <w:rsid w:val="00155AD8"/>
    <w:rsid w:val="00155B82"/>
    <w:rsid w:val="00155C79"/>
    <w:rsid w:val="00155D06"/>
    <w:rsid w:val="00155E5D"/>
    <w:rsid w:val="00156301"/>
    <w:rsid w:val="001569C9"/>
    <w:rsid w:val="00156E9D"/>
    <w:rsid w:val="00156EE0"/>
    <w:rsid w:val="00157CDE"/>
    <w:rsid w:val="0016022C"/>
    <w:rsid w:val="00160463"/>
    <w:rsid w:val="0016103C"/>
    <w:rsid w:val="00161060"/>
    <w:rsid w:val="00161ECA"/>
    <w:rsid w:val="00162397"/>
    <w:rsid w:val="001629D6"/>
    <w:rsid w:val="001634DB"/>
    <w:rsid w:val="00163942"/>
    <w:rsid w:val="00163A23"/>
    <w:rsid w:val="00163D6F"/>
    <w:rsid w:val="001649FF"/>
    <w:rsid w:val="00164C4F"/>
    <w:rsid w:val="00165348"/>
    <w:rsid w:val="0016544F"/>
    <w:rsid w:val="001654A0"/>
    <w:rsid w:val="001656CE"/>
    <w:rsid w:val="00165B40"/>
    <w:rsid w:val="00166308"/>
    <w:rsid w:val="0016660A"/>
    <w:rsid w:val="001674BC"/>
    <w:rsid w:val="00167896"/>
    <w:rsid w:val="00167A10"/>
    <w:rsid w:val="00167E6D"/>
    <w:rsid w:val="001701A9"/>
    <w:rsid w:val="0017024F"/>
    <w:rsid w:val="00170302"/>
    <w:rsid w:val="001708C5"/>
    <w:rsid w:val="00171403"/>
    <w:rsid w:val="00171C3C"/>
    <w:rsid w:val="0017271C"/>
    <w:rsid w:val="0017277F"/>
    <w:rsid w:val="00172A1E"/>
    <w:rsid w:val="00172AD4"/>
    <w:rsid w:val="00172C67"/>
    <w:rsid w:val="00172FD6"/>
    <w:rsid w:val="001735B4"/>
    <w:rsid w:val="001738AD"/>
    <w:rsid w:val="00174400"/>
    <w:rsid w:val="0017562E"/>
    <w:rsid w:val="00176400"/>
    <w:rsid w:val="00176F3E"/>
    <w:rsid w:val="00176FA2"/>
    <w:rsid w:val="00177049"/>
    <w:rsid w:val="00177BB3"/>
    <w:rsid w:val="00180521"/>
    <w:rsid w:val="001807BE"/>
    <w:rsid w:val="00180C12"/>
    <w:rsid w:val="00180F05"/>
    <w:rsid w:val="00180FE7"/>
    <w:rsid w:val="00181367"/>
    <w:rsid w:val="00181375"/>
    <w:rsid w:val="001832F2"/>
    <w:rsid w:val="0018331E"/>
    <w:rsid w:val="00183537"/>
    <w:rsid w:val="0018399F"/>
    <w:rsid w:val="00183AA9"/>
    <w:rsid w:val="00183B45"/>
    <w:rsid w:val="00184DD8"/>
    <w:rsid w:val="00184F42"/>
    <w:rsid w:val="00185352"/>
    <w:rsid w:val="001854AE"/>
    <w:rsid w:val="001854FF"/>
    <w:rsid w:val="001855B4"/>
    <w:rsid w:val="00185A5F"/>
    <w:rsid w:val="001860B1"/>
    <w:rsid w:val="001866A3"/>
    <w:rsid w:val="00186A90"/>
    <w:rsid w:val="00187D8F"/>
    <w:rsid w:val="00187EC1"/>
    <w:rsid w:val="00190168"/>
    <w:rsid w:val="0019064B"/>
    <w:rsid w:val="001908A6"/>
    <w:rsid w:val="00190A56"/>
    <w:rsid w:val="00190AF2"/>
    <w:rsid w:val="001929DC"/>
    <w:rsid w:val="001931A1"/>
    <w:rsid w:val="00193AA4"/>
    <w:rsid w:val="00194099"/>
    <w:rsid w:val="00194B48"/>
    <w:rsid w:val="00195799"/>
    <w:rsid w:val="0019689B"/>
    <w:rsid w:val="00196A54"/>
    <w:rsid w:val="00197170"/>
    <w:rsid w:val="0019769F"/>
    <w:rsid w:val="001A0553"/>
    <w:rsid w:val="001A08BA"/>
    <w:rsid w:val="001A0B61"/>
    <w:rsid w:val="001A0BC6"/>
    <w:rsid w:val="001A0C18"/>
    <w:rsid w:val="001A0FD9"/>
    <w:rsid w:val="001A10D8"/>
    <w:rsid w:val="001A1444"/>
    <w:rsid w:val="001A18AE"/>
    <w:rsid w:val="001A1D2D"/>
    <w:rsid w:val="001A1DBB"/>
    <w:rsid w:val="001A245F"/>
    <w:rsid w:val="001A2AEC"/>
    <w:rsid w:val="001A3AFF"/>
    <w:rsid w:val="001A3D88"/>
    <w:rsid w:val="001A48C7"/>
    <w:rsid w:val="001A4B63"/>
    <w:rsid w:val="001A51A8"/>
    <w:rsid w:val="001A5272"/>
    <w:rsid w:val="001A5363"/>
    <w:rsid w:val="001A5384"/>
    <w:rsid w:val="001A5E5D"/>
    <w:rsid w:val="001A6135"/>
    <w:rsid w:val="001A653D"/>
    <w:rsid w:val="001A66E8"/>
    <w:rsid w:val="001A756B"/>
    <w:rsid w:val="001A7947"/>
    <w:rsid w:val="001B05FB"/>
    <w:rsid w:val="001B0B0E"/>
    <w:rsid w:val="001B1285"/>
    <w:rsid w:val="001B1807"/>
    <w:rsid w:val="001B1B03"/>
    <w:rsid w:val="001B2568"/>
    <w:rsid w:val="001B26AE"/>
    <w:rsid w:val="001B2B50"/>
    <w:rsid w:val="001B2B97"/>
    <w:rsid w:val="001B2DA3"/>
    <w:rsid w:val="001B3BAD"/>
    <w:rsid w:val="001B3F3E"/>
    <w:rsid w:val="001B43C3"/>
    <w:rsid w:val="001B44CE"/>
    <w:rsid w:val="001B4A3D"/>
    <w:rsid w:val="001B4EDA"/>
    <w:rsid w:val="001B5446"/>
    <w:rsid w:val="001B60F7"/>
    <w:rsid w:val="001B6726"/>
    <w:rsid w:val="001B6F94"/>
    <w:rsid w:val="001B7021"/>
    <w:rsid w:val="001B782D"/>
    <w:rsid w:val="001B787B"/>
    <w:rsid w:val="001B78E1"/>
    <w:rsid w:val="001B7F79"/>
    <w:rsid w:val="001B7F8B"/>
    <w:rsid w:val="001C106F"/>
    <w:rsid w:val="001C122E"/>
    <w:rsid w:val="001C1A2C"/>
    <w:rsid w:val="001C1EB1"/>
    <w:rsid w:val="001C1EFC"/>
    <w:rsid w:val="001C1FA7"/>
    <w:rsid w:val="001C2318"/>
    <w:rsid w:val="001C29A7"/>
    <w:rsid w:val="001C3494"/>
    <w:rsid w:val="001C41DC"/>
    <w:rsid w:val="001C4538"/>
    <w:rsid w:val="001C45AA"/>
    <w:rsid w:val="001C46D3"/>
    <w:rsid w:val="001C49BC"/>
    <w:rsid w:val="001C541A"/>
    <w:rsid w:val="001C56DA"/>
    <w:rsid w:val="001C5771"/>
    <w:rsid w:val="001C6001"/>
    <w:rsid w:val="001C60ED"/>
    <w:rsid w:val="001C61E1"/>
    <w:rsid w:val="001C6B1D"/>
    <w:rsid w:val="001C6F2F"/>
    <w:rsid w:val="001C7453"/>
    <w:rsid w:val="001D04F5"/>
    <w:rsid w:val="001D0888"/>
    <w:rsid w:val="001D09C3"/>
    <w:rsid w:val="001D09F1"/>
    <w:rsid w:val="001D1867"/>
    <w:rsid w:val="001D311F"/>
    <w:rsid w:val="001D3800"/>
    <w:rsid w:val="001D3AED"/>
    <w:rsid w:val="001D3D3B"/>
    <w:rsid w:val="001D3DD9"/>
    <w:rsid w:val="001D4226"/>
    <w:rsid w:val="001D4682"/>
    <w:rsid w:val="001D5290"/>
    <w:rsid w:val="001D56F9"/>
    <w:rsid w:val="001D5CB5"/>
    <w:rsid w:val="001D5E46"/>
    <w:rsid w:val="001D64F2"/>
    <w:rsid w:val="001D696B"/>
    <w:rsid w:val="001D6C81"/>
    <w:rsid w:val="001D6CEA"/>
    <w:rsid w:val="001D6D9A"/>
    <w:rsid w:val="001D6EF4"/>
    <w:rsid w:val="001D7755"/>
    <w:rsid w:val="001D7B73"/>
    <w:rsid w:val="001E0089"/>
    <w:rsid w:val="001E0837"/>
    <w:rsid w:val="001E143C"/>
    <w:rsid w:val="001E197A"/>
    <w:rsid w:val="001E2258"/>
    <w:rsid w:val="001E2923"/>
    <w:rsid w:val="001E2AB3"/>
    <w:rsid w:val="001E2F38"/>
    <w:rsid w:val="001E342A"/>
    <w:rsid w:val="001E382C"/>
    <w:rsid w:val="001E39BC"/>
    <w:rsid w:val="001E3F5E"/>
    <w:rsid w:val="001E4326"/>
    <w:rsid w:val="001E457C"/>
    <w:rsid w:val="001E47F1"/>
    <w:rsid w:val="001E5DDA"/>
    <w:rsid w:val="001E64EF"/>
    <w:rsid w:val="001E69E4"/>
    <w:rsid w:val="001E7213"/>
    <w:rsid w:val="001E73E1"/>
    <w:rsid w:val="001E7439"/>
    <w:rsid w:val="001E7477"/>
    <w:rsid w:val="001E7637"/>
    <w:rsid w:val="001F1865"/>
    <w:rsid w:val="001F1C30"/>
    <w:rsid w:val="001F1E44"/>
    <w:rsid w:val="001F20E0"/>
    <w:rsid w:val="001F2211"/>
    <w:rsid w:val="001F23E1"/>
    <w:rsid w:val="001F24EC"/>
    <w:rsid w:val="001F29F9"/>
    <w:rsid w:val="001F2DFF"/>
    <w:rsid w:val="001F2EE5"/>
    <w:rsid w:val="001F2F15"/>
    <w:rsid w:val="001F3CDD"/>
    <w:rsid w:val="001F43A2"/>
    <w:rsid w:val="001F4A61"/>
    <w:rsid w:val="001F4D4F"/>
    <w:rsid w:val="001F57D3"/>
    <w:rsid w:val="001F5A11"/>
    <w:rsid w:val="001F5AE3"/>
    <w:rsid w:val="001F5B42"/>
    <w:rsid w:val="001F679C"/>
    <w:rsid w:val="001F7176"/>
    <w:rsid w:val="001F7CDD"/>
    <w:rsid w:val="001F7DE7"/>
    <w:rsid w:val="002004AD"/>
    <w:rsid w:val="00200570"/>
    <w:rsid w:val="0020068A"/>
    <w:rsid w:val="00200C6B"/>
    <w:rsid w:val="00200DC4"/>
    <w:rsid w:val="00200EAD"/>
    <w:rsid w:val="002014CC"/>
    <w:rsid w:val="00201696"/>
    <w:rsid w:val="00201DF8"/>
    <w:rsid w:val="002036AB"/>
    <w:rsid w:val="00203B83"/>
    <w:rsid w:val="00204DC4"/>
    <w:rsid w:val="00204DF5"/>
    <w:rsid w:val="002050EC"/>
    <w:rsid w:val="00205625"/>
    <w:rsid w:val="002057F2"/>
    <w:rsid w:val="002059C7"/>
    <w:rsid w:val="00205A25"/>
    <w:rsid w:val="0020687D"/>
    <w:rsid w:val="0020718D"/>
    <w:rsid w:val="00207E1A"/>
    <w:rsid w:val="0021002D"/>
    <w:rsid w:val="00210C87"/>
    <w:rsid w:val="0021128D"/>
    <w:rsid w:val="0021149A"/>
    <w:rsid w:val="00211A18"/>
    <w:rsid w:val="00211EE3"/>
    <w:rsid w:val="002126AD"/>
    <w:rsid w:val="00213DAC"/>
    <w:rsid w:val="002140A5"/>
    <w:rsid w:val="002140B5"/>
    <w:rsid w:val="00214F9F"/>
    <w:rsid w:val="00215357"/>
    <w:rsid w:val="00215F0A"/>
    <w:rsid w:val="002163AE"/>
    <w:rsid w:val="00216BE5"/>
    <w:rsid w:val="00216D93"/>
    <w:rsid w:val="00216EA6"/>
    <w:rsid w:val="00217B20"/>
    <w:rsid w:val="00220610"/>
    <w:rsid w:val="00220816"/>
    <w:rsid w:val="0022081C"/>
    <w:rsid w:val="00220869"/>
    <w:rsid w:val="00220CB5"/>
    <w:rsid w:val="00220FAC"/>
    <w:rsid w:val="002212B9"/>
    <w:rsid w:val="00221522"/>
    <w:rsid w:val="00221AB1"/>
    <w:rsid w:val="00221AF0"/>
    <w:rsid w:val="00222A28"/>
    <w:rsid w:val="00222BD7"/>
    <w:rsid w:val="00223060"/>
    <w:rsid w:val="0022345E"/>
    <w:rsid w:val="002245A7"/>
    <w:rsid w:val="00224614"/>
    <w:rsid w:val="00224C4E"/>
    <w:rsid w:val="00224C91"/>
    <w:rsid w:val="00225210"/>
    <w:rsid w:val="00225421"/>
    <w:rsid w:val="00225BAE"/>
    <w:rsid w:val="002260AE"/>
    <w:rsid w:val="002269A1"/>
    <w:rsid w:val="00226D15"/>
    <w:rsid w:val="00226F07"/>
    <w:rsid w:val="00227C26"/>
    <w:rsid w:val="002303EF"/>
    <w:rsid w:val="002305BF"/>
    <w:rsid w:val="00230D6D"/>
    <w:rsid w:val="0023126F"/>
    <w:rsid w:val="002314D9"/>
    <w:rsid w:val="00231523"/>
    <w:rsid w:val="00231557"/>
    <w:rsid w:val="00231A47"/>
    <w:rsid w:val="002320BD"/>
    <w:rsid w:val="0023243E"/>
    <w:rsid w:val="00232E7C"/>
    <w:rsid w:val="0023338E"/>
    <w:rsid w:val="002333AC"/>
    <w:rsid w:val="00233402"/>
    <w:rsid w:val="00233844"/>
    <w:rsid w:val="00233A9E"/>
    <w:rsid w:val="00234284"/>
    <w:rsid w:val="00234888"/>
    <w:rsid w:val="00234D6E"/>
    <w:rsid w:val="00235253"/>
    <w:rsid w:val="002355D2"/>
    <w:rsid w:val="00235687"/>
    <w:rsid w:val="00235F39"/>
    <w:rsid w:val="0023614F"/>
    <w:rsid w:val="002364A1"/>
    <w:rsid w:val="002369CA"/>
    <w:rsid w:val="00237210"/>
    <w:rsid w:val="00237ABF"/>
    <w:rsid w:val="00237C0B"/>
    <w:rsid w:val="00237E69"/>
    <w:rsid w:val="0024038D"/>
    <w:rsid w:val="002407ED"/>
    <w:rsid w:val="00241375"/>
    <w:rsid w:val="0024278D"/>
    <w:rsid w:val="00243339"/>
    <w:rsid w:val="00243C19"/>
    <w:rsid w:val="00243ED2"/>
    <w:rsid w:val="00244019"/>
    <w:rsid w:val="00244318"/>
    <w:rsid w:val="002447AD"/>
    <w:rsid w:val="00244F15"/>
    <w:rsid w:val="002451C2"/>
    <w:rsid w:val="00245346"/>
    <w:rsid w:val="00246B9A"/>
    <w:rsid w:val="00247799"/>
    <w:rsid w:val="002503FF"/>
    <w:rsid w:val="00250426"/>
    <w:rsid w:val="00250C43"/>
    <w:rsid w:val="00251257"/>
    <w:rsid w:val="002518AD"/>
    <w:rsid w:val="00252046"/>
    <w:rsid w:val="0025271E"/>
    <w:rsid w:val="00252BB4"/>
    <w:rsid w:val="00252E64"/>
    <w:rsid w:val="002538B8"/>
    <w:rsid w:val="00253B18"/>
    <w:rsid w:val="00253F51"/>
    <w:rsid w:val="0025470D"/>
    <w:rsid w:val="002548F3"/>
    <w:rsid w:val="0025521D"/>
    <w:rsid w:val="0025536E"/>
    <w:rsid w:val="002557D8"/>
    <w:rsid w:val="00255BED"/>
    <w:rsid w:val="00255D49"/>
    <w:rsid w:val="00256256"/>
    <w:rsid w:val="0025625A"/>
    <w:rsid w:val="0025646C"/>
    <w:rsid w:val="00257115"/>
    <w:rsid w:val="00257408"/>
    <w:rsid w:val="00257459"/>
    <w:rsid w:val="00260A58"/>
    <w:rsid w:val="00260C98"/>
    <w:rsid w:val="00261EB3"/>
    <w:rsid w:val="00262536"/>
    <w:rsid w:val="002625BF"/>
    <w:rsid w:val="00262DCC"/>
    <w:rsid w:val="00263E2B"/>
    <w:rsid w:val="002640FE"/>
    <w:rsid w:val="00264303"/>
    <w:rsid w:val="002643EC"/>
    <w:rsid w:val="002645EC"/>
    <w:rsid w:val="002646D6"/>
    <w:rsid w:val="0026538D"/>
    <w:rsid w:val="00265C55"/>
    <w:rsid w:val="0026748B"/>
    <w:rsid w:val="00267970"/>
    <w:rsid w:val="00267CD7"/>
    <w:rsid w:val="00267DE7"/>
    <w:rsid w:val="00267FD7"/>
    <w:rsid w:val="002706B0"/>
    <w:rsid w:val="002707C7"/>
    <w:rsid w:val="0027080D"/>
    <w:rsid w:val="00270D7B"/>
    <w:rsid w:val="00271265"/>
    <w:rsid w:val="0027155F"/>
    <w:rsid w:val="0027173F"/>
    <w:rsid w:val="002718A6"/>
    <w:rsid w:val="002727C1"/>
    <w:rsid w:val="00272B4D"/>
    <w:rsid w:val="00273051"/>
    <w:rsid w:val="00273BCD"/>
    <w:rsid w:val="00273D27"/>
    <w:rsid w:val="00273DFA"/>
    <w:rsid w:val="00274914"/>
    <w:rsid w:val="00274E67"/>
    <w:rsid w:val="00275418"/>
    <w:rsid w:val="002778FC"/>
    <w:rsid w:val="00277F6B"/>
    <w:rsid w:val="00280481"/>
    <w:rsid w:val="00280F75"/>
    <w:rsid w:val="002816E3"/>
    <w:rsid w:val="00282237"/>
    <w:rsid w:val="00282460"/>
    <w:rsid w:val="002824E7"/>
    <w:rsid w:val="00282CA0"/>
    <w:rsid w:val="00282D68"/>
    <w:rsid w:val="00283A2C"/>
    <w:rsid w:val="002840F8"/>
    <w:rsid w:val="00284166"/>
    <w:rsid w:val="00284628"/>
    <w:rsid w:val="0028677A"/>
    <w:rsid w:val="00286A1C"/>
    <w:rsid w:val="00286F32"/>
    <w:rsid w:val="00287158"/>
    <w:rsid w:val="00287790"/>
    <w:rsid w:val="0029032B"/>
    <w:rsid w:val="0029078D"/>
    <w:rsid w:val="002909C7"/>
    <w:rsid w:val="00291A2D"/>
    <w:rsid w:val="00291B2D"/>
    <w:rsid w:val="00291D07"/>
    <w:rsid w:val="00292A0B"/>
    <w:rsid w:val="00292ECC"/>
    <w:rsid w:val="00292ECE"/>
    <w:rsid w:val="00293072"/>
    <w:rsid w:val="002936B2"/>
    <w:rsid w:val="00294615"/>
    <w:rsid w:val="00294FA4"/>
    <w:rsid w:val="00295928"/>
    <w:rsid w:val="00295EF7"/>
    <w:rsid w:val="00296329"/>
    <w:rsid w:val="002963C1"/>
    <w:rsid w:val="002971B8"/>
    <w:rsid w:val="0029789F"/>
    <w:rsid w:val="00297C3B"/>
    <w:rsid w:val="002A0B8F"/>
    <w:rsid w:val="002A1414"/>
    <w:rsid w:val="002A15F1"/>
    <w:rsid w:val="002A17B2"/>
    <w:rsid w:val="002A1800"/>
    <w:rsid w:val="002A1C26"/>
    <w:rsid w:val="002A20E1"/>
    <w:rsid w:val="002A23B2"/>
    <w:rsid w:val="002A34A1"/>
    <w:rsid w:val="002A3986"/>
    <w:rsid w:val="002A3D94"/>
    <w:rsid w:val="002A3E26"/>
    <w:rsid w:val="002A493B"/>
    <w:rsid w:val="002A4E22"/>
    <w:rsid w:val="002A4EAC"/>
    <w:rsid w:val="002A5326"/>
    <w:rsid w:val="002A53C2"/>
    <w:rsid w:val="002A5610"/>
    <w:rsid w:val="002A585A"/>
    <w:rsid w:val="002A5C89"/>
    <w:rsid w:val="002A684E"/>
    <w:rsid w:val="002A6CCF"/>
    <w:rsid w:val="002A7BDE"/>
    <w:rsid w:val="002A7FDC"/>
    <w:rsid w:val="002B051B"/>
    <w:rsid w:val="002B0C61"/>
    <w:rsid w:val="002B0EB9"/>
    <w:rsid w:val="002B0F34"/>
    <w:rsid w:val="002B0F9E"/>
    <w:rsid w:val="002B0FFF"/>
    <w:rsid w:val="002B13C4"/>
    <w:rsid w:val="002B1979"/>
    <w:rsid w:val="002B1E91"/>
    <w:rsid w:val="002B2A2A"/>
    <w:rsid w:val="002B343F"/>
    <w:rsid w:val="002B345B"/>
    <w:rsid w:val="002B39B0"/>
    <w:rsid w:val="002B3AD5"/>
    <w:rsid w:val="002B3CC6"/>
    <w:rsid w:val="002B3F09"/>
    <w:rsid w:val="002B4062"/>
    <w:rsid w:val="002B48AE"/>
    <w:rsid w:val="002B48DD"/>
    <w:rsid w:val="002B4BAF"/>
    <w:rsid w:val="002B501C"/>
    <w:rsid w:val="002B556E"/>
    <w:rsid w:val="002B58E1"/>
    <w:rsid w:val="002B5B9E"/>
    <w:rsid w:val="002B600E"/>
    <w:rsid w:val="002B619A"/>
    <w:rsid w:val="002B6293"/>
    <w:rsid w:val="002B6654"/>
    <w:rsid w:val="002B6B30"/>
    <w:rsid w:val="002B6C46"/>
    <w:rsid w:val="002B6D58"/>
    <w:rsid w:val="002B6E97"/>
    <w:rsid w:val="002B6FDD"/>
    <w:rsid w:val="002B76B1"/>
    <w:rsid w:val="002B7889"/>
    <w:rsid w:val="002B7A49"/>
    <w:rsid w:val="002B7CA3"/>
    <w:rsid w:val="002B7CFD"/>
    <w:rsid w:val="002B7F0E"/>
    <w:rsid w:val="002B7F96"/>
    <w:rsid w:val="002C005B"/>
    <w:rsid w:val="002C05B0"/>
    <w:rsid w:val="002C06C5"/>
    <w:rsid w:val="002C07C5"/>
    <w:rsid w:val="002C0997"/>
    <w:rsid w:val="002C20F4"/>
    <w:rsid w:val="002C2D32"/>
    <w:rsid w:val="002C2D9F"/>
    <w:rsid w:val="002C32A6"/>
    <w:rsid w:val="002C3B0D"/>
    <w:rsid w:val="002C3CCB"/>
    <w:rsid w:val="002C4125"/>
    <w:rsid w:val="002C4539"/>
    <w:rsid w:val="002C49E9"/>
    <w:rsid w:val="002C4BC0"/>
    <w:rsid w:val="002C56C0"/>
    <w:rsid w:val="002C59D7"/>
    <w:rsid w:val="002C5E6C"/>
    <w:rsid w:val="002C6677"/>
    <w:rsid w:val="002C7BB3"/>
    <w:rsid w:val="002D0D5F"/>
    <w:rsid w:val="002D19AE"/>
    <w:rsid w:val="002D213A"/>
    <w:rsid w:val="002D29E7"/>
    <w:rsid w:val="002D2ED4"/>
    <w:rsid w:val="002D368B"/>
    <w:rsid w:val="002D4201"/>
    <w:rsid w:val="002D5381"/>
    <w:rsid w:val="002D552D"/>
    <w:rsid w:val="002D5EE8"/>
    <w:rsid w:val="002D674D"/>
    <w:rsid w:val="002D6914"/>
    <w:rsid w:val="002D6BEE"/>
    <w:rsid w:val="002D6BFD"/>
    <w:rsid w:val="002E01B2"/>
    <w:rsid w:val="002E0740"/>
    <w:rsid w:val="002E0B69"/>
    <w:rsid w:val="002E1176"/>
    <w:rsid w:val="002E1288"/>
    <w:rsid w:val="002E15C3"/>
    <w:rsid w:val="002E1653"/>
    <w:rsid w:val="002E2AE6"/>
    <w:rsid w:val="002E32A4"/>
    <w:rsid w:val="002E3779"/>
    <w:rsid w:val="002E3C26"/>
    <w:rsid w:val="002E3DC6"/>
    <w:rsid w:val="002E483A"/>
    <w:rsid w:val="002E4889"/>
    <w:rsid w:val="002E4987"/>
    <w:rsid w:val="002E4B8F"/>
    <w:rsid w:val="002E4E73"/>
    <w:rsid w:val="002E548D"/>
    <w:rsid w:val="002E54E1"/>
    <w:rsid w:val="002E5F4E"/>
    <w:rsid w:val="002E67CF"/>
    <w:rsid w:val="002E6852"/>
    <w:rsid w:val="002E6C8F"/>
    <w:rsid w:val="002E6D09"/>
    <w:rsid w:val="002E6E40"/>
    <w:rsid w:val="002E722A"/>
    <w:rsid w:val="002E7857"/>
    <w:rsid w:val="002F00D1"/>
    <w:rsid w:val="002F0DD8"/>
    <w:rsid w:val="002F15A6"/>
    <w:rsid w:val="002F1644"/>
    <w:rsid w:val="002F1709"/>
    <w:rsid w:val="002F30D9"/>
    <w:rsid w:val="002F32A1"/>
    <w:rsid w:val="002F351F"/>
    <w:rsid w:val="002F3CF8"/>
    <w:rsid w:val="002F3D08"/>
    <w:rsid w:val="002F3F57"/>
    <w:rsid w:val="002F4A86"/>
    <w:rsid w:val="002F54BE"/>
    <w:rsid w:val="002F5E5D"/>
    <w:rsid w:val="002F5EAC"/>
    <w:rsid w:val="002F62A8"/>
    <w:rsid w:val="002F65E4"/>
    <w:rsid w:val="002F7C81"/>
    <w:rsid w:val="00300E58"/>
    <w:rsid w:val="0030164B"/>
    <w:rsid w:val="00301814"/>
    <w:rsid w:val="00301E37"/>
    <w:rsid w:val="003020D6"/>
    <w:rsid w:val="0030277B"/>
    <w:rsid w:val="003033FB"/>
    <w:rsid w:val="00304D5D"/>
    <w:rsid w:val="0030520E"/>
    <w:rsid w:val="0030522A"/>
    <w:rsid w:val="003054FF"/>
    <w:rsid w:val="00305C9B"/>
    <w:rsid w:val="003061EA"/>
    <w:rsid w:val="00306EEF"/>
    <w:rsid w:val="00306F2E"/>
    <w:rsid w:val="003078A6"/>
    <w:rsid w:val="00307E36"/>
    <w:rsid w:val="00310918"/>
    <w:rsid w:val="003112C2"/>
    <w:rsid w:val="003113AA"/>
    <w:rsid w:val="0031155B"/>
    <w:rsid w:val="00312509"/>
    <w:rsid w:val="0031268E"/>
    <w:rsid w:val="003131EB"/>
    <w:rsid w:val="003132E3"/>
    <w:rsid w:val="00313EB6"/>
    <w:rsid w:val="00314BB6"/>
    <w:rsid w:val="003152FC"/>
    <w:rsid w:val="003154C9"/>
    <w:rsid w:val="00315C23"/>
    <w:rsid w:val="003164D3"/>
    <w:rsid w:val="00316C89"/>
    <w:rsid w:val="00317406"/>
    <w:rsid w:val="003178E5"/>
    <w:rsid w:val="00317A83"/>
    <w:rsid w:val="00317B12"/>
    <w:rsid w:val="00317F3D"/>
    <w:rsid w:val="003205B6"/>
    <w:rsid w:val="00321147"/>
    <w:rsid w:val="00322BFC"/>
    <w:rsid w:val="003230C3"/>
    <w:rsid w:val="00323235"/>
    <w:rsid w:val="00323F61"/>
    <w:rsid w:val="00323FE7"/>
    <w:rsid w:val="00324065"/>
    <w:rsid w:val="00324177"/>
    <w:rsid w:val="00324424"/>
    <w:rsid w:val="0032453D"/>
    <w:rsid w:val="003256F3"/>
    <w:rsid w:val="00325D07"/>
    <w:rsid w:val="00326C0D"/>
    <w:rsid w:val="00326CBD"/>
    <w:rsid w:val="00327A3D"/>
    <w:rsid w:val="00327F3C"/>
    <w:rsid w:val="00330A11"/>
    <w:rsid w:val="00330C85"/>
    <w:rsid w:val="0033128F"/>
    <w:rsid w:val="003314BF"/>
    <w:rsid w:val="0033155B"/>
    <w:rsid w:val="0033190E"/>
    <w:rsid w:val="00331BE3"/>
    <w:rsid w:val="00331CB7"/>
    <w:rsid w:val="0033272D"/>
    <w:rsid w:val="00332C16"/>
    <w:rsid w:val="0033339E"/>
    <w:rsid w:val="0033367D"/>
    <w:rsid w:val="00333D6E"/>
    <w:rsid w:val="00333FF6"/>
    <w:rsid w:val="00335264"/>
    <w:rsid w:val="00335307"/>
    <w:rsid w:val="0033567A"/>
    <w:rsid w:val="0033591B"/>
    <w:rsid w:val="00335D6A"/>
    <w:rsid w:val="003362A6"/>
    <w:rsid w:val="0033660E"/>
    <w:rsid w:val="00336B1B"/>
    <w:rsid w:val="00337115"/>
    <w:rsid w:val="00337308"/>
    <w:rsid w:val="00337318"/>
    <w:rsid w:val="0033793E"/>
    <w:rsid w:val="00337BB0"/>
    <w:rsid w:val="003401C6"/>
    <w:rsid w:val="003405BD"/>
    <w:rsid w:val="00340949"/>
    <w:rsid w:val="0034135D"/>
    <w:rsid w:val="00341ECF"/>
    <w:rsid w:val="00342697"/>
    <w:rsid w:val="0034276B"/>
    <w:rsid w:val="003428BE"/>
    <w:rsid w:val="00342AF1"/>
    <w:rsid w:val="00342C36"/>
    <w:rsid w:val="00342EAB"/>
    <w:rsid w:val="00342F38"/>
    <w:rsid w:val="00343558"/>
    <w:rsid w:val="003442D9"/>
    <w:rsid w:val="003456DE"/>
    <w:rsid w:val="00346C71"/>
    <w:rsid w:val="003470F8"/>
    <w:rsid w:val="00347345"/>
    <w:rsid w:val="003503C2"/>
    <w:rsid w:val="00350830"/>
    <w:rsid w:val="00350BD6"/>
    <w:rsid w:val="00351519"/>
    <w:rsid w:val="00351724"/>
    <w:rsid w:val="003525D8"/>
    <w:rsid w:val="0035274C"/>
    <w:rsid w:val="00352CEC"/>
    <w:rsid w:val="00352D7F"/>
    <w:rsid w:val="00352E47"/>
    <w:rsid w:val="003536C1"/>
    <w:rsid w:val="003537B2"/>
    <w:rsid w:val="00353A51"/>
    <w:rsid w:val="00353FFD"/>
    <w:rsid w:val="00354EF2"/>
    <w:rsid w:val="0035651B"/>
    <w:rsid w:val="003566B5"/>
    <w:rsid w:val="003566F2"/>
    <w:rsid w:val="00356989"/>
    <w:rsid w:val="0035795B"/>
    <w:rsid w:val="00360344"/>
    <w:rsid w:val="003605AD"/>
    <w:rsid w:val="00360A3E"/>
    <w:rsid w:val="00361DAD"/>
    <w:rsid w:val="003620CA"/>
    <w:rsid w:val="00363086"/>
    <w:rsid w:val="00363318"/>
    <w:rsid w:val="00363698"/>
    <w:rsid w:val="003639F2"/>
    <w:rsid w:val="003649D8"/>
    <w:rsid w:val="00365293"/>
    <w:rsid w:val="003654AF"/>
    <w:rsid w:val="00365949"/>
    <w:rsid w:val="003659BC"/>
    <w:rsid w:val="0036609F"/>
    <w:rsid w:val="003666EC"/>
    <w:rsid w:val="00366D0A"/>
    <w:rsid w:val="00366ECB"/>
    <w:rsid w:val="0036730D"/>
    <w:rsid w:val="00367E94"/>
    <w:rsid w:val="00370A0A"/>
    <w:rsid w:val="003715B9"/>
    <w:rsid w:val="00371A2D"/>
    <w:rsid w:val="00371B2E"/>
    <w:rsid w:val="003733A5"/>
    <w:rsid w:val="00373E65"/>
    <w:rsid w:val="003742F7"/>
    <w:rsid w:val="00374ECE"/>
    <w:rsid w:val="00375160"/>
    <w:rsid w:val="0037550B"/>
    <w:rsid w:val="003755AA"/>
    <w:rsid w:val="00375711"/>
    <w:rsid w:val="00375D4B"/>
    <w:rsid w:val="003762FD"/>
    <w:rsid w:val="003764A4"/>
    <w:rsid w:val="00376644"/>
    <w:rsid w:val="00376A96"/>
    <w:rsid w:val="00376DA0"/>
    <w:rsid w:val="003776D1"/>
    <w:rsid w:val="0038016A"/>
    <w:rsid w:val="00380575"/>
    <w:rsid w:val="00380D13"/>
    <w:rsid w:val="003810F3"/>
    <w:rsid w:val="00381153"/>
    <w:rsid w:val="0038116B"/>
    <w:rsid w:val="00381516"/>
    <w:rsid w:val="00381A13"/>
    <w:rsid w:val="00382125"/>
    <w:rsid w:val="00382AC2"/>
    <w:rsid w:val="003836B5"/>
    <w:rsid w:val="00384092"/>
    <w:rsid w:val="00384134"/>
    <w:rsid w:val="00384878"/>
    <w:rsid w:val="003848C2"/>
    <w:rsid w:val="003848D2"/>
    <w:rsid w:val="003854D6"/>
    <w:rsid w:val="0038588A"/>
    <w:rsid w:val="00385C78"/>
    <w:rsid w:val="00385E23"/>
    <w:rsid w:val="00386126"/>
    <w:rsid w:val="0038638C"/>
    <w:rsid w:val="00386487"/>
    <w:rsid w:val="00386B8F"/>
    <w:rsid w:val="00390070"/>
    <w:rsid w:val="00390181"/>
    <w:rsid w:val="0039040F"/>
    <w:rsid w:val="00390678"/>
    <w:rsid w:val="00390A70"/>
    <w:rsid w:val="00390CC4"/>
    <w:rsid w:val="00390DE6"/>
    <w:rsid w:val="00391E77"/>
    <w:rsid w:val="003924A8"/>
    <w:rsid w:val="00392706"/>
    <w:rsid w:val="00392EBA"/>
    <w:rsid w:val="00393306"/>
    <w:rsid w:val="0039359B"/>
    <w:rsid w:val="003937FC"/>
    <w:rsid w:val="00393FAC"/>
    <w:rsid w:val="00393FCB"/>
    <w:rsid w:val="00393FEB"/>
    <w:rsid w:val="003942FF"/>
    <w:rsid w:val="00394444"/>
    <w:rsid w:val="0039457D"/>
    <w:rsid w:val="00394B84"/>
    <w:rsid w:val="00394E09"/>
    <w:rsid w:val="00394EDD"/>
    <w:rsid w:val="00394FE3"/>
    <w:rsid w:val="00395435"/>
    <w:rsid w:val="00395B1B"/>
    <w:rsid w:val="00395F53"/>
    <w:rsid w:val="00396408"/>
    <w:rsid w:val="00396789"/>
    <w:rsid w:val="00396964"/>
    <w:rsid w:val="003969F6"/>
    <w:rsid w:val="00397562"/>
    <w:rsid w:val="00397B18"/>
    <w:rsid w:val="00397F55"/>
    <w:rsid w:val="003A03AD"/>
    <w:rsid w:val="003A0605"/>
    <w:rsid w:val="003A0A74"/>
    <w:rsid w:val="003A0F8B"/>
    <w:rsid w:val="003A14B1"/>
    <w:rsid w:val="003A1F26"/>
    <w:rsid w:val="003A30A2"/>
    <w:rsid w:val="003A30B8"/>
    <w:rsid w:val="003A3CDF"/>
    <w:rsid w:val="003A45C1"/>
    <w:rsid w:val="003A468E"/>
    <w:rsid w:val="003A486E"/>
    <w:rsid w:val="003A4F9B"/>
    <w:rsid w:val="003A502B"/>
    <w:rsid w:val="003A50A9"/>
    <w:rsid w:val="003A581A"/>
    <w:rsid w:val="003A72EB"/>
    <w:rsid w:val="003A7782"/>
    <w:rsid w:val="003A7B61"/>
    <w:rsid w:val="003B077C"/>
    <w:rsid w:val="003B0959"/>
    <w:rsid w:val="003B129B"/>
    <w:rsid w:val="003B13C3"/>
    <w:rsid w:val="003B1620"/>
    <w:rsid w:val="003B16A5"/>
    <w:rsid w:val="003B2EFE"/>
    <w:rsid w:val="003B338E"/>
    <w:rsid w:val="003B36E9"/>
    <w:rsid w:val="003B3788"/>
    <w:rsid w:val="003B3C8F"/>
    <w:rsid w:val="003B41A2"/>
    <w:rsid w:val="003B47A4"/>
    <w:rsid w:val="003B4ED3"/>
    <w:rsid w:val="003B59D6"/>
    <w:rsid w:val="003B5F4E"/>
    <w:rsid w:val="003B604E"/>
    <w:rsid w:val="003B642F"/>
    <w:rsid w:val="003B654E"/>
    <w:rsid w:val="003B744F"/>
    <w:rsid w:val="003B7653"/>
    <w:rsid w:val="003B77DF"/>
    <w:rsid w:val="003B7804"/>
    <w:rsid w:val="003B788E"/>
    <w:rsid w:val="003C11A8"/>
    <w:rsid w:val="003C120D"/>
    <w:rsid w:val="003C1531"/>
    <w:rsid w:val="003C1653"/>
    <w:rsid w:val="003C18C6"/>
    <w:rsid w:val="003C1B24"/>
    <w:rsid w:val="003C21C8"/>
    <w:rsid w:val="003C237B"/>
    <w:rsid w:val="003C2C7C"/>
    <w:rsid w:val="003C2EE2"/>
    <w:rsid w:val="003C3855"/>
    <w:rsid w:val="003C4852"/>
    <w:rsid w:val="003C48A8"/>
    <w:rsid w:val="003C4AA3"/>
    <w:rsid w:val="003C6115"/>
    <w:rsid w:val="003C645F"/>
    <w:rsid w:val="003C6666"/>
    <w:rsid w:val="003C7EBB"/>
    <w:rsid w:val="003D05A0"/>
    <w:rsid w:val="003D1457"/>
    <w:rsid w:val="003D2162"/>
    <w:rsid w:val="003D21EA"/>
    <w:rsid w:val="003D29A7"/>
    <w:rsid w:val="003D3191"/>
    <w:rsid w:val="003D34AD"/>
    <w:rsid w:val="003D35B4"/>
    <w:rsid w:val="003D3CD2"/>
    <w:rsid w:val="003D4111"/>
    <w:rsid w:val="003D502F"/>
    <w:rsid w:val="003D5207"/>
    <w:rsid w:val="003D56D6"/>
    <w:rsid w:val="003D581F"/>
    <w:rsid w:val="003D58CB"/>
    <w:rsid w:val="003D6358"/>
    <w:rsid w:val="003D6514"/>
    <w:rsid w:val="003D6BA3"/>
    <w:rsid w:val="003D6E1F"/>
    <w:rsid w:val="003D7048"/>
    <w:rsid w:val="003D7073"/>
    <w:rsid w:val="003E001F"/>
    <w:rsid w:val="003E00B9"/>
    <w:rsid w:val="003E05BB"/>
    <w:rsid w:val="003E0E52"/>
    <w:rsid w:val="003E0EE8"/>
    <w:rsid w:val="003E0F03"/>
    <w:rsid w:val="003E1044"/>
    <w:rsid w:val="003E1952"/>
    <w:rsid w:val="003E1B53"/>
    <w:rsid w:val="003E1DE5"/>
    <w:rsid w:val="003E1E23"/>
    <w:rsid w:val="003E1E3C"/>
    <w:rsid w:val="003E298B"/>
    <w:rsid w:val="003E2C34"/>
    <w:rsid w:val="003E2FF8"/>
    <w:rsid w:val="003E3531"/>
    <w:rsid w:val="003E3923"/>
    <w:rsid w:val="003E40B9"/>
    <w:rsid w:val="003E461B"/>
    <w:rsid w:val="003E463B"/>
    <w:rsid w:val="003E4EFD"/>
    <w:rsid w:val="003E5EDE"/>
    <w:rsid w:val="003E5FD9"/>
    <w:rsid w:val="003E612B"/>
    <w:rsid w:val="003F02A2"/>
    <w:rsid w:val="003F034F"/>
    <w:rsid w:val="003F09B8"/>
    <w:rsid w:val="003F0ED9"/>
    <w:rsid w:val="003F1087"/>
    <w:rsid w:val="003F1935"/>
    <w:rsid w:val="003F1FD9"/>
    <w:rsid w:val="003F251C"/>
    <w:rsid w:val="003F2791"/>
    <w:rsid w:val="003F2DCA"/>
    <w:rsid w:val="003F2EC8"/>
    <w:rsid w:val="003F3019"/>
    <w:rsid w:val="003F3363"/>
    <w:rsid w:val="003F3786"/>
    <w:rsid w:val="003F41D7"/>
    <w:rsid w:val="003F5EB0"/>
    <w:rsid w:val="003F5F5A"/>
    <w:rsid w:val="003F6996"/>
    <w:rsid w:val="003F6C37"/>
    <w:rsid w:val="003F738E"/>
    <w:rsid w:val="003F7771"/>
    <w:rsid w:val="003F7D25"/>
    <w:rsid w:val="0040065D"/>
    <w:rsid w:val="00400C79"/>
    <w:rsid w:val="00400D70"/>
    <w:rsid w:val="00400EF2"/>
    <w:rsid w:val="00401061"/>
    <w:rsid w:val="004020F7"/>
    <w:rsid w:val="00402726"/>
    <w:rsid w:val="00403C4D"/>
    <w:rsid w:val="00404BCE"/>
    <w:rsid w:val="00404CF8"/>
    <w:rsid w:val="0040503B"/>
    <w:rsid w:val="004052C0"/>
    <w:rsid w:val="00405B86"/>
    <w:rsid w:val="0040630B"/>
    <w:rsid w:val="0040795B"/>
    <w:rsid w:val="00407E5F"/>
    <w:rsid w:val="004103FB"/>
    <w:rsid w:val="00410725"/>
    <w:rsid w:val="00410888"/>
    <w:rsid w:val="00411066"/>
    <w:rsid w:val="0041117A"/>
    <w:rsid w:val="00411A19"/>
    <w:rsid w:val="00412AF8"/>
    <w:rsid w:val="00412C44"/>
    <w:rsid w:val="00412E4F"/>
    <w:rsid w:val="0041325D"/>
    <w:rsid w:val="004139F8"/>
    <w:rsid w:val="004142B1"/>
    <w:rsid w:val="00414A01"/>
    <w:rsid w:val="0041512D"/>
    <w:rsid w:val="00416449"/>
    <w:rsid w:val="00416569"/>
    <w:rsid w:val="00416BBC"/>
    <w:rsid w:val="00416DA0"/>
    <w:rsid w:val="00417593"/>
    <w:rsid w:val="004178E0"/>
    <w:rsid w:val="00417FEC"/>
    <w:rsid w:val="00420361"/>
    <w:rsid w:val="00421C55"/>
    <w:rsid w:val="004222DA"/>
    <w:rsid w:val="0042306A"/>
    <w:rsid w:val="00423072"/>
    <w:rsid w:val="00423253"/>
    <w:rsid w:val="004233AB"/>
    <w:rsid w:val="004236C4"/>
    <w:rsid w:val="00423852"/>
    <w:rsid w:val="00424440"/>
    <w:rsid w:val="004252D9"/>
    <w:rsid w:val="00426DD8"/>
    <w:rsid w:val="004271D5"/>
    <w:rsid w:val="0042742C"/>
    <w:rsid w:val="004275EA"/>
    <w:rsid w:val="004277D8"/>
    <w:rsid w:val="004279C9"/>
    <w:rsid w:val="00427ED5"/>
    <w:rsid w:val="004305FC"/>
    <w:rsid w:val="00430AE8"/>
    <w:rsid w:val="004313A8"/>
    <w:rsid w:val="00431749"/>
    <w:rsid w:val="004318AD"/>
    <w:rsid w:val="00432369"/>
    <w:rsid w:val="004325B3"/>
    <w:rsid w:val="00432935"/>
    <w:rsid w:val="00432FCC"/>
    <w:rsid w:val="0043323C"/>
    <w:rsid w:val="00433408"/>
    <w:rsid w:val="00433A85"/>
    <w:rsid w:val="00433B8D"/>
    <w:rsid w:val="00433D00"/>
    <w:rsid w:val="0043403F"/>
    <w:rsid w:val="00434391"/>
    <w:rsid w:val="0043446F"/>
    <w:rsid w:val="00434EF5"/>
    <w:rsid w:val="00435A51"/>
    <w:rsid w:val="00435C06"/>
    <w:rsid w:val="00436591"/>
    <w:rsid w:val="004368C8"/>
    <w:rsid w:val="00436E69"/>
    <w:rsid w:val="00436ED1"/>
    <w:rsid w:val="004371D5"/>
    <w:rsid w:val="00437716"/>
    <w:rsid w:val="00437747"/>
    <w:rsid w:val="00437CD6"/>
    <w:rsid w:val="00437E2B"/>
    <w:rsid w:val="004401C3"/>
    <w:rsid w:val="00440424"/>
    <w:rsid w:val="004406F5"/>
    <w:rsid w:val="00440AA5"/>
    <w:rsid w:val="00441463"/>
    <w:rsid w:val="004428BB"/>
    <w:rsid w:val="004430DB"/>
    <w:rsid w:val="004433A1"/>
    <w:rsid w:val="004436F2"/>
    <w:rsid w:val="00443803"/>
    <w:rsid w:val="004438CF"/>
    <w:rsid w:val="00443A25"/>
    <w:rsid w:val="004443DA"/>
    <w:rsid w:val="00444924"/>
    <w:rsid w:val="00444927"/>
    <w:rsid w:val="00444B67"/>
    <w:rsid w:val="00444BC2"/>
    <w:rsid w:val="00444CE3"/>
    <w:rsid w:val="00444DC8"/>
    <w:rsid w:val="00444E3C"/>
    <w:rsid w:val="004450F4"/>
    <w:rsid w:val="004452ED"/>
    <w:rsid w:val="00445369"/>
    <w:rsid w:val="0044538E"/>
    <w:rsid w:val="004453CD"/>
    <w:rsid w:val="004455ED"/>
    <w:rsid w:val="00445632"/>
    <w:rsid w:val="00445ABC"/>
    <w:rsid w:val="00446099"/>
    <w:rsid w:val="0044610B"/>
    <w:rsid w:val="00446145"/>
    <w:rsid w:val="00446530"/>
    <w:rsid w:val="004471B2"/>
    <w:rsid w:val="004471D7"/>
    <w:rsid w:val="004477BB"/>
    <w:rsid w:val="0045003C"/>
    <w:rsid w:val="0045043D"/>
    <w:rsid w:val="00450689"/>
    <w:rsid w:val="00450AFB"/>
    <w:rsid w:val="00450E10"/>
    <w:rsid w:val="004516CE"/>
    <w:rsid w:val="004520CD"/>
    <w:rsid w:val="004521A1"/>
    <w:rsid w:val="0045314D"/>
    <w:rsid w:val="004532D0"/>
    <w:rsid w:val="004536D2"/>
    <w:rsid w:val="00453D55"/>
    <w:rsid w:val="00454597"/>
    <w:rsid w:val="004554BD"/>
    <w:rsid w:val="00455C45"/>
    <w:rsid w:val="00456015"/>
    <w:rsid w:val="004563C6"/>
    <w:rsid w:val="0045700C"/>
    <w:rsid w:val="004572A7"/>
    <w:rsid w:val="00457667"/>
    <w:rsid w:val="004577C4"/>
    <w:rsid w:val="00460254"/>
    <w:rsid w:val="004602FD"/>
    <w:rsid w:val="00460503"/>
    <w:rsid w:val="004607DE"/>
    <w:rsid w:val="00460ECE"/>
    <w:rsid w:val="00460FA7"/>
    <w:rsid w:val="004610BA"/>
    <w:rsid w:val="0046110C"/>
    <w:rsid w:val="0046146F"/>
    <w:rsid w:val="00461C09"/>
    <w:rsid w:val="004622A0"/>
    <w:rsid w:val="00462487"/>
    <w:rsid w:val="0046296C"/>
    <w:rsid w:val="0046327D"/>
    <w:rsid w:val="00463D0D"/>
    <w:rsid w:val="00463E8B"/>
    <w:rsid w:val="0046402D"/>
    <w:rsid w:val="00464BA9"/>
    <w:rsid w:val="00465010"/>
    <w:rsid w:val="004652D8"/>
    <w:rsid w:val="00465809"/>
    <w:rsid w:val="00467919"/>
    <w:rsid w:val="00470818"/>
    <w:rsid w:val="0047104E"/>
    <w:rsid w:val="0047139E"/>
    <w:rsid w:val="0047184D"/>
    <w:rsid w:val="004724E2"/>
    <w:rsid w:val="004724F3"/>
    <w:rsid w:val="004725E9"/>
    <w:rsid w:val="0047263A"/>
    <w:rsid w:val="00472C7A"/>
    <w:rsid w:val="0047339F"/>
    <w:rsid w:val="00473603"/>
    <w:rsid w:val="00473733"/>
    <w:rsid w:val="004743D5"/>
    <w:rsid w:val="004748D3"/>
    <w:rsid w:val="00474FC9"/>
    <w:rsid w:val="00475DAE"/>
    <w:rsid w:val="00475F0C"/>
    <w:rsid w:val="00476772"/>
    <w:rsid w:val="00477411"/>
    <w:rsid w:val="004777D5"/>
    <w:rsid w:val="00477E44"/>
    <w:rsid w:val="00480844"/>
    <w:rsid w:val="00480A3F"/>
    <w:rsid w:val="00481069"/>
    <w:rsid w:val="0048182E"/>
    <w:rsid w:val="00481D47"/>
    <w:rsid w:val="0048200A"/>
    <w:rsid w:val="00482626"/>
    <w:rsid w:val="00482995"/>
    <w:rsid w:val="00482BFF"/>
    <w:rsid w:val="00482C65"/>
    <w:rsid w:val="00482EAD"/>
    <w:rsid w:val="004840FC"/>
    <w:rsid w:val="004841E0"/>
    <w:rsid w:val="0048468C"/>
    <w:rsid w:val="00484B9B"/>
    <w:rsid w:val="00485B3E"/>
    <w:rsid w:val="00485C9A"/>
    <w:rsid w:val="00485F08"/>
    <w:rsid w:val="0048676D"/>
    <w:rsid w:val="004867D4"/>
    <w:rsid w:val="004869C6"/>
    <w:rsid w:val="00486AAB"/>
    <w:rsid w:val="00486BD9"/>
    <w:rsid w:val="00486C59"/>
    <w:rsid w:val="00486E7D"/>
    <w:rsid w:val="004877E4"/>
    <w:rsid w:val="00487BD1"/>
    <w:rsid w:val="00491137"/>
    <w:rsid w:val="004915A9"/>
    <w:rsid w:val="004916AD"/>
    <w:rsid w:val="0049190C"/>
    <w:rsid w:val="004922E4"/>
    <w:rsid w:val="00492DEB"/>
    <w:rsid w:val="00493171"/>
    <w:rsid w:val="00493604"/>
    <w:rsid w:val="00493FE1"/>
    <w:rsid w:val="00494111"/>
    <w:rsid w:val="00494A8C"/>
    <w:rsid w:val="0049514A"/>
    <w:rsid w:val="00495D1A"/>
    <w:rsid w:val="00495E1B"/>
    <w:rsid w:val="00496B05"/>
    <w:rsid w:val="00496D41"/>
    <w:rsid w:val="00496DED"/>
    <w:rsid w:val="00496E8C"/>
    <w:rsid w:val="00497380"/>
    <w:rsid w:val="004977B0"/>
    <w:rsid w:val="0049785E"/>
    <w:rsid w:val="004979DA"/>
    <w:rsid w:val="00497E1F"/>
    <w:rsid w:val="004A0383"/>
    <w:rsid w:val="004A0506"/>
    <w:rsid w:val="004A06D6"/>
    <w:rsid w:val="004A073B"/>
    <w:rsid w:val="004A0A94"/>
    <w:rsid w:val="004A0FFD"/>
    <w:rsid w:val="004A11BB"/>
    <w:rsid w:val="004A1281"/>
    <w:rsid w:val="004A14CC"/>
    <w:rsid w:val="004A1E81"/>
    <w:rsid w:val="004A233A"/>
    <w:rsid w:val="004A2883"/>
    <w:rsid w:val="004A303D"/>
    <w:rsid w:val="004A33C0"/>
    <w:rsid w:val="004A477F"/>
    <w:rsid w:val="004A552B"/>
    <w:rsid w:val="004A5699"/>
    <w:rsid w:val="004A5B6B"/>
    <w:rsid w:val="004A6CB9"/>
    <w:rsid w:val="004A6E6A"/>
    <w:rsid w:val="004A6FDD"/>
    <w:rsid w:val="004A7080"/>
    <w:rsid w:val="004A7CBA"/>
    <w:rsid w:val="004B05CE"/>
    <w:rsid w:val="004B0ACA"/>
    <w:rsid w:val="004B109A"/>
    <w:rsid w:val="004B175C"/>
    <w:rsid w:val="004B192A"/>
    <w:rsid w:val="004B29E9"/>
    <w:rsid w:val="004B2D7C"/>
    <w:rsid w:val="004B31B4"/>
    <w:rsid w:val="004B3FF6"/>
    <w:rsid w:val="004B4238"/>
    <w:rsid w:val="004B4A1E"/>
    <w:rsid w:val="004B4D19"/>
    <w:rsid w:val="004B54E2"/>
    <w:rsid w:val="004B5913"/>
    <w:rsid w:val="004B5996"/>
    <w:rsid w:val="004B5E59"/>
    <w:rsid w:val="004B6B2C"/>
    <w:rsid w:val="004B70DC"/>
    <w:rsid w:val="004B7286"/>
    <w:rsid w:val="004B7577"/>
    <w:rsid w:val="004B78F6"/>
    <w:rsid w:val="004B7D83"/>
    <w:rsid w:val="004C0663"/>
    <w:rsid w:val="004C09BA"/>
    <w:rsid w:val="004C0D48"/>
    <w:rsid w:val="004C0FDF"/>
    <w:rsid w:val="004C16D7"/>
    <w:rsid w:val="004C1D07"/>
    <w:rsid w:val="004C1DE1"/>
    <w:rsid w:val="004C30B3"/>
    <w:rsid w:val="004C3ACB"/>
    <w:rsid w:val="004C46B6"/>
    <w:rsid w:val="004C4AED"/>
    <w:rsid w:val="004C4BB7"/>
    <w:rsid w:val="004C4D28"/>
    <w:rsid w:val="004C5137"/>
    <w:rsid w:val="004C516F"/>
    <w:rsid w:val="004C5621"/>
    <w:rsid w:val="004C5C69"/>
    <w:rsid w:val="004C5E06"/>
    <w:rsid w:val="004C6222"/>
    <w:rsid w:val="004C6C46"/>
    <w:rsid w:val="004C6CEB"/>
    <w:rsid w:val="004C6D05"/>
    <w:rsid w:val="004C75E2"/>
    <w:rsid w:val="004C7D97"/>
    <w:rsid w:val="004D0C9F"/>
    <w:rsid w:val="004D0F09"/>
    <w:rsid w:val="004D2197"/>
    <w:rsid w:val="004D2778"/>
    <w:rsid w:val="004D2956"/>
    <w:rsid w:val="004D2970"/>
    <w:rsid w:val="004D2A38"/>
    <w:rsid w:val="004D2E89"/>
    <w:rsid w:val="004D3BBE"/>
    <w:rsid w:val="004D3CB1"/>
    <w:rsid w:val="004D3D6A"/>
    <w:rsid w:val="004D42E5"/>
    <w:rsid w:val="004D5A25"/>
    <w:rsid w:val="004D60E5"/>
    <w:rsid w:val="004D6944"/>
    <w:rsid w:val="004D6C10"/>
    <w:rsid w:val="004D6C1E"/>
    <w:rsid w:val="004D7077"/>
    <w:rsid w:val="004D7A03"/>
    <w:rsid w:val="004E004D"/>
    <w:rsid w:val="004E0149"/>
    <w:rsid w:val="004E0844"/>
    <w:rsid w:val="004E0973"/>
    <w:rsid w:val="004E0AF6"/>
    <w:rsid w:val="004E0AF8"/>
    <w:rsid w:val="004E1347"/>
    <w:rsid w:val="004E1595"/>
    <w:rsid w:val="004E1831"/>
    <w:rsid w:val="004E23C8"/>
    <w:rsid w:val="004E2679"/>
    <w:rsid w:val="004E2F2D"/>
    <w:rsid w:val="004E3828"/>
    <w:rsid w:val="004E3833"/>
    <w:rsid w:val="004E39C1"/>
    <w:rsid w:val="004E3C4C"/>
    <w:rsid w:val="004E3DAE"/>
    <w:rsid w:val="004E417A"/>
    <w:rsid w:val="004E4277"/>
    <w:rsid w:val="004E45F3"/>
    <w:rsid w:val="004E4737"/>
    <w:rsid w:val="004E4899"/>
    <w:rsid w:val="004E5EB4"/>
    <w:rsid w:val="004E658B"/>
    <w:rsid w:val="004E697C"/>
    <w:rsid w:val="004E6EF2"/>
    <w:rsid w:val="004E71A0"/>
    <w:rsid w:val="004E7BE0"/>
    <w:rsid w:val="004E7D64"/>
    <w:rsid w:val="004F01F6"/>
    <w:rsid w:val="004F06EA"/>
    <w:rsid w:val="004F0A6B"/>
    <w:rsid w:val="004F13AE"/>
    <w:rsid w:val="004F145E"/>
    <w:rsid w:val="004F163C"/>
    <w:rsid w:val="004F20B5"/>
    <w:rsid w:val="004F2346"/>
    <w:rsid w:val="004F2357"/>
    <w:rsid w:val="004F24EC"/>
    <w:rsid w:val="004F2A97"/>
    <w:rsid w:val="004F311D"/>
    <w:rsid w:val="004F39E9"/>
    <w:rsid w:val="004F43A7"/>
    <w:rsid w:val="004F43AD"/>
    <w:rsid w:val="004F43B4"/>
    <w:rsid w:val="004F46FF"/>
    <w:rsid w:val="004F4CD0"/>
    <w:rsid w:val="004F50AD"/>
    <w:rsid w:val="004F560D"/>
    <w:rsid w:val="004F6AD8"/>
    <w:rsid w:val="004F6B2A"/>
    <w:rsid w:val="004F6BA1"/>
    <w:rsid w:val="004F7318"/>
    <w:rsid w:val="004F73DA"/>
    <w:rsid w:val="004F7555"/>
    <w:rsid w:val="005002D5"/>
    <w:rsid w:val="005008AE"/>
    <w:rsid w:val="00500E7D"/>
    <w:rsid w:val="00500F58"/>
    <w:rsid w:val="00501119"/>
    <w:rsid w:val="00501161"/>
    <w:rsid w:val="0050120F"/>
    <w:rsid w:val="00501577"/>
    <w:rsid w:val="00502176"/>
    <w:rsid w:val="0050289E"/>
    <w:rsid w:val="00502BA7"/>
    <w:rsid w:val="00502C44"/>
    <w:rsid w:val="00502F48"/>
    <w:rsid w:val="005032D3"/>
    <w:rsid w:val="005036BC"/>
    <w:rsid w:val="00503AED"/>
    <w:rsid w:val="005043BE"/>
    <w:rsid w:val="00504734"/>
    <w:rsid w:val="0050484C"/>
    <w:rsid w:val="005054DD"/>
    <w:rsid w:val="00505D60"/>
    <w:rsid w:val="0050608A"/>
    <w:rsid w:val="00506132"/>
    <w:rsid w:val="00506158"/>
    <w:rsid w:val="005063E6"/>
    <w:rsid w:val="00506876"/>
    <w:rsid w:val="0051012C"/>
    <w:rsid w:val="005105DA"/>
    <w:rsid w:val="005107AE"/>
    <w:rsid w:val="00510820"/>
    <w:rsid w:val="00510E61"/>
    <w:rsid w:val="00511578"/>
    <w:rsid w:val="00511587"/>
    <w:rsid w:val="00511EC2"/>
    <w:rsid w:val="00512A25"/>
    <w:rsid w:val="005132F8"/>
    <w:rsid w:val="00513316"/>
    <w:rsid w:val="00513A04"/>
    <w:rsid w:val="00513DD7"/>
    <w:rsid w:val="005140C4"/>
    <w:rsid w:val="005160B1"/>
    <w:rsid w:val="005166C8"/>
    <w:rsid w:val="00516751"/>
    <w:rsid w:val="00516888"/>
    <w:rsid w:val="00516A60"/>
    <w:rsid w:val="00516FBC"/>
    <w:rsid w:val="0051716F"/>
    <w:rsid w:val="005173FB"/>
    <w:rsid w:val="005175F2"/>
    <w:rsid w:val="005178A0"/>
    <w:rsid w:val="00520260"/>
    <w:rsid w:val="00520360"/>
    <w:rsid w:val="0052047C"/>
    <w:rsid w:val="00520499"/>
    <w:rsid w:val="00520BB4"/>
    <w:rsid w:val="00520DC6"/>
    <w:rsid w:val="00521071"/>
    <w:rsid w:val="00521356"/>
    <w:rsid w:val="00521E24"/>
    <w:rsid w:val="00522310"/>
    <w:rsid w:val="0052266D"/>
    <w:rsid w:val="00522F71"/>
    <w:rsid w:val="00522F92"/>
    <w:rsid w:val="00523434"/>
    <w:rsid w:val="0052365A"/>
    <w:rsid w:val="00523698"/>
    <w:rsid w:val="00524047"/>
    <w:rsid w:val="00524F3E"/>
    <w:rsid w:val="005254CE"/>
    <w:rsid w:val="005259C1"/>
    <w:rsid w:val="00525CA0"/>
    <w:rsid w:val="0052635E"/>
    <w:rsid w:val="005266BC"/>
    <w:rsid w:val="00526867"/>
    <w:rsid w:val="0052699A"/>
    <w:rsid w:val="00526D5B"/>
    <w:rsid w:val="00530034"/>
    <w:rsid w:val="0053006B"/>
    <w:rsid w:val="00530272"/>
    <w:rsid w:val="005303E9"/>
    <w:rsid w:val="005305D7"/>
    <w:rsid w:val="00530A69"/>
    <w:rsid w:val="005314B0"/>
    <w:rsid w:val="00531601"/>
    <w:rsid w:val="0053174C"/>
    <w:rsid w:val="00532355"/>
    <w:rsid w:val="00532911"/>
    <w:rsid w:val="005329FA"/>
    <w:rsid w:val="00532B2A"/>
    <w:rsid w:val="00532BC9"/>
    <w:rsid w:val="00534004"/>
    <w:rsid w:val="00534029"/>
    <w:rsid w:val="00534CA5"/>
    <w:rsid w:val="00534F7C"/>
    <w:rsid w:val="0053533D"/>
    <w:rsid w:val="005356AC"/>
    <w:rsid w:val="00535F22"/>
    <w:rsid w:val="00536171"/>
    <w:rsid w:val="00536642"/>
    <w:rsid w:val="0053698D"/>
    <w:rsid w:val="00536BA4"/>
    <w:rsid w:val="00536BC9"/>
    <w:rsid w:val="005375D2"/>
    <w:rsid w:val="00537723"/>
    <w:rsid w:val="005377B1"/>
    <w:rsid w:val="00537F1D"/>
    <w:rsid w:val="005402B2"/>
    <w:rsid w:val="00540506"/>
    <w:rsid w:val="0054099D"/>
    <w:rsid w:val="0054133A"/>
    <w:rsid w:val="00542907"/>
    <w:rsid w:val="00543082"/>
    <w:rsid w:val="0054310A"/>
    <w:rsid w:val="00543BDD"/>
    <w:rsid w:val="00544123"/>
    <w:rsid w:val="00544864"/>
    <w:rsid w:val="0054490F"/>
    <w:rsid w:val="00545466"/>
    <w:rsid w:val="00545EC5"/>
    <w:rsid w:val="00546359"/>
    <w:rsid w:val="00546D59"/>
    <w:rsid w:val="00546DE6"/>
    <w:rsid w:val="00546ECD"/>
    <w:rsid w:val="0054739E"/>
    <w:rsid w:val="00550D66"/>
    <w:rsid w:val="0055137D"/>
    <w:rsid w:val="0055138A"/>
    <w:rsid w:val="00551B39"/>
    <w:rsid w:val="005527E3"/>
    <w:rsid w:val="00552CBE"/>
    <w:rsid w:val="00553063"/>
    <w:rsid w:val="005531BD"/>
    <w:rsid w:val="0055355E"/>
    <w:rsid w:val="005539F2"/>
    <w:rsid w:val="00554286"/>
    <w:rsid w:val="00554308"/>
    <w:rsid w:val="005543B5"/>
    <w:rsid w:val="00554ED9"/>
    <w:rsid w:val="00555162"/>
    <w:rsid w:val="0055535A"/>
    <w:rsid w:val="00555537"/>
    <w:rsid w:val="00555B1F"/>
    <w:rsid w:val="00556058"/>
    <w:rsid w:val="00556931"/>
    <w:rsid w:val="00556CCF"/>
    <w:rsid w:val="00556DFF"/>
    <w:rsid w:val="005571EF"/>
    <w:rsid w:val="00557286"/>
    <w:rsid w:val="00557B06"/>
    <w:rsid w:val="00557E81"/>
    <w:rsid w:val="00560373"/>
    <w:rsid w:val="00560740"/>
    <w:rsid w:val="00560CBF"/>
    <w:rsid w:val="00560FCF"/>
    <w:rsid w:val="005610F1"/>
    <w:rsid w:val="00561333"/>
    <w:rsid w:val="00562512"/>
    <w:rsid w:val="0056315E"/>
    <w:rsid w:val="0056386A"/>
    <w:rsid w:val="00564536"/>
    <w:rsid w:val="00564A5C"/>
    <w:rsid w:val="00564DD8"/>
    <w:rsid w:val="00564DEA"/>
    <w:rsid w:val="00564ED5"/>
    <w:rsid w:val="00564FD9"/>
    <w:rsid w:val="005653CF"/>
    <w:rsid w:val="0056553D"/>
    <w:rsid w:val="00566172"/>
    <w:rsid w:val="00566368"/>
    <w:rsid w:val="00566B61"/>
    <w:rsid w:val="00566FDD"/>
    <w:rsid w:val="005679AF"/>
    <w:rsid w:val="00570031"/>
    <w:rsid w:val="00570DD3"/>
    <w:rsid w:val="005712BC"/>
    <w:rsid w:val="0057254C"/>
    <w:rsid w:val="00572E53"/>
    <w:rsid w:val="005737D7"/>
    <w:rsid w:val="00573A2B"/>
    <w:rsid w:val="00573F1B"/>
    <w:rsid w:val="00573FDB"/>
    <w:rsid w:val="00574659"/>
    <w:rsid w:val="00574B8D"/>
    <w:rsid w:val="00574E00"/>
    <w:rsid w:val="00575F8A"/>
    <w:rsid w:val="005761E8"/>
    <w:rsid w:val="005762D5"/>
    <w:rsid w:val="005773F9"/>
    <w:rsid w:val="00577418"/>
    <w:rsid w:val="00577D2A"/>
    <w:rsid w:val="00580099"/>
    <w:rsid w:val="00580313"/>
    <w:rsid w:val="0058033D"/>
    <w:rsid w:val="0058121C"/>
    <w:rsid w:val="00581320"/>
    <w:rsid w:val="00581677"/>
    <w:rsid w:val="00581776"/>
    <w:rsid w:val="00581828"/>
    <w:rsid w:val="00581C8C"/>
    <w:rsid w:val="00582097"/>
    <w:rsid w:val="005822E1"/>
    <w:rsid w:val="00582552"/>
    <w:rsid w:val="00582561"/>
    <w:rsid w:val="0058260D"/>
    <w:rsid w:val="00582A20"/>
    <w:rsid w:val="00582A51"/>
    <w:rsid w:val="00583358"/>
    <w:rsid w:val="00583AD8"/>
    <w:rsid w:val="00584008"/>
    <w:rsid w:val="00584668"/>
    <w:rsid w:val="00584DB5"/>
    <w:rsid w:val="00584FF8"/>
    <w:rsid w:val="0058560D"/>
    <w:rsid w:val="0058589D"/>
    <w:rsid w:val="00585946"/>
    <w:rsid w:val="00585A08"/>
    <w:rsid w:val="00585CA2"/>
    <w:rsid w:val="005869B0"/>
    <w:rsid w:val="005870ED"/>
    <w:rsid w:val="00587E64"/>
    <w:rsid w:val="00590015"/>
    <w:rsid w:val="0059084B"/>
    <w:rsid w:val="00590E5F"/>
    <w:rsid w:val="0059176A"/>
    <w:rsid w:val="005917B1"/>
    <w:rsid w:val="00591D92"/>
    <w:rsid w:val="00592029"/>
    <w:rsid w:val="005928A5"/>
    <w:rsid w:val="005928BD"/>
    <w:rsid w:val="005929A2"/>
    <w:rsid w:val="00592A63"/>
    <w:rsid w:val="00592DC3"/>
    <w:rsid w:val="00593135"/>
    <w:rsid w:val="005938E4"/>
    <w:rsid w:val="00593E4F"/>
    <w:rsid w:val="005945D0"/>
    <w:rsid w:val="0059583A"/>
    <w:rsid w:val="00595979"/>
    <w:rsid w:val="00595CFA"/>
    <w:rsid w:val="00596094"/>
    <w:rsid w:val="00596396"/>
    <w:rsid w:val="00596569"/>
    <w:rsid w:val="00596BCD"/>
    <w:rsid w:val="00596CD5"/>
    <w:rsid w:val="00597921"/>
    <w:rsid w:val="00597A42"/>
    <w:rsid w:val="005A0038"/>
    <w:rsid w:val="005A064A"/>
    <w:rsid w:val="005A090E"/>
    <w:rsid w:val="005A0ADB"/>
    <w:rsid w:val="005A1024"/>
    <w:rsid w:val="005A1170"/>
    <w:rsid w:val="005A1562"/>
    <w:rsid w:val="005A19AD"/>
    <w:rsid w:val="005A21C5"/>
    <w:rsid w:val="005A2481"/>
    <w:rsid w:val="005A33B2"/>
    <w:rsid w:val="005A34C2"/>
    <w:rsid w:val="005A3841"/>
    <w:rsid w:val="005A3A40"/>
    <w:rsid w:val="005A45AB"/>
    <w:rsid w:val="005A45D9"/>
    <w:rsid w:val="005A46EE"/>
    <w:rsid w:val="005A4714"/>
    <w:rsid w:val="005A48CE"/>
    <w:rsid w:val="005A5636"/>
    <w:rsid w:val="005A5827"/>
    <w:rsid w:val="005A5C4B"/>
    <w:rsid w:val="005A5C80"/>
    <w:rsid w:val="005A5D49"/>
    <w:rsid w:val="005A5E6D"/>
    <w:rsid w:val="005A6019"/>
    <w:rsid w:val="005A636D"/>
    <w:rsid w:val="005A6D19"/>
    <w:rsid w:val="005A6F36"/>
    <w:rsid w:val="005A7294"/>
    <w:rsid w:val="005A76F4"/>
    <w:rsid w:val="005A7C02"/>
    <w:rsid w:val="005A7F73"/>
    <w:rsid w:val="005B0A91"/>
    <w:rsid w:val="005B0E61"/>
    <w:rsid w:val="005B1659"/>
    <w:rsid w:val="005B169D"/>
    <w:rsid w:val="005B1F93"/>
    <w:rsid w:val="005B2125"/>
    <w:rsid w:val="005B22BA"/>
    <w:rsid w:val="005B2BC7"/>
    <w:rsid w:val="005B2C61"/>
    <w:rsid w:val="005B3B63"/>
    <w:rsid w:val="005B426A"/>
    <w:rsid w:val="005B4314"/>
    <w:rsid w:val="005B4F46"/>
    <w:rsid w:val="005B6625"/>
    <w:rsid w:val="005B67C5"/>
    <w:rsid w:val="005B7A0E"/>
    <w:rsid w:val="005B7BDC"/>
    <w:rsid w:val="005C014F"/>
    <w:rsid w:val="005C0755"/>
    <w:rsid w:val="005C0C22"/>
    <w:rsid w:val="005C1CA7"/>
    <w:rsid w:val="005C22DE"/>
    <w:rsid w:val="005C2AB8"/>
    <w:rsid w:val="005C2BAD"/>
    <w:rsid w:val="005C3239"/>
    <w:rsid w:val="005C3908"/>
    <w:rsid w:val="005C43A7"/>
    <w:rsid w:val="005C4519"/>
    <w:rsid w:val="005C4A7A"/>
    <w:rsid w:val="005C4C4A"/>
    <w:rsid w:val="005C4E28"/>
    <w:rsid w:val="005C5650"/>
    <w:rsid w:val="005C56F9"/>
    <w:rsid w:val="005C5EFF"/>
    <w:rsid w:val="005C5F19"/>
    <w:rsid w:val="005C5F32"/>
    <w:rsid w:val="005C60EE"/>
    <w:rsid w:val="005C64CD"/>
    <w:rsid w:val="005C6A92"/>
    <w:rsid w:val="005C6F06"/>
    <w:rsid w:val="005C70C2"/>
    <w:rsid w:val="005C7411"/>
    <w:rsid w:val="005C7903"/>
    <w:rsid w:val="005C7FAA"/>
    <w:rsid w:val="005D0127"/>
    <w:rsid w:val="005D0154"/>
    <w:rsid w:val="005D01DF"/>
    <w:rsid w:val="005D0452"/>
    <w:rsid w:val="005D0A4A"/>
    <w:rsid w:val="005D146B"/>
    <w:rsid w:val="005D172E"/>
    <w:rsid w:val="005D1B93"/>
    <w:rsid w:val="005D2BC3"/>
    <w:rsid w:val="005D3802"/>
    <w:rsid w:val="005D4600"/>
    <w:rsid w:val="005D51A3"/>
    <w:rsid w:val="005D53CC"/>
    <w:rsid w:val="005D5BD0"/>
    <w:rsid w:val="005D644D"/>
    <w:rsid w:val="005D6E69"/>
    <w:rsid w:val="005D7494"/>
    <w:rsid w:val="005E06C5"/>
    <w:rsid w:val="005E166D"/>
    <w:rsid w:val="005E179F"/>
    <w:rsid w:val="005E18AB"/>
    <w:rsid w:val="005E1C27"/>
    <w:rsid w:val="005E2A5C"/>
    <w:rsid w:val="005E33DD"/>
    <w:rsid w:val="005E3AC9"/>
    <w:rsid w:val="005E3B7E"/>
    <w:rsid w:val="005E473A"/>
    <w:rsid w:val="005E4C17"/>
    <w:rsid w:val="005E589F"/>
    <w:rsid w:val="005E62A1"/>
    <w:rsid w:val="005E749A"/>
    <w:rsid w:val="005E7A91"/>
    <w:rsid w:val="005F14D0"/>
    <w:rsid w:val="005F166E"/>
    <w:rsid w:val="005F19B6"/>
    <w:rsid w:val="005F242E"/>
    <w:rsid w:val="005F25FA"/>
    <w:rsid w:val="005F2666"/>
    <w:rsid w:val="005F2EE0"/>
    <w:rsid w:val="005F3D74"/>
    <w:rsid w:val="005F4484"/>
    <w:rsid w:val="005F51DF"/>
    <w:rsid w:val="005F6410"/>
    <w:rsid w:val="005F6587"/>
    <w:rsid w:val="00600035"/>
    <w:rsid w:val="0060030B"/>
    <w:rsid w:val="006005F0"/>
    <w:rsid w:val="00600CB6"/>
    <w:rsid w:val="00601862"/>
    <w:rsid w:val="00601963"/>
    <w:rsid w:val="00601C39"/>
    <w:rsid w:val="00601E48"/>
    <w:rsid w:val="00602293"/>
    <w:rsid w:val="0060256C"/>
    <w:rsid w:val="00602739"/>
    <w:rsid w:val="00602946"/>
    <w:rsid w:val="00602E2E"/>
    <w:rsid w:val="0060389E"/>
    <w:rsid w:val="00605155"/>
    <w:rsid w:val="00605B28"/>
    <w:rsid w:val="00605BC3"/>
    <w:rsid w:val="0060633B"/>
    <w:rsid w:val="00606AB3"/>
    <w:rsid w:val="00606EA3"/>
    <w:rsid w:val="00606F7C"/>
    <w:rsid w:val="00606FBE"/>
    <w:rsid w:val="0060705B"/>
    <w:rsid w:val="00607648"/>
    <w:rsid w:val="006076CF"/>
    <w:rsid w:val="00607754"/>
    <w:rsid w:val="0060776D"/>
    <w:rsid w:val="00607BB8"/>
    <w:rsid w:val="00607D9B"/>
    <w:rsid w:val="00610021"/>
    <w:rsid w:val="006110C3"/>
    <w:rsid w:val="00611975"/>
    <w:rsid w:val="0061247B"/>
    <w:rsid w:val="00613160"/>
    <w:rsid w:val="0061331C"/>
    <w:rsid w:val="00613F73"/>
    <w:rsid w:val="0061426F"/>
    <w:rsid w:val="006146E2"/>
    <w:rsid w:val="00615100"/>
    <w:rsid w:val="00615308"/>
    <w:rsid w:val="0061533B"/>
    <w:rsid w:val="00615C5B"/>
    <w:rsid w:val="00616364"/>
    <w:rsid w:val="006165E9"/>
    <w:rsid w:val="006168C9"/>
    <w:rsid w:val="006169A0"/>
    <w:rsid w:val="00616BDC"/>
    <w:rsid w:val="00617123"/>
    <w:rsid w:val="0061716F"/>
    <w:rsid w:val="0061725C"/>
    <w:rsid w:val="006172C0"/>
    <w:rsid w:val="00617721"/>
    <w:rsid w:val="006177CB"/>
    <w:rsid w:val="00617820"/>
    <w:rsid w:val="006208AF"/>
    <w:rsid w:val="006217A7"/>
    <w:rsid w:val="00621BE8"/>
    <w:rsid w:val="0062212A"/>
    <w:rsid w:val="006222ED"/>
    <w:rsid w:val="00622B7D"/>
    <w:rsid w:val="00622FAB"/>
    <w:rsid w:val="0062310E"/>
    <w:rsid w:val="00623406"/>
    <w:rsid w:val="00624209"/>
    <w:rsid w:val="00624CF7"/>
    <w:rsid w:val="006252EE"/>
    <w:rsid w:val="00625C76"/>
    <w:rsid w:val="00625E5B"/>
    <w:rsid w:val="00626057"/>
    <w:rsid w:val="0062693A"/>
    <w:rsid w:val="006269ED"/>
    <w:rsid w:val="00626BA5"/>
    <w:rsid w:val="00626EBB"/>
    <w:rsid w:val="006277B2"/>
    <w:rsid w:val="00627BFA"/>
    <w:rsid w:val="0063064C"/>
    <w:rsid w:val="00630A89"/>
    <w:rsid w:val="0063117D"/>
    <w:rsid w:val="00631551"/>
    <w:rsid w:val="00631595"/>
    <w:rsid w:val="00631A9A"/>
    <w:rsid w:val="00632163"/>
    <w:rsid w:val="006324B9"/>
    <w:rsid w:val="00633670"/>
    <w:rsid w:val="00633F8F"/>
    <w:rsid w:val="00634150"/>
    <w:rsid w:val="00634554"/>
    <w:rsid w:val="00634759"/>
    <w:rsid w:val="00634B7B"/>
    <w:rsid w:val="00635252"/>
    <w:rsid w:val="00636B44"/>
    <w:rsid w:val="00637517"/>
    <w:rsid w:val="006376E8"/>
    <w:rsid w:val="00637717"/>
    <w:rsid w:val="00637732"/>
    <w:rsid w:val="00637781"/>
    <w:rsid w:val="0063794A"/>
    <w:rsid w:val="0063799D"/>
    <w:rsid w:val="00637F12"/>
    <w:rsid w:val="00640199"/>
    <w:rsid w:val="006401F1"/>
    <w:rsid w:val="00640490"/>
    <w:rsid w:val="00640AE8"/>
    <w:rsid w:val="00640EC6"/>
    <w:rsid w:val="00641650"/>
    <w:rsid w:val="00641730"/>
    <w:rsid w:val="006417AB"/>
    <w:rsid w:val="0064216C"/>
    <w:rsid w:val="006424D5"/>
    <w:rsid w:val="0064259B"/>
    <w:rsid w:val="006427F0"/>
    <w:rsid w:val="0064283D"/>
    <w:rsid w:val="00642B0F"/>
    <w:rsid w:val="00643478"/>
    <w:rsid w:val="00643FA4"/>
    <w:rsid w:val="006442D1"/>
    <w:rsid w:val="00644972"/>
    <w:rsid w:val="00644C0D"/>
    <w:rsid w:val="00644C40"/>
    <w:rsid w:val="006451FE"/>
    <w:rsid w:val="00645397"/>
    <w:rsid w:val="00645437"/>
    <w:rsid w:val="006454E7"/>
    <w:rsid w:val="006469E5"/>
    <w:rsid w:val="00646B6D"/>
    <w:rsid w:val="00646CA8"/>
    <w:rsid w:val="0064700F"/>
    <w:rsid w:val="00647213"/>
    <w:rsid w:val="00647637"/>
    <w:rsid w:val="006506FC"/>
    <w:rsid w:val="00650807"/>
    <w:rsid w:val="006519AB"/>
    <w:rsid w:val="00651C67"/>
    <w:rsid w:val="00651E1E"/>
    <w:rsid w:val="00651EEE"/>
    <w:rsid w:val="00652121"/>
    <w:rsid w:val="006521A8"/>
    <w:rsid w:val="00652240"/>
    <w:rsid w:val="006553B1"/>
    <w:rsid w:val="00655969"/>
    <w:rsid w:val="00655A70"/>
    <w:rsid w:val="006566A1"/>
    <w:rsid w:val="006568BE"/>
    <w:rsid w:val="006572F2"/>
    <w:rsid w:val="0065739B"/>
    <w:rsid w:val="00657862"/>
    <w:rsid w:val="00657CB0"/>
    <w:rsid w:val="00657CDD"/>
    <w:rsid w:val="006612F3"/>
    <w:rsid w:val="0066138B"/>
    <w:rsid w:val="00662359"/>
    <w:rsid w:val="00662485"/>
    <w:rsid w:val="00663025"/>
    <w:rsid w:val="0066316F"/>
    <w:rsid w:val="006631F5"/>
    <w:rsid w:val="0066349F"/>
    <w:rsid w:val="006634E6"/>
    <w:rsid w:val="006635F1"/>
    <w:rsid w:val="00663FDF"/>
    <w:rsid w:val="00664305"/>
    <w:rsid w:val="00664712"/>
    <w:rsid w:val="00664A1D"/>
    <w:rsid w:val="006650F4"/>
    <w:rsid w:val="006652A2"/>
    <w:rsid w:val="006652DC"/>
    <w:rsid w:val="0066592A"/>
    <w:rsid w:val="00665EBC"/>
    <w:rsid w:val="006660FD"/>
    <w:rsid w:val="00667923"/>
    <w:rsid w:val="00670A84"/>
    <w:rsid w:val="00670DDA"/>
    <w:rsid w:val="00670F74"/>
    <w:rsid w:val="0067172F"/>
    <w:rsid w:val="00671F34"/>
    <w:rsid w:val="00672268"/>
    <w:rsid w:val="0067249D"/>
    <w:rsid w:val="00672B7D"/>
    <w:rsid w:val="00672D6C"/>
    <w:rsid w:val="00673151"/>
    <w:rsid w:val="0067333A"/>
    <w:rsid w:val="00673352"/>
    <w:rsid w:val="0067354A"/>
    <w:rsid w:val="006742B8"/>
    <w:rsid w:val="00674438"/>
    <w:rsid w:val="0067480C"/>
    <w:rsid w:val="0067507B"/>
    <w:rsid w:val="006753EB"/>
    <w:rsid w:val="00675438"/>
    <w:rsid w:val="00676437"/>
    <w:rsid w:val="00676940"/>
    <w:rsid w:val="0067701C"/>
    <w:rsid w:val="00677165"/>
    <w:rsid w:val="006771B7"/>
    <w:rsid w:val="006779EF"/>
    <w:rsid w:val="00677AFE"/>
    <w:rsid w:val="00677D07"/>
    <w:rsid w:val="0068060F"/>
    <w:rsid w:val="006807D7"/>
    <w:rsid w:val="006813AD"/>
    <w:rsid w:val="00681888"/>
    <w:rsid w:val="00682041"/>
    <w:rsid w:val="006823FC"/>
    <w:rsid w:val="0068248D"/>
    <w:rsid w:val="00682563"/>
    <w:rsid w:val="00682684"/>
    <w:rsid w:val="006827B7"/>
    <w:rsid w:val="00682AA9"/>
    <w:rsid w:val="00683088"/>
    <w:rsid w:val="00683887"/>
    <w:rsid w:val="00683999"/>
    <w:rsid w:val="006842B6"/>
    <w:rsid w:val="0068586C"/>
    <w:rsid w:val="00685BA8"/>
    <w:rsid w:val="0068629B"/>
    <w:rsid w:val="0068649D"/>
    <w:rsid w:val="00686734"/>
    <w:rsid w:val="00686DAE"/>
    <w:rsid w:val="00686F40"/>
    <w:rsid w:val="00687195"/>
    <w:rsid w:val="00687910"/>
    <w:rsid w:val="006879AA"/>
    <w:rsid w:val="006901CB"/>
    <w:rsid w:val="00691333"/>
    <w:rsid w:val="00691755"/>
    <w:rsid w:val="00691D40"/>
    <w:rsid w:val="00691F52"/>
    <w:rsid w:val="00692016"/>
    <w:rsid w:val="00692308"/>
    <w:rsid w:val="00692C76"/>
    <w:rsid w:val="0069335B"/>
    <w:rsid w:val="00693531"/>
    <w:rsid w:val="00693852"/>
    <w:rsid w:val="006940DF"/>
    <w:rsid w:val="006941D1"/>
    <w:rsid w:val="00694679"/>
    <w:rsid w:val="006947C2"/>
    <w:rsid w:val="00694CB8"/>
    <w:rsid w:val="0069622B"/>
    <w:rsid w:val="006967A0"/>
    <w:rsid w:val="006968D1"/>
    <w:rsid w:val="00696D30"/>
    <w:rsid w:val="00696F51"/>
    <w:rsid w:val="006971A7"/>
    <w:rsid w:val="006972C5"/>
    <w:rsid w:val="006976DD"/>
    <w:rsid w:val="0069770A"/>
    <w:rsid w:val="006977AF"/>
    <w:rsid w:val="00697ED7"/>
    <w:rsid w:val="00697FB9"/>
    <w:rsid w:val="006A0E07"/>
    <w:rsid w:val="006A1485"/>
    <w:rsid w:val="006A1CE3"/>
    <w:rsid w:val="006A23AC"/>
    <w:rsid w:val="006A2B80"/>
    <w:rsid w:val="006A2D81"/>
    <w:rsid w:val="006A2F5F"/>
    <w:rsid w:val="006A3433"/>
    <w:rsid w:val="006A402D"/>
    <w:rsid w:val="006A4578"/>
    <w:rsid w:val="006A4CC5"/>
    <w:rsid w:val="006A4FD5"/>
    <w:rsid w:val="006A552F"/>
    <w:rsid w:val="006A5769"/>
    <w:rsid w:val="006A580C"/>
    <w:rsid w:val="006A5D40"/>
    <w:rsid w:val="006A5F91"/>
    <w:rsid w:val="006A6354"/>
    <w:rsid w:val="006A672F"/>
    <w:rsid w:val="006A6BB4"/>
    <w:rsid w:val="006A6EFA"/>
    <w:rsid w:val="006A7845"/>
    <w:rsid w:val="006B09EF"/>
    <w:rsid w:val="006B1207"/>
    <w:rsid w:val="006B15AA"/>
    <w:rsid w:val="006B1831"/>
    <w:rsid w:val="006B197B"/>
    <w:rsid w:val="006B2A32"/>
    <w:rsid w:val="006B3773"/>
    <w:rsid w:val="006B3C52"/>
    <w:rsid w:val="006B3E8F"/>
    <w:rsid w:val="006B42C5"/>
    <w:rsid w:val="006B4751"/>
    <w:rsid w:val="006B4EEF"/>
    <w:rsid w:val="006B5068"/>
    <w:rsid w:val="006B51E3"/>
    <w:rsid w:val="006B5C84"/>
    <w:rsid w:val="006B5DAF"/>
    <w:rsid w:val="006B6986"/>
    <w:rsid w:val="006B78A2"/>
    <w:rsid w:val="006B7D79"/>
    <w:rsid w:val="006B7E2F"/>
    <w:rsid w:val="006C08BF"/>
    <w:rsid w:val="006C0F8C"/>
    <w:rsid w:val="006C180E"/>
    <w:rsid w:val="006C1F42"/>
    <w:rsid w:val="006C262F"/>
    <w:rsid w:val="006C273A"/>
    <w:rsid w:val="006C2787"/>
    <w:rsid w:val="006C29B4"/>
    <w:rsid w:val="006C2EB0"/>
    <w:rsid w:val="006C2ECE"/>
    <w:rsid w:val="006C32FE"/>
    <w:rsid w:val="006C3518"/>
    <w:rsid w:val="006C3573"/>
    <w:rsid w:val="006C3607"/>
    <w:rsid w:val="006C3B34"/>
    <w:rsid w:val="006C425F"/>
    <w:rsid w:val="006C45E8"/>
    <w:rsid w:val="006C4927"/>
    <w:rsid w:val="006C493B"/>
    <w:rsid w:val="006C4F9D"/>
    <w:rsid w:val="006C531F"/>
    <w:rsid w:val="006C589D"/>
    <w:rsid w:val="006C69D3"/>
    <w:rsid w:val="006C6B52"/>
    <w:rsid w:val="006C6F14"/>
    <w:rsid w:val="006C75F1"/>
    <w:rsid w:val="006C79DE"/>
    <w:rsid w:val="006C7ACD"/>
    <w:rsid w:val="006C7FC4"/>
    <w:rsid w:val="006D047A"/>
    <w:rsid w:val="006D058D"/>
    <w:rsid w:val="006D1943"/>
    <w:rsid w:val="006D199E"/>
    <w:rsid w:val="006D2B34"/>
    <w:rsid w:val="006D2DA0"/>
    <w:rsid w:val="006D3037"/>
    <w:rsid w:val="006D33A2"/>
    <w:rsid w:val="006D3526"/>
    <w:rsid w:val="006D3662"/>
    <w:rsid w:val="006D38F0"/>
    <w:rsid w:val="006D5333"/>
    <w:rsid w:val="006D5414"/>
    <w:rsid w:val="006D5DB5"/>
    <w:rsid w:val="006D5F70"/>
    <w:rsid w:val="006D68D5"/>
    <w:rsid w:val="006D6A60"/>
    <w:rsid w:val="006D6D6D"/>
    <w:rsid w:val="006D773A"/>
    <w:rsid w:val="006D7B15"/>
    <w:rsid w:val="006D7F65"/>
    <w:rsid w:val="006E02BD"/>
    <w:rsid w:val="006E048A"/>
    <w:rsid w:val="006E115E"/>
    <w:rsid w:val="006E1975"/>
    <w:rsid w:val="006E1BA6"/>
    <w:rsid w:val="006E1BAA"/>
    <w:rsid w:val="006E1C47"/>
    <w:rsid w:val="006E1E7B"/>
    <w:rsid w:val="006E21D7"/>
    <w:rsid w:val="006E22DA"/>
    <w:rsid w:val="006E2772"/>
    <w:rsid w:val="006E2B6F"/>
    <w:rsid w:val="006E2C6C"/>
    <w:rsid w:val="006E32A0"/>
    <w:rsid w:val="006E3345"/>
    <w:rsid w:val="006E3986"/>
    <w:rsid w:val="006E4A45"/>
    <w:rsid w:val="006E4BA5"/>
    <w:rsid w:val="006E4EEE"/>
    <w:rsid w:val="006E5527"/>
    <w:rsid w:val="006E5582"/>
    <w:rsid w:val="006E573F"/>
    <w:rsid w:val="006E57DD"/>
    <w:rsid w:val="006E5BCA"/>
    <w:rsid w:val="006E5F0A"/>
    <w:rsid w:val="006E6196"/>
    <w:rsid w:val="006E65D3"/>
    <w:rsid w:val="006E6D74"/>
    <w:rsid w:val="006E7013"/>
    <w:rsid w:val="006F0F0F"/>
    <w:rsid w:val="006F10E5"/>
    <w:rsid w:val="006F1FF2"/>
    <w:rsid w:val="006F344B"/>
    <w:rsid w:val="006F3651"/>
    <w:rsid w:val="006F367D"/>
    <w:rsid w:val="006F3DF7"/>
    <w:rsid w:val="006F45F8"/>
    <w:rsid w:val="006F47C6"/>
    <w:rsid w:val="006F4B09"/>
    <w:rsid w:val="006F4C05"/>
    <w:rsid w:val="006F583E"/>
    <w:rsid w:val="006F5FFB"/>
    <w:rsid w:val="006F624A"/>
    <w:rsid w:val="006F674F"/>
    <w:rsid w:val="006F6B87"/>
    <w:rsid w:val="006F6BC8"/>
    <w:rsid w:val="006F6CE9"/>
    <w:rsid w:val="006F7841"/>
    <w:rsid w:val="006F7AD0"/>
    <w:rsid w:val="006F7D4C"/>
    <w:rsid w:val="006F7D94"/>
    <w:rsid w:val="00700623"/>
    <w:rsid w:val="007007ED"/>
    <w:rsid w:val="0070132F"/>
    <w:rsid w:val="00701932"/>
    <w:rsid w:val="00701B60"/>
    <w:rsid w:val="007022B5"/>
    <w:rsid w:val="00702404"/>
    <w:rsid w:val="007025D6"/>
    <w:rsid w:val="007027B8"/>
    <w:rsid w:val="00702A1D"/>
    <w:rsid w:val="00702BCF"/>
    <w:rsid w:val="007031BD"/>
    <w:rsid w:val="007041BA"/>
    <w:rsid w:val="007041F8"/>
    <w:rsid w:val="00704605"/>
    <w:rsid w:val="0070501C"/>
    <w:rsid w:val="00705434"/>
    <w:rsid w:val="0070639B"/>
    <w:rsid w:val="00706965"/>
    <w:rsid w:val="00706BF4"/>
    <w:rsid w:val="00707B36"/>
    <w:rsid w:val="00707DB3"/>
    <w:rsid w:val="0071077E"/>
    <w:rsid w:val="007108E0"/>
    <w:rsid w:val="00710B87"/>
    <w:rsid w:val="00710D18"/>
    <w:rsid w:val="0071102C"/>
    <w:rsid w:val="007113CC"/>
    <w:rsid w:val="00711699"/>
    <w:rsid w:val="00711B94"/>
    <w:rsid w:val="007128A4"/>
    <w:rsid w:val="00712B9F"/>
    <w:rsid w:val="00712C4D"/>
    <w:rsid w:val="007137B3"/>
    <w:rsid w:val="007138BD"/>
    <w:rsid w:val="007139BF"/>
    <w:rsid w:val="00714331"/>
    <w:rsid w:val="00715C8D"/>
    <w:rsid w:val="00715E7B"/>
    <w:rsid w:val="00716964"/>
    <w:rsid w:val="00716A52"/>
    <w:rsid w:val="00717004"/>
    <w:rsid w:val="00717266"/>
    <w:rsid w:val="0071742F"/>
    <w:rsid w:val="007174CB"/>
    <w:rsid w:val="00717DD7"/>
    <w:rsid w:val="00717FBC"/>
    <w:rsid w:val="00717FE8"/>
    <w:rsid w:val="007200E7"/>
    <w:rsid w:val="00720D57"/>
    <w:rsid w:val="00721718"/>
    <w:rsid w:val="00721A8F"/>
    <w:rsid w:val="00721B27"/>
    <w:rsid w:val="007221E1"/>
    <w:rsid w:val="007224ED"/>
    <w:rsid w:val="00722688"/>
    <w:rsid w:val="00722C1E"/>
    <w:rsid w:val="00723076"/>
    <w:rsid w:val="007232CB"/>
    <w:rsid w:val="0072393B"/>
    <w:rsid w:val="00723AFF"/>
    <w:rsid w:val="00723FF3"/>
    <w:rsid w:val="00724037"/>
    <w:rsid w:val="00724550"/>
    <w:rsid w:val="00724948"/>
    <w:rsid w:val="007253EA"/>
    <w:rsid w:val="007255AC"/>
    <w:rsid w:val="00725EA6"/>
    <w:rsid w:val="00726540"/>
    <w:rsid w:val="00727089"/>
    <w:rsid w:val="007274B8"/>
    <w:rsid w:val="007276EF"/>
    <w:rsid w:val="00727DA7"/>
    <w:rsid w:val="00727FA4"/>
    <w:rsid w:val="0073041B"/>
    <w:rsid w:val="007306AB"/>
    <w:rsid w:val="00730870"/>
    <w:rsid w:val="00732204"/>
    <w:rsid w:val="0073247A"/>
    <w:rsid w:val="00732BB9"/>
    <w:rsid w:val="00732DA4"/>
    <w:rsid w:val="00733F48"/>
    <w:rsid w:val="00734339"/>
    <w:rsid w:val="007345C6"/>
    <w:rsid w:val="007346AE"/>
    <w:rsid w:val="00734AF2"/>
    <w:rsid w:val="00734C8E"/>
    <w:rsid w:val="007352E0"/>
    <w:rsid w:val="00735531"/>
    <w:rsid w:val="00735926"/>
    <w:rsid w:val="007359F5"/>
    <w:rsid w:val="00735A17"/>
    <w:rsid w:val="00735E22"/>
    <w:rsid w:val="00736216"/>
    <w:rsid w:val="00736602"/>
    <w:rsid w:val="0073707F"/>
    <w:rsid w:val="00737110"/>
    <w:rsid w:val="00737173"/>
    <w:rsid w:val="00737219"/>
    <w:rsid w:val="00737363"/>
    <w:rsid w:val="007373E4"/>
    <w:rsid w:val="0073784A"/>
    <w:rsid w:val="00737982"/>
    <w:rsid w:val="00737F81"/>
    <w:rsid w:val="00740737"/>
    <w:rsid w:val="00740E55"/>
    <w:rsid w:val="00740EB2"/>
    <w:rsid w:val="0074187A"/>
    <w:rsid w:val="00741911"/>
    <w:rsid w:val="0074297C"/>
    <w:rsid w:val="007429E9"/>
    <w:rsid w:val="00742B12"/>
    <w:rsid w:val="00742F22"/>
    <w:rsid w:val="0074329D"/>
    <w:rsid w:val="00743D7D"/>
    <w:rsid w:val="00745087"/>
    <w:rsid w:val="00745491"/>
    <w:rsid w:val="00745DB4"/>
    <w:rsid w:val="00745F86"/>
    <w:rsid w:val="00746180"/>
    <w:rsid w:val="007463A7"/>
    <w:rsid w:val="007474E0"/>
    <w:rsid w:val="00747C85"/>
    <w:rsid w:val="00747EC5"/>
    <w:rsid w:val="0075107B"/>
    <w:rsid w:val="007510EE"/>
    <w:rsid w:val="007514AD"/>
    <w:rsid w:val="00751788"/>
    <w:rsid w:val="00752C26"/>
    <w:rsid w:val="00752CD1"/>
    <w:rsid w:val="00752ED1"/>
    <w:rsid w:val="007535DD"/>
    <w:rsid w:val="0075363B"/>
    <w:rsid w:val="00753916"/>
    <w:rsid w:val="00753CA1"/>
    <w:rsid w:val="00753E6E"/>
    <w:rsid w:val="00753E89"/>
    <w:rsid w:val="007542E2"/>
    <w:rsid w:val="007553FE"/>
    <w:rsid w:val="00755B4E"/>
    <w:rsid w:val="00755DEB"/>
    <w:rsid w:val="00755DF8"/>
    <w:rsid w:val="00756822"/>
    <w:rsid w:val="007568F0"/>
    <w:rsid w:val="007576FD"/>
    <w:rsid w:val="00757939"/>
    <w:rsid w:val="00757CEE"/>
    <w:rsid w:val="00757DE8"/>
    <w:rsid w:val="00757E28"/>
    <w:rsid w:val="0076067E"/>
    <w:rsid w:val="00761226"/>
    <w:rsid w:val="00761BE5"/>
    <w:rsid w:val="007625B9"/>
    <w:rsid w:val="0076296D"/>
    <w:rsid w:val="00762F5F"/>
    <w:rsid w:val="00763173"/>
    <w:rsid w:val="00763671"/>
    <w:rsid w:val="0076399B"/>
    <w:rsid w:val="007645D8"/>
    <w:rsid w:val="00764645"/>
    <w:rsid w:val="00764E54"/>
    <w:rsid w:val="007652C1"/>
    <w:rsid w:val="007657F5"/>
    <w:rsid w:val="00765970"/>
    <w:rsid w:val="00765D73"/>
    <w:rsid w:val="00765EF9"/>
    <w:rsid w:val="00766971"/>
    <w:rsid w:val="007670EE"/>
    <w:rsid w:val="00767148"/>
    <w:rsid w:val="0076734C"/>
    <w:rsid w:val="007675E6"/>
    <w:rsid w:val="007677D9"/>
    <w:rsid w:val="00767803"/>
    <w:rsid w:val="00767B86"/>
    <w:rsid w:val="00767BBC"/>
    <w:rsid w:val="00767C4B"/>
    <w:rsid w:val="0077021A"/>
    <w:rsid w:val="007705E4"/>
    <w:rsid w:val="00770B72"/>
    <w:rsid w:val="00770EB4"/>
    <w:rsid w:val="0077246F"/>
    <w:rsid w:val="00772C95"/>
    <w:rsid w:val="00772E57"/>
    <w:rsid w:val="00773224"/>
    <w:rsid w:val="00773254"/>
    <w:rsid w:val="00774262"/>
    <w:rsid w:val="00774606"/>
    <w:rsid w:val="007747B8"/>
    <w:rsid w:val="00775045"/>
    <w:rsid w:val="007751AF"/>
    <w:rsid w:val="007754F2"/>
    <w:rsid w:val="007757D6"/>
    <w:rsid w:val="007764CC"/>
    <w:rsid w:val="0077655D"/>
    <w:rsid w:val="00776AE8"/>
    <w:rsid w:val="00776E64"/>
    <w:rsid w:val="0077741F"/>
    <w:rsid w:val="00780A94"/>
    <w:rsid w:val="00780AF0"/>
    <w:rsid w:val="00781282"/>
    <w:rsid w:val="00781636"/>
    <w:rsid w:val="00781A5A"/>
    <w:rsid w:val="00782105"/>
    <w:rsid w:val="00783299"/>
    <w:rsid w:val="00783E6E"/>
    <w:rsid w:val="007844FC"/>
    <w:rsid w:val="0078475E"/>
    <w:rsid w:val="007851A9"/>
    <w:rsid w:val="00785A45"/>
    <w:rsid w:val="00785BDD"/>
    <w:rsid w:val="0078655F"/>
    <w:rsid w:val="0078698B"/>
    <w:rsid w:val="00786BFE"/>
    <w:rsid w:val="00786D93"/>
    <w:rsid w:val="007875D6"/>
    <w:rsid w:val="007901BF"/>
    <w:rsid w:val="00790363"/>
    <w:rsid w:val="0079096C"/>
    <w:rsid w:val="00790B64"/>
    <w:rsid w:val="00791100"/>
    <w:rsid w:val="007912D7"/>
    <w:rsid w:val="00792973"/>
    <w:rsid w:val="00792D93"/>
    <w:rsid w:val="007939F6"/>
    <w:rsid w:val="00793A7B"/>
    <w:rsid w:val="00793B2C"/>
    <w:rsid w:val="00794AA8"/>
    <w:rsid w:val="007956DB"/>
    <w:rsid w:val="00796797"/>
    <w:rsid w:val="00796B6C"/>
    <w:rsid w:val="00796DE9"/>
    <w:rsid w:val="00797248"/>
    <w:rsid w:val="0079725A"/>
    <w:rsid w:val="0079725F"/>
    <w:rsid w:val="00797925"/>
    <w:rsid w:val="00797B2A"/>
    <w:rsid w:val="00797C22"/>
    <w:rsid w:val="007A03B9"/>
    <w:rsid w:val="007A15F8"/>
    <w:rsid w:val="007A16E9"/>
    <w:rsid w:val="007A21D1"/>
    <w:rsid w:val="007A23F0"/>
    <w:rsid w:val="007A283A"/>
    <w:rsid w:val="007A2AD2"/>
    <w:rsid w:val="007A2B7F"/>
    <w:rsid w:val="007A2DF6"/>
    <w:rsid w:val="007A3ECA"/>
    <w:rsid w:val="007A45BA"/>
    <w:rsid w:val="007A48EE"/>
    <w:rsid w:val="007A4DB1"/>
    <w:rsid w:val="007A52EF"/>
    <w:rsid w:val="007A5314"/>
    <w:rsid w:val="007A548B"/>
    <w:rsid w:val="007A5732"/>
    <w:rsid w:val="007A5941"/>
    <w:rsid w:val="007A5F9D"/>
    <w:rsid w:val="007A68C9"/>
    <w:rsid w:val="007A7096"/>
    <w:rsid w:val="007A7B48"/>
    <w:rsid w:val="007B05F5"/>
    <w:rsid w:val="007B0F4F"/>
    <w:rsid w:val="007B0FCC"/>
    <w:rsid w:val="007B20C6"/>
    <w:rsid w:val="007B2383"/>
    <w:rsid w:val="007B2765"/>
    <w:rsid w:val="007B2AA5"/>
    <w:rsid w:val="007B2CDE"/>
    <w:rsid w:val="007B2E75"/>
    <w:rsid w:val="007B3C48"/>
    <w:rsid w:val="007B3D0A"/>
    <w:rsid w:val="007B3D48"/>
    <w:rsid w:val="007B4081"/>
    <w:rsid w:val="007B42BD"/>
    <w:rsid w:val="007B4A64"/>
    <w:rsid w:val="007B4BF3"/>
    <w:rsid w:val="007B698F"/>
    <w:rsid w:val="007B6A1E"/>
    <w:rsid w:val="007B6C07"/>
    <w:rsid w:val="007B6CA2"/>
    <w:rsid w:val="007B7C1E"/>
    <w:rsid w:val="007C1C70"/>
    <w:rsid w:val="007C235F"/>
    <w:rsid w:val="007C289B"/>
    <w:rsid w:val="007C29FF"/>
    <w:rsid w:val="007C2C70"/>
    <w:rsid w:val="007C2E8A"/>
    <w:rsid w:val="007C2F2B"/>
    <w:rsid w:val="007C3212"/>
    <w:rsid w:val="007C3408"/>
    <w:rsid w:val="007C37B1"/>
    <w:rsid w:val="007C382F"/>
    <w:rsid w:val="007C3869"/>
    <w:rsid w:val="007C3E02"/>
    <w:rsid w:val="007C3EF9"/>
    <w:rsid w:val="007C4A70"/>
    <w:rsid w:val="007C4EF1"/>
    <w:rsid w:val="007C5396"/>
    <w:rsid w:val="007C66F8"/>
    <w:rsid w:val="007C71A5"/>
    <w:rsid w:val="007C738B"/>
    <w:rsid w:val="007C79E1"/>
    <w:rsid w:val="007D05AA"/>
    <w:rsid w:val="007D08BA"/>
    <w:rsid w:val="007D0D40"/>
    <w:rsid w:val="007D1D13"/>
    <w:rsid w:val="007D2163"/>
    <w:rsid w:val="007D2468"/>
    <w:rsid w:val="007D2693"/>
    <w:rsid w:val="007D2810"/>
    <w:rsid w:val="007D3936"/>
    <w:rsid w:val="007D43C9"/>
    <w:rsid w:val="007D466D"/>
    <w:rsid w:val="007D527E"/>
    <w:rsid w:val="007D59BA"/>
    <w:rsid w:val="007D604B"/>
    <w:rsid w:val="007D7211"/>
    <w:rsid w:val="007E015A"/>
    <w:rsid w:val="007E0467"/>
    <w:rsid w:val="007E05D3"/>
    <w:rsid w:val="007E0EBC"/>
    <w:rsid w:val="007E1008"/>
    <w:rsid w:val="007E12A5"/>
    <w:rsid w:val="007E1621"/>
    <w:rsid w:val="007E17B3"/>
    <w:rsid w:val="007E1BB9"/>
    <w:rsid w:val="007E1CDA"/>
    <w:rsid w:val="007E2010"/>
    <w:rsid w:val="007E2394"/>
    <w:rsid w:val="007E2A3D"/>
    <w:rsid w:val="007E2D04"/>
    <w:rsid w:val="007E3026"/>
    <w:rsid w:val="007E395D"/>
    <w:rsid w:val="007E3CC4"/>
    <w:rsid w:val="007E3E5A"/>
    <w:rsid w:val="007E4C31"/>
    <w:rsid w:val="007E4CFB"/>
    <w:rsid w:val="007E52F2"/>
    <w:rsid w:val="007E5685"/>
    <w:rsid w:val="007E574A"/>
    <w:rsid w:val="007E6563"/>
    <w:rsid w:val="007E6626"/>
    <w:rsid w:val="007E685A"/>
    <w:rsid w:val="007E6C2E"/>
    <w:rsid w:val="007E6D26"/>
    <w:rsid w:val="007E7027"/>
    <w:rsid w:val="007E7379"/>
    <w:rsid w:val="007F00ED"/>
    <w:rsid w:val="007F02F9"/>
    <w:rsid w:val="007F0425"/>
    <w:rsid w:val="007F0878"/>
    <w:rsid w:val="007F1291"/>
    <w:rsid w:val="007F22FC"/>
    <w:rsid w:val="007F2AFF"/>
    <w:rsid w:val="007F2BE5"/>
    <w:rsid w:val="007F4287"/>
    <w:rsid w:val="007F4797"/>
    <w:rsid w:val="007F4854"/>
    <w:rsid w:val="007F4A7D"/>
    <w:rsid w:val="007F5134"/>
    <w:rsid w:val="007F5A3B"/>
    <w:rsid w:val="007F63DF"/>
    <w:rsid w:val="007F730C"/>
    <w:rsid w:val="007F7C6F"/>
    <w:rsid w:val="007F7D7F"/>
    <w:rsid w:val="0080033C"/>
    <w:rsid w:val="00800633"/>
    <w:rsid w:val="0080077D"/>
    <w:rsid w:val="00800BC9"/>
    <w:rsid w:val="00801984"/>
    <w:rsid w:val="00801D9C"/>
    <w:rsid w:val="00801E36"/>
    <w:rsid w:val="008023B4"/>
    <w:rsid w:val="00802638"/>
    <w:rsid w:val="00803929"/>
    <w:rsid w:val="00803933"/>
    <w:rsid w:val="0080499F"/>
    <w:rsid w:val="00804B76"/>
    <w:rsid w:val="00804D39"/>
    <w:rsid w:val="008054D5"/>
    <w:rsid w:val="0080567C"/>
    <w:rsid w:val="00805BD6"/>
    <w:rsid w:val="00805FEF"/>
    <w:rsid w:val="00806606"/>
    <w:rsid w:val="00806B3A"/>
    <w:rsid w:val="00807838"/>
    <w:rsid w:val="00807E3A"/>
    <w:rsid w:val="00810488"/>
    <w:rsid w:val="00811A49"/>
    <w:rsid w:val="00811B3C"/>
    <w:rsid w:val="008123BB"/>
    <w:rsid w:val="00812730"/>
    <w:rsid w:val="00812839"/>
    <w:rsid w:val="00812B11"/>
    <w:rsid w:val="00812CE8"/>
    <w:rsid w:val="00812D11"/>
    <w:rsid w:val="008131D7"/>
    <w:rsid w:val="008132FC"/>
    <w:rsid w:val="00813986"/>
    <w:rsid w:val="00813E78"/>
    <w:rsid w:val="00813FEF"/>
    <w:rsid w:val="008141DA"/>
    <w:rsid w:val="0081434A"/>
    <w:rsid w:val="0081452F"/>
    <w:rsid w:val="00814DBC"/>
    <w:rsid w:val="00814FDE"/>
    <w:rsid w:val="00815CD4"/>
    <w:rsid w:val="00815F16"/>
    <w:rsid w:val="008163B5"/>
    <w:rsid w:val="00816F7B"/>
    <w:rsid w:val="008170F9"/>
    <w:rsid w:val="00817A70"/>
    <w:rsid w:val="0082031A"/>
    <w:rsid w:val="00821645"/>
    <w:rsid w:val="00822247"/>
    <w:rsid w:val="0082321E"/>
    <w:rsid w:val="0082322C"/>
    <w:rsid w:val="008239CA"/>
    <w:rsid w:val="00824CE0"/>
    <w:rsid w:val="00824D62"/>
    <w:rsid w:val="00824F73"/>
    <w:rsid w:val="00825672"/>
    <w:rsid w:val="00825A04"/>
    <w:rsid w:val="00827741"/>
    <w:rsid w:val="00827DC6"/>
    <w:rsid w:val="008316A9"/>
    <w:rsid w:val="00831ECF"/>
    <w:rsid w:val="00831F4E"/>
    <w:rsid w:val="00832E7B"/>
    <w:rsid w:val="00833647"/>
    <w:rsid w:val="00833A76"/>
    <w:rsid w:val="00833A77"/>
    <w:rsid w:val="00833CF5"/>
    <w:rsid w:val="00835365"/>
    <w:rsid w:val="0083550F"/>
    <w:rsid w:val="008356B3"/>
    <w:rsid w:val="00835944"/>
    <w:rsid w:val="00836034"/>
    <w:rsid w:val="0083627D"/>
    <w:rsid w:val="0083651B"/>
    <w:rsid w:val="00836D88"/>
    <w:rsid w:val="008371F4"/>
    <w:rsid w:val="00837724"/>
    <w:rsid w:val="00837880"/>
    <w:rsid w:val="00837A61"/>
    <w:rsid w:val="00837CB8"/>
    <w:rsid w:val="00840B49"/>
    <w:rsid w:val="00840F5D"/>
    <w:rsid w:val="0084101B"/>
    <w:rsid w:val="00841441"/>
    <w:rsid w:val="008419E4"/>
    <w:rsid w:val="008431BE"/>
    <w:rsid w:val="00843607"/>
    <w:rsid w:val="0084372A"/>
    <w:rsid w:val="00843C6A"/>
    <w:rsid w:val="00843DAA"/>
    <w:rsid w:val="00843E17"/>
    <w:rsid w:val="008442E9"/>
    <w:rsid w:val="00844936"/>
    <w:rsid w:val="00844A96"/>
    <w:rsid w:val="00844F41"/>
    <w:rsid w:val="008453D6"/>
    <w:rsid w:val="008453FA"/>
    <w:rsid w:val="008455E4"/>
    <w:rsid w:val="00845A47"/>
    <w:rsid w:val="00845BE6"/>
    <w:rsid w:val="00846484"/>
    <w:rsid w:val="008465A1"/>
    <w:rsid w:val="00846F9E"/>
    <w:rsid w:val="00847DF8"/>
    <w:rsid w:val="0085142D"/>
    <w:rsid w:val="008517E9"/>
    <w:rsid w:val="00851943"/>
    <w:rsid w:val="00851C5D"/>
    <w:rsid w:val="00851DAB"/>
    <w:rsid w:val="00851FD9"/>
    <w:rsid w:val="008522EC"/>
    <w:rsid w:val="00852B85"/>
    <w:rsid w:val="008535CD"/>
    <w:rsid w:val="008536C6"/>
    <w:rsid w:val="00853A74"/>
    <w:rsid w:val="00853DA1"/>
    <w:rsid w:val="00854794"/>
    <w:rsid w:val="0085487C"/>
    <w:rsid w:val="0085494B"/>
    <w:rsid w:val="00854F49"/>
    <w:rsid w:val="008554AB"/>
    <w:rsid w:val="0085587D"/>
    <w:rsid w:val="0085589A"/>
    <w:rsid w:val="00855A48"/>
    <w:rsid w:val="00856BFC"/>
    <w:rsid w:val="0085778A"/>
    <w:rsid w:val="00857F9F"/>
    <w:rsid w:val="008605DC"/>
    <w:rsid w:val="00860974"/>
    <w:rsid w:val="00861921"/>
    <w:rsid w:val="00861EB0"/>
    <w:rsid w:val="0086231E"/>
    <w:rsid w:val="00862566"/>
    <w:rsid w:val="00862F37"/>
    <w:rsid w:val="00863125"/>
    <w:rsid w:val="00863CD5"/>
    <w:rsid w:val="00864AED"/>
    <w:rsid w:val="00865271"/>
    <w:rsid w:val="0086540B"/>
    <w:rsid w:val="00865451"/>
    <w:rsid w:val="00865477"/>
    <w:rsid w:val="0086579C"/>
    <w:rsid w:val="008657CF"/>
    <w:rsid w:val="00865E9C"/>
    <w:rsid w:val="00865F85"/>
    <w:rsid w:val="008662E3"/>
    <w:rsid w:val="0086649C"/>
    <w:rsid w:val="00866642"/>
    <w:rsid w:val="00866E46"/>
    <w:rsid w:val="008672A1"/>
    <w:rsid w:val="0086760A"/>
    <w:rsid w:val="0086761B"/>
    <w:rsid w:val="008676FB"/>
    <w:rsid w:val="00867FA3"/>
    <w:rsid w:val="00870FF1"/>
    <w:rsid w:val="00871139"/>
    <w:rsid w:val="0087126A"/>
    <w:rsid w:val="00871C18"/>
    <w:rsid w:val="0087293E"/>
    <w:rsid w:val="0087314C"/>
    <w:rsid w:val="0087318F"/>
    <w:rsid w:val="00873770"/>
    <w:rsid w:val="008738C3"/>
    <w:rsid w:val="0087444C"/>
    <w:rsid w:val="00874B30"/>
    <w:rsid w:val="00874EA8"/>
    <w:rsid w:val="008757C1"/>
    <w:rsid w:val="008762F2"/>
    <w:rsid w:val="008772D2"/>
    <w:rsid w:val="00877B33"/>
    <w:rsid w:val="00877D83"/>
    <w:rsid w:val="00880002"/>
    <w:rsid w:val="008803EE"/>
    <w:rsid w:val="00880979"/>
    <w:rsid w:val="008809ED"/>
    <w:rsid w:val="00881D8C"/>
    <w:rsid w:val="00882602"/>
    <w:rsid w:val="00882901"/>
    <w:rsid w:val="0088291A"/>
    <w:rsid w:val="00882A60"/>
    <w:rsid w:val="00882ADF"/>
    <w:rsid w:val="00882FC3"/>
    <w:rsid w:val="00883052"/>
    <w:rsid w:val="00883090"/>
    <w:rsid w:val="00883273"/>
    <w:rsid w:val="00883395"/>
    <w:rsid w:val="008833BB"/>
    <w:rsid w:val="008837A1"/>
    <w:rsid w:val="00883B9E"/>
    <w:rsid w:val="00883C57"/>
    <w:rsid w:val="00884049"/>
    <w:rsid w:val="00884E3E"/>
    <w:rsid w:val="0088505C"/>
    <w:rsid w:val="008851AD"/>
    <w:rsid w:val="00886242"/>
    <w:rsid w:val="00886696"/>
    <w:rsid w:val="0088691A"/>
    <w:rsid w:val="00886D47"/>
    <w:rsid w:val="00887157"/>
    <w:rsid w:val="008879FC"/>
    <w:rsid w:val="00887A4B"/>
    <w:rsid w:val="00887CDA"/>
    <w:rsid w:val="008900AA"/>
    <w:rsid w:val="00890D30"/>
    <w:rsid w:val="00890D98"/>
    <w:rsid w:val="00890E26"/>
    <w:rsid w:val="00890F04"/>
    <w:rsid w:val="0089128D"/>
    <w:rsid w:val="00892AD2"/>
    <w:rsid w:val="00892EBA"/>
    <w:rsid w:val="00893073"/>
    <w:rsid w:val="008931F2"/>
    <w:rsid w:val="00893665"/>
    <w:rsid w:val="0089392B"/>
    <w:rsid w:val="00893B4D"/>
    <w:rsid w:val="00893E7A"/>
    <w:rsid w:val="00894262"/>
    <w:rsid w:val="00894A67"/>
    <w:rsid w:val="00894D1B"/>
    <w:rsid w:val="0089521E"/>
    <w:rsid w:val="008952E4"/>
    <w:rsid w:val="008954AB"/>
    <w:rsid w:val="008957EA"/>
    <w:rsid w:val="00895C29"/>
    <w:rsid w:val="00896044"/>
    <w:rsid w:val="008969A9"/>
    <w:rsid w:val="008970B9"/>
    <w:rsid w:val="0089731C"/>
    <w:rsid w:val="008979B6"/>
    <w:rsid w:val="00897CFB"/>
    <w:rsid w:val="008A02D7"/>
    <w:rsid w:val="008A0735"/>
    <w:rsid w:val="008A0946"/>
    <w:rsid w:val="008A0D44"/>
    <w:rsid w:val="008A13DC"/>
    <w:rsid w:val="008A1BBB"/>
    <w:rsid w:val="008A230E"/>
    <w:rsid w:val="008A2829"/>
    <w:rsid w:val="008A29F1"/>
    <w:rsid w:val="008A2B8F"/>
    <w:rsid w:val="008A2EB0"/>
    <w:rsid w:val="008A351B"/>
    <w:rsid w:val="008A36F6"/>
    <w:rsid w:val="008A370B"/>
    <w:rsid w:val="008A3D9F"/>
    <w:rsid w:val="008A3F70"/>
    <w:rsid w:val="008A44CB"/>
    <w:rsid w:val="008A4E3F"/>
    <w:rsid w:val="008A514E"/>
    <w:rsid w:val="008A51C3"/>
    <w:rsid w:val="008A54DB"/>
    <w:rsid w:val="008A6467"/>
    <w:rsid w:val="008A65EA"/>
    <w:rsid w:val="008A7148"/>
    <w:rsid w:val="008A7430"/>
    <w:rsid w:val="008A74D7"/>
    <w:rsid w:val="008A7DCA"/>
    <w:rsid w:val="008B07ED"/>
    <w:rsid w:val="008B10B7"/>
    <w:rsid w:val="008B1484"/>
    <w:rsid w:val="008B1FD6"/>
    <w:rsid w:val="008B3250"/>
    <w:rsid w:val="008B4A39"/>
    <w:rsid w:val="008B50A8"/>
    <w:rsid w:val="008B56B2"/>
    <w:rsid w:val="008B592F"/>
    <w:rsid w:val="008B5ABE"/>
    <w:rsid w:val="008B683B"/>
    <w:rsid w:val="008B691A"/>
    <w:rsid w:val="008B6B7A"/>
    <w:rsid w:val="008B6C7F"/>
    <w:rsid w:val="008B6E15"/>
    <w:rsid w:val="008B7988"/>
    <w:rsid w:val="008C02F5"/>
    <w:rsid w:val="008C0381"/>
    <w:rsid w:val="008C0565"/>
    <w:rsid w:val="008C095E"/>
    <w:rsid w:val="008C0AD3"/>
    <w:rsid w:val="008C0E64"/>
    <w:rsid w:val="008C130C"/>
    <w:rsid w:val="008C236C"/>
    <w:rsid w:val="008C26E5"/>
    <w:rsid w:val="008C29A1"/>
    <w:rsid w:val="008C2E1F"/>
    <w:rsid w:val="008C30AA"/>
    <w:rsid w:val="008C3116"/>
    <w:rsid w:val="008C3733"/>
    <w:rsid w:val="008C43BF"/>
    <w:rsid w:val="008C49E9"/>
    <w:rsid w:val="008C4CBF"/>
    <w:rsid w:val="008C4D10"/>
    <w:rsid w:val="008C5B38"/>
    <w:rsid w:val="008C6AA1"/>
    <w:rsid w:val="008D05D8"/>
    <w:rsid w:val="008D0986"/>
    <w:rsid w:val="008D1574"/>
    <w:rsid w:val="008D1913"/>
    <w:rsid w:val="008D1D91"/>
    <w:rsid w:val="008D2E2F"/>
    <w:rsid w:val="008D3391"/>
    <w:rsid w:val="008D360A"/>
    <w:rsid w:val="008D3642"/>
    <w:rsid w:val="008D402C"/>
    <w:rsid w:val="008D4636"/>
    <w:rsid w:val="008D47F7"/>
    <w:rsid w:val="008D4FFF"/>
    <w:rsid w:val="008D56E1"/>
    <w:rsid w:val="008D5801"/>
    <w:rsid w:val="008D58C1"/>
    <w:rsid w:val="008D60A6"/>
    <w:rsid w:val="008D62AD"/>
    <w:rsid w:val="008D6515"/>
    <w:rsid w:val="008D6687"/>
    <w:rsid w:val="008D6715"/>
    <w:rsid w:val="008D681B"/>
    <w:rsid w:val="008D6A33"/>
    <w:rsid w:val="008D6C03"/>
    <w:rsid w:val="008D6FF1"/>
    <w:rsid w:val="008D71F2"/>
    <w:rsid w:val="008D749E"/>
    <w:rsid w:val="008D7AEB"/>
    <w:rsid w:val="008D7D81"/>
    <w:rsid w:val="008E00C0"/>
    <w:rsid w:val="008E0310"/>
    <w:rsid w:val="008E06FB"/>
    <w:rsid w:val="008E0747"/>
    <w:rsid w:val="008E0F52"/>
    <w:rsid w:val="008E174A"/>
    <w:rsid w:val="008E17FC"/>
    <w:rsid w:val="008E1D7A"/>
    <w:rsid w:val="008E25AA"/>
    <w:rsid w:val="008E2899"/>
    <w:rsid w:val="008E385E"/>
    <w:rsid w:val="008E3B58"/>
    <w:rsid w:val="008E419A"/>
    <w:rsid w:val="008E44B9"/>
    <w:rsid w:val="008E473D"/>
    <w:rsid w:val="008E48F4"/>
    <w:rsid w:val="008E4919"/>
    <w:rsid w:val="008E4BFE"/>
    <w:rsid w:val="008E5F9A"/>
    <w:rsid w:val="008E6118"/>
    <w:rsid w:val="008E63DE"/>
    <w:rsid w:val="008E6B17"/>
    <w:rsid w:val="008E6C87"/>
    <w:rsid w:val="008E6E48"/>
    <w:rsid w:val="008E7068"/>
    <w:rsid w:val="008E736A"/>
    <w:rsid w:val="008E79DF"/>
    <w:rsid w:val="008E7BE0"/>
    <w:rsid w:val="008F01B4"/>
    <w:rsid w:val="008F11D7"/>
    <w:rsid w:val="008F1497"/>
    <w:rsid w:val="008F176B"/>
    <w:rsid w:val="008F18F1"/>
    <w:rsid w:val="008F370C"/>
    <w:rsid w:val="008F3B7E"/>
    <w:rsid w:val="008F3CE4"/>
    <w:rsid w:val="008F41F2"/>
    <w:rsid w:val="008F449F"/>
    <w:rsid w:val="008F4620"/>
    <w:rsid w:val="008F4A51"/>
    <w:rsid w:val="008F4CA2"/>
    <w:rsid w:val="008F52F1"/>
    <w:rsid w:val="008F5381"/>
    <w:rsid w:val="008F5698"/>
    <w:rsid w:val="008F59B7"/>
    <w:rsid w:val="008F5EE7"/>
    <w:rsid w:val="008F5F2D"/>
    <w:rsid w:val="008F6363"/>
    <w:rsid w:val="008F6DB3"/>
    <w:rsid w:val="008F7074"/>
    <w:rsid w:val="008F71B8"/>
    <w:rsid w:val="008F75A2"/>
    <w:rsid w:val="008F75BA"/>
    <w:rsid w:val="008F7BBA"/>
    <w:rsid w:val="00900A92"/>
    <w:rsid w:val="00901769"/>
    <w:rsid w:val="009022BF"/>
    <w:rsid w:val="00902352"/>
    <w:rsid w:val="0090294D"/>
    <w:rsid w:val="00902C88"/>
    <w:rsid w:val="0090367C"/>
    <w:rsid w:val="00903858"/>
    <w:rsid w:val="00904983"/>
    <w:rsid w:val="00904B64"/>
    <w:rsid w:val="00904C8C"/>
    <w:rsid w:val="00904DF6"/>
    <w:rsid w:val="009053F2"/>
    <w:rsid w:val="00906A48"/>
    <w:rsid w:val="00906CA8"/>
    <w:rsid w:val="009070B1"/>
    <w:rsid w:val="00907BDA"/>
    <w:rsid w:val="00910113"/>
    <w:rsid w:val="00910208"/>
    <w:rsid w:val="00910768"/>
    <w:rsid w:val="00911456"/>
    <w:rsid w:val="009117B9"/>
    <w:rsid w:val="009119E4"/>
    <w:rsid w:val="0091274F"/>
    <w:rsid w:val="009127A6"/>
    <w:rsid w:val="009127B9"/>
    <w:rsid w:val="00913150"/>
    <w:rsid w:val="0091398E"/>
    <w:rsid w:val="00913A1A"/>
    <w:rsid w:val="00913E90"/>
    <w:rsid w:val="00914599"/>
    <w:rsid w:val="009148D6"/>
    <w:rsid w:val="0091491D"/>
    <w:rsid w:val="00914F89"/>
    <w:rsid w:val="0091514A"/>
    <w:rsid w:val="009153B4"/>
    <w:rsid w:val="00915900"/>
    <w:rsid w:val="00915904"/>
    <w:rsid w:val="00916173"/>
    <w:rsid w:val="00916229"/>
    <w:rsid w:val="00917074"/>
    <w:rsid w:val="00920411"/>
    <w:rsid w:val="00920C65"/>
    <w:rsid w:val="00921650"/>
    <w:rsid w:val="00921A00"/>
    <w:rsid w:val="00922A23"/>
    <w:rsid w:val="00924AB4"/>
    <w:rsid w:val="009256E3"/>
    <w:rsid w:val="00925951"/>
    <w:rsid w:val="00925BBB"/>
    <w:rsid w:val="009262CC"/>
    <w:rsid w:val="00926C01"/>
    <w:rsid w:val="00927F1D"/>
    <w:rsid w:val="00927F8E"/>
    <w:rsid w:val="0093003E"/>
    <w:rsid w:val="009309A0"/>
    <w:rsid w:val="00930A4F"/>
    <w:rsid w:val="00930A83"/>
    <w:rsid w:val="00930F48"/>
    <w:rsid w:val="0093129C"/>
    <w:rsid w:val="0093153F"/>
    <w:rsid w:val="00931688"/>
    <w:rsid w:val="00931DB4"/>
    <w:rsid w:val="00932E87"/>
    <w:rsid w:val="00933670"/>
    <w:rsid w:val="00933A06"/>
    <w:rsid w:val="00933E8A"/>
    <w:rsid w:val="00934283"/>
    <w:rsid w:val="009347BD"/>
    <w:rsid w:val="009349DE"/>
    <w:rsid w:val="00934B1C"/>
    <w:rsid w:val="00935423"/>
    <w:rsid w:val="009359E0"/>
    <w:rsid w:val="00935D16"/>
    <w:rsid w:val="00935E7A"/>
    <w:rsid w:val="00936544"/>
    <w:rsid w:val="0093694C"/>
    <w:rsid w:val="00936A7E"/>
    <w:rsid w:val="00936F9B"/>
    <w:rsid w:val="009373A5"/>
    <w:rsid w:val="009377ED"/>
    <w:rsid w:val="00937861"/>
    <w:rsid w:val="0093792B"/>
    <w:rsid w:val="00937960"/>
    <w:rsid w:val="009403EF"/>
    <w:rsid w:val="009421B4"/>
    <w:rsid w:val="0094234A"/>
    <w:rsid w:val="00942ACE"/>
    <w:rsid w:val="00942C5E"/>
    <w:rsid w:val="009439C5"/>
    <w:rsid w:val="00944264"/>
    <w:rsid w:val="00944719"/>
    <w:rsid w:val="00944F7D"/>
    <w:rsid w:val="00945259"/>
    <w:rsid w:val="009452C4"/>
    <w:rsid w:val="00945549"/>
    <w:rsid w:val="00945D27"/>
    <w:rsid w:val="00945DB5"/>
    <w:rsid w:val="0094600D"/>
    <w:rsid w:val="00946978"/>
    <w:rsid w:val="009471F4"/>
    <w:rsid w:val="0094741E"/>
    <w:rsid w:val="0094789B"/>
    <w:rsid w:val="009479A8"/>
    <w:rsid w:val="00950065"/>
    <w:rsid w:val="0095088F"/>
    <w:rsid w:val="009508B9"/>
    <w:rsid w:val="00950EE2"/>
    <w:rsid w:val="009510B8"/>
    <w:rsid w:val="00951102"/>
    <w:rsid w:val="0095118C"/>
    <w:rsid w:val="009515A3"/>
    <w:rsid w:val="00951A21"/>
    <w:rsid w:val="009521B3"/>
    <w:rsid w:val="00952B6C"/>
    <w:rsid w:val="009533C7"/>
    <w:rsid w:val="009539A2"/>
    <w:rsid w:val="0095429C"/>
    <w:rsid w:val="00954D51"/>
    <w:rsid w:val="00954FD9"/>
    <w:rsid w:val="0095540A"/>
    <w:rsid w:val="00955D6B"/>
    <w:rsid w:val="0095600E"/>
    <w:rsid w:val="00956773"/>
    <w:rsid w:val="00956CE3"/>
    <w:rsid w:val="00956FAC"/>
    <w:rsid w:val="00957006"/>
    <w:rsid w:val="00957420"/>
    <w:rsid w:val="009574C4"/>
    <w:rsid w:val="00957567"/>
    <w:rsid w:val="0096006D"/>
    <w:rsid w:val="0096013C"/>
    <w:rsid w:val="0096018A"/>
    <w:rsid w:val="009604AC"/>
    <w:rsid w:val="009605E2"/>
    <w:rsid w:val="00961204"/>
    <w:rsid w:val="009614A8"/>
    <w:rsid w:val="00961630"/>
    <w:rsid w:val="00962373"/>
    <w:rsid w:val="009623C8"/>
    <w:rsid w:val="00962794"/>
    <w:rsid w:val="00962CED"/>
    <w:rsid w:val="0096309B"/>
    <w:rsid w:val="00963345"/>
    <w:rsid w:val="00964A5C"/>
    <w:rsid w:val="00965295"/>
    <w:rsid w:val="00965659"/>
    <w:rsid w:val="00965758"/>
    <w:rsid w:val="00965EB7"/>
    <w:rsid w:val="00965F40"/>
    <w:rsid w:val="0096695B"/>
    <w:rsid w:val="009670CA"/>
    <w:rsid w:val="00967440"/>
    <w:rsid w:val="009705D1"/>
    <w:rsid w:val="00970708"/>
    <w:rsid w:val="009711DC"/>
    <w:rsid w:val="0097132A"/>
    <w:rsid w:val="009714BC"/>
    <w:rsid w:val="0097201B"/>
    <w:rsid w:val="009722A5"/>
    <w:rsid w:val="00972750"/>
    <w:rsid w:val="009728F7"/>
    <w:rsid w:val="00972945"/>
    <w:rsid w:val="00972BE0"/>
    <w:rsid w:val="00972BF8"/>
    <w:rsid w:val="00972F12"/>
    <w:rsid w:val="00973C66"/>
    <w:rsid w:val="00973FAE"/>
    <w:rsid w:val="00974395"/>
    <w:rsid w:val="009743EB"/>
    <w:rsid w:val="00974560"/>
    <w:rsid w:val="00974CFD"/>
    <w:rsid w:val="00975804"/>
    <w:rsid w:val="00976596"/>
    <w:rsid w:val="00976865"/>
    <w:rsid w:val="00976F47"/>
    <w:rsid w:val="00977142"/>
    <w:rsid w:val="009776AD"/>
    <w:rsid w:val="00977A80"/>
    <w:rsid w:val="00977CB9"/>
    <w:rsid w:val="00980622"/>
    <w:rsid w:val="009807A7"/>
    <w:rsid w:val="00981515"/>
    <w:rsid w:val="00981661"/>
    <w:rsid w:val="009820FD"/>
    <w:rsid w:val="00982625"/>
    <w:rsid w:val="009826CB"/>
    <w:rsid w:val="00982897"/>
    <w:rsid w:val="009828E0"/>
    <w:rsid w:val="00982D31"/>
    <w:rsid w:val="00982FA2"/>
    <w:rsid w:val="0098367F"/>
    <w:rsid w:val="00984521"/>
    <w:rsid w:val="00984B39"/>
    <w:rsid w:val="00986192"/>
    <w:rsid w:val="0098633D"/>
    <w:rsid w:val="009863AF"/>
    <w:rsid w:val="00986439"/>
    <w:rsid w:val="00986A34"/>
    <w:rsid w:val="00987349"/>
    <w:rsid w:val="00987894"/>
    <w:rsid w:val="00987D2E"/>
    <w:rsid w:val="00987E03"/>
    <w:rsid w:val="00990749"/>
    <w:rsid w:val="00990A70"/>
    <w:rsid w:val="00990EF0"/>
    <w:rsid w:val="009910A6"/>
    <w:rsid w:val="00991490"/>
    <w:rsid w:val="009918C2"/>
    <w:rsid w:val="00991E35"/>
    <w:rsid w:val="009922E2"/>
    <w:rsid w:val="00992E6F"/>
    <w:rsid w:val="0099391B"/>
    <w:rsid w:val="0099476A"/>
    <w:rsid w:val="00994AA4"/>
    <w:rsid w:val="00994FE4"/>
    <w:rsid w:val="00995919"/>
    <w:rsid w:val="00995CB8"/>
    <w:rsid w:val="00995E61"/>
    <w:rsid w:val="00995FA8"/>
    <w:rsid w:val="00996060"/>
    <w:rsid w:val="00996515"/>
    <w:rsid w:val="009966B5"/>
    <w:rsid w:val="00996A31"/>
    <w:rsid w:val="00996D7A"/>
    <w:rsid w:val="00996F20"/>
    <w:rsid w:val="0099746B"/>
    <w:rsid w:val="009978C1"/>
    <w:rsid w:val="00997DB8"/>
    <w:rsid w:val="009A081E"/>
    <w:rsid w:val="009A082F"/>
    <w:rsid w:val="009A09C8"/>
    <w:rsid w:val="009A0A58"/>
    <w:rsid w:val="009A0B2D"/>
    <w:rsid w:val="009A1247"/>
    <w:rsid w:val="009A1715"/>
    <w:rsid w:val="009A1C8B"/>
    <w:rsid w:val="009A218F"/>
    <w:rsid w:val="009A2A00"/>
    <w:rsid w:val="009A2B09"/>
    <w:rsid w:val="009A2C1B"/>
    <w:rsid w:val="009A30CF"/>
    <w:rsid w:val="009A35CA"/>
    <w:rsid w:val="009A36B7"/>
    <w:rsid w:val="009A4690"/>
    <w:rsid w:val="009A4B34"/>
    <w:rsid w:val="009A5D53"/>
    <w:rsid w:val="009A5EA9"/>
    <w:rsid w:val="009A62C1"/>
    <w:rsid w:val="009A6C9E"/>
    <w:rsid w:val="009A75DA"/>
    <w:rsid w:val="009A78B4"/>
    <w:rsid w:val="009A7B7C"/>
    <w:rsid w:val="009A7CBD"/>
    <w:rsid w:val="009B0473"/>
    <w:rsid w:val="009B0960"/>
    <w:rsid w:val="009B0DFD"/>
    <w:rsid w:val="009B0FFE"/>
    <w:rsid w:val="009B1C7F"/>
    <w:rsid w:val="009B2420"/>
    <w:rsid w:val="009B2D9D"/>
    <w:rsid w:val="009B2EC1"/>
    <w:rsid w:val="009B335E"/>
    <w:rsid w:val="009B371E"/>
    <w:rsid w:val="009B37D1"/>
    <w:rsid w:val="009B3C0B"/>
    <w:rsid w:val="009B434A"/>
    <w:rsid w:val="009B43D3"/>
    <w:rsid w:val="009B48B8"/>
    <w:rsid w:val="009B5590"/>
    <w:rsid w:val="009B58E5"/>
    <w:rsid w:val="009B599D"/>
    <w:rsid w:val="009B6A75"/>
    <w:rsid w:val="009B6FD4"/>
    <w:rsid w:val="009B721F"/>
    <w:rsid w:val="009B7E27"/>
    <w:rsid w:val="009B7F93"/>
    <w:rsid w:val="009C0033"/>
    <w:rsid w:val="009C0C1F"/>
    <w:rsid w:val="009C0FBD"/>
    <w:rsid w:val="009C1291"/>
    <w:rsid w:val="009C1475"/>
    <w:rsid w:val="009C1A18"/>
    <w:rsid w:val="009C1A3C"/>
    <w:rsid w:val="009C1E32"/>
    <w:rsid w:val="009C2AC2"/>
    <w:rsid w:val="009C2FE8"/>
    <w:rsid w:val="009C3477"/>
    <w:rsid w:val="009C34DA"/>
    <w:rsid w:val="009C3893"/>
    <w:rsid w:val="009C4760"/>
    <w:rsid w:val="009C4894"/>
    <w:rsid w:val="009C4E8F"/>
    <w:rsid w:val="009C541A"/>
    <w:rsid w:val="009C5CC1"/>
    <w:rsid w:val="009C5D51"/>
    <w:rsid w:val="009C5E9F"/>
    <w:rsid w:val="009C5FC6"/>
    <w:rsid w:val="009C6AE3"/>
    <w:rsid w:val="009C6E68"/>
    <w:rsid w:val="009C7232"/>
    <w:rsid w:val="009C7272"/>
    <w:rsid w:val="009C7B38"/>
    <w:rsid w:val="009D005F"/>
    <w:rsid w:val="009D06FE"/>
    <w:rsid w:val="009D1727"/>
    <w:rsid w:val="009D173F"/>
    <w:rsid w:val="009D1B60"/>
    <w:rsid w:val="009D1BB9"/>
    <w:rsid w:val="009D2A1C"/>
    <w:rsid w:val="009D3255"/>
    <w:rsid w:val="009D3A12"/>
    <w:rsid w:val="009D4017"/>
    <w:rsid w:val="009D428D"/>
    <w:rsid w:val="009D450A"/>
    <w:rsid w:val="009D466B"/>
    <w:rsid w:val="009D4B89"/>
    <w:rsid w:val="009D4D71"/>
    <w:rsid w:val="009D4D90"/>
    <w:rsid w:val="009D55F2"/>
    <w:rsid w:val="009D5A39"/>
    <w:rsid w:val="009D7042"/>
    <w:rsid w:val="009D71D6"/>
    <w:rsid w:val="009D75CF"/>
    <w:rsid w:val="009D7907"/>
    <w:rsid w:val="009D7FBB"/>
    <w:rsid w:val="009E006F"/>
    <w:rsid w:val="009E0235"/>
    <w:rsid w:val="009E03C1"/>
    <w:rsid w:val="009E06E0"/>
    <w:rsid w:val="009E0923"/>
    <w:rsid w:val="009E0A3B"/>
    <w:rsid w:val="009E0B1C"/>
    <w:rsid w:val="009E0DD5"/>
    <w:rsid w:val="009E121E"/>
    <w:rsid w:val="009E1946"/>
    <w:rsid w:val="009E1C68"/>
    <w:rsid w:val="009E20CD"/>
    <w:rsid w:val="009E218F"/>
    <w:rsid w:val="009E25B1"/>
    <w:rsid w:val="009E2B5E"/>
    <w:rsid w:val="009E2D9E"/>
    <w:rsid w:val="009E2E24"/>
    <w:rsid w:val="009E2F4E"/>
    <w:rsid w:val="009E32D3"/>
    <w:rsid w:val="009E35AC"/>
    <w:rsid w:val="009E4800"/>
    <w:rsid w:val="009E48C6"/>
    <w:rsid w:val="009E4B26"/>
    <w:rsid w:val="009E4B89"/>
    <w:rsid w:val="009E4F64"/>
    <w:rsid w:val="009E548E"/>
    <w:rsid w:val="009E56B0"/>
    <w:rsid w:val="009E65DC"/>
    <w:rsid w:val="009E6D8F"/>
    <w:rsid w:val="009E6DC2"/>
    <w:rsid w:val="009E739D"/>
    <w:rsid w:val="009E78B6"/>
    <w:rsid w:val="009F05D7"/>
    <w:rsid w:val="009F0D47"/>
    <w:rsid w:val="009F0FD9"/>
    <w:rsid w:val="009F10D2"/>
    <w:rsid w:val="009F1A96"/>
    <w:rsid w:val="009F26E1"/>
    <w:rsid w:val="009F335F"/>
    <w:rsid w:val="009F339B"/>
    <w:rsid w:val="009F393F"/>
    <w:rsid w:val="009F3AC1"/>
    <w:rsid w:val="009F3AFA"/>
    <w:rsid w:val="009F3F33"/>
    <w:rsid w:val="009F4491"/>
    <w:rsid w:val="009F4C18"/>
    <w:rsid w:val="009F4ED6"/>
    <w:rsid w:val="009F5224"/>
    <w:rsid w:val="009F53D5"/>
    <w:rsid w:val="009F5ECF"/>
    <w:rsid w:val="009F5EF1"/>
    <w:rsid w:val="009F72BA"/>
    <w:rsid w:val="009F7462"/>
    <w:rsid w:val="009F74A4"/>
    <w:rsid w:val="009F7972"/>
    <w:rsid w:val="009F7E6B"/>
    <w:rsid w:val="00A0008A"/>
    <w:rsid w:val="00A000B5"/>
    <w:rsid w:val="00A011EF"/>
    <w:rsid w:val="00A01379"/>
    <w:rsid w:val="00A01776"/>
    <w:rsid w:val="00A01C05"/>
    <w:rsid w:val="00A02110"/>
    <w:rsid w:val="00A022B6"/>
    <w:rsid w:val="00A02F1F"/>
    <w:rsid w:val="00A035BD"/>
    <w:rsid w:val="00A042A4"/>
    <w:rsid w:val="00A05065"/>
    <w:rsid w:val="00A05497"/>
    <w:rsid w:val="00A06CB1"/>
    <w:rsid w:val="00A06EE2"/>
    <w:rsid w:val="00A0737B"/>
    <w:rsid w:val="00A077DB"/>
    <w:rsid w:val="00A1018C"/>
    <w:rsid w:val="00A10485"/>
    <w:rsid w:val="00A105AD"/>
    <w:rsid w:val="00A107BC"/>
    <w:rsid w:val="00A1080D"/>
    <w:rsid w:val="00A109D1"/>
    <w:rsid w:val="00A10CBB"/>
    <w:rsid w:val="00A11008"/>
    <w:rsid w:val="00A11185"/>
    <w:rsid w:val="00A12038"/>
    <w:rsid w:val="00A1206D"/>
    <w:rsid w:val="00A123E5"/>
    <w:rsid w:val="00A131D5"/>
    <w:rsid w:val="00A1353E"/>
    <w:rsid w:val="00A13D04"/>
    <w:rsid w:val="00A13D47"/>
    <w:rsid w:val="00A13E86"/>
    <w:rsid w:val="00A13E97"/>
    <w:rsid w:val="00A13F6C"/>
    <w:rsid w:val="00A1442D"/>
    <w:rsid w:val="00A144DB"/>
    <w:rsid w:val="00A14BE7"/>
    <w:rsid w:val="00A15815"/>
    <w:rsid w:val="00A15991"/>
    <w:rsid w:val="00A166F1"/>
    <w:rsid w:val="00A1677D"/>
    <w:rsid w:val="00A1712A"/>
    <w:rsid w:val="00A17956"/>
    <w:rsid w:val="00A17AEC"/>
    <w:rsid w:val="00A17D36"/>
    <w:rsid w:val="00A206B5"/>
    <w:rsid w:val="00A217D0"/>
    <w:rsid w:val="00A2255D"/>
    <w:rsid w:val="00A23460"/>
    <w:rsid w:val="00A234E6"/>
    <w:rsid w:val="00A23ABF"/>
    <w:rsid w:val="00A23FED"/>
    <w:rsid w:val="00A2491D"/>
    <w:rsid w:val="00A24CB0"/>
    <w:rsid w:val="00A25005"/>
    <w:rsid w:val="00A25F74"/>
    <w:rsid w:val="00A25FA9"/>
    <w:rsid w:val="00A26031"/>
    <w:rsid w:val="00A271C6"/>
    <w:rsid w:val="00A272F6"/>
    <w:rsid w:val="00A27A69"/>
    <w:rsid w:val="00A27BA3"/>
    <w:rsid w:val="00A303E6"/>
    <w:rsid w:val="00A30CC9"/>
    <w:rsid w:val="00A30D12"/>
    <w:rsid w:val="00A30F96"/>
    <w:rsid w:val="00A31053"/>
    <w:rsid w:val="00A31184"/>
    <w:rsid w:val="00A31417"/>
    <w:rsid w:val="00A3150F"/>
    <w:rsid w:val="00A31978"/>
    <w:rsid w:val="00A322BC"/>
    <w:rsid w:val="00A32451"/>
    <w:rsid w:val="00A32C0E"/>
    <w:rsid w:val="00A32FBF"/>
    <w:rsid w:val="00A33210"/>
    <w:rsid w:val="00A33567"/>
    <w:rsid w:val="00A33E24"/>
    <w:rsid w:val="00A343BC"/>
    <w:rsid w:val="00A34A35"/>
    <w:rsid w:val="00A3503E"/>
    <w:rsid w:val="00A36115"/>
    <w:rsid w:val="00A3684E"/>
    <w:rsid w:val="00A372E7"/>
    <w:rsid w:val="00A37A7D"/>
    <w:rsid w:val="00A37ACF"/>
    <w:rsid w:val="00A40495"/>
    <w:rsid w:val="00A408BF"/>
    <w:rsid w:val="00A40DAF"/>
    <w:rsid w:val="00A4102E"/>
    <w:rsid w:val="00A41081"/>
    <w:rsid w:val="00A411E0"/>
    <w:rsid w:val="00A41871"/>
    <w:rsid w:val="00A41BA9"/>
    <w:rsid w:val="00A4326E"/>
    <w:rsid w:val="00A4333B"/>
    <w:rsid w:val="00A43844"/>
    <w:rsid w:val="00A43906"/>
    <w:rsid w:val="00A43A2F"/>
    <w:rsid w:val="00A43C12"/>
    <w:rsid w:val="00A43EFD"/>
    <w:rsid w:val="00A44279"/>
    <w:rsid w:val="00A444CC"/>
    <w:rsid w:val="00A4480D"/>
    <w:rsid w:val="00A449E8"/>
    <w:rsid w:val="00A44AC7"/>
    <w:rsid w:val="00A44E83"/>
    <w:rsid w:val="00A451EF"/>
    <w:rsid w:val="00A4550B"/>
    <w:rsid w:val="00A45DB1"/>
    <w:rsid w:val="00A45DD1"/>
    <w:rsid w:val="00A4666B"/>
    <w:rsid w:val="00A46989"/>
    <w:rsid w:val="00A46BAC"/>
    <w:rsid w:val="00A46DFF"/>
    <w:rsid w:val="00A46E3C"/>
    <w:rsid w:val="00A476E7"/>
    <w:rsid w:val="00A477C8"/>
    <w:rsid w:val="00A47800"/>
    <w:rsid w:val="00A47FCA"/>
    <w:rsid w:val="00A50420"/>
    <w:rsid w:val="00A50DB3"/>
    <w:rsid w:val="00A51B7E"/>
    <w:rsid w:val="00A51BA7"/>
    <w:rsid w:val="00A51F68"/>
    <w:rsid w:val="00A523CB"/>
    <w:rsid w:val="00A523E9"/>
    <w:rsid w:val="00A52730"/>
    <w:rsid w:val="00A5304D"/>
    <w:rsid w:val="00A54776"/>
    <w:rsid w:val="00A5531F"/>
    <w:rsid w:val="00A555EE"/>
    <w:rsid w:val="00A557D0"/>
    <w:rsid w:val="00A5581C"/>
    <w:rsid w:val="00A559AA"/>
    <w:rsid w:val="00A56952"/>
    <w:rsid w:val="00A56A9E"/>
    <w:rsid w:val="00A5732D"/>
    <w:rsid w:val="00A57543"/>
    <w:rsid w:val="00A5779C"/>
    <w:rsid w:val="00A57B19"/>
    <w:rsid w:val="00A57D93"/>
    <w:rsid w:val="00A60113"/>
    <w:rsid w:val="00A6016E"/>
    <w:rsid w:val="00A606B5"/>
    <w:rsid w:val="00A60F7E"/>
    <w:rsid w:val="00A6114C"/>
    <w:rsid w:val="00A61590"/>
    <w:rsid w:val="00A61C4D"/>
    <w:rsid w:val="00A6222C"/>
    <w:rsid w:val="00A62734"/>
    <w:rsid w:val="00A62C8F"/>
    <w:rsid w:val="00A6328A"/>
    <w:rsid w:val="00A63593"/>
    <w:rsid w:val="00A63A48"/>
    <w:rsid w:val="00A63CE2"/>
    <w:rsid w:val="00A63DC1"/>
    <w:rsid w:val="00A64F58"/>
    <w:rsid w:val="00A653B9"/>
    <w:rsid w:val="00A6554F"/>
    <w:rsid w:val="00A655B8"/>
    <w:rsid w:val="00A6589A"/>
    <w:rsid w:val="00A65A8C"/>
    <w:rsid w:val="00A65B39"/>
    <w:rsid w:val="00A65ED0"/>
    <w:rsid w:val="00A65FCB"/>
    <w:rsid w:val="00A66C26"/>
    <w:rsid w:val="00A67003"/>
    <w:rsid w:val="00A67393"/>
    <w:rsid w:val="00A677B4"/>
    <w:rsid w:val="00A67911"/>
    <w:rsid w:val="00A67C5A"/>
    <w:rsid w:val="00A67DF0"/>
    <w:rsid w:val="00A67ED7"/>
    <w:rsid w:val="00A70347"/>
    <w:rsid w:val="00A70865"/>
    <w:rsid w:val="00A70CE0"/>
    <w:rsid w:val="00A70F2B"/>
    <w:rsid w:val="00A70F41"/>
    <w:rsid w:val="00A71508"/>
    <w:rsid w:val="00A73B10"/>
    <w:rsid w:val="00A743B9"/>
    <w:rsid w:val="00A74D10"/>
    <w:rsid w:val="00A74E2F"/>
    <w:rsid w:val="00A75004"/>
    <w:rsid w:val="00A75153"/>
    <w:rsid w:val="00A75225"/>
    <w:rsid w:val="00A756D1"/>
    <w:rsid w:val="00A761F2"/>
    <w:rsid w:val="00A765C8"/>
    <w:rsid w:val="00A76C0C"/>
    <w:rsid w:val="00A77A52"/>
    <w:rsid w:val="00A77A7C"/>
    <w:rsid w:val="00A8001E"/>
    <w:rsid w:val="00A807D2"/>
    <w:rsid w:val="00A80899"/>
    <w:rsid w:val="00A80B34"/>
    <w:rsid w:val="00A813BB"/>
    <w:rsid w:val="00A82728"/>
    <w:rsid w:val="00A82A73"/>
    <w:rsid w:val="00A84040"/>
    <w:rsid w:val="00A84876"/>
    <w:rsid w:val="00A85120"/>
    <w:rsid w:val="00A85CFF"/>
    <w:rsid w:val="00A85DD4"/>
    <w:rsid w:val="00A8603A"/>
    <w:rsid w:val="00A860DE"/>
    <w:rsid w:val="00A8649B"/>
    <w:rsid w:val="00A86965"/>
    <w:rsid w:val="00A86999"/>
    <w:rsid w:val="00A873F7"/>
    <w:rsid w:val="00A873FD"/>
    <w:rsid w:val="00A87BB5"/>
    <w:rsid w:val="00A87FF0"/>
    <w:rsid w:val="00A90579"/>
    <w:rsid w:val="00A9074F"/>
    <w:rsid w:val="00A90ABC"/>
    <w:rsid w:val="00A90D00"/>
    <w:rsid w:val="00A910D5"/>
    <w:rsid w:val="00A91329"/>
    <w:rsid w:val="00A91AC5"/>
    <w:rsid w:val="00A91DA8"/>
    <w:rsid w:val="00A91EB0"/>
    <w:rsid w:val="00A92150"/>
    <w:rsid w:val="00A922E7"/>
    <w:rsid w:val="00A92691"/>
    <w:rsid w:val="00A927BC"/>
    <w:rsid w:val="00A927E4"/>
    <w:rsid w:val="00A92AC7"/>
    <w:rsid w:val="00A930D8"/>
    <w:rsid w:val="00A933EB"/>
    <w:rsid w:val="00A93423"/>
    <w:rsid w:val="00A939F1"/>
    <w:rsid w:val="00A93A16"/>
    <w:rsid w:val="00A94396"/>
    <w:rsid w:val="00A952F4"/>
    <w:rsid w:val="00A95B11"/>
    <w:rsid w:val="00A96AB7"/>
    <w:rsid w:val="00A96F17"/>
    <w:rsid w:val="00A97179"/>
    <w:rsid w:val="00A97375"/>
    <w:rsid w:val="00A97616"/>
    <w:rsid w:val="00A97B34"/>
    <w:rsid w:val="00AA03D9"/>
    <w:rsid w:val="00AA0431"/>
    <w:rsid w:val="00AA0639"/>
    <w:rsid w:val="00AA08B2"/>
    <w:rsid w:val="00AA0CE5"/>
    <w:rsid w:val="00AA19A9"/>
    <w:rsid w:val="00AA1D82"/>
    <w:rsid w:val="00AA2B57"/>
    <w:rsid w:val="00AA2C2C"/>
    <w:rsid w:val="00AA2DBD"/>
    <w:rsid w:val="00AA39A2"/>
    <w:rsid w:val="00AA3AB0"/>
    <w:rsid w:val="00AA3B52"/>
    <w:rsid w:val="00AA4062"/>
    <w:rsid w:val="00AA4325"/>
    <w:rsid w:val="00AA4B33"/>
    <w:rsid w:val="00AA4EBA"/>
    <w:rsid w:val="00AA50AA"/>
    <w:rsid w:val="00AA5182"/>
    <w:rsid w:val="00AA53DC"/>
    <w:rsid w:val="00AA5437"/>
    <w:rsid w:val="00AA5A5D"/>
    <w:rsid w:val="00AA6303"/>
    <w:rsid w:val="00AA6936"/>
    <w:rsid w:val="00AA6E65"/>
    <w:rsid w:val="00AA7627"/>
    <w:rsid w:val="00AA7878"/>
    <w:rsid w:val="00AA7E39"/>
    <w:rsid w:val="00AB042A"/>
    <w:rsid w:val="00AB0BD9"/>
    <w:rsid w:val="00AB0BF7"/>
    <w:rsid w:val="00AB0F35"/>
    <w:rsid w:val="00AB1C84"/>
    <w:rsid w:val="00AB20B9"/>
    <w:rsid w:val="00AB260F"/>
    <w:rsid w:val="00AB2760"/>
    <w:rsid w:val="00AB28E8"/>
    <w:rsid w:val="00AB2A03"/>
    <w:rsid w:val="00AB2EA5"/>
    <w:rsid w:val="00AB2F2D"/>
    <w:rsid w:val="00AB3297"/>
    <w:rsid w:val="00AB3658"/>
    <w:rsid w:val="00AB391D"/>
    <w:rsid w:val="00AB39F2"/>
    <w:rsid w:val="00AB3A08"/>
    <w:rsid w:val="00AB3ACE"/>
    <w:rsid w:val="00AB3C2F"/>
    <w:rsid w:val="00AB4179"/>
    <w:rsid w:val="00AB43E8"/>
    <w:rsid w:val="00AB453C"/>
    <w:rsid w:val="00AB48F5"/>
    <w:rsid w:val="00AB4A97"/>
    <w:rsid w:val="00AB4C6B"/>
    <w:rsid w:val="00AB52CA"/>
    <w:rsid w:val="00AB5D49"/>
    <w:rsid w:val="00AB61F9"/>
    <w:rsid w:val="00AB65E7"/>
    <w:rsid w:val="00AB67AB"/>
    <w:rsid w:val="00AB690D"/>
    <w:rsid w:val="00AB6F54"/>
    <w:rsid w:val="00AB70B4"/>
    <w:rsid w:val="00AB75CF"/>
    <w:rsid w:val="00AB7F16"/>
    <w:rsid w:val="00AC07F2"/>
    <w:rsid w:val="00AC1503"/>
    <w:rsid w:val="00AC208F"/>
    <w:rsid w:val="00AC23C9"/>
    <w:rsid w:val="00AC263A"/>
    <w:rsid w:val="00AC2995"/>
    <w:rsid w:val="00AC2FC8"/>
    <w:rsid w:val="00AC3136"/>
    <w:rsid w:val="00AC3184"/>
    <w:rsid w:val="00AC39F4"/>
    <w:rsid w:val="00AC3D7D"/>
    <w:rsid w:val="00AC4CE8"/>
    <w:rsid w:val="00AC51A6"/>
    <w:rsid w:val="00AC57D3"/>
    <w:rsid w:val="00AC586C"/>
    <w:rsid w:val="00AC58E2"/>
    <w:rsid w:val="00AC6F62"/>
    <w:rsid w:val="00AC71BC"/>
    <w:rsid w:val="00AC7678"/>
    <w:rsid w:val="00AD01FB"/>
    <w:rsid w:val="00AD0264"/>
    <w:rsid w:val="00AD1084"/>
    <w:rsid w:val="00AD122D"/>
    <w:rsid w:val="00AD16B4"/>
    <w:rsid w:val="00AD2019"/>
    <w:rsid w:val="00AD23AD"/>
    <w:rsid w:val="00AD2A9B"/>
    <w:rsid w:val="00AD2CF3"/>
    <w:rsid w:val="00AD3114"/>
    <w:rsid w:val="00AD3185"/>
    <w:rsid w:val="00AD362E"/>
    <w:rsid w:val="00AD4AA7"/>
    <w:rsid w:val="00AD4F96"/>
    <w:rsid w:val="00AD6153"/>
    <w:rsid w:val="00AD631B"/>
    <w:rsid w:val="00AD6CA0"/>
    <w:rsid w:val="00AD6E86"/>
    <w:rsid w:val="00AD6FA8"/>
    <w:rsid w:val="00AD7372"/>
    <w:rsid w:val="00AD73D9"/>
    <w:rsid w:val="00AD74D9"/>
    <w:rsid w:val="00AD7852"/>
    <w:rsid w:val="00AD79CE"/>
    <w:rsid w:val="00AD7F63"/>
    <w:rsid w:val="00AE054A"/>
    <w:rsid w:val="00AE0AE2"/>
    <w:rsid w:val="00AE0EEA"/>
    <w:rsid w:val="00AE1422"/>
    <w:rsid w:val="00AE18A9"/>
    <w:rsid w:val="00AE18F4"/>
    <w:rsid w:val="00AE197E"/>
    <w:rsid w:val="00AE1C4C"/>
    <w:rsid w:val="00AE217D"/>
    <w:rsid w:val="00AE2AB3"/>
    <w:rsid w:val="00AE2DF0"/>
    <w:rsid w:val="00AE32D0"/>
    <w:rsid w:val="00AE3F23"/>
    <w:rsid w:val="00AE44F1"/>
    <w:rsid w:val="00AE456C"/>
    <w:rsid w:val="00AE4700"/>
    <w:rsid w:val="00AE475B"/>
    <w:rsid w:val="00AE4807"/>
    <w:rsid w:val="00AE48BA"/>
    <w:rsid w:val="00AE49DB"/>
    <w:rsid w:val="00AE4A82"/>
    <w:rsid w:val="00AE4D32"/>
    <w:rsid w:val="00AE4EC4"/>
    <w:rsid w:val="00AE51B0"/>
    <w:rsid w:val="00AE54A5"/>
    <w:rsid w:val="00AE56A3"/>
    <w:rsid w:val="00AE5738"/>
    <w:rsid w:val="00AE6174"/>
    <w:rsid w:val="00AE6364"/>
    <w:rsid w:val="00AE7480"/>
    <w:rsid w:val="00AE76CC"/>
    <w:rsid w:val="00AF09A9"/>
    <w:rsid w:val="00AF1FF4"/>
    <w:rsid w:val="00AF2AD4"/>
    <w:rsid w:val="00AF4D3B"/>
    <w:rsid w:val="00AF4E0A"/>
    <w:rsid w:val="00AF50C8"/>
    <w:rsid w:val="00AF558E"/>
    <w:rsid w:val="00AF564C"/>
    <w:rsid w:val="00AF595F"/>
    <w:rsid w:val="00AF62CF"/>
    <w:rsid w:val="00AF65EE"/>
    <w:rsid w:val="00AF65FF"/>
    <w:rsid w:val="00AF6AF0"/>
    <w:rsid w:val="00AF6DCA"/>
    <w:rsid w:val="00AF7160"/>
    <w:rsid w:val="00AF7176"/>
    <w:rsid w:val="00AF72D0"/>
    <w:rsid w:val="00B000FE"/>
    <w:rsid w:val="00B007C7"/>
    <w:rsid w:val="00B00893"/>
    <w:rsid w:val="00B011FB"/>
    <w:rsid w:val="00B01226"/>
    <w:rsid w:val="00B0148C"/>
    <w:rsid w:val="00B01F9A"/>
    <w:rsid w:val="00B0206D"/>
    <w:rsid w:val="00B0270E"/>
    <w:rsid w:val="00B0296F"/>
    <w:rsid w:val="00B02DB9"/>
    <w:rsid w:val="00B035F9"/>
    <w:rsid w:val="00B03658"/>
    <w:rsid w:val="00B03F33"/>
    <w:rsid w:val="00B0413C"/>
    <w:rsid w:val="00B04837"/>
    <w:rsid w:val="00B04E4F"/>
    <w:rsid w:val="00B05133"/>
    <w:rsid w:val="00B05635"/>
    <w:rsid w:val="00B0578A"/>
    <w:rsid w:val="00B05A89"/>
    <w:rsid w:val="00B05D6A"/>
    <w:rsid w:val="00B061AA"/>
    <w:rsid w:val="00B0631A"/>
    <w:rsid w:val="00B06533"/>
    <w:rsid w:val="00B06672"/>
    <w:rsid w:val="00B06694"/>
    <w:rsid w:val="00B068FF"/>
    <w:rsid w:val="00B0691E"/>
    <w:rsid w:val="00B069BD"/>
    <w:rsid w:val="00B06A9C"/>
    <w:rsid w:val="00B06CC5"/>
    <w:rsid w:val="00B06DEE"/>
    <w:rsid w:val="00B06DF5"/>
    <w:rsid w:val="00B06F5E"/>
    <w:rsid w:val="00B07004"/>
    <w:rsid w:val="00B0718B"/>
    <w:rsid w:val="00B101C3"/>
    <w:rsid w:val="00B102FF"/>
    <w:rsid w:val="00B12032"/>
    <w:rsid w:val="00B13358"/>
    <w:rsid w:val="00B13AB1"/>
    <w:rsid w:val="00B1408B"/>
    <w:rsid w:val="00B142DD"/>
    <w:rsid w:val="00B14408"/>
    <w:rsid w:val="00B149C4"/>
    <w:rsid w:val="00B14F7F"/>
    <w:rsid w:val="00B154A8"/>
    <w:rsid w:val="00B1568E"/>
    <w:rsid w:val="00B1617F"/>
    <w:rsid w:val="00B16696"/>
    <w:rsid w:val="00B1670C"/>
    <w:rsid w:val="00B16789"/>
    <w:rsid w:val="00B16CD7"/>
    <w:rsid w:val="00B179B2"/>
    <w:rsid w:val="00B179CB"/>
    <w:rsid w:val="00B17B56"/>
    <w:rsid w:val="00B200A8"/>
    <w:rsid w:val="00B20E27"/>
    <w:rsid w:val="00B21254"/>
    <w:rsid w:val="00B213EF"/>
    <w:rsid w:val="00B21C80"/>
    <w:rsid w:val="00B21F63"/>
    <w:rsid w:val="00B22ACE"/>
    <w:rsid w:val="00B2408F"/>
    <w:rsid w:val="00B2468B"/>
    <w:rsid w:val="00B246B9"/>
    <w:rsid w:val="00B24A3F"/>
    <w:rsid w:val="00B24D45"/>
    <w:rsid w:val="00B24F99"/>
    <w:rsid w:val="00B259BA"/>
    <w:rsid w:val="00B25AD0"/>
    <w:rsid w:val="00B26D30"/>
    <w:rsid w:val="00B271EE"/>
    <w:rsid w:val="00B2798B"/>
    <w:rsid w:val="00B279FB"/>
    <w:rsid w:val="00B27DBE"/>
    <w:rsid w:val="00B30639"/>
    <w:rsid w:val="00B313AB"/>
    <w:rsid w:val="00B31882"/>
    <w:rsid w:val="00B320E9"/>
    <w:rsid w:val="00B32143"/>
    <w:rsid w:val="00B3246F"/>
    <w:rsid w:val="00B3291C"/>
    <w:rsid w:val="00B329E4"/>
    <w:rsid w:val="00B32A34"/>
    <w:rsid w:val="00B32BBC"/>
    <w:rsid w:val="00B32DF4"/>
    <w:rsid w:val="00B33427"/>
    <w:rsid w:val="00B341E8"/>
    <w:rsid w:val="00B35138"/>
    <w:rsid w:val="00B352CE"/>
    <w:rsid w:val="00B35D5B"/>
    <w:rsid w:val="00B36C91"/>
    <w:rsid w:val="00B37A7A"/>
    <w:rsid w:val="00B37F3C"/>
    <w:rsid w:val="00B400EB"/>
    <w:rsid w:val="00B402BC"/>
    <w:rsid w:val="00B40642"/>
    <w:rsid w:val="00B40ACC"/>
    <w:rsid w:val="00B40C0A"/>
    <w:rsid w:val="00B411FA"/>
    <w:rsid w:val="00B4129F"/>
    <w:rsid w:val="00B419A4"/>
    <w:rsid w:val="00B41A27"/>
    <w:rsid w:val="00B41C37"/>
    <w:rsid w:val="00B41C48"/>
    <w:rsid w:val="00B42300"/>
    <w:rsid w:val="00B4263F"/>
    <w:rsid w:val="00B42748"/>
    <w:rsid w:val="00B42EC5"/>
    <w:rsid w:val="00B43218"/>
    <w:rsid w:val="00B43481"/>
    <w:rsid w:val="00B43959"/>
    <w:rsid w:val="00B43B57"/>
    <w:rsid w:val="00B44364"/>
    <w:rsid w:val="00B446F0"/>
    <w:rsid w:val="00B451E5"/>
    <w:rsid w:val="00B453C9"/>
    <w:rsid w:val="00B45552"/>
    <w:rsid w:val="00B459FF"/>
    <w:rsid w:val="00B4612E"/>
    <w:rsid w:val="00B46D7B"/>
    <w:rsid w:val="00B478D3"/>
    <w:rsid w:val="00B4794A"/>
    <w:rsid w:val="00B47A26"/>
    <w:rsid w:val="00B47F4E"/>
    <w:rsid w:val="00B500A2"/>
    <w:rsid w:val="00B50C1B"/>
    <w:rsid w:val="00B50D32"/>
    <w:rsid w:val="00B51339"/>
    <w:rsid w:val="00B52696"/>
    <w:rsid w:val="00B527CC"/>
    <w:rsid w:val="00B529AB"/>
    <w:rsid w:val="00B53441"/>
    <w:rsid w:val="00B53A6B"/>
    <w:rsid w:val="00B53AD0"/>
    <w:rsid w:val="00B53B4A"/>
    <w:rsid w:val="00B54149"/>
    <w:rsid w:val="00B545EA"/>
    <w:rsid w:val="00B548CF"/>
    <w:rsid w:val="00B54918"/>
    <w:rsid w:val="00B553E4"/>
    <w:rsid w:val="00B5596A"/>
    <w:rsid w:val="00B56094"/>
    <w:rsid w:val="00B568A2"/>
    <w:rsid w:val="00B56970"/>
    <w:rsid w:val="00B569C5"/>
    <w:rsid w:val="00B56B31"/>
    <w:rsid w:val="00B56B7F"/>
    <w:rsid w:val="00B56D15"/>
    <w:rsid w:val="00B56D6C"/>
    <w:rsid w:val="00B57A7E"/>
    <w:rsid w:val="00B60046"/>
    <w:rsid w:val="00B60116"/>
    <w:rsid w:val="00B6073C"/>
    <w:rsid w:val="00B60AA1"/>
    <w:rsid w:val="00B60B37"/>
    <w:rsid w:val="00B60BC0"/>
    <w:rsid w:val="00B613EA"/>
    <w:rsid w:val="00B61589"/>
    <w:rsid w:val="00B61CD4"/>
    <w:rsid w:val="00B62E61"/>
    <w:rsid w:val="00B63FAE"/>
    <w:rsid w:val="00B642F2"/>
    <w:rsid w:val="00B64C5D"/>
    <w:rsid w:val="00B6557F"/>
    <w:rsid w:val="00B6559C"/>
    <w:rsid w:val="00B65C07"/>
    <w:rsid w:val="00B65CA3"/>
    <w:rsid w:val="00B66171"/>
    <w:rsid w:val="00B662D8"/>
    <w:rsid w:val="00B66B23"/>
    <w:rsid w:val="00B66FDB"/>
    <w:rsid w:val="00B6705E"/>
    <w:rsid w:val="00B67085"/>
    <w:rsid w:val="00B6714D"/>
    <w:rsid w:val="00B67D3A"/>
    <w:rsid w:val="00B67E7B"/>
    <w:rsid w:val="00B700E4"/>
    <w:rsid w:val="00B709AE"/>
    <w:rsid w:val="00B70B28"/>
    <w:rsid w:val="00B717B4"/>
    <w:rsid w:val="00B718CB"/>
    <w:rsid w:val="00B71C68"/>
    <w:rsid w:val="00B71F35"/>
    <w:rsid w:val="00B72428"/>
    <w:rsid w:val="00B72A2C"/>
    <w:rsid w:val="00B72C6A"/>
    <w:rsid w:val="00B72D2E"/>
    <w:rsid w:val="00B73280"/>
    <w:rsid w:val="00B73B6F"/>
    <w:rsid w:val="00B73B89"/>
    <w:rsid w:val="00B74301"/>
    <w:rsid w:val="00B74B0C"/>
    <w:rsid w:val="00B75017"/>
    <w:rsid w:val="00B75086"/>
    <w:rsid w:val="00B751FB"/>
    <w:rsid w:val="00B7523A"/>
    <w:rsid w:val="00B75701"/>
    <w:rsid w:val="00B76376"/>
    <w:rsid w:val="00B76607"/>
    <w:rsid w:val="00B76749"/>
    <w:rsid w:val="00B768F7"/>
    <w:rsid w:val="00B77DE0"/>
    <w:rsid w:val="00B80CCC"/>
    <w:rsid w:val="00B81A11"/>
    <w:rsid w:val="00B81A81"/>
    <w:rsid w:val="00B81BFA"/>
    <w:rsid w:val="00B822D6"/>
    <w:rsid w:val="00B8235E"/>
    <w:rsid w:val="00B82656"/>
    <w:rsid w:val="00B83707"/>
    <w:rsid w:val="00B845E1"/>
    <w:rsid w:val="00B84E13"/>
    <w:rsid w:val="00B851F0"/>
    <w:rsid w:val="00B86C9F"/>
    <w:rsid w:val="00B878EE"/>
    <w:rsid w:val="00B87A47"/>
    <w:rsid w:val="00B87A96"/>
    <w:rsid w:val="00B87B84"/>
    <w:rsid w:val="00B87FEC"/>
    <w:rsid w:val="00B907EE"/>
    <w:rsid w:val="00B909A7"/>
    <w:rsid w:val="00B90A2A"/>
    <w:rsid w:val="00B90DB1"/>
    <w:rsid w:val="00B91143"/>
    <w:rsid w:val="00B91187"/>
    <w:rsid w:val="00B91A9E"/>
    <w:rsid w:val="00B91D6E"/>
    <w:rsid w:val="00B91DA5"/>
    <w:rsid w:val="00B91F54"/>
    <w:rsid w:val="00B9219E"/>
    <w:rsid w:val="00B9234F"/>
    <w:rsid w:val="00B92972"/>
    <w:rsid w:val="00B92D14"/>
    <w:rsid w:val="00B92DAD"/>
    <w:rsid w:val="00B930DC"/>
    <w:rsid w:val="00B935AB"/>
    <w:rsid w:val="00B93706"/>
    <w:rsid w:val="00B938F4"/>
    <w:rsid w:val="00B93A25"/>
    <w:rsid w:val="00B93B3F"/>
    <w:rsid w:val="00B93B5A"/>
    <w:rsid w:val="00B93BA5"/>
    <w:rsid w:val="00B95C5B"/>
    <w:rsid w:val="00B95ECF"/>
    <w:rsid w:val="00B96096"/>
    <w:rsid w:val="00B964DB"/>
    <w:rsid w:val="00B96B81"/>
    <w:rsid w:val="00B96DB5"/>
    <w:rsid w:val="00B96F34"/>
    <w:rsid w:val="00B97273"/>
    <w:rsid w:val="00B97836"/>
    <w:rsid w:val="00BA02B1"/>
    <w:rsid w:val="00BA07C8"/>
    <w:rsid w:val="00BA0D3F"/>
    <w:rsid w:val="00BA0EB0"/>
    <w:rsid w:val="00BA11DE"/>
    <w:rsid w:val="00BA139A"/>
    <w:rsid w:val="00BA13F6"/>
    <w:rsid w:val="00BA163A"/>
    <w:rsid w:val="00BA1C04"/>
    <w:rsid w:val="00BA1FB3"/>
    <w:rsid w:val="00BA2804"/>
    <w:rsid w:val="00BA307F"/>
    <w:rsid w:val="00BA309E"/>
    <w:rsid w:val="00BA35BC"/>
    <w:rsid w:val="00BA3D50"/>
    <w:rsid w:val="00BA3FEA"/>
    <w:rsid w:val="00BA401B"/>
    <w:rsid w:val="00BA42B1"/>
    <w:rsid w:val="00BA4D13"/>
    <w:rsid w:val="00BA5033"/>
    <w:rsid w:val="00BA55E3"/>
    <w:rsid w:val="00BA6599"/>
    <w:rsid w:val="00BA731F"/>
    <w:rsid w:val="00BA7419"/>
    <w:rsid w:val="00BA78D8"/>
    <w:rsid w:val="00BB0072"/>
    <w:rsid w:val="00BB05BA"/>
    <w:rsid w:val="00BB0DB8"/>
    <w:rsid w:val="00BB1295"/>
    <w:rsid w:val="00BB17FC"/>
    <w:rsid w:val="00BB1800"/>
    <w:rsid w:val="00BB2107"/>
    <w:rsid w:val="00BB2240"/>
    <w:rsid w:val="00BB2CB5"/>
    <w:rsid w:val="00BB2DF1"/>
    <w:rsid w:val="00BB2EF6"/>
    <w:rsid w:val="00BB32F5"/>
    <w:rsid w:val="00BB3506"/>
    <w:rsid w:val="00BB35E2"/>
    <w:rsid w:val="00BB3A98"/>
    <w:rsid w:val="00BB3D0A"/>
    <w:rsid w:val="00BB3EC9"/>
    <w:rsid w:val="00BB4126"/>
    <w:rsid w:val="00BB4425"/>
    <w:rsid w:val="00BB44EA"/>
    <w:rsid w:val="00BB496E"/>
    <w:rsid w:val="00BB49C1"/>
    <w:rsid w:val="00BB5C58"/>
    <w:rsid w:val="00BB5CE9"/>
    <w:rsid w:val="00BB6285"/>
    <w:rsid w:val="00BB6439"/>
    <w:rsid w:val="00BB7054"/>
    <w:rsid w:val="00BB7267"/>
    <w:rsid w:val="00BB7877"/>
    <w:rsid w:val="00BC0030"/>
    <w:rsid w:val="00BC1830"/>
    <w:rsid w:val="00BC1FF9"/>
    <w:rsid w:val="00BC2218"/>
    <w:rsid w:val="00BC392B"/>
    <w:rsid w:val="00BC3CD4"/>
    <w:rsid w:val="00BC3D45"/>
    <w:rsid w:val="00BC3FC6"/>
    <w:rsid w:val="00BC4106"/>
    <w:rsid w:val="00BC45B7"/>
    <w:rsid w:val="00BC4A10"/>
    <w:rsid w:val="00BC4DCD"/>
    <w:rsid w:val="00BC57B2"/>
    <w:rsid w:val="00BC5F9B"/>
    <w:rsid w:val="00BC6176"/>
    <w:rsid w:val="00BC6238"/>
    <w:rsid w:val="00BC642D"/>
    <w:rsid w:val="00BC67AF"/>
    <w:rsid w:val="00BC6A3B"/>
    <w:rsid w:val="00BC738C"/>
    <w:rsid w:val="00BC7427"/>
    <w:rsid w:val="00BC77EF"/>
    <w:rsid w:val="00BD012B"/>
    <w:rsid w:val="00BD061C"/>
    <w:rsid w:val="00BD0698"/>
    <w:rsid w:val="00BD0DCC"/>
    <w:rsid w:val="00BD115B"/>
    <w:rsid w:val="00BD15ED"/>
    <w:rsid w:val="00BD1A4B"/>
    <w:rsid w:val="00BD2100"/>
    <w:rsid w:val="00BD22BD"/>
    <w:rsid w:val="00BD2F5B"/>
    <w:rsid w:val="00BD3283"/>
    <w:rsid w:val="00BD3EDF"/>
    <w:rsid w:val="00BD3F9B"/>
    <w:rsid w:val="00BD489E"/>
    <w:rsid w:val="00BD5D27"/>
    <w:rsid w:val="00BD5E06"/>
    <w:rsid w:val="00BD610A"/>
    <w:rsid w:val="00BD6772"/>
    <w:rsid w:val="00BD686A"/>
    <w:rsid w:val="00BD6B10"/>
    <w:rsid w:val="00BD6E90"/>
    <w:rsid w:val="00BD74B8"/>
    <w:rsid w:val="00BE05D8"/>
    <w:rsid w:val="00BE1104"/>
    <w:rsid w:val="00BE1304"/>
    <w:rsid w:val="00BE1411"/>
    <w:rsid w:val="00BE14B4"/>
    <w:rsid w:val="00BE14E3"/>
    <w:rsid w:val="00BE1D16"/>
    <w:rsid w:val="00BE1E69"/>
    <w:rsid w:val="00BE20C7"/>
    <w:rsid w:val="00BE22E2"/>
    <w:rsid w:val="00BE2826"/>
    <w:rsid w:val="00BE289A"/>
    <w:rsid w:val="00BE2FD3"/>
    <w:rsid w:val="00BE308E"/>
    <w:rsid w:val="00BE3449"/>
    <w:rsid w:val="00BE4696"/>
    <w:rsid w:val="00BE50E4"/>
    <w:rsid w:val="00BE54A5"/>
    <w:rsid w:val="00BE54EA"/>
    <w:rsid w:val="00BE6602"/>
    <w:rsid w:val="00BE6627"/>
    <w:rsid w:val="00BE6942"/>
    <w:rsid w:val="00BE7893"/>
    <w:rsid w:val="00BE78B5"/>
    <w:rsid w:val="00BF0766"/>
    <w:rsid w:val="00BF128B"/>
    <w:rsid w:val="00BF151A"/>
    <w:rsid w:val="00BF1C9C"/>
    <w:rsid w:val="00BF23FD"/>
    <w:rsid w:val="00BF246F"/>
    <w:rsid w:val="00BF2938"/>
    <w:rsid w:val="00BF2994"/>
    <w:rsid w:val="00BF2E79"/>
    <w:rsid w:val="00BF3073"/>
    <w:rsid w:val="00BF3E51"/>
    <w:rsid w:val="00BF3EE4"/>
    <w:rsid w:val="00BF3F37"/>
    <w:rsid w:val="00BF42E7"/>
    <w:rsid w:val="00BF5245"/>
    <w:rsid w:val="00BF5502"/>
    <w:rsid w:val="00BF58C8"/>
    <w:rsid w:val="00BF593F"/>
    <w:rsid w:val="00BF5AD2"/>
    <w:rsid w:val="00BF5C5A"/>
    <w:rsid w:val="00BF606C"/>
    <w:rsid w:val="00BF6094"/>
    <w:rsid w:val="00BF60B5"/>
    <w:rsid w:val="00BF63EA"/>
    <w:rsid w:val="00BF724C"/>
    <w:rsid w:val="00BF79EB"/>
    <w:rsid w:val="00C00140"/>
    <w:rsid w:val="00C00215"/>
    <w:rsid w:val="00C00DBB"/>
    <w:rsid w:val="00C00E3F"/>
    <w:rsid w:val="00C0139B"/>
    <w:rsid w:val="00C0193A"/>
    <w:rsid w:val="00C01B09"/>
    <w:rsid w:val="00C01F7E"/>
    <w:rsid w:val="00C0267A"/>
    <w:rsid w:val="00C0318C"/>
    <w:rsid w:val="00C032E5"/>
    <w:rsid w:val="00C03770"/>
    <w:rsid w:val="00C03C89"/>
    <w:rsid w:val="00C0409A"/>
    <w:rsid w:val="00C040C9"/>
    <w:rsid w:val="00C04DC1"/>
    <w:rsid w:val="00C04F1D"/>
    <w:rsid w:val="00C0512E"/>
    <w:rsid w:val="00C05142"/>
    <w:rsid w:val="00C052AC"/>
    <w:rsid w:val="00C05428"/>
    <w:rsid w:val="00C05B44"/>
    <w:rsid w:val="00C05FAD"/>
    <w:rsid w:val="00C06440"/>
    <w:rsid w:val="00C06A13"/>
    <w:rsid w:val="00C06EC0"/>
    <w:rsid w:val="00C06FE3"/>
    <w:rsid w:val="00C07BDB"/>
    <w:rsid w:val="00C07F3B"/>
    <w:rsid w:val="00C100EC"/>
    <w:rsid w:val="00C102E1"/>
    <w:rsid w:val="00C10316"/>
    <w:rsid w:val="00C1031B"/>
    <w:rsid w:val="00C109F9"/>
    <w:rsid w:val="00C10A87"/>
    <w:rsid w:val="00C1175E"/>
    <w:rsid w:val="00C1185D"/>
    <w:rsid w:val="00C11A68"/>
    <w:rsid w:val="00C11DD4"/>
    <w:rsid w:val="00C1233E"/>
    <w:rsid w:val="00C12F8E"/>
    <w:rsid w:val="00C12FE2"/>
    <w:rsid w:val="00C132C6"/>
    <w:rsid w:val="00C13E7B"/>
    <w:rsid w:val="00C14772"/>
    <w:rsid w:val="00C14D7A"/>
    <w:rsid w:val="00C157E1"/>
    <w:rsid w:val="00C15971"/>
    <w:rsid w:val="00C15D48"/>
    <w:rsid w:val="00C17234"/>
    <w:rsid w:val="00C17AC9"/>
    <w:rsid w:val="00C17CFD"/>
    <w:rsid w:val="00C17EA7"/>
    <w:rsid w:val="00C2016B"/>
    <w:rsid w:val="00C20753"/>
    <w:rsid w:val="00C207F5"/>
    <w:rsid w:val="00C20D64"/>
    <w:rsid w:val="00C21907"/>
    <w:rsid w:val="00C21B9A"/>
    <w:rsid w:val="00C233AD"/>
    <w:rsid w:val="00C23BCA"/>
    <w:rsid w:val="00C23BCF"/>
    <w:rsid w:val="00C23CAE"/>
    <w:rsid w:val="00C24018"/>
    <w:rsid w:val="00C24151"/>
    <w:rsid w:val="00C2436E"/>
    <w:rsid w:val="00C243CB"/>
    <w:rsid w:val="00C246DE"/>
    <w:rsid w:val="00C24AD3"/>
    <w:rsid w:val="00C25549"/>
    <w:rsid w:val="00C260CE"/>
    <w:rsid w:val="00C26576"/>
    <w:rsid w:val="00C26A0A"/>
    <w:rsid w:val="00C26F68"/>
    <w:rsid w:val="00C2753B"/>
    <w:rsid w:val="00C301CA"/>
    <w:rsid w:val="00C3065C"/>
    <w:rsid w:val="00C309FC"/>
    <w:rsid w:val="00C30FD4"/>
    <w:rsid w:val="00C31163"/>
    <w:rsid w:val="00C313B9"/>
    <w:rsid w:val="00C31402"/>
    <w:rsid w:val="00C31501"/>
    <w:rsid w:val="00C31A3E"/>
    <w:rsid w:val="00C32668"/>
    <w:rsid w:val="00C32844"/>
    <w:rsid w:val="00C328F0"/>
    <w:rsid w:val="00C32BEE"/>
    <w:rsid w:val="00C32C27"/>
    <w:rsid w:val="00C33799"/>
    <w:rsid w:val="00C33832"/>
    <w:rsid w:val="00C33A44"/>
    <w:rsid w:val="00C341D7"/>
    <w:rsid w:val="00C342A5"/>
    <w:rsid w:val="00C349EC"/>
    <w:rsid w:val="00C35126"/>
    <w:rsid w:val="00C353DD"/>
    <w:rsid w:val="00C35648"/>
    <w:rsid w:val="00C35E58"/>
    <w:rsid w:val="00C36FF8"/>
    <w:rsid w:val="00C377A1"/>
    <w:rsid w:val="00C37F86"/>
    <w:rsid w:val="00C40C75"/>
    <w:rsid w:val="00C40FE2"/>
    <w:rsid w:val="00C41069"/>
    <w:rsid w:val="00C41349"/>
    <w:rsid w:val="00C41B3F"/>
    <w:rsid w:val="00C41B91"/>
    <w:rsid w:val="00C41D68"/>
    <w:rsid w:val="00C422DA"/>
    <w:rsid w:val="00C42990"/>
    <w:rsid w:val="00C42CAC"/>
    <w:rsid w:val="00C42E5D"/>
    <w:rsid w:val="00C433E0"/>
    <w:rsid w:val="00C43C65"/>
    <w:rsid w:val="00C43D15"/>
    <w:rsid w:val="00C4464F"/>
    <w:rsid w:val="00C44A6F"/>
    <w:rsid w:val="00C44BA8"/>
    <w:rsid w:val="00C44CE6"/>
    <w:rsid w:val="00C45667"/>
    <w:rsid w:val="00C4594C"/>
    <w:rsid w:val="00C45A28"/>
    <w:rsid w:val="00C45E32"/>
    <w:rsid w:val="00C466CA"/>
    <w:rsid w:val="00C468F5"/>
    <w:rsid w:val="00C46D0D"/>
    <w:rsid w:val="00C47525"/>
    <w:rsid w:val="00C475FE"/>
    <w:rsid w:val="00C47781"/>
    <w:rsid w:val="00C4784A"/>
    <w:rsid w:val="00C5007D"/>
    <w:rsid w:val="00C50207"/>
    <w:rsid w:val="00C50563"/>
    <w:rsid w:val="00C509B0"/>
    <w:rsid w:val="00C515E5"/>
    <w:rsid w:val="00C51AF7"/>
    <w:rsid w:val="00C5258D"/>
    <w:rsid w:val="00C52E94"/>
    <w:rsid w:val="00C53A64"/>
    <w:rsid w:val="00C53BC0"/>
    <w:rsid w:val="00C53DC5"/>
    <w:rsid w:val="00C5403D"/>
    <w:rsid w:val="00C540D3"/>
    <w:rsid w:val="00C542A8"/>
    <w:rsid w:val="00C54A41"/>
    <w:rsid w:val="00C553A7"/>
    <w:rsid w:val="00C556A5"/>
    <w:rsid w:val="00C55BA9"/>
    <w:rsid w:val="00C55BD6"/>
    <w:rsid w:val="00C564F0"/>
    <w:rsid w:val="00C57065"/>
    <w:rsid w:val="00C5732C"/>
    <w:rsid w:val="00C57AA5"/>
    <w:rsid w:val="00C57D8A"/>
    <w:rsid w:val="00C60064"/>
    <w:rsid w:val="00C60132"/>
    <w:rsid w:val="00C605DB"/>
    <w:rsid w:val="00C60F6B"/>
    <w:rsid w:val="00C631BF"/>
    <w:rsid w:val="00C63478"/>
    <w:rsid w:val="00C63652"/>
    <w:rsid w:val="00C64357"/>
    <w:rsid w:val="00C64593"/>
    <w:rsid w:val="00C646CC"/>
    <w:rsid w:val="00C64A52"/>
    <w:rsid w:val="00C651C4"/>
    <w:rsid w:val="00C65262"/>
    <w:rsid w:val="00C65277"/>
    <w:rsid w:val="00C65AA9"/>
    <w:rsid w:val="00C65B64"/>
    <w:rsid w:val="00C65D61"/>
    <w:rsid w:val="00C66CF5"/>
    <w:rsid w:val="00C66E9F"/>
    <w:rsid w:val="00C67133"/>
    <w:rsid w:val="00C67186"/>
    <w:rsid w:val="00C6732E"/>
    <w:rsid w:val="00C6735D"/>
    <w:rsid w:val="00C6780B"/>
    <w:rsid w:val="00C70C08"/>
    <w:rsid w:val="00C70F1D"/>
    <w:rsid w:val="00C711C1"/>
    <w:rsid w:val="00C716BD"/>
    <w:rsid w:val="00C72354"/>
    <w:rsid w:val="00C72704"/>
    <w:rsid w:val="00C72A35"/>
    <w:rsid w:val="00C7356A"/>
    <w:rsid w:val="00C7367B"/>
    <w:rsid w:val="00C73BDD"/>
    <w:rsid w:val="00C73CF9"/>
    <w:rsid w:val="00C73E39"/>
    <w:rsid w:val="00C73EAD"/>
    <w:rsid w:val="00C745F4"/>
    <w:rsid w:val="00C74731"/>
    <w:rsid w:val="00C74777"/>
    <w:rsid w:val="00C74B40"/>
    <w:rsid w:val="00C74E82"/>
    <w:rsid w:val="00C760B0"/>
    <w:rsid w:val="00C7632C"/>
    <w:rsid w:val="00C76932"/>
    <w:rsid w:val="00C769EC"/>
    <w:rsid w:val="00C76CC6"/>
    <w:rsid w:val="00C7719C"/>
    <w:rsid w:val="00C7759D"/>
    <w:rsid w:val="00C77718"/>
    <w:rsid w:val="00C80DA9"/>
    <w:rsid w:val="00C81365"/>
    <w:rsid w:val="00C81487"/>
    <w:rsid w:val="00C81543"/>
    <w:rsid w:val="00C829C8"/>
    <w:rsid w:val="00C82D6D"/>
    <w:rsid w:val="00C8340C"/>
    <w:rsid w:val="00C83452"/>
    <w:rsid w:val="00C83C87"/>
    <w:rsid w:val="00C83E87"/>
    <w:rsid w:val="00C851F9"/>
    <w:rsid w:val="00C854FA"/>
    <w:rsid w:val="00C8594D"/>
    <w:rsid w:val="00C85FA9"/>
    <w:rsid w:val="00C8600A"/>
    <w:rsid w:val="00C862A3"/>
    <w:rsid w:val="00C863EB"/>
    <w:rsid w:val="00C8690E"/>
    <w:rsid w:val="00C86976"/>
    <w:rsid w:val="00C86A44"/>
    <w:rsid w:val="00C86AC8"/>
    <w:rsid w:val="00C8701E"/>
    <w:rsid w:val="00C87063"/>
    <w:rsid w:val="00C87E95"/>
    <w:rsid w:val="00C904A3"/>
    <w:rsid w:val="00C90B6D"/>
    <w:rsid w:val="00C90B80"/>
    <w:rsid w:val="00C90EDD"/>
    <w:rsid w:val="00C910AB"/>
    <w:rsid w:val="00C9154C"/>
    <w:rsid w:val="00C91FF2"/>
    <w:rsid w:val="00C9268A"/>
    <w:rsid w:val="00C93180"/>
    <w:rsid w:val="00C93420"/>
    <w:rsid w:val="00C940F1"/>
    <w:rsid w:val="00C941D8"/>
    <w:rsid w:val="00C94356"/>
    <w:rsid w:val="00C94361"/>
    <w:rsid w:val="00C944FD"/>
    <w:rsid w:val="00C9514E"/>
    <w:rsid w:val="00C95E71"/>
    <w:rsid w:val="00C965D1"/>
    <w:rsid w:val="00C96AD8"/>
    <w:rsid w:val="00C96C6B"/>
    <w:rsid w:val="00C97414"/>
    <w:rsid w:val="00C977F7"/>
    <w:rsid w:val="00C97C19"/>
    <w:rsid w:val="00CA1498"/>
    <w:rsid w:val="00CA17ED"/>
    <w:rsid w:val="00CA180F"/>
    <w:rsid w:val="00CA1815"/>
    <w:rsid w:val="00CA18E6"/>
    <w:rsid w:val="00CA1B2A"/>
    <w:rsid w:val="00CA2180"/>
    <w:rsid w:val="00CA231F"/>
    <w:rsid w:val="00CA2C4B"/>
    <w:rsid w:val="00CA2DCF"/>
    <w:rsid w:val="00CA3208"/>
    <w:rsid w:val="00CA3229"/>
    <w:rsid w:val="00CA32FD"/>
    <w:rsid w:val="00CA34A0"/>
    <w:rsid w:val="00CA34AF"/>
    <w:rsid w:val="00CA41AF"/>
    <w:rsid w:val="00CA4A3D"/>
    <w:rsid w:val="00CA4C06"/>
    <w:rsid w:val="00CA4DD9"/>
    <w:rsid w:val="00CA4EE1"/>
    <w:rsid w:val="00CA5627"/>
    <w:rsid w:val="00CA5972"/>
    <w:rsid w:val="00CA6C12"/>
    <w:rsid w:val="00CA709C"/>
    <w:rsid w:val="00CA73E0"/>
    <w:rsid w:val="00CA762B"/>
    <w:rsid w:val="00CA7B1F"/>
    <w:rsid w:val="00CB0043"/>
    <w:rsid w:val="00CB049C"/>
    <w:rsid w:val="00CB0950"/>
    <w:rsid w:val="00CB0E84"/>
    <w:rsid w:val="00CB12F0"/>
    <w:rsid w:val="00CB14CF"/>
    <w:rsid w:val="00CB1F97"/>
    <w:rsid w:val="00CB2418"/>
    <w:rsid w:val="00CB287A"/>
    <w:rsid w:val="00CB3330"/>
    <w:rsid w:val="00CB3C33"/>
    <w:rsid w:val="00CB3D98"/>
    <w:rsid w:val="00CB45A4"/>
    <w:rsid w:val="00CB4AB4"/>
    <w:rsid w:val="00CB4AD3"/>
    <w:rsid w:val="00CB5ABA"/>
    <w:rsid w:val="00CB5B2F"/>
    <w:rsid w:val="00CB67CC"/>
    <w:rsid w:val="00CB699C"/>
    <w:rsid w:val="00CB6C1E"/>
    <w:rsid w:val="00CB72C9"/>
    <w:rsid w:val="00CB72FA"/>
    <w:rsid w:val="00CB7A5F"/>
    <w:rsid w:val="00CB7DD2"/>
    <w:rsid w:val="00CC03F3"/>
    <w:rsid w:val="00CC0F00"/>
    <w:rsid w:val="00CC1CAF"/>
    <w:rsid w:val="00CC1CDF"/>
    <w:rsid w:val="00CC2171"/>
    <w:rsid w:val="00CC22B4"/>
    <w:rsid w:val="00CC22F6"/>
    <w:rsid w:val="00CC263E"/>
    <w:rsid w:val="00CC347B"/>
    <w:rsid w:val="00CC34F7"/>
    <w:rsid w:val="00CC3744"/>
    <w:rsid w:val="00CC4D83"/>
    <w:rsid w:val="00CC59CE"/>
    <w:rsid w:val="00CC5A67"/>
    <w:rsid w:val="00CC616C"/>
    <w:rsid w:val="00CC6F25"/>
    <w:rsid w:val="00CC6F43"/>
    <w:rsid w:val="00CC6FE6"/>
    <w:rsid w:val="00CC790B"/>
    <w:rsid w:val="00CC7B74"/>
    <w:rsid w:val="00CC7CD2"/>
    <w:rsid w:val="00CD0190"/>
    <w:rsid w:val="00CD10A1"/>
    <w:rsid w:val="00CD142F"/>
    <w:rsid w:val="00CD165B"/>
    <w:rsid w:val="00CD210E"/>
    <w:rsid w:val="00CD2D90"/>
    <w:rsid w:val="00CD2E19"/>
    <w:rsid w:val="00CD3A54"/>
    <w:rsid w:val="00CD3BD1"/>
    <w:rsid w:val="00CD3F53"/>
    <w:rsid w:val="00CD4006"/>
    <w:rsid w:val="00CD409C"/>
    <w:rsid w:val="00CD4855"/>
    <w:rsid w:val="00CD499D"/>
    <w:rsid w:val="00CD4B2B"/>
    <w:rsid w:val="00CD53FB"/>
    <w:rsid w:val="00CD5FFF"/>
    <w:rsid w:val="00CD67C9"/>
    <w:rsid w:val="00CD6827"/>
    <w:rsid w:val="00CD68DC"/>
    <w:rsid w:val="00CD6B73"/>
    <w:rsid w:val="00CD7C64"/>
    <w:rsid w:val="00CE0BE1"/>
    <w:rsid w:val="00CE0D30"/>
    <w:rsid w:val="00CE0D7E"/>
    <w:rsid w:val="00CE2842"/>
    <w:rsid w:val="00CE2D91"/>
    <w:rsid w:val="00CE2E69"/>
    <w:rsid w:val="00CE2F79"/>
    <w:rsid w:val="00CE3A2C"/>
    <w:rsid w:val="00CE46CE"/>
    <w:rsid w:val="00CE4AAA"/>
    <w:rsid w:val="00CE4ED2"/>
    <w:rsid w:val="00CE564E"/>
    <w:rsid w:val="00CE5667"/>
    <w:rsid w:val="00CE5B02"/>
    <w:rsid w:val="00CE5F70"/>
    <w:rsid w:val="00CE6A0F"/>
    <w:rsid w:val="00CE7016"/>
    <w:rsid w:val="00CE777A"/>
    <w:rsid w:val="00CE78EC"/>
    <w:rsid w:val="00CE7AC2"/>
    <w:rsid w:val="00CE7CDF"/>
    <w:rsid w:val="00CF0680"/>
    <w:rsid w:val="00CF0E24"/>
    <w:rsid w:val="00CF27C9"/>
    <w:rsid w:val="00CF3BE1"/>
    <w:rsid w:val="00CF3C59"/>
    <w:rsid w:val="00CF55C7"/>
    <w:rsid w:val="00CF60B2"/>
    <w:rsid w:val="00CF68B2"/>
    <w:rsid w:val="00CF6928"/>
    <w:rsid w:val="00CF6C63"/>
    <w:rsid w:val="00CF788C"/>
    <w:rsid w:val="00CF7A97"/>
    <w:rsid w:val="00CF7B0E"/>
    <w:rsid w:val="00CF7B93"/>
    <w:rsid w:val="00D00395"/>
    <w:rsid w:val="00D00476"/>
    <w:rsid w:val="00D00CD5"/>
    <w:rsid w:val="00D00D72"/>
    <w:rsid w:val="00D01133"/>
    <w:rsid w:val="00D01196"/>
    <w:rsid w:val="00D0158A"/>
    <w:rsid w:val="00D016C5"/>
    <w:rsid w:val="00D01A70"/>
    <w:rsid w:val="00D01D58"/>
    <w:rsid w:val="00D01F7E"/>
    <w:rsid w:val="00D0256E"/>
    <w:rsid w:val="00D025A2"/>
    <w:rsid w:val="00D02F87"/>
    <w:rsid w:val="00D03023"/>
    <w:rsid w:val="00D03098"/>
    <w:rsid w:val="00D0380B"/>
    <w:rsid w:val="00D042BA"/>
    <w:rsid w:val="00D04A0D"/>
    <w:rsid w:val="00D04D3B"/>
    <w:rsid w:val="00D05063"/>
    <w:rsid w:val="00D05F42"/>
    <w:rsid w:val="00D0691F"/>
    <w:rsid w:val="00D06CBF"/>
    <w:rsid w:val="00D07B89"/>
    <w:rsid w:val="00D1056F"/>
    <w:rsid w:val="00D106A9"/>
    <w:rsid w:val="00D11A5A"/>
    <w:rsid w:val="00D12F2E"/>
    <w:rsid w:val="00D136C8"/>
    <w:rsid w:val="00D136D2"/>
    <w:rsid w:val="00D1379C"/>
    <w:rsid w:val="00D1396D"/>
    <w:rsid w:val="00D13EC6"/>
    <w:rsid w:val="00D14590"/>
    <w:rsid w:val="00D14DB9"/>
    <w:rsid w:val="00D14E08"/>
    <w:rsid w:val="00D14EAE"/>
    <w:rsid w:val="00D154DA"/>
    <w:rsid w:val="00D158B4"/>
    <w:rsid w:val="00D15C8C"/>
    <w:rsid w:val="00D15D9B"/>
    <w:rsid w:val="00D16952"/>
    <w:rsid w:val="00D16986"/>
    <w:rsid w:val="00D1711E"/>
    <w:rsid w:val="00D173EF"/>
    <w:rsid w:val="00D17AE9"/>
    <w:rsid w:val="00D17BCC"/>
    <w:rsid w:val="00D20EDF"/>
    <w:rsid w:val="00D21D69"/>
    <w:rsid w:val="00D21FFD"/>
    <w:rsid w:val="00D22444"/>
    <w:rsid w:val="00D22A34"/>
    <w:rsid w:val="00D233E0"/>
    <w:rsid w:val="00D234E0"/>
    <w:rsid w:val="00D237F6"/>
    <w:rsid w:val="00D23AE3"/>
    <w:rsid w:val="00D23C1B"/>
    <w:rsid w:val="00D23ED8"/>
    <w:rsid w:val="00D23F95"/>
    <w:rsid w:val="00D243B1"/>
    <w:rsid w:val="00D247F0"/>
    <w:rsid w:val="00D24913"/>
    <w:rsid w:val="00D25BE7"/>
    <w:rsid w:val="00D266E8"/>
    <w:rsid w:val="00D26B98"/>
    <w:rsid w:val="00D276A9"/>
    <w:rsid w:val="00D27F29"/>
    <w:rsid w:val="00D303FE"/>
    <w:rsid w:val="00D306A1"/>
    <w:rsid w:val="00D30E4B"/>
    <w:rsid w:val="00D31394"/>
    <w:rsid w:val="00D31638"/>
    <w:rsid w:val="00D31805"/>
    <w:rsid w:val="00D33475"/>
    <w:rsid w:val="00D3432A"/>
    <w:rsid w:val="00D347AA"/>
    <w:rsid w:val="00D34AD4"/>
    <w:rsid w:val="00D34AE4"/>
    <w:rsid w:val="00D351DD"/>
    <w:rsid w:val="00D352CC"/>
    <w:rsid w:val="00D35EA7"/>
    <w:rsid w:val="00D36715"/>
    <w:rsid w:val="00D375E0"/>
    <w:rsid w:val="00D37AD6"/>
    <w:rsid w:val="00D402D2"/>
    <w:rsid w:val="00D4102B"/>
    <w:rsid w:val="00D41079"/>
    <w:rsid w:val="00D4165A"/>
    <w:rsid w:val="00D4168E"/>
    <w:rsid w:val="00D41FEA"/>
    <w:rsid w:val="00D420FB"/>
    <w:rsid w:val="00D4277C"/>
    <w:rsid w:val="00D43C3B"/>
    <w:rsid w:val="00D43E43"/>
    <w:rsid w:val="00D448D4"/>
    <w:rsid w:val="00D449EF"/>
    <w:rsid w:val="00D44D05"/>
    <w:rsid w:val="00D45002"/>
    <w:rsid w:val="00D453EB"/>
    <w:rsid w:val="00D458F9"/>
    <w:rsid w:val="00D45B05"/>
    <w:rsid w:val="00D45F37"/>
    <w:rsid w:val="00D462C6"/>
    <w:rsid w:val="00D46809"/>
    <w:rsid w:val="00D471F5"/>
    <w:rsid w:val="00D477A7"/>
    <w:rsid w:val="00D503BC"/>
    <w:rsid w:val="00D50C9B"/>
    <w:rsid w:val="00D50E04"/>
    <w:rsid w:val="00D51BFF"/>
    <w:rsid w:val="00D51C57"/>
    <w:rsid w:val="00D5226F"/>
    <w:rsid w:val="00D5228C"/>
    <w:rsid w:val="00D52E64"/>
    <w:rsid w:val="00D53A65"/>
    <w:rsid w:val="00D53C0C"/>
    <w:rsid w:val="00D545BE"/>
    <w:rsid w:val="00D5466C"/>
    <w:rsid w:val="00D54C2F"/>
    <w:rsid w:val="00D54FD4"/>
    <w:rsid w:val="00D5549E"/>
    <w:rsid w:val="00D555BD"/>
    <w:rsid w:val="00D556B0"/>
    <w:rsid w:val="00D557F1"/>
    <w:rsid w:val="00D55BFC"/>
    <w:rsid w:val="00D565A1"/>
    <w:rsid w:val="00D5662C"/>
    <w:rsid w:val="00D56787"/>
    <w:rsid w:val="00D57300"/>
    <w:rsid w:val="00D57ABA"/>
    <w:rsid w:val="00D57C45"/>
    <w:rsid w:val="00D57F0E"/>
    <w:rsid w:val="00D607DC"/>
    <w:rsid w:val="00D61009"/>
    <w:rsid w:val="00D611A5"/>
    <w:rsid w:val="00D61202"/>
    <w:rsid w:val="00D61238"/>
    <w:rsid w:val="00D61373"/>
    <w:rsid w:val="00D613AD"/>
    <w:rsid w:val="00D618F8"/>
    <w:rsid w:val="00D61CD7"/>
    <w:rsid w:val="00D61E4B"/>
    <w:rsid w:val="00D620D9"/>
    <w:rsid w:val="00D62187"/>
    <w:rsid w:val="00D623C9"/>
    <w:rsid w:val="00D631BC"/>
    <w:rsid w:val="00D6380C"/>
    <w:rsid w:val="00D63B56"/>
    <w:rsid w:val="00D645C1"/>
    <w:rsid w:val="00D64B7B"/>
    <w:rsid w:val="00D65BEB"/>
    <w:rsid w:val="00D6689E"/>
    <w:rsid w:val="00D66945"/>
    <w:rsid w:val="00D66FE7"/>
    <w:rsid w:val="00D672E0"/>
    <w:rsid w:val="00D67510"/>
    <w:rsid w:val="00D67F56"/>
    <w:rsid w:val="00D7000F"/>
    <w:rsid w:val="00D709CF"/>
    <w:rsid w:val="00D70CE8"/>
    <w:rsid w:val="00D70DAD"/>
    <w:rsid w:val="00D71365"/>
    <w:rsid w:val="00D714F2"/>
    <w:rsid w:val="00D71AEE"/>
    <w:rsid w:val="00D720A7"/>
    <w:rsid w:val="00D725C0"/>
    <w:rsid w:val="00D728DB"/>
    <w:rsid w:val="00D72A8E"/>
    <w:rsid w:val="00D73865"/>
    <w:rsid w:val="00D73B8E"/>
    <w:rsid w:val="00D73D87"/>
    <w:rsid w:val="00D74032"/>
    <w:rsid w:val="00D7443D"/>
    <w:rsid w:val="00D74D44"/>
    <w:rsid w:val="00D74DDC"/>
    <w:rsid w:val="00D74EA3"/>
    <w:rsid w:val="00D7539A"/>
    <w:rsid w:val="00D7591B"/>
    <w:rsid w:val="00D75D78"/>
    <w:rsid w:val="00D764A8"/>
    <w:rsid w:val="00D76501"/>
    <w:rsid w:val="00D76D38"/>
    <w:rsid w:val="00D7701F"/>
    <w:rsid w:val="00D77344"/>
    <w:rsid w:val="00D77370"/>
    <w:rsid w:val="00D80229"/>
    <w:rsid w:val="00D8042E"/>
    <w:rsid w:val="00D80804"/>
    <w:rsid w:val="00D811B1"/>
    <w:rsid w:val="00D81792"/>
    <w:rsid w:val="00D81AEF"/>
    <w:rsid w:val="00D81BDB"/>
    <w:rsid w:val="00D82548"/>
    <w:rsid w:val="00D82D7C"/>
    <w:rsid w:val="00D83351"/>
    <w:rsid w:val="00D8365D"/>
    <w:rsid w:val="00D83A42"/>
    <w:rsid w:val="00D83D79"/>
    <w:rsid w:val="00D84A16"/>
    <w:rsid w:val="00D84C94"/>
    <w:rsid w:val="00D84E18"/>
    <w:rsid w:val="00D85052"/>
    <w:rsid w:val="00D85808"/>
    <w:rsid w:val="00D8598D"/>
    <w:rsid w:val="00D859BE"/>
    <w:rsid w:val="00D86B48"/>
    <w:rsid w:val="00D86C09"/>
    <w:rsid w:val="00D8721A"/>
    <w:rsid w:val="00D8734E"/>
    <w:rsid w:val="00D9019C"/>
    <w:rsid w:val="00D901CD"/>
    <w:rsid w:val="00D90294"/>
    <w:rsid w:val="00D910B5"/>
    <w:rsid w:val="00D91667"/>
    <w:rsid w:val="00D91A48"/>
    <w:rsid w:val="00D925C6"/>
    <w:rsid w:val="00D92837"/>
    <w:rsid w:val="00D92A69"/>
    <w:rsid w:val="00D9349F"/>
    <w:rsid w:val="00D93542"/>
    <w:rsid w:val="00D93ADF"/>
    <w:rsid w:val="00D93CD4"/>
    <w:rsid w:val="00D94983"/>
    <w:rsid w:val="00D9554C"/>
    <w:rsid w:val="00D96F59"/>
    <w:rsid w:val="00D9755F"/>
    <w:rsid w:val="00D976BD"/>
    <w:rsid w:val="00D9770C"/>
    <w:rsid w:val="00D97A9B"/>
    <w:rsid w:val="00D97FF7"/>
    <w:rsid w:val="00DA042D"/>
    <w:rsid w:val="00DA0DAB"/>
    <w:rsid w:val="00DA139F"/>
    <w:rsid w:val="00DA1726"/>
    <w:rsid w:val="00DA1A23"/>
    <w:rsid w:val="00DA1D8E"/>
    <w:rsid w:val="00DA3135"/>
    <w:rsid w:val="00DA344F"/>
    <w:rsid w:val="00DA3546"/>
    <w:rsid w:val="00DA3900"/>
    <w:rsid w:val="00DA3C11"/>
    <w:rsid w:val="00DA498C"/>
    <w:rsid w:val="00DA49C5"/>
    <w:rsid w:val="00DA4C3E"/>
    <w:rsid w:val="00DA4DC7"/>
    <w:rsid w:val="00DA5154"/>
    <w:rsid w:val="00DA5217"/>
    <w:rsid w:val="00DA5493"/>
    <w:rsid w:val="00DA55B9"/>
    <w:rsid w:val="00DA5612"/>
    <w:rsid w:val="00DA565C"/>
    <w:rsid w:val="00DA61CB"/>
    <w:rsid w:val="00DA67DD"/>
    <w:rsid w:val="00DA67FB"/>
    <w:rsid w:val="00DA705D"/>
    <w:rsid w:val="00DA7214"/>
    <w:rsid w:val="00DA7770"/>
    <w:rsid w:val="00DA78F8"/>
    <w:rsid w:val="00DA7952"/>
    <w:rsid w:val="00DB2322"/>
    <w:rsid w:val="00DB2660"/>
    <w:rsid w:val="00DB2CBD"/>
    <w:rsid w:val="00DB3615"/>
    <w:rsid w:val="00DB3909"/>
    <w:rsid w:val="00DB3956"/>
    <w:rsid w:val="00DB39A3"/>
    <w:rsid w:val="00DB3CA0"/>
    <w:rsid w:val="00DB4856"/>
    <w:rsid w:val="00DB4EF9"/>
    <w:rsid w:val="00DB51DC"/>
    <w:rsid w:val="00DB52F2"/>
    <w:rsid w:val="00DB5B9D"/>
    <w:rsid w:val="00DB5BB8"/>
    <w:rsid w:val="00DB611A"/>
    <w:rsid w:val="00DB6126"/>
    <w:rsid w:val="00DB62C5"/>
    <w:rsid w:val="00DB6445"/>
    <w:rsid w:val="00DB64FB"/>
    <w:rsid w:val="00DB6678"/>
    <w:rsid w:val="00DB7756"/>
    <w:rsid w:val="00DB79EB"/>
    <w:rsid w:val="00DB7BA7"/>
    <w:rsid w:val="00DC013A"/>
    <w:rsid w:val="00DC030F"/>
    <w:rsid w:val="00DC12F9"/>
    <w:rsid w:val="00DC1616"/>
    <w:rsid w:val="00DC16BE"/>
    <w:rsid w:val="00DC2688"/>
    <w:rsid w:val="00DC28C4"/>
    <w:rsid w:val="00DC334B"/>
    <w:rsid w:val="00DC3973"/>
    <w:rsid w:val="00DC3D32"/>
    <w:rsid w:val="00DC48C8"/>
    <w:rsid w:val="00DC4C6B"/>
    <w:rsid w:val="00DC5419"/>
    <w:rsid w:val="00DC5707"/>
    <w:rsid w:val="00DC5DC3"/>
    <w:rsid w:val="00DC5EE1"/>
    <w:rsid w:val="00DC6037"/>
    <w:rsid w:val="00DC6C72"/>
    <w:rsid w:val="00DC744D"/>
    <w:rsid w:val="00DC7C22"/>
    <w:rsid w:val="00DD0198"/>
    <w:rsid w:val="00DD0D72"/>
    <w:rsid w:val="00DD0E89"/>
    <w:rsid w:val="00DD120D"/>
    <w:rsid w:val="00DD150F"/>
    <w:rsid w:val="00DD1B45"/>
    <w:rsid w:val="00DD1D85"/>
    <w:rsid w:val="00DD2199"/>
    <w:rsid w:val="00DD2633"/>
    <w:rsid w:val="00DD265E"/>
    <w:rsid w:val="00DD27DA"/>
    <w:rsid w:val="00DD2CED"/>
    <w:rsid w:val="00DD3687"/>
    <w:rsid w:val="00DD3B6A"/>
    <w:rsid w:val="00DD3FF9"/>
    <w:rsid w:val="00DD42C6"/>
    <w:rsid w:val="00DD43A3"/>
    <w:rsid w:val="00DD4BFB"/>
    <w:rsid w:val="00DD4EBE"/>
    <w:rsid w:val="00DD4F4A"/>
    <w:rsid w:val="00DD5CA2"/>
    <w:rsid w:val="00DD6197"/>
    <w:rsid w:val="00DD6382"/>
    <w:rsid w:val="00DD6476"/>
    <w:rsid w:val="00DD6574"/>
    <w:rsid w:val="00DD6865"/>
    <w:rsid w:val="00DD68C8"/>
    <w:rsid w:val="00DD6B01"/>
    <w:rsid w:val="00DD72D2"/>
    <w:rsid w:val="00DD79AE"/>
    <w:rsid w:val="00DD7C04"/>
    <w:rsid w:val="00DD7CC3"/>
    <w:rsid w:val="00DD7DF5"/>
    <w:rsid w:val="00DE0650"/>
    <w:rsid w:val="00DE0F8D"/>
    <w:rsid w:val="00DE12CA"/>
    <w:rsid w:val="00DE1792"/>
    <w:rsid w:val="00DE1A92"/>
    <w:rsid w:val="00DE2012"/>
    <w:rsid w:val="00DE2246"/>
    <w:rsid w:val="00DE2280"/>
    <w:rsid w:val="00DE24A8"/>
    <w:rsid w:val="00DE2C97"/>
    <w:rsid w:val="00DE2D58"/>
    <w:rsid w:val="00DE320D"/>
    <w:rsid w:val="00DE36A7"/>
    <w:rsid w:val="00DE3769"/>
    <w:rsid w:val="00DE37FA"/>
    <w:rsid w:val="00DE3B2B"/>
    <w:rsid w:val="00DE3E90"/>
    <w:rsid w:val="00DE3FCB"/>
    <w:rsid w:val="00DE4430"/>
    <w:rsid w:val="00DE481C"/>
    <w:rsid w:val="00DE4BE7"/>
    <w:rsid w:val="00DE4E63"/>
    <w:rsid w:val="00DE5923"/>
    <w:rsid w:val="00DE59A4"/>
    <w:rsid w:val="00DE5A2E"/>
    <w:rsid w:val="00DE5DF6"/>
    <w:rsid w:val="00DE5F13"/>
    <w:rsid w:val="00DE5FF7"/>
    <w:rsid w:val="00DE634C"/>
    <w:rsid w:val="00DE6969"/>
    <w:rsid w:val="00DE6C19"/>
    <w:rsid w:val="00DE6D54"/>
    <w:rsid w:val="00DE7953"/>
    <w:rsid w:val="00DE7E02"/>
    <w:rsid w:val="00DF07FD"/>
    <w:rsid w:val="00DF0E7D"/>
    <w:rsid w:val="00DF115D"/>
    <w:rsid w:val="00DF1278"/>
    <w:rsid w:val="00DF1C88"/>
    <w:rsid w:val="00DF1D6B"/>
    <w:rsid w:val="00DF1F2A"/>
    <w:rsid w:val="00DF214F"/>
    <w:rsid w:val="00DF22D7"/>
    <w:rsid w:val="00DF2E29"/>
    <w:rsid w:val="00DF309B"/>
    <w:rsid w:val="00DF31D9"/>
    <w:rsid w:val="00DF3413"/>
    <w:rsid w:val="00DF389E"/>
    <w:rsid w:val="00DF38B9"/>
    <w:rsid w:val="00DF3C76"/>
    <w:rsid w:val="00DF3FB8"/>
    <w:rsid w:val="00DF4431"/>
    <w:rsid w:val="00DF54B9"/>
    <w:rsid w:val="00DF56A0"/>
    <w:rsid w:val="00DF62B4"/>
    <w:rsid w:val="00DF6991"/>
    <w:rsid w:val="00DF6BDD"/>
    <w:rsid w:val="00DF6E67"/>
    <w:rsid w:val="00DF6EC8"/>
    <w:rsid w:val="00DF7347"/>
    <w:rsid w:val="00DF7ACC"/>
    <w:rsid w:val="00DF7D8F"/>
    <w:rsid w:val="00E000CB"/>
    <w:rsid w:val="00E0018B"/>
    <w:rsid w:val="00E001DF"/>
    <w:rsid w:val="00E005B4"/>
    <w:rsid w:val="00E00972"/>
    <w:rsid w:val="00E00C9F"/>
    <w:rsid w:val="00E00CB7"/>
    <w:rsid w:val="00E00D75"/>
    <w:rsid w:val="00E01588"/>
    <w:rsid w:val="00E01678"/>
    <w:rsid w:val="00E019E5"/>
    <w:rsid w:val="00E01DF4"/>
    <w:rsid w:val="00E01F3B"/>
    <w:rsid w:val="00E02C73"/>
    <w:rsid w:val="00E02CAB"/>
    <w:rsid w:val="00E03CE7"/>
    <w:rsid w:val="00E03E9C"/>
    <w:rsid w:val="00E04574"/>
    <w:rsid w:val="00E050B6"/>
    <w:rsid w:val="00E0536E"/>
    <w:rsid w:val="00E05689"/>
    <w:rsid w:val="00E057E4"/>
    <w:rsid w:val="00E05AD6"/>
    <w:rsid w:val="00E065C6"/>
    <w:rsid w:val="00E06F97"/>
    <w:rsid w:val="00E073A0"/>
    <w:rsid w:val="00E07467"/>
    <w:rsid w:val="00E07504"/>
    <w:rsid w:val="00E103E4"/>
    <w:rsid w:val="00E1089D"/>
    <w:rsid w:val="00E113CF"/>
    <w:rsid w:val="00E1145B"/>
    <w:rsid w:val="00E120DD"/>
    <w:rsid w:val="00E1261B"/>
    <w:rsid w:val="00E12EDA"/>
    <w:rsid w:val="00E12F12"/>
    <w:rsid w:val="00E13499"/>
    <w:rsid w:val="00E1373D"/>
    <w:rsid w:val="00E13874"/>
    <w:rsid w:val="00E13D26"/>
    <w:rsid w:val="00E14B7E"/>
    <w:rsid w:val="00E15022"/>
    <w:rsid w:val="00E150B9"/>
    <w:rsid w:val="00E155B3"/>
    <w:rsid w:val="00E1586C"/>
    <w:rsid w:val="00E159B5"/>
    <w:rsid w:val="00E15B3D"/>
    <w:rsid w:val="00E1656A"/>
    <w:rsid w:val="00E16882"/>
    <w:rsid w:val="00E16C13"/>
    <w:rsid w:val="00E17229"/>
    <w:rsid w:val="00E17D57"/>
    <w:rsid w:val="00E206D8"/>
    <w:rsid w:val="00E211B6"/>
    <w:rsid w:val="00E2126D"/>
    <w:rsid w:val="00E2186D"/>
    <w:rsid w:val="00E21A21"/>
    <w:rsid w:val="00E220BB"/>
    <w:rsid w:val="00E22419"/>
    <w:rsid w:val="00E22933"/>
    <w:rsid w:val="00E22C6E"/>
    <w:rsid w:val="00E22DD5"/>
    <w:rsid w:val="00E2383E"/>
    <w:rsid w:val="00E243F4"/>
    <w:rsid w:val="00E253A8"/>
    <w:rsid w:val="00E2576D"/>
    <w:rsid w:val="00E25BC8"/>
    <w:rsid w:val="00E260F7"/>
    <w:rsid w:val="00E264C1"/>
    <w:rsid w:val="00E26680"/>
    <w:rsid w:val="00E26B4E"/>
    <w:rsid w:val="00E26C85"/>
    <w:rsid w:val="00E27D41"/>
    <w:rsid w:val="00E300D8"/>
    <w:rsid w:val="00E301BA"/>
    <w:rsid w:val="00E3055C"/>
    <w:rsid w:val="00E30725"/>
    <w:rsid w:val="00E30802"/>
    <w:rsid w:val="00E30DD4"/>
    <w:rsid w:val="00E31C62"/>
    <w:rsid w:val="00E32284"/>
    <w:rsid w:val="00E32420"/>
    <w:rsid w:val="00E325E2"/>
    <w:rsid w:val="00E32738"/>
    <w:rsid w:val="00E32AF3"/>
    <w:rsid w:val="00E32C31"/>
    <w:rsid w:val="00E32DCF"/>
    <w:rsid w:val="00E33252"/>
    <w:rsid w:val="00E3360B"/>
    <w:rsid w:val="00E336F1"/>
    <w:rsid w:val="00E33C46"/>
    <w:rsid w:val="00E33C77"/>
    <w:rsid w:val="00E33CE9"/>
    <w:rsid w:val="00E3435C"/>
    <w:rsid w:val="00E343BC"/>
    <w:rsid w:val="00E34547"/>
    <w:rsid w:val="00E34A49"/>
    <w:rsid w:val="00E353C5"/>
    <w:rsid w:val="00E3561D"/>
    <w:rsid w:val="00E35C60"/>
    <w:rsid w:val="00E35EA2"/>
    <w:rsid w:val="00E3698A"/>
    <w:rsid w:val="00E36A8F"/>
    <w:rsid w:val="00E36E6C"/>
    <w:rsid w:val="00E37332"/>
    <w:rsid w:val="00E37519"/>
    <w:rsid w:val="00E375DB"/>
    <w:rsid w:val="00E37BAA"/>
    <w:rsid w:val="00E37BEE"/>
    <w:rsid w:val="00E40EF4"/>
    <w:rsid w:val="00E41577"/>
    <w:rsid w:val="00E418B9"/>
    <w:rsid w:val="00E41E19"/>
    <w:rsid w:val="00E42574"/>
    <w:rsid w:val="00E428AA"/>
    <w:rsid w:val="00E42DF6"/>
    <w:rsid w:val="00E433E6"/>
    <w:rsid w:val="00E43621"/>
    <w:rsid w:val="00E43801"/>
    <w:rsid w:val="00E4523F"/>
    <w:rsid w:val="00E45436"/>
    <w:rsid w:val="00E456CF"/>
    <w:rsid w:val="00E45F8B"/>
    <w:rsid w:val="00E4606E"/>
    <w:rsid w:val="00E46641"/>
    <w:rsid w:val="00E466E4"/>
    <w:rsid w:val="00E467D1"/>
    <w:rsid w:val="00E46884"/>
    <w:rsid w:val="00E46D32"/>
    <w:rsid w:val="00E475A8"/>
    <w:rsid w:val="00E502A2"/>
    <w:rsid w:val="00E502CB"/>
    <w:rsid w:val="00E50638"/>
    <w:rsid w:val="00E508F1"/>
    <w:rsid w:val="00E51F11"/>
    <w:rsid w:val="00E52443"/>
    <w:rsid w:val="00E52586"/>
    <w:rsid w:val="00E5273B"/>
    <w:rsid w:val="00E5308C"/>
    <w:rsid w:val="00E53111"/>
    <w:rsid w:val="00E53289"/>
    <w:rsid w:val="00E535D0"/>
    <w:rsid w:val="00E5502D"/>
    <w:rsid w:val="00E552F7"/>
    <w:rsid w:val="00E56277"/>
    <w:rsid w:val="00E56295"/>
    <w:rsid w:val="00E56A26"/>
    <w:rsid w:val="00E60047"/>
    <w:rsid w:val="00E60217"/>
    <w:rsid w:val="00E60309"/>
    <w:rsid w:val="00E60852"/>
    <w:rsid w:val="00E60AED"/>
    <w:rsid w:val="00E60E8F"/>
    <w:rsid w:val="00E60EAA"/>
    <w:rsid w:val="00E619A5"/>
    <w:rsid w:val="00E61C9E"/>
    <w:rsid w:val="00E6217C"/>
    <w:rsid w:val="00E62237"/>
    <w:rsid w:val="00E62407"/>
    <w:rsid w:val="00E626D2"/>
    <w:rsid w:val="00E62776"/>
    <w:rsid w:val="00E63D8B"/>
    <w:rsid w:val="00E63D9C"/>
    <w:rsid w:val="00E642DC"/>
    <w:rsid w:val="00E64352"/>
    <w:rsid w:val="00E649C3"/>
    <w:rsid w:val="00E64B59"/>
    <w:rsid w:val="00E64BFC"/>
    <w:rsid w:val="00E64CAC"/>
    <w:rsid w:val="00E64DE3"/>
    <w:rsid w:val="00E662DA"/>
    <w:rsid w:val="00E66387"/>
    <w:rsid w:val="00E665B8"/>
    <w:rsid w:val="00E668A0"/>
    <w:rsid w:val="00E66964"/>
    <w:rsid w:val="00E670C8"/>
    <w:rsid w:val="00E67486"/>
    <w:rsid w:val="00E679FB"/>
    <w:rsid w:val="00E67E96"/>
    <w:rsid w:val="00E700CE"/>
    <w:rsid w:val="00E7030A"/>
    <w:rsid w:val="00E706A4"/>
    <w:rsid w:val="00E71C5D"/>
    <w:rsid w:val="00E72466"/>
    <w:rsid w:val="00E727C4"/>
    <w:rsid w:val="00E72905"/>
    <w:rsid w:val="00E72A29"/>
    <w:rsid w:val="00E73F99"/>
    <w:rsid w:val="00E74306"/>
    <w:rsid w:val="00E74473"/>
    <w:rsid w:val="00E7485F"/>
    <w:rsid w:val="00E74C4A"/>
    <w:rsid w:val="00E75914"/>
    <w:rsid w:val="00E75CA6"/>
    <w:rsid w:val="00E767F4"/>
    <w:rsid w:val="00E7703E"/>
    <w:rsid w:val="00E802CF"/>
    <w:rsid w:val="00E802DA"/>
    <w:rsid w:val="00E8042A"/>
    <w:rsid w:val="00E80790"/>
    <w:rsid w:val="00E80CD2"/>
    <w:rsid w:val="00E80D05"/>
    <w:rsid w:val="00E8146F"/>
    <w:rsid w:val="00E828D3"/>
    <w:rsid w:val="00E82DAA"/>
    <w:rsid w:val="00E84403"/>
    <w:rsid w:val="00E84B1D"/>
    <w:rsid w:val="00E84B9E"/>
    <w:rsid w:val="00E85405"/>
    <w:rsid w:val="00E85893"/>
    <w:rsid w:val="00E859E3"/>
    <w:rsid w:val="00E85E16"/>
    <w:rsid w:val="00E85E23"/>
    <w:rsid w:val="00E86843"/>
    <w:rsid w:val="00E872FB"/>
    <w:rsid w:val="00E876D3"/>
    <w:rsid w:val="00E8782F"/>
    <w:rsid w:val="00E87B1A"/>
    <w:rsid w:val="00E87E82"/>
    <w:rsid w:val="00E90ACF"/>
    <w:rsid w:val="00E9151A"/>
    <w:rsid w:val="00E91681"/>
    <w:rsid w:val="00E930B1"/>
    <w:rsid w:val="00E9328E"/>
    <w:rsid w:val="00E93E1B"/>
    <w:rsid w:val="00E940AD"/>
    <w:rsid w:val="00E942BC"/>
    <w:rsid w:val="00E95932"/>
    <w:rsid w:val="00E967C1"/>
    <w:rsid w:val="00E967F4"/>
    <w:rsid w:val="00E96898"/>
    <w:rsid w:val="00E9733D"/>
    <w:rsid w:val="00E97D8B"/>
    <w:rsid w:val="00EA00A8"/>
    <w:rsid w:val="00EA013E"/>
    <w:rsid w:val="00EA042D"/>
    <w:rsid w:val="00EA0A7E"/>
    <w:rsid w:val="00EA1750"/>
    <w:rsid w:val="00EA1B5A"/>
    <w:rsid w:val="00EA2050"/>
    <w:rsid w:val="00EA2456"/>
    <w:rsid w:val="00EA27D8"/>
    <w:rsid w:val="00EA2AE2"/>
    <w:rsid w:val="00EA2D9B"/>
    <w:rsid w:val="00EA2DA0"/>
    <w:rsid w:val="00EA2DDB"/>
    <w:rsid w:val="00EA4C27"/>
    <w:rsid w:val="00EA4C54"/>
    <w:rsid w:val="00EA515F"/>
    <w:rsid w:val="00EA5452"/>
    <w:rsid w:val="00EA56F5"/>
    <w:rsid w:val="00EA570B"/>
    <w:rsid w:val="00EA593E"/>
    <w:rsid w:val="00EA61FB"/>
    <w:rsid w:val="00EA6DDC"/>
    <w:rsid w:val="00EA7016"/>
    <w:rsid w:val="00EA73F3"/>
    <w:rsid w:val="00EB0509"/>
    <w:rsid w:val="00EB0D4A"/>
    <w:rsid w:val="00EB0EFC"/>
    <w:rsid w:val="00EB0F10"/>
    <w:rsid w:val="00EB147D"/>
    <w:rsid w:val="00EB1C1D"/>
    <w:rsid w:val="00EB1CAD"/>
    <w:rsid w:val="00EB2496"/>
    <w:rsid w:val="00EB2878"/>
    <w:rsid w:val="00EB2D89"/>
    <w:rsid w:val="00EB32C5"/>
    <w:rsid w:val="00EB38C8"/>
    <w:rsid w:val="00EB4734"/>
    <w:rsid w:val="00EB4D00"/>
    <w:rsid w:val="00EB5284"/>
    <w:rsid w:val="00EB5396"/>
    <w:rsid w:val="00EB57FC"/>
    <w:rsid w:val="00EB6DAA"/>
    <w:rsid w:val="00EB7E42"/>
    <w:rsid w:val="00EC08A1"/>
    <w:rsid w:val="00EC0BEA"/>
    <w:rsid w:val="00EC12C3"/>
    <w:rsid w:val="00EC1B4B"/>
    <w:rsid w:val="00EC2395"/>
    <w:rsid w:val="00EC2643"/>
    <w:rsid w:val="00EC2991"/>
    <w:rsid w:val="00EC3095"/>
    <w:rsid w:val="00EC3425"/>
    <w:rsid w:val="00EC4492"/>
    <w:rsid w:val="00EC463C"/>
    <w:rsid w:val="00EC494A"/>
    <w:rsid w:val="00EC4F5C"/>
    <w:rsid w:val="00EC512A"/>
    <w:rsid w:val="00EC5299"/>
    <w:rsid w:val="00EC597E"/>
    <w:rsid w:val="00EC5A0D"/>
    <w:rsid w:val="00EC5C49"/>
    <w:rsid w:val="00EC61D5"/>
    <w:rsid w:val="00EC6228"/>
    <w:rsid w:val="00EC676A"/>
    <w:rsid w:val="00EC6918"/>
    <w:rsid w:val="00EC6FB4"/>
    <w:rsid w:val="00EC72BE"/>
    <w:rsid w:val="00EC7585"/>
    <w:rsid w:val="00ED060E"/>
    <w:rsid w:val="00ED0B28"/>
    <w:rsid w:val="00ED2212"/>
    <w:rsid w:val="00ED262A"/>
    <w:rsid w:val="00ED2818"/>
    <w:rsid w:val="00ED2E8C"/>
    <w:rsid w:val="00ED306A"/>
    <w:rsid w:val="00ED3ECF"/>
    <w:rsid w:val="00ED433C"/>
    <w:rsid w:val="00ED46AD"/>
    <w:rsid w:val="00ED5111"/>
    <w:rsid w:val="00ED522D"/>
    <w:rsid w:val="00ED562D"/>
    <w:rsid w:val="00ED5AF6"/>
    <w:rsid w:val="00ED5EC1"/>
    <w:rsid w:val="00ED61E9"/>
    <w:rsid w:val="00ED75BD"/>
    <w:rsid w:val="00ED76BE"/>
    <w:rsid w:val="00ED7838"/>
    <w:rsid w:val="00ED7B57"/>
    <w:rsid w:val="00ED7CAC"/>
    <w:rsid w:val="00EE0224"/>
    <w:rsid w:val="00EE03B0"/>
    <w:rsid w:val="00EE0454"/>
    <w:rsid w:val="00EE0517"/>
    <w:rsid w:val="00EE0B14"/>
    <w:rsid w:val="00EE0F70"/>
    <w:rsid w:val="00EE1222"/>
    <w:rsid w:val="00EE1252"/>
    <w:rsid w:val="00EE16AB"/>
    <w:rsid w:val="00EE16FE"/>
    <w:rsid w:val="00EE1867"/>
    <w:rsid w:val="00EE1E23"/>
    <w:rsid w:val="00EE1F24"/>
    <w:rsid w:val="00EE25CA"/>
    <w:rsid w:val="00EE27C2"/>
    <w:rsid w:val="00EE2909"/>
    <w:rsid w:val="00EE296D"/>
    <w:rsid w:val="00EE2994"/>
    <w:rsid w:val="00EE329C"/>
    <w:rsid w:val="00EE336D"/>
    <w:rsid w:val="00EE34A5"/>
    <w:rsid w:val="00EE3DDB"/>
    <w:rsid w:val="00EE5E93"/>
    <w:rsid w:val="00EE623C"/>
    <w:rsid w:val="00EE7159"/>
    <w:rsid w:val="00EE7310"/>
    <w:rsid w:val="00EE75BB"/>
    <w:rsid w:val="00EF0190"/>
    <w:rsid w:val="00EF04CB"/>
    <w:rsid w:val="00EF07A1"/>
    <w:rsid w:val="00EF1237"/>
    <w:rsid w:val="00EF13E5"/>
    <w:rsid w:val="00EF1551"/>
    <w:rsid w:val="00EF2398"/>
    <w:rsid w:val="00EF2966"/>
    <w:rsid w:val="00EF2A40"/>
    <w:rsid w:val="00EF2BF1"/>
    <w:rsid w:val="00EF2D83"/>
    <w:rsid w:val="00EF305B"/>
    <w:rsid w:val="00EF31B6"/>
    <w:rsid w:val="00EF34AD"/>
    <w:rsid w:val="00EF375F"/>
    <w:rsid w:val="00EF4EF1"/>
    <w:rsid w:val="00EF5218"/>
    <w:rsid w:val="00EF54F3"/>
    <w:rsid w:val="00EF5698"/>
    <w:rsid w:val="00EF6343"/>
    <w:rsid w:val="00EF66D6"/>
    <w:rsid w:val="00EF6980"/>
    <w:rsid w:val="00EF72D5"/>
    <w:rsid w:val="00F006F4"/>
    <w:rsid w:val="00F00708"/>
    <w:rsid w:val="00F009B1"/>
    <w:rsid w:val="00F0104E"/>
    <w:rsid w:val="00F01AB4"/>
    <w:rsid w:val="00F02953"/>
    <w:rsid w:val="00F03DCC"/>
    <w:rsid w:val="00F0437D"/>
    <w:rsid w:val="00F046B1"/>
    <w:rsid w:val="00F04D01"/>
    <w:rsid w:val="00F04EBE"/>
    <w:rsid w:val="00F0526C"/>
    <w:rsid w:val="00F05324"/>
    <w:rsid w:val="00F053FE"/>
    <w:rsid w:val="00F05B2E"/>
    <w:rsid w:val="00F0632F"/>
    <w:rsid w:val="00F067D4"/>
    <w:rsid w:val="00F069E9"/>
    <w:rsid w:val="00F06BCF"/>
    <w:rsid w:val="00F07081"/>
    <w:rsid w:val="00F07F3B"/>
    <w:rsid w:val="00F07F53"/>
    <w:rsid w:val="00F10630"/>
    <w:rsid w:val="00F107E7"/>
    <w:rsid w:val="00F10801"/>
    <w:rsid w:val="00F10834"/>
    <w:rsid w:val="00F11147"/>
    <w:rsid w:val="00F1167D"/>
    <w:rsid w:val="00F11DC3"/>
    <w:rsid w:val="00F1261C"/>
    <w:rsid w:val="00F12641"/>
    <w:rsid w:val="00F126C1"/>
    <w:rsid w:val="00F1270D"/>
    <w:rsid w:val="00F142B0"/>
    <w:rsid w:val="00F143E3"/>
    <w:rsid w:val="00F1495C"/>
    <w:rsid w:val="00F15394"/>
    <w:rsid w:val="00F1632A"/>
    <w:rsid w:val="00F166EB"/>
    <w:rsid w:val="00F1683C"/>
    <w:rsid w:val="00F168D9"/>
    <w:rsid w:val="00F17794"/>
    <w:rsid w:val="00F17C88"/>
    <w:rsid w:val="00F2023C"/>
    <w:rsid w:val="00F20A7F"/>
    <w:rsid w:val="00F20E4F"/>
    <w:rsid w:val="00F20FF4"/>
    <w:rsid w:val="00F225D7"/>
    <w:rsid w:val="00F230C1"/>
    <w:rsid w:val="00F230ED"/>
    <w:rsid w:val="00F2374F"/>
    <w:rsid w:val="00F237DE"/>
    <w:rsid w:val="00F2380E"/>
    <w:rsid w:val="00F2385B"/>
    <w:rsid w:val="00F23D20"/>
    <w:rsid w:val="00F23EB9"/>
    <w:rsid w:val="00F241A5"/>
    <w:rsid w:val="00F2471D"/>
    <w:rsid w:val="00F24B64"/>
    <w:rsid w:val="00F24FD4"/>
    <w:rsid w:val="00F25012"/>
    <w:rsid w:val="00F25058"/>
    <w:rsid w:val="00F2542A"/>
    <w:rsid w:val="00F25557"/>
    <w:rsid w:val="00F2677E"/>
    <w:rsid w:val="00F27116"/>
    <w:rsid w:val="00F2782A"/>
    <w:rsid w:val="00F27AF0"/>
    <w:rsid w:val="00F27CFE"/>
    <w:rsid w:val="00F27E24"/>
    <w:rsid w:val="00F300A3"/>
    <w:rsid w:val="00F30DAD"/>
    <w:rsid w:val="00F3146E"/>
    <w:rsid w:val="00F31C19"/>
    <w:rsid w:val="00F31D5F"/>
    <w:rsid w:val="00F321D4"/>
    <w:rsid w:val="00F32354"/>
    <w:rsid w:val="00F32C9C"/>
    <w:rsid w:val="00F32EC6"/>
    <w:rsid w:val="00F33270"/>
    <w:rsid w:val="00F3379F"/>
    <w:rsid w:val="00F33AB3"/>
    <w:rsid w:val="00F33C1B"/>
    <w:rsid w:val="00F33E1D"/>
    <w:rsid w:val="00F33E81"/>
    <w:rsid w:val="00F33FC3"/>
    <w:rsid w:val="00F343C5"/>
    <w:rsid w:val="00F35D3B"/>
    <w:rsid w:val="00F36501"/>
    <w:rsid w:val="00F365D8"/>
    <w:rsid w:val="00F368FD"/>
    <w:rsid w:val="00F36DEE"/>
    <w:rsid w:val="00F3701E"/>
    <w:rsid w:val="00F37322"/>
    <w:rsid w:val="00F3799E"/>
    <w:rsid w:val="00F41126"/>
    <w:rsid w:val="00F412B3"/>
    <w:rsid w:val="00F41521"/>
    <w:rsid w:val="00F41C5D"/>
    <w:rsid w:val="00F41DDA"/>
    <w:rsid w:val="00F420DE"/>
    <w:rsid w:val="00F42535"/>
    <w:rsid w:val="00F4275A"/>
    <w:rsid w:val="00F427DB"/>
    <w:rsid w:val="00F42DFA"/>
    <w:rsid w:val="00F449A2"/>
    <w:rsid w:val="00F45774"/>
    <w:rsid w:val="00F45B97"/>
    <w:rsid w:val="00F4602A"/>
    <w:rsid w:val="00F463C8"/>
    <w:rsid w:val="00F4695C"/>
    <w:rsid w:val="00F46A71"/>
    <w:rsid w:val="00F46C6A"/>
    <w:rsid w:val="00F46D3F"/>
    <w:rsid w:val="00F470AF"/>
    <w:rsid w:val="00F47494"/>
    <w:rsid w:val="00F47651"/>
    <w:rsid w:val="00F5019A"/>
    <w:rsid w:val="00F50567"/>
    <w:rsid w:val="00F507DE"/>
    <w:rsid w:val="00F50974"/>
    <w:rsid w:val="00F50E55"/>
    <w:rsid w:val="00F51099"/>
    <w:rsid w:val="00F511D1"/>
    <w:rsid w:val="00F5137B"/>
    <w:rsid w:val="00F5194F"/>
    <w:rsid w:val="00F51DB9"/>
    <w:rsid w:val="00F52C27"/>
    <w:rsid w:val="00F52C8D"/>
    <w:rsid w:val="00F52F68"/>
    <w:rsid w:val="00F538D0"/>
    <w:rsid w:val="00F53A45"/>
    <w:rsid w:val="00F53B37"/>
    <w:rsid w:val="00F53E49"/>
    <w:rsid w:val="00F54003"/>
    <w:rsid w:val="00F540F8"/>
    <w:rsid w:val="00F54589"/>
    <w:rsid w:val="00F555B0"/>
    <w:rsid w:val="00F569DD"/>
    <w:rsid w:val="00F5733F"/>
    <w:rsid w:val="00F57370"/>
    <w:rsid w:val="00F577AC"/>
    <w:rsid w:val="00F57C90"/>
    <w:rsid w:val="00F57D7F"/>
    <w:rsid w:val="00F6015B"/>
    <w:rsid w:val="00F6022A"/>
    <w:rsid w:val="00F60374"/>
    <w:rsid w:val="00F6053C"/>
    <w:rsid w:val="00F60D99"/>
    <w:rsid w:val="00F60ED1"/>
    <w:rsid w:val="00F61B81"/>
    <w:rsid w:val="00F62396"/>
    <w:rsid w:val="00F6243F"/>
    <w:rsid w:val="00F629A9"/>
    <w:rsid w:val="00F62C85"/>
    <w:rsid w:val="00F631D9"/>
    <w:rsid w:val="00F633EB"/>
    <w:rsid w:val="00F63638"/>
    <w:rsid w:val="00F638C1"/>
    <w:rsid w:val="00F64397"/>
    <w:rsid w:val="00F6448E"/>
    <w:rsid w:val="00F645A9"/>
    <w:rsid w:val="00F64B02"/>
    <w:rsid w:val="00F64CA2"/>
    <w:rsid w:val="00F658C3"/>
    <w:rsid w:val="00F659BF"/>
    <w:rsid w:val="00F65B3D"/>
    <w:rsid w:val="00F65B9B"/>
    <w:rsid w:val="00F66082"/>
    <w:rsid w:val="00F66476"/>
    <w:rsid w:val="00F664C7"/>
    <w:rsid w:val="00F67165"/>
    <w:rsid w:val="00F672EC"/>
    <w:rsid w:val="00F700E2"/>
    <w:rsid w:val="00F70154"/>
    <w:rsid w:val="00F701B8"/>
    <w:rsid w:val="00F702CC"/>
    <w:rsid w:val="00F703B6"/>
    <w:rsid w:val="00F7053B"/>
    <w:rsid w:val="00F70543"/>
    <w:rsid w:val="00F70A88"/>
    <w:rsid w:val="00F70B78"/>
    <w:rsid w:val="00F714D7"/>
    <w:rsid w:val="00F71570"/>
    <w:rsid w:val="00F72302"/>
    <w:rsid w:val="00F7273D"/>
    <w:rsid w:val="00F72F68"/>
    <w:rsid w:val="00F739C3"/>
    <w:rsid w:val="00F73CDA"/>
    <w:rsid w:val="00F73DB1"/>
    <w:rsid w:val="00F73E8C"/>
    <w:rsid w:val="00F741BC"/>
    <w:rsid w:val="00F74A79"/>
    <w:rsid w:val="00F74C3B"/>
    <w:rsid w:val="00F7520F"/>
    <w:rsid w:val="00F759DC"/>
    <w:rsid w:val="00F75BED"/>
    <w:rsid w:val="00F761FC"/>
    <w:rsid w:val="00F778D2"/>
    <w:rsid w:val="00F8093A"/>
    <w:rsid w:val="00F80A59"/>
    <w:rsid w:val="00F80A6F"/>
    <w:rsid w:val="00F80C08"/>
    <w:rsid w:val="00F80C1E"/>
    <w:rsid w:val="00F80CE9"/>
    <w:rsid w:val="00F80E84"/>
    <w:rsid w:val="00F80FD1"/>
    <w:rsid w:val="00F8142C"/>
    <w:rsid w:val="00F819FB"/>
    <w:rsid w:val="00F824A1"/>
    <w:rsid w:val="00F83102"/>
    <w:rsid w:val="00F8392B"/>
    <w:rsid w:val="00F83AFB"/>
    <w:rsid w:val="00F848E9"/>
    <w:rsid w:val="00F84B5B"/>
    <w:rsid w:val="00F84D3B"/>
    <w:rsid w:val="00F85266"/>
    <w:rsid w:val="00F85522"/>
    <w:rsid w:val="00F85A31"/>
    <w:rsid w:val="00F86AA0"/>
    <w:rsid w:val="00F86FE4"/>
    <w:rsid w:val="00F87A85"/>
    <w:rsid w:val="00F87C0F"/>
    <w:rsid w:val="00F87C3D"/>
    <w:rsid w:val="00F87E7F"/>
    <w:rsid w:val="00F87E92"/>
    <w:rsid w:val="00F87FBF"/>
    <w:rsid w:val="00F900F8"/>
    <w:rsid w:val="00F90125"/>
    <w:rsid w:val="00F90AE6"/>
    <w:rsid w:val="00F90D20"/>
    <w:rsid w:val="00F90DFF"/>
    <w:rsid w:val="00F9148D"/>
    <w:rsid w:val="00F9165D"/>
    <w:rsid w:val="00F92B31"/>
    <w:rsid w:val="00F92D74"/>
    <w:rsid w:val="00F9401D"/>
    <w:rsid w:val="00F94C90"/>
    <w:rsid w:val="00F954E9"/>
    <w:rsid w:val="00F9555D"/>
    <w:rsid w:val="00F95739"/>
    <w:rsid w:val="00F95ADD"/>
    <w:rsid w:val="00F95B53"/>
    <w:rsid w:val="00F95EDE"/>
    <w:rsid w:val="00F963BD"/>
    <w:rsid w:val="00F9647E"/>
    <w:rsid w:val="00F96841"/>
    <w:rsid w:val="00F977B8"/>
    <w:rsid w:val="00F97C1D"/>
    <w:rsid w:val="00FA0112"/>
    <w:rsid w:val="00FA09C7"/>
    <w:rsid w:val="00FA0A7F"/>
    <w:rsid w:val="00FA0AE9"/>
    <w:rsid w:val="00FA0D20"/>
    <w:rsid w:val="00FA18C5"/>
    <w:rsid w:val="00FA1C9D"/>
    <w:rsid w:val="00FA2487"/>
    <w:rsid w:val="00FA29B4"/>
    <w:rsid w:val="00FA390B"/>
    <w:rsid w:val="00FA479B"/>
    <w:rsid w:val="00FA49CE"/>
    <w:rsid w:val="00FA4FCA"/>
    <w:rsid w:val="00FA5284"/>
    <w:rsid w:val="00FA541A"/>
    <w:rsid w:val="00FA6191"/>
    <w:rsid w:val="00FA6311"/>
    <w:rsid w:val="00FA6B66"/>
    <w:rsid w:val="00FA6B6E"/>
    <w:rsid w:val="00FA6BF9"/>
    <w:rsid w:val="00FA75E0"/>
    <w:rsid w:val="00FA7690"/>
    <w:rsid w:val="00FA769E"/>
    <w:rsid w:val="00FA7C22"/>
    <w:rsid w:val="00FA7D80"/>
    <w:rsid w:val="00FB0403"/>
    <w:rsid w:val="00FB0D5E"/>
    <w:rsid w:val="00FB0E8C"/>
    <w:rsid w:val="00FB11B5"/>
    <w:rsid w:val="00FB1DA8"/>
    <w:rsid w:val="00FB2187"/>
    <w:rsid w:val="00FB2813"/>
    <w:rsid w:val="00FB3657"/>
    <w:rsid w:val="00FB36A8"/>
    <w:rsid w:val="00FB3B24"/>
    <w:rsid w:val="00FB53ED"/>
    <w:rsid w:val="00FB558B"/>
    <w:rsid w:val="00FB59F6"/>
    <w:rsid w:val="00FB5D17"/>
    <w:rsid w:val="00FB634E"/>
    <w:rsid w:val="00FB6B87"/>
    <w:rsid w:val="00FB7AD3"/>
    <w:rsid w:val="00FB7C1D"/>
    <w:rsid w:val="00FB7E7F"/>
    <w:rsid w:val="00FC014F"/>
    <w:rsid w:val="00FC024C"/>
    <w:rsid w:val="00FC0A4D"/>
    <w:rsid w:val="00FC0B45"/>
    <w:rsid w:val="00FC0ECF"/>
    <w:rsid w:val="00FC1B65"/>
    <w:rsid w:val="00FC1FCA"/>
    <w:rsid w:val="00FC24B0"/>
    <w:rsid w:val="00FC25FA"/>
    <w:rsid w:val="00FC28B0"/>
    <w:rsid w:val="00FC2B7B"/>
    <w:rsid w:val="00FC33D5"/>
    <w:rsid w:val="00FC515D"/>
    <w:rsid w:val="00FC5536"/>
    <w:rsid w:val="00FC599F"/>
    <w:rsid w:val="00FC5A6B"/>
    <w:rsid w:val="00FC5D33"/>
    <w:rsid w:val="00FC5E51"/>
    <w:rsid w:val="00FC6CC1"/>
    <w:rsid w:val="00FC7290"/>
    <w:rsid w:val="00FC76B9"/>
    <w:rsid w:val="00FD008A"/>
    <w:rsid w:val="00FD02D4"/>
    <w:rsid w:val="00FD1427"/>
    <w:rsid w:val="00FD15A0"/>
    <w:rsid w:val="00FD26D8"/>
    <w:rsid w:val="00FD3210"/>
    <w:rsid w:val="00FD3F4E"/>
    <w:rsid w:val="00FD4901"/>
    <w:rsid w:val="00FD4C7D"/>
    <w:rsid w:val="00FD4EAF"/>
    <w:rsid w:val="00FD5208"/>
    <w:rsid w:val="00FD5319"/>
    <w:rsid w:val="00FD557D"/>
    <w:rsid w:val="00FD5D46"/>
    <w:rsid w:val="00FD5E6D"/>
    <w:rsid w:val="00FD6173"/>
    <w:rsid w:val="00FD69C4"/>
    <w:rsid w:val="00FD6BE5"/>
    <w:rsid w:val="00FD7A5B"/>
    <w:rsid w:val="00FD7CFF"/>
    <w:rsid w:val="00FD7D17"/>
    <w:rsid w:val="00FE01DC"/>
    <w:rsid w:val="00FE0207"/>
    <w:rsid w:val="00FE0434"/>
    <w:rsid w:val="00FE0AB6"/>
    <w:rsid w:val="00FE13C8"/>
    <w:rsid w:val="00FE14D6"/>
    <w:rsid w:val="00FE1590"/>
    <w:rsid w:val="00FE15B0"/>
    <w:rsid w:val="00FE1846"/>
    <w:rsid w:val="00FE1B37"/>
    <w:rsid w:val="00FE23DB"/>
    <w:rsid w:val="00FE2A00"/>
    <w:rsid w:val="00FE2DD1"/>
    <w:rsid w:val="00FE372A"/>
    <w:rsid w:val="00FE3AFF"/>
    <w:rsid w:val="00FE3B0C"/>
    <w:rsid w:val="00FE5327"/>
    <w:rsid w:val="00FE5EC4"/>
    <w:rsid w:val="00FE6362"/>
    <w:rsid w:val="00FE6435"/>
    <w:rsid w:val="00FE66D8"/>
    <w:rsid w:val="00FE67E9"/>
    <w:rsid w:val="00FE698A"/>
    <w:rsid w:val="00FE6AB1"/>
    <w:rsid w:val="00FE7AF3"/>
    <w:rsid w:val="00FE7C55"/>
    <w:rsid w:val="00FE7CE0"/>
    <w:rsid w:val="00FE7F6D"/>
    <w:rsid w:val="00FF043C"/>
    <w:rsid w:val="00FF0549"/>
    <w:rsid w:val="00FF06B4"/>
    <w:rsid w:val="00FF13C2"/>
    <w:rsid w:val="00FF1493"/>
    <w:rsid w:val="00FF149A"/>
    <w:rsid w:val="00FF249A"/>
    <w:rsid w:val="00FF2A40"/>
    <w:rsid w:val="00FF2C6A"/>
    <w:rsid w:val="00FF3879"/>
    <w:rsid w:val="00FF3C94"/>
    <w:rsid w:val="00FF4528"/>
    <w:rsid w:val="00FF4E97"/>
    <w:rsid w:val="00FF540B"/>
    <w:rsid w:val="00FF558E"/>
    <w:rsid w:val="00FF5F66"/>
    <w:rsid w:val="00FF613A"/>
    <w:rsid w:val="00FF6936"/>
    <w:rsid w:val="00FF6A11"/>
    <w:rsid w:val="00FF6A59"/>
    <w:rsid w:val="00FF6BE3"/>
    <w:rsid w:val="00FF70A0"/>
    <w:rsid w:val="00FF7F1A"/>
    <w:rsid w:val="05EB226F"/>
    <w:rsid w:val="0C8A1D81"/>
    <w:rsid w:val="11C8501F"/>
    <w:rsid w:val="2DD51775"/>
    <w:rsid w:val="4A6D2F5D"/>
    <w:rsid w:val="78F33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C3E82"/>
  <w15:chartTrackingRefBased/>
  <w15:docId w15:val="{ECB1F336-CEAD-45AA-AA08-88181CA2F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13160"/>
    <w:rPr>
      <w:kern w:val="0"/>
      <w14:ligatures w14:val="none"/>
    </w:rPr>
  </w:style>
  <w:style w:type="paragraph" w:styleId="Heading1">
    <w:name w:val="heading 1"/>
    <w:basedOn w:val="Normal"/>
    <w:next w:val="Normal"/>
    <w:link w:val="Heading1Char"/>
    <w:uiPriority w:val="9"/>
    <w:qFormat/>
    <w:rsid w:val="0052404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link w:val="Heading2Char"/>
    <w:uiPriority w:val="9"/>
    <w:qFormat/>
    <w:rsid w:val="00674438"/>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SP-ChapterBodyText-FirstParagraph" w:customStyle="1">
    <w:name w:val="CSP - Chapter Body Text - First Paragraph"/>
    <w:basedOn w:val="Normal"/>
    <w:qFormat/>
    <w:rsid w:val="00613160"/>
    <w:pPr>
      <w:widowControl w:val="0"/>
      <w:spacing w:after="0" w:line="240" w:lineRule="auto"/>
      <w:jc w:val="both"/>
    </w:pPr>
    <w:rPr>
      <w:rFonts w:ascii="Garamond" w:hAnsi="Garamond" w:eastAsia="Calibri" w:cs="Times New Roman"/>
      <w:iCs/>
    </w:rPr>
  </w:style>
  <w:style w:type="paragraph" w:styleId="NoSpacing">
    <w:name w:val="No Spacing"/>
    <w:uiPriority w:val="1"/>
    <w:qFormat/>
    <w:rsid w:val="00613160"/>
    <w:pPr>
      <w:spacing w:after="0" w:line="240" w:lineRule="auto"/>
    </w:pPr>
    <w:rPr>
      <w:kern w:val="0"/>
      <w14:ligatures w14:val="none"/>
    </w:rPr>
  </w:style>
  <w:style w:type="paragraph" w:styleId="Header">
    <w:name w:val="header"/>
    <w:basedOn w:val="Normal"/>
    <w:link w:val="HeaderChar"/>
    <w:uiPriority w:val="99"/>
    <w:unhideWhenUsed/>
    <w:rsid w:val="005A33B2"/>
    <w:pPr>
      <w:tabs>
        <w:tab w:val="center" w:pos="4680"/>
        <w:tab w:val="right" w:pos="9360"/>
      </w:tabs>
      <w:spacing w:after="0" w:line="240" w:lineRule="auto"/>
    </w:pPr>
  </w:style>
  <w:style w:type="character" w:styleId="HeaderChar" w:customStyle="1">
    <w:name w:val="Header Char"/>
    <w:basedOn w:val="DefaultParagraphFont"/>
    <w:link w:val="Header"/>
    <w:uiPriority w:val="99"/>
    <w:rsid w:val="005A33B2"/>
    <w:rPr>
      <w:kern w:val="0"/>
      <w14:ligatures w14:val="none"/>
    </w:rPr>
  </w:style>
  <w:style w:type="paragraph" w:styleId="Footer">
    <w:name w:val="footer"/>
    <w:basedOn w:val="Normal"/>
    <w:link w:val="FooterChar"/>
    <w:uiPriority w:val="99"/>
    <w:unhideWhenUsed/>
    <w:rsid w:val="005A33B2"/>
    <w:pPr>
      <w:tabs>
        <w:tab w:val="center" w:pos="4680"/>
        <w:tab w:val="right" w:pos="9360"/>
      </w:tabs>
      <w:spacing w:after="0" w:line="240" w:lineRule="auto"/>
    </w:pPr>
  </w:style>
  <w:style w:type="character" w:styleId="FooterChar" w:customStyle="1">
    <w:name w:val="Footer Char"/>
    <w:basedOn w:val="DefaultParagraphFont"/>
    <w:link w:val="Footer"/>
    <w:uiPriority w:val="99"/>
    <w:rsid w:val="005A33B2"/>
    <w:rPr>
      <w:kern w:val="0"/>
      <w14:ligatures w14:val="none"/>
    </w:rPr>
  </w:style>
  <w:style w:type="character" w:styleId="Heading2Char" w:customStyle="1">
    <w:name w:val="Heading 2 Char"/>
    <w:basedOn w:val="DefaultParagraphFont"/>
    <w:link w:val="Heading2"/>
    <w:uiPriority w:val="9"/>
    <w:rsid w:val="00674438"/>
    <w:rPr>
      <w:rFonts w:ascii="Times New Roman" w:hAnsi="Times New Roman" w:eastAsia="Times New Roman" w:cs="Times New Roman"/>
      <w:b/>
      <w:bCs/>
      <w:kern w:val="0"/>
      <w:sz w:val="36"/>
      <w:szCs w:val="36"/>
      <w14:ligatures w14:val="none"/>
    </w:rPr>
  </w:style>
  <w:style w:type="paragraph" w:styleId="CSP-ChapterBodyText" w:customStyle="1">
    <w:name w:val="CSP - Chapter Body Text"/>
    <w:basedOn w:val="Normal"/>
    <w:qFormat/>
    <w:rsid w:val="00674438"/>
    <w:pPr>
      <w:widowControl w:val="0"/>
      <w:spacing w:after="0" w:line="240" w:lineRule="auto"/>
      <w:ind w:firstLine="288"/>
      <w:jc w:val="both"/>
    </w:pPr>
    <w:rPr>
      <w:rFonts w:ascii="Garamond" w:hAnsi="Garamond" w:eastAsia="Calibri" w:cs="Times New Roman"/>
      <w:iCs/>
    </w:rPr>
  </w:style>
  <w:style w:type="paragraph" w:styleId="ListParagraph">
    <w:name w:val="List Paragraph"/>
    <w:basedOn w:val="Normal"/>
    <w:uiPriority w:val="34"/>
    <w:qFormat/>
    <w:rsid w:val="00674438"/>
    <w:pPr>
      <w:ind w:left="720"/>
      <w:contextualSpacing/>
    </w:pPr>
    <w:rPr>
      <w:lang w:val="es-ES"/>
    </w:rPr>
  </w:style>
  <w:style w:type="character" w:styleId="Hyperlink">
    <w:name w:val="Hyperlink"/>
    <w:basedOn w:val="DefaultParagraphFont"/>
    <w:uiPriority w:val="99"/>
    <w:unhideWhenUsed/>
    <w:rsid w:val="00674438"/>
    <w:rPr>
      <w:color w:val="0000FF"/>
      <w:u w:val="single"/>
    </w:rPr>
  </w:style>
  <w:style w:type="character" w:styleId="CommentReference">
    <w:name w:val="annotation reference"/>
    <w:basedOn w:val="DefaultParagraphFont"/>
    <w:uiPriority w:val="99"/>
    <w:semiHidden/>
    <w:unhideWhenUsed/>
    <w:rsid w:val="00674438"/>
    <w:rPr>
      <w:sz w:val="16"/>
      <w:szCs w:val="16"/>
    </w:rPr>
  </w:style>
  <w:style w:type="paragraph" w:styleId="CommentText">
    <w:name w:val="annotation text"/>
    <w:basedOn w:val="Normal"/>
    <w:link w:val="CommentTextChar"/>
    <w:uiPriority w:val="99"/>
    <w:unhideWhenUsed/>
    <w:rsid w:val="00674438"/>
    <w:pPr>
      <w:spacing w:line="240" w:lineRule="auto"/>
    </w:pPr>
    <w:rPr>
      <w:sz w:val="20"/>
      <w:szCs w:val="20"/>
    </w:rPr>
  </w:style>
  <w:style w:type="character" w:styleId="CommentTextChar" w:customStyle="1">
    <w:name w:val="Comment Text Char"/>
    <w:basedOn w:val="DefaultParagraphFont"/>
    <w:link w:val="CommentText"/>
    <w:uiPriority w:val="99"/>
    <w:rsid w:val="00674438"/>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674438"/>
    <w:rPr>
      <w:b/>
      <w:bCs/>
    </w:rPr>
  </w:style>
  <w:style w:type="character" w:styleId="CommentSubjectChar" w:customStyle="1">
    <w:name w:val="Comment Subject Char"/>
    <w:basedOn w:val="CommentTextChar"/>
    <w:link w:val="CommentSubject"/>
    <w:uiPriority w:val="99"/>
    <w:semiHidden/>
    <w:rsid w:val="00674438"/>
    <w:rPr>
      <w:b/>
      <w:bCs/>
      <w:kern w:val="0"/>
      <w:sz w:val="20"/>
      <w:szCs w:val="20"/>
      <w14:ligatures w14:val="none"/>
    </w:rPr>
  </w:style>
  <w:style w:type="character" w:styleId="tlid-translation" w:customStyle="1">
    <w:name w:val="tlid-translation"/>
    <w:basedOn w:val="DefaultParagraphFont"/>
    <w:rsid w:val="00674438"/>
  </w:style>
  <w:style w:type="character" w:styleId="apple-converted-space" w:customStyle="1">
    <w:name w:val="apple-converted-space"/>
    <w:basedOn w:val="DefaultParagraphFont"/>
    <w:rsid w:val="00674438"/>
  </w:style>
  <w:style w:type="paragraph" w:styleId="Revision">
    <w:name w:val="Revision"/>
    <w:hidden/>
    <w:uiPriority w:val="99"/>
    <w:semiHidden/>
    <w:rsid w:val="00674438"/>
    <w:pPr>
      <w:spacing w:after="0" w:line="240" w:lineRule="auto"/>
    </w:pPr>
    <w:rPr>
      <w:kern w:val="0"/>
      <w14:ligatures w14:val="none"/>
    </w:rPr>
  </w:style>
  <w:style w:type="character" w:styleId="UnresolvedMention1" w:customStyle="1">
    <w:name w:val="Unresolved Mention1"/>
    <w:basedOn w:val="DefaultParagraphFont"/>
    <w:uiPriority w:val="99"/>
    <w:semiHidden/>
    <w:unhideWhenUsed/>
    <w:rsid w:val="00674438"/>
    <w:rPr>
      <w:color w:val="605E5C"/>
      <w:shd w:val="clear" w:color="auto" w:fill="E1DFDD"/>
    </w:rPr>
  </w:style>
  <w:style w:type="paragraph" w:styleId="ListBullet">
    <w:name w:val="List Bullet"/>
    <w:basedOn w:val="Normal"/>
    <w:uiPriority w:val="99"/>
    <w:unhideWhenUsed/>
    <w:rsid w:val="00674438"/>
    <w:pPr>
      <w:numPr>
        <w:numId w:val="8"/>
      </w:numPr>
      <w:contextualSpacing/>
    </w:pPr>
    <w:rPr>
      <w:lang w:val="es-ES"/>
    </w:rPr>
  </w:style>
  <w:style w:type="paragraph" w:styleId="NormalWeb">
    <w:name w:val="Normal (Web)"/>
    <w:basedOn w:val="Normal"/>
    <w:uiPriority w:val="99"/>
    <w:unhideWhenUsed/>
    <w:rsid w:val="00674438"/>
    <w:pPr>
      <w:spacing w:before="100" w:beforeAutospacing="1" w:after="100" w:afterAutospacing="1" w:line="240" w:lineRule="auto"/>
    </w:pPr>
    <w:rPr>
      <w:rFonts w:ascii="Times New Roman" w:hAnsi="Times New Roman" w:eastAsia="Times New Roman" w:cs="Times New Roman"/>
      <w:sz w:val="24"/>
      <w:szCs w:val="24"/>
    </w:rPr>
  </w:style>
  <w:style w:type="paragraph" w:styleId="wprm-recipe-ingredient" w:customStyle="1">
    <w:name w:val="wprm-recipe-ingredient"/>
    <w:basedOn w:val="Normal"/>
    <w:rsid w:val="00674438"/>
    <w:pPr>
      <w:spacing w:before="100" w:beforeAutospacing="1" w:after="100" w:afterAutospacing="1" w:line="240" w:lineRule="auto"/>
    </w:pPr>
    <w:rPr>
      <w:rFonts w:ascii="Times New Roman" w:hAnsi="Times New Roman" w:eastAsia="Times New Roman" w:cs="Times New Roman"/>
      <w:sz w:val="24"/>
      <w:szCs w:val="24"/>
    </w:rPr>
  </w:style>
  <w:style w:type="character" w:styleId="wprm-recipe-ingredient-amount" w:customStyle="1">
    <w:name w:val="wprm-recipe-ingredient-amount"/>
    <w:basedOn w:val="DefaultParagraphFont"/>
    <w:rsid w:val="00674438"/>
  </w:style>
  <w:style w:type="character" w:styleId="wprm-recipe-ingredient-unit" w:customStyle="1">
    <w:name w:val="wprm-recipe-ingredient-unit"/>
    <w:basedOn w:val="DefaultParagraphFont"/>
    <w:rsid w:val="00674438"/>
  </w:style>
  <w:style w:type="character" w:styleId="wprm-recipe-ingredient-name" w:customStyle="1">
    <w:name w:val="wprm-recipe-ingredient-name"/>
    <w:basedOn w:val="DefaultParagraphFont"/>
    <w:rsid w:val="00674438"/>
  </w:style>
  <w:style w:type="character" w:styleId="cf01" w:customStyle="1">
    <w:name w:val="cf01"/>
    <w:basedOn w:val="DefaultParagraphFont"/>
    <w:rsid w:val="00674438"/>
    <w:rPr>
      <w:rFonts w:hint="default" w:ascii="Segoe UI" w:hAnsi="Segoe UI" w:cs="Segoe UI"/>
      <w:sz w:val="18"/>
      <w:szCs w:val="18"/>
    </w:rPr>
  </w:style>
  <w:style w:type="paragraph" w:styleId="BalloonText">
    <w:name w:val="Balloon Text"/>
    <w:basedOn w:val="Normal"/>
    <w:link w:val="BalloonTextChar"/>
    <w:uiPriority w:val="99"/>
    <w:semiHidden/>
    <w:unhideWhenUsed/>
    <w:rsid w:val="00674438"/>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74438"/>
    <w:rPr>
      <w:rFonts w:ascii="Segoe UI" w:hAnsi="Segoe UI" w:cs="Segoe UI"/>
      <w:kern w:val="0"/>
      <w:sz w:val="18"/>
      <w:szCs w:val="18"/>
      <w14:ligatures w14:val="none"/>
    </w:rPr>
  </w:style>
  <w:style w:type="character" w:styleId="Strong">
    <w:name w:val="Strong"/>
    <w:basedOn w:val="DefaultParagraphFont"/>
    <w:uiPriority w:val="22"/>
    <w:qFormat/>
    <w:rsid w:val="00A06CB1"/>
    <w:rPr>
      <w:b/>
      <w:bCs/>
    </w:rPr>
  </w:style>
  <w:style w:type="paragraph" w:styleId="pf0" w:customStyle="1">
    <w:name w:val="pf0"/>
    <w:basedOn w:val="Normal"/>
    <w:rsid w:val="004B0ACA"/>
    <w:pPr>
      <w:spacing w:before="100" w:beforeAutospacing="1" w:after="100" w:afterAutospacing="1" w:line="240" w:lineRule="auto"/>
    </w:pPr>
    <w:rPr>
      <w:rFonts w:ascii="Times New Roman" w:hAnsi="Times New Roman" w:eastAsia="Times New Roman" w:cs="Times New Roman"/>
      <w:sz w:val="24"/>
      <w:szCs w:val="24"/>
    </w:rPr>
  </w:style>
  <w:style w:type="character" w:styleId="noprint" w:customStyle="1">
    <w:name w:val="noprint"/>
    <w:basedOn w:val="DefaultParagraphFont"/>
    <w:rsid w:val="00A322BC"/>
  </w:style>
  <w:style w:type="character" w:styleId="UnresolvedMention">
    <w:name w:val="Unresolved Mention"/>
    <w:basedOn w:val="DefaultParagraphFont"/>
    <w:uiPriority w:val="99"/>
    <w:semiHidden/>
    <w:unhideWhenUsed/>
    <w:rsid w:val="00916173"/>
    <w:rPr>
      <w:color w:val="605E5C"/>
      <w:shd w:val="clear" w:color="auto" w:fill="E1DFDD"/>
    </w:rPr>
  </w:style>
  <w:style w:type="character" w:styleId="Heading1Char" w:customStyle="1">
    <w:name w:val="Heading 1 Char"/>
    <w:basedOn w:val="DefaultParagraphFont"/>
    <w:link w:val="Heading1"/>
    <w:uiPriority w:val="9"/>
    <w:rsid w:val="00524047"/>
    <w:rPr>
      <w:rFonts w:asciiTheme="majorHAnsi" w:hAnsiTheme="majorHAnsi" w:eastAsiaTheme="majorEastAsia"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903545">
      <w:bodyDiv w:val="1"/>
      <w:marLeft w:val="0"/>
      <w:marRight w:val="0"/>
      <w:marTop w:val="0"/>
      <w:marBottom w:val="0"/>
      <w:divBdr>
        <w:top w:val="none" w:sz="0" w:space="0" w:color="auto"/>
        <w:left w:val="none" w:sz="0" w:space="0" w:color="auto"/>
        <w:bottom w:val="none" w:sz="0" w:space="0" w:color="auto"/>
        <w:right w:val="none" w:sz="0" w:space="0" w:color="auto"/>
      </w:divBdr>
    </w:div>
    <w:div w:id="469859302">
      <w:bodyDiv w:val="1"/>
      <w:marLeft w:val="0"/>
      <w:marRight w:val="0"/>
      <w:marTop w:val="0"/>
      <w:marBottom w:val="0"/>
      <w:divBdr>
        <w:top w:val="none" w:sz="0" w:space="0" w:color="auto"/>
        <w:left w:val="none" w:sz="0" w:space="0" w:color="auto"/>
        <w:bottom w:val="none" w:sz="0" w:space="0" w:color="auto"/>
        <w:right w:val="none" w:sz="0" w:space="0" w:color="auto"/>
      </w:divBdr>
    </w:div>
    <w:div w:id="776799590">
      <w:bodyDiv w:val="1"/>
      <w:marLeft w:val="0"/>
      <w:marRight w:val="0"/>
      <w:marTop w:val="0"/>
      <w:marBottom w:val="0"/>
      <w:divBdr>
        <w:top w:val="none" w:sz="0" w:space="0" w:color="auto"/>
        <w:left w:val="none" w:sz="0" w:space="0" w:color="auto"/>
        <w:bottom w:val="none" w:sz="0" w:space="0" w:color="auto"/>
        <w:right w:val="none" w:sz="0" w:space="0" w:color="auto"/>
      </w:divBdr>
    </w:div>
    <w:div w:id="1073550894">
      <w:bodyDiv w:val="1"/>
      <w:marLeft w:val="0"/>
      <w:marRight w:val="0"/>
      <w:marTop w:val="0"/>
      <w:marBottom w:val="0"/>
      <w:divBdr>
        <w:top w:val="none" w:sz="0" w:space="0" w:color="auto"/>
        <w:left w:val="none" w:sz="0" w:space="0" w:color="auto"/>
        <w:bottom w:val="none" w:sz="0" w:space="0" w:color="auto"/>
        <w:right w:val="none" w:sz="0" w:space="0" w:color="auto"/>
      </w:divBdr>
    </w:div>
    <w:div w:id="1299409115">
      <w:bodyDiv w:val="1"/>
      <w:marLeft w:val="0"/>
      <w:marRight w:val="0"/>
      <w:marTop w:val="0"/>
      <w:marBottom w:val="0"/>
      <w:divBdr>
        <w:top w:val="none" w:sz="0" w:space="0" w:color="auto"/>
        <w:left w:val="none" w:sz="0" w:space="0" w:color="auto"/>
        <w:bottom w:val="none" w:sz="0" w:space="0" w:color="auto"/>
        <w:right w:val="none" w:sz="0" w:space="0" w:color="auto"/>
      </w:divBdr>
    </w:div>
    <w:div w:id="1554543597">
      <w:bodyDiv w:val="1"/>
      <w:marLeft w:val="0"/>
      <w:marRight w:val="0"/>
      <w:marTop w:val="0"/>
      <w:marBottom w:val="0"/>
      <w:divBdr>
        <w:top w:val="none" w:sz="0" w:space="0" w:color="auto"/>
        <w:left w:val="none" w:sz="0" w:space="0" w:color="auto"/>
        <w:bottom w:val="none" w:sz="0" w:space="0" w:color="auto"/>
        <w:right w:val="none" w:sz="0" w:space="0" w:color="auto"/>
      </w:divBdr>
    </w:div>
    <w:div w:id="181563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comments" Target="comments.xml" Id="Rf60f20246efd44ea" /><Relationship Type="http://schemas.microsoft.com/office/2011/relationships/people" Target="people.xml" Id="Rb205a395a16c4a1b" /><Relationship Type="http://schemas.microsoft.com/office/2011/relationships/commentsExtended" Target="commentsExtended.xml" Id="Rae99e6c4244d4efe" /><Relationship Type="http://schemas.microsoft.com/office/2016/09/relationships/commentsIds" Target="commentsIds.xml" Id="R374063dfe86a42e0" /><Relationship Type="http://schemas.microsoft.com/office/2018/08/relationships/commentsExtensible" Target="commentsExtensible.xml" Id="R684481dba8e3452b" /><Relationship Type="http://schemas.openxmlformats.org/officeDocument/2006/relationships/glossaryDocument" Target="glossary/document.xml" Id="R5e4ad79cb3cc4c3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42abd65-face-4c0e-9406-e8b4fe08c5c5}"/>
      </w:docPartPr>
      <w:docPartBody>
        <w:p w14:paraId="67C7165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C74D3C-9AE0-47A2-ADBA-0D01C69D876B}">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Paul Bradley</dc:creator>
  <keywords/>
  <dc:description/>
  <lastModifiedBy>Gary Smailes</lastModifiedBy>
  <revision>2276</revision>
  <dcterms:created xsi:type="dcterms:W3CDTF">2023-12-27T11:39:00.0000000Z</dcterms:created>
  <dcterms:modified xsi:type="dcterms:W3CDTF">2024-01-22T13:23:44.8227019Z</dcterms:modified>
</coreProperties>
</file>